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2EFC" w14:textId="466F6D56" w:rsidR="009B19D7" w:rsidRPr="00750801" w:rsidRDefault="00857CBB" w:rsidP="006A2C1F">
      <w:pPr>
        <w:pStyle w:val="Heading1"/>
      </w:pPr>
      <w:r w:rsidRPr="00750801">
        <w:rPr>
          <w:rFonts w:hint="eastAsia"/>
        </w:rPr>
        <w:t>국문초록</w:t>
      </w:r>
    </w:p>
    <w:p w14:paraId="2E8DF2F0" w14:textId="77777777" w:rsidR="009B19D7" w:rsidRPr="00750801" w:rsidRDefault="009B19D7" w:rsidP="00265BC3">
      <w:pPr>
        <w:wordWrap/>
        <w:spacing w:before="120" w:after="120" w:line="276" w:lineRule="auto"/>
        <w:rPr>
          <w:rFonts w:eastAsia="나눔명조"/>
          <w:sz w:val="20"/>
          <w:szCs w:val="22"/>
        </w:rPr>
      </w:pPr>
    </w:p>
    <w:p w14:paraId="63B21866" w14:textId="26802CE7" w:rsidR="00165BE8" w:rsidRPr="00165BE8" w:rsidRDefault="00165BE8" w:rsidP="00265BC3">
      <w:pPr>
        <w:wordWrap/>
        <w:spacing w:before="120" w:after="120" w:line="276" w:lineRule="auto"/>
        <w:rPr>
          <w:rFonts w:eastAsia="나눔명조"/>
          <w:sz w:val="20"/>
          <w:szCs w:val="22"/>
        </w:rPr>
      </w:pPr>
      <w:r w:rsidRPr="00165BE8">
        <w:rPr>
          <w:rFonts w:eastAsia="나눔명조" w:hint="eastAsia"/>
          <w:sz w:val="20"/>
          <w:szCs w:val="22"/>
        </w:rPr>
        <w:t>공무원이</w:t>
      </w:r>
      <w:r w:rsidRPr="00165BE8">
        <w:rPr>
          <w:rFonts w:eastAsia="나눔명조" w:hint="eastAsia"/>
          <w:sz w:val="20"/>
          <w:szCs w:val="22"/>
        </w:rPr>
        <w:t xml:space="preserve"> </w:t>
      </w:r>
      <w:r w:rsidRPr="00165BE8">
        <w:rPr>
          <w:rFonts w:eastAsia="나눔명조" w:hint="eastAsia"/>
          <w:sz w:val="20"/>
          <w:szCs w:val="22"/>
        </w:rPr>
        <w:t>적극적으로</w:t>
      </w:r>
      <w:r w:rsidRPr="00165BE8">
        <w:rPr>
          <w:rFonts w:eastAsia="나눔명조" w:hint="eastAsia"/>
          <w:sz w:val="20"/>
          <w:szCs w:val="22"/>
        </w:rPr>
        <w:t xml:space="preserve"> </w:t>
      </w:r>
      <w:r w:rsidRPr="00165BE8">
        <w:rPr>
          <w:rFonts w:eastAsia="나눔명조" w:hint="eastAsia"/>
          <w:sz w:val="20"/>
          <w:szCs w:val="22"/>
        </w:rPr>
        <w:t>공직</w:t>
      </w:r>
      <w:r w:rsidRPr="00165BE8">
        <w:rPr>
          <w:rFonts w:eastAsia="나눔명조" w:hint="eastAsia"/>
          <w:sz w:val="20"/>
          <w:szCs w:val="22"/>
        </w:rPr>
        <w:t xml:space="preserve"> </w:t>
      </w:r>
      <w:r w:rsidRPr="00165BE8">
        <w:rPr>
          <w:rFonts w:eastAsia="나눔명조" w:hint="eastAsia"/>
          <w:sz w:val="20"/>
          <w:szCs w:val="22"/>
        </w:rPr>
        <w:t>업무를</w:t>
      </w:r>
      <w:r w:rsidRPr="00165BE8">
        <w:rPr>
          <w:rFonts w:eastAsia="나눔명조" w:hint="eastAsia"/>
          <w:sz w:val="20"/>
          <w:szCs w:val="22"/>
        </w:rPr>
        <w:t xml:space="preserve"> </w:t>
      </w:r>
      <w:r w:rsidRPr="00165BE8">
        <w:rPr>
          <w:rFonts w:eastAsia="나눔명조" w:hint="eastAsia"/>
          <w:sz w:val="20"/>
          <w:szCs w:val="22"/>
        </w:rPr>
        <w:t>수행하도록</w:t>
      </w:r>
      <w:r w:rsidRPr="00165BE8">
        <w:rPr>
          <w:rFonts w:eastAsia="나눔명조" w:hint="eastAsia"/>
          <w:sz w:val="20"/>
          <w:szCs w:val="22"/>
        </w:rPr>
        <w:t xml:space="preserve"> </w:t>
      </w:r>
      <w:r w:rsidRPr="00165BE8">
        <w:rPr>
          <w:rFonts w:eastAsia="나눔명조" w:hint="eastAsia"/>
          <w:sz w:val="20"/>
          <w:szCs w:val="22"/>
        </w:rPr>
        <w:t>동기를</w:t>
      </w:r>
      <w:r w:rsidRPr="00165BE8">
        <w:rPr>
          <w:rFonts w:eastAsia="나눔명조" w:hint="eastAsia"/>
          <w:sz w:val="20"/>
          <w:szCs w:val="22"/>
        </w:rPr>
        <w:t xml:space="preserve"> </w:t>
      </w:r>
      <w:r w:rsidRPr="00165BE8">
        <w:rPr>
          <w:rFonts w:eastAsia="나눔명조" w:hint="eastAsia"/>
          <w:sz w:val="20"/>
          <w:szCs w:val="22"/>
        </w:rPr>
        <w:t>부여하는</w:t>
      </w:r>
      <w:r w:rsidRPr="00165BE8">
        <w:rPr>
          <w:rFonts w:eastAsia="나눔명조" w:hint="eastAsia"/>
          <w:sz w:val="20"/>
          <w:szCs w:val="22"/>
        </w:rPr>
        <w:t xml:space="preserve"> </w:t>
      </w:r>
      <w:r w:rsidRPr="00165BE8">
        <w:rPr>
          <w:rFonts w:eastAsia="나눔명조" w:hint="eastAsia"/>
          <w:sz w:val="20"/>
          <w:szCs w:val="22"/>
        </w:rPr>
        <w:t>것은</w:t>
      </w:r>
      <w:r w:rsidRPr="00165BE8">
        <w:rPr>
          <w:rFonts w:eastAsia="나눔명조" w:hint="eastAsia"/>
          <w:sz w:val="20"/>
          <w:szCs w:val="22"/>
        </w:rPr>
        <w:t xml:space="preserve"> </w:t>
      </w:r>
      <w:r w:rsidRPr="00165BE8">
        <w:rPr>
          <w:rFonts w:eastAsia="나눔명조" w:hint="eastAsia"/>
          <w:sz w:val="20"/>
          <w:szCs w:val="22"/>
        </w:rPr>
        <w:t>무엇일까</w:t>
      </w:r>
      <w:r w:rsidRPr="00165BE8">
        <w:rPr>
          <w:rFonts w:eastAsia="나눔명조"/>
          <w:sz w:val="20"/>
          <w:szCs w:val="22"/>
        </w:rPr>
        <w:t xml:space="preserve">? </w:t>
      </w:r>
      <w:r w:rsidRPr="00165BE8">
        <w:rPr>
          <w:rFonts w:eastAsia="나눔명조" w:hint="eastAsia"/>
          <w:sz w:val="20"/>
          <w:szCs w:val="22"/>
        </w:rPr>
        <w:t>기존의</w:t>
      </w:r>
      <w:r w:rsidRPr="00165BE8">
        <w:rPr>
          <w:rFonts w:eastAsia="나눔명조" w:hint="eastAsia"/>
          <w:sz w:val="20"/>
          <w:szCs w:val="22"/>
        </w:rPr>
        <w:t xml:space="preserve"> </w:t>
      </w:r>
      <w:r w:rsidRPr="00165BE8">
        <w:rPr>
          <w:rFonts w:eastAsia="나눔명조" w:hint="eastAsia"/>
          <w:sz w:val="20"/>
          <w:szCs w:val="22"/>
        </w:rPr>
        <w:t>연구들은</w:t>
      </w:r>
      <w:r w:rsidRPr="00165BE8">
        <w:rPr>
          <w:rFonts w:eastAsia="나눔명조" w:hint="eastAsia"/>
          <w:sz w:val="20"/>
          <w:szCs w:val="22"/>
        </w:rPr>
        <w:t xml:space="preserve"> </w:t>
      </w:r>
      <w:r w:rsidRPr="00165BE8">
        <w:rPr>
          <w:rFonts w:eastAsia="나눔명조" w:hint="eastAsia"/>
          <w:sz w:val="20"/>
          <w:szCs w:val="22"/>
        </w:rPr>
        <w:t>공무원이</w:t>
      </w:r>
      <w:r w:rsidRPr="00165BE8">
        <w:rPr>
          <w:rFonts w:eastAsia="나눔명조" w:hint="eastAsia"/>
          <w:sz w:val="20"/>
          <w:szCs w:val="22"/>
        </w:rPr>
        <w:t xml:space="preserve"> </w:t>
      </w:r>
      <w:r w:rsidRPr="00165BE8">
        <w:rPr>
          <w:rFonts w:eastAsia="나눔명조" w:hint="eastAsia"/>
          <w:sz w:val="20"/>
          <w:szCs w:val="22"/>
        </w:rPr>
        <w:t>시민과</w:t>
      </w:r>
      <w:r w:rsidRPr="00165BE8">
        <w:rPr>
          <w:rFonts w:eastAsia="나눔명조" w:hint="eastAsia"/>
          <w:sz w:val="20"/>
          <w:szCs w:val="22"/>
        </w:rPr>
        <w:t xml:space="preserve"> </w:t>
      </w:r>
      <w:r w:rsidRPr="00165BE8">
        <w:rPr>
          <w:rFonts w:eastAsia="나눔명조" w:hint="eastAsia"/>
          <w:sz w:val="20"/>
          <w:szCs w:val="22"/>
        </w:rPr>
        <w:t>사회의</w:t>
      </w:r>
      <w:r w:rsidRPr="00165BE8">
        <w:rPr>
          <w:rFonts w:eastAsia="나눔명조" w:hint="eastAsia"/>
          <w:sz w:val="20"/>
          <w:szCs w:val="22"/>
        </w:rPr>
        <w:t xml:space="preserve"> </w:t>
      </w:r>
      <w:r w:rsidRPr="00165BE8">
        <w:rPr>
          <w:rFonts w:eastAsia="나눔명조" w:hint="eastAsia"/>
          <w:sz w:val="20"/>
          <w:szCs w:val="22"/>
        </w:rPr>
        <w:t>안정과</w:t>
      </w:r>
      <w:r w:rsidRPr="00165BE8">
        <w:rPr>
          <w:rFonts w:eastAsia="나눔명조" w:hint="eastAsia"/>
          <w:sz w:val="20"/>
          <w:szCs w:val="22"/>
        </w:rPr>
        <w:t xml:space="preserve"> </w:t>
      </w:r>
      <w:r w:rsidRPr="00165BE8">
        <w:rPr>
          <w:rFonts w:eastAsia="나눔명조" w:hint="eastAsia"/>
          <w:sz w:val="20"/>
          <w:szCs w:val="22"/>
        </w:rPr>
        <w:t>발전을</w:t>
      </w:r>
      <w:r w:rsidRPr="00165BE8">
        <w:rPr>
          <w:rFonts w:eastAsia="나눔명조" w:hint="eastAsia"/>
          <w:sz w:val="20"/>
          <w:szCs w:val="22"/>
        </w:rPr>
        <w:t xml:space="preserve"> </w:t>
      </w:r>
      <w:r w:rsidRPr="00165BE8">
        <w:rPr>
          <w:rFonts w:eastAsia="나눔명조" w:hint="eastAsia"/>
          <w:sz w:val="20"/>
          <w:szCs w:val="22"/>
        </w:rPr>
        <w:t>위해</w:t>
      </w:r>
      <w:r w:rsidRPr="00165BE8">
        <w:rPr>
          <w:rFonts w:eastAsia="나눔명조" w:hint="eastAsia"/>
          <w:sz w:val="20"/>
          <w:szCs w:val="22"/>
        </w:rPr>
        <w:t xml:space="preserve"> </w:t>
      </w:r>
      <w:r w:rsidRPr="00165BE8">
        <w:rPr>
          <w:rFonts w:eastAsia="나눔명조" w:hint="eastAsia"/>
          <w:sz w:val="20"/>
          <w:szCs w:val="22"/>
        </w:rPr>
        <w:t>자발적으로</w:t>
      </w:r>
      <w:r w:rsidRPr="00165BE8">
        <w:rPr>
          <w:rFonts w:eastAsia="나눔명조" w:hint="eastAsia"/>
          <w:sz w:val="20"/>
          <w:szCs w:val="22"/>
        </w:rPr>
        <w:t xml:space="preserve"> </w:t>
      </w:r>
      <w:r w:rsidRPr="00165BE8">
        <w:rPr>
          <w:rFonts w:eastAsia="나눔명조" w:hint="eastAsia"/>
          <w:sz w:val="20"/>
          <w:szCs w:val="22"/>
        </w:rPr>
        <w:t>공적영역에서</w:t>
      </w:r>
      <w:r w:rsidRPr="00165BE8">
        <w:rPr>
          <w:rFonts w:eastAsia="나눔명조" w:hint="eastAsia"/>
          <w:sz w:val="20"/>
          <w:szCs w:val="22"/>
        </w:rPr>
        <w:t xml:space="preserve"> </w:t>
      </w:r>
      <w:r w:rsidRPr="00165BE8">
        <w:rPr>
          <w:rFonts w:eastAsia="나눔명조" w:hint="eastAsia"/>
          <w:sz w:val="20"/>
          <w:szCs w:val="22"/>
        </w:rPr>
        <w:t>봉사하고자</w:t>
      </w:r>
      <w:r w:rsidRPr="00165BE8">
        <w:rPr>
          <w:rFonts w:eastAsia="나눔명조" w:hint="eastAsia"/>
          <w:sz w:val="20"/>
          <w:szCs w:val="22"/>
        </w:rPr>
        <w:t xml:space="preserve"> </w:t>
      </w:r>
      <w:r w:rsidRPr="00165BE8">
        <w:rPr>
          <w:rFonts w:eastAsia="나눔명조" w:hint="eastAsia"/>
          <w:sz w:val="20"/>
          <w:szCs w:val="22"/>
        </w:rPr>
        <w:t>하는</w:t>
      </w:r>
      <w:r w:rsidRPr="00165BE8">
        <w:rPr>
          <w:rFonts w:eastAsia="나눔명조" w:hint="eastAsia"/>
          <w:sz w:val="20"/>
          <w:szCs w:val="22"/>
        </w:rPr>
        <w:t xml:space="preserve"> </w:t>
      </w:r>
      <w:r w:rsidRPr="00165BE8">
        <w:rPr>
          <w:rFonts w:eastAsia="나눔명조" w:hint="eastAsia"/>
          <w:sz w:val="20"/>
          <w:szCs w:val="22"/>
        </w:rPr>
        <w:t>의지를</w:t>
      </w:r>
      <w:r w:rsidRPr="00165BE8">
        <w:rPr>
          <w:rFonts w:eastAsia="나눔명조" w:hint="eastAsia"/>
          <w:sz w:val="20"/>
          <w:szCs w:val="22"/>
        </w:rPr>
        <w:t xml:space="preserve"> </w:t>
      </w:r>
      <w:r w:rsidRPr="00165BE8">
        <w:rPr>
          <w:rFonts w:eastAsia="나눔명조" w:hint="eastAsia"/>
          <w:sz w:val="20"/>
          <w:szCs w:val="22"/>
        </w:rPr>
        <w:t>공공봉사동기</w:t>
      </w:r>
      <w:r w:rsidRPr="00165BE8">
        <w:rPr>
          <w:rFonts w:eastAsia="나눔명조"/>
          <w:sz w:val="20"/>
          <w:szCs w:val="22"/>
        </w:rPr>
        <w:t xml:space="preserve">(Public Service Motivation; </w:t>
      </w:r>
      <w:r w:rsidR="00012453">
        <w:rPr>
          <w:rFonts w:eastAsia="나눔명조" w:hint="eastAsia"/>
          <w:sz w:val="20"/>
          <w:szCs w:val="22"/>
        </w:rPr>
        <w:t>P</w:t>
      </w:r>
      <w:r w:rsidR="00012453">
        <w:rPr>
          <w:rFonts w:eastAsia="나눔명조"/>
          <w:sz w:val="20"/>
          <w:szCs w:val="22"/>
        </w:rPr>
        <w:t>SM</w:t>
      </w:r>
      <w:r w:rsidRPr="00165BE8">
        <w:rPr>
          <w:rFonts w:eastAsia="나눔명조"/>
          <w:sz w:val="20"/>
          <w:szCs w:val="22"/>
        </w:rPr>
        <w:t>)</w:t>
      </w:r>
      <w:r w:rsidRPr="00165BE8">
        <w:rPr>
          <w:rFonts w:eastAsia="나눔명조" w:hint="eastAsia"/>
          <w:sz w:val="20"/>
          <w:szCs w:val="22"/>
        </w:rPr>
        <w:t>라고</w:t>
      </w:r>
      <w:r w:rsidRPr="00165BE8">
        <w:rPr>
          <w:rFonts w:eastAsia="나눔명조" w:hint="eastAsia"/>
          <w:sz w:val="20"/>
          <w:szCs w:val="22"/>
        </w:rPr>
        <w:t xml:space="preserve"> </w:t>
      </w:r>
      <w:r w:rsidRPr="00165BE8">
        <w:rPr>
          <w:rFonts w:eastAsia="나눔명조" w:hint="eastAsia"/>
          <w:sz w:val="20"/>
          <w:szCs w:val="22"/>
        </w:rPr>
        <w:t>정의한다</w:t>
      </w:r>
      <w:r w:rsidRPr="00165BE8">
        <w:rPr>
          <w:rFonts w:eastAsia="나눔명조"/>
          <w:sz w:val="20"/>
          <w:szCs w:val="22"/>
        </w:rPr>
        <w:t xml:space="preserve">. </w:t>
      </w:r>
      <w:r w:rsidRPr="00165BE8">
        <w:rPr>
          <w:rFonts w:eastAsia="나눔명조" w:hint="eastAsia"/>
          <w:sz w:val="20"/>
          <w:szCs w:val="22"/>
        </w:rPr>
        <w:t>일반적으로</w:t>
      </w:r>
      <w:r w:rsidRPr="00165BE8">
        <w:rPr>
          <w:rFonts w:eastAsia="나눔명조" w:hint="eastAsia"/>
          <w:sz w:val="20"/>
          <w:szCs w:val="22"/>
        </w:rPr>
        <w:t xml:space="preserve"> </w:t>
      </w:r>
      <w:r w:rsidRPr="00165BE8">
        <w:rPr>
          <w:rFonts w:eastAsia="나눔명조" w:hint="eastAsia"/>
          <w:sz w:val="20"/>
          <w:szCs w:val="22"/>
        </w:rPr>
        <w:t>조직</w:t>
      </w:r>
      <w:r w:rsidRPr="00165BE8">
        <w:rPr>
          <w:rFonts w:eastAsia="나눔명조" w:hint="eastAsia"/>
          <w:sz w:val="20"/>
          <w:szCs w:val="22"/>
        </w:rPr>
        <w:t xml:space="preserve"> </w:t>
      </w:r>
      <w:r w:rsidRPr="00165BE8">
        <w:rPr>
          <w:rFonts w:eastAsia="나눔명조" w:hint="eastAsia"/>
          <w:sz w:val="20"/>
          <w:szCs w:val="22"/>
        </w:rPr>
        <w:t>내</w:t>
      </w:r>
      <w:r w:rsidRPr="00165BE8">
        <w:rPr>
          <w:rFonts w:eastAsia="나눔명조" w:hint="eastAsia"/>
          <w:sz w:val="20"/>
          <w:szCs w:val="22"/>
        </w:rPr>
        <w:t xml:space="preserve"> </w:t>
      </w:r>
      <w:r w:rsidRPr="00165BE8">
        <w:rPr>
          <w:rFonts w:eastAsia="나눔명조" w:hint="eastAsia"/>
          <w:sz w:val="20"/>
          <w:szCs w:val="22"/>
        </w:rPr>
        <w:t>개별구성원들을</w:t>
      </w:r>
      <w:r w:rsidRPr="00165BE8">
        <w:rPr>
          <w:rFonts w:eastAsia="나눔명조" w:hint="eastAsia"/>
          <w:sz w:val="20"/>
          <w:szCs w:val="22"/>
        </w:rPr>
        <w:t xml:space="preserve"> </w:t>
      </w:r>
      <w:r w:rsidRPr="00165BE8">
        <w:rPr>
          <w:rFonts w:eastAsia="나눔명조" w:hint="eastAsia"/>
          <w:sz w:val="20"/>
          <w:szCs w:val="22"/>
        </w:rPr>
        <w:t>지도하며</w:t>
      </w:r>
      <w:r w:rsidRPr="00165BE8">
        <w:rPr>
          <w:rFonts w:eastAsia="나눔명조" w:hint="eastAsia"/>
          <w:sz w:val="20"/>
          <w:szCs w:val="22"/>
        </w:rPr>
        <w:t xml:space="preserve"> </w:t>
      </w:r>
      <w:r w:rsidRPr="00165BE8">
        <w:rPr>
          <w:rFonts w:eastAsia="나눔명조" w:hint="eastAsia"/>
          <w:sz w:val="20"/>
          <w:szCs w:val="22"/>
        </w:rPr>
        <w:t>조언하는</w:t>
      </w:r>
      <w:r w:rsidRPr="00165BE8">
        <w:rPr>
          <w:rFonts w:eastAsia="나눔명조" w:hint="eastAsia"/>
          <w:sz w:val="20"/>
          <w:szCs w:val="22"/>
        </w:rPr>
        <w:t xml:space="preserve"> </w:t>
      </w:r>
      <w:r w:rsidRPr="00165BE8">
        <w:rPr>
          <w:rFonts w:eastAsia="나눔명조" w:hint="eastAsia"/>
          <w:sz w:val="20"/>
          <w:szCs w:val="22"/>
        </w:rPr>
        <w:t>변혁적</w:t>
      </w:r>
      <w:r w:rsidRPr="00165BE8">
        <w:rPr>
          <w:rFonts w:eastAsia="나눔명조" w:hint="eastAsia"/>
          <w:sz w:val="20"/>
          <w:szCs w:val="22"/>
        </w:rPr>
        <w:t xml:space="preserve"> </w:t>
      </w:r>
      <w:r w:rsidRPr="00165BE8">
        <w:rPr>
          <w:rFonts w:eastAsia="나눔명조" w:hint="eastAsia"/>
          <w:sz w:val="20"/>
          <w:szCs w:val="22"/>
        </w:rPr>
        <w:t>리더십이</w:t>
      </w:r>
      <w:r w:rsidRPr="00165BE8">
        <w:rPr>
          <w:rFonts w:eastAsia="나눔명조" w:hint="eastAsia"/>
          <w:sz w:val="20"/>
          <w:szCs w:val="22"/>
        </w:rPr>
        <w:t xml:space="preserve"> </w:t>
      </w:r>
      <w:r w:rsidRPr="00165BE8">
        <w:rPr>
          <w:rFonts w:eastAsia="나눔명조" w:hint="eastAsia"/>
          <w:sz w:val="20"/>
          <w:szCs w:val="22"/>
        </w:rPr>
        <w:t>비용</w:t>
      </w:r>
      <w:r w:rsidRPr="00165BE8">
        <w:rPr>
          <w:rFonts w:eastAsia="나눔명조" w:hint="eastAsia"/>
          <w:sz w:val="20"/>
          <w:szCs w:val="22"/>
        </w:rPr>
        <w:t xml:space="preserve"> </w:t>
      </w:r>
      <w:r w:rsidRPr="00165BE8">
        <w:rPr>
          <w:rFonts w:eastAsia="나눔명조" w:hint="eastAsia"/>
          <w:sz w:val="20"/>
          <w:szCs w:val="22"/>
        </w:rPr>
        <w:t>및</w:t>
      </w:r>
      <w:r w:rsidRPr="00165BE8">
        <w:rPr>
          <w:rFonts w:eastAsia="나눔명조" w:hint="eastAsia"/>
          <w:sz w:val="20"/>
          <w:szCs w:val="22"/>
        </w:rPr>
        <w:t xml:space="preserve"> </w:t>
      </w:r>
      <w:r w:rsidRPr="00165BE8">
        <w:rPr>
          <w:rFonts w:eastAsia="나눔명조" w:hint="eastAsia"/>
          <w:sz w:val="20"/>
          <w:szCs w:val="22"/>
        </w:rPr>
        <w:t>효과의</w:t>
      </w:r>
      <w:r w:rsidRPr="00165BE8">
        <w:rPr>
          <w:rFonts w:eastAsia="나눔명조" w:hint="eastAsia"/>
          <w:sz w:val="20"/>
          <w:szCs w:val="22"/>
        </w:rPr>
        <w:t xml:space="preserve"> </w:t>
      </w:r>
      <w:r w:rsidRPr="00165BE8">
        <w:rPr>
          <w:rFonts w:eastAsia="나눔명조" w:hint="eastAsia"/>
          <w:sz w:val="20"/>
          <w:szCs w:val="22"/>
        </w:rPr>
        <w:t>거래로</w:t>
      </w:r>
      <w:r w:rsidRPr="00165BE8">
        <w:rPr>
          <w:rFonts w:eastAsia="나눔명조" w:hint="eastAsia"/>
          <w:sz w:val="20"/>
          <w:szCs w:val="22"/>
        </w:rPr>
        <w:t xml:space="preserve"> </w:t>
      </w:r>
      <w:r w:rsidRPr="00165BE8">
        <w:rPr>
          <w:rFonts w:eastAsia="나눔명조" w:hint="eastAsia"/>
          <w:sz w:val="20"/>
          <w:szCs w:val="22"/>
        </w:rPr>
        <w:t>수행되는</w:t>
      </w:r>
      <w:r w:rsidRPr="00165BE8">
        <w:rPr>
          <w:rFonts w:eastAsia="나눔명조" w:hint="eastAsia"/>
          <w:sz w:val="20"/>
          <w:szCs w:val="22"/>
        </w:rPr>
        <w:t xml:space="preserve"> </w:t>
      </w:r>
      <w:r w:rsidRPr="00165BE8">
        <w:rPr>
          <w:rFonts w:eastAsia="나눔명조" w:hint="eastAsia"/>
          <w:sz w:val="20"/>
          <w:szCs w:val="22"/>
        </w:rPr>
        <w:t>거래적</w:t>
      </w:r>
      <w:r w:rsidRPr="00165BE8">
        <w:rPr>
          <w:rFonts w:eastAsia="나눔명조" w:hint="eastAsia"/>
          <w:sz w:val="20"/>
          <w:szCs w:val="22"/>
        </w:rPr>
        <w:t xml:space="preserve"> </w:t>
      </w:r>
      <w:r w:rsidRPr="00165BE8">
        <w:rPr>
          <w:rFonts w:eastAsia="나눔명조" w:hint="eastAsia"/>
          <w:sz w:val="20"/>
          <w:szCs w:val="22"/>
        </w:rPr>
        <w:t>리더십에</w:t>
      </w:r>
      <w:r w:rsidRPr="00165BE8">
        <w:rPr>
          <w:rFonts w:eastAsia="나눔명조" w:hint="eastAsia"/>
          <w:sz w:val="20"/>
          <w:szCs w:val="22"/>
        </w:rPr>
        <w:t xml:space="preserve"> </w:t>
      </w:r>
      <w:r w:rsidRPr="00165BE8">
        <w:rPr>
          <w:rFonts w:eastAsia="나눔명조" w:hint="eastAsia"/>
          <w:sz w:val="20"/>
          <w:szCs w:val="22"/>
        </w:rPr>
        <w:t>비해</w:t>
      </w:r>
      <w:r w:rsidRPr="00165BE8">
        <w:rPr>
          <w:rFonts w:eastAsia="나눔명조" w:hint="eastAsia"/>
          <w:sz w:val="20"/>
          <w:szCs w:val="22"/>
        </w:rPr>
        <w:t xml:space="preserve"> </w:t>
      </w:r>
      <w:r w:rsidRPr="00165BE8">
        <w:rPr>
          <w:rFonts w:eastAsia="나눔명조" w:hint="eastAsia"/>
          <w:sz w:val="20"/>
          <w:szCs w:val="22"/>
        </w:rPr>
        <w:t>공공봉사동기</w:t>
      </w:r>
      <w:r w:rsidRPr="00165BE8">
        <w:rPr>
          <w:rFonts w:eastAsia="나눔명조"/>
          <w:sz w:val="20"/>
          <w:szCs w:val="22"/>
        </w:rPr>
        <w:t>(</w:t>
      </w:r>
      <w:r w:rsidR="00012453">
        <w:rPr>
          <w:rFonts w:eastAsia="나눔명조" w:hint="eastAsia"/>
          <w:sz w:val="20"/>
          <w:szCs w:val="22"/>
        </w:rPr>
        <w:t>P</w:t>
      </w:r>
      <w:r w:rsidR="00012453">
        <w:rPr>
          <w:rFonts w:eastAsia="나눔명조"/>
          <w:sz w:val="20"/>
          <w:szCs w:val="22"/>
        </w:rPr>
        <w:t>SM</w:t>
      </w:r>
      <w:r w:rsidRPr="00165BE8">
        <w:rPr>
          <w:rFonts w:eastAsia="나눔명조"/>
          <w:sz w:val="20"/>
          <w:szCs w:val="22"/>
        </w:rPr>
        <w:t>)</w:t>
      </w:r>
      <w:r w:rsidRPr="00165BE8">
        <w:rPr>
          <w:rFonts w:eastAsia="나눔명조" w:hint="eastAsia"/>
          <w:sz w:val="20"/>
          <w:szCs w:val="22"/>
        </w:rPr>
        <w:t>를</w:t>
      </w:r>
      <w:r w:rsidRPr="00165BE8">
        <w:rPr>
          <w:rFonts w:eastAsia="나눔명조" w:hint="eastAsia"/>
          <w:sz w:val="20"/>
          <w:szCs w:val="22"/>
        </w:rPr>
        <w:t xml:space="preserve"> </w:t>
      </w:r>
      <w:r w:rsidRPr="00165BE8">
        <w:rPr>
          <w:rFonts w:eastAsia="나눔명조" w:hint="eastAsia"/>
          <w:sz w:val="20"/>
          <w:szCs w:val="22"/>
        </w:rPr>
        <w:t>촉진한다는</w:t>
      </w:r>
      <w:r w:rsidRPr="00165BE8">
        <w:rPr>
          <w:rFonts w:eastAsia="나눔명조" w:hint="eastAsia"/>
          <w:sz w:val="20"/>
          <w:szCs w:val="22"/>
        </w:rPr>
        <w:t xml:space="preserve"> </w:t>
      </w:r>
      <w:r w:rsidRPr="00165BE8">
        <w:rPr>
          <w:rFonts w:eastAsia="나눔명조" w:hint="eastAsia"/>
          <w:sz w:val="20"/>
          <w:szCs w:val="22"/>
        </w:rPr>
        <w:t>주장이</w:t>
      </w:r>
      <w:r w:rsidRPr="00165BE8">
        <w:rPr>
          <w:rFonts w:eastAsia="나눔명조" w:hint="eastAsia"/>
          <w:sz w:val="20"/>
          <w:szCs w:val="22"/>
        </w:rPr>
        <w:t xml:space="preserve"> </w:t>
      </w:r>
      <w:r w:rsidRPr="00165BE8">
        <w:rPr>
          <w:rFonts w:eastAsia="나눔명조" w:hint="eastAsia"/>
          <w:sz w:val="20"/>
          <w:szCs w:val="22"/>
        </w:rPr>
        <w:t>지배적이다</w:t>
      </w:r>
      <w:r w:rsidRPr="00165BE8">
        <w:rPr>
          <w:rFonts w:eastAsia="나눔명조"/>
          <w:sz w:val="20"/>
          <w:szCs w:val="22"/>
        </w:rPr>
        <w:t xml:space="preserve">. </w:t>
      </w:r>
      <w:r w:rsidRPr="00165BE8">
        <w:rPr>
          <w:rFonts w:eastAsia="나눔명조" w:hint="eastAsia"/>
          <w:sz w:val="20"/>
          <w:szCs w:val="22"/>
        </w:rPr>
        <w:t>하지만</w:t>
      </w:r>
      <w:r w:rsidRPr="00165BE8">
        <w:rPr>
          <w:rFonts w:eastAsia="나눔명조" w:hint="eastAsia"/>
          <w:sz w:val="20"/>
          <w:szCs w:val="22"/>
        </w:rPr>
        <w:t xml:space="preserve"> </w:t>
      </w:r>
      <w:r w:rsidRPr="00165BE8">
        <w:rPr>
          <w:rFonts w:eastAsia="나눔명조" w:hint="eastAsia"/>
          <w:sz w:val="20"/>
          <w:szCs w:val="22"/>
        </w:rPr>
        <w:t>위계적</w:t>
      </w:r>
      <w:r w:rsidRPr="00165BE8">
        <w:rPr>
          <w:rFonts w:eastAsia="나눔명조" w:hint="eastAsia"/>
          <w:sz w:val="20"/>
          <w:szCs w:val="22"/>
        </w:rPr>
        <w:t xml:space="preserve"> </w:t>
      </w:r>
      <w:r w:rsidRPr="00165BE8">
        <w:rPr>
          <w:rFonts w:eastAsia="나눔명조" w:hint="eastAsia"/>
          <w:sz w:val="20"/>
          <w:szCs w:val="22"/>
        </w:rPr>
        <w:t>조직문화의</w:t>
      </w:r>
      <w:r w:rsidRPr="00165BE8">
        <w:rPr>
          <w:rFonts w:eastAsia="나눔명조" w:hint="eastAsia"/>
          <w:sz w:val="20"/>
          <w:szCs w:val="22"/>
        </w:rPr>
        <w:t xml:space="preserve"> </w:t>
      </w:r>
      <w:r w:rsidRPr="00165BE8">
        <w:rPr>
          <w:rFonts w:eastAsia="나눔명조" w:hint="eastAsia"/>
          <w:sz w:val="20"/>
          <w:szCs w:val="22"/>
        </w:rPr>
        <w:t>특성을</w:t>
      </w:r>
      <w:r w:rsidRPr="00165BE8">
        <w:rPr>
          <w:rFonts w:eastAsia="나눔명조" w:hint="eastAsia"/>
          <w:sz w:val="20"/>
          <w:szCs w:val="22"/>
        </w:rPr>
        <w:t xml:space="preserve"> </w:t>
      </w:r>
      <w:r w:rsidRPr="00165BE8">
        <w:rPr>
          <w:rFonts w:eastAsia="나눔명조" w:hint="eastAsia"/>
          <w:sz w:val="20"/>
          <w:szCs w:val="22"/>
        </w:rPr>
        <w:t>온존하고</w:t>
      </w:r>
      <w:r w:rsidRPr="00165BE8">
        <w:rPr>
          <w:rFonts w:eastAsia="나눔명조" w:hint="eastAsia"/>
          <w:sz w:val="20"/>
          <w:szCs w:val="22"/>
        </w:rPr>
        <w:t xml:space="preserve"> </w:t>
      </w:r>
      <w:r w:rsidRPr="00165BE8">
        <w:rPr>
          <w:rFonts w:eastAsia="나눔명조" w:hint="eastAsia"/>
          <w:sz w:val="20"/>
          <w:szCs w:val="22"/>
        </w:rPr>
        <w:t>있는</w:t>
      </w:r>
      <w:r w:rsidRPr="00165BE8">
        <w:rPr>
          <w:rFonts w:eastAsia="나눔명조" w:hint="eastAsia"/>
          <w:sz w:val="20"/>
          <w:szCs w:val="22"/>
        </w:rPr>
        <w:t xml:space="preserve"> </w:t>
      </w:r>
      <w:r w:rsidRPr="00165BE8">
        <w:rPr>
          <w:rFonts w:eastAsia="나눔명조" w:hint="eastAsia"/>
          <w:sz w:val="20"/>
          <w:szCs w:val="22"/>
        </w:rPr>
        <w:t>한국</w:t>
      </w:r>
      <w:r w:rsidRPr="00165BE8">
        <w:rPr>
          <w:rFonts w:eastAsia="나눔명조" w:hint="eastAsia"/>
          <w:sz w:val="20"/>
          <w:szCs w:val="22"/>
        </w:rPr>
        <w:t xml:space="preserve"> </w:t>
      </w:r>
      <w:r w:rsidRPr="00165BE8">
        <w:rPr>
          <w:rFonts w:eastAsia="나눔명조" w:hint="eastAsia"/>
          <w:sz w:val="20"/>
          <w:szCs w:val="22"/>
        </w:rPr>
        <w:t>공무원</w:t>
      </w:r>
      <w:r w:rsidRPr="00165BE8">
        <w:rPr>
          <w:rFonts w:eastAsia="나눔명조" w:hint="eastAsia"/>
          <w:sz w:val="20"/>
          <w:szCs w:val="22"/>
        </w:rPr>
        <w:t xml:space="preserve"> </w:t>
      </w:r>
      <w:r w:rsidRPr="00165BE8">
        <w:rPr>
          <w:rFonts w:eastAsia="나눔명조" w:hint="eastAsia"/>
          <w:sz w:val="20"/>
          <w:szCs w:val="22"/>
        </w:rPr>
        <w:t>사회에서</w:t>
      </w:r>
      <w:r w:rsidRPr="00165BE8">
        <w:rPr>
          <w:rFonts w:eastAsia="나눔명조"/>
          <w:sz w:val="20"/>
          <w:szCs w:val="22"/>
        </w:rPr>
        <w:t xml:space="preserve">, </w:t>
      </w:r>
      <w:r w:rsidRPr="00165BE8">
        <w:rPr>
          <w:rFonts w:eastAsia="나눔명조" w:hint="eastAsia"/>
          <w:sz w:val="20"/>
          <w:szCs w:val="22"/>
        </w:rPr>
        <w:t>공급자인</w:t>
      </w:r>
      <w:r w:rsidRPr="00165BE8">
        <w:rPr>
          <w:rFonts w:eastAsia="나눔명조" w:hint="eastAsia"/>
          <w:sz w:val="20"/>
          <w:szCs w:val="22"/>
        </w:rPr>
        <w:t xml:space="preserve"> </w:t>
      </w:r>
      <w:r w:rsidRPr="00165BE8">
        <w:rPr>
          <w:rFonts w:eastAsia="나눔명조" w:hint="eastAsia"/>
          <w:sz w:val="20"/>
          <w:szCs w:val="22"/>
        </w:rPr>
        <w:t>리더가</w:t>
      </w:r>
      <w:r w:rsidRPr="00165BE8">
        <w:rPr>
          <w:rFonts w:eastAsia="나눔명조" w:hint="eastAsia"/>
          <w:sz w:val="20"/>
          <w:szCs w:val="22"/>
        </w:rPr>
        <w:t xml:space="preserve"> </w:t>
      </w:r>
      <w:r w:rsidRPr="00165BE8">
        <w:rPr>
          <w:rFonts w:eastAsia="나눔명조" w:hint="eastAsia"/>
          <w:sz w:val="20"/>
          <w:szCs w:val="22"/>
        </w:rPr>
        <w:t>어떠한</w:t>
      </w:r>
      <w:r w:rsidRPr="00165BE8">
        <w:rPr>
          <w:rFonts w:eastAsia="나눔명조" w:hint="eastAsia"/>
          <w:sz w:val="20"/>
          <w:szCs w:val="22"/>
        </w:rPr>
        <w:t xml:space="preserve"> </w:t>
      </w:r>
      <w:r w:rsidRPr="00165BE8">
        <w:rPr>
          <w:rFonts w:eastAsia="나눔명조" w:hint="eastAsia"/>
          <w:sz w:val="20"/>
          <w:szCs w:val="22"/>
        </w:rPr>
        <w:t>유형의</w:t>
      </w:r>
      <w:r w:rsidRPr="00165BE8">
        <w:rPr>
          <w:rFonts w:eastAsia="나눔명조" w:hint="eastAsia"/>
          <w:sz w:val="20"/>
          <w:szCs w:val="22"/>
        </w:rPr>
        <w:t xml:space="preserve"> </w:t>
      </w:r>
      <w:r w:rsidRPr="00165BE8">
        <w:rPr>
          <w:rFonts w:eastAsia="나눔명조" w:hint="eastAsia"/>
          <w:sz w:val="20"/>
          <w:szCs w:val="22"/>
        </w:rPr>
        <w:t>리더십을</w:t>
      </w:r>
      <w:r w:rsidRPr="00165BE8">
        <w:rPr>
          <w:rFonts w:eastAsia="나눔명조" w:hint="eastAsia"/>
          <w:sz w:val="20"/>
          <w:szCs w:val="22"/>
        </w:rPr>
        <w:t xml:space="preserve"> </w:t>
      </w:r>
      <w:r w:rsidRPr="00165BE8">
        <w:rPr>
          <w:rFonts w:eastAsia="나눔명조" w:hint="eastAsia"/>
          <w:sz w:val="20"/>
          <w:szCs w:val="22"/>
        </w:rPr>
        <w:t>제공하느냐</w:t>
      </w:r>
      <w:r>
        <w:rPr>
          <w:rFonts w:eastAsia="나눔명조" w:hint="eastAsia"/>
          <w:sz w:val="20"/>
          <w:szCs w:val="22"/>
        </w:rPr>
        <w:t xml:space="preserve"> </w:t>
      </w:r>
      <w:r w:rsidRPr="00165BE8">
        <w:rPr>
          <w:rFonts w:eastAsia="나눔명조" w:hint="eastAsia"/>
          <w:sz w:val="20"/>
          <w:szCs w:val="22"/>
        </w:rPr>
        <w:t>뿐</w:t>
      </w:r>
      <w:r w:rsidRPr="00165BE8">
        <w:rPr>
          <w:rFonts w:eastAsia="나눔명조" w:hint="eastAsia"/>
          <w:sz w:val="20"/>
          <w:szCs w:val="22"/>
        </w:rPr>
        <w:t xml:space="preserve"> </w:t>
      </w:r>
      <w:r w:rsidRPr="00165BE8">
        <w:rPr>
          <w:rFonts w:eastAsia="나눔명조" w:hint="eastAsia"/>
          <w:sz w:val="20"/>
          <w:szCs w:val="22"/>
        </w:rPr>
        <w:t>아니라</w:t>
      </w:r>
      <w:r w:rsidRPr="00165BE8">
        <w:rPr>
          <w:rFonts w:eastAsia="나눔명조"/>
          <w:sz w:val="20"/>
          <w:szCs w:val="22"/>
        </w:rPr>
        <w:t xml:space="preserve">, </w:t>
      </w:r>
      <w:r w:rsidRPr="00165BE8">
        <w:rPr>
          <w:rFonts w:eastAsia="나눔명조" w:hint="eastAsia"/>
          <w:sz w:val="20"/>
          <w:szCs w:val="22"/>
        </w:rPr>
        <w:t>그것이</w:t>
      </w:r>
      <w:r w:rsidRPr="00165BE8">
        <w:rPr>
          <w:rFonts w:eastAsia="나눔명조" w:hint="eastAsia"/>
          <w:sz w:val="20"/>
          <w:szCs w:val="22"/>
        </w:rPr>
        <w:t xml:space="preserve"> </w:t>
      </w:r>
      <w:r w:rsidRPr="00165BE8">
        <w:rPr>
          <w:rFonts w:eastAsia="나눔명조" w:hint="eastAsia"/>
          <w:sz w:val="20"/>
          <w:szCs w:val="22"/>
        </w:rPr>
        <w:t>과연</w:t>
      </w:r>
      <w:r w:rsidRPr="00165BE8">
        <w:rPr>
          <w:rFonts w:eastAsia="나눔명조" w:hint="eastAsia"/>
          <w:sz w:val="20"/>
          <w:szCs w:val="22"/>
        </w:rPr>
        <w:t xml:space="preserve"> </w:t>
      </w:r>
      <w:r w:rsidRPr="00165BE8">
        <w:rPr>
          <w:rFonts w:eastAsia="나눔명조" w:hint="eastAsia"/>
          <w:sz w:val="20"/>
          <w:szCs w:val="22"/>
        </w:rPr>
        <w:t>수요자인</w:t>
      </w:r>
      <w:r w:rsidRPr="00165BE8">
        <w:rPr>
          <w:rFonts w:eastAsia="나눔명조" w:hint="eastAsia"/>
          <w:sz w:val="20"/>
          <w:szCs w:val="22"/>
        </w:rPr>
        <w:t xml:space="preserve"> </w:t>
      </w:r>
      <w:r w:rsidRPr="00165BE8">
        <w:rPr>
          <w:rFonts w:eastAsia="나눔명조" w:hint="eastAsia"/>
          <w:sz w:val="20"/>
          <w:szCs w:val="22"/>
        </w:rPr>
        <w:t>구성원들에게</w:t>
      </w:r>
      <w:r w:rsidRPr="00165BE8">
        <w:rPr>
          <w:rFonts w:eastAsia="나눔명조" w:hint="eastAsia"/>
          <w:sz w:val="20"/>
          <w:szCs w:val="22"/>
        </w:rPr>
        <w:t xml:space="preserve"> </w:t>
      </w:r>
      <w:r w:rsidRPr="00165BE8">
        <w:rPr>
          <w:rFonts w:eastAsia="나눔명조" w:hint="eastAsia"/>
          <w:sz w:val="20"/>
          <w:szCs w:val="22"/>
        </w:rPr>
        <w:t>제대로</w:t>
      </w:r>
      <w:r w:rsidRPr="00165BE8">
        <w:rPr>
          <w:rFonts w:eastAsia="나눔명조" w:hint="eastAsia"/>
          <w:sz w:val="20"/>
          <w:szCs w:val="22"/>
        </w:rPr>
        <w:t xml:space="preserve"> </w:t>
      </w:r>
      <w:r w:rsidRPr="00165BE8">
        <w:rPr>
          <w:rFonts w:eastAsia="나눔명조" w:hint="eastAsia"/>
          <w:sz w:val="20"/>
          <w:szCs w:val="22"/>
        </w:rPr>
        <w:t>전달되고</w:t>
      </w:r>
      <w:r w:rsidRPr="00165BE8">
        <w:rPr>
          <w:rFonts w:eastAsia="나눔명조" w:hint="eastAsia"/>
          <w:sz w:val="20"/>
          <w:szCs w:val="22"/>
        </w:rPr>
        <w:t xml:space="preserve"> </w:t>
      </w:r>
      <w:r w:rsidRPr="00165BE8">
        <w:rPr>
          <w:rFonts w:eastAsia="나눔명조" w:hint="eastAsia"/>
          <w:sz w:val="20"/>
          <w:szCs w:val="22"/>
        </w:rPr>
        <w:t>있느냐가</w:t>
      </w:r>
      <w:r w:rsidRPr="00165BE8">
        <w:rPr>
          <w:rFonts w:eastAsia="나눔명조" w:hint="eastAsia"/>
          <w:sz w:val="20"/>
          <w:szCs w:val="22"/>
        </w:rPr>
        <w:t xml:space="preserve"> </w:t>
      </w:r>
      <w:r w:rsidRPr="00165BE8">
        <w:rPr>
          <w:rFonts w:eastAsia="나눔명조" w:hint="eastAsia"/>
          <w:sz w:val="20"/>
          <w:szCs w:val="22"/>
        </w:rPr>
        <w:t>구성원들의</w:t>
      </w:r>
      <w:r w:rsidRPr="00165BE8">
        <w:rPr>
          <w:rFonts w:eastAsia="나눔명조" w:hint="eastAsia"/>
          <w:sz w:val="20"/>
          <w:szCs w:val="22"/>
        </w:rPr>
        <w:t xml:space="preserve"> </w:t>
      </w:r>
      <w:r w:rsidRPr="00165BE8">
        <w:rPr>
          <w:rFonts w:eastAsia="나눔명조" w:hint="eastAsia"/>
          <w:sz w:val="20"/>
          <w:szCs w:val="22"/>
        </w:rPr>
        <w:t>공공봉사동기에</w:t>
      </w:r>
      <w:r w:rsidRPr="00165BE8">
        <w:rPr>
          <w:rFonts w:eastAsia="나눔명조" w:hint="eastAsia"/>
          <w:sz w:val="20"/>
          <w:szCs w:val="22"/>
        </w:rPr>
        <w:t xml:space="preserve"> </w:t>
      </w:r>
      <w:r w:rsidRPr="00165BE8">
        <w:rPr>
          <w:rFonts w:eastAsia="나눔명조" w:hint="eastAsia"/>
          <w:sz w:val="20"/>
          <w:szCs w:val="22"/>
        </w:rPr>
        <w:t>영향을</w:t>
      </w:r>
      <w:r w:rsidRPr="00165BE8">
        <w:rPr>
          <w:rFonts w:eastAsia="나눔명조" w:hint="eastAsia"/>
          <w:sz w:val="20"/>
          <w:szCs w:val="22"/>
        </w:rPr>
        <w:t xml:space="preserve"> </w:t>
      </w:r>
      <w:r w:rsidRPr="00165BE8">
        <w:rPr>
          <w:rFonts w:eastAsia="나눔명조" w:hint="eastAsia"/>
          <w:sz w:val="20"/>
          <w:szCs w:val="22"/>
        </w:rPr>
        <w:t>미칠</w:t>
      </w:r>
      <w:r w:rsidRPr="00165BE8">
        <w:rPr>
          <w:rFonts w:eastAsia="나눔명조" w:hint="eastAsia"/>
          <w:sz w:val="20"/>
          <w:szCs w:val="22"/>
        </w:rPr>
        <w:t xml:space="preserve"> </w:t>
      </w:r>
      <w:r w:rsidRPr="00165BE8">
        <w:rPr>
          <w:rFonts w:eastAsia="나눔명조" w:hint="eastAsia"/>
          <w:sz w:val="20"/>
          <w:szCs w:val="22"/>
        </w:rPr>
        <w:t>것이라고</w:t>
      </w:r>
      <w:r w:rsidRPr="00165BE8">
        <w:rPr>
          <w:rFonts w:eastAsia="나눔명조" w:hint="eastAsia"/>
          <w:sz w:val="20"/>
          <w:szCs w:val="22"/>
        </w:rPr>
        <w:t xml:space="preserve"> </w:t>
      </w:r>
      <w:r w:rsidRPr="00165BE8">
        <w:rPr>
          <w:rFonts w:eastAsia="나눔명조" w:hint="eastAsia"/>
          <w:sz w:val="20"/>
          <w:szCs w:val="22"/>
        </w:rPr>
        <w:t>기대할</w:t>
      </w:r>
      <w:r w:rsidRPr="00165BE8">
        <w:rPr>
          <w:rFonts w:eastAsia="나눔명조" w:hint="eastAsia"/>
          <w:sz w:val="20"/>
          <w:szCs w:val="22"/>
        </w:rPr>
        <w:t xml:space="preserve"> </w:t>
      </w:r>
      <w:r w:rsidRPr="00165BE8">
        <w:rPr>
          <w:rFonts w:eastAsia="나눔명조" w:hint="eastAsia"/>
          <w:sz w:val="20"/>
          <w:szCs w:val="22"/>
        </w:rPr>
        <w:t>수</w:t>
      </w:r>
      <w:r w:rsidRPr="00165BE8">
        <w:rPr>
          <w:rFonts w:eastAsia="나눔명조" w:hint="eastAsia"/>
          <w:sz w:val="20"/>
          <w:szCs w:val="22"/>
        </w:rPr>
        <w:t xml:space="preserve"> </w:t>
      </w:r>
      <w:r w:rsidRPr="00165BE8">
        <w:rPr>
          <w:rFonts w:eastAsia="나눔명조" w:hint="eastAsia"/>
          <w:sz w:val="20"/>
          <w:szCs w:val="22"/>
        </w:rPr>
        <w:t>있다</w:t>
      </w:r>
      <w:r w:rsidRPr="00165BE8">
        <w:rPr>
          <w:rFonts w:eastAsia="나눔명조"/>
          <w:sz w:val="20"/>
          <w:szCs w:val="22"/>
        </w:rPr>
        <w:t xml:space="preserve">. </w:t>
      </w:r>
      <w:r w:rsidRPr="00165BE8">
        <w:rPr>
          <w:rFonts w:eastAsia="나눔명조" w:hint="eastAsia"/>
          <w:sz w:val="20"/>
          <w:szCs w:val="22"/>
        </w:rPr>
        <w:t>따라서</w:t>
      </w:r>
      <w:r w:rsidRPr="00165BE8">
        <w:rPr>
          <w:rFonts w:eastAsia="나눔명조" w:hint="eastAsia"/>
          <w:sz w:val="20"/>
          <w:szCs w:val="22"/>
        </w:rPr>
        <w:t xml:space="preserve"> </w:t>
      </w:r>
      <w:r w:rsidRPr="00165BE8">
        <w:rPr>
          <w:rFonts w:eastAsia="나눔명조" w:hint="eastAsia"/>
          <w:sz w:val="20"/>
          <w:szCs w:val="22"/>
        </w:rPr>
        <w:t>본</w:t>
      </w:r>
      <w:r w:rsidRPr="00165BE8">
        <w:rPr>
          <w:rFonts w:eastAsia="나눔명조" w:hint="eastAsia"/>
          <w:sz w:val="20"/>
          <w:szCs w:val="22"/>
        </w:rPr>
        <w:t xml:space="preserve"> </w:t>
      </w:r>
      <w:r w:rsidRPr="00165BE8">
        <w:rPr>
          <w:rFonts w:eastAsia="나눔명조" w:hint="eastAsia"/>
          <w:sz w:val="20"/>
          <w:szCs w:val="22"/>
        </w:rPr>
        <w:t>연구는</w:t>
      </w:r>
      <w:r w:rsidRPr="00165BE8">
        <w:rPr>
          <w:rFonts w:eastAsia="나눔명조" w:hint="eastAsia"/>
          <w:sz w:val="20"/>
          <w:szCs w:val="22"/>
        </w:rPr>
        <w:t xml:space="preserve"> </w:t>
      </w:r>
      <w:r w:rsidRPr="00165BE8">
        <w:rPr>
          <w:rFonts w:eastAsia="나눔명조" w:hint="eastAsia"/>
          <w:sz w:val="20"/>
          <w:szCs w:val="22"/>
        </w:rPr>
        <w:t>리더십과</w:t>
      </w:r>
      <w:r w:rsidRPr="00165BE8">
        <w:rPr>
          <w:rFonts w:eastAsia="나눔명조" w:hint="eastAsia"/>
          <w:sz w:val="20"/>
          <w:szCs w:val="22"/>
        </w:rPr>
        <w:t xml:space="preserve"> </w:t>
      </w:r>
      <w:r w:rsidRPr="00165BE8">
        <w:rPr>
          <w:rFonts w:eastAsia="나눔명조" w:hint="eastAsia"/>
          <w:sz w:val="20"/>
          <w:szCs w:val="22"/>
        </w:rPr>
        <w:t>협업</w:t>
      </w:r>
      <w:r w:rsidRPr="00165BE8">
        <w:rPr>
          <w:rFonts w:eastAsia="나눔명조" w:hint="eastAsia"/>
          <w:sz w:val="20"/>
          <w:szCs w:val="22"/>
        </w:rPr>
        <w:t xml:space="preserve"> </w:t>
      </w:r>
      <w:r w:rsidRPr="00165BE8">
        <w:rPr>
          <w:rFonts w:eastAsia="나눔명조" w:hint="eastAsia"/>
          <w:sz w:val="20"/>
          <w:szCs w:val="22"/>
        </w:rPr>
        <w:t>및</w:t>
      </w:r>
      <w:r w:rsidRPr="00165BE8">
        <w:rPr>
          <w:rFonts w:eastAsia="나눔명조" w:hint="eastAsia"/>
          <w:sz w:val="20"/>
          <w:szCs w:val="22"/>
        </w:rPr>
        <w:t xml:space="preserve"> </w:t>
      </w:r>
      <w:r w:rsidRPr="00165BE8">
        <w:rPr>
          <w:rFonts w:eastAsia="나눔명조" w:hint="eastAsia"/>
          <w:sz w:val="20"/>
          <w:szCs w:val="22"/>
        </w:rPr>
        <w:t>의사소통이</w:t>
      </w:r>
      <w:r w:rsidRPr="00165BE8">
        <w:rPr>
          <w:rFonts w:eastAsia="나눔명조" w:hint="eastAsia"/>
          <w:sz w:val="20"/>
          <w:szCs w:val="22"/>
        </w:rPr>
        <w:t xml:space="preserve"> </w:t>
      </w:r>
      <w:r w:rsidRPr="00165BE8">
        <w:rPr>
          <w:rFonts w:eastAsia="나눔명조" w:hint="eastAsia"/>
          <w:sz w:val="20"/>
          <w:szCs w:val="22"/>
        </w:rPr>
        <w:t>상호작용을</w:t>
      </w:r>
      <w:r w:rsidRPr="00165BE8">
        <w:rPr>
          <w:rFonts w:eastAsia="나눔명조" w:hint="eastAsia"/>
          <w:sz w:val="20"/>
          <w:szCs w:val="22"/>
        </w:rPr>
        <w:t xml:space="preserve"> </w:t>
      </w:r>
      <w:r w:rsidRPr="00165BE8">
        <w:rPr>
          <w:rFonts w:eastAsia="나눔명조" w:hint="eastAsia"/>
          <w:sz w:val="20"/>
          <w:szCs w:val="22"/>
        </w:rPr>
        <w:t>하여</w:t>
      </w:r>
      <w:r w:rsidRPr="00165BE8">
        <w:rPr>
          <w:rFonts w:eastAsia="나눔명조" w:hint="eastAsia"/>
          <w:sz w:val="20"/>
          <w:szCs w:val="22"/>
        </w:rPr>
        <w:t xml:space="preserve"> </w:t>
      </w:r>
      <w:r w:rsidRPr="00165BE8">
        <w:rPr>
          <w:rFonts w:eastAsia="나눔명조" w:hint="eastAsia"/>
          <w:sz w:val="20"/>
          <w:szCs w:val="22"/>
        </w:rPr>
        <w:t>공공봉사동기</w:t>
      </w:r>
      <w:r w:rsidRPr="00165BE8">
        <w:rPr>
          <w:rFonts w:eastAsia="나눔명조"/>
          <w:sz w:val="20"/>
          <w:szCs w:val="22"/>
        </w:rPr>
        <w:t>(</w:t>
      </w:r>
      <w:r w:rsidR="00012453">
        <w:rPr>
          <w:rFonts w:eastAsia="나눔명조" w:hint="eastAsia"/>
          <w:sz w:val="20"/>
          <w:szCs w:val="22"/>
        </w:rPr>
        <w:t>P</w:t>
      </w:r>
      <w:r w:rsidR="00012453">
        <w:rPr>
          <w:rFonts w:eastAsia="나눔명조"/>
          <w:sz w:val="20"/>
          <w:szCs w:val="22"/>
        </w:rPr>
        <w:t>SM</w:t>
      </w:r>
      <w:r w:rsidRPr="00165BE8">
        <w:rPr>
          <w:rFonts w:eastAsia="나눔명조"/>
          <w:sz w:val="20"/>
          <w:szCs w:val="22"/>
        </w:rPr>
        <w:t>)</w:t>
      </w:r>
      <w:r w:rsidRPr="00165BE8">
        <w:rPr>
          <w:rFonts w:eastAsia="나눔명조" w:hint="eastAsia"/>
          <w:sz w:val="20"/>
          <w:szCs w:val="22"/>
        </w:rPr>
        <w:t>에</w:t>
      </w:r>
      <w:r w:rsidRPr="00165BE8">
        <w:rPr>
          <w:rFonts w:eastAsia="나눔명조" w:hint="eastAsia"/>
          <w:sz w:val="20"/>
          <w:szCs w:val="22"/>
        </w:rPr>
        <w:t xml:space="preserve"> </w:t>
      </w:r>
      <w:r w:rsidRPr="00165BE8">
        <w:rPr>
          <w:rFonts w:eastAsia="나눔명조" w:hint="eastAsia"/>
          <w:sz w:val="20"/>
          <w:szCs w:val="22"/>
        </w:rPr>
        <w:t>유의미한</w:t>
      </w:r>
      <w:r w:rsidRPr="00165BE8">
        <w:rPr>
          <w:rFonts w:eastAsia="나눔명조" w:hint="eastAsia"/>
          <w:sz w:val="20"/>
          <w:szCs w:val="22"/>
        </w:rPr>
        <w:t xml:space="preserve"> </w:t>
      </w:r>
      <w:r w:rsidRPr="00165BE8">
        <w:rPr>
          <w:rFonts w:eastAsia="나눔명조" w:hint="eastAsia"/>
          <w:sz w:val="20"/>
          <w:szCs w:val="22"/>
        </w:rPr>
        <w:t>영향을</w:t>
      </w:r>
      <w:r w:rsidRPr="00165BE8">
        <w:rPr>
          <w:rFonts w:eastAsia="나눔명조" w:hint="eastAsia"/>
          <w:sz w:val="20"/>
          <w:szCs w:val="22"/>
        </w:rPr>
        <w:t xml:space="preserve"> </w:t>
      </w:r>
      <w:r w:rsidRPr="00165BE8">
        <w:rPr>
          <w:rFonts w:eastAsia="나눔명조" w:hint="eastAsia"/>
          <w:sz w:val="20"/>
          <w:szCs w:val="22"/>
        </w:rPr>
        <w:t>미칠</w:t>
      </w:r>
      <w:r w:rsidRPr="00165BE8">
        <w:rPr>
          <w:rFonts w:eastAsia="나눔명조" w:hint="eastAsia"/>
          <w:sz w:val="20"/>
          <w:szCs w:val="22"/>
        </w:rPr>
        <w:t xml:space="preserve"> </w:t>
      </w:r>
      <w:r w:rsidRPr="00165BE8">
        <w:rPr>
          <w:rFonts w:eastAsia="나눔명조" w:hint="eastAsia"/>
          <w:sz w:val="20"/>
          <w:szCs w:val="22"/>
        </w:rPr>
        <w:t>것이라고</w:t>
      </w:r>
      <w:r w:rsidRPr="00165BE8">
        <w:rPr>
          <w:rFonts w:eastAsia="나눔명조" w:hint="eastAsia"/>
          <w:sz w:val="20"/>
          <w:szCs w:val="22"/>
        </w:rPr>
        <w:t xml:space="preserve"> </w:t>
      </w:r>
      <w:r w:rsidRPr="00165BE8">
        <w:rPr>
          <w:rFonts w:eastAsia="나눔명조" w:hint="eastAsia"/>
          <w:sz w:val="20"/>
          <w:szCs w:val="22"/>
        </w:rPr>
        <w:t>기대한다</w:t>
      </w:r>
      <w:r w:rsidRPr="00165BE8">
        <w:rPr>
          <w:rFonts w:eastAsia="나눔명조"/>
          <w:sz w:val="20"/>
          <w:szCs w:val="22"/>
        </w:rPr>
        <w:t xml:space="preserve">. </w:t>
      </w:r>
      <w:r w:rsidRPr="00165BE8">
        <w:rPr>
          <w:rFonts w:eastAsia="나눔명조" w:hint="eastAsia"/>
          <w:sz w:val="20"/>
          <w:szCs w:val="22"/>
        </w:rPr>
        <w:t>본</w:t>
      </w:r>
      <w:r w:rsidRPr="00165BE8">
        <w:rPr>
          <w:rFonts w:eastAsia="나눔명조" w:hint="eastAsia"/>
          <w:sz w:val="20"/>
          <w:szCs w:val="22"/>
        </w:rPr>
        <w:t xml:space="preserve"> </w:t>
      </w:r>
      <w:r w:rsidRPr="00165BE8">
        <w:rPr>
          <w:rFonts w:eastAsia="나눔명조" w:hint="eastAsia"/>
          <w:sz w:val="20"/>
          <w:szCs w:val="22"/>
        </w:rPr>
        <w:t>연구에서는</w:t>
      </w:r>
      <w:r w:rsidRPr="00165BE8">
        <w:rPr>
          <w:rFonts w:eastAsia="나눔명조" w:hint="eastAsia"/>
          <w:sz w:val="20"/>
          <w:szCs w:val="22"/>
        </w:rPr>
        <w:t xml:space="preserve"> </w:t>
      </w:r>
      <w:r w:rsidRPr="00165BE8">
        <w:rPr>
          <w:rFonts w:eastAsia="나눔명조" w:hint="eastAsia"/>
          <w:sz w:val="20"/>
          <w:szCs w:val="22"/>
        </w:rPr>
        <w:t>공직생활실태</w:t>
      </w:r>
      <w:r w:rsidRPr="00165BE8">
        <w:rPr>
          <w:rFonts w:eastAsia="나눔명조" w:hint="eastAsia"/>
          <w:sz w:val="20"/>
          <w:szCs w:val="22"/>
        </w:rPr>
        <w:t xml:space="preserve"> </w:t>
      </w:r>
      <w:r w:rsidRPr="00165BE8">
        <w:rPr>
          <w:rFonts w:eastAsia="나눔명조" w:hint="eastAsia"/>
          <w:sz w:val="20"/>
          <w:szCs w:val="22"/>
        </w:rPr>
        <w:t>데이터</w:t>
      </w:r>
      <w:r w:rsidRPr="00165BE8">
        <w:rPr>
          <w:rFonts w:eastAsia="나눔명조"/>
          <w:sz w:val="20"/>
          <w:szCs w:val="22"/>
        </w:rPr>
        <w:t>(2020)</w:t>
      </w:r>
      <w:r w:rsidRPr="00165BE8">
        <w:rPr>
          <w:rFonts w:eastAsia="나눔명조" w:hint="eastAsia"/>
          <w:sz w:val="20"/>
          <w:szCs w:val="22"/>
        </w:rPr>
        <w:t>를</w:t>
      </w:r>
      <w:r w:rsidRPr="00165BE8">
        <w:rPr>
          <w:rFonts w:eastAsia="나눔명조" w:hint="eastAsia"/>
          <w:sz w:val="20"/>
          <w:szCs w:val="22"/>
        </w:rPr>
        <w:t xml:space="preserve"> </w:t>
      </w:r>
      <w:r w:rsidRPr="00165BE8">
        <w:rPr>
          <w:rFonts w:eastAsia="나눔명조" w:hint="eastAsia"/>
          <w:sz w:val="20"/>
          <w:szCs w:val="22"/>
        </w:rPr>
        <w:t>활용하여</w:t>
      </w:r>
      <w:r w:rsidRPr="00165BE8">
        <w:rPr>
          <w:rFonts w:eastAsia="나눔명조"/>
          <w:sz w:val="20"/>
          <w:szCs w:val="22"/>
        </w:rPr>
        <w:t xml:space="preserve">, </w:t>
      </w:r>
      <w:r w:rsidRPr="00165BE8">
        <w:rPr>
          <w:rFonts w:eastAsia="나눔명조" w:hint="eastAsia"/>
          <w:sz w:val="20"/>
          <w:szCs w:val="22"/>
        </w:rPr>
        <w:t>공공봉사동기</w:t>
      </w:r>
      <w:r w:rsidRPr="00165BE8">
        <w:rPr>
          <w:rFonts w:eastAsia="나눔명조"/>
          <w:sz w:val="20"/>
          <w:szCs w:val="22"/>
        </w:rPr>
        <w:t>(</w:t>
      </w:r>
      <w:del w:id="0" w:author="Kang, Jiyoon" w:date="2021-10-03T09:14:00Z">
        <w:r w:rsidR="00012453" w:rsidDel="00D57B69">
          <w:rPr>
            <w:rFonts w:eastAsia="나눔명조"/>
            <w:sz w:val="20"/>
            <w:szCs w:val="22"/>
          </w:rPr>
          <w:delText>공공봉사동기</w:delText>
        </w:r>
      </w:del>
      <w:ins w:id="1" w:author="Kang, Jiyoon" w:date="2021-10-03T09:14:00Z">
        <w:r w:rsidR="00D57B69">
          <w:rPr>
            <w:rFonts w:eastAsia="나눔명조" w:hint="eastAsia"/>
            <w:sz w:val="20"/>
            <w:szCs w:val="22"/>
          </w:rPr>
          <w:t>P</w:t>
        </w:r>
        <w:r w:rsidR="00D57B69">
          <w:rPr>
            <w:rFonts w:eastAsia="나눔명조"/>
            <w:sz w:val="20"/>
            <w:szCs w:val="22"/>
          </w:rPr>
          <w:t>SM</w:t>
        </w:r>
      </w:ins>
      <w:r w:rsidRPr="00165BE8">
        <w:rPr>
          <w:rFonts w:eastAsia="나눔명조"/>
          <w:sz w:val="20"/>
          <w:szCs w:val="22"/>
        </w:rPr>
        <w:t xml:space="preserve">), </w:t>
      </w:r>
      <w:r w:rsidRPr="00165BE8">
        <w:rPr>
          <w:rFonts w:eastAsia="나눔명조" w:hint="eastAsia"/>
          <w:sz w:val="20"/>
          <w:szCs w:val="22"/>
        </w:rPr>
        <w:t>리더십</w:t>
      </w:r>
      <w:r w:rsidRPr="00165BE8">
        <w:rPr>
          <w:rFonts w:eastAsia="나눔명조"/>
          <w:sz w:val="20"/>
          <w:szCs w:val="22"/>
        </w:rPr>
        <w:t xml:space="preserve">, </w:t>
      </w:r>
      <w:r w:rsidRPr="00165BE8">
        <w:rPr>
          <w:rFonts w:eastAsia="나눔명조" w:hint="eastAsia"/>
          <w:sz w:val="20"/>
          <w:szCs w:val="22"/>
        </w:rPr>
        <w:t>그리고</w:t>
      </w:r>
      <w:r w:rsidRPr="00165BE8">
        <w:rPr>
          <w:rFonts w:eastAsia="나눔명조" w:hint="eastAsia"/>
          <w:sz w:val="20"/>
          <w:szCs w:val="22"/>
        </w:rPr>
        <w:t xml:space="preserve"> </w:t>
      </w:r>
      <w:r w:rsidRPr="00165BE8">
        <w:rPr>
          <w:rFonts w:eastAsia="나눔명조" w:hint="eastAsia"/>
          <w:sz w:val="20"/>
          <w:szCs w:val="22"/>
        </w:rPr>
        <w:t>조직</w:t>
      </w:r>
      <w:r w:rsidRPr="00165BE8">
        <w:rPr>
          <w:rFonts w:eastAsia="나눔명조" w:hint="eastAsia"/>
          <w:sz w:val="20"/>
          <w:szCs w:val="22"/>
        </w:rPr>
        <w:t xml:space="preserve"> </w:t>
      </w:r>
      <w:r w:rsidRPr="00165BE8">
        <w:rPr>
          <w:rFonts w:eastAsia="나눔명조" w:hint="eastAsia"/>
          <w:sz w:val="20"/>
          <w:szCs w:val="22"/>
        </w:rPr>
        <w:t>내</w:t>
      </w:r>
      <w:r w:rsidRPr="00165BE8">
        <w:rPr>
          <w:rFonts w:eastAsia="나눔명조" w:hint="eastAsia"/>
          <w:sz w:val="20"/>
          <w:szCs w:val="22"/>
        </w:rPr>
        <w:t xml:space="preserve"> </w:t>
      </w:r>
      <w:r w:rsidRPr="00165BE8">
        <w:rPr>
          <w:rFonts w:eastAsia="나눔명조" w:hint="eastAsia"/>
          <w:sz w:val="20"/>
          <w:szCs w:val="22"/>
        </w:rPr>
        <w:t>협업과</w:t>
      </w:r>
      <w:r w:rsidRPr="00165BE8">
        <w:rPr>
          <w:rFonts w:eastAsia="나눔명조" w:hint="eastAsia"/>
          <w:sz w:val="20"/>
          <w:szCs w:val="22"/>
        </w:rPr>
        <w:t xml:space="preserve"> </w:t>
      </w:r>
      <w:r w:rsidRPr="00165BE8">
        <w:rPr>
          <w:rFonts w:eastAsia="나눔명조" w:hint="eastAsia"/>
          <w:sz w:val="20"/>
          <w:szCs w:val="22"/>
        </w:rPr>
        <w:t>의사소통</w:t>
      </w:r>
      <w:r w:rsidRPr="00165BE8">
        <w:rPr>
          <w:rFonts w:eastAsia="나눔명조" w:hint="eastAsia"/>
          <w:sz w:val="20"/>
          <w:szCs w:val="22"/>
        </w:rPr>
        <w:t xml:space="preserve"> </w:t>
      </w:r>
      <w:r w:rsidRPr="00165BE8">
        <w:rPr>
          <w:rFonts w:eastAsia="나눔명조" w:hint="eastAsia"/>
          <w:sz w:val="20"/>
          <w:szCs w:val="22"/>
        </w:rPr>
        <w:t>정도</w:t>
      </w:r>
      <w:r w:rsidRPr="00165BE8">
        <w:rPr>
          <w:rFonts w:eastAsia="나눔명조" w:hint="eastAsia"/>
          <w:sz w:val="20"/>
          <w:szCs w:val="22"/>
        </w:rPr>
        <w:t xml:space="preserve"> </w:t>
      </w:r>
      <w:r w:rsidRPr="00165BE8">
        <w:rPr>
          <w:rFonts w:eastAsia="나눔명조" w:hint="eastAsia"/>
          <w:sz w:val="20"/>
          <w:szCs w:val="22"/>
        </w:rPr>
        <w:t>간의</w:t>
      </w:r>
      <w:r w:rsidRPr="00165BE8">
        <w:rPr>
          <w:rFonts w:eastAsia="나눔명조" w:hint="eastAsia"/>
          <w:sz w:val="20"/>
          <w:szCs w:val="22"/>
        </w:rPr>
        <w:t xml:space="preserve"> </w:t>
      </w:r>
      <w:r w:rsidRPr="00165BE8">
        <w:rPr>
          <w:rFonts w:eastAsia="나눔명조" w:hint="eastAsia"/>
          <w:sz w:val="20"/>
          <w:szCs w:val="22"/>
        </w:rPr>
        <w:t>관계를</w:t>
      </w:r>
      <w:r w:rsidRPr="00165BE8">
        <w:rPr>
          <w:rFonts w:eastAsia="나눔명조" w:hint="eastAsia"/>
          <w:sz w:val="20"/>
          <w:szCs w:val="22"/>
        </w:rPr>
        <w:t xml:space="preserve"> </w:t>
      </w:r>
      <w:ins w:id="2" w:author="박 상훈" w:date="2021-10-05T15:03:00Z">
        <w:r w:rsidR="00C311B9">
          <w:rPr>
            <w:rFonts w:eastAsia="나눔명조" w:hint="eastAsia"/>
            <w:sz w:val="20"/>
            <w:szCs w:val="22"/>
          </w:rPr>
          <w:t>경험적으로</w:t>
        </w:r>
        <w:r w:rsidR="00C311B9">
          <w:rPr>
            <w:rFonts w:eastAsia="나눔명조" w:hint="eastAsia"/>
            <w:sz w:val="20"/>
            <w:szCs w:val="22"/>
          </w:rPr>
          <w:t xml:space="preserve"> </w:t>
        </w:r>
      </w:ins>
      <w:r w:rsidRPr="00165BE8">
        <w:rPr>
          <w:rFonts w:eastAsia="나눔명조" w:hint="eastAsia"/>
          <w:sz w:val="20"/>
          <w:szCs w:val="22"/>
        </w:rPr>
        <w:t>분석한다</w:t>
      </w:r>
      <w:r w:rsidRPr="00165BE8">
        <w:rPr>
          <w:rFonts w:eastAsia="나눔명조"/>
          <w:sz w:val="20"/>
          <w:szCs w:val="22"/>
        </w:rPr>
        <w:t>.</w:t>
      </w:r>
    </w:p>
    <w:p w14:paraId="78F7BF2A" w14:textId="77777777" w:rsidR="00165BE8" w:rsidRPr="00750801" w:rsidRDefault="00165BE8" w:rsidP="00265BC3">
      <w:pPr>
        <w:wordWrap/>
        <w:spacing w:before="120" w:after="120" w:line="276" w:lineRule="auto"/>
        <w:rPr>
          <w:rFonts w:eastAsia="나눔명조"/>
          <w:sz w:val="20"/>
          <w:szCs w:val="22"/>
        </w:rPr>
      </w:pPr>
    </w:p>
    <w:p w14:paraId="1CEC9A35" w14:textId="77777777" w:rsidR="00857CBB" w:rsidRPr="00750801" w:rsidRDefault="744A43DE" w:rsidP="006A2C1F">
      <w:pPr>
        <w:pStyle w:val="Heading1"/>
        <w:rPr>
          <w:del w:id="3" w:author="Susan Yang" w:date="2021-10-03T22:23:00Z"/>
        </w:rPr>
      </w:pPr>
      <w:r>
        <w:t>Abstract</w:t>
      </w:r>
    </w:p>
    <w:p w14:paraId="73778C1B" w14:textId="593FF831" w:rsidR="00857CBB" w:rsidRPr="00750801" w:rsidRDefault="00857CBB" w:rsidP="00265BC3">
      <w:pPr>
        <w:wordWrap/>
        <w:spacing w:before="120" w:after="120" w:line="276" w:lineRule="auto"/>
        <w:rPr>
          <w:rFonts w:eastAsia="나눔명조"/>
          <w:smallCaps/>
          <w:sz w:val="20"/>
          <w:szCs w:val="20"/>
        </w:rPr>
      </w:pPr>
    </w:p>
    <w:p w14:paraId="59279B96" w14:textId="02162EDA" w:rsidR="00857CBB" w:rsidRPr="00750801" w:rsidRDefault="00857CBB" w:rsidP="744A43DE">
      <w:pPr>
        <w:wordWrap/>
        <w:spacing w:before="120" w:after="120" w:line="276" w:lineRule="auto"/>
        <w:rPr>
          <w:rFonts w:eastAsia="나눔명조"/>
          <w:sz w:val="20"/>
          <w:szCs w:val="20"/>
        </w:rPr>
      </w:pPr>
      <w:commentRangeStart w:id="4"/>
      <w:commentRangeStart w:id="5"/>
      <w:del w:id="6" w:author="Susan Yang" w:date="2021-10-03T22:24:00Z">
        <w:r w:rsidRPr="744A43DE" w:rsidDel="744A43DE">
          <w:rPr>
            <w:rFonts w:eastAsia="나눔명조"/>
            <w:sz w:val="20"/>
            <w:szCs w:val="20"/>
          </w:rPr>
          <w:delText>Abstract should be here.</w:delText>
        </w:r>
      </w:del>
      <w:ins w:id="7" w:author="Susan Yang" w:date="2021-10-03T22:23:00Z">
        <w:r w:rsidR="744A43DE" w:rsidRPr="744A43DE">
          <w:rPr>
            <w:rFonts w:eastAsia="나눔명조"/>
            <w:sz w:val="20"/>
            <w:szCs w:val="20"/>
          </w:rPr>
          <w:t xml:space="preserve">What motivates </w:t>
        </w:r>
        <w:del w:id="8" w:author="박 상훈" w:date="2021-10-05T14:57:00Z">
          <w:r w:rsidR="744A43DE" w:rsidRPr="744A43DE" w:rsidDel="00C311B9">
            <w:rPr>
              <w:rFonts w:eastAsia="나눔명조"/>
              <w:sz w:val="20"/>
              <w:szCs w:val="20"/>
            </w:rPr>
            <w:delText>public sector employees</w:delText>
          </w:r>
        </w:del>
      </w:ins>
      <w:ins w:id="9" w:author="박 상훈" w:date="2021-10-05T14:57:00Z">
        <w:r w:rsidR="00C311B9">
          <w:rPr>
            <w:rFonts w:eastAsia="나눔명조"/>
            <w:sz w:val="20"/>
            <w:szCs w:val="20"/>
          </w:rPr>
          <w:t>public officials</w:t>
        </w:r>
      </w:ins>
      <w:ins w:id="10" w:author="Susan Yang" w:date="2021-10-03T22:23:00Z">
        <w:r w:rsidR="744A43DE" w:rsidRPr="744A43DE">
          <w:rPr>
            <w:rFonts w:eastAsia="나눔명조"/>
            <w:sz w:val="20"/>
            <w:szCs w:val="20"/>
          </w:rPr>
          <w:t xml:space="preserve"> to </w:t>
        </w:r>
        <w:del w:id="11" w:author="박 상훈" w:date="2021-10-05T14:40:00Z">
          <w:r w:rsidR="744A43DE" w:rsidRPr="744A43DE" w:rsidDel="00C311B9">
            <w:rPr>
              <w:rFonts w:eastAsia="나눔명조"/>
              <w:sz w:val="20"/>
              <w:szCs w:val="20"/>
            </w:rPr>
            <w:delText>actively carry out public serv</w:delText>
          </w:r>
        </w:del>
      </w:ins>
      <w:ins w:id="12" w:author="Susan Yang" w:date="2021-10-03T22:24:00Z">
        <w:del w:id="13" w:author="박 상훈" w:date="2021-10-05T14:40:00Z">
          <w:r w:rsidR="744A43DE" w:rsidRPr="744A43DE" w:rsidDel="00C311B9">
            <w:rPr>
              <w:rFonts w:eastAsia="나눔명조"/>
              <w:sz w:val="20"/>
              <w:szCs w:val="20"/>
            </w:rPr>
            <w:delText>ices</w:delText>
          </w:r>
        </w:del>
      </w:ins>
      <w:ins w:id="14" w:author="박 상훈" w:date="2021-10-05T14:40:00Z">
        <w:r w:rsidR="00C311B9">
          <w:rPr>
            <w:rFonts w:eastAsia="나눔명조"/>
            <w:sz w:val="20"/>
            <w:szCs w:val="20"/>
          </w:rPr>
          <w:t>carry out public services more likely</w:t>
        </w:r>
      </w:ins>
      <w:ins w:id="15" w:author="Susan Yang" w:date="2021-10-03T22:24:00Z">
        <w:r w:rsidR="744A43DE" w:rsidRPr="744A43DE">
          <w:rPr>
            <w:rFonts w:eastAsia="나눔명조"/>
            <w:sz w:val="20"/>
            <w:szCs w:val="20"/>
          </w:rPr>
          <w:t>? Existing literature defines Public Service Motivation (PSM)</w:t>
        </w:r>
      </w:ins>
      <w:ins w:id="16" w:author="박 상훈" w:date="2021-10-05T14:41:00Z">
        <w:r w:rsidR="00C311B9">
          <w:rPr>
            <w:rFonts w:eastAsia="나눔명조"/>
            <w:sz w:val="20"/>
            <w:szCs w:val="20"/>
          </w:rPr>
          <w:t xml:space="preserve">, which makes </w:t>
        </w:r>
      </w:ins>
      <w:ins w:id="17" w:author="박 상훈" w:date="2021-10-05T14:57:00Z">
        <w:r w:rsidR="00C311B9">
          <w:rPr>
            <w:rFonts w:eastAsia="나눔명조"/>
            <w:sz w:val="20"/>
            <w:szCs w:val="20"/>
          </w:rPr>
          <w:t>public officials</w:t>
        </w:r>
      </w:ins>
      <w:ins w:id="18" w:author="박 상훈" w:date="2021-10-05T14:41:00Z">
        <w:r w:rsidR="00C311B9">
          <w:rPr>
            <w:rFonts w:eastAsia="나눔명조"/>
            <w:sz w:val="20"/>
            <w:szCs w:val="20"/>
          </w:rPr>
          <w:t xml:space="preserve"> </w:t>
        </w:r>
      </w:ins>
      <w:ins w:id="19" w:author="박 상훈" w:date="2021-10-05T14:42:00Z">
        <w:r w:rsidR="00C311B9">
          <w:rPr>
            <w:rFonts w:eastAsia="나눔명조"/>
            <w:sz w:val="20"/>
            <w:szCs w:val="20"/>
          </w:rPr>
          <w:t>willing to serve citizens and society's stability and development voluntarily</w:t>
        </w:r>
      </w:ins>
      <w:ins w:id="20" w:author="Susan Yang" w:date="2021-10-03T22:24:00Z">
        <w:del w:id="21" w:author="박 상훈" w:date="2021-10-05T14:41:00Z">
          <w:r w:rsidR="744A43DE" w:rsidRPr="744A43DE" w:rsidDel="00C311B9">
            <w:rPr>
              <w:rFonts w:eastAsia="나눔명조"/>
              <w:sz w:val="20"/>
              <w:szCs w:val="20"/>
            </w:rPr>
            <w:delText xml:space="preserve"> as the willingness of public sector employees to </w:delText>
          </w:r>
        </w:del>
        <w:del w:id="22" w:author="박 상훈" w:date="2021-10-05T14:42:00Z">
          <w:r w:rsidR="744A43DE" w:rsidRPr="744A43DE" w:rsidDel="00C311B9">
            <w:rPr>
              <w:rFonts w:eastAsia="나눔명조"/>
              <w:sz w:val="20"/>
              <w:szCs w:val="20"/>
            </w:rPr>
            <w:delText xml:space="preserve">voluntarily serve </w:delText>
          </w:r>
        </w:del>
        <w:del w:id="23" w:author="박 상훈" w:date="2021-10-05T14:41:00Z">
          <w:r w:rsidR="744A43DE" w:rsidRPr="744A43DE" w:rsidDel="00C311B9">
            <w:rPr>
              <w:rFonts w:eastAsia="나눔명조"/>
              <w:sz w:val="20"/>
              <w:szCs w:val="20"/>
            </w:rPr>
            <w:delText xml:space="preserve">in the public sphere </w:delText>
          </w:r>
        </w:del>
        <w:del w:id="24" w:author="박 상훈" w:date="2021-10-05T14:42:00Z">
          <w:r w:rsidR="744A43DE" w:rsidRPr="744A43DE" w:rsidDel="00C311B9">
            <w:rPr>
              <w:rFonts w:eastAsia="나눔명조"/>
              <w:sz w:val="20"/>
              <w:szCs w:val="20"/>
            </w:rPr>
            <w:delText xml:space="preserve">for </w:delText>
          </w:r>
        </w:del>
        <w:del w:id="25" w:author="박 상훈" w:date="2021-10-05T14:40:00Z">
          <w:r w:rsidR="744A43DE" w:rsidRPr="744A43DE" w:rsidDel="00C311B9">
            <w:rPr>
              <w:rFonts w:eastAsia="나눔명조"/>
              <w:sz w:val="20"/>
              <w:szCs w:val="20"/>
            </w:rPr>
            <w:delText xml:space="preserve">the stability </w:delText>
          </w:r>
        </w:del>
      </w:ins>
      <w:ins w:id="26" w:author="Susan Yang" w:date="2021-10-03T22:25:00Z">
        <w:del w:id="27" w:author="박 상훈" w:date="2021-10-05T14:40:00Z">
          <w:r w:rsidR="744A43DE" w:rsidRPr="744A43DE" w:rsidDel="00C311B9">
            <w:rPr>
              <w:rFonts w:eastAsia="나눔명조"/>
              <w:sz w:val="20"/>
              <w:szCs w:val="20"/>
            </w:rPr>
            <w:delText>and development of citizens and the society</w:delText>
          </w:r>
        </w:del>
        <w:r w:rsidR="744A43DE" w:rsidRPr="744A43DE">
          <w:rPr>
            <w:rFonts w:eastAsia="나눔명조"/>
            <w:sz w:val="20"/>
            <w:szCs w:val="20"/>
          </w:rPr>
          <w:t>. In general, most scholars argue that transformational leadership, which directs and advi</w:t>
        </w:r>
      </w:ins>
      <w:ins w:id="28" w:author="Susan Yang" w:date="2021-10-03T22:35:00Z">
        <w:r w:rsidR="744A43DE" w:rsidRPr="744A43DE">
          <w:rPr>
            <w:rFonts w:eastAsia="나눔명조"/>
            <w:sz w:val="20"/>
            <w:szCs w:val="20"/>
          </w:rPr>
          <w:t>s</w:t>
        </w:r>
      </w:ins>
      <w:ins w:id="29" w:author="Susan Yang" w:date="2021-10-03T22:25:00Z">
        <w:r w:rsidR="744A43DE" w:rsidRPr="744A43DE">
          <w:rPr>
            <w:rFonts w:eastAsia="나눔명조"/>
            <w:sz w:val="20"/>
            <w:szCs w:val="20"/>
          </w:rPr>
          <w:t xml:space="preserve">es </w:t>
        </w:r>
      </w:ins>
      <w:ins w:id="30" w:author="Susan Yang" w:date="2021-10-03T22:26:00Z">
        <w:r w:rsidR="744A43DE" w:rsidRPr="744A43DE">
          <w:rPr>
            <w:rFonts w:eastAsia="나눔명조"/>
            <w:sz w:val="20"/>
            <w:szCs w:val="20"/>
          </w:rPr>
          <w:t>each of the</w:t>
        </w:r>
      </w:ins>
      <w:ins w:id="31" w:author="Susan Yang" w:date="2021-10-03T22:25:00Z">
        <w:r w:rsidR="744A43DE" w:rsidRPr="744A43DE">
          <w:rPr>
            <w:rFonts w:eastAsia="나눔명조"/>
            <w:sz w:val="20"/>
            <w:szCs w:val="20"/>
          </w:rPr>
          <w:t xml:space="preserve"> members of </w:t>
        </w:r>
      </w:ins>
      <w:ins w:id="32" w:author="Susan Yang" w:date="2021-10-03T22:26:00Z">
        <w:r w:rsidR="744A43DE" w:rsidRPr="744A43DE">
          <w:rPr>
            <w:rFonts w:eastAsia="나눔명조"/>
            <w:sz w:val="20"/>
            <w:szCs w:val="20"/>
          </w:rPr>
          <w:t xml:space="preserve">an organization, promotes </w:t>
        </w:r>
      </w:ins>
      <w:ins w:id="33" w:author="박 상훈" w:date="2021-10-05T14:43:00Z">
        <w:r w:rsidR="00C311B9">
          <w:rPr>
            <w:rFonts w:eastAsia="나눔명조"/>
            <w:sz w:val="20"/>
            <w:szCs w:val="20"/>
          </w:rPr>
          <w:t xml:space="preserve">the </w:t>
        </w:r>
      </w:ins>
      <w:ins w:id="34" w:author="Susan Yang" w:date="2021-10-03T22:26:00Z">
        <w:del w:id="35" w:author="박 상훈" w:date="2021-10-05T14:43:00Z">
          <w:r w:rsidR="744A43DE" w:rsidRPr="744A43DE" w:rsidDel="00C311B9">
            <w:rPr>
              <w:rFonts w:eastAsia="나눔명조"/>
              <w:sz w:val="20"/>
              <w:szCs w:val="20"/>
            </w:rPr>
            <w:delText>public service motivation</w:delText>
          </w:r>
        </w:del>
      </w:ins>
      <w:ins w:id="36" w:author="박 상훈" w:date="2021-10-05T14:43:00Z">
        <w:r w:rsidR="00C311B9">
          <w:rPr>
            <w:rFonts w:eastAsia="나눔명조"/>
            <w:sz w:val="20"/>
            <w:szCs w:val="20"/>
          </w:rPr>
          <w:t>PSM,</w:t>
        </w:r>
      </w:ins>
      <w:ins w:id="37" w:author="Susan Yang" w:date="2021-10-03T22:26:00Z">
        <w:r w:rsidR="744A43DE" w:rsidRPr="744A43DE">
          <w:rPr>
            <w:rFonts w:eastAsia="나눔명조"/>
            <w:sz w:val="20"/>
            <w:szCs w:val="20"/>
          </w:rPr>
          <w:t xml:space="preserve"> whereas transactional leadership</w:t>
        </w:r>
      </w:ins>
      <w:ins w:id="38" w:author="박 상훈" w:date="2021-10-05T14:44:00Z">
        <w:r w:rsidR="00C311B9">
          <w:rPr>
            <w:rFonts w:eastAsia="나눔명조"/>
            <w:sz w:val="20"/>
            <w:szCs w:val="20"/>
          </w:rPr>
          <w:t xml:space="preserve"> does not since it</w:t>
        </w:r>
      </w:ins>
      <w:ins w:id="39" w:author="Susan Yang" w:date="2021-10-03T22:27:00Z">
        <w:r w:rsidR="744A43DE" w:rsidRPr="744A43DE">
          <w:rPr>
            <w:rFonts w:eastAsia="나눔명조"/>
            <w:sz w:val="20"/>
            <w:szCs w:val="20"/>
          </w:rPr>
          <w:t xml:space="preserve"> is conducted as the trade of cost and effectiveness.</w:t>
        </w:r>
      </w:ins>
      <w:ins w:id="40" w:author="Susan Yang" w:date="2021-10-03T22:26:00Z">
        <w:r w:rsidR="744A43DE" w:rsidRPr="744A43DE">
          <w:rPr>
            <w:rFonts w:eastAsia="나눔명조"/>
            <w:sz w:val="20"/>
            <w:szCs w:val="20"/>
          </w:rPr>
          <w:t xml:space="preserve"> </w:t>
        </w:r>
      </w:ins>
      <w:ins w:id="41" w:author="Susan Yang" w:date="2021-10-03T22:27:00Z">
        <w:r w:rsidR="744A43DE" w:rsidRPr="744A43DE">
          <w:rPr>
            <w:rFonts w:eastAsia="나눔명조"/>
            <w:sz w:val="20"/>
            <w:szCs w:val="20"/>
          </w:rPr>
          <w:t xml:space="preserve">However, </w:t>
        </w:r>
        <w:del w:id="42" w:author="박 상훈" w:date="2021-10-05T14:46:00Z">
          <w:r w:rsidR="744A43DE" w:rsidRPr="744A43DE" w:rsidDel="00C311B9">
            <w:rPr>
              <w:rFonts w:eastAsia="나눔명조"/>
              <w:sz w:val="20"/>
              <w:szCs w:val="20"/>
            </w:rPr>
            <w:delText>it is</w:delText>
          </w:r>
        </w:del>
      </w:ins>
      <w:ins w:id="43" w:author="박 상훈" w:date="2021-10-05T14:46:00Z">
        <w:r w:rsidR="00C311B9">
          <w:rPr>
            <w:rFonts w:eastAsia="나눔명조"/>
            <w:sz w:val="20"/>
            <w:szCs w:val="20"/>
          </w:rPr>
          <w:t>we can</w:t>
        </w:r>
      </w:ins>
      <w:ins w:id="44" w:author="Susan Yang" w:date="2021-10-03T22:27:00Z">
        <w:r w:rsidR="744A43DE" w:rsidRPr="744A43DE">
          <w:rPr>
            <w:rFonts w:eastAsia="나눔명조"/>
            <w:sz w:val="20"/>
            <w:szCs w:val="20"/>
          </w:rPr>
          <w:t xml:space="preserve"> expect</w:t>
        </w:r>
        <w:del w:id="45" w:author="박 상훈" w:date="2021-10-05T14:46:00Z">
          <w:r w:rsidR="744A43DE" w:rsidRPr="744A43DE" w:rsidDel="00C311B9">
            <w:rPr>
              <w:rFonts w:eastAsia="나눔명조"/>
              <w:sz w:val="20"/>
              <w:szCs w:val="20"/>
            </w:rPr>
            <w:delText>ed</w:delText>
          </w:r>
        </w:del>
        <w:r w:rsidR="744A43DE" w:rsidRPr="744A43DE">
          <w:rPr>
            <w:rFonts w:eastAsia="나눔명조"/>
            <w:sz w:val="20"/>
            <w:szCs w:val="20"/>
          </w:rPr>
          <w:t xml:space="preserve"> that the type of leadership provided</w:t>
        </w:r>
      </w:ins>
      <w:ins w:id="46" w:author="Susan Yang" w:date="2021-10-03T22:28:00Z">
        <w:r w:rsidR="744A43DE" w:rsidRPr="744A43DE">
          <w:rPr>
            <w:rFonts w:eastAsia="나눔명조"/>
            <w:sz w:val="20"/>
            <w:szCs w:val="20"/>
          </w:rPr>
          <w:t xml:space="preserve"> by the leader </w:t>
        </w:r>
      </w:ins>
      <w:ins w:id="47" w:author="박 상훈" w:date="2021-10-05T14:47:00Z">
        <w:r w:rsidR="00C311B9">
          <w:rPr>
            <w:rFonts w:eastAsia="나눔명조"/>
            <w:sz w:val="20"/>
            <w:szCs w:val="20"/>
          </w:rPr>
          <w:t>(supplier</w:t>
        </w:r>
      </w:ins>
      <w:ins w:id="48" w:author="박 상훈" w:date="2021-10-05T15:00:00Z">
        <w:r w:rsidR="00C311B9">
          <w:rPr>
            <w:rFonts w:eastAsia="나눔명조"/>
            <w:sz w:val="20"/>
            <w:szCs w:val="20"/>
          </w:rPr>
          <w:t>s</w:t>
        </w:r>
      </w:ins>
      <w:ins w:id="49" w:author="박 상훈" w:date="2021-10-05T14:47:00Z">
        <w:r w:rsidR="00C311B9">
          <w:rPr>
            <w:rFonts w:eastAsia="나눔명조"/>
            <w:sz w:val="20"/>
            <w:szCs w:val="20"/>
          </w:rPr>
          <w:t>)</w:t>
        </w:r>
      </w:ins>
      <w:ins w:id="50" w:author="Susan Yang" w:date="2021-10-03T22:28:00Z">
        <w:del w:id="51" w:author="박 상훈" w:date="2021-10-05T14:47:00Z">
          <w:r w:rsidR="744A43DE" w:rsidRPr="744A43DE" w:rsidDel="00C311B9">
            <w:rPr>
              <w:rFonts w:eastAsia="나눔명조"/>
              <w:sz w:val="20"/>
              <w:szCs w:val="20"/>
            </w:rPr>
            <w:delText>as a supplier</w:delText>
          </w:r>
        </w:del>
        <w:r w:rsidR="744A43DE" w:rsidRPr="744A43DE">
          <w:rPr>
            <w:rFonts w:eastAsia="나눔명조"/>
            <w:sz w:val="20"/>
            <w:szCs w:val="20"/>
          </w:rPr>
          <w:t xml:space="preserve"> in the public sector</w:t>
        </w:r>
        <w:del w:id="52" w:author="박 상훈" w:date="2021-10-05T14:47:00Z">
          <w:r w:rsidR="744A43DE" w:rsidRPr="744A43DE" w:rsidDel="00C311B9">
            <w:rPr>
              <w:rFonts w:eastAsia="나눔명조"/>
              <w:sz w:val="20"/>
              <w:szCs w:val="20"/>
            </w:rPr>
            <w:delText>,</w:delText>
          </w:r>
        </w:del>
        <w:r w:rsidR="744A43DE" w:rsidRPr="744A43DE">
          <w:rPr>
            <w:rFonts w:eastAsia="나눔명조"/>
            <w:sz w:val="20"/>
            <w:szCs w:val="20"/>
          </w:rPr>
          <w:t xml:space="preserve"> </w:t>
        </w:r>
        <w:del w:id="53" w:author="박 상훈" w:date="2021-10-05T14:47:00Z">
          <w:r w:rsidR="744A43DE" w:rsidRPr="744A43DE" w:rsidDel="00C311B9">
            <w:rPr>
              <w:rFonts w:eastAsia="나눔명조"/>
              <w:sz w:val="20"/>
              <w:szCs w:val="20"/>
            </w:rPr>
            <w:delText xml:space="preserve">which retains the characteristics of hierarchical culture within the organization, </w:delText>
          </w:r>
        </w:del>
        <w:r w:rsidR="744A43DE" w:rsidRPr="744A43DE">
          <w:rPr>
            <w:rFonts w:eastAsia="나눔명조"/>
            <w:sz w:val="20"/>
            <w:szCs w:val="20"/>
          </w:rPr>
          <w:t xml:space="preserve">will impact the </w:t>
        </w:r>
        <w:del w:id="54" w:author="박 상훈" w:date="2021-10-05T14:47:00Z">
          <w:r w:rsidR="744A43DE" w:rsidRPr="744A43DE" w:rsidDel="00C311B9">
            <w:rPr>
              <w:rFonts w:eastAsia="나눔명조"/>
              <w:sz w:val="20"/>
              <w:szCs w:val="20"/>
            </w:rPr>
            <w:delText>motivation</w:delText>
          </w:r>
        </w:del>
      </w:ins>
      <w:ins w:id="55" w:author="박 상훈" w:date="2021-10-05T14:47:00Z">
        <w:r w:rsidR="00C311B9">
          <w:rPr>
            <w:rFonts w:eastAsia="나눔명조"/>
            <w:sz w:val="20"/>
            <w:szCs w:val="20"/>
          </w:rPr>
          <w:t>PSM</w:t>
        </w:r>
      </w:ins>
      <w:ins w:id="56" w:author="Susan Yang" w:date="2021-10-03T22:28:00Z">
        <w:r w:rsidR="744A43DE" w:rsidRPr="744A43DE">
          <w:rPr>
            <w:rFonts w:eastAsia="나눔명조"/>
            <w:sz w:val="20"/>
            <w:szCs w:val="20"/>
          </w:rPr>
          <w:t xml:space="preserve"> of </w:t>
        </w:r>
      </w:ins>
      <w:ins w:id="57" w:author="박 상훈" w:date="2021-10-05T14:59:00Z">
        <w:r w:rsidR="00C311B9">
          <w:rPr>
            <w:rFonts w:eastAsia="나눔명조"/>
            <w:sz w:val="20"/>
            <w:szCs w:val="20"/>
          </w:rPr>
          <w:t>mem</w:t>
        </w:r>
      </w:ins>
      <w:ins w:id="58" w:author="박 상훈" w:date="2021-10-05T15:00:00Z">
        <w:r w:rsidR="00C311B9">
          <w:rPr>
            <w:rFonts w:eastAsia="나눔명조"/>
            <w:sz w:val="20"/>
            <w:szCs w:val="20"/>
          </w:rPr>
          <w:t xml:space="preserve">bers </w:t>
        </w:r>
      </w:ins>
      <w:ins w:id="59" w:author="Susan Yang" w:date="2021-10-03T22:28:00Z">
        <w:del w:id="60" w:author="박 상훈" w:date="2021-10-05T14:49:00Z">
          <w:r w:rsidR="744A43DE" w:rsidRPr="744A43DE" w:rsidDel="00C311B9">
            <w:rPr>
              <w:rFonts w:eastAsia="나눔명조"/>
              <w:sz w:val="20"/>
              <w:szCs w:val="20"/>
            </w:rPr>
            <w:delText xml:space="preserve">the members </w:delText>
          </w:r>
        </w:del>
      </w:ins>
      <w:ins w:id="61" w:author="박 상훈" w:date="2021-10-05T14:48:00Z">
        <w:r w:rsidR="00C311B9">
          <w:rPr>
            <w:rFonts w:eastAsia="나눔명조"/>
            <w:sz w:val="20"/>
            <w:szCs w:val="20"/>
          </w:rPr>
          <w:t>with hierarchical culture</w:t>
        </w:r>
      </w:ins>
      <w:ins w:id="62" w:author="박 상훈" w:date="2021-10-05T15:00:00Z">
        <w:r w:rsidR="00C311B9">
          <w:rPr>
            <w:rFonts w:eastAsia="나눔명조"/>
            <w:sz w:val="20"/>
            <w:szCs w:val="20"/>
          </w:rPr>
          <w:t xml:space="preserve"> in </w:t>
        </w:r>
        <w:r w:rsidR="00C311B9">
          <w:rPr>
            <w:rFonts w:eastAsia="나눔명조"/>
            <w:sz w:val="20"/>
            <w:szCs w:val="20"/>
          </w:rPr>
          <w:t>Korean public organizations</w:t>
        </w:r>
        <w:r w:rsidR="00C311B9">
          <w:rPr>
            <w:rFonts w:eastAsia="나눔명조"/>
            <w:sz w:val="20"/>
            <w:szCs w:val="20"/>
          </w:rPr>
          <w:t xml:space="preserve"> (</w:t>
        </w:r>
      </w:ins>
      <w:ins w:id="63" w:author="박 상훈" w:date="2021-10-05T15:01:00Z">
        <w:r w:rsidR="00C311B9">
          <w:rPr>
            <w:rFonts w:eastAsia="나눔명조"/>
            <w:sz w:val="20"/>
            <w:szCs w:val="20"/>
          </w:rPr>
          <w:t>consumers</w:t>
        </w:r>
      </w:ins>
      <w:ins w:id="64" w:author="박 상훈" w:date="2021-10-05T15:00:00Z">
        <w:r w:rsidR="00C311B9">
          <w:rPr>
            <w:rFonts w:eastAsia="나눔명조"/>
            <w:sz w:val="20"/>
            <w:szCs w:val="20"/>
          </w:rPr>
          <w:t>)</w:t>
        </w:r>
      </w:ins>
      <w:ins w:id="65" w:author="Susan Yang" w:date="2021-10-03T22:28:00Z">
        <w:del w:id="66" w:author="박 상훈" w:date="2021-10-05T14:47:00Z">
          <w:r w:rsidR="744A43DE" w:rsidRPr="744A43DE" w:rsidDel="00C311B9">
            <w:rPr>
              <w:rFonts w:eastAsia="나눔명조"/>
              <w:sz w:val="20"/>
              <w:szCs w:val="20"/>
            </w:rPr>
            <w:delText>to ser</w:delText>
          </w:r>
        </w:del>
      </w:ins>
      <w:ins w:id="67" w:author="Susan Yang" w:date="2021-10-03T22:29:00Z">
        <w:del w:id="68" w:author="박 상훈" w:date="2021-10-05T14:47:00Z">
          <w:r w:rsidR="744A43DE" w:rsidRPr="744A43DE" w:rsidDel="00C311B9">
            <w:rPr>
              <w:rFonts w:eastAsia="나눔명조"/>
              <w:sz w:val="20"/>
              <w:szCs w:val="20"/>
            </w:rPr>
            <w:delText>ve the public</w:delText>
          </w:r>
        </w:del>
      </w:ins>
      <w:ins w:id="69" w:author="Susan Yang" w:date="2021-10-03T22:35:00Z">
        <w:r w:rsidR="744A43DE" w:rsidRPr="744A43DE">
          <w:rPr>
            <w:rFonts w:eastAsia="나눔명조"/>
            <w:sz w:val="20"/>
            <w:szCs w:val="20"/>
          </w:rPr>
          <w:t xml:space="preserve">. Therefore, this study </w:t>
        </w:r>
        <w:del w:id="70" w:author="박 상훈" w:date="2021-10-05T15:01:00Z">
          <w:r w:rsidR="744A43DE" w:rsidRPr="744A43DE" w:rsidDel="00C311B9">
            <w:rPr>
              <w:rFonts w:eastAsia="나눔명조"/>
              <w:sz w:val="20"/>
              <w:szCs w:val="20"/>
            </w:rPr>
            <w:delText>expects</w:delText>
          </w:r>
        </w:del>
      </w:ins>
      <w:ins w:id="71" w:author="박 상훈" w:date="2021-10-05T15:01:00Z">
        <w:r w:rsidR="00C311B9">
          <w:rPr>
            <w:rFonts w:eastAsia="나눔명조"/>
            <w:sz w:val="20"/>
            <w:szCs w:val="20"/>
          </w:rPr>
          <w:t>argues</w:t>
        </w:r>
      </w:ins>
      <w:ins w:id="72" w:author="Susan Yang" w:date="2021-10-03T22:35:00Z">
        <w:r w:rsidR="744A43DE" w:rsidRPr="744A43DE">
          <w:rPr>
            <w:rFonts w:eastAsia="나눔명조"/>
            <w:sz w:val="20"/>
            <w:szCs w:val="20"/>
          </w:rPr>
          <w:t xml:space="preserve"> that leadership</w:t>
        </w:r>
      </w:ins>
      <w:ins w:id="73" w:author="박 상훈" w:date="2021-10-05T15:02:00Z">
        <w:r w:rsidR="00C311B9">
          <w:rPr>
            <w:rFonts w:eastAsia="나눔명조"/>
            <w:sz w:val="20"/>
            <w:szCs w:val="20"/>
          </w:rPr>
          <w:t xml:space="preserve"> </w:t>
        </w:r>
        <w:r w:rsidR="00C311B9">
          <w:rPr>
            <w:rFonts w:eastAsia="나눔명조"/>
            <w:sz w:val="20"/>
            <w:szCs w:val="20"/>
          </w:rPr>
          <w:t>affect</w:t>
        </w:r>
        <w:r w:rsidR="00C311B9">
          <w:rPr>
            <w:rFonts w:eastAsia="나눔명조"/>
            <w:sz w:val="20"/>
            <w:szCs w:val="20"/>
          </w:rPr>
          <w:t xml:space="preserve">s the PSM, interacting with </w:t>
        </w:r>
      </w:ins>
      <w:ins w:id="74" w:author="Susan Yang" w:date="2021-10-03T22:35:00Z">
        <w:del w:id="75" w:author="박 상훈" w:date="2021-10-05T15:02:00Z">
          <w:r w:rsidR="744A43DE" w:rsidRPr="744A43DE" w:rsidDel="00C311B9">
            <w:rPr>
              <w:rFonts w:eastAsia="나눔명조"/>
              <w:sz w:val="20"/>
              <w:szCs w:val="20"/>
            </w:rPr>
            <w:delText xml:space="preserve">, </w:delText>
          </w:r>
        </w:del>
        <w:r w:rsidR="744A43DE" w:rsidRPr="744A43DE">
          <w:rPr>
            <w:rFonts w:eastAsia="나눔명조"/>
            <w:sz w:val="20"/>
            <w:szCs w:val="20"/>
          </w:rPr>
          <w:t>collaboration</w:t>
        </w:r>
        <w:del w:id="76" w:author="박 상훈" w:date="2021-10-05T15:02:00Z">
          <w:r w:rsidR="744A43DE" w:rsidRPr="744A43DE" w:rsidDel="00C311B9">
            <w:rPr>
              <w:rFonts w:eastAsia="나눔명조"/>
              <w:sz w:val="20"/>
              <w:szCs w:val="20"/>
            </w:rPr>
            <w:delText>,</w:delText>
          </w:r>
        </w:del>
        <w:r w:rsidR="744A43DE" w:rsidRPr="744A43DE">
          <w:rPr>
            <w:rFonts w:eastAsia="나눔명조"/>
            <w:sz w:val="20"/>
            <w:szCs w:val="20"/>
          </w:rPr>
          <w:t xml:space="preserve"> and communication</w:t>
        </w:r>
        <w:del w:id="77" w:author="박 상훈" w:date="2021-10-05T15:02:00Z">
          <w:r w:rsidR="744A43DE" w:rsidRPr="744A43DE" w:rsidDel="00C311B9">
            <w:rPr>
              <w:rFonts w:eastAsia="나눔명조"/>
              <w:sz w:val="20"/>
              <w:szCs w:val="20"/>
            </w:rPr>
            <w:delText xml:space="preserve"> </w:delText>
          </w:r>
        </w:del>
      </w:ins>
      <w:ins w:id="78" w:author="박 상훈" w:date="2021-10-05T15:02:00Z">
        <w:r w:rsidR="00C311B9">
          <w:rPr>
            <w:rFonts w:eastAsia="나눔명조"/>
            <w:sz w:val="20"/>
            <w:szCs w:val="20"/>
          </w:rPr>
          <w:t xml:space="preserve"> in public sector</w:t>
        </w:r>
      </w:ins>
      <w:ins w:id="79" w:author="Susan Yang" w:date="2021-10-03T22:35:00Z">
        <w:del w:id="80" w:author="박 상훈" w:date="2021-10-05T15:02:00Z">
          <w:r w:rsidR="744A43DE" w:rsidRPr="744A43DE" w:rsidDel="00C311B9">
            <w:rPr>
              <w:rFonts w:eastAsia="나눔명조"/>
              <w:sz w:val="20"/>
              <w:szCs w:val="20"/>
            </w:rPr>
            <w:delText xml:space="preserve">will interact and </w:delText>
          </w:r>
        </w:del>
        <w:del w:id="81" w:author="박 상훈" w:date="2021-10-05T14:48:00Z">
          <w:r w:rsidR="744A43DE" w:rsidRPr="744A43DE" w:rsidDel="00C311B9">
            <w:rPr>
              <w:rFonts w:eastAsia="나눔명조"/>
              <w:sz w:val="20"/>
              <w:szCs w:val="20"/>
            </w:rPr>
            <w:delText>have a significant effect on</w:delText>
          </w:r>
        </w:del>
        <w:del w:id="82" w:author="박 상훈" w:date="2021-10-05T15:02:00Z">
          <w:r w:rsidR="744A43DE" w:rsidRPr="744A43DE" w:rsidDel="00C311B9">
            <w:rPr>
              <w:rFonts w:eastAsia="나눔명조"/>
              <w:sz w:val="20"/>
              <w:szCs w:val="20"/>
            </w:rPr>
            <w:delText xml:space="preserve"> public service motivation</w:delText>
          </w:r>
        </w:del>
        <w:r w:rsidR="744A43DE" w:rsidRPr="744A43DE">
          <w:rPr>
            <w:rFonts w:eastAsia="나눔명조"/>
            <w:sz w:val="20"/>
            <w:szCs w:val="20"/>
          </w:rPr>
          <w:t>.</w:t>
        </w:r>
      </w:ins>
      <w:ins w:id="83" w:author="박 상훈" w:date="2021-10-05T15:03:00Z">
        <w:r w:rsidR="00C311B9">
          <w:rPr>
            <w:rFonts w:eastAsia="나눔명조"/>
            <w:sz w:val="20"/>
            <w:szCs w:val="20"/>
          </w:rPr>
          <w:t xml:space="preserve"> We analyze </w:t>
        </w:r>
      </w:ins>
      <w:ins w:id="84" w:author="박 상훈" w:date="2021-10-05T15:04:00Z">
        <w:r w:rsidR="00C311B9" w:rsidRPr="744A43DE">
          <w:rPr>
            <w:rFonts w:eastAsia="나눔명조"/>
            <w:sz w:val="20"/>
            <w:szCs w:val="20"/>
          </w:rPr>
          <w:t xml:space="preserve">the relationship between </w:t>
        </w:r>
        <w:r w:rsidR="00C311B9">
          <w:rPr>
            <w:rFonts w:eastAsia="나눔명조" w:hint="eastAsia"/>
            <w:sz w:val="20"/>
            <w:szCs w:val="20"/>
          </w:rPr>
          <w:t>P</w:t>
        </w:r>
        <w:r w:rsidR="00C311B9">
          <w:rPr>
            <w:rFonts w:eastAsia="나눔명조"/>
            <w:sz w:val="20"/>
            <w:szCs w:val="20"/>
          </w:rPr>
          <w:t>SM</w:t>
        </w:r>
        <w:r w:rsidR="00C311B9" w:rsidRPr="744A43DE">
          <w:rPr>
            <w:rFonts w:eastAsia="나눔명조"/>
            <w:sz w:val="20"/>
            <w:szCs w:val="20"/>
          </w:rPr>
          <w:t>, leadership, and communication within the organization</w:t>
        </w:r>
        <w:r w:rsidR="00C311B9">
          <w:rPr>
            <w:rFonts w:eastAsia="나눔명조"/>
            <w:sz w:val="20"/>
            <w:szCs w:val="20"/>
          </w:rPr>
          <w:t xml:space="preserve">, </w:t>
        </w:r>
      </w:ins>
      <w:ins w:id="85" w:author="Susan Yang" w:date="2021-10-03T22:35:00Z">
        <w:del w:id="86" w:author="박 상훈" w:date="2021-10-05T15:02:00Z">
          <w:r w:rsidR="744A43DE" w:rsidRPr="744A43DE" w:rsidDel="00C311B9">
            <w:rPr>
              <w:rFonts w:eastAsia="나눔명조"/>
              <w:sz w:val="20"/>
              <w:szCs w:val="20"/>
            </w:rPr>
            <w:delText xml:space="preserve"> T</w:delText>
          </w:r>
        </w:del>
        <w:del w:id="87" w:author="박 상훈" w:date="2021-10-05T15:03:00Z">
          <w:r w:rsidR="744A43DE" w:rsidRPr="744A43DE" w:rsidDel="00C311B9">
            <w:rPr>
              <w:rFonts w:eastAsia="나눔명조"/>
              <w:sz w:val="20"/>
              <w:szCs w:val="20"/>
            </w:rPr>
            <w:delText>his study</w:delText>
          </w:r>
        </w:del>
        <w:del w:id="88" w:author="박 상훈" w:date="2021-10-05T15:04:00Z">
          <w:r w:rsidR="744A43DE" w:rsidRPr="744A43DE" w:rsidDel="00C311B9">
            <w:rPr>
              <w:rFonts w:eastAsia="나눔명조"/>
              <w:sz w:val="20"/>
              <w:szCs w:val="20"/>
            </w:rPr>
            <w:delText xml:space="preserve"> </w:delText>
          </w:r>
        </w:del>
        <w:r w:rsidR="744A43DE" w:rsidRPr="744A43DE">
          <w:rPr>
            <w:rFonts w:eastAsia="나눔명조"/>
            <w:sz w:val="20"/>
            <w:szCs w:val="20"/>
          </w:rPr>
          <w:t>utiliz</w:t>
        </w:r>
        <w:del w:id="89" w:author="박 상훈" w:date="2021-10-05T15:04:00Z">
          <w:r w:rsidR="744A43DE" w:rsidRPr="744A43DE" w:rsidDel="00C311B9">
            <w:rPr>
              <w:rFonts w:eastAsia="나눔명조"/>
              <w:sz w:val="20"/>
              <w:szCs w:val="20"/>
            </w:rPr>
            <w:delText>es</w:delText>
          </w:r>
        </w:del>
      </w:ins>
      <w:ins w:id="90" w:author="박 상훈" w:date="2021-10-05T15:04:00Z">
        <w:r w:rsidR="00C311B9">
          <w:rPr>
            <w:rFonts w:eastAsia="나눔명조"/>
            <w:sz w:val="20"/>
            <w:szCs w:val="20"/>
          </w:rPr>
          <w:t>ing</w:t>
        </w:r>
      </w:ins>
      <w:ins w:id="91" w:author="Susan Yang" w:date="2021-10-03T22:35:00Z">
        <w:r w:rsidR="744A43DE" w:rsidRPr="744A43DE">
          <w:rPr>
            <w:rFonts w:eastAsia="나눔명조"/>
            <w:sz w:val="20"/>
            <w:szCs w:val="20"/>
          </w:rPr>
          <w:t xml:space="preserve"> the Public Employee Perception Survey Data </w:t>
        </w:r>
      </w:ins>
      <w:ins w:id="92" w:author="박 상훈" w:date="2021-10-05T15:04:00Z">
        <w:r w:rsidR="00C311B9">
          <w:rPr>
            <w:rFonts w:eastAsia="나눔명조"/>
            <w:sz w:val="20"/>
            <w:szCs w:val="20"/>
          </w:rPr>
          <w:t xml:space="preserve">of </w:t>
        </w:r>
      </w:ins>
      <w:ins w:id="93" w:author="Susan Yang" w:date="2021-10-03T22:35:00Z">
        <w:del w:id="94" w:author="박 상훈" w:date="2021-10-05T15:04:00Z">
          <w:r w:rsidR="744A43DE" w:rsidRPr="744A43DE" w:rsidDel="00C311B9">
            <w:rPr>
              <w:rFonts w:eastAsia="나눔명조"/>
              <w:sz w:val="20"/>
              <w:szCs w:val="20"/>
            </w:rPr>
            <w:delText>(</w:delText>
          </w:r>
        </w:del>
        <w:r w:rsidR="744A43DE" w:rsidRPr="744A43DE">
          <w:rPr>
            <w:rFonts w:eastAsia="나눔명조"/>
            <w:sz w:val="20"/>
            <w:szCs w:val="20"/>
          </w:rPr>
          <w:t>2020</w:t>
        </w:r>
        <w:del w:id="95" w:author="박 상훈" w:date="2021-10-05T15:04:00Z">
          <w:r w:rsidR="744A43DE" w:rsidRPr="744A43DE" w:rsidDel="00C311B9">
            <w:rPr>
              <w:rFonts w:eastAsia="나눔명조"/>
              <w:sz w:val="20"/>
              <w:szCs w:val="20"/>
            </w:rPr>
            <w:delText>)</w:delText>
          </w:r>
        </w:del>
      </w:ins>
      <w:ins w:id="96" w:author="박 상훈" w:date="2021-10-05T15:04:00Z">
        <w:r w:rsidR="00C311B9">
          <w:rPr>
            <w:rFonts w:eastAsia="나눔명조"/>
            <w:sz w:val="20"/>
            <w:szCs w:val="20"/>
          </w:rPr>
          <w:t>.</w:t>
        </w:r>
      </w:ins>
      <w:ins w:id="97" w:author="Susan Yang" w:date="2021-10-03T22:35:00Z">
        <w:del w:id="98" w:author="박 상훈" w:date="2021-10-05T15:04:00Z">
          <w:r w:rsidR="744A43DE" w:rsidRPr="744A43DE" w:rsidDel="00C311B9">
            <w:rPr>
              <w:rFonts w:eastAsia="나눔명조"/>
              <w:sz w:val="20"/>
              <w:szCs w:val="20"/>
            </w:rPr>
            <w:delText xml:space="preserve"> to analyze the relationship between </w:delText>
          </w:r>
        </w:del>
        <w:del w:id="99" w:author="박 상훈" w:date="2021-10-05T15:03:00Z">
          <w:r w:rsidR="744A43DE" w:rsidRPr="744A43DE" w:rsidDel="00C311B9">
            <w:rPr>
              <w:rFonts w:eastAsia="나눔명조" w:hint="eastAsia"/>
              <w:sz w:val="20"/>
              <w:szCs w:val="20"/>
            </w:rPr>
            <w:delText>public service motivation</w:delText>
          </w:r>
        </w:del>
        <w:del w:id="100" w:author="박 상훈" w:date="2021-10-05T15:04:00Z">
          <w:r w:rsidR="744A43DE" w:rsidRPr="744A43DE" w:rsidDel="00C311B9">
            <w:rPr>
              <w:rFonts w:eastAsia="나눔명조"/>
              <w:sz w:val="20"/>
              <w:szCs w:val="20"/>
            </w:rPr>
            <w:delText xml:space="preserve">, leadership, and </w:delText>
          </w:r>
        </w:del>
        <w:del w:id="101" w:author="박 상훈" w:date="2021-10-05T15:03:00Z">
          <w:r w:rsidR="744A43DE" w:rsidRPr="744A43DE" w:rsidDel="00C311B9">
            <w:rPr>
              <w:rFonts w:eastAsia="나눔명조"/>
              <w:sz w:val="20"/>
              <w:szCs w:val="20"/>
            </w:rPr>
            <w:delText xml:space="preserve">collaboration and </w:delText>
          </w:r>
        </w:del>
        <w:del w:id="102" w:author="박 상훈" w:date="2021-10-05T15:04:00Z">
          <w:r w:rsidR="744A43DE" w:rsidRPr="744A43DE" w:rsidDel="00C311B9">
            <w:rPr>
              <w:rFonts w:eastAsia="나눔명조"/>
              <w:sz w:val="20"/>
              <w:szCs w:val="20"/>
            </w:rPr>
            <w:delText>communication within the organization</w:delText>
          </w:r>
        </w:del>
      </w:ins>
      <w:ins w:id="103" w:author="Susan Yang" w:date="2021-10-03T22:29:00Z">
        <w:del w:id="104" w:author="박 상훈" w:date="2021-10-05T15:04:00Z">
          <w:r w:rsidR="744A43DE" w:rsidRPr="744A43DE" w:rsidDel="00C311B9">
            <w:rPr>
              <w:rFonts w:eastAsia="나눔명조"/>
              <w:sz w:val="20"/>
              <w:szCs w:val="20"/>
            </w:rPr>
            <w:delText xml:space="preserve">. </w:delText>
          </w:r>
        </w:del>
      </w:ins>
      <w:commentRangeEnd w:id="4"/>
      <w:del w:id="105" w:author="박 상훈" w:date="2021-10-05T15:04:00Z">
        <w:r w:rsidDel="00C311B9">
          <w:commentReference w:id="4"/>
        </w:r>
        <w:commentRangeEnd w:id="5"/>
        <w:r w:rsidDel="00C311B9">
          <w:commentReference w:id="5"/>
        </w:r>
      </w:del>
    </w:p>
    <w:p w14:paraId="01536943" w14:textId="4EDC3EB2" w:rsidR="00265BC3" w:rsidRDefault="00265BC3" w:rsidP="00265BC3">
      <w:pPr>
        <w:wordWrap/>
        <w:spacing w:before="120" w:after="120" w:line="276" w:lineRule="auto"/>
        <w:rPr>
          <w:rFonts w:eastAsia="나눔명조"/>
          <w:smallCaps/>
          <w:sz w:val="20"/>
          <w:szCs w:val="22"/>
        </w:rPr>
      </w:pPr>
    </w:p>
    <w:p w14:paraId="73E23749" w14:textId="51530995" w:rsidR="00265BC3" w:rsidRPr="00265BC3" w:rsidDel="004F55A8" w:rsidRDefault="00265BC3" w:rsidP="00265BC3">
      <w:pPr>
        <w:wordWrap/>
        <w:spacing w:before="120" w:after="120" w:line="276" w:lineRule="auto"/>
        <w:rPr>
          <w:del w:id="106" w:author="박 상훈" w:date="2021-10-05T15:30:00Z"/>
          <w:rFonts w:eastAsia="나눔명조"/>
          <w:smallCaps/>
          <w:color w:val="FF0000"/>
          <w:sz w:val="20"/>
          <w:szCs w:val="22"/>
        </w:rPr>
      </w:pPr>
      <w:del w:id="107" w:author="박 상훈" w:date="2021-10-05T15:30:00Z">
        <w:r w:rsidRPr="00265BC3" w:rsidDel="004F55A8">
          <w:rPr>
            <w:rFonts w:eastAsia="나눔명조" w:hint="eastAsia"/>
            <w:smallCaps/>
            <w:color w:val="FF0000"/>
            <w:sz w:val="20"/>
            <w:szCs w:val="22"/>
          </w:rPr>
          <w:delText>최근</w:delText>
        </w:r>
        <w:r w:rsidRPr="00265BC3" w:rsidDel="004F55A8">
          <w:rPr>
            <w:rFonts w:eastAsia="나눔명조" w:hint="eastAsia"/>
            <w:smallCaps/>
            <w:color w:val="FF0000"/>
            <w:sz w:val="20"/>
            <w:szCs w:val="22"/>
          </w:rPr>
          <w:delText xml:space="preserve"> </w:delText>
        </w:r>
        <w:r w:rsidRPr="00265BC3" w:rsidDel="004F55A8">
          <w:rPr>
            <w:rFonts w:eastAsia="나눔명조" w:hint="eastAsia"/>
            <w:smallCaps/>
            <w:color w:val="FF0000"/>
            <w:sz w:val="20"/>
            <w:szCs w:val="22"/>
          </w:rPr>
          <w:delText>한국행정학보를</w:delText>
        </w:r>
        <w:r w:rsidRPr="00265BC3" w:rsidDel="004F55A8">
          <w:rPr>
            <w:rFonts w:eastAsia="나눔명조" w:hint="eastAsia"/>
            <w:smallCaps/>
            <w:color w:val="FF0000"/>
            <w:sz w:val="20"/>
            <w:szCs w:val="22"/>
          </w:rPr>
          <w:delText xml:space="preserve"> </w:delText>
        </w:r>
        <w:r w:rsidRPr="00265BC3" w:rsidDel="004F55A8">
          <w:rPr>
            <w:rFonts w:eastAsia="나눔명조" w:hint="eastAsia"/>
            <w:smallCaps/>
            <w:color w:val="FF0000"/>
            <w:sz w:val="20"/>
            <w:szCs w:val="22"/>
          </w:rPr>
          <w:delText>살펴본</w:delText>
        </w:r>
        <w:r w:rsidRPr="00265BC3" w:rsidDel="004F55A8">
          <w:rPr>
            <w:rFonts w:eastAsia="나눔명조" w:hint="eastAsia"/>
            <w:smallCaps/>
            <w:color w:val="FF0000"/>
            <w:sz w:val="20"/>
            <w:szCs w:val="22"/>
          </w:rPr>
          <w:delText xml:space="preserve"> </w:delText>
        </w:r>
        <w:r w:rsidRPr="00265BC3" w:rsidDel="004F55A8">
          <w:rPr>
            <w:rFonts w:eastAsia="나눔명조" w:hint="eastAsia"/>
            <w:smallCaps/>
            <w:color w:val="FF0000"/>
            <w:sz w:val="20"/>
            <w:szCs w:val="22"/>
          </w:rPr>
          <w:delText>결과</w:delText>
        </w:r>
        <w:r w:rsidRPr="00265BC3" w:rsidDel="004F55A8">
          <w:rPr>
            <w:rFonts w:eastAsia="나눔명조" w:hint="eastAsia"/>
            <w:smallCaps/>
            <w:color w:val="FF0000"/>
            <w:sz w:val="20"/>
            <w:szCs w:val="22"/>
          </w:rPr>
          <w:delText xml:space="preserve"> </w:delText>
        </w:r>
        <w:r w:rsidRPr="00265BC3" w:rsidDel="004F55A8">
          <w:rPr>
            <w:rFonts w:eastAsia="나눔명조" w:hint="eastAsia"/>
            <w:smallCaps/>
            <w:color w:val="FF0000"/>
            <w:sz w:val="20"/>
            <w:szCs w:val="22"/>
          </w:rPr>
          <w:delText>인용</w:delText>
        </w:r>
        <w:r w:rsidRPr="00265BC3" w:rsidDel="004F55A8">
          <w:rPr>
            <w:rFonts w:eastAsia="나눔명조" w:hint="eastAsia"/>
            <w:smallCaps/>
            <w:color w:val="FF0000"/>
            <w:sz w:val="20"/>
            <w:szCs w:val="22"/>
          </w:rPr>
          <w:delText xml:space="preserve"> </w:delText>
        </w:r>
        <w:r w:rsidRPr="00265BC3" w:rsidDel="004F55A8">
          <w:rPr>
            <w:rFonts w:eastAsia="나눔명조" w:hint="eastAsia"/>
            <w:smallCaps/>
            <w:color w:val="FF0000"/>
            <w:sz w:val="20"/>
            <w:szCs w:val="22"/>
          </w:rPr>
          <w:delText>양식은</w:delText>
        </w:r>
        <w:r w:rsidRPr="00265BC3" w:rsidDel="004F55A8">
          <w:rPr>
            <w:rFonts w:eastAsia="나눔명조" w:hint="eastAsia"/>
            <w:smallCaps/>
            <w:color w:val="FF0000"/>
            <w:sz w:val="20"/>
            <w:szCs w:val="22"/>
          </w:rPr>
          <w:delText xml:space="preserve"> </w:delText>
        </w:r>
        <w:r w:rsidRPr="00265BC3" w:rsidDel="004F55A8">
          <w:rPr>
            <w:rFonts w:eastAsia="나눔명조" w:hint="eastAsia"/>
            <w:smallCaps/>
            <w:color w:val="FF0000"/>
            <w:sz w:val="20"/>
            <w:szCs w:val="22"/>
          </w:rPr>
          <w:delText>다음과</w:delText>
        </w:r>
        <w:r w:rsidRPr="00265BC3" w:rsidDel="004F55A8">
          <w:rPr>
            <w:rFonts w:eastAsia="나눔명조" w:hint="eastAsia"/>
            <w:smallCaps/>
            <w:color w:val="FF0000"/>
            <w:sz w:val="20"/>
            <w:szCs w:val="22"/>
          </w:rPr>
          <w:delText xml:space="preserve"> </w:delText>
        </w:r>
        <w:r w:rsidRPr="00265BC3" w:rsidDel="004F55A8">
          <w:rPr>
            <w:rFonts w:eastAsia="나눔명조" w:hint="eastAsia"/>
            <w:smallCaps/>
            <w:color w:val="FF0000"/>
            <w:sz w:val="20"/>
            <w:szCs w:val="22"/>
          </w:rPr>
          <w:delText>같음</w:delText>
        </w:r>
        <w:r w:rsidRPr="00265BC3" w:rsidDel="004F55A8">
          <w:rPr>
            <w:rFonts w:eastAsia="나눔명조" w:hint="eastAsia"/>
            <w:smallCaps/>
            <w:color w:val="FF0000"/>
            <w:sz w:val="20"/>
            <w:szCs w:val="22"/>
          </w:rPr>
          <w:delText>.</w:delText>
        </w:r>
      </w:del>
    </w:p>
    <w:p w14:paraId="0C372ACE" w14:textId="45ECDC37" w:rsidR="00265BC3" w:rsidRPr="00265BC3" w:rsidDel="004F55A8" w:rsidRDefault="00265BC3" w:rsidP="00265BC3">
      <w:pPr>
        <w:wordWrap/>
        <w:spacing w:before="120" w:after="120" w:line="276" w:lineRule="auto"/>
        <w:rPr>
          <w:del w:id="108" w:author="박 상훈" w:date="2021-10-05T15:30:00Z"/>
          <w:rFonts w:eastAsia="나눔명조"/>
          <w:smallCaps/>
          <w:color w:val="FF0000"/>
          <w:sz w:val="20"/>
          <w:szCs w:val="22"/>
        </w:rPr>
      </w:pPr>
      <w:del w:id="109" w:author="박 상훈" w:date="2021-10-05T15:30:00Z">
        <w:r w:rsidRPr="00265BC3" w:rsidDel="004F55A8">
          <w:rPr>
            <w:rFonts w:eastAsia="나눔명조" w:hint="eastAsia"/>
            <w:smallCaps/>
            <w:color w:val="FF0000"/>
            <w:sz w:val="20"/>
            <w:szCs w:val="22"/>
          </w:rPr>
          <w:delText>내주</w:delText>
        </w:r>
        <w:r w:rsidRPr="00265BC3" w:rsidDel="004F55A8">
          <w:rPr>
            <w:rFonts w:eastAsia="나눔명조" w:hint="eastAsia"/>
            <w:smallCaps/>
            <w:color w:val="FF0000"/>
            <w:sz w:val="20"/>
            <w:szCs w:val="22"/>
          </w:rPr>
          <w:delText xml:space="preserve"> </w:delText>
        </w:r>
        <w:r w:rsidRPr="00265BC3" w:rsidDel="004F55A8">
          <w:rPr>
            <w:rFonts w:eastAsia="나눔명조" w:hint="eastAsia"/>
            <w:smallCaps/>
            <w:color w:val="FF0000"/>
            <w:sz w:val="20"/>
            <w:szCs w:val="22"/>
          </w:rPr>
          <w:delText>예시</w:delText>
        </w:r>
        <w:r w:rsidRPr="00265BC3" w:rsidDel="004F55A8">
          <w:rPr>
            <w:rFonts w:eastAsia="나눔명조" w:hint="eastAsia"/>
            <w:smallCaps/>
            <w:color w:val="FF0000"/>
            <w:sz w:val="20"/>
            <w:szCs w:val="22"/>
          </w:rPr>
          <w:delText>:</w:delText>
        </w:r>
        <w:r w:rsidRPr="00265BC3" w:rsidDel="004F55A8">
          <w:rPr>
            <w:rFonts w:eastAsia="나눔명조"/>
            <w:smallCaps/>
            <w:color w:val="FF0000"/>
            <w:sz w:val="20"/>
            <w:szCs w:val="22"/>
          </w:rPr>
          <w:delText xml:space="preserve"> </w:delText>
        </w:r>
      </w:del>
    </w:p>
    <w:p w14:paraId="332FCA1F" w14:textId="7EDAA77B" w:rsidR="00265BC3" w:rsidRPr="00265BC3" w:rsidDel="004F55A8" w:rsidRDefault="00265BC3" w:rsidP="00265BC3">
      <w:pPr>
        <w:wordWrap/>
        <w:spacing w:before="120" w:after="120" w:line="276" w:lineRule="auto"/>
        <w:rPr>
          <w:del w:id="110" w:author="박 상훈" w:date="2021-10-05T15:30:00Z"/>
          <w:rFonts w:eastAsia="나눔명조"/>
          <w:smallCaps/>
          <w:color w:val="FF0000"/>
          <w:sz w:val="20"/>
          <w:szCs w:val="22"/>
        </w:rPr>
      </w:pPr>
      <w:del w:id="111" w:author="박 상훈" w:date="2021-10-05T15:30:00Z">
        <w:r w:rsidRPr="00265BC3" w:rsidDel="004F55A8">
          <w:rPr>
            <w:rFonts w:eastAsia="나눔명조" w:hint="eastAsia"/>
            <w:smallCaps/>
            <w:color w:val="FF0000"/>
            <w:sz w:val="20"/>
            <w:szCs w:val="22"/>
          </w:rPr>
          <w:delText>국문</w:delText>
        </w:r>
      </w:del>
    </w:p>
    <w:p w14:paraId="06FDA790" w14:textId="4D0274CC" w:rsidR="00265BC3" w:rsidRPr="00265BC3" w:rsidDel="004F55A8" w:rsidRDefault="00265BC3" w:rsidP="00265BC3">
      <w:pPr>
        <w:wordWrap/>
        <w:spacing w:before="120" w:after="120" w:line="276" w:lineRule="auto"/>
        <w:rPr>
          <w:del w:id="112" w:author="박 상훈" w:date="2021-10-05T15:30:00Z"/>
          <w:rFonts w:eastAsia="나눔명조"/>
          <w:smallCaps/>
          <w:color w:val="FF0000"/>
          <w:sz w:val="20"/>
          <w:szCs w:val="22"/>
        </w:rPr>
      </w:pPr>
      <w:del w:id="113" w:author="박 상훈" w:date="2021-10-05T15:30:00Z">
        <w:r w:rsidRPr="00265BC3" w:rsidDel="004F55A8">
          <w:rPr>
            <w:rFonts w:eastAsia="나눔명조" w:hint="eastAsia"/>
            <w:smallCaps/>
            <w:color w:val="FF0000"/>
            <w:sz w:val="20"/>
            <w:szCs w:val="22"/>
          </w:rPr>
          <w:delText>박상훈</w:delText>
        </w:r>
        <w:r w:rsidRPr="00265BC3" w:rsidDel="004F55A8">
          <w:rPr>
            <w:rFonts w:eastAsia="나눔명조"/>
            <w:smallCaps/>
            <w:color w:val="FF0000"/>
            <w:sz w:val="20"/>
            <w:szCs w:val="22"/>
          </w:rPr>
          <w:delText xml:space="preserve">(2020), </w:delText>
        </w:r>
        <w:r w:rsidRPr="00265BC3" w:rsidDel="004F55A8">
          <w:rPr>
            <w:rFonts w:eastAsia="나눔명조" w:hint="eastAsia"/>
            <w:smallCaps/>
            <w:color w:val="FF0000"/>
            <w:sz w:val="20"/>
            <w:szCs w:val="22"/>
          </w:rPr>
          <w:delText>박상훈</w:delText>
        </w:r>
        <w:r w:rsidRPr="00265BC3" w:rsidDel="004F55A8">
          <w:rPr>
            <w:rFonts w:eastAsia="나눔명조"/>
            <w:smallCaps/>
            <w:color w:val="FF0000"/>
            <w:sz w:val="20"/>
            <w:szCs w:val="22"/>
          </w:rPr>
          <w:delText>‧</w:delText>
        </w:r>
        <w:r w:rsidRPr="00265BC3" w:rsidDel="004F55A8">
          <w:rPr>
            <w:rFonts w:eastAsia="나눔명조" w:hint="eastAsia"/>
            <w:smallCaps/>
            <w:color w:val="FF0000"/>
            <w:sz w:val="20"/>
            <w:szCs w:val="22"/>
          </w:rPr>
          <w:delText>강지윤</w:delText>
        </w:r>
        <w:r w:rsidRPr="00265BC3" w:rsidDel="004F55A8">
          <w:rPr>
            <w:rFonts w:eastAsia="나눔명조" w:hint="eastAsia"/>
            <w:smallCaps/>
            <w:color w:val="FF0000"/>
            <w:sz w:val="20"/>
            <w:szCs w:val="22"/>
          </w:rPr>
          <w:delText>(</w:delText>
        </w:r>
        <w:r w:rsidRPr="00265BC3" w:rsidDel="004F55A8">
          <w:rPr>
            <w:rFonts w:eastAsia="나눔명조"/>
            <w:smallCaps/>
            <w:color w:val="FF0000"/>
            <w:sz w:val="20"/>
            <w:szCs w:val="22"/>
          </w:rPr>
          <w:delText xml:space="preserve">2021), </w:delText>
        </w:r>
        <w:r w:rsidRPr="00265BC3" w:rsidDel="004F55A8">
          <w:rPr>
            <w:rFonts w:eastAsia="나눔명조" w:hint="eastAsia"/>
            <w:smallCaps/>
            <w:color w:val="FF0000"/>
            <w:sz w:val="20"/>
            <w:szCs w:val="22"/>
          </w:rPr>
          <w:delText>박상훈</w:delText>
        </w:r>
        <w:r w:rsidRPr="00265BC3" w:rsidDel="004F55A8">
          <w:rPr>
            <w:rFonts w:eastAsia="나눔명조" w:hint="eastAsia"/>
            <w:smallCaps/>
            <w:color w:val="FF0000"/>
            <w:sz w:val="20"/>
            <w:szCs w:val="22"/>
          </w:rPr>
          <w:delText xml:space="preserve"> </w:delText>
        </w:r>
        <w:r w:rsidRPr="00265BC3" w:rsidDel="004F55A8">
          <w:rPr>
            <w:rFonts w:eastAsia="나눔명조" w:hint="eastAsia"/>
            <w:smallCaps/>
            <w:color w:val="FF0000"/>
            <w:sz w:val="20"/>
            <w:szCs w:val="22"/>
          </w:rPr>
          <w:delText>외</w:delText>
        </w:r>
        <w:r w:rsidRPr="00265BC3" w:rsidDel="004F55A8">
          <w:rPr>
            <w:rFonts w:eastAsia="나눔명조" w:hint="eastAsia"/>
            <w:smallCaps/>
            <w:color w:val="FF0000"/>
            <w:sz w:val="20"/>
            <w:szCs w:val="22"/>
          </w:rPr>
          <w:delText>(</w:delText>
        </w:r>
        <w:r w:rsidRPr="00265BC3" w:rsidDel="004F55A8">
          <w:rPr>
            <w:rFonts w:eastAsia="나눔명조"/>
            <w:smallCaps/>
            <w:color w:val="FF0000"/>
            <w:sz w:val="20"/>
            <w:szCs w:val="22"/>
          </w:rPr>
          <w:delText>2021), (</w:delText>
        </w:r>
        <w:r w:rsidRPr="00265BC3" w:rsidDel="004F55A8">
          <w:rPr>
            <w:rFonts w:eastAsia="나눔명조" w:hint="eastAsia"/>
            <w:smallCaps/>
            <w:color w:val="FF0000"/>
            <w:sz w:val="20"/>
            <w:szCs w:val="22"/>
          </w:rPr>
          <w:delText>박상훈</w:delText>
        </w:r>
        <w:r w:rsidRPr="00265BC3" w:rsidDel="004F55A8">
          <w:rPr>
            <w:rFonts w:eastAsia="나눔명조" w:hint="eastAsia"/>
            <w:smallCaps/>
            <w:color w:val="FF0000"/>
            <w:sz w:val="20"/>
            <w:szCs w:val="22"/>
          </w:rPr>
          <w:delText>,</w:delText>
        </w:r>
        <w:r w:rsidRPr="00265BC3" w:rsidDel="004F55A8">
          <w:rPr>
            <w:rFonts w:eastAsia="나눔명조"/>
            <w:smallCaps/>
            <w:color w:val="FF0000"/>
            <w:sz w:val="20"/>
            <w:szCs w:val="22"/>
          </w:rPr>
          <w:delText xml:space="preserve"> 2020), (</w:delText>
        </w:r>
        <w:r w:rsidRPr="00265BC3" w:rsidDel="004F55A8">
          <w:rPr>
            <w:rFonts w:eastAsia="나눔명조" w:hint="eastAsia"/>
            <w:smallCaps/>
            <w:color w:val="FF0000"/>
            <w:sz w:val="20"/>
            <w:szCs w:val="22"/>
          </w:rPr>
          <w:delText>박상훈</w:delText>
        </w:r>
        <w:r w:rsidRPr="00265BC3" w:rsidDel="004F55A8">
          <w:rPr>
            <w:rFonts w:eastAsia="나눔명조"/>
            <w:smallCaps/>
            <w:color w:val="FF0000"/>
            <w:sz w:val="20"/>
            <w:szCs w:val="22"/>
          </w:rPr>
          <w:delText>‧</w:delText>
        </w:r>
        <w:r w:rsidRPr="00265BC3" w:rsidDel="004F55A8">
          <w:rPr>
            <w:rFonts w:eastAsia="나눔명조" w:hint="eastAsia"/>
            <w:smallCaps/>
            <w:color w:val="FF0000"/>
            <w:sz w:val="20"/>
            <w:szCs w:val="22"/>
          </w:rPr>
          <w:delText>강지윤</w:delText>
        </w:r>
        <w:r w:rsidRPr="00265BC3" w:rsidDel="004F55A8">
          <w:rPr>
            <w:rFonts w:eastAsia="나눔명조" w:hint="eastAsia"/>
            <w:smallCaps/>
            <w:color w:val="FF0000"/>
            <w:sz w:val="20"/>
            <w:szCs w:val="22"/>
          </w:rPr>
          <w:delText>,</w:delText>
        </w:r>
        <w:r w:rsidRPr="00265BC3" w:rsidDel="004F55A8">
          <w:rPr>
            <w:rFonts w:eastAsia="나눔명조"/>
            <w:smallCaps/>
            <w:color w:val="FF0000"/>
            <w:sz w:val="20"/>
            <w:szCs w:val="22"/>
          </w:rPr>
          <w:delText xml:space="preserve"> 2021), (</w:delText>
        </w:r>
        <w:r w:rsidRPr="00265BC3" w:rsidDel="004F55A8">
          <w:rPr>
            <w:rFonts w:eastAsia="나눔명조" w:hint="eastAsia"/>
            <w:smallCaps/>
            <w:color w:val="FF0000"/>
            <w:sz w:val="20"/>
            <w:szCs w:val="22"/>
          </w:rPr>
          <w:delText>박상훈</w:delText>
        </w:r>
        <w:r w:rsidRPr="00265BC3" w:rsidDel="004F55A8">
          <w:rPr>
            <w:rFonts w:eastAsia="나눔명조" w:hint="eastAsia"/>
            <w:smallCaps/>
            <w:color w:val="FF0000"/>
            <w:sz w:val="20"/>
            <w:szCs w:val="22"/>
          </w:rPr>
          <w:delText xml:space="preserve"> </w:delText>
        </w:r>
        <w:r w:rsidRPr="00265BC3" w:rsidDel="004F55A8">
          <w:rPr>
            <w:rFonts w:eastAsia="나눔명조" w:hint="eastAsia"/>
            <w:smallCaps/>
            <w:color w:val="FF0000"/>
            <w:sz w:val="20"/>
            <w:szCs w:val="22"/>
          </w:rPr>
          <w:delText>외</w:delText>
        </w:r>
        <w:r w:rsidRPr="00265BC3" w:rsidDel="004F55A8">
          <w:rPr>
            <w:rFonts w:eastAsia="나눔명조" w:hint="eastAsia"/>
            <w:smallCaps/>
            <w:color w:val="FF0000"/>
            <w:sz w:val="20"/>
            <w:szCs w:val="22"/>
          </w:rPr>
          <w:delText>,</w:delText>
        </w:r>
        <w:r w:rsidRPr="00265BC3" w:rsidDel="004F55A8">
          <w:rPr>
            <w:rFonts w:eastAsia="나눔명조"/>
            <w:smallCaps/>
            <w:color w:val="FF0000"/>
            <w:sz w:val="20"/>
            <w:szCs w:val="22"/>
          </w:rPr>
          <w:delText xml:space="preserve"> 2021)</w:delText>
        </w:r>
      </w:del>
    </w:p>
    <w:p w14:paraId="77BF545F" w14:textId="3DD1D5CE" w:rsidR="00265BC3" w:rsidRPr="00265BC3" w:rsidDel="004F55A8" w:rsidRDefault="00265BC3" w:rsidP="00265BC3">
      <w:pPr>
        <w:wordWrap/>
        <w:spacing w:before="120" w:after="120" w:line="276" w:lineRule="auto"/>
        <w:rPr>
          <w:del w:id="114" w:author="박 상훈" w:date="2021-10-05T15:30:00Z"/>
          <w:rFonts w:eastAsia="나눔명조"/>
          <w:smallCaps/>
          <w:color w:val="FF0000"/>
          <w:sz w:val="20"/>
          <w:szCs w:val="22"/>
        </w:rPr>
      </w:pPr>
      <w:del w:id="115" w:author="박 상훈" w:date="2021-10-05T15:30:00Z">
        <w:r w:rsidRPr="00265BC3" w:rsidDel="004F55A8">
          <w:rPr>
            <w:rFonts w:eastAsia="나눔명조" w:hint="eastAsia"/>
            <w:smallCaps/>
            <w:color w:val="FF0000"/>
            <w:sz w:val="20"/>
            <w:szCs w:val="22"/>
          </w:rPr>
          <w:delText>영문</w:delText>
        </w:r>
      </w:del>
    </w:p>
    <w:p w14:paraId="46FD8EA2" w14:textId="06856C6C" w:rsidR="00265BC3" w:rsidRPr="00265BC3" w:rsidDel="004F55A8" w:rsidRDefault="00265BC3" w:rsidP="00265BC3">
      <w:pPr>
        <w:wordWrap/>
        <w:spacing w:before="120" w:after="120" w:line="276" w:lineRule="auto"/>
        <w:rPr>
          <w:del w:id="116" w:author="박 상훈" w:date="2021-10-05T15:30:00Z"/>
          <w:rFonts w:eastAsia="나눔명조"/>
          <w:color w:val="FF0000"/>
          <w:sz w:val="20"/>
          <w:szCs w:val="22"/>
        </w:rPr>
      </w:pPr>
      <w:del w:id="117" w:author="박 상훈" w:date="2021-10-05T15:30:00Z">
        <w:r w:rsidRPr="00265BC3" w:rsidDel="004F55A8">
          <w:rPr>
            <w:rFonts w:eastAsia="나눔명조" w:hint="eastAsia"/>
            <w:color w:val="FF0000"/>
            <w:sz w:val="20"/>
            <w:szCs w:val="22"/>
          </w:rPr>
          <w:delText>P</w:delText>
        </w:r>
        <w:r w:rsidRPr="00265BC3" w:rsidDel="004F55A8">
          <w:rPr>
            <w:rFonts w:eastAsia="나눔명조"/>
            <w:color w:val="FF0000"/>
            <w:sz w:val="20"/>
            <w:szCs w:val="22"/>
          </w:rPr>
          <w:delText>ark(2021), Park &amp; Kang(2021), Part et al(2021), (Park, 2021), (Park &amp; Kang, 2021), (Park et al., 2021)</w:delText>
        </w:r>
      </w:del>
    </w:p>
    <w:p w14:paraId="1512A633" w14:textId="320491A5" w:rsidR="00265BC3" w:rsidRPr="00265BC3" w:rsidDel="004F55A8" w:rsidRDefault="00265BC3" w:rsidP="00265BC3">
      <w:pPr>
        <w:wordWrap/>
        <w:spacing w:before="120" w:after="120" w:line="276" w:lineRule="auto"/>
        <w:rPr>
          <w:del w:id="118" w:author="박 상훈" w:date="2021-10-05T15:30:00Z"/>
          <w:rFonts w:eastAsia="나눔명조"/>
          <w:color w:val="FF0000"/>
          <w:sz w:val="20"/>
          <w:szCs w:val="22"/>
        </w:rPr>
      </w:pPr>
    </w:p>
    <w:p w14:paraId="65AE7860" w14:textId="7182919C" w:rsidR="00265BC3" w:rsidRPr="00265BC3" w:rsidRDefault="00265BC3" w:rsidP="00265BC3">
      <w:pPr>
        <w:wordWrap/>
        <w:spacing w:before="120" w:after="120" w:line="276" w:lineRule="auto"/>
        <w:rPr>
          <w:rFonts w:eastAsia="나눔명조"/>
          <w:color w:val="FF0000"/>
          <w:sz w:val="20"/>
          <w:szCs w:val="22"/>
        </w:rPr>
      </w:pPr>
      <w:r w:rsidRPr="00265BC3">
        <w:rPr>
          <w:rFonts w:eastAsia="나눔명조" w:hint="eastAsia"/>
          <w:color w:val="FF0000"/>
          <w:sz w:val="20"/>
          <w:szCs w:val="22"/>
        </w:rPr>
        <w:t>참고문헌</w:t>
      </w:r>
      <w:r w:rsidRPr="00265BC3">
        <w:rPr>
          <w:rFonts w:eastAsia="나눔명조" w:hint="eastAsia"/>
          <w:color w:val="FF0000"/>
          <w:sz w:val="20"/>
          <w:szCs w:val="22"/>
        </w:rPr>
        <w:t xml:space="preserve"> </w:t>
      </w:r>
      <w:r w:rsidRPr="00265BC3">
        <w:rPr>
          <w:rFonts w:eastAsia="나눔명조" w:hint="eastAsia"/>
          <w:color w:val="FF0000"/>
          <w:sz w:val="20"/>
          <w:szCs w:val="22"/>
        </w:rPr>
        <w:t>예시</w:t>
      </w:r>
      <w:r w:rsidRPr="00265BC3">
        <w:rPr>
          <w:rFonts w:eastAsia="나눔명조"/>
          <w:color w:val="FF0000"/>
          <w:sz w:val="20"/>
          <w:szCs w:val="22"/>
        </w:rPr>
        <w:t xml:space="preserve">: </w:t>
      </w:r>
      <w:r w:rsidRPr="00265BC3">
        <w:rPr>
          <w:rFonts w:eastAsia="나눔명조" w:hint="eastAsia"/>
          <w:color w:val="FF0000"/>
          <w:sz w:val="20"/>
          <w:szCs w:val="22"/>
        </w:rPr>
        <w:t>개</w:t>
      </w:r>
      <w:r w:rsidRPr="00265BC3">
        <w:rPr>
          <w:rFonts w:eastAsia="나눔명조" w:hint="eastAsia"/>
          <w:color w:val="FF0000"/>
          <w:sz w:val="20"/>
          <w:szCs w:val="22"/>
        </w:rPr>
        <w:t xml:space="preserve"> </w:t>
      </w:r>
      <w:r w:rsidRPr="00265BC3">
        <w:rPr>
          <w:rFonts w:eastAsia="나눔명조" w:hint="eastAsia"/>
          <w:color w:val="FF0000"/>
          <w:sz w:val="20"/>
          <w:szCs w:val="22"/>
        </w:rPr>
        <w:t>이상한게</w:t>
      </w:r>
      <w:r w:rsidRPr="00265BC3">
        <w:rPr>
          <w:rFonts w:eastAsia="나눔명조" w:hint="eastAsia"/>
          <w:color w:val="FF0000"/>
          <w:sz w:val="20"/>
          <w:szCs w:val="22"/>
        </w:rPr>
        <w:t xml:space="preserve"> </w:t>
      </w:r>
      <w:r w:rsidRPr="00265BC3">
        <w:rPr>
          <w:rFonts w:eastAsia="나눔명조" w:hint="eastAsia"/>
          <w:color w:val="FF0000"/>
          <w:sz w:val="20"/>
          <w:szCs w:val="22"/>
        </w:rPr>
        <w:t>저널</w:t>
      </w:r>
      <w:r w:rsidRPr="00265BC3">
        <w:rPr>
          <w:rFonts w:eastAsia="나눔명조" w:hint="eastAsia"/>
          <w:color w:val="FF0000"/>
          <w:sz w:val="20"/>
          <w:szCs w:val="22"/>
        </w:rPr>
        <w:t xml:space="preserve"> </w:t>
      </w:r>
      <w:r w:rsidRPr="00265BC3">
        <w:rPr>
          <w:rFonts w:eastAsia="나눔명조" w:hint="eastAsia"/>
          <w:color w:val="FF0000"/>
          <w:sz w:val="20"/>
          <w:szCs w:val="22"/>
        </w:rPr>
        <w:t>이름에</w:t>
      </w:r>
      <w:r w:rsidRPr="00265BC3">
        <w:rPr>
          <w:rFonts w:eastAsia="나눔명조" w:hint="eastAsia"/>
          <w:color w:val="FF0000"/>
          <w:sz w:val="20"/>
          <w:szCs w:val="22"/>
        </w:rPr>
        <w:t xml:space="preserve"> </w:t>
      </w:r>
      <w:r w:rsidRPr="00265BC3">
        <w:rPr>
          <w:rFonts w:eastAsia="나눔명조"/>
          <w:color w:val="FF0000"/>
          <w:sz w:val="20"/>
          <w:szCs w:val="22"/>
        </w:rPr>
        <w:t xml:space="preserve">Bold </w:t>
      </w:r>
      <w:r w:rsidRPr="00265BC3">
        <w:rPr>
          <w:rFonts w:eastAsia="나눔명조" w:hint="eastAsia"/>
          <w:color w:val="FF0000"/>
          <w:sz w:val="20"/>
          <w:szCs w:val="22"/>
        </w:rPr>
        <w:t>처리</w:t>
      </w:r>
      <w:r w:rsidRPr="00265BC3">
        <w:rPr>
          <w:rFonts w:eastAsia="나눔명조" w:hint="eastAsia"/>
          <w:color w:val="FF0000"/>
          <w:sz w:val="20"/>
          <w:szCs w:val="22"/>
        </w:rPr>
        <w:t xml:space="preserve"> </w:t>
      </w:r>
      <w:r w:rsidRPr="00265BC3">
        <w:rPr>
          <w:rFonts w:eastAsia="나눔명조" w:hint="eastAsia"/>
          <w:color w:val="FF0000"/>
          <w:sz w:val="20"/>
          <w:szCs w:val="22"/>
        </w:rPr>
        <w:t>함</w:t>
      </w:r>
      <w:r w:rsidRPr="00265BC3">
        <w:rPr>
          <w:rFonts w:eastAsia="나눔명조" w:hint="eastAsia"/>
          <w:color w:val="FF0000"/>
          <w:sz w:val="20"/>
          <w:szCs w:val="22"/>
        </w:rPr>
        <w:t>.</w:t>
      </w:r>
    </w:p>
    <w:p w14:paraId="3FCA819D" w14:textId="6FCC3497" w:rsidR="00265BC3" w:rsidRPr="00265BC3" w:rsidRDefault="00265BC3" w:rsidP="00265BC3">
      <w:pPr>
        <w:wordWrap/>
        <w:spacing w:before="120" w:after="120" w:line="276" w:lineRule="auto"/>
        <w:rPr>
          <w:rFonts w:eastAsia="나눔명조"/>
          <w:smallCaps/>
          <w:color w:val="FF0000"/>
          <w:sz w:val="20"/>
          <w:szCs w:val="22"/>
        </w:rPr>
      </w:pPr>
      <w:r w:rsidRPr="00265BC3">
        <w:rPr>
          <w:rFonts w:eastAsia="나눔명조" w:hint="eastAsia"/>
          <w:smallCaps/>
          <w:color w:val="FF0000"/>
          <w:sz w:val="20"/>
          <w:szCs w:val="22"/>
        </w:rPr>
        <w:t>김은경</w:t>
      </w:r>
      <w:r w:rsidRPr="00265BC3">
        <w:rPr>
          <w:rFonts w:ascii="MS Mincho" w:eastAsia="MS Mincho" w:hAnsi="MS Mincho" w:cs="MS Mincho" w:hint="eastAsia"/>
          <w:smallCaps/>
          <w:color w:val="FF0000"/>
          <w:sz w:val="20"/>
          <w:szCs w:val="22"/>
        </w:rPr>
        <w:t>･</w:t>
      </w:r>
      <w:r w:rsidRPr="00265BC3">
        <w:rPr>
          <w:rFonts w:eastAsia="나눔명조" w:hint="eastAsia"/>
          <w:smallCaps/>
          <w:color w:val="FF0000"/>
          <w:sz w:val="20"/>
          <w:szCs w:val="22"/>
        </w:rPr>
        <w:t>박신애</w:t>
      </w:r>
      <w:r w:rsidRPr="00265BC3">
        <w:rPr>
          <w:rFonts w:eastAsia="나눔명조"/>
          <w:smallCaps/>
          <w:color w:val="FF0000"/>
          <w:sz w:val="20"/>
          <w:szCs w:val="22"/>
        </w:rPr>
        <w:t xml:space="preserve"> (2019). </w:t>
      </w:r>
      <w:r w:rsidRPr="00265BC3">
        <w:rPr>
          <w:rFonts w:eastAsia="나눔명조" w:hint="eastAsia"/>
          <w:smallCaps/>
          <w:color w:val="FF0000"/>
          <w:sz w:val="20"/>
          <w:szCs w:val="22"/>
        </w:rPr>
        <w:t>후속</w:t>
      </w:r>
      <w:r w:rsidRPr="00265BC3">
        <w:rPr>
          <w:rFonts w:eastAsia="나눔명조"/>
          <w:smallCaps/>
          <w:color w:val="FF0000"/>
          <w:sz w:val="20"/>
          <w:szCs w:val="22"/>
        </w:rPr>
        <w:t xml:space="preserve"> </w:t>
      </w:r>
      <w:r w:rsidRPr="00265BC3">
        <w:rPr>
          <w:rFonts w:eastAsia="나눔명조" w:hint="eastAsia"/>
          <w:smallCaps/>
          <w:color w:val="FF0000"/>
          <w:sz w:val="20"/>
          <w:szCs w:val="22"/>
        </w:rPr>
        <w:t>자녀</w:t>
      </w:r>
      <w:r w:rsidRPr="00265BC3">
        <w:rPr>
          <w:rFonts w:eastAsia="나눔명조"/>
          <w:smallCaps/>
          <w:color w:val="FF0000"/>
          <w:sz w:val="20"/>
          <w:szCs w:val="22"/>
        </w:rPr>
        <w:t xml:space="preserve"> </w:t>
      </w:r>
      <w:r w:rsidRPr="00265BC3">
        <w:rPr>
          <w:rFonts w:eastAsia="나눔명조" w:hint="eastAsia"/>
          <w:smallCaps/>
          <w:color w:val="FF0000"/>
          <w:sz w:val="20"/>
          <w:szCs w:val="22"/>
        </w:rPr>
        <w:t>출산</w:t>
      </w:r>
      <w:r w:rsidRPr="00265BC3">
        <w:rPr>
          <w:rFonts w:eastAsia="나눔명조"/>
          <w:smallCaps/>
          <w:color w:val="FF0000"/>
          <w:sz w:val="20"/>
          <w:szCs w:val="22"/>
        </w:rPr>
        <w:t xml:space="preserve"> </w:t>
      </w:r>
      <w:r w:rsidRPr="00265BC3">
        <w:rPr>
          <w:rFonts w:eastAsia="나눔명조" w:hint="eastAsia"/>
          <w:smallCaps/>
          <w:color w:val="FF0000"/>
          <w:sz w:val="20"/>
          <w:szCs w:val="22"/>
        </w:rPr>
        <w:t>계획에</w:t>
      </w:r>
      <w:r w:rsidRPr="00265BC3">
        <w:rPr>
          <w:rFonts w:eastAsia="나눔명조"/>
          <w:smallCaps/>
          <w:color w:val="FF0000"/>
          <w:sz w:val="20"/>
          <w:szCs w:val="22"/>
        </w:rPr>
        <w:t xml:space="preserve"> </w:t>
      </w:r>
      <w:r w:rsidRPr="00265BC3">
        <w:rPr>
          <w:rFonts w:eastAsia="나눔명조" w:hint="eastAsia"/>
          <w:smallCaps/>
          <w:color w:val="FF0000"/>
          <w:sz w:val="20"/>
          <w:szCs w:val="22"/>
        </w:rPr>
        <w:t>영향을</w:t>
      </w:r>
      <w:r w:rsidRPr="00265BC3">
        <w:rPr>
          <w:rFonts w:eastAsia="나눔명조"/>
          <w:smallCaps/>
          <w:color w:val="FF0000"/>
          <w:sz w:val="20"/>
          <w:szCs w:val="22"/>
        </w:rPr>
        <w:t xml:space="preserve"> </w:t>
      </w:r>
      <w:r w:rsidRPr="00265BC3">
        <w:rPr>
          <w:rFonts w:eastAsia="나눔명조" w:hint="eastAsia"/>
          <w:smallCaps/>
          <w:color w:val="FF0000"/>
          <w:sz w:val="20"/>
          <w:szCs w:val="22"/>
        </w:rPr>
        <w:t>미치는</w:t>
      </w:r>
      <w:r w:rsidRPr="00265BC3">
        <w:rPr>
          <w:rFonts w:eastAsia="나눔명조"/>
          <w:smallCaps/>
          <w:color w:val="FF0000"/>
          <w:sz w:val="20"/>
          <w:szCs w:val="22"/>
        </w:rPr>
        <w:t xml:space="preserve"> </w:t>
      </w:r>
      <w:r w:rsidRPr="00265BC3">
        <w:rPr>
          <w:rFonts w:eastAsia="나눔명조" w:hint="eastAsia"/>
          <w:smallCaps/>
          <w:color w:val="FF0000"/>
          <w:sz w:val="20"/>
          <w:szCs w:val="22"/>
        </w:rPr>
        <w:t>부모</w:t>
      </w:r>
      <w:r w:rsidRPr="00265BC3">
        <w:rPr>
          <w:rFonts w:eastAsia="나눔명조"/>
          <w:smallCaps/>
          <w:color w:val="FF0000"/>
          <w:sz w:val="20"/>
          <w:szCs w:val="22"/>
        </w:rPr>
        <w:t xml:space="preserve"> </w:t>
      </w:r>
      <w:r w:rsidRPr="00265BC3">
        <w:rPr>
          <w:rFonts w:eastAsia="나눔명조" w:hint="eastAsia"/>
          <w:smallCaps/>
          <w:color w:val="FF0000"/>
          <w:sz w:val="20"/>
          <w:szCs w:val="22"/>
        </w:rPr>
        <w:t>특성</w:t>
      </w:r>
      <w:r w:rsidRPr="00265BC3">
        <w:rPr>
          <w:rFonts w:eastAsia="나눔명조"/>
          <w:smallCaps/>
          <w:color w:val="FF0000"/>
          <w:sz w:val="20"/>
          <w:szCs w:val="22"/>
        </w:rPr>
        <w:t xml:space="preserve"> </w:t>
      </w:r>
      <w:r w:rsidRPr="00265BC3">
        <w:rPr>
          <w:rFonts w:eastAsia="나눔명조" w:hint="eastAsia"/>
          <w:smallCaps/>
          <w:color w:val="FF0000"/>
          <w:sz w:val="20"/>
          <w:szCs w:val="22"/>
        </w:rPr>
        <w:t>및</w:t>
      </w:r>
      <w:r w:rsidRPr="00265BC3">
        <w:rPr>
          <w:rFonts w:eastAsia="나눔명조"/>
          <w:smallCaps/>
          <w:color w:val="FF0000"/>
          <w:sz w:val="20"/>
          <w:szCs w:val="22"/>
        </w:rPr>
        <w:t xml:space="preserve"> </w:t>
      </w:r>
      <w:r w:rsidRPr="00265BC3">
        <w:rPr>
          <w:rFonts w:eastAsia="나눔명조" w:hint="eastAsia"/>
          <w:smallCaps/>
          <w:color w:val="FF0000"/>
          <w:sz w:val="20"/>
          <w:szCs w:val="22"/>
        </w:rPr>
        <w:t>지역사회</w:t>
      </w:r>
      <w:r w:rsidRPr="00265BC3">
        <w:rPr>
          <w:rFonts w:eastAsia="나눔명조"/>
          <w:smallCaps/>
          <w:color w:val="FF0000"/>
          <w:sz w:val="20"/>
          <w:szCs w:val="22"/>
        </w:rPr>
        <w:t xml:space="preserve"> </w:t>
      </w:r>
      <w:r w:rsidRPr="00265BC3">
        <w:rPr>
          <w:rFonts w:eastAsia="나눔명조" w:hint="eastAsia"/>
          <w:smallCaps/>
          <w:color w:val="FF0000"/>
          <w:sz w:val="20"/>
          <w:szCs w:val="22"/>
        </w:rPr>
        <w:t>환경</w:t>
      </w:r>
      <w:r w:rsidRPr="00265BC3">
        <w:rPr>
          <w:rFonts w:eastAsia="나눔명조"/>
          <w:smallCaps/>
          <w:color w:val="FF0000"/>
          <w:sz w:val="20"/>
          <w:szCs w:val="22"/>
        </w:rPr>
        <w:t xml:space="preserve"> </w:t>
      </w:r>
      <w:r w:rsidRPr="00265BC3">
        <w:rPr>
          <w:rFonts w:eastAsia="나눔명조" w:hint="eastAsia"/>
          <w:smallCaps/>
          <w:color w:val="FF0000"/>
          <w:sz w:val="20"/>
          <w:szCs w:val="22"/>
        </w:rPr>
        <w:t>요인에</w:t>
      </w:r>
      <w:r w:rsidRPr="00265BC3">
        <w:rPr>
          <w:rFonts w:eastAsia="나눔명조"/>
          <w:smallCaps/>
          <w:color w:val="FF0000"/>
          <w:sz w:val="20"/>
          <w:szCs w:val="22"/>
        </w:rPr>
        <w:t xml:space="preserve"> </w:t>
      </w:r>
      <w:r w:rsidRPr="00265BC3">
        <w:rPr>
          <w:rFonts w:eastAsia="나눔명조" w:hint="eastAsia"/>
          <w:smallCaps/>
          <w:color w:val="FF0000"/>
          <w:sz w:val="20"/>
          <w:szCs w:val="22"/>
        </w:rPr>
        <w:t>관한</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연구</w:t>
      </w:r>
      <w:r w:rsidRPr="00265BC3">
        <w:rPr>
          <w:rFonts w:eastAsia="나눔명조"/>
          <w:smallCaps/>
          <w:color w:val="FF0000"/>
          <w:sz w:val="20"/>
          <w:szCs w:val="22"/>
        </w:rPr>
        <w:t xml:space="preserve">. </w:t>
      </w:r>
      <w:r w:rsidRPr="00265BC3">
        <w:rPr>
          <w:rFonts w:eastAsia="나눔명조" w:hint="eastAsia"/>
          <w:b/>
          <w:bCs/>
          <w:smallCaps/>
          <w:color w:val="FF0000"/>
          <w:sz w:val="20"/>
          <w:szCs w:val="22"/>
        </w:rPr>
        <w:t>예술인문사회</w:t>
      </w:r>
      <w:r w:rsidRPr="00265BC3">
        <w:rPr>
          <w:rFonts w:eastAsia="나눔명조"/>
          <w:b/>
          <w:bCs/>
          <w:smallCaps/>
          <w:color w:val="FF0000"/>
          <w:sz w:val="20"/>
          <w:szCs w:val="22"/>
        </w:rPr>
        <w:t xml:space="preserve"> </w:t>
      </w:r>
      <w:r w:rsidRPr="00265BC3">
        <w:rPr>
          <w:rFonts w:eastAsia="나눔명조" w:hint="eastAsia"/>
          <w:b/>
          <w:bCs/>
          <w:smallCaps/>
          <w:color w:val="FF0000"/>
          <w:sz w:val="20"/>
          <w:szCs w:val="22"/>
        </w:rPr>
        <w:t>융합</w:t>
      </w:r>
      <w:r w:rsidRPr="00265BC3">
        <w:rPr>
          <w:rFonts w:eastAsia="나눔명조"/>
          <w:b/>
          <w:bCs/>
          <w:smallCaps/>
          <w:color w:val="FF0000"/>
          <w:sz w:val="20"/>
          <w:szCs w:val="22"/>
        </w:rPr>
        <w:t xml:space="preserve"> </w:t>
      </w:r>
      <w:r w:rsidRPr="00265BC3">
        <w:rPr>
          <w:rFonts w:eastAsia="나눔명조" w:hint="eastAsia"/>
          <w:b/>
          <w:bCs/>
          <w:smallCaps/>
          <w:color w:val="FF0000"/>
          <w:sz w:val="20"/>
          <w:szCs w:val="22"/>
        </w:rPr>
        <w:t>멀티미디어</w:t>
      </w:r>
      <w:r w:rsidRPr="00265BC3">
        <w:rPr>
          <w:rFonts w:eastAsia="나눔명조"/>
          <w:b/>
          <w:bCs/>
          <w:smallCaps/>
          <w:color w:val="FF0000"/>
          <w:sz w:val="20"/>
          <w:szCs w:val="22"/>
        </w:rPr>
        <w:t xml:space="preserve"> </w:t>
      </w:r>
      <w:r w:rsidRPr="00265BC3">
        <w:rPr>
          <w:rFonts w:eastAsia="나눔명조" w:hint="eastAsia"/>
          <w:b/>
          <w:bCs/>
          <w:smallCaps/>
          <w:color w:val="FF0000"/>
          <w:sz w:val="20"/>
          <w:szCs w:val="22"/>
        </w:rPr>
        <w:t>논문지</w:t>
      </w:r>
      <w:r w:rsidRPr="00265BC3">
        <w:rPr>
          <w:rFonts w:eastAsia="나눔명조"/>
          <w:smallCaps/>
          <w:color w:val="FF0000"/>
          <w:sz w:val="20"/>
          <w:szCs w:val="22"/>
        </w:rPr>
        <w:t>, 9(7): 443-454.</w:t>
      </w:r>
    </w:p>
    <w:p w14:paraId="080A7A32" w14:textId="18CDDC40" w:rsidR="00265BC3" w:rsidRPr="00265BC3" w:rsidRDefault="00265BC3" w:rsidP="00265BC3">
      <w:pPr>
        <w:wordWrap/>
        <w:spacing w:before="120" w:after="120" w:line="276" w:lineRule="auto"/>
        <w:rPr>
          <w:rFonts w:eastAsia="나눔명조"/>
          <w:smallCaps/>
          <w:color w:val="FF0000"/>
          <w:sz w:val="20"/>
          <w:szCs w:val="22"/>
        </w:rPr>
      </w:pPr>
      <w:r w:rsidRPr="00265BC3">
        <w:rPr>
          <w:rFonts w:eastAsia="나눔명조" w:hint="eastAsia"/>
          <w:smallCaps/>
          <w:color w:val="FF0000"/>
          <w:sz w:val="20"/>
          <w:szCs w:val="22"/>
        </w:rPr>
        <w:t>그리고</w:t>
      </w:r>
      <w:r w:rsidRPr="00265BC3">
        <w:rPr>
          <w:rFonts w:eastAsia="나눔명조" w:hint="eastAsia"/>
          <w:smallCaps/>
          <w:color w:val="FF0000"/>
          <w:sz w:val="20"/>
          <w:szCs w:val="22"/>
        </w:rPr>
        <w:t xml:space="preserve"> </w:t>
      </w:r>
      <w:r w:rsidRPr="00265BC3">
        <w:rPr>
          <w:rFonts w:eastAsia="나눔명조"/>
          <w:smallCaps/>
          <w:color w:val="FF0000"/>
          <w:sz w:val="20"/>
          <w:szCs w:val="22"/>
        </w:rPr>
        <w:t>&lt;</w:t>
      </w:r>
      <w:r w:rsidRPr="00265BC3">
        <w:rPr>
          <w:rFonts w:eastAsia="나눔명조"/>
          <w:color w:val="FF0000"/>
          <w:sz w:val="20"/>
          <w:szCs w:val="22"/>
        </w:rPr>
        <w:t>English Translation of the Korean Reference&gt;</w:t>
      </w:r>
      <w:r w:rsidRPr="00265BC3">
        <w:rPr>
          <w:rFonts w:eastAsia="나눔명조" w:hint="eastAsia"/>
          <w:smallCaps/>
          <w:color w:val="FF0000"/>
          <w:sz w:val="20"/>
          <w:szCs w:val="22"/>
        </w:rPr>
        <w:t>도</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따로</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있음</w:t>
      </w:r>
      <w:r w:rsidRPr="00265BC3">
        <w:rPr>
          <w:rFonts w:eastAsia="나눔명조" w:hint="eastAsia"/>
          <w:smallCaps/>
          <w:color w:val="FF0000"/>
          <w:sz w:val="20"/>
          <w:szCs w:val="22"/>
        </w:rPr>
        <w:t>.</w:t>
      </w:r>
    </w:p>
    <w:p w14:paraId="76F59FF1" w14:textId="367AFCE7" w:rsidR="00265BC3" w:rsidRPr="00265BC3" w:rsidRDefault="00265BC3" w:rsidP="00265BC3">
      <w:pPr>
        <w:wordWrap/>
        <w:spacing w:before="120" w:after="120" w:line="276" w:lineRule="auto"/>
        <w:rPr>
          <w:rFonts w:eastAsia="나눔명조"/>
          <w:smallCaps/>
          <w:color w:val="FF0000"/>
          <w:sz w:val="20"/>
          <w:szCs w:val="22"/>
        </w:rPr>
      </w:pPr>
      <w:r w:rsidRPr="00265BC3">
        <w:rPr>
          <w:rFonts w:eastAsia="나눔명조" w:hint="eastAsia"/>
          <w:smallCaps/>
          <w:color w:val="FF0000"/>
          <w:sz w:val="20"/>
          <w:szCs w:val="22"/>
        </w:rPr>
        <w:t>영문</w:t>
      </w:r>
      <w:r w:rsidRPr="00265BC3">
        <w:rPr>
          <w:rFonts w:eastAsia="나눔명조" w:hint="eastAsia"/>
          <w:smallCaps/>
          <w:color w:val="FF0000"/>
          <w:sz w:val="20"/>
          <w:szCs w:val="22"/>
        </w:rPr>
        <w:t xml:space="preserve"> </w:t>
      </w:r>
      <w:r w:rsidRPr="00265BC3">
        <w:rPr>
          <w:rFonts w:eastAsia="나눔명조" w:hint="eastAsia"/>
          <w:smallCaps/>
          <w:color w:val="FF0000"/>
          <w:sz w:val="20"/>
          <w:szCs w:val="22"/>
        </w:rPr>
        <w:t>저서</w:t>
      </w:r>
      <w:r w:rsidRPr="00265BC3">
        <w:rPr>
          <w:rFonts w:eastAsia="나눔명조" w:hint="eastAsia"/>
          <w:smallCaps/>
          <w:color w:val="FF0000"/>
          <w:sz w:val="20"/>
          <w:szCs w:val="22"/>
        </w:rPr>
        <w:t>:</w:t>
      </w:r>
    </w:p>
    <w:p w14:paraId="4912CC80" w14:textId="2B0D024A" w:rsidR="00265BC3" w:rsidRPr="00265BC3" w:rsidRDefault="00265BC3" w:rsidP="00265BC3">
      <w:pPr>
        <w:wordWrap/>
        <w:spacing w:before="120" w:after="120" w:line="276" w:lineRule="auto"/>
        <w:rPr>
          <w:rFonts w:eastAsia="나눔명조"/>
          <w:color w:val="FF0000"/>
          <w:sz w:val="20"/>
          <w:szCs w:val="22"/>
        </w:rPr>
      </w:pPr>
      <w:r w:rsidRPr="00265BC3">
        <w:rPr>
          <w:rFonts w:eastAsia="나눔명조"/>
          <w:color w:val="FF0000"/>
          <w:sz w:val="20"/>
          <w:szCs w:val="22"/>
        </w:rPr>
        <w:t>Hakim, C. (2000). Work</w:t>
      </w:r>
      <w:r w:rsidRPr="00265BC3">
        <w:rPr>
          <w:rFonts w:eastAsia="나눔명조" w:hint="eastAsia"/>
          <w:color w:val="FF0000"/>
          <w:sz w:val="20"/>
          <w:szCs w:val="22"/>
        </w:rPr>
        <w:t>–</w:t>
      </w:r>
      <w:r w:rsidRPr="00265BC3">
        <w:rPr>
          <w:rFonts w:eastAsia="나눔명조"/>
          <w:color w:val="FF0000"/>
          <w:sz w:val="20"/>
          <w:szCs w:val="22"/>
        </w:rPr>
        <w:t>lifestyle choices in the 21st century. Oxford, England: Oxford University Press.</w:t>
      </w:r>
    </w:p>
    <w:p w14:paraId="50561A4D" w14:textId="2C5B2A2D" w:rsidR="00265BC3" w:rsidRPr="00265BC3" w:rsidRDefault="00265BC3" w:rsidP="00265BC3">
      <w:pPr>
        <w:wordWrap/>
        <w:spacing w:before="120" w:after="120" w:line="276" w:lineRule="auto"/>
        <w:rPr>
          <w:rFonts w:eastAsia="나눔명조"/>
          <w:color w:val="FF0000"/>
          <w:sz w:val="20"/>
          <w:szCs w:val="22"/>
        </w:rPr>
      </w:pPr>
      <w:r w:rsidRPr="00265BC3">
        <w:rPr>
          <w:rFonts w:eastAsia="나눔명조"/>
          <w:color w:val="FF0000"/>
          <w:sz w:val="20"/>
          <w:szCs w:val="22"/>
        </w:rPr>
        <w:t>Heaton, T. B., Lichter, D. T., &amp; Amoateng, A. (1989). The timing of family formation: Rural-urban differentials in first intercourse, childbirth, and marriage. Rural Sociology, 54(1): 1-16.</w:t>
      </w:r>
    </w:p>
    <w:p w14:paraId="5C556F63" w14:textId="77777777" w:rsidR="006A2C1F" w:rsidRDefault="006A2C1F">
      <w:pPr>
        <w:widowControl/>
        <w:wordWrap/>
        <w:autoSpaceDE/>
        <w:autoSpaceDN/>
        <w:spacing w:after="0" w:line="240" w:lineRule="auto"/>
        <w:jc w:val="left"/>
        <w:rPr>
          <w:rFonts w:eastAsia="나눔명조"/>
          <w:sz w:val="32"/>
          <w:szCs w:val="32"/>
        </w:rPr>
      </w:pPr>
      <w:r>
        <w:rPr>
          <w:rFonts w:eastAsia="나눔명조"/>
          <w:b/>
          <w:bCs/>
          <w:sz w:val="32"/>
          <w:szCs w:val="32"/>
        </w:rPr>
        <w:br w:type="page"/>
      </w:r>
    </w:p>
    <w:p w14:paraId="2E7B6CF0" w14:textId="3ADD716E" w:rsidR="00541892" w:rsidRPr="00165BE8" w:rsidRDefault="00541892" w:rsidP="006A2C1F">
      <w:pPr>
        <w:pStyle w:val="Title"/>
        <w:rPr>
          <w:bCs/>
          <w:smallCaps/>
          <w:szCs w:val="36"/>
        </w:rPr>
      </w:pPr>
      <w:r w:rsidRPr="006A2C1F">
        <w:rPr>
          <w:rFonts w:hint="eastAsia"/>
        </w:rPr>
        <w:lastRenderedPageBreak/>
        <w:t>소통의</w:t>
      </w:r>
      <w:r w:rsidRPr="00165BE8">
        <w:rPr>
          <w:rFonts w:hint="eastAsia"/>
        </w:rPr>
        <w:t xml:space="preserve"> </w:t>
      </w:r>
      <w:r w:rsidRPr="00165BE8">
        <w:rPr>
          <w:rFonts w:hint="eastAsia"/>
        </w:rPr>
        <w:t>리더십</w:t>
      </w:r>
      <w:r w:rsidRPr="00165BE8">
        <w:t xml:space="preserve">: </w:t>
      </w:r>
      <w:r w:rsidR="00165BE8" w:rsidRPr="00165BE8">
        <w:br/>
      </w:r>
      <w:r w:rsidRPr="00165BE8">
        <w:rPr>
          <w:rFonts w:hint="eastAsia"/>
        </w:rPr>
        <w:t>리더십과</w:t>
      </w:r>
      <w:r w:rsidRPr="00165BE8">
        <w:rPr>
          <w:rFonts w:hint="eastAsia"/>
        </w:rPr>
        <w:t xml:space="preserve"> </w:t>
      </w:r>
      <w:r w:rsidRPr="00165BE8">
        <w:rPr>
          <w:rFonts w:hint="eastAsia"/>
        </w:rPr>
        <w:t>의사소통이</w:t>
      </w:r>
      <w:r w:rsidRPr="00165BE8">
        <w:rPr>
          <w:rFonts w:hint="eastAsia"/>
        </w:rPr>
        <w:t xml:space="preserve"> </w:t>
      </w:r>
      <w:r w:rsidRPr="00165BE8">
        <w:rPr>
          <w:rFonts w:hint="eastAsia"/>
        </w:rPr>
        <w:t>공공봉사동기에</w:t>
      </w:r>
      <w:r w:rsidRPr="00165BE8">
        <w:rPr>
          <w:rFonts w:hint="eastAsia"/>
        </w:rPr>
        <w:t xml:space="preserve"> </w:t>
      </w:r>
      <w:r w:rsidRPr="00165BE8">
        <w:rPr>
          <w:rFonts w:hint="eastAsia"/>
        </w:rPr>
        <w:t>미치는</w:t>
      </w:r>
      <w:r w:rsidRPr="00165BE8">
        <w:rPr>
          <w:rFonts w:hint="eastAsia"/>
        </w:rPr>
        <w:t xml:space="preserve"> </w:t>
      </w:r>
      <w:r w:rsidRPr="00165BE8">
        <w:rPr>
          <w:rFonts w:hint="eastAsia"/>
        </w:rPr>
        <w:t>영향</w:t>
      </w:r>
      <w:r w:rsidRPr="00FF6C62">
        <w:rPr>
          <w:rStyle w:val="FootnoteReference"/>
          <w:rPrChange w:id="119" w:author="Park, Sanghoon" w:date="2021-10-01T09:01:00Z">
            <w:rPr>
              <w:rStyle w:val="FootnoteReference"/>
              <w:rFonts w:eastAsia="나눔명조"/>
              <w:b w:val="0"/>
              <w:sz w:val="32"/>
              <w:szCs w:val="32"/>
            </w:rPr>
          </w:rPrChange>
        </w:rPr>
        <w:footnoteReference w:id="1"/>
      </w:r>
    </w:p>
    <w:p w14:paraId="6340B851" w14:textId="77777777" w:rsidR="00541892" w:rsidRDefault="00541892" w:rsidP="00265BC3">
      <w:pPr>
        <w:wordWrap/>
        <w:spacing w:before="120" w:after="120" w:line="276" w:lineRule="auto"/>
        <w:rPr>
          <w:rFonts w:eastAsia="나눔명조"/>
          <w:b/>
          <w:bCs/>
          <w:smallCaps/>
          <w:szCs w:val="28"/>
        </w:rPr>
      </w:pPr>
    </w:p>
    <w:p w14:paraId="1CD3491B" w14:textId="6A1A5A64" w:rsidR="001D51F4" w:rsidRPr="00BB2CCE" w:rsidRDefault="004F55A8" w:rsidP="004F55A8">
      <w:pPr>
        <w:pStyle w:val="Heading1"/>
      </w:pPr>
      <w:ins w:id="121" w:author="박 상훈" w:date="2021-10-05T15:32:00Z">
        <w:r>
          <w:t xml:space="preserve">I. </w:t>
        </w:r>
      </w:ins>
      <w:r w:rsidR="00857CBB" w:rsidRPr="00BB2CCE">
        <w:rPr>
          <w:rFonts w:hint="eastAsia"/>
        </w:rPr>
        <w:t>서</w:t>
      </w:r>
      <w:r w:rsidR="00857CBB" w:rsidRPr="00BB2CCE">
        <w:rPr>
          <w:rFonts w:hint="eastAsia"/>
        </w:rPr>
        <w:t xml:space="preserve"> </w:t>
      </w:r>
      <w:r w:rsidR="00857CBB" w:rsidRPr="00BB2CCE">
        <w:rPr>
          <w:rFonts w:hint="eastAsia"/>
        </w:rPr>
        <w:t>론</w:t>
      </w:r>
    </w:p>
    <w:p w14:paraId="05344371" w14:textId="5BC2AAEB" w:rsidR="00395DDC" w:rsidDel="00A17ECA" w:rsidRDefault="00395DDC" w:rsidP="00B73896">
      <w:pPr>
        <w:wordWrap/>
        <w:spacing w:before="120" w:after="120" w:line="276" w:lineRule="auto"/>
        <w:rPr>
          <w:del w:id="122" w:author="Park, Sanghoon" w:date="2021-09-30T13:45:00Z"/>
          <w:rFonts w:eastAsia="나눔명조"/>
          <w:sz w:val="20"/>
          <w:szCs w:val="22"/>
        </w:rPr>
      </w:pPr>
      <w:r>
        <w:rPr>
          <w:rFonts w:eastAsia="나눔명조" w:hint="eastAsia"/>
          <w:sz w:val="20"/>
          <w:szCs w:val="22"/>
        </w:rPr>
        <w:t>불신의</w:t>
      </w:r>
      <w:r>
        <w:rPr>
          <w:rFonts w:eastAsia="나눔명조" w:hint="eastAsia"/>
          <w:sz w:val="20"/>
          <w:szCs w:val="22"/>
        </w:rPr>
        <w:t xml:space="preserve"> </w:t>
      </w:r>
      <w:r>
        <w:rPr>
          <w:rFonts w:eastAsia="나눔명조" w:hint="eastAsia"/>
          <w:sz w:val="20"/>
          <w:szCs w:val="22"/>
        </w:rPr>
        <w:t>시대</w:t>
      </w:r>
      <w:r>
        <w:rPr>
          <w:rFonts w:eastAsia="나눔명조" w:hint="eastAsia"/>
          <w:sz w:val="20"/>
          <w:szCs w:val="22"/>
        </w:rPr>
        <w:t>,</w:t>
      </w:r>
      <w:r>
        <w:rPr>
          <w:rFonts w:eastAsia="나눔명조"/>
          <w:sz w:val="20"/>
          <w:szCs w:val="22"/>
        </w:rPr>
        <w:t xml:space="preserve"> </w:t>
      </w:r>
      <w:r>
        <w:rPr>
          <w:rFonts w:eastAsia="나눔명조" w:hint="eastAsia"/>
          <w:sz w:val="20"/>
          <w:szCs w:val="22"/>
        </w:rPr>
        <w:t>이는</w:t>
      </w:r>
      <w:r>
        <w:rPr>
          <w:rFonts w:eastAsia="나눔명조" w:hint="eastAsia"/>
          <w:sz w:val="20"/>
          <w:szCs w:val="22"/>
        </w:rPr>
        <w:t xml:space="preserve"> </w:t>
      </w:r>
      <w:r w:rsidR="00370D16">
        <w:rPr>
          <w:rFonts w:eastAsia="나눔명조" w:hint="eastAsia"/>
          <w:sz w:val="20"/>
          <w:szCs w:val="22"/>
        </w:rPr>
        <w:t>지금</w:t>
      </w:r>
      <w:r w:rsidR="00E11AE8">
        <w:rPr>
          <w:rFonts w:eastAsia="나눔명조" w:hint="eastAsia"/>
          <w:sz w:val="20"/>
          <w:szCs w:val="22"/>
        </w:rPr>
        <w:t xml:space="preserve"> </w:t>
      </w:r>
      <w:r w:rsidR="00E11AE8">
        <w:rPr>
          <w:rFonts w:eastAsia="나눔명조" w:hint="eastAsia"/>
          <w:sz w:val="20"/>
          <w:szCs w:val="22"/>
        </w:rPr>
        <w:t>한국사회를</w:t>
      </w:r>
      <w:r w:rsidR="00E11AE8">
        <w:rPr>
          <w:rFonts w:eastAsia="나눔명조" w:hint="eastAsia"/>
          <w:sz w:val="20"/>
          <w:szCs w:val="22"/>
        </w:rPr>
        <w:t xml:space="preserve"> </w:t>
      </w:r>
      <w:r w:rsidR="00E11AE8">
        <w:rPr>
          <w:rFonts w:eastAsia="나눔명조" w:hint="eastAsia"/>
          <w:sz w:val="20"/>
          <w:szCs w:val="22"/>
        </w:rPr>
        <w:t>관통하는</w:t>
      </w:r>
      <w:r w:rsidR="00E11AE8">
        <w:rPr>
          <w:rFonts w:eastAsia="나눔명조" w:hint="eastAsia"/>
          <w:sz w:val="20"/>
          <w:szCs w:val="22"/>
        </w:rPr>
        <w:t xml:space="preserve"> </w:t>
      </w:r>
      <w:r w:rsidR="00E11AE8">
        <w:rPr>
          <w:rFonts w:eastAsia="나눔명조" w:hint="eastAsia"/>
          <w:sz w:val="20"/>
          <w:szCs w:val="22"/>
        </w:rPr>
        <w:t>하나의</w:t>
      </w:r>
      <w:r w:rsidR="00E11AE8">
        <w:rPr>
          <w:rFonts w:eastAsia="나눔명조" w:hint="eastAsia"/>
          <w:sz w:val="20"/>
          <w:szCs w:val="22"/>
        </w:rPr>
        <w:t xml:space="preserve"> </w:t>
      </w:r>
      <w:r w:rsidR="00E16305">
        <w:rPr>
          <w:rFonts w:eastAsia="나눔명조" w:hint="eastAsia"/>
          <w:sz w:val="20"/>
          <w:szCs w:val="22"/>
        </w:rPr>
        <w:t>패러다임이라고</w:t>
      </w:r>
      <w:r w:rsidR="00E16305">
        <w:rPr>
          <w:rFonts w:eastAsia="나눔명조" w:hint="eastAsia"/>
          <w:sz w:val="20"/>
          <w:szCs w:val="22"/>
        </w:rPr>
        <w:t xml:space="preserve"> </w:t>
      </w:r>
      <w:r w:rsidR="00E16305">
        <w:rPr>
          <w:rFonts w:eastAsia="나눔명조" w:hint="eastAsia"/>
          <w:sz w:val="20"/>
          <w:szCs w:val="22"/>
        </w:rPr>
        <w:t>볼</w:t>
      </w:r>
      <w:r w:rsidR="00E16305">
        <w:rPr>
          <w:rFonts w:eastAsia="나눔명조" w:hint="eastAsia"/>
          <w:sz w:val="20"/>
          <w:szCs w:val="22"/>
        </w:rPr>
        <w:t xml:space="preserve"> </w:t>
      </w:r>
      <w:r w:rsidR="00E16305">
        <w:rPr>
          <w:rFonts w:eastAsia="나눔명조" w:hint="eastAsia"/>
          <w:sz w:val="20"/>
          <w:szCs w:val="22"/>
        </w:rPr>
        <w:t>수</w:t>
      </w:r>
      <w:r w:rsidR="00E16305">
        <w:rPr>
          <w:rFonts w:eastAsia="나눔명조" w:hint="eastAsia"/>
          <w:sz w:val="20"/>
          <w:szCs w:val="22"/>
        </w:rPr>
        <w:t xml:space="preserve"> </w:t>
      </w:r>
      <w:r w:rsidR="00E16305">
        <w:rPr>
          <w:rFonts w:eastAsia="나눔명조" w:hint="eastAsia"/>
          <w:sz w:val="20"/>
          <w:szCs w:val="22"/>
        </w:rPr>
        <w:t>있다</w:t>
      </w:r>
      <w:r w:rsidR="00E16305">
        <w:rPr>
          <w:rFonts w:eastAsia="나눔명조" w:hint="eastAsia"/>
          <w:sz w:val="20"/>
          <w:szCs w:val="22"/>
        </w:rPr>
        <w:t>.</w:t>
      </w:r>
      <w:del w:id="123" w:author="Park, Sanghoon" w:date="2021-09-30T13:40:00Z">
        <w:r w:rsidR="00E16305" w:rsidDel="00ED1D72">
          <w:rPr>
            <w:rFonts w:eastAsia="나눔명조"/>
            <w:sz w:val="20"/>
            <w:szCs w:val="22"/>
          </w:rPr>
          <w:delText xml:space="preserve"> </w:delText>
        </w:r>
        <w:r w:rsidR="00BD72B4" w:rsidDel="00ED1D72">
          <w:rPr>
            <w:rFonts w:eastAsia="나눔명조" w:hint="eastAsia"/>
            <w:sz w:val="20"/>
            <w:szCs w:val="22"/>
          </w:rPr>
          <w:delText>최근</w:delText>
        </w:r>
        <w:r w:rsidR="00BD72B4" w:rsidDel="00ED1D72">
          <w:rPr>
            <w:rFonts w:eastAsia="나눔명조" w:hint="eastAsia"/>
            <w:sz w:val="20"/>
            <w:szCs w:val="22"/>
          </w:rPr>
          <w:delText xml:space="preserve"> </w:delText>
        </w:r>
        <w:r w:rsidR="00BD72B4" w:rsidDel="00ED1D72">
          <w:rPr>
            <w:rFonts w:eastAsia="나눔명조" w:hint="eastAsia"/>
            <w:sz w:val="20"/>
            <w:szCs w:val="22"/>
          </w:rPr>
          <w:delText>들어</w:delText>
        </w:r>
        <w:r w:rsidR="00BD72B4" w:rsidDel="00ED1D72">
          <w:rPr>
            <w:rFonts w:eastAsia="나눔명조" w:hint="eastAsia"/>
            <w:sz w:val="20"/>
            <w:szCs w:val="22"/>
          </w:rPr>
          <w:delText xml:space="preserve"> </w:delText>
        </w:r>
      </w:del>
      <w:ins w:id="124" w:author="Park, Sanghoon" w:date="2021-09-30T13:40:00Z">
        <w:r w:rsidR="00ED1D72">
          <w:rPr>
            <w:rFonts w:eastAsia="나눔명조"/>
            <w:sz w:val="20"/>
            <w:szCs w:val="22"/>
          </w:rPr>
          <w:t xml:space="preserve"> </w:t>
        </w:r>
      </w:ins>
      <w:r w:rsidR="00E16305">
        <w:rPr>
          <w:rFonts w:eastAsia="나눔명조" w:hint="eastAsia"/>
          <w:sz w:val="20"/>
          <w:szCs w:val="22"/>
        </w:rPr>
        <w:t>한국사회에서</w:t>
      </w:r>
      <w:del w:id="125" w:author="Park, Sanghoon" w:date="2021-09-30T13:45:00Z">
        <w:r w:rsidR="00E16305" w:rsidDel="00A17ECA">
          <w:rPr>
            <w:rFonts w:eastAsia="나눔명조" w:hint="eastAsia"/>
            <w:sz w:val="20"/>
            <w:szCs w:val="22"/>
          </w:rPr>
          <w:delText>는</w:delText>
        </w:r>
      </w:del>
      <w:r w:rsidR="00E16305">
        <w:rPr>
          <w:rFonts w:eastAsia="나눔명조" w:hint="eastAsia"/>
          <w:sz w:val="20"/>
          <w:szCs w:val="22"/>
        </w:rPr>
        <w:t xml:space="preserve"> </w:t>
      </w:r>
      <w:del w:id="126" w:author="Park, Sanghoon" w:date="2021-09-30T13:45:00Z">
        <w:r w:rsidR="00E16305" w:rsidDel="00A17ECA">
          <w:rPr>
            <w:rFonts w:eastAsia="나눔명조" w:hint="eastAsia"/>
            <w:sz w:val="20"/>
            <w:szCs w:val="22"/>
          </w:rPr>
          <w:delText>점차</w:delText>
        </w:r>
      </w:del>
      <w:r w:rsidR="00E16305">
        <w:rPr>
          <w:rFonts w:eastAsia="나눔명조" w:hint="eastAsia"/>
          <w:sz w:val="20"/>
          <w:szCs w:val="22"/>
        </w:rPr>
        <w:t xml:space="preserve"> </w:t>
      </w:r>
      <w:ins w:id="127" w:author="Park, Sanghoon" w:date="2021-09-30T13:44:00Z">
        <w:r w:rsidR="00A17ECA">
          <w:rPr>
            <w:rFonts w:eastAsia="나눔명조" w:hint="eastAsia"/>
            <w:sz w:val="20"/>
            <w:szCs w:val="22"/>
          </w:rPr>
          <w:t>시</w:t>
        </w:r>
      </w:ins>
      <w:del w:id="128" w:author="Park, Sanghoon" w:date="2021-09-30T13:44:00Z">
        <w:r w:rsidR="00E16305" w:rsidDel="00A17ECA">
          <w:rPr>
            <w:rFonts w:eastAsia="나눔명조" w:hint="eastAsia"/>
            <w:sz w:val="20"/>
            <w:szCs w:val="22"/>
          </w:rPr>
          <w:delText>국</w:delText>
        </w:r>
      </w:del>
      <w:r w:rsidR="00E16305">
        <w:rPr>
          <w:rFonts w:eastAsia="나눔명조" w:hint="eastAsia"/>
          <w:sz w:val="20"/>
          <w:szCs w:val="22"/>
        </w:rPr>
        <w:t>민의</w:t>
      </w:r>
      <w:r w:rsidR="00E16305">
        <w:rPr>
          <w:rFonts w:eastAsia="나눔명조" w:hint="eastAsia"/>
          <w:sz w:val="20"/>
          <w:szCs w:val="22"/>
        </w:rPr>
        <w:t xml:space="preserve"> </w:t>
      </w:r>
      <w:r w:rsidR="00E16305">
        <w:rPr>
          <w:rFonts w:eastAsia="나눔명조" w:hint="eastAsia"/>
          <w:sz w:val="20"/>
          <w:szCs w:val="22"/>
        </w:rPr>
        <w:t>사회적</w:t>
      </w:r>
      <w:r w:rsidR="00E16305">
        <w:rPr>
          <w:rFonts w:eastAsia="나눔명조" w:hint="eastAsia"/>
          <w:sz w:val="20"/>
          <w:szCs w:val="22"/>
        </w:rPr>
        <w:t xml:space="preserve"> </w:t>
      </w:r>
      <w:r w:rsidR="00E16305">
        <w:rPr>
          <w:rFonts w:eastAsia="나눔명조" w:hint="eastAsia"/>
          <w:sz w:val="20"/>
          <w:szCs w:val="22"/>
        </w:rPr>
        <w:t>신뢰</w:t>
      </w:r>
      <w:ins w:id="129" w:author="Park, Sanghoon" w:date="2021-09-30T13:40:00Z">
        <w:r w:rsidR="00ED1D72">
          <w:rPr>
            <w:rFonts w:eastAsia="나눔명조" w:hint="eastAsia"/>
            <w:sz w:val="20"/>
            <w:szCs w:val="22"/>
          </w:rPr>
          <w:t>,</w:t>
        </w:r>
        <w:r w:rsidR="00ED1D72">
          <w:rPr>
            <w:rFonts w:eastAsia="나눔명조"/>
            <w:sz w:val="20"/>
            <w:szCs w:val="22"/>
          </w:rPr>
          <w:t xml:space="preserve"> </w:t>
        </w:r>
        <w:r w:rsidR="00ED1D72">
          <w:rPr>
            <w:rFonts w:eastAsia="나눔명조" w:hint="eastAsia"/>
            <w:sz w:val="20"/>
            <w:szCs w:val="22"/>
          </w:rPr>
          <w:t>특히</w:t>
        </w:r>
        <w:r w:rsidR="00ED1D72">
          <w:rPr>
            <w:rFonts w:eastAsia="나눔명조" w:hint="eastAsia"/>
            <w:sz w:val="20"/>
            <w:szCs w:val="22"/>
          </w:rPr>
          <w:t xml:space="preserve"> </w:t>
        </w:r>
        <w:r w:rsidR="00ED1D72">
          <w:rPr>
            <w:rFonts w:eastAsia="나눔명조" w:hint="eastAsia"/>
            <w:sz w:val="20"/>
            <w:szCs w:val="22"/>
          </w:rPr>
          <w:t>정부와</w:t>
        </w:r>
        <w:r w:rsidR="00ED1D72">
          <w:rPr>
            <w:rFonts w:eastAsia="나눔명조" w:hint="eastAsia"/>
            <w:sz w:val="20"/>
            <w:szCs w:val="22"/>
          </w:rPr>
          <w:t xml:space="preserve"> </w:t>
        </w:r>
        <w:r w:rsidR="00ED1D72">
          <w:rPr>
            <w:rFonts w:eastAsia="나눔명조" w:hint="eastAsia"/>
            <w:sz w:val="20"/>
            <w:szCs w:val="22"/>
          </w:rPr>
          <w:t>공공기관</w:t>
        </w:r>
        <w:r w:rsidR="00ED1D72">
          <w:rPr>
            <w:rFonts w:eastAsia="나눔명조" w:hint="eastAsia"/>
            <w:sz w:val="20"/>
            <w:szCs w:val="22"/>
          </w:rPr>
          <w:t>,</w:t>
        </w:r>
        <w:r w:rsidR="00ED1D72">
          <w:rPr>
            <w:rFonts w:eastAsia="나눔명조"/>
            <w:sz w:val="20"/>
            <w:szCs w:val="22"/>
          </w:rPr>
          <w:t xml:space="preserve"> </w:t>
        </w:r>
        <w:r w:rsidR="00ED1D72">
          <w:rPr>
            <w:rFonts w:eastAsia="나눔명조" w:hint="eastAsia"/>
            <w:sz w:val="20"/>
            <w:szCs w:val="22"/>
          </w:rPr>
          <w:t>공무원에</w:t>
        </w:r>
        <w:r w:rsidR="00ED1D72">
          <w:rPr>
            <w:rFonts w:eastAsia="나눔명조" w:hint="eastAsia"/>
            <w:sz w:val="20"/>
            <w:szCs w:val="22"/>
          </w:rPr>
          <w:t xml:space="preserve"> </w:t>
        </w:r>
        <w:r w:rsidR="00ED1D72">
          <w:rPr>
            <w:rFonts w:eastAsia="나눔명조" w:hint="eastAsia"/>
            <w:sz w:val="20"/>
            <w:szCs w:val="22"/>
          </w:rPr>
          <w:t>대한</w:t>
        </w:r>
        <w:r w:rsidR="00ED1D72">
          <w:rPr>
            <w:rFonts w:eastAsia="나눔명조" w:hint="eastAsia"/>
            <w:sz w:val="20"/>
            <w:szCs w:val="22"/>
          </w:rPr>
          <w:t xml:space="preserve"> </w:t>
        </w:r>
        <w:r w:rsidR="00ED1D72">
          <w:rPr>
            <w:rFonts w:eastAsia="나눔명조" w:hint="eastAsia"/>
            <w:sz w:val="20"/>
            <w:szCs w:val="22"/>
          </w:rPr>
          <w:t>신뢰는</w:t>
        </w:r>
        <w:r w:rsidR="00ED1D72">
          <w:rPr>
            <w:rFonts w:eastAsia="나눔명조" w:hint="eastAsia"/>
            <w:sz w:val="20"/>
            <w:szCs w:val="22"/>
          </w:rPr>
          <w:t xml:space="preserve"> </w:t>
        </w:r>
      </w:ins>
      <w:del w:id="130" w:author="Park, Sanghoon" w:date="2021-09-30T13:40:00Z">
        <w:r w:rsidR="00E16305" w:rsidDel="00ED1D72">
          <w:rPr>
            <w:rFonts w:eastAsia="나눔명조" w:hint="eastAsia"/>
            <w:sz w:val="20"/>
            <w:szCs w:val="22"/>
          </w:rPr>
          <w:delText>도</w:delText>
        </w:r>
      </w:del>
      <w:del w:id="131" w:author="Park, Sanghoon" w:date="2021-09-30T13:41:00Z">
        <w:r w:rsidR="00E16305" w:rsidDel="00ED1D72">
          <w:rPr>
            <w:rFonts w:eastAsia="나눔명조" w:hint="eastAsia"/>
            <w:sz w:val="20"/>
            <w:szCs w:val="22"/>
          </w:rPr>
          <w:delText>가</w:delText>
        </w:r>
        <w:r w:rsidR="00E16305" w:rsidDel="00ED1D72">
          <w:rPr>
            <w:rFonts w:eastAsia="나눔명조" w:hint="eastAsia"/>
            <w:sz w:val="20"/>
            <w:szCs w:val="22"/>
          </w:rPr>
          <w:delText xml:space="preserve"> </w:delText>
        </w:r>
        <w:r w:rsidR="00E16305" w:rsidDel="00ED1D72">
          <w:rPr>
            <w:rFonts w:eastAsia="나눔명조" w:hint="eastAsia"/>
            <w:sz w:val="20"/>
            <w:szCs w:val="22"/>
          </w:rPr>
          <w:delText>감소하고</w:delText>
        </w:r>
        <w:r w:rsidR="00E16305" w:rsidDel="00ED1D72">
          <w:rPr>
            <w:rFonts w:eastAsia="나눔명조" w:hint="eastAsia"/>
            <w:sz w:val="20"/>
            <w:szCs w:val="22"/>
          </w:rPr>
          <w:delText xml:space="preserve"> </w:delText>
        </w:r>
        <w:r w:rsidR="00E16305" w:rsidDel="00ED1D72">
          <w:rPr>
            <w:rFonts w:eastAsia="나눔명조" w:hint="eastAsia"/>
            <w:sz w:val="20"/>
            <w:szCs w:val="22"/>
          </w:rPr>
          <w:delText>있으며</w:delText>
        </w:r>
        <w:r w:rsidR="00E16305" w:rsidDel="00ED1D72">
          <w:rPr>
            <w:rFonts w:eastAsia="나눔명조" w:hint="eastAsia"/>
            <w:sz w:val="20"/>
            <w:szCs w:val="22"/>
          </w:rPr>
          <w:delText>,</w:delText>
        </w:r>
      </w:del>
      <w:del w:id="132" w:author="Park, Sanghoon" w:date="2021-09-30T13:40:00Z">
        <w:r w:rsidR="00E16305" w:rsidDel="00ED1D72">
          <w:rPr>
            <w:rFonts w:eastAsia="나눔명조"/>
            <w:sz w:val="20"/>
            <w:szCs w:val="22"/>
          </w:rPr>
          <w:delText xml:space="preserve"> </w:delText>
        </w:r>
        <w:r w:rsidR="00E16305" w:rsidDel="00ED1D72">
          <w:rPr>
            <w:rFonts w:eastAsia="나눔명조" w:hint="eastAsia"/>
            <w:sz w:val="20"/>
            <w:szCs w:val="22"/>
          </w:rPr>
          <w:delText>특히</w:delText>
        </w:r>
        <w:r w:rsidR="00E16305" w:rsidDel="00ED1D72">
          <w:rPr>
            <w:rFonts w:eastAsia="나눔명조" w:hint="eastAsia"/>
            <w:sz w:val="20"/>
            <w:szCs w:val="22"/>
          </w:rPr>
          <w:delText xml:space="preserve"> </w:delText>
        </w:r>
        <w:r w:rsidR="00E16305" w:rsidDel="00ED1D72">
          <w:rPr>
            <w:rFonts w:eastAsia="나눔명조" w:hint="eastAsia"/>
            <w:sz w:val="20"/>
            <w:szCs w:val="22"/>
          </w:rPr>
          <w:delText>정부와</w:delText>
        </w:r>
        <w:r w:rsidR="00E16305" w:rsidDel="00ED1D72">
          <w:rPr>
            <w:rFonts w:eastAsia="나눔명조" w:hint="eastAsia"/>
            <w:sz w:val="20"/>
            <w:szCs w:val="22"/>
          </w:rPr>
          <w:delText xml:space="preserve"> </w:delText>
        </w:r>
        <w:r w:rsidR="00E16305" w:rsidDel="00ED1D72">
          <w:rPr>
            <w:rFonts w:eastAsia="나눔명조" w:hint="eastAsia"/>
            <w:sz w:val="20"/>
            <w:szCs w:val="22"/>
          </w:rPr>
          <w:delText>공공기관</w:delText>
        </w:r>
        <w:r w:rsidR="00E16305" w:rsidDel="00ED1D72">
          <w:rPr>
            <w:rFonts w:eastAsia="나눔명조" w:hint="eastAsia"/>
            <w:sz w:val="20"/>
            <w:szCs w:val="22"/>
          </w:rPr>
          <w:delText>,</w:delText>
        </w:r>
        <w:r w:rsidR="00E16305" w:rsidDel="00ED1D72">
          <w:rPr>
            <w:rFonts w:eastAsia="나눔명조"/>
            <w:sz w:val="20"/>
            <w:szCs w:val="22"/>
          </w:rPr>
          <w:delText xml:space="preserve"> </w:delText>
        </w:r>
        <w:r w:rsidR="00E16305" w:rsidDel="00ED1D72">
          <w:rPr>
            <w:rFonts w:eastAsia="나눔명조" w:hint="eastAsia"/>
            <w:sz w:val="20"/>
            <w:szCs w:val="22"/>
          </w:rPr>
          <w:delText>공무원에</w:delText>
        </w:r>
        <w:r w:rsidR="00E16305" w:rsidDel="00ED1D72">
          <w:rPr>
            <w:rFonts w:eastAsia="나눔명조" w:hint="eastAsia"/>
            <w:sz w:val="20"/>
            <w:szCs w:val="22"/>
          </w:rPr>
          <w:delText xml:space="preserve"> </w:delText>
        </w:r>
        <w:r w:rsidR="00E16305" w:rsidDel="00ED1D72">
          <w:rPr>
            <w:rFonts w:eastAsia="나눔명조" w:hint="eastAsia"/>
            <w:sz w:val="20"/>
            <w:szCs w:val="22"/>
          </w:rPr>
          <w:delText>대한</w:delText>
        </w:r>
        <w:r w:rsidR="00E16305" w:rsidDel="00ED1D72">
          <w:rPr>
            <w:rFonts w:eastAsia="나눔명조" w:hint="eastAsia"/>
            <w:sz w:val="20"/>
            <w:szCs w:val="22"/>
          </w:rPr>
          <w:delText xml:space="preserve"> </w:delText>
        </w:r>
      </w:del>
      <w:del w:id="133" w:author="Park, Sanghoon" w:date="2021-09-30T13:41:00Z">
        <w:r w:rsidR="00E16305" w:rsidDel="00ED1D72">
          <w:rPr>
            <w:rFonts w:eastAsia="나눔명조" w:hint="eastAsia"/>
            <w:sz w:val="20"/>
            <w:szCs w:val="22"/>
          </w:rPr>
          <w:delText>신뢰는</w:delText>
        </w:r>
        <w:r w:rsidR="00E16305" w:rsidDel="00ED1D72">
          <w:rPr>
            <w:rFonts w:eastAsia="나눔명조" w:hint="eastAsia"/>
            <w:sz w:val="20"/>
            <w:szCs w:val="22"/>
          </w:rPr>
          <w:delText xml:space="preserve"> </w:delText>
        </w:r>
      </w:del>
      <w:r w:rsidR="00E16305">
        <w:rPr>
          <w:rFonts w:eastAsia="나눔명조" w:hint="eastAsia"/>
          <w:sz w:val="20"/>
          <w:szCs w:val="22"/>
        </w:rPr>
        <w:t>현저히</w:t>
      </w:r>
      <w:r w:rsidR="00E16305">
        <w:rPr>
          <w:rFonts w:eastAsia="나눔명조" w:hint="eastAsia"/>
          <w:sz w:val="20"/>
          <w:szCs w:val="22"/>
        </w:rPr>
        <w:t xml:space="preserve"> </w:t>
      </w:r>
      <w:r w:rsidR="00E16305">
        <w:rPr>
          <w:rFonts w:eastAsia="나눔명조" w:hint="eastAsia"/>
          <w:sz w:val="20"/>
          <w:szCs w:val="22"/>
        </w:rPr>
        <w:t>낮</w:t>
      </w:r>
      <w:ins w:id="134" w:author="Park, Sanghoon" w:date="2021-09-30T13:41:00Z">
        <w:r w:rsidR="00ED1D72">
          <w:rPr>
            <w:rFonts w:eastAsia="나눔명조" w:hint="eastAsia"/>
            <w:sz w:val="20"/>
            <w:szCs w:val="22"/>
          </w:rPr>
          <w:t>다</w:t>
        </w:r>
        <w:r w:rsidR="00ED1D72">
          <w:rPr>
            <w:rFonts w:eastAsia="나눔명조" w:hint="eastAsia"/>
            <w:sz w:val="20"/>
            <w:szCs w:val="22"/>
          </w:rPr>
          <w:t>.</w:t>
        </w:r>
        <w:r w:rsidR="00ED1D72">
          <w:rPr>
            <w:rFonts w:eastAsia="나눔명조"/>
            <w:sz w:val="20"/>
            <w:szCs w:val="22"/>
          </w:rPr>
          <w:t xml:space="preserve"> </w:t>
        </w:r>
      </w:ins>
      <w:del w:id="135" w:author="Park, Sanghoon" w:date="2021-09-30T13:41:00Z">
        <w:r w:rsidR="00E16305" w:rsidDel="00ED1D72">
          <w:rPr>
            <w:rFonts w:eastAsia="나눔명조" w:hint="eastAsia"/>
            <w:sz w:val="20"/>
            <w:szCs w:val="22"/>
          </w:rPr>
          <w:delText>은</w:delText>
        </w:r>
        <w:r w:rsidR="00E16305" w:rsidDel="00ED1D72">
          <w:rPr>
            <w:rFonts w:eastAsia="나눔명조" w:hint="eastAsia"/>
            <w:sz w:val="20"/>
            <w:szCs w:val="22"/>
          </w:rPr>
          <w:delText xml:space="preserve"> </w:delText>
        </w:r>
        <w:r w:rsidR="00E16305" w:rsidDel="00ED1D72">
          <w:rPr>
            <w:rFonts w:eastAsia="나눔명조" w:hint="eastAsia"/>
            <w:sz w:val="20"/>
            <w:szCs w:val="22"/>
          </w:rPr>
          <w:delText>편이다</w:delText>
        </w:r>
        <w:r w:rsidR="00E16305" w:rsidDel="00ED1D72">
          <w:rPr>
            <w:rFonts w:eastAsia="나눔명조" w:hint="eastAsia"/>
            <w:sz w:val="20"/>
            <w:szCs w:val="22"/>
          </w:rPr>
          <w:delText>.</w:delText>
        </w:r>
        <w:r w:rsidR="000A27D5" w:rsidDel="00ED1D72">
          <w:rPr>
            <w:rFonts w:eastAsia="나눔명조" w:hint="eastAsia"/>
            <w:sz w:val="20"/>
            <w:szCs w:val="22"/>
          </w:rPr>
          <w:delText xml:space="preserve"> </w:delText>
        </w:r>
        <w:r w:rsidR="000A27D5" w:rsidDel="00ED1D72">
          <w:rPr>
            <w:rFonts w:eastAsia="나눔명조" w:hint="eastAsia"/>
            <w:sz w:val="20"/>
            <w:szCs w:val="22"/>
          </w:rPr>
          <w:delText>최근</w:delText>
        </w:r>
        <w:r w:rsidR="000A27D5" w:rsidDel="00ED1D72">
          <w:rPr>
            <w:rFonts w:eastAsia="나눔명조" w:hint="eastAsia"/>
            <w:sz w:val="20"/>
            <w:szCs w:val="22"/>
          </w:rPr>
          <w:delText xml:space="preserve"> </w:delText>
        </w:r>
        <w:r w:rsidR="000A27D5" w:rsidDel="00ED1D72">
          <w:rPr>
            <w:rFonts w:eastAsia="나눔명조" w:hint="eastAsia"/>
            <w:sz w:val="20"/>
            <w:szCs w:val="22"/>
          </w:rPr>
          <w:delText>시행된</w:delText>
        </w:r>
      </w:del>
      <w:ins w:id="136" w:author="Park, Sanghoon" w:date="2021-09-30T13:41:00Z">
        <w:r w:rsidR="00ED1D72">
          <w:rPr>
            <w:rFonts w:eastAsia="나눔명조" w:hint="eastAsia"/>
            <w:sz w:val="20"/>
            <w:szCs w:val="22"/>
          </w:rPr>
          <w:t>일례로</w:t>
        </w:r>
      </w:ins>
      <w:r w:rsidR="000A27D5">
        <w:rPr>
          <w:rFonts w:eastAsia="나눔명조" w:hint="eastAsia"/>
          <w:sz w:val="20"/>
          <w:szCs w:val="22"/>
        </w:rPr>
        <w:t xml:space="preserve"> </w:t>
      </w:r>
      <w:ins w:id="137" w:author="Park, Sanghoon" w:date="2021-09-30T13:42:00Z">
        <w:r w:rsidR="00ED1D72">
          <w:rPr>
            <w:rFonts w:eastAsia="나눔명조" w:hint="eastAsia"/>
            <w:sz w:val="20"/>
            <w:szCs w:val="22"/>
          </w:rPr>
          <w:t>최근</w:t>
        </w:r>
        <w:r w:rsidR="00ED1D72">
          <w:rPr>
            <w:rFonts w:eastAsia="나눔명조" w:hint="eastAsia"/>
            <w:sz w:val="20"/>
            <w:szCs w:val="22"/>
          </w:rPr>
          <w:t xml:space="preserve"> </w:t>
        </w:r>
        <w:r w:rsidR="00ED1D72">
          <w:rPr>
            <w:rFonts w:eastAsia="나눔명조" w:hint="eastAsia"/>
            <w:sz w:val="20"/>
            <w:szCs w:val="22"/>
          </w:rPr>
          <w:t>수행된</w:t>
        </w:r>
        <w:r w:rsidR="00ED1D72">
          <w:rPr>
            <w:rFonts w:eastAsia="나눔명조" w:hint="eastAsia"/>
            <w:sz w:val="20"/>
            <w:szCs w:val="22"/>
          </w:rPr>
          <w:t xml:space="preserve"> </w:t>
        </w:r>
      </w:ins>
      <w:r w:rsidR="000A27D5">
        <w:rPr>
          <w:rFonts w:eastAsia="나눔명조" w:hint="eastAsia"/>
          <w:sz w:val="20"/>
          <w:szCs w:val="22"/>
        </w:rPr>
        <w:t>사회적</w:t>
      </w:r>
      <w:r w:rsidR="000A27D5">
        <w:rPr>
          <w:rFonts w:eastAsia="나눔명조" w:hint="eastAsia"/>
          <w:sz w:val="20"/>
          <w:szCs w:val="22"/>
        </w:rPr>
        <w:t xml:space="preserve"> </w:t>
      </w:r>
      <w:r w:rsidR="000A27D5">
        <w:rPr>
          <w:rFonts w:eastAsia="나눔명조" w:hint="eastAsia"/>
          <w:sz w:val="20"/>
          <w:szCs w:val="22"/>
        </w:rPr>
        <w:t>신뢰에</w:t>
      </w:r>
      <w:r w:rsidR="000A27D5">
        <w:rPr>
          <w:rFonts w:eastAsia="나눔명조" w:hint="eastAsia"/>
          <w:sz w:val="20"/>
          <w:szCs w:val="22"/>
        </w:rPr>
        <w:t xml:space="preserve"> </w:t>
      </w:r>
      <w:r w:rsidR="000A27D5">
        <w:rPr>
          <w:rFonts w:eastAsia="나눔명조" w:hint="eastAsia"/>
          <w:sz w:val="20"/>
          <w:szCs w:val="22"/>
        </w:rPr>
        <w:t>관한</w:t>
      </w:r>
      <w:ins w:id="138" w:author="Park, Sanghoon" w:date="2021-09-30T13:41:00Z">
        <w:r w:rsidR="00ED1D72">
          <w:rPr>
            <w:rFonts w:eastAsia="나눔명조" w:hint="eastAsia"/>
            <w:sz w:val="20"/>
            <w:szCs w:val="22"/>
          </w:rPr>
          <w:t xml:space="preserve"> </w:t>
        </w:r>
      </w:ins>
      <w:r w:rsidR="000A27D5">
        <w:rPr>
          <w:rFonts w:eastAsia="나눔명조" w:hint="eastAsia"/>
          <w:sz w:val="20"/>
          <w:szCs w:val="22"/>
        </w:rPr>
        <w:t>조사</w:t>
      </w:r>
      <w:del w:id="139" w:author="Park, Sanghoon" w:date="2021-09-30T13:41:00Z">
        <w:r w:rsidR="000A27D5" w:rsidDel="00ED1D72">
          <w:rPr>
            <w:rFonts w:eastAsia="나눔명조" w:hint="eastAsia"/>
            <w:sz w:val="20"/>
            <w:szCs w:val="22"/>
          </w:rPr>
          <w:delText>에서</w:delText>
        </w:r>
      </w:del>
      <w:ins w:id="140" w:author="Park, Sanghoon" w:date="2021-09-30T13:41:00Z">
        <w:r w:rsidR="00ED1D72">
          <w:rPr>
            <w:rFonts w:eastAsia="나눔명조" w:hint="eastAsia"/>
            <w:sz w:val="20"/>
            <w:szCs w:val="22"/>
          </w:rPr>
          <w:t>는</w:t>
        </w:r>
      </w:ins>
      <w:r w:rsidR="000A27D5">
        <w:rPr>
          <w:rFonts w:eastAsia="나눔명조" w:hint="eastAsia"/>
          <w:sz w:val="20"/>
          <w:szCs w:val="22"/>
        </w:rPr>
        <w:t xml:space="preserve"> </w:t>
      </w:r>
      <w:ins w:id="141" w:author="Park, Sanghoon" w:date="2021-09-30T13:41:00Z">
        <w:r w:rsidR="00ED1D72">
          <w:rPr>
            <w:rFonts w:eastAsia="나눔명조" w:hint="eastAsia"/>
            <w:sz w:val="20"/>
            <w:szCs w:val="22"/>
          </w:rPr>
          <w:t>한국사회에서</w:t>
        </w:r>
        <w:r w:rsidR="00ED1D72">
          <w:rPr>
            <w:rFonts w:eastAsia="나눔명조" w:hint="eastAsia"/>
            <w:sz w:val="20"/>
            <w:szCs w:val="22"/>
          </w:rPr>
          <w:t xml:space="preserve"> </w:t>
        </w:r>
      </w:ins>
      <w:r w:rsidR="000A27D5">
        <w:rPr>
          <w:rFonts w:eastAsia="나눔명조" w:hint="eastAsia"/>
          <w:sz w:val="20"/>
          <w:szCs w:val="22"/>
        </w:rPr>
        <w:t>타인에</w:t>
      </w:r>
      <w:r w:rsidR="000A27D5">
        <w:rPr>
          <w:rFonts w:eastAsia="나눔명조" w:hint="eastAsia"/>
          <w:sz w:val="20"/>
          <w:szCs w:val="22"/>
        </w:rPr>
        <w:t xml:space="preserve"> </w:t>
      </w:r>
      <w:r w:rsidR="000A27D5">
        <w:rPr>
          <w:rFonts w:eastAsia="나눔명조" w:hint="eastAsia"/>
          <w:sz w:val="20"/>
          <w:szCs w:val="22"/>
        </w:rPr>
        <w:t>대한</w:t>
      </w:r>
      <w:r w:rsidR="000A27D5">
        <w:rPr>
          <w:rFonts w:eastAsia="나눔명조" w:hint="eastAsia"/>
          <w:sz w:val="20"/>
          <w:szCs w:val="22"/>
        </w:rPr>
        <w:t xml:space="preserve"> </w:t>
      </w:r>
      <w:r w:rsidR="000A27D5">
        <w:rPr>
          <w:rFonts w:eastAsia="나눔명조" w:hint="eastAsia"/>
          <w:sz w:val="20"/>
          <w:szCs w:val="22"/>
        </w:rPr>
        <w:t>신뢰</w:t>
      </w:r>
      <w:del w:id="142" w:author="Park, Sanghoon" w:date="2021-09-30T13:42:00Z">
        <w:r w:rsidR="000A27D5" w:rsidDel="00ED1D72">
          <w:rPr>
            <w:rFonts w:eastAsia="나눔명조" w:hint="eastAsia"/>
            <w:sz w:val="20"/>
            <w:szCs w:val="22"/>
          </w:rPr>
          <w:delText>는</w:delText>
        </w:r>
        <w:r w:rsidR="000A27D5" w:rsidDel="00ED1D72">
          <w:rPr>
            <w:rFonts w:eastAsia="나눔명조" w:hint="eastAsia"/>
            <w:sz w:val="20"/>
            <w:szCs w:val="22"/>
          </w:rPr>
          <w:delText xml:space="preserve"> </w:delText>
        </w:r>
        <w:r w:rsidR="000A27D5" w:rsidDel="00ED1D72">
          <w:rPr>
            <w:rFonts w:eastAsia="나눔명조" w:hint="eastAsia"/>
            <w:sz w:val="20"/>
            <w:szCs w:val="22"/>
          </w:rPr>
          <w:delText>물론</w:delText>
        </w:r>
        <w:r w:rsidR="000A27D5" w:rsidDel="00ED1D72">
          <w:rPr>
            <w:rFonts w:eastAsia="나눔명조" w:hint="eastAsia"/>
            <w:sz w:val="20"/>
            <w:szCs w:val="22"/>
          </w:rPr>
          <w:delText>,</w:delText>
        </w:r>
      </w:del>
      <w:ins w:id="143" w:author="Park, Sanghoon" w:date="2021-09-30T13:42:00Z">
        <w:r w:rsidR="00ED1D72">
          <w:rPr>
            <w:rFonts w:eastAsia="나눔명조" w:hint="eastAsia"/>
            <w:sz w:val="20"/>
            <w:szCs w:val="22"/>
          </w:rPr>
          <w:t>와</w:t>
        </w:r>
      </w:ins>
      <w:r w:rsidR="000A27D5">
        <w:rPr>
          <w:rFonts w:eastAsia="나눔명조"/>
          <w:sz w:val="20"/>
          <w:szCs w:val="22"/>
        </w:rPr>
        <w:t xml:space="preserve"> </w:t>
      </w:r>
      <w:r w:rsidR="000A27D5">
        <w:rPr>
          <w:rFonts w:eastAsia="나눔명조" w:hint="eastAsia"/>
          <w:sz w:val="20"/>
          <w:szCs w:val="22"/>
        </w:rPr>
        <w:t>공공기관과</w:t>
      </w:r>
      <w:r w:rsidR="000A27D5">
        <w:rPr>
          <w:rFonts w:eastAsia="나눔명조" w:hint="eastAsia"/>
          <w:sz w:val="20"/>
          <w:szCs w:val="22"/>
        </w:rPr>
        <w:t xml:space="preserve"> </w:t>
      </w:r>
      <w:r w:rsidR="000A27D5">
        <w:rPr>
          <w:rFonts w:eastAsia="나눔명조" w:hint="eastAsia"/>
          <w:sz w:val="20"/>
          <w:szCs w:val="22"/>
        </w:rPr>
        <w:t>정부</w:t>
      </w:r>
      <w:r w:rsidR="000A27D5">
        <w:rPr>
          <w:rFonts w:eastAsia="나눔명조" w:hint="eastAsia"/>
          <w:sz w:val="20"/>
          <w:szCs w:val="22"/>
        </w:rPr>
        <w:t>,</w:t>
      </w:r>
      <w:r w:rsidR="000A27D5">
        <w:rPr>
          <w:rFonts w:eastAsia="나눔명조"/>
          <w:sz w:val="20"/>
          <w:szCs w:val="22"/>
        </w:rPr>
        <w:t xml:space="preserve"> </w:t>
      </w:r>
      <w:r w:rsidR="000A27D5">
        <w:rPr>
          <w:rFonts w:eastAsia="나눔명조" w:hint="eastAsia"/>
          <w:sz w:val="20"/>
          <w:szCs w:val="22"/>
        </w:rPr>
        <w:t>그리고</w:t>
      </w:r>
      <w:r w:rsidR="000A27D5">
        <w:rPr>
          <w:rFonts w:eastAsia="나눔명조" w:hint="eastAsia"/>
          <w:sz w:val="20"/>
          <w:szCs w:val="22"/>
        </w:rPr>
        <w:t xml:space="preserve"> </w:t>
      </w:r>
      <w:r w:rsidR="000A27D5">
        <w:rPr>
          <w:rFonts w:eastAsia="나눔명조" w:hint="eastAsia"/>
          <w:sz w:val="20"/>
          <w:szCs w:val="22"/>
        </w:rPr>
        <w:t>공무원에</w:t>
      </w:r>
      <w:r w:rsidR="000A27D5">
        <w:rPr>
          <w:rFonts w:eastAsia="나눔명조" w:hint="eastAsia"/>
          <w:sz w:val="20"/>
          <w:szCs w:val="22"/>
        </w:rPr>
        <w:t xml:space="preserve"> </w:t>
      </w:r>
      <w:r w:rsidR="000A27D5">
        <w:rPr>
          <w:rFonts w:eastAsia="나눔명조" w:hint="eastAsia"/>
          <w:sz w:val="20"/>
          <w:szCs w:val="22"/>
        </w:rPr>
        <w:t>대한</w:t>
      </w:r>
      <w:r w:rsidR="000A27D5">
        <w:rPr>
          <w:rFonts w:eastAsia="나눔명조" w:hint="eastAsia"/>
          <w:sz w:val="20"/>
          <w:szCs w:val="22"/>
        </w:rPr>
        <w:t xml:space="preserve"> </w:t>
      </w:r>
      <w:r w:rsidR="000A27D5">
        <w:rPr>
          <w:rFonts w:eastAsia="나눔명조" w:hint="eastAsia"/>
          <w:sz w:val="20"/>
          <w:szCs w:val="22"/>
        </w:rPr>
        <w:t>신뢰</w:t>
      </w:r>
      <w:ins w:id="144" w:author="Park, Sanghoon" w:date="2021-09-30T13:42:00Z">
        <w:r w:rsidR="00ED1D72">
          <w:rPr>
            <w:rFonts w:eastAsia="나눔명조" w:hint="eastAsia"/>
            <w:sz w:val="20"/>
            <w:szCs w:val="22"/>
          </w:rPr>
          <w:t xml:space="preserve"> </w:t>
        </w:r>
        <w:r w:rsidR="00ED1D72">
          <w:rPr>
            <w:rFonts w:eastAsia="나눔명조" w:hint="eastAsia"/>
            <w:sz w:val="20"/>
            <w:szCs w:val="22"/>
          </w:rPr>
          <w:t>모두</w:t>
        </w:r>
        <w:r w:rsidR="00ED1D72">
          <w:rPr>
            <w:rFonts w:eastAsia="나눔명조" w:hint="eastAsia"/>
            <w:sz w:val="20"/>
            <w:szCs w:val="22"/>
          </w:rPr>
          <w:t xml:space="preserve"> </w:t>
        </w:r>
      </w:ins>
      <w:del w:id="145" w:author="Park, Sanghoon" w:date="2021-09-30T13:42:00Z">
        <w:r w:rsidR="000A27D5" w:rsidDel="00ED1D72">
          <w:rPr>
            <w:rFonts w:eastAsia="나눔명조" w:hint="eastAsia"/>
            <w:sz w:val="20"/>
            <w:szCs w:val="22"/>
          </w:rPr>
          <w:delText>도</w:delText>
        </w:r>
        <w:r w:rsidR="007641B2" w:rsidDel="00ED1D72">
          <w:rPr>
            <w:rFonts w:eastAsia="나눔명조" w:hint="eastAsia"/>
            <w:sz w:val="20"/>
            <w:szCs w:val="22"/>
          </w:rPr>
          <w:delText xml:space="preserve"> </w:delText>
        </w:r>
        <w:r w:rsidR="007641B2" w:rsidDel="00ED1D72">
          <w:rPr>
            <w:rFonts w:eastAsia="나눔명조" w:hint="eastAsia"/>
            <w:sz w:val="20"/>
            <w:szCs w:val="22"/>
          </w:rPr>
          <w:delText>상대적으로</w:delText>
        </w:r>
        <w:r w:rsidR="007641B2" w:rsidDel="00ED1D72">
          <w:rPr>
            <w:rFonts w:eastAsia="나눔명조" w:hint="eastAsia"/>
            <w:sz w:val="20"/>
            <w:szCs w:val="22"/>
          </w:rPr>
          <w:delText xml:space="preserve"> </w:delText>
        </w:r>
        <w:r w:rsidR="007641B2" w:rsidDel="00ED1D72">
          <w:rPr>
            <w:rFonts w:eastAsia="나눔명조" w:hint="eastAsia"/>
            <w:sz w:val="20"/>
            <w:szCs w:val="22"/>
          </w:rPr>
          <w:delText>매우</w:delText>
        </w:r>
        <w:r w:rsidR="007641B2" w:rsidDel="00ED1D72">
          <w:rPr>
            <w:rFonts w:eastAsia="나눔명조" w:hint="eastAsia"/>
            <w:sz w:val="20"/>
            <w:szCs w:val="22"/>
          </w:rPr>
          <w:delText xml:space="preserve"> </w:delText>
        </w:r>
      </w:del>
      <w:r w:rsidR="000A27D5">
        <w:rPr>
          <w:rFonts w:eastAsia="나눔명조" w:hint="eastAsia"/>
          <w:sz w:val="20"/>
          <w:szCs w:val="22"/>
        </w:rPr>
        <w:t>낮</w:t>
      </w:r>
      <w:ins w:id="146" w:author="Park, Sanghoon" w:date="2021-09-30T13:45:00Z">
        <w:r w:rsidR="00A17ECA">
          <w:rPr>
            <w:rFonts w:eastAsia="나눔명조" w:hint="eastAsia"/>
            <w:sz w:val="20"/>
            <w:szCs w:val="22"/>
          </w:rPr>
          <w:t>게</w:t>
        </w:r>
        <w:r w:rsidR="00A17ECA">
          <w:rPr>
            <w:rFonts w:eastAsia="나눔명조" w:hint="eastAsia"/>
            <w:sz w:val="20"/>
            <w:szCs w:val="22"/>
          </w:rPr>
          <w:t xml:space="preserve"> </w:t>
        </w:r>
        <w:r w:rsidR="00A17ECA">
          <w:rPr>
            <w:rFonts w:eastAsia="나눔명조" w:hint="eastAsia"/>
            <w:sz w:val="20"/>
            <w:szCs w:val="22"/>
          </w:rPr>
          <w:t>나타났</w:t>
        </w:r>
      </w:ins>
      <w:ins w:id="147" w:author="Park, Sanghoon" w:date="2021-09-30T13:42:00Z">
        <w:r w:rsidR="00ED1D72">
          <w:rPr>
            <w:rFonts w:eastAsia="나눔명조" w:hint="eastAsia"/>
            <w:sz w:val="20"/>
            <w:szCs w:val="22"/>
          </w:rPr>
          <w:t>다고</w:t>
        </w:r>
        <w:r w:rsidR="00ED1D72">
          <w:rPr>
            <w:rFonts w:eastAsia="나눔명조" w:hint="eastAsia"/>
            <w:sz w:val="20"/>
            <w:szCs w:val="22"/>
          </w:rPr>
          <w:t xml:space="preserve"> </w:t>
        </w:r>
        <w:r w:rsidR="00ED1D72">
          <w:rPr>
            <w:rFonts w:eastAsia="나눔명조" w:hint="eastAsia"/>
            <w:sz w:val="20"/>
            <w:szCs w:val="22"/>
          </w:rPr>
          <w:t>보고했다</w:t>
        </w:r>
      </w:ins>
      <w:del w:id="148" w:author="Park, Sanghoon" w:date="2021-09-30T13:42:00Z">
        <w:r w:rsidR="000A27D5" w:rsidDel="00ED1D72">
          <w:rPr>
            <w:rFonts w:eastAsia="나눔명조" w:hint="eastAsia"/>
            <w:sz w:val="20"/>
            <w:szCs w:val="22"/>
          </w:rPr>
          <w:delText>게</w:delText>
        </w:r>
        <w:r w:rsidR="000A27D5" w:rsidDel="00ED1D72">
          <w:rPr>
            <w:rFonts w:eastAsia="나눔명조" w:hint="eastAsia"/>
            <w:sz w:val="20"/>
            <w:szCs w:val="22"/>
          </w:rPr>
          <w:delText xml:space="preserve"> </w:delText>
        </w:r>
        <w:r w:rsidR="000A27D5" w:rsidDel="00ED1D72">
          <w:rPr>
            <w:rFonts w:eastAsia="나눔명조" w:hint="eastAsia"/>
            <w:sz w:val="20"/>
            <w:szCs w:val="22"/>
          </w:rPr>
          <w:delText>측정되었다</w:delText>
        </w:r>
      </w:del>
      <w:r w:rsidR="001C34EA">
        <w:rPr>
          <w:rFonts w:eastAsia="나눔명조" w:hint="eastAsia"/>
          <w:sz w:val="20"/>
          <w:szCs w:val="22"/>
        </w:rPr>
        <w:t>.</w:t>
      </w:r>
      <w:r w:rsidR="000A27D5" w:rsidRPr="00FF6C62">
        <w:rPr>
          <w:rStyle w:val="FootnoteReference"/>
          <w:rPrChange w:id="149" w:author="Park, Sanghoon" w:date="2021-10-01T09:01:00Z">
            <w:rPr>
              <w:rStyle w:val="FootnoteReference"/>
              <w:rFonts w:eastAsia="나눔명조"/>
              <w:sz w:val="20"/>
              <w:szCs w:val="22"/>
            </w:rPr>
          </w:rPrChange>
        </w:rPr>
        <w:footnoteReference w:id="2"/>
      </w:r>
      <w:r w:rsidR="001C34EA">
        <w:rPr>
          <w:rFonts w:eastAsia="나눔명조" w:hint="eastAsia"/>
          <w:sz w:val="20"/>
          <w:szCs w:val="22"/>
        </w:rPr>
        <w:t xml:space="preserve"> </w:t>
      </w:r>
      <w:del w:id="151" w:author="Park, Sanghoon" w:date="2021-09-30T13:42:00Z">
        <w:r w:rsidR="001C34EA" w:rsidDel="00ED1D72">
          <w:rPr>
            <w:rFonts w:eastAsia="나눔명조" w:hint="eastAsia"/>
            <w:sz w:val="20"/>
            <w:szCs w:val="22"/>
          </w:rPr>
          <w:delText>이에</w:delText>
        </w:r>
        <w:r w:rsidR="001C34EA" w:rsidDel="00ED1D72">
          <w:rPr>
            <w:rFonts w:eastAsia="나눔명조" w:hint="eastAsia"/>
            <w:sz w:val="20"/>
            <w:szCs w:val="22"/>
          </w:rPr>
          <w:delText xml:space="preserve"> </w:delText>
        </w:r>
        <w:r w:rsidR="001C34EA" w:rsidDel="00ED1D72">
          <w:rPr>
            <w:rFonts w:eastAsia="나눔명조" w:hint="eastAsia"/>
            <w:sz w:val="20"/>
            <w:szCs w:val="22"/>
          </w:rPr>
          <w:delText>더하여</w:delText>
        </w:r>
        <w:r w:rsidR="001C34EA" w:rsidDel="00ED1D72">
          <w:rPr>
            <w:rFonts w:eastAsia="나눔명조" w:hint="eastAsia"/>
            <w:sz w:val="20"/>
            <w:szCs w:val="22"/>
          </w:rPr>
          <w:delText xml:space="preserve"> </w:delText>
        </w:r>
        <w:r w:rsidR="001C34EA" w:rsidDel="00ED1D72">
          <w:rPr>
            <w:rFonts w:eastAsia="나눔명조" w:hint="eastAsia"/>
            <w:sz w:val="20"/>
            <w:szCs w:val="22"/>
          </w:rPr>
          <w:delText>최근</w:delText>
        </w:r>
        <w:r w:rsidR="001C34EA" w:rsidDel="00ED1D72">
          <w:rPr>
            <w:rFonts w:eastAsia="나눔명조" w:hint="eastAsia"/>
            <w:sz w:val="20"/>
            <w:szCs w:val="22"/>
          </w:rPr>
          <w:delText xml:space="preserve"> </w:delText>
        </w:r>
        <w:r w:rsidR="001C34EA" w:rsidDel="00ED1D72">
          <w:rPr>
            <w:rFonts w:eastAsia="나눔명조" w:hint="eastAsia"/>
            <w:sz w:val="20"/>
            <w:szCs w:val="22"/>
          </w:rPr>
          <w:delText>발생한</w:delText>
        </w:r>
      </w:del>
      <w:ins w:id="152" w:author="Park, Sanghoon" w:date="2021-09-30T13:42:00Z">
        <w:r w:rsidR="00ED1D72">
          <w:rPr>
            <w:rFonts w:eastAsia="나눔명조" w:hint="eastAsia"/>
            <w:sz w:val="20"/>
            <w:szCs w:val="22"/>
          </w:rPr>
          <w:t>또한</w:t>
        </w:r>
        <w:r w:rsidR="00ED1D72">
          <w:rPr>
            <w:rFonts w:eastAsia="나눔명조" w:hint="eastAsia"/>
            <w:sz w:val="20"/>
            <w:szCs w:val="22"/>
          </w:rPr>
          <w:t xml:space="preserve"> </w:t>
        </w:r>
      </w:ins>
      <w:ins w:id="153" w:author="Park, Sanghoon" w:date="2021-09-30T13:43:00Z">
        <w:r w:rsidR="00ED1D72">
          <w:rPr>
            <w:rFonts w:eastAsia="나눔명조" w:hint="eastAsia"/>
            <w:sz w:val="20"/>
            <w:szCs w:val="22"/>
          </w:rPr>
          <w:t>종종</w:t>
        </w:r>
        <w:r w:rsidR="00ED1D72">
          <w:rPr>
            <w:rFonts w:eastAsia="나눔명조" w:hint="eastAsia"/>
            <w:sz w:val="20"/>
            <w:szCs w:val="22"/>
          </w:rPr>
          <w:t xml:space="preserve"> </w:t>
        </w:r>
        <w:r w:rsidR="00ED1D72">
          <w:rPr>
            <w:rFonts w:eastAsia="나눔명조" w:hint="eastAsia"/>
            <w:sz w:val="20"/>
            <w:szCs w:val="22"/>
          </w:rPr>
          <w:t>사회적으로</w:t>
        </w:r>
        <w:r w:rsidR="00ED1D72">
          <w:rPr>
            <w:rFonts w:eastAsia="나눔명조" w:hint="eastAsia"/>
            <w:sz w:val="20"/>
            <w:szCs w:val="22"/>
          </w:rPr>
          <w:t xml:space="preserve"> </w:t>
        </w:r>
        <w:r w:rsidR="00ED1D72">
          <w:rPr>
            <w:rFonts w:eastAsia="나눔명조" w:hint="eastAsia"/>
            <w:sz w:val="20"/>
            <w:szCs w:val="22"/>
          </w:rPr>
          <w:t>문제시되는</w:t>
        </w:r>
      </w:ins>
      <w:r w:rsidR="001C34EA">
        <w:rPr>
          <w:rFonts w:eastAsia="나눔명조" w:hint="eastAsia"/>
          <w:sz w:val="20"/>
          <w:szCs w:val="22"/>
        </w:rPr>
        <w:t xml:space="preserve"> </w:t>
      </w:r>
      <w:r w:rsidR="001C34EA">
        <w:rPr>
          <w:rFonts w:eastAsia="나눔명조" w:hint="eastAsia"/>
          <w:sz w:val="20"/>
          <w:szCs w:val="22"/>
        </w:rPr>
        <w:t>공공기관</w:t>
      </w:r>
      <w:r w:rsidR="001C34EA">
        <w:rPr>
          <w:rFonts w:eastAsia="나눔명조" w:hint="eastAsia"/>
          <w:sz w:val="20"/>
          <w:szCs w:val="22"/>
        </w:rPr>
        <w:t xml:space="preserve"> </w:t>
      </w:r>
      <w:r w:rsidR="001C34EA">
        <w:rPr>
          <w:rFonts w:eastAsia="나눔명조" w:hint="eastAsia"/>
          <w:sz w:val="20"/>
          <w:szCs w:val="22"/>
        </w:rPr>
        <w:t>임직원들의</w:t>
      </w:r>
      <w:r w:rsidR="001C34EA">
        <w:rPr>
          <w:rFonts w:eastAsia="나눔명조" w:hint="eastAsia"/>
          <w:sz w:val="20"/>
          <w:szCs w:val="22"/>
        </w:rPr>
        <w:t xml:space="preserve"> </w:t>
      </w:r>
      <w:r w:rsidR="001C34EA">
        <w:rPr>
          <w:rFonts w:eastAsia="나눔명조" w:hint="eastAsia"/>
          <w:sz w:val="20"/>
          <w:szCs w:val="22"/>
        </w:rPr>
        <w:t>불법투기</w:t>
      </w:r>
      <w:r w:rsidR="001C34EA">
        <w:rPr>
          <w:rFonts w:eastAsia="나눔명조" w:hint="eastAsia"/>
          <w:sz w:val="20"/>
          <w:szCs w:val="22"/>
        </w:rPr>
        <w:t xml:space="preserve"> </w:t>
      </w:r>
      <w:r w:rsidR="001C34EA">
        <w:rPr>
          <w:rFonts w:eastAsia="나눔명조" w:hint="eastAsia"/>
          <w:sz w:val="20"/>
          <w:szCs w:val="22"/>
        </w:rPr>
        <w:t>사태</w:t>
      </w:r>
      <w:r w:rsidR="003A3BE4">
        <w:rPr>
          <w:rFonts w:eastAsia="나눔명조" w:hint="eastAsia"/>
          <w:sz w:val="20"/>
          <w:szCs w:val="22"/>
        </w:rPr>
        <w:t>나</w:t>
      </w:r>
      <w:ins w:id="154" w:author="Park, Sanghoon" w:date="2021-09-30T13:43:00Z">
        <w:r w:rsidR="00ED1D72">
          <w:rPr>
            <w:rFonts w:eastAsia="나눔명조" w:hint="eastAsia"/>
            <w:sz w:val="20"/>
            <w:szCs w:val="22"/>
          </w:rPr>
          <w:t xml:space="preserve"> </w:t>
        </w:r>
      </w:ins>
      <w:del w:id="155" w:author="Park, Sanghoon" w:date="2021-09-30T13:43:00Z">
        <w:r w:rsidR="003A3BE4" w:rsidDel="00ED1D72">
          <w:rPr>
            <w:rFonts w:eastAsia="나눔명조" w:hint="eastAsia"/>
            <w:sz w:val="20"/>
            <w:szCs w:val="22"/>
          </w:rPr>
          <w:delText xml:space="preserve"> </w:delText>
        </w:r>
        <w:r w:rsidR="009F432E" w:rsidDel="00ED1D72">
          <w:rPr>
            <w:rFonts w:eastAsia="나눔명조" w:hint="eastAsia"/>
            <w:sz w:val="20"/>
            <w:szCs w:val="22"/>
          </w:rPr>
          <w:delText>간헐적으로</w:delText>
        </w:r>
        <w:r w:rsidR="009F432E" w:rsidDel="00ED1D72">
          <w:rPr>
            <w:rFonts w:eastAsia="나눔명조" w:hint="eastAsia"/>
            <w:sz w:val="20"/>
            <w:szCs w:val="22"/>
          </w:rPr>
          <w:delText xml:space="preserve"> </w:delText>
        </w:r>
        <w:r w:rsidR="009F432E" w:rsidDel="00ED1D72">
          <w:rPr>
            <w:rFonts w:eastAsia="나눔명조" w:hint="eastAsia"/>
            <w:sz w:val="20"/>
            <w:szCs w:val="22"/>
          </w:rPr>
          <w:delText>발생하는</w:delText>
        </w:r>
        <w:r w:rsidR="009F432E" w:rsidDel="00ED1D72">
          <w:rPr>
            <w:rFonts w:eastAsia="나눔명조" w:hint="eastAsia"/>
            <w:sz w:val="20"/>
            <w:szCs w:val="22"/>
          </w:rPr>
          <w:delText xml:space="preserve"> </w:delText>
        </w:r>
        <w:r w:rsidR="003A3BE4" w:rsidDel="00ED1D72">
          <w:rPr>
            <w:rFonts w:eastAsia="나눔명조" w:hint="eastAsia"/>
            <w:sz w:val="20"/>
            <w:szCs w:val="22"/>
          </w:rPr>
          <w:delText>공공기관의</w:delText>
        </w:r>
        <w:r w:rsidR="003A3BE4" w:rsidDel="00ED1D72">
          <w:rPr>
            <w:rFonts w:eastAsia="나눔명조" w:hint="eastAsia"/>
            <w:sz w:val="20"/>
            <w:szCs w:val="22"/>
          </w:rPr>
          <w:delText xml:space="preserve"> </w:delText>
        </w:r>
      </w:del>
      <w:r w:rsidR="003A3BE4">
        <w:rPr>
          <w:rFonts w:eastAsia="나눔명조" w:hint="eastAsia"/>
          <w:sz w:val="20"/>
          <w:szCs w:val="22"/>
        </w:rPr>
        <w:t>채용</w:t>
      </w:r>
      <w:r w:rsidR="003A3BE4">
        <w:rPr>
          <w:rFonts w:eastAsia="나눔명조" w:hint="eastAsia"/>
          <w:sz w:val="20"/>
          <w:szCs w:val="22"/>
        </w:rPr>
        <w:t xml:space="preserve"> </w:t>
      </w:r>
      <w:r w:rsidR="003A3BE4">
        <w:rPr>
          <w:rFonts w:eastAsia="나눔명조" w:hint="eastAsia"/>
          <w:sz w:val="20"/>
          <w:szCs w:val="22"/>
        </w:rPr>
        <w:t>비리</w:t>
      </w:r>
      <w:ins w:id="156" w:author="Park, Sanghoon" w:date="2021-09-30T13:43:00Z">
        <w:r w:rsidR="00ED1D72">
          <w:rPr>
            <w:rFonts w:eastAsia="나눔명조" w:hint="eastAsia"/>
            <w:sz w:val="20"/>
            <w:szCs w:val="22"/>
          </w:rPr>
          <w:t xml:space="preserve"> </w:t>
        </w:r>
        <w:r w:rsidR="00ED1D72">
          <w:rPr>
            <w:rFonts w:eastAsia="나눔명조" w:hint="eastAsia"/>
            <w:sz w:val="20"/>
            <w:szCs w:val="22"/>
          </w:rPr>
          <w:t>문제</w:t>
        </w:r>
      </w:ins>
      <w:r w:rsidR="001C34EA">
        <w:rPr>
          <w:rFonts w:eastAsia="나눔명조" w:hint="eastAsia"/>
          <w:sz w:val="20"/>
          <w:szCs w:val="22"/>
        </w:rPr>
        <w:t>는</w:t>
      </w:r>
      <w:r w:rsidR="001C34EA">
        <w:rPr>
          <w:rFonts w:eastAsia="나눔명조" w:hint="eastAsia"/>
          <w:sz w:val="20"/>
          <w:szCs w:val="22"/>
        </w:rPr>
        <w:t xml:space="preserve"> </w:t>
      </w:r>
      <w:del w:id="157" w:author="Park, Sanghoon" w:date="2021-09-30T13:43:00Z">
        <w:r w:rsidR="001C34EA" w:rsidDel="00ED1D72">
          <w:rPr>
            <w:rFonts w:eastAsia="나눔명조" w:hint="eastAsia"/>
            <w:sz w:val="20"/>
            <w:szCs w:val="22"/>
          </w:rPr>
          <w:delText>이러한</w:delText>
        </w:r>
        <w:r w:rsidR="001C34EA" w:rsidDel="00ED1D72">
          <w:rPr>
            <w:rFonts w:eastAsia="나눔명조" w:hint="eastAsia"/>
            <w:sz w:val="20"/>
            <w:szCs w:val="22"/>
          </w:rPr>
          <w:delText xml:space="preserve"> </w:delText>
        </w:r>
        <w:r w:rsidR="00ED1D72" w:rsidDel="00ED1D72">
          <w:rPr>
            <w:rFonts w:eastAsia="나눔명조" w:hint="eastAsia"/>
            <w:sz w:val="20"/>
            <w:szCs w:val="22"/>
          </w:rPr>
          <w:delText>공공기관</w:delText>
        </w:r>
        <w:r w:rsidR="00ED1D72" w:rsidDel="00ED1D72">
          <w:rPr>
            <w:rFonts w:eastAsia="나눔명조" w:hint="eastAsia"/>
            <w:sz w:val="20"/>
            <w:szCs w:val="22"/>
          </w:rPr>
          <w:delText xml:space="preserve"> </w:delText>
        </w:r>
        <w:r w:rsidR="00ED1D72" w:rsidDel="00ED1D72">
          <w:rPr>
            <w:rFonts w:eastAsia="나눔명조" w:hint="eastAsia"/>
            <w:sz w:val="20"/>
            <w:szCs w:val="22"/>
          </w:rPr>
          <w:delText>및</w:delText>
        </w:r>
        <w:r w:rsidR="00ED1D72" w:rsidDel="00ED1D72">
          <w:rPr>
            <w:rFonts w:eastAsia="나눔명조" w:hint="eastAsia"/>
            <w:sz w:val="20"/>
            <w:szCs w:val="22"/>
          </w:rPr>
          <w:delText xml:space="preserve"> </w:delText>
        </w:r>
        <w:r w:rsidR="00ED1D72" w:rsidDel="00ED1D72">
          <w:rPr>
            <w:rFonts w:eastAsia="나눔명조" w:hint="eastAsia"/>
            <w:sz w:val="20"/>
            <w:szCs w:val="22"/>
          </w:rPr>
          <w:delText>공무원</w:delText>
        </w:r>
      </w:del>
      <w:ins w:id="158" w:author="Park, Sanghoon" w:date="2021-09-30T13:43:00Z">
        <w:r w:rsidR="00ED1D72">
          <w:rPr>
            <w:rFonts w:eastAsia="나눔명조" w:hint="eastAsia"/>
            <w:sz w:val="20"/>
            <w:szCs w:val="22"/>
          </w:rPr>
          <w:t>대중의</w:t>
        </w:r>
        <w:r w:rsidR="00ED1D72">
          <w:rPr>
            <w:rFonts w:eastAsia="나눔명조" w:hint="eastAsia"/>
            <w:sz w:val="20"/>
            <w:szCs w:val="22"/>
          </w:rPr>
          <w:t xml:space="preserve"> </w:t>
        </w:r>
        <w:r w:rsidR="00ED1D72">
          <w:rPr>
            <w:rFonts w:eastAsia="나눔명조" w:hint="eastAsia"/>
            <w:sz w:val="20"/>
            <w:szCs w:val="22"/>
          </w:rPr>
          <w:t>공공부문에</w:t>
        </w:r>
        <w:r w:rsidR="00ED1D72">
          <w:rPr>
            <w:rFonts w:eastAsia="나눔명조"/>
            <w:sz w:val="20"/>
            <w:szCs w:val="22"/>
          </w:rPr>
          <w:t xml:space="preserve"> </w:t>
        </w:r>
        <w:r w:rsidR="00ED1D72">
          <w:rPr>
            <w:rFonts w:eastAsia="나눔명조" w:hint="eastAsia"/>
            <w:sz w:val="20"/>
            <w:szCs w:val="22"/>
          </w:rPr>
          <w:t>대한</w:t>
        </w:r>
      </w:ins>
      <w:r w:rsidR="001C34EA">
        <w:rPr>
          <w:rFonts w:eastAsia="나눔명조" w:hint="eastAsia"/>
          <w:sz w:val="20"/>
          <w:szCs w:val="22"/>
        </w:rPr>
        <w:t xml:space="preserve"> </w:t>
      </w:r>
      <w:r w:rsidR="001C34EA">
        <w:rPr>
          <w:rFonts w:eastAsia="나눔명조" w:hint="eastAsia"/>
          <w:sz w:val="20"/>
          <w:szCs w:val="22"/>
        </w:rPr>
        <w:t>불신을</w:t>
      </w:r>
      <w:r w:rsidR="001C34EA">
        <w:rPr>
          <w:rFonts w:eastAsia="나눔명조" w:hint="eastAsia"/>
          <w:sz w:val="20"/>
          <w:szCs w:val="22"/>
        </w:rPr>
        <w:t xml:space="preserve"> </w:t>
      </w:r>
      <w:r w:rsidR="001C34EA">
        <w:rPr>
          <w:rFonts w:eastAsia="나눔명조" w:hint="eastAsia"/>
          <w:sz w:val="20"/>
          <w:szCs w:val="22"/>
        </w:rPr>
        <w:t>더욱</w:t>
      </w:r>
      <w:r w:rsidR="001C34EA">
        <w:rPr>
          <w:rFonts w:eastAsia="나눔명조" w:hint="eastAsia"/>
          <w:sz w:val="20"/>
          <w:szCs w:val="22"/>
        </w:rPr>
        <w:t xml:space="preserve"> </w:t>
      </w:r>
      <w:r w:rsidR="001C34EA">
        <w:rPr>
          <w:rFonts w:eastAsia="나눔명조" w:hint="eastAsia"/>
          <w:sz w:val="20"/>
          <w:szCs w:val="22"/>
        </w:rPr>
        <w:t>악화시켰다</w:t>
      </w:r>
      <w:r w:rsidR="001C34EA">
        <w:rPr>
          <w:rFonts w:eastAsia="나눔명조" w:hint="eastAsia"/>
          <w:sz w:val="20"/>
          <w:szCs w:val="22"/>
        </w:rPr>
        <w:t>.</w:t>
      </w:r>
      <w:r w:rsidR="003A3BE4" w:rsidRPr="00FF6C62">
        <w:rPr>
          <w:rStyle w:val="FootnoteReference"/>
          <w:rPrChange w:id="159" w:author="Park, Sanghoon" w:date="2021-10-01T09:01:00Z">
            <w:rPr>
              <w:rStyle w:val="FootnoteReference"/>
              <w:rFonts w:eastAsia="나눔명조"/>
              <w:sz w:val="20"/>
              <w:szCs w:val="22"/>
            </w:rPr>
          </w:rPrChange>
        </w:rPr>
        <w:footnoteReference w:id="3"/>
      </w:r>
      <w:ins w:id="162" w:author="Park, Sanghoon" w:date="2021-09-30T13:43:00Z">
        <w:r w:rsidR="00ED1D72">
          <w:rPr>
            <w:rFonts w:eastAsia="나눔명조"/>
            <w:sz w:val="20"/>
            <w:szCs w:val="22"/>
          </w:rPr>
          <w:t xml:space="preserve"> </w:t>
        </w:r>
      </w:ins>
      <w:r w:rsidR="009F432E">
        <w:rPr>
          <w:rFonts w:eastAsia="나눔명조" w:hint="eastAsia"/>
          <w:sz w:val="20"/>
          <w:szCs w:val="22"/>
        </w:rPr>
        <w:t>이러한</w:t>
      </w:r>
      <w:r w:rsidR="009F432E">
        <w:rPr>
          <w:rFonts w:eastAsia="나눔명조" w:hint="eastAsia"/>
          <w:sz w:val="20"/>
          <w:szCs w:val="22"/>
        </w:rPr>
        <w:t xml:space="preserve"> </w:t>
      </w:r>
      <w:ins w:id="163" w:author="Park, Sanghoon" w:date="2021-09-30T13:43:00Z">
        <w:r w:rsidR="00ED1D72">
          <w:rPr>
            <w:rFonts w:eastAsia="나눔명조" w:hint="eastAsia"/>
            <w:sz w:val="20"/>
            <w:szCs w:val="22"/>
          </w:rPr>
          <w:t>공공부문에</w:t>
        </w:r>
        <w:r w:rsidR="00ED1D72">
          <w:rPr>
            <w:rFonts w:eastAsia="나눔명조" w:hint="eastAsia"/>
            <w:sz w:val="20"/>
            <w:szCs w:val="22"/>
          </w:rPr>
          <w:t xml:space="preserve"> </w:t>
        </w:r>
        <w:r w:rsidR="00ED1D72">
          <w:rPr>
            <w:rFonts w:eastAsia="나눔명조" w:hint="eastAsia"/>
            <w:sz w:val="20"/>
            <w:szCs w:val="22"/>
          </w:rPr>
          <w:t>대한</w:t>
        </w:r>
        <w:r w:rsidR="00ED1D72">
          <w:rPr>
            <w:rFonts w:eastAsia="나눔명조" w:hint="eastAsia"/>
            <w:sz w:val="20"/>
            <w:szCs w:val="22"/>
          </w:rPr>
          <w:t xml:space="preserve"> </w:t>
        </w:r>
      </w:ins>
      <w:r w:rsidR="009F432E">
        <w:rPr>
          <w:rFonts w:eastAsia="나눔명조" w:hint="eastAsia"/>
          <w:sz w:val="20"/>
          <w:szCs w:val="22"/>
        </w:rPr>
        <w:t>불신과</w:t>
      </w:r>
      <w:r w:rsidR="009F432E">
        <w:rPr>
          <w:rFonts w:eastAsia="나눔명조" w:hint="eastAsia"/>
          <w:sz w:val="20"/>
          <w:szCs w:val="22"/>
        </w:rPr>
        <w:t xml:space="preserve"> </w:t>
      </w:r>
      <w:r w:rsidR="009F432E">
        <w:rPr>
          <w:rFonts w:eastAsia="나눔명조" w:hint="eastAsia"/>
          <w:sz w:val="20"/>
          <w:szCs w:val="22"/>
        </w:rPr>
        <w:t>불만족은</w:t>
      </w:r>
      <w:r w:rsidR="009F432E">
        <w:rPr>
          <w:rFonts w:eastAsia="나눔명조" w:hint="eastAsia"/>
          <w:sz w:val="20"/>
          <w:szCs w:val="22"/>
        </w:rPr>
        <w:t xml:space="preserve"> </w:t>
      </w:r>
      <w:ins w:id="164" w:author="Park, Sanghoon" w:date="2021-09-30T13:44:00Z">
        <w:r w:rsidR="00ED1D72">
          <w:rPr>
            <w:rFonts w:eastAsia="나눔명조" w:hint="eastAsia"/>
            <w:sz w:val="20"/>
            <w:szCs w:val="22"/>
          </w:rPr>
          <w:t>공공부문이</w:t>
        </w:r>
        <w:r w:rsidR="00ED1D72">
          <w:rPr>
            <w:rFonts w:eastAsia="나눔명조" w:hint="eastAsia"/>
            <w:sz w:val="20"/>
            <w:szCs w:val="22"/>
          </w:rPr>
          <w:t xml:space="preserve"> </w:t>
        </w:r>
      </w:ins>
      <w:ins w:id="165" w:author="Park, Sanghoon" w:date="2021-09-30T13:43:00Z">
        <w:r w:rsidR="00ED1D72">
          <w:rPr>
            <w:rFonts w:eastAsia="나눔명조" w:hint="eastAsia"/>
            <w:sz w:val="20"/>
            <w:szCs w:val="22"/>
          </w:rPr>
          <w:t>상</w:t>
        </w:r>
      </w:ins>
      <w:ins w:id="166" w:author="Park, Sanghoon" w:date="2021-09-30T13:44:00Z">
        <w:r w:rsidR="00ED1D72">
          <w:rPr>
            <w:rFonts w:eastAsia="나눔명조" w:hint="eastAsia"/>
            <w:sz w:val="20"/>
            <w:szCs w:val="22"/>
          </w:rPr>
          <w:t>대적으로</w:t>
        </w:r>
        <w:r w:rsidR="00ED1D72">
          <w:rPr>
            <w:rFonts w:eastAsia="나눔명조" w:hint="eastAsia"/>
            <w:sz w:val="20"/>
            <w:szCs w:val="22"/>
          </w:rPr>
          <w:t xml:space="preserve"> </w:t>
        </w:r>
        <w:r w:rsidR="00ED1D72">
          <w:rPr>
            <w:rFonts w:eastAsia="나눔명조" w:hint="eastAsia"/>
            <w:sz w:val="20"/>
            <w:szCs w:val="22"/>
          </w:rPr>
          <w:t>안정적인</w:t>
        </w:r>
        <w:r w:rsidR="00ED1D72">
          <w:rPr>
            <w:rFonts w:eastAsia="나눔명조" w:hint="eastAsia"/>
            <w:sz w:val="20"/>
            <w:szCs w:val="22"/>
          </w:rPr>
          <w:t xml:space="preserve"> </w:t>
        </w:r>
        <w:r w:rsidR="00ED1D72">
          <w:rPr>
            <w:rFonts w:eastAsia="나눔명조" w:hint="eastAsia"/>
            <w:sz w:val="20"/>
            <w:szCs w:val="22"/>
          </w:rPr>
          <w:t>고용</w:t>
        </w:r>
        <w:r w:rsidR="00ED1D72">
          <w:rPr>
            <w:rFonts w:eastAsia="나눔명조" w:hint="eastAsia"/>
            <w:sz w:val="20"/>
            <w:szCs w:val="22"/>
          </w:rPr>
          <w:t xml:space="preserve"> </w:t>
        </w:r>
        <w:r w:rsidR="00ED1D72">
          <w:rPr>
            <w:rFonts w:eastAsia="나눔명조" w:hint="eastAsia"/>
            <w:sz w:val="20"/>
            <w:szCs w:val="22"/>
          </w:rPr>
          <w:t>조건을</w:t>
        </w:r>
        <w:r w:rsidR="00ED1D72">
          <w:rPr>
            <w:rFonts w:eastAsia="나눔명조" w:hint="eastAsia"/>
            <w:sz w:val="20"/>
            <w:szCs w:val="22"/>
          </w:rPr>
          <w:t xml:space="preserve"> </w:t>
        </w:r>
        <w:r w:rsidR="00ED1D72">
          <w:rPr>
            <w:rFonts w:eastAsia="나눔명조" w:hint="eastAsia"/>
            <w:sz w:val="20"/>
            <w:szCs w:val="22"/>
          </w:rPr>
          <w:t>보장함에도</w:t>
        </w:r>
        <w:r w:rsidR="00ED1D72">
          <w:rPr>
            <w:rFonts w:eastAsia="나눔명조" w:hint="eastAsia"/>
            <w:sz w:val="20"/>
            <w:szCs w:val="22"/>
          </w:rPr>
          <w:t xml:space="preserve"> </w:t>
        </w:r>
        <w:r w:rsidR="00ED1D72">
          <w:rPr>
            <w:rFonts w:eastAsia="나눔명조" w:hint="eastAsia"/>
            <w:sz w:val="20"/>
            <w:szCs w:val="22"/>
          </w:rPr>
          <w:t>불구하고</w:t>
        </w:r>
        <w:r w:rsidR="00ED1D72">
          <w:rPr>
            <w:rFonts w:eastAsia="나눔명조" w:hint="eastAsia"/>
            <w:sz w:val="20"/>
            <w:szCs w:val="22"/>
          </w:rPr>
          <w:t>,</w:t>
        </w:r>
        <w:r w:rsidR="00ED1D72">
          <w:rPr>
            <w:rFonts w:eastAsia="나눔명조"/>
            <w:sz w:val="20"/>
            <w:szCs w:val="22"/>
          </w:rPr>
          <w:t xml:space="preserve"> </w:t>
        </w:r>
        <w:r w:rsidR="00ED1D72">
          <w:rPr>
            <w:rFonts w:eastAsia="나눔명조" w:hint="eastAsia"/>
            <w:sz w:val="20"/>
            <w:szCs w:val="22"/>
          </w:rPr>
          <w:t>그</w:t>
        </w:r>
        <w:r w:rsidR="00ED1D72">
          <w:rPr>
            <w:rFonts w:eastAsia="나눔명조" w:hint="eastAsia"/>
            <w:sz w:val="20"/>
            <w:szCs w:val="22"/>
          </w:rPr>
          <w:t xml:space="preserve"> </w:t>
        </w:r>
        <w:r w:rsidR="00ED1D72">
          <w:rPr>
            <w:rFonts w:eastAsia="나눔명조" w:hint="eastAsia"/>
            <w:sz w:val="20"/>
            <w:szCs w:val="22"/>
          </w:rPr>
          <w:t>구성원들인</w:t>
        </w:r>
        <w:r w:rsidR="00ED1D72">
          <w:rPr>
            <w:rFonts w:eastAsia="나눔명조" w:hint="eastAsia"/>
            <w:sz w:val="20"/>
            <w:szCs w:val="22"/>
          </w:rPr>
          <w:t xml:space="preserve"> </w:t>
        </w:r>
      </w:ins>
      <w:r w:rsidR="009F432E">
        <w:rPr>
          <w:rFonts w:eastAsia="나눔명조" w:hint="eastAsia"/>
          <w:sz w:val="20"/>
          <w:szCs w:val="22"/>
        </w:rPr>
        <w:t>공무원들</w:t>
      </w:r>
      <w:ins w:id="167" w:author="Park, Sanghoon" w:date="2021-09-30T13:44:00Z">
        <w:r w:rsidR="00ED1D72">
          <w:rPr>
            <w:rFonts w:eastAsia="나눔명조" w:hint="eastAsia"/>
            <w:sz w:val="20"/>
            <w:szCs w:val="22"/>
          </w:rPr>
          <w:t>이</w:t>
        </w:r>
        <w:r w:rsidR="00ED1D72">
          <w:rPr>
            <w:rFonts w:eastAsia="나눔명조" w:hint="eastAsia"/>
            <w:sz w:val="20"/>
            <w:szCs w:val="22"/>
          </w:rPr>
          <w:t xml:space="preserve"> </w:t>
        </w:r>
      </w:ins>
      <w:del w:id="168" w:author="Park, Sanghoon" w:date="2021-09-30T13:44:00Z">
        <w:r w:rsidR="009F432E" w:rsidDel="00ED1D72">
          <w:rPr>
            <w:rFonts w:eastAsia="나눔명조" w:hint="eastAsia"/>
            <w:sz w:val="20"/>
            <w:szCs w:val="22"/>
          </w:rPr>
          <w:delText>이</w:delText>
        </w:r>
        <w:r w:rsidR="009F432E" w:rsidDel="00ED1D72">
          <w:rPr>
            <w:rFonts w:eastAsia="나눔명조" w:hint="eastAsia"/>
            <w:sz w:val="20"/>
            <w:szCs w:val="22"/>
          </w:rPr>
          <w:delText xml:space="preserve"> </w:delText>
        </w:r>
        <w:r w:rsidR="009F432E" w:rsidDel="00ED1D72">
          <w:rPr>
            <w:rFonts w:eastAsia="나눔명조" w:hint="eastAsia"/>
            <w:sz w:val="20"/>
            <w:szCs w:val="22"/>
          </w:rPr>
          <w:delText>안정적인</w:delText>
        </w:r>
        <w:r w:rsidR="009F432E" w:rsidDel="00ED1D72">
          <w:rPr>
            <w:rFonts w:eastAsia="나눔명조" w:hint="eastAsia"/>
            <w:sz w:val="20"/>
            <w:szCs w:val="22"/>
          </w:rPr>
          <w:delText xml:space="preserve"> </w:delText>
        </w:r>
        <w:r w:rsidR="009F432E" w:rsidDel="00ED1D72">
          <w:rPr>
            <w:rFonts w:eastAsia="나눔명조" w:hint="eastAsia"/>
            <w:sz w:val="20"/>
            <w:szCs w:val="22"/>
          </w:rPr>
          <w:delText>고용상태를</w:delText>
        </w:r>
        <w:r w:rsidR="009F432E" w:rsidDel="00ED1D72">
          <w:rPr>
            <w:rFonts w:eastAsia="나눔명조" w:hint="eastAsia"/>
            <w:sz w:val="20"/>
            <w:szCs w:val="22"/>
          </w:rPr>
          <w:delText xml:space="preserve"> </w:delText>
        </w:r>
        <w:r w:rsidR="009F432E" w:rsidDel="00ED1D72">
          <w:rPr>
            <w:rFonts w:eastAsia="나눔명조" w:hint="eastAsia"/>
            <w:sz w:val="20"/>
            <w:szCs w:val="22"/>
          </w:rPr>
          <w:delText>유지하는</w:delText>
        </w:r>
        <w:r w:rsidR="009F432E" w:rsidDel="00ED1D72">
          <w:rPr>
            <w:rFonts w:eastAsia="나눔명조" w:hint="eastAsia"/>
            <w:sz w:val="20"/>
            <w:szCs w:val="22"/>
          </w:rPr>
          <w:delText xml:space="preserve"> </w:delText>
        </w:r>
        <w:r w:rsidR="009F432E" w:rsidDel="00ED1D72">
          <w:rPr>
            <w:rFonts w:eastAsia="나눔명조" w:hint="eastAsia"/>
            <w:sz w:val="20"/>
            <w:szCs w:val="22"/>
          </w:rPr>
          <w:delText>것에</w:delText>
        </w:r>
        <w:r w:rsidR="009F432E" w:rsidDel="00ED1D72">
          <w:rPr>
            <w:rFonts w:eastAsia="나눔명조" w:hint="eastAsia"/>
            <w:sz w:val="20"/>
            <w:szCs w:val="22"/>
          </w:rPr>
          <w:delText xml:space="preserve"> </w:delText>
        </w:r>
        <w:r w:rsidR="009F432E" w:rsidDel="00ED1D72">
          <w:rPr>
            <w:rFonts w:eastAsia="나눔명조" w:hint="eastAsia"/>
            <w:sz w:val="20"/>
            <w:szCs w:val="22"/>
          </w:rPr>
          <w:delText>비해</w:delText>
        </w:r>
        <w:r w:rsidR="009F432E" w:rsidDel="00ED1D72">
          <w:rPr>
            <w:rFonts w:eastAsia="나눔명조" w:hint="eastAsia"/>
            <w:sz w:val="20"/>
            <w:szCs w:val="22"/>
          </w:rPr>
          <w:delText>,</w:delText>
        </w:r>
        <w:r w:rsidR="009F432E" w:rsidDel="00ED1D72">
          <w:rPr>
            <w:rFonts w:eastAsia="나눔명조"/>
            <w:sz w:val="20"/>
            <w:szCs w:val="22"/>
          </w:rPr>
          <w:delText xml:space="preserve"> </w:delText>
        </w:r>
      </w:del>
      <w:r w:rsidR="009F432E">
        <w:rPr>
          <w:rFonts w:eastAsia="나눔명조" w:hint="eastAsia"/>
          <w:sz w:val="20"/>
          <w:szCs w:val="22"/>
        </w:rPr>
        <w:t>공적봉사에</w:t>
      </w:r>
      <w:r w:rsidR="009F432E">
        <w:rPr>
          <w:rFonts w:eastAsia="나눔명조" w:hint="eastAsia"/>
          <w:sz w:val="20"/>
          <w:szCs w:val="22"/>
        </w:rPr>
        <w:t xml:space="preserve"> </w:t>
      </w:r>
      <w:r w:rsidR="009F432E">
        <w:rPr>
          <w:rFonts w:eastAsia="나눔명조" w:hint="eastAsia"/>
          <w:sz w:val="20"/>
          <w:szCs w:val="22"/>
        </w:rPr>
        <w:t>대한</w:t>
      </w:r>
      <w:r w:rsidR="009F432E">
        <w:rPr>
          <w:rFonts w:eastAsia="나눔명조" w:hint="eastAsia"/>
          <w:sz w:val="20"/>
          <w:szCs w:val="22"/>
        </w:rPr>
        <w:t xml:space="preserve"> </w:t>
      </w:r>
      <w:r w:rsidR="009F432E">
        <w:rPr>
          <w:rFonts w:eastAsia="나눔명조" w:hint="eastAsia"/>
          <w:sz w:val="20"/>
          <w:szCs w:val="22"/>
        </w:rPr>
        <w:t>열의와</w:t>
      </w:r>
      <w:r w:rsidR="009F432E">
        <w:rPr>
          <w:rFonts w:eastAsia="나눔명조" w:hint="eastAsia"/>
          <w:sz w:val="20"/>
          <w:szCs w:val="22"/>
        </w:rPr>
        <w:t xml:space="preserve"> </w:t>
      </w:r>
      <w:r w:rsidR="009F432E">
        <w:rPr>
          <w:rFonts w:eastAsia="나눔명조" w:hint="eastAsia"/>
          <w:sz w:val="20"/>
          <w:szCs w:val="22"/>
        </w:rPr>
        <w:t>적극적</w:t>
      </w:r>
      <w:r w:rsidR="009F432E">
        <w:rPr>
          <w:rFonts w:eastAsia="나눔명조" w:hint="eastAsia"/>
          <w:sz w:val="20"/>
          <w:szCs w:val="22"/>
        </w:rPr>
        <w:t xml:space="preserve"> </w:t>
      </w:r>
      <w:r w:rsidR="009F432E">
        <w:rPr>
          <w:rFonts w:eastAsia="나눔명조" w:hint="eastAsia"/>
          <w:sz w:val="20"/>
          <w:szCs w:val="22"/>
        </w:rPr>
        <w:t>태도</w:t>
      </w:r>
      <w:ins w:id="169" w:author="Park, Sanghoon" w:date="2021-09-30T13:44:00Z">
        <w:r w:rsidR="00ED1D72">
          <w:rPr>
            <w:rFonts w:eastAsia="나눔명조" w:hint="eastAsia"/>
            <w:sz w:val="20"/>
            <w:szCs w:val="22"/>
          </w:rPr>
          <w:t>를</w:t>
        </w:r>
        <w:r w:rsidR="00ED1D72">
          <w:rPr>
            <w:rFonts w:eastAsia="나눔명조" w:hint="eastAsia"/>
            <w:sz w:val="20"/>
            <w:szCs w:val="22"/>
          </w:rPr>
          <w:t xml:space="preserve"> </w:t>
        </w:r>
        <w:r w:rsidR="00ED1D72">
          <w:rPr>
            <w:rFonts w:eastAsia="나눔명조" w:hint="eastAsia"/>
            <w:sz w:val="20"/>
            <w:szCs w:val="22"/>
          </w:rPr>
          <w:t>보이지</w:t>
        </w:r>
        <w:r w:rsidR="00ED1D72">
          <w:rPr>
            <w:rFonts w:eastAsia="나눔명조" w:hint="eastAsia"/>
            <w:sz w:val="20"/>
            <w:szCs w:val="22"/>
          </w:rPr>
          <w:t xml:space="preserve"> </w:t>
        </w:r>
        <w:r w:rsidR="00ED1D72">
          <w:rPr>
            <w:rFonts w:eastAsia="나눔명조" w:hint="eastAsia"/>
            <w:sz w:val="20"/>
            <w:szCs w:val="22"/>
          </w:rPr>
          <w:t>않는다고</w:t>
        </w:r>
        <w:r w:rsidR="00ED1D72">
          <w:rPr>
            <w:rFonts w:eastAsia="나눔명조" w:hint="eastAsia"/>
            <w:sz w:val="20"/>
            <w:szCs w:val="22"/>
          </w:rPr>
          <w:t xml:space="preserve"> </w:t>
        </w:r>
        <w:r w:rsidR="00ED1D72">
          <w:rPr>
            <w:rFonts w:eastAsia="나눔명조" w:hint="eastAsia"/>
            <w:sz w:val="20"/>
            <w:szCs w:val="22"/>
          </w:rPr>
          <w:t>인식하는</w:t>
        </w:r>
        <w:r w:rsidR="00ED1D72">
          <w:rPr>
            <w:rFonts w:eastAsia="나눔명조" w:hint="eastAsia"/>
            <w:sz w:val="20"/>
            <w:szCs w:val="22"/>
          </w:rPr>
          <w:t xml:space="preserve"> </w:t>
        </w:r>
        <w:r w:rsidR="00ED1D72">
          <w:rPr>
            <w:rFonts w:eastAsia="나눔명조" w:hint="eastAsia"/>
            <w:sz w:val="20"/>
            <w:szCs w:val="22"/>
          </w:rPr>
          <w:t>것에서</w:t>
        </w:r>
        <w:r w:rsidR="00ED1D72">
          <w:rPr>
            <w:rFonts w:eastAsia="나눔명조" w:hint="eastAsia"/>
            <w:sz w:val="20"/>
            <w:szCs w:val="22"/>
          </w:rPr>
          <w:t xml:space="preserve"> </w:t>
        </w:r>
        <w:r w:rsidR="00ED1D72">
          <w:rPr>
            <w:rFonts w:eastAsia="나눔명조" w:hint="eastAsia"/>
            <w:sz w:val="20"/>
            <w:szCs w:val="22"/>
          </w:rPr>
          <w:t>기인한다</w:t>
        </w:r>
      </w:ins>
      <w:del w:id="170" w:author="Park, Sanghoon" w:date="2021-09-30T13:44:00Z">
        <w:r w:rsidR="009F432E" w:rsidDel="00ED1D72">
          <w:rPr>
            <w:rFonts w:eastAsia="나눔명조" w:hint="eastAsia"/>
            <w:sz w:val="20"/>
            <w:szCs w:val="22"/>
          </w:rPr>
          <w:delText>가</w:delText>
        </w:r>
        <w:r w:rsidR="009F432E" w:rsidDel="00ED1D72">
          <w:rPr>
            <w:rFonts w:eastAsia="나눔명조" w:hint="eastAsia"/>
            <w:sz w:val="20"/>
            <w:szCs w:val="22"/>
          </w:rPr>
          <w:delText xml:space="preserve"> </w:delText>
        </w:r>
        <w:r w:rsidR="009F432E" w:rsidDel="00ED1D72">
          <w:rPr>
            <w:rFonts w:eastAsia="나눔명조" w:hint="eastAsia"/>
            <w:sz w:val="20"/>
            <w:szCs w:val="22"/>
          </w:rPr>
          <w:delText>부족하기</w:delText>
        </w:r>
        <w:r w:rsidR="009F432E" w:rsidDel="00ED1D72">
          <w:rPr>
            <w:rFonts w:eastAsia="나눔명조" w:hint="eastAsia"/>
            <w:sz w:val="20"/>
            <w:szCs w:val="22"/>
          </w:rPr>
          <w:delText xml:space="preserve"> </w:delText>
        </w:r>
        <w:r w:rsidR="009F432E" w:rsidDel="00ED1D72">
          <w:rPr>
            <w:rFonts w:eastAsia="나눔명조" w:hint="eastAsia"/>
            <w:sz w:val="20"/>
            <w:szCs w:val="22"/>
          </w:rPr>
          <w:delText>때문에</w:delText>
        </w:r>
        <w:r w:rsidR="009F432E" w:rsidDel="00ED1D72">
          <w:rPr>
            <w:rFonts w:eastAsia="나눔명조" w:hint="eastAsia"/>
            <w:sz w:val="20"/>
            <w:szCs w:val="22"/>
          </w:rPr>
          <w:delText xml:space="preserve"> </w:delText>
        </w:r>
        <w:r w:rsidR="009F432E" w:rsidDel="00ED1D72">
          <w:rPr>
            <w:rFonts w:eastAsia="나눔명조" w:hint="eastAsia"/>
            <w:sz w:val="20"/>
            <w:szCs w:val="22"/>
          </w:rPr>
          <w:delText>더욱</w:delText>
        </w:r>
        <w:r w:rsidR="009F432E" w:rsidDel="00ED1D72">
          <w:rPr>
            <w:rFonts w:eastAsia="나눔명조" w:hint="eastAsia"/>
            <w:sz w:val="20"/>
            <w:szCs w:val="22"/>
          </w:rPr>
          <w:delText xml:space="preserve"> </w:delText>
        </w:r>
        <w:r w:rsidR="009F432E" w:rsidDel="00ED1D72">
          <w:rPr>
            <w:rFonts w:eastAsia="나눔명조" w:hint="eastAsia"/>
            <w:sz w:val="20"/>
            <w:szCs w:val="22"/>
          </w:rPr>
          <w:delText>강화되는</w:delText>
        </w:r>
        <w:r w:rsidR="009F432E" w:rsidDel="00ED1D72">
          <w:rPr>
            <w:rFonts w:eastAsia="나눔명조" w:hint="eastAsia"/>
            <w:sz w:val="20"/>
            <w:szCs w:val="22"/>
          </w:rPr>
          <w:delText xml:space="preserve"> </w:delText>
        </w:r>
        <w:r w:rsidR="009F432E" w:rsidDel="00ED1D72">
          <w:rPr>
            <w:rFonts w:eastAsia="나눔명조" w:hint="eastAsia"/>
            <w:sz w:val="20"/>
            <w:szCs w:val="22"/>
          </w:rPr>
          <w:delText>것으로</w:delText>
        </w:r>
        <w:r w:rsidR="009F432E" w:rsidDel="00ED1D72">
          <w:rPr>
            <w:rFonts w:eastAsia="나눔명조" w:hint="eastAsia"/>
            <w:sz w:val="20"/>
            <w:szCs w:val="22"/>
          </w:rPr>
          <w:delText xml:space="preserve"> </w:delText>
        </w:r>
        <w:r w:rsidR="009F432E" w:rsidDel="00ED1D72">
          <w:rPr>
            <w:rFonts w:eastAsia="나눔명조" w:hint="eastAsia"/>
            <w:sz w:val="20"/>
            <w:szCs w:val="22"/>
          </w:rPr>
          <w:delText>보인다</w:delText>
        </w:r>
      </w:del>
      <w:r w:rsidR="009F432E">
        <w:rPr>
          <w:rFonts w:eastAsia="나눔명조" w:hint="eastAsia"/>
          <w:sz w:val="20"/>
          <w:szCs w:val="22"/>
        </w:rPr>
        <w:t>.</w:t>
      </w:r>
      <w:r w:rsidR="00AA19AF">
        <w:rPr>
          <w:rFonts w:eastAsia="나눔명조"/>
          <w:sz w:val="20"/>
          <w:szCs w:val="22"/>
        </w:rPr>
        <w:t xml:space="preserve"> </w:t>
      </w:r>
      <w:del w:id="171" w:author="Park, Sanghoon" w:date="2021-09-30T13:44:00Z">
        <w:r w:rsidR="00AA19AF" w:rsidDel="00ED1D72">
          <w:rPr>
            <w:rFonts w:eastAsia="나눔명조" w:hint="eastAsia"/>
            <w:sz w:val="20"/>
            <w:szCs w:val="22"/>
          </w:rPr>
          <w:delText>불신을</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벗어나기</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위해서는</w:delText>
        </w:r>
        <w:r w:rsidDel="00ED1D72">
          <w:rPr>
            <w:rFonts w:eastAsia="나눔명조" w:hint="eastAsia"/>
            <w:sz w:val="20"/>
            <w:szCs w:val="22"/>
          </w:rPr>
          <w:delText xml:space="preserve"> </w:delText>
        </w:r>
        <w:r w:rsidR="00AA19AF" w:rsidDel="00ED1D72">
          <w:rPr>
            <w:rFonts w:eastAsia="나눔명조" w:hint="eastAsia"/>
            <w:sz w:val="20"/>
            <w:szCs w:val="22"/>
          </w:rPr>
          <w:delText>공공기관</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구성원들이</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자신의</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직무에</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수반되는</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책임에</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적극적으로</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임하고</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자율적으로</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사회공익적</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가치를</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추구하여</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공직자로써</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책임감과</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실행력을</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보이는</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것이</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중요할</w:delText>
        </w:r>
        <w:r w:rsidR="00AA19AF" w:rsidDel="00ED1D72">
          <w:rPr>
            <w:rFonts w:eastAsia="나눔명조" w:hint="eastAsia"/>
            <w:sz w:val="20"/>
            <w:szCs w:val="22"/>
          </w:rPr>
          <w:delText xml:space="preserve"> </w:delText>
        </w:r>
        <w:r w:rsidR="00AA19AF" w:rsidDel="00ED1D72">
          <w:rPr>
            <w:rFonts w:eastAsia="나눔명조" w:hint="eastAsia"/>
            <w:sz w:val="20"/>
            <w:szCs w:val="22"/>
          </w:rPr>
          <w:delText>것이다</w:delText>
        </w:r>
        <w:r w:rsidR="00AA19AF" w:rsidDel="00ED1D72">
          <w:rPr>
            <w:rFonts w:eastAsia="나눔명조" w:hint="eastAsia"/>
            <w:sz w:val="20"/>
            <w:szCs w:val="22"/>
          </w:rPr>
          <w:delText>.</w:delText>
        </w:r>
        <w:r w:rsidR="00AA19AF" w:rsidDel="00ED1D72">
          <w:rPr>
            <w:rFonts w:eastAsia="나눔명조"/>
            <w:sz w:val="20"/>
            <w:szCs w:val="22"/>
          </w:rPr>
          <w:delText xml:space="preserve"> </w:delText>
        </w:r>
      </w:del>
    </w:p>
    <w:p w14:paraId="04DA3DF7" w14:textId="08DAEBD1" w:rsidR="00A17ECA" w:rsidRDefault="00AA19AF" w:rsidP="00B73896">
      <w:pPr>
        <w:wordWrap/>
        <w:spacing w:before="120" w:after="120" w:line="276" w:lineRule="auto"/>
        <w:rPr>
          <w:ins w:id="172" w:author="Park, Sanghoon" w:date="2021-09-30T13:54:00Z"/>
          <w:rFonts w:eastAsia="나눔명조"/>
          <w:sz w:val="20"/>
          <w:szCs w:val="22"/>
        </w:rPr>
      </w:pPr>
      <w:r>
        <w:rPr>
          <w:rFonts w:eastAsia="나눔명조" w:hint="eastAsia"/>
          <w:sz w:val="20"/>
          <w:szCs w:val="22"/>
        </w:rPr>
        <w:t>시민들은</w:t>
      </w:r>
      <w:r>
        <w:rPr>
          <w:rFonts w:eastAsia="나눔명조" w:hint="eastAsia"/>
          <w:sz w:val="20"/>
          <w:szCs w:val="22"/>
        </w:rPr>
        <w:t xml:space="preserve"> </w:t>
      </w:r>
      <w:ins w:id="173" w:author="Park, Sanghoon" w:date="2021-09-30T13:46:00Z">
        <w:r w:rsidR="00A17ECA">
          <w:rPr>
            <w:rFonts w:eastAsia="나눔명조" w:hint="eastAsia"/>
            <w:sz w:val="20"/>
            <w:szCs w:val="22"/>
          </w:rPr>
          <w:t>공무원이</w:t>
        </w:r>
        <w:r w:rsidR="00A17ECA">
          <w:rPr>
            <w:rFonts w:eastAsia="나눔명조" w:hint="eastAsia"/>
            <w:sz w:val="20"/>
            <w:szCs w:val="22"/>
          </w:rPr>
          <w:t xml:space="preserve"> </w:t>
        </w:r>
      </w:ins>
      <w:r>
        <w:rPr>
          <w:rFonts w:eastAsia="나눔명조" w:hint="eastAsia"/>
          <w:sz w:val="20"/>
          <w:szCs w:val="22"/>
        </w:rPr>
        <w:t>무기력하고</w:t>
      </w:r>
      <w:r>
        <w:rPr>
          <w:rFonts w:eastAsia="나눔명조" w:hint="eastAsia"/>
          <w:sz w:val="20"/>
          <w:szCs w:val="22"/>
        </w:rPr>
        <w:t xml:space="preserve"> </w:t>
      </w:r>
      <w:r>
        <w:rPr>
          <w:rFonts w:eastAsia="나눔명조" w:hint="eastAsia"/>
          <w:sz w:val="20"/>
          <w:szCs w:val="22"/>
        </w:rPr>
        <w:t>무능력한</w:t>
      </w:r>
      <w:ins w:id="174" w:author="Park, Sanghoon" w:date="2021-09-30T13:46:00Z">
        <w:r w:rsidR="00A17ECA">
          <w:rPr>
            <w:rFonts w:eastAsia="나눔명조" w:hint="eastAsia"/>
            <w:sz w:val="20"/>
            <w:szCs w:val="22"/>
          </w:rPr>
          <w:t xml:space="preserve"> </w:t>
        </w:r>
        <w:r w:rsidR="00A17ECA">
          <w:rPr>
            <w:rFonts w:eastAsia="나눔명조" w:hint="eastAsia"/>
            <w:sz w:val="20"/>
            <w:szCs w:val="22"/>
          </w:rPr>
          <w:t>모습을</w:t>
        </w:r>
        <w:r w:rsidR="00A17ECA">
          <w:rPr>
            <w:rFonts w:eastAsia="나눔명조" w:hint="eastAsia"/>
            <w:sz w:val="20"/>
            <w:szCs w:val="22"/>
          </w:rPr>
          <w:t xml:space="preserve"> </w:t>
        </w:r>
        <w:r w:rsidR="00A17ECA">
          <w:rPr>
            <w:rFonts w:eastAsia="나눔명조" w:hint="eastAsia"/>
            <w:sz w:val="20"/>
            <w:szCs w:val="22"/>
          </w:rPr>
          <w:t>보일</w:t>
        </w:r>
        <w:r w:rsidR="00A17ECA">
          <w:rPr>
            <w:rFonts w:eastAsia="나눔명조" w:hint="eastAsia"/>
            <w:sz w:val="20"/>
            <w:szCs w:val="22"/>
          </w:rPr>
          <w:t xml:space="preserve"> </w:t>
        </w:r>
        <w:r w:rsidR="00A17ECA">
          <w:rPr>
            <w:rFonts w:eastAsia="나눔명조" w:hint="eastAsia"/>
            <w:sz w:val="20"/>
            <w:szCs w:val="22"/>
          </w:rPr>
          <w:t>경우</w:t>
        </w:r>
        <w:r w:rsidR="00A17ECA">
          <w:rPr>
            <w:rFonts w:eastAsia="나눔명조" w:hint="eastAsia"/>
            <w:sz w:val="20"/>
            <w:szCs w:val="22"/>
          </w:rPr>
          <w:t>,</w:t>
        </w:r>
        <w:r w:rsidR="00A17ECA">
          <w:rPr>
            <w:rFonts w:eastAsia="나눔명조"/>
            <w:sz w:val="20"/>
            <w:szCs w:val="22"/>
          </w:rPr>
          <w:t xml:space="preserve"> </w:t>
        </w:r>
        <w:r w:rsidR="00A17ECA">
          <w:rPr>
            <w:rFonts w:eastAsia="나눔명조" w:hint="eastAsia"/>
            <w:sz w:val="20"/>
            <w:szCs w:val="22"/>
          </w:rPr>
          <w:t>또는</w:t>
        </w:r>
      </w:ins>
      <w:del w:id="175" w:author="Park, Sanghoon" w:date="2021-09-30T13:46:00Z">
        <w:r w:rsidDel="00A17ECA">
          <w:rPr>
            <w:rFonts w:eastAsia="나눔명조" w:hint="eastAsia"/>
            <w:sz w:val="20"/>
            <w:szCs w:val="22"/>
          </w:rPr>
          <w:delText xml:space="preserve"> </w:delText>
        </w:r>
        <w:r w:rsidDel="00A17ECA">
          <w:rPr>
            <w:rFonts w:eastAsia="나눔명조" w:hint="eastAsia"/>
            <w:sz w:val="20"/>
            <w:szCs w:val="22"/>
          </w:rPr>
          <w:delText>공무원에게</w:delText>
        </w:r>
        <w:r w:rsidDel="00A17ECA">
          <w:rPr>
            <w:rFonts w:eastAsia="나눔명조" w:hint="eastAsia"/>
            <w:sz w:val="20"/>
            <w:szCs w:val="22"/>
          </w:rPr>
          <w:delText xml:space="preserve"> </w:delText>
        </w:r>
        <w:r w:rsidDel="00A17ECA">
          <w:rPr>
            <w:rFonts w:eastAsia="나눔명조" w:hint="eastAsia"/>
            <w:sz w:val="20"/>
            <w:szCs w:val="22"/>
          </w:rPr>
          <w:delText>불만족하며</w:delText>
        </w:r>
        <w:r w:rsidDel="00A17ECA">
          <w:rPr>
            <w:rFonts w:eastAsia="나눔명조" w:hint="eastAsia"/>
            <w:sz w:val="20"/>
            <w:szCs w:val="22"/>
          </w:rPr>
          <w:delText>,</w:delText>
        </w:r>
        <w:r w:rsidDel="00A17ECA">
          <w:rPr>
            <w:rFonts w:eastAsia="나눔명조"/>
            <w:sz w:val="20"/>
            <w:szCs w:val="22"/>
          </w:rPr>
          <w:delText xml:space="preserve"> </w:delText>
        </w:r>
        <w:r w:rsidDel="00A17ECA">
          <w:rPr>
            <w:rFonts w:eastAsia="나눔명조" w:hint="eastAsia"/>
            <w:sz w:val="20"/>
            <w:szCs w:val="22"/>
          </w:rPr>
          <w:delText>이들이</w:delText>
        </w:r>
        <w:r w:rsidDel="00A17ECA">
          <w:rPr>
            <w:rFonts w:eastAsia="나눔명조" w:hint="eastAsia"/>
            <w:sz w:val="20"/>
            <w:szCs w:val="22"/>
          </w:rPr>
          <w:delText xml:space="preserve"> </w:delText>
        </w:r>
      </w:del>
      <w:ins w:id="176" w:author="Park, Sanghoon" w:date="2021-09-30T13:46:00Z">
        <w:r w:rsidR="00A17ECA">
          <w:rPr>
            <w:rFonts w:eastAsia="나눔명조"/>
            <w:sz w:val="20"/>
            <w:szCs w:val="22"/>
          </w:rPr>
          <w:t xml:space="preserve"> </w:t>
        </w:r>
      </w:ins>
      <w:r>
        <w:rPr>
          <w:rFonts w:eastAsia="나눔명조" w:hint="eastAsia"/>
          <w:sz w:val="20"/>
          <w:szCs w:val="22"/>
        </w:rPr>
        <w:t>공직안정성</w:t>
      </w:r>
      <w:r>
        <w:rPr>
          <w:rFonts w:eastAsia="나눔명조" w:hint="eastAsia"/>
          <w:sz w:val="20"/>
          <w:szCs w:val="22"/>
        </w:rPr>
        <w:t xml:space="preserve"> </w:t>
      </w:r>
      <w:r>
        <w:rPr>
          <w:rFonts w:eastAsia="나눔명조" w:hint="eastAsia"/>
          <w:sz w:val="20"/>
          <w:szCs w:val="22"/>
        </w:rPr>
        <w:t>이외에</w:t>
      </w:r>
      <w:r>
        <w:rPr>
          <w:rFonts w:eastAsia="나눔명조" w:hint="eastAsia"/>
          <w:sz w:val="20"/>
          <w:szCs w:val="22"/>
        </w:rPr>
        <w:t xml:space="preserve"> </w:t>
      </w:r>
      <w:r w:rsidR="00E56064">
        <w:rPr>
          <w:rFonts w:eastAsia="나눔명조" w:hint="eastAsia"/>
          <w:sz w:val="20"/>
          <w:szCs w:val="22"/>
        </w:rPr>
        <w:t>공적</w:t>
      </w:r>
      <w:r w:rsidR="00E56064">
        <w:rPr>
          <w:rFonts w:eastAsia="나눔명조" w:hint="eastAsia"/>
          <w:sz w:val="20"/>
          <w:szCs w:val="22"/>
        </w:rPr>
        <w:t xml:space="preserve"> </w:t>
      </w:r>
      <w:r>
        <w:rPr>
          <w:rFonts w:eastAsia="나눔명조" w:hint="eastAsia"/>
          <w:sz w:val="20"/>
          <w:szCs w:val="22"/>
        </w:rPr>
        <w:t>가치를</w:t>
      </w:r>
      <w:r>
        <w:rPr>
          <w:rFonts w:eastAsia="나눔명조" w:hint="eastAsia"/>
          <w:sz w:val="20"/>
          <w:szCs w:val="22"/>
        </w:rPr>
        <w:t xml:space="preserve"> </w:t>
      </w:r>
      <w:r>
        <w:rPr>
          <w:rFonts w:eastAsia="나눔명조" w:hint="eastAsia"/>
          <w:sz w:val="20"/>
          <w:szCs w:val="22"/>
        </w:rPr>
        <w:t>경시한다고</w:t>
      </w:r>
      <w:r>
        <w:rPr>
          <w:rFonts w:eastAsia="나눔명조" w:hint="eastAsia"/>
          <w:sz w:val="20"/>
          <w:szCs w:val="22"/>
        </w:rPr>
        <w:t xml:space="preserve"> </w:t>
      </w:r>
      <w:r>
        <w:rPr>
          <w:rFonts w:eastAsia="나눔명조" w:hint="eastAsia"/>
          <w:sz w:val="20"/>
          <w:szCs w:val="22"/>
        </w:rPr>
        <w:t>여</w:t>
      </w:r>
      <w:del w:id="177" w:author="Park, Sanghoon" w:date="2021-09-30T13:46:00Z">
        <w:r w:rsidDel="00A17ECA">
          <w:rPr>
            <w:rFonts w:eastAsia="나눔명조" w:hint="eastAsia"/>
            <w:sz w:val="20"/>
            <w:szCs w:val="22"/>
          </w:rPr>
          <w:delText>기면</w:delText>
        </w:r>
      </w:del>
      <w:ins w:id="178" w:author="Park, Sanghoon" w:date="2021-09-30T13:47:00Z">
        <w:r w:rsidR="00A17ECA">
          <w:rPr>
            <w:rFonts w:eastAsia="나눔명조" w:hint="eastAsia"/>
            <w:sz w:val="20"/>
            <w:szCs w:val="22"/>
          </w:rPr>
          <w:t>길</w:t>
        </w:r>
      </w:ins>
      <w:ins w:id="179" w:author="Park, Sanghoon" w:date="2021-09-30T13:46:00Z">
        <w:r w:rsidR="00A17ECA">
          <w:rPr>
            <w:rFonts w:eastAsia="나눔명조" w:hint="eastAsia"/>
            <w:sz w:val="20"/>
            <w:szCs w:val="22"/>
          </w:rPr>
          <w:t xml:space="preserve"> </w:t>
        </w:r>
        <w:r w:rsidR="00A17ECA">
          <w:rPr>
            <w:rFonts w:eastAsia="나눔명조" w:hint="eastAsia"/>
            <w:sz w:val="20"/>
            <w:szCs w:val="22"/>
          </w:rPr>
          <w:t>경우</w:t>
        </w:r>
      </w:ins>
      <w:ins w:id="180" w:author="Park, Sanghoon" w:date="2021-09-30T13:47:00Z">
        <w:r w:rsidR="00A17ECA">
          <w:rPr>
            <w:rFonts w:eastAsia="나눔명조" w:hint="eastAsia"/>
            <w:sz w:val="20"/>
            <w:szCs w:val="22"/>
          </w:rPr>
          <w:t xml:space="preserve"> </w:t>
        </w:r>
      </w:ins>
      <w:del w:id="181" w:author="Park, Sanghoon" w:date="2021-09-30T13:46:00Z">
        <w:r w:rsidDel="00A17ECA">
          <w:rPr>
            <w:rFonts w:eastAsia="나눔명조" w:hint="eastAsia"/>
            <w:sz w:val="20"/>
            <w:szCs w:val="22"/>
          </w:rPr>
          <w:delText>서</w:delText>
        </w:r>
      </w:del>
      <w:del w:id="182" w:author="Park, Sanghoon" w:date="2021-09-30T13:47:00Z">
        <w:r w:rsidDel="00A17ECA">
          <w:rPr>
            <w:rFonts w:eastAsia="나눔명조" w:hint="eastAsia"/>
            <w:sz w:val="20"/>
            <w:szCs w:val="22"/>
          </w:rPr>
          <w:delText xml:space="preserve"> </w:delText>
        </w:r>
        <w:r w:rsidDel="00A17ECA">
          <w:rPr>
            <w:rFonts w:eastAsia="나눔명조" w:hint="eastAsia"/>
            <w:sz w:val="20"/>
            <w:szCs w:val="22"/>
          </w:rPr>
          <w:delText>점차</w:delText>
        </w:r>
        <w:r w:rsidDel="00A17ECA">
          <w:rPr>
            <w:rFonts w:eastAsia="나눔명조" w:hint="eastAsia"/>
            <w:sz w:val="20"/>
            <w:szCs w:val="22"/>
          </w:rPr>
          <w:delText xml:space="preserve"> </w:delText>
        </w:r>
      </w:del>
      <w:r>
        <w:rPr>
          <w:rFonts w:eastAsia="나눔명조" w:hint="eastAsia"/>
          <w:sz w:val="20"/>
          <w:szCs w:val="22"/>
        </w:rPr>
        <w:t>공공기관과</w:t>
      </w:r>
      <w:r>
        <w:rPr>
          <w:rFonts w:eastAsia="나눔명조" w:hint="eastAsia"/>
          <w:sz w:val="20"/>
          <w:szCs w:val="22"/>
        </w:rPr>
        <w:t xml:space="preserve"> </w:t>
      </w:r>
      <w:r>
        <w:rPr>
          <w:rFonts w:eastAsia="나눔명조" w:hint="eastAsia"/>
          <w:sz w:val="20"/>
          <w:szCs w:val="22"/>
        </w:rPr>
        <w:t>그</w:t>
      </w:r>
      <w:r>
        <w:rPr>
          <w:rFonts w:eastAsia="나눔명조" w:hint="eastAsia"/>
          <w:sz w:val="20"/>
          <w:szCs w:val="22"/>
        </w:rPr>
        <w:t xml:space="preserve"> </w:t>
      </w:r>
      <w:r>
        <w:rPr>
          <w:rFonts w:eastAsia="나눔명조" w:hint="eastAsia"/>
          <w:sz w:val="20"/>
          <w:szCs w:val="22"/>
        </w:rPr>
        <w:t>구성원에</w:t>
      </w:r>
      <w:r>
        <w:rPr>
          <w:rFonts w:eastAsia="나눔명조" w:hint="eastAsia"/>
          <w:sz w:val="20"/>
          <w:szCs w:val="22"/>
        </w:rPr>
        <w:t xml:space="preserve"> </w:t>
      </w:r>
      <w:r>
        <w:rPr>
          <w:rFonts w:eastAsia="나눔명조" w:hint="eastAsia"/>
          <w:sz w:val="20"/>
          <w:szCs w:val="22"/>
        </w:rPr>
        <w:t>대</w:t>
      </w:r>
      <w:ins w:id="183" w:author="Park, Sanghoon" w:date="2021-09-30T13:47:00Z">
        <w:r w:rsidR="00A17ECA">
          <w:rPr>
            <w:rFonts w:eastAsia="나눔명조" w:hint="eastAsia"/>
            <w:sz w:val="20"/>
            <w:szCs w:val="22"/>
          </w:rPr>
          <w:t>해</w:t>
        </w:r>
      </w:ins>
      <w:del w:id="184" w:author="Park, Sanghoon" w:date="2021-09-30T13:47:00Z">
        <w:r w:rsidDel="00A17ECA">
          <w:rPr>
            <w:rFonts w:eastAsia="나눔명조" w:hint="eastAsia"/>
            <w:sz w:val="20"/>
            <w:szCs w:val="22"/>
          </w:rPr>
          <w:delText>한</w:delText>
        </w:r>
      </w:del>
      <w:r>
        <w:rPr>
          <w:rFonts w:eastAsia="나눔명조" w:hint="eastAsia"/>
          <w:sz w:val="20"/>
          <w:szCs w:val="22"/>
        </w:rPr>
        <w:t xml:space="preserve"> </w:t>
      </w:r>
      <w:ins w:id="185" w:author="Park, Sanghoon" w:date="2021-09-30T13:47:00Z">
        <w:r w:rsidR="00A17ECA">
          <w:rPr>
            <w:rFonts w:eastAsia="나눔명조" w:hint="eastAsia"/>
            <w:sz w:val="20"/>
            <w:szCs w:val="22"/>
          </w:rPr>
          <w:t>만족하지</w:t>
        </w:r>
        <w:r w:rsidR="00A17ECA">
          <w:rPr>
            <w:rFonts w:eastAsia="나눔명조" w:hint="eastAsia"/>
            <w:sz w:val="20"/>
            <w:szCs w:val="22"/>
          </w:rPr>
          <w:t xml:space="preserve"> </w:t>
        </w:r>
        <w:r w:rsidR="00A17ECA">
          <w:rPr>
            <w:rFonts w:eastAsia="나눔명조" w:hint="eastAsia"/>
            <w:sz w:val="20"/>
            <w:szCs w:val="22"/>
          </w:rPr>
          <w:t>않으며</w:t>
        </w:r>
        <w:r w:rsidR="00A17ECA">
          <w:rPr>
            <w:rFonts w:eastAsia="나눔명조" w:hint="eastAsia"/>
            <w:sz w:val="20"/>
            <w:szCs w:val="22"/>
          </w:rPr>
          <w:t>,</w:t>
        </w:r>
        <w:r w:rsidR="00A17ECA">
          <w:rPr>
            <w:rFonts w:eastAsia="나눔명조"/>
            <w:sz w:val="20"/>
            <w:szCs w:val="22"/>
          </w:rPr>
          <w:t xml:space="preserve"> </w:t>
        </w:r>
        <w:r w:rsidR="00A17ECA">
          <w:rPr>
            <w:rFonts w:eastAsia="나눔명조" w:hint="eastAsia"/>
            <w:sz w:val="20"/>
            <w:szCs w:val="22"/>
          </w:rPr>
          <w:t>신뢰하지</w:t>
        </w:r>
        <w:r w:rsidR="00A17ECA">
          <w:rPr>
            <w:rFonts w:eastAsia="나눔명조" w:hint="eastAsia"/>
            <w:sz w:val="20"/>
            <w:szCs w:val="22"/>
          </w:rPr>
          <w:t xml:space="preserve"> </w:t>
        </w:r>
        <w:r w:rsidR="00A17ECA">
          <w:rPr>
            <w:rFonts w:eastAsia="나눔명조" w:hint="eastAsia"/>
            <w:sz w:val="20"/>
            <w:szCs w:val="22"/>
          </w:rPr>
          <w:t>않는</w:t>
        </w:r>
        <w:r w:rsidR="00A17ECA">
          <w:rPr>
            <w:rFonts w:eastAsia="나눔명조" w:hint="eastAsia"/>
            <w:sz w:val="20"/>
            <w:szCs w:val="22"/>
          </w:rPr>
          <w:t xml:space="preserve"> </w:t>
        </w:r>
        <w:r w:rsidR="00A17ECA">
          <w:rPr>
            <w:rFonts w:eastAsia="나눔명조" w:hint="eastAsia"/>
            <w:sz w:val="20"/>
            <w:szCs w:val="22"/>
          </w:rPr>
          <w:t>모습을</w:t>
        </w:r>
        <w:r w:rsidR="00A17ECA">
          <w:rPr>
            <w:rFonts w:eastAsia="나눔명조" w:hint="eastAsia"/>
            <w:sz w:val="20"/>
            <w:szCs w:val="22"/>
          </w:rPr>
          <w:t xml:space="preserve"> </w:t>
        </w:r>
        <w:r w:rsidR="00A17ECA">
          <w:rPr>
            <w:rFonts w:eastAsia="나눔명조" w:hint="eastAsia"/>
            <w:sz w:val="20"/>
            <w:szCs w:val="22"/>
          </w:rPr>
          <w:t>보인다</w:t>
        </w:r>
      </w:ins>
      <w:r w:rsidR="00A17ECA">
        <w:rPr>
          <w:rFonts w:eastAsia="나눔명조"/>
          <w:sz w:val="20"/>
          <w:szCs w:val="22"/>
        </w:rPr>
        <w:fldChar w:fldCharType="begin"/>
      </w:r>
      <w:r w:rsidR="005302F9">
        <w:rPr>
          <w:rFonts w:eastAsia="나눔명조" w:hint="eastAsia"/>
          <w:sz w:val="20"/>
          <w:szCs w:val="22"/>
        </w:rPr>
        <w:instrText xml:space="preserve"> ADDIN ZOTERO_ITEM CSL_CITATION {"citationID":"LnQhIAZY","properties":{"formattedCitation":"(\\uc0\\u51060{}\\uc0\\u50896{}\\uc0\\u55148{} 2018)","plainCitation":"(</w:instrText>
      </w:r>
      <w:r w:rsidR="005302F9">
        <w:rPr>
          <w:rFonts w:eastAsia="나눔명조" w:hint="eastAsia"/>
          <w:sz w:val="20"/>
          <w:szCs w:val="22"/>
        </w:rPr>
        <w:instrText>이원희</w:instrText>
      </w:r>
      <w:r w:rsidR="005302F9">
        <w:rPr>
          <w:rFonts w:eastAsia="나눔명조" w:hint="eastAsia"/>
          <w:sz w:val="20"/>
          <w:szCs w:val="22"/>
        </w:rPr>
        <w:instrText xml:space="preserve"> 2018)","noteIndex":0},"citationItems":[{"id":1481,"uris":["http://zotero.org/users/5210800/items/D4EDL7JC"],"uri":["http://zotero.org/users/5210800/items/D4EDL7JC"],"itemData":{"id":1481,"type":"article-journal","container-title":"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","DOI":"10.53865/KSPA.2018.02.28.4.61","ISSN":"1225-8652","issue":"4","language":"ko","note":"Citation Key: Lee:2018","page":"61</w:instrText>
      </w:r>
      <w:r w:rsidR="005302F9">
        <w:rPr>
          <w:rFonts w:eastAsia="나눔명조" w:hint="eastAsia"/>
          <w:sz w:val="20"/>
          <w:szCs w:val="22"/>
        </w:rPr>
        <w:instrText>–</w:instrText>
      </w:r>
      <w:r w:rsidR="005302F9">
        <w:rPr>
          <w:rFonts w:eastAsia="나눔명조" w:hint="eastAsia"/>
          <w:sz w:val="20"/>
          <w:szCs w:val="22"/>
        </w:rPr>
        <w:instrText>82","title":"</w:instrText>
      </w:r>
      <w:r w:rsidR="005302F9">
        <w:rPr>
          <w:rFonts w:eastAsia="나눔명조" w:hint="eastAsia"/>
          <w:sz w:val="20"/>
          <w:szCs w:val="22"/>
        </w:rPr>
        <w:instrText>한국</w:instrText>
      </w:r>
      <w:r w:rsidR="005302F9">
        <w:rPr>
          <w:rFonts w:eastAsia="나눔명조" w:hint="eastAsia"/>
          <w:sz w:val="20"/>
          <w:szCs w:val="22"/>
        </w:rPr>
        <w:instrText xml:space="preserve"> </w:instrText>
      </w:r>
      <w:r w:rsidR="005302F9">
        <w:rPr>
          <w:rFonts w:eastAsia="나눔명조" w:hint="eastAsia"/>
          <w:sz w:val="20"/>
          <w:szCs w:val="22"/>
        </w:rPr>
        <w:instrText>공무원에</w:instrText>
      </w:r>
      <w:r w:rsidR="005302F9">
        <w:rPr>
          <w:rFonts w:eastAsia="나눔명조" w:hint="eastAsia"/>
          <w:sz w:val="20"/>
          <w:szCs w:val="22"/>
        </w:rPr>
        <w:instrText xml:space="preserve"> </w:instrText>
      </w:r>
      <w:r w:rsidR="005302F9">
        <w:rPr>
          <w:rFonts w:eastAsia="나눔명조" w:hint="eastAsia"/>
          <w:sz w:val="20"/>
          <w:szCs w:val="22"/>
        </w:rPr>
        <w:instrText>대한</w:instrText>
      </w:r>
      <w:r w:rsidR="005302F9">
        <w:rPr>
          <w:rFonts w:eastAsia="나눔명조" w:hint="eastAsia"/>
          <w:sz w:val="20"/>
          <w:szCs w:val="22"/>
        </w:rPr>
        <w:instrText xml:space="preserve"> </w:instrText>
      </w:r>
      <w:r w:rsidR="005302F9">
        <w:rPr>
          <w:rFonts w:eastAsia="나눔명조" w:hint="eastAsia"/>
          <w:sz w:val="20"/>
          <w:szCs w:val="22"/>
        </w:rPr>
        <w:instrText>새로운</w:instrText>
      </w:r>
      <w:r w:rsidR="005302F9">
        <w:rPr>
          <w:rFonts w:eastAsia="나눔명조" w:hint="eastAsia"/>
          <w:sz w:val="20"/>
          <w:szCs w:val="22"/>
        </w:rPr>
        <w:instrText xml:space="preserve"> </w:instrText>
      </w:r>
      <w:r w:rsidR="005302F9">
        <w:rPr>
          <w:rFonts w:eastAsia="나눔명조" w:hint="eastAsia"/>
          <w:sz w:val="20"/>
          <w:szCs w:val="22"/>
        </w:rPr>
        <w:instrText>인식</w:instrText>
      </w:r>
      <w:r w:rsidR="005302F9">
        <w:rPr>
          <w:rFonts w:eastAsia="나눔명조" w:hint="eastAsia"/>
          <w:sz w:val="20"/>
          <w:szCs w:val="22"/>
        </w:rPr>
        <w:instrText xml:space="preserve">: </w:instrText>
      </w:r>
      <w:r w:rsidR="005302F9">
        <w:rPr>
          <w:rFonts w:eastAsia="나눔명조" w:hint="eastAsia"/>
          <w:sz w:val="20"/>
          <w:szCs w:val="22"/>
        </w:rPr>
        <w:instrText>불신과</w:instrText>
      </w:r>
      <w:r w:rsidR="005302F9">
        <w:rPr>
          <w:rFonts w:eastAsia="나눔명조" w:hint="eastAsia"/>
          <w:sz w:val="20"/>
          <w:szCs w:val="22"/>
        </w:rPr>
        <w:instrText xml:space="preserve"> </w:instrText>
      </w:r>
      <w:r w:rsidR="005302F9">
        <w:rPr>
          <w:rFonts w:eastAsia="나눔명조" w:hint="eastAsia"/>
          <w:sz w:val="20"/>
          <w:szCs w:val="22"/>
        </w:rPr>
        <w:instrText>부패의</w:instrText>
      </w:r>
      <w:r w:rsidR="005302F9">
        <w:rPr>
          <w:rFonts w:eastAsia="나눔명조" w:hint="eastAsia"/>
          <w:sz w:val="20"/>
          <w:szCs w:val="22"/>
        </w:rPr>
        <w:instrText xml:space="preserve"> </w:instrText>
      </w:r>
      <w:r w:rsidR="005302F9">
        <w:rPr>
          <w:rFonts w:eastAsia="나눔명조" w:hint="eastAsia"/>
          <w:sz w:val="20"/>
          <w:szCs w:val="22"/>
        </w:rPr>
        <w:instrText>대상인가</w:instrText>
      </w:r>
      <w:r w:rsidR="005302F9">
        <w:rPr>
          <w:rFonts w:eastAsia="나눔명조" w:hint="eastAsia"/>
          <w:sz w:val="20"/>
          <w:szCs w:val="22"/>
        </w:rPr>
        <w:instrText>?","title-short":"New Recognition for Bureaucracy in Korea","volume":"28","author":[{"family":"</w:instrText>
      </w:r>
      <w:r w:rsidR="005302F9">
        <w:rPr>
          <w:rFonts w:eastAsia="나눔명조" w:hint="eastAsia"/>
          <w:sz w:val="20"/>
          <w:szCs w:val="22"/>
        </w:rPr>
        <w:instrText>이원희</w:instrText>
      </w:r>
      <w:r w:rsidR="005302F9">
        <w:rPr>
          <w:rFonts w:eastAsia="나눔명조" w:hint="eastAsia"/>
          <w:sz w:val="20"/>
          <w:szCs w:val="22"/>
        </w:rPr>
        <w:instrText>","given":""}],"issued":{"date-parts":[["2018",2]]}}}],"schema":"https://github.com/</w:instrText>
      </w:r>
      <w:r w:rsidR="005302F9">
        <w:rPr>
          <w:rFonts w:eastAsia="나눔명조"/>
          <w:sz w:val="20"/>
          <w:szCs w:val="22"/>
        </w:rPr>
        <w:instrText xml:space="preserve">citation-style-language/schema/raw/master/csl-citation.json"} </w:instrText>
      </w:r>
      <w:r w:rsidR="00A17ECA">
        <w:rPr>
          <w:rFonts w:eastAsia="나눔명조"/>
          <w:sz w:val="20"/>
          <w:szCs w:val="22"/>
        </w:rPr>
        <w:fldChar w:fldCharType="separate"/>
      </w:r>
      <w:r w:rsidR="000F4CAE" w:rsidRPr="000F4CAE">
        <w:rPr>
          <w:rFonts w:eastAsia="나눔명조"/>
          <w:sz w:val="20"/>
          <w:szCs w:val="22"/>
          <w:rPrChange w:id="186" w:author="Park, Sanghoon" w:date="2021-10-01T02:42:00Z">
            <w:rPr>
              <w:sz w:val="20"/>
            </w:rPr>
          </w:rPrChange>
        </w:rPr>
        <w:t>(</w:t>
      </w:r>
      <w:r w:rsidR="000F4CAE" w:rsidRPr="000F4CAE">
        <w:rPr>
          <w:rFonts w:eastAsia="나눔명조" w:hint="eastAsia"/>
          <w:sz w:val="20"/>
          <w:szCs w:val="22"/>
          <w:rPrChange w:id="187" w:author="Park, Sanghoon" w:date="2021-10-01T02:42:00Z">
            <w:rPr>
              <w:rFonts w:hint="eastAsia"/>
              <w:sz w:val="20"/>
            </w:rPr>
          </w:rPrChange>
        </w:rPr>
        <w:t>이원희</w:t>
      </w:r>
      <w:r w:rsidR="000F4CAE" w:rsidRPr="000F4CAE">
        <w:rPr>
          <w:rFonts w:eastAsia="나눔명조"/>
          <w:sz w:val="20"/>
          <w:szCs w:val="22"/>
          <w:rPrChange w:id="188" w:author="Park, Sanghoon" w:date="2021-10-01T02:42:00Z">
            <w:rPr>
              <w:sz w:val="20"/>
            </w:rPr>
          </w:rPrChange>
        </w:rPr>
        <w:t xml:space="preserve"> 2018)</w:t>
      </w:r>
      <w:r w:rsidR="00A17ECA">
        <w:rPr>
          <w:rFonts w:eastAsia="나눔명조"/>
          <w:sz w:val="20"/>
          <w:szCs w:val="22"/>
        </w:rPr>
        <w:fldChar w:fldCharType="end"/>
      </w:r>
      <w:del w:id="189" w:author="Park, Sanghoon" w:date="2021-09-30T13:47:00Z">
        <w:r w:rsidDel="00A17ECA">
          <w:rPr>
            <w:rFonts w:eastAsia="나눔명조" w:hint="eastAsia"/>
            <w:sz w:val="20"/>
            <w:szCs w:val="22"/>
          </w:rPr>
          <w:delText>불신을</w:delText>
        </w:r>
        <w:r w:rsidDel="00A17ECA">
          <w:rPr>
            <w:rFonts w:eastAsia="나눔명조" w:hint="eastAsia"/>
            <w:sz w:val="20"/>
            <w:szCs w:val="22"/>
          </w:rPr>
          <w:delText xml:space="preserve"> </w:delText>
        </w:r>
        <w:r w:rsidDel="00A17ECA">
          <w:rPr>
            <w:rFonts w:eastAsia="나눔명조" w:hint="eastAsia"/>
            <w:sz w:val="20"/>
            <w:szCs w:val="22"/>
          </w:rPr>
          <w:delText>확장한다</w:delText>
        </w:r>
        <w:r w:rsidDel="00A17ECA">
          <w:rPr>
            <w:rFonts w:eastAsia="나눔명조" w:hint="eastAsia"/>
            <w:sz w:val="20"/>
            <w:szCs w:val="22"/>
          </w:rPr>
          <w:delText xml:space="preserve"> </w:delText>
        </w:r>
      </w:del>
      <w:del w:id="190" w:author="Park, Sanghoon" w:date="2021-09-30T13:48:00Z">
        <w:r w:rsidDel="00A17ECA">
          <w:rPr>
            <w:rFonts w:eastAsia="나눔명조"/>
            <w:sz w:val="20"/>
            <w:szCs w:val="22"/>
          </w:rPr>
          <w:delText>(</w:delText>
        </w:r>
        <w:r w:rsidDel="00A17ECA">
          <w:rPr>
            <w:rFonts w:eastAsia="나눔명조" w:hint="eastAsia"/>
            <w:sz w:val="20"/>
            <w:szCs w:val="22"/>
          </w:rPr>
          <w:delText>이원희</w:delText>
        </w:r>
        <w:r w:rsidDel="00A17ECA">
          <w:rPr>
            <w:rFonts w:eastAsia="나눔명조" w:hint="eastAsia"/>
            <w:sz w:val="20"/>
            <w:szCs w:val="22"/>
          </w:rPr>
          <w:delText xml:space="preserve"> </w:delText>
        </w:r>
        <w:r w:rsidDel="00A17ECA">
          <w:rPr>
            <w:rFonts w:eastAsia="나눔명조"/>
            <w:sz w:val="20"/>
            <w:szCs w:val="22"/>
          </w:rPr>
          <w:delText>2018)</w:delText>
        </w:r>
      </w:del>
      <w:r>
        <w:rPr>
          <w:rFonts w:eastAsia="나눔명조" w:hint="eastAsia"/>
          <w:sz w:val="20"/>
          <w:szCs w:val="22"/>
        </w:rPr>
        <w:t>.</w:t>
      </w:r>
      <w:r w:rsidR="00E56064">
        <w:rPr>
          <w:rFonts w:eastAsia="나눔명조"/>
          <w:sz w:val="20"/>
          <w:szCs w:val="22"/>
        </w:rPr>
        <w:t xml:space="preserve"> </w:t>
      </w:r>
      <w:r w:rsidR="00E56064">
        <w:rPr>
          <w:rFonts w:eastAsia="나눔명조" w:hint="eastAsia"/>
          <w:sz w:val="20"/>
          <w:szCs w:val="22"/>
        </w:rPr>
        <w:t>따라서</w:t>
      </w:r>
      <w:r w:rsidR="00E56064">
        <w:rPr>
          <w:rFonts w:eastAsia="나눔명조" w:hint="eastAsia"/>
          <w:sz w:val="20"/>
          <w:szCs w:val="22"/>
        </w:rPr>
        <w:t xml:space="preserve"> </w:t>
      </w:r>
      <w:del w:id="191" w:author="Park, Sanghoon" w:date="2021-09-30T13:48:00Z">
        <w:r w:rsidR="00E56064" w:rsidDel="00A17ECA">
          <w:rPr>
            <w:rFonts w:eastAsia="나눔명조" w:hint="eastAsia"/>
            <w:sz w:val="20"/>
            <w:szCs w:val="22"/>
          </w:rPr>
          <w:delText>공공기관</w:delText>
        </w:r>
        <w:r w:rsidR="00E56064" w:rsidDel="00A17ECA">
          <w:rPr>
            <w:rFonts w:eastAsia="나눔명조" w:hint="eastAsia"/>
            <w:sz w:val="20"/>
            <w:szCs w:val="22"/>
          </w:rPr>
          <w:delText xml:space="preserve"> </w:delText>
        </w:r>
        <w:r w:rsidR="00E56064" w:rsidDel="00A17ECA">
          <w:rPr>
            <w:rFonts w:eastAsia="나눔명조" w:hint="eastAsia"/>
            <w:sz w:val="20"/>
            <w:szCs w:val="22"/>
          </w:rPr>
          <w:delText>및</w:delText>
        </w:r>
        <w:r w:rsidR="00E56064" w:rsidDel="00A17ECA">
          <w:rPr>
            <w:rFonts w:eastAsia="나눔명조" w:hint="eastAsia"/>
            <w:sz w:val="20"/>
            <w:szCs w:val="22"/>
          </w:rPr>
          <w:delText xml:space="preserve"> </w:delText>
        </w:r>
        <w:r w:rsidR="00E56064" w:rsidDel="00A17ECA">
          <w:rPr>
            <w:rFonts w:eastAsia="나눔명조" w:hint="eastAsia"/>
            <w:sz w:val="20"/>
            <w:szCs w:val="22"/>
          </w:rPr>
          <w:delText>공무원에</w:delText>
        </w:r>
      </w:del>
      <w:ins w:id="192" w:author="Park, Sanghoon" w:date="2021-09-30T13:48:00Z">
        <w:r w:rsidR="00A17ECA">
          <w:rPr>
            <w:rFonts w:eastAsia="나눔명조" w:hint="eastAsia"/>
            <w:sz w:val="20"/>
            <w:szCs w:val="22"/>
          </w:rPr>
          <w:t>공적</w:t>
        </w:r>
      </w:ins>
      <w:ins w:id="193" w:author="Park, Sanghoon" w:date="2021-09-30T13:49:00Z">
        <w:r w:rsidR="00A17ECA">
          <w:rPr>
            <w:rFonts w:eastAsia="나눔명조" w:hint="eastAsia"/>
            <w:sz w:val="20"/>
            <w:szCs w:val="22"/>
          </w:rPr>
          <w:t>부문에</w:t>
        </w:r>
      </w:ins>
      <w:r w:rsidR="00E56064">
        <w:rPr>
          <w:rFonts w:eastAsia="나눔명조" w:hint="eastAsia"/>
          <w:sz w:val="20"/>
          <w:szCs w:val="22"/>
        </w:rPr>
        <w:t xml:space="preserve"> </w:t>
      </w:r>
      <w:r w:rsidR="00E56064">
        <w:rPr>
          <w:rFonts w:eastAsia="나눔명조" w:hint="eastAsia"/>
          <w:sz w:val="20"/>
          <w:szCs w:val="22"/>
        </w:rPr>
        <w:t>대한</w:t>
      </w:r>
      <w:r w:rsidR="00E56064">
        <w:rPr>
          <w:rFonts w:eastAsia="나눔명조" w:hint="eastAsia"/>
          <w:sz w:val="20"/>
          <w:szCs w:val="22"/>
        </w:rPr>
        <w:t xml:space="preserve"> </w:t>
      </w:r>
      <w:r w:rsidR="00E56064">
        <w:rPr>
          <w:rFonts w:eastAsia="나눔명조" w:hint="eastAsia"/>
          <w:sz w:val="20"/>
          <w:szCs w:val="22"/>
        </w:rPr>
        <w:t>신뢰를</w:t>
      </w:r>
      <w:r w:rsidR="00E56064">
        <w:rPr>
          <w:rFonts w:eastAsia="나눔명조" w:hint="eastAsia"/>
          <w:sz w:val="20"/>
          <w:szCs w:val="22"/>
        </w:rPr>
        <w:t xml:space="preserve"> </w:t>
      </w:r>
      <w:r w:rsidR="00E56064">
        <w:rPr>
          <w:rFonts w:eastAsia="나눔명조" w:hint="eastAsia"/>
          <w:sz w:val="20"/>
          <w:szCs w:val="22"/>
        </w:rPr>
        <w:t>회복하기</w:t>
      </w:r>
      <w:r w:rsidR="00E56064">
        <w:rPr>
          <w:rFonts w:eastAsia="나눔명조" w:hint="eastAsia"/>
          <w:sz w:val="20"/>
          <w:szCs w:val="22"/>
        </w:rPr>
        <w:t xml:space="preserve"> </w:t>
      </w:r>
      <w:r w:rsidR="00E56064">
        <w:rPr>
          <w:rFonts w:eastAsia="나눔명조" w:hint="eastAsia"/>
          <w:sz w:val="20"/>
          <w:szCs w:val="22"/>
        </w:rPr>
        <w:t>위해서는</w:t>
      </w:r>
      <w:r w:rsidR="00E56064">
        <w:rPr>
          <w:rFonts w:eastAsia="나눔명조" w:hint="eastAsia"/>
          <w:sz w:val="20"/>
          <w:szCs w:val="22"/>
        </w:rPr>
        <w:t xml:space="preserve"> </w:t>
      </w:r>
      <w:r w:rsidR="00E56064">
        <w:rPr>
          <w:rFonts w:eastAsia="나눔명조" w:hint="eastAsia"/>
          <w:sz w:val="20"/>
          <w:szCs w:val="22"/>
        </w:rPr>
        <w:t>관료제</w:t>
      </w:r>
      <w:r w:rsidR="00E56064">
        <w:rPr>
          <w:rFonts w:eastAsia="나눔명조" w:hint="eastAsia"/>
          <w:sz w:val="20"/>
          <w:szCs w:val="22"/>
        </w:rPr>
        <w:t xml:space="preserve"> </w:t>
      </w:r>
      <w:r w:rsidR="00E56064">
        <w:rPr>
          <w:rFonts w:eastAsia="나눔명조" w:hint="eastAsia"/>
          <w:sz w:val="20"/>
          <w:szCs w:val="22"/>
        </w:rPr>
        <w:t>개혁이나</w:t>
      </w:r>
      <w:r w:rsidR="00E56064">
        <w:rPr>
          <w:rFonts w:eastAsia="나눔명조" w:hint="eastAsia"/>
          <w:sz w:val="20"/>
          <w:szCs w:val="22"/>
        </w:rPr>
        <w:t xml:space="preserve"> </w:t>
      </w:r>
      <w:r w:rsidR="00E56064">
        <w:rPr>
          <w:rFonts w:eastAsia="나눔명조" w:hint="eastAsia"/>
          <w:sz w:val="20"/>
          <w:szCs w:val="22"/>
        </w:rPr>
        <w:t>위계적</w:t>
      </w:r>
      <w:r w:rsidR="00E56064">
        <w:rPr>
          <w:rFonts w:eastAsia="나눔명조" w:hint="eastAsia"/>
          <w:sz w:val="20"/>
          <w:szCs w:val="22"/>
        </w:rPr>
        <w:t xml:space="preserve"> </w:t>
      </w:r>
      <w:r w:rsidR="00E56064">
        <w:rPr>
          <w:rFonts w:eastAsia="나눔명조" w:hint="eastAsia"/>
          <w:sz w:val="20"/>
          <w:szCs w:val="22"/>
        </w:rPr>
        <w:t>조직제도</w:t>
      </w:r>
      <w:r w:rsidR="00E56064">
        <w:rPr>
          <w:rFonts w:eastAsia="나눔명조" w:hint="eastAsia"/>
          <w:sz w:val="20"/>
          <w:szCs w:val="22"/>
        </w:rPr>
        <w:t xml:space="preserve"> </w:t>
      </w:r>
      <w:r w:rsidR="00E56064">
        <w:rPr>
          <w:rFonts w:eastAsia="나눔명조" w:hint="eastAsia"/>
          <w:sz w:val="20"/>
          <w:szCs w:val="22"/>
        </w:rPr>
        <w:t>개편과</w:t>
      </w:r>
      <w:ins w:id="194" w:author="Park, Sanghoon" w:date="2021-09-30T13:49:00Z">
        <w:r w:rsidR="00A17ECA">
          <w:rPr>
            <w:rFonts w:eastAsia="나눔명조" w:hint="eastAsia"/>
            <w:sz w:val="20"/>
            <w:szCs w:val="22"/>
          </w:rPr>
          <w:t xml:space="preserve"> </w:t>
        </w:r>
        <w:r w:rsidR="00A17ECA">
          <w:rPr>
            <w:rFonts w:eastAsia="나눔명조" w:hint="eastAsia"/>
            <w:sz w:val="20"/>
            <w:szCs w:val="22"/>
          </w:rPr>
          <w:t>같은</w:t>
        </w:r>
        <w:r w:rsidR="00A17ECA">
          <w:rPr>
            <w:rFonts w:eastAsia="나눔명조" w:hint="eastAsia"/>
            <w:sz w:val="20"/>
            <w:szCs w:val="22"/>
          </w:rPr>
          <w:t xml:space="preserve"> </w:t>
        </w:r>
        <w:r w:rsidR="00A17ECA">
          <w:rPr>
            <w:rFonts w:eastAsia="나눔명조" w:hint="eastAsia"/>
            <w:sz w:val="20"/>
            <w:szCs w:val="22"/>
          </w:rPr>
          <w:t>구조적</w:t>
        </w:r>
        <w:r w:rsidR="00A17ECA">
          <w:rPr>
            <w:rFonts w:eastAsia="나눔명조" w:hint="eastAsia"/>
            <w:sz w:val="20"/>
            <w:szCs w:val="22"/>
          </w:rPr>
          <w:t xml:space="preserve"> </w:t>
        </w:r>
        <w:r w:rsidR="00A17ECA">
          <w:rPr>
            <w:rFonts w:eastAsia="나눔명조" w:hint="eastAsia"/>
            <w:sz w:val="20"/>
            <w:szCs w:val="22"/>
          </w:rPr>
          <w:t>변화와</w:t>
        </w:r>
      </w:ins>
      <w:r w:rsidR="00E56064">
        <w:rPr>
          <w:rFonts w:eastAsia="나눔명조" w:hint="eastAsia"/>
          <w:sz w:val="20"/>
          <w:szCs w:val="22"/>
        </w:rPr>
        <w:t xml:space="preserve"> </w:t>
      </w:r>
      <w:r w:rsidR="00E56064">
        <w:rPr>
          <w:rFonts w:eastAsia="나눔명조" w:hint="eastAsia"/>
          <w:sz w:val="20"/>
          <w:szCs w:val="22"/>
        </w:rPr>
        <w:t>함께</w:t>
      </w:r>
      <w:r w:rsidR="00E56064">
        <w:rPr>
          <w:rFonts w:eastAsia="나눔명조"/>
          <w:sz w:val="20"/>
          <w:szCs w:val="22"/>
        </w:rPr>
        <w:t xml:space="preserve">, </w:t>
      </w:r>
      <w:r w:rsidR="00E56064">
        <w:rPr>
          <w:rFonts w:eastAsia="나눔명조" w:hint="eastAsia"/>
          <w:sz w:val="20"/>
          <w:szCs w:val="22"/>
        </w:rPr>
        <w:t>조직</w:t>
      </w:r>
      <w:r w:rsidR="00E56064">
        <w:rPr>
          <w:rFonts w:eastAsia="나눔명조" w:hint="eastAsia"/>
          <w:sz w:val="20"/>
          <w:szCs w:val="22"/>
        </w:rPr>
        <w:t xml:space="preserve"> </w:t>
      </w:r>
      <w:r w:rsidR="00E56064">
        <w:rPr>
          <w:rFonts w:eastAsia="나눔명조" w:hint="eastAsia"/>
          <w:sz w:val="20"/>
          <w:szCs w:val="22"/>
        </w:rPr>
        <w:t>속의</w:t>
      </w:r>
      <w:r w:rsidR="00E56064">
        <w:rPr>
          <w:rFonts w:eastAsia="나눔명조" w:hint="eastAsia"/>
          <w:sz w:val="20"/>
          <w:szCs w:val="22"/>
        </w:rPr>
        <w:t xml:space="preserve"> </w:t>
      </w:r>
      <w:r w:rsidR="00E56064">
        <w:rPr>
          <w:rFonts w:eastAsia="나눔명조" w:hint="eastAsia"/>
          <w:sz w:val="20"/>
          <w:szCs w:val="22"/>
        </w:rPr>
        <w:t>개인도</w:t>
      </w:r>
      <w:r w:rsidR="00E56064">
        <w:rPr>
          <w:rFonts w:eastAsia="나눔명조" w:hint="eastAsia"/>
          <w:sz w:val="20"/>
          <w:szCs w:val="22"/>
        </w:rPr>
        <w:t xml:space="preserve"> </w:t>
      </w:r>
      <w:r w:rsidR="00E56064">
        <w:rPr>
          <w:rFonts w:eastAsia="나눔명조" w:hint="eastAsia"/>
          <w:sz w:val="20"/>
          <w:szCs w:val="22"/>
        </w:rPr>
        <w:t>변화할</w:t>
      </w:r>
      <w:r w:rsidR="00E56064">
        <w:rPr>
          <w:rFonts w:eastAsia="나눔명조" w:hint="eastAsia"/>
          <w:sz w:val="20"/>
          <w:szCs w:val="22"/>
        </w:rPr>
        <w:t xml:space="preserve"> </w:t>
      </w:r>
      <w:r w:rsidR="00E56064">
        <w:rPr>
          <w:rFonts w:eastAsia="나눔명조" w:hint="eastAsia"/>
          <w:sz w:val="20"/>
          <w:szCs w:val="22"/>
        </w:rPr>
        <w:t>수</w:t>
      </w:r>
      <w:r w:rsidR="00E56064">
        <w:rPr>
          <w:rFonts w:eastAsia="나눔명조" w:hint="eastAsia"/>
          <w:sz w:val="20"/>
          <w:szCs w:val="22"/>
        </w:rPr>
        <w:t xml:space="preserve"> </w:t>
      </w:r>
      <w:r w:rsidR="00E56064">
        <w:rPr>
          <w:rFonts w:eastAsia="나눔명조" w:hint="eastAsia"/>
          <w:sz w:val="20"/>
          <w:szCs w:val="22"/>
        </w:rPr>
        <w:t>있는</w:t>
      </w:r>
      <w:r w:rsidR="00E56064">
        <w:rPr>
          <w:rFonts w:eastAsia="나눔명조" w:hint="eastAsia"/>
          <w:sz w:val="20"/>
          <w:szCs w:val="22"/>
        </w:rPr>
        <w:t xml:space="preserve"> </w:t>
      </w:r>
      <w:r w:rsidR="00E56064">
        <w:rPr>
          <w:rFonts w:eastAsia="나눔명조" w:hint="eastAsia"/>
          <w:sz w:val="20"/>
          <w:szCs w:val="22"/>
        </w:rPr>
        <w:t>장을</w:t>
      </w:r>
      <w:r w:rsidR="00E56064">
        <w:rPr>
          <w:rFonts w:eastAsia="나눔명조" w:hint="eastAsia"/>
          <w:sz w:val="20"/>
          <w:szCs w:val="22"/>
        </w:rPr>
        <w:t xml:space="preserve"> </w:t>
      </w:r>
      <w:r w:rsidR="00E56064">
        <w:rPr>
          <w:rFonts w:eastAsia="나눔명조" w:hint="eastAsia"/>
          <w:sz w:val="20"/>
          <w:szCs w:val="22"/>
        </w:rPr>
        <w:t>마련해</w:t>
      </w:r>
      <w:r w:rsidR="00E56064">
        <w:rPr>
          <w:rFonts w:eastAsia="나눔명조" w:hint="eastAsia"/>
          <w:sz w:val="20"/>
          <w:szCs w:val="22"/>
        </w:rPr>
        <w:t xml:space="preserve"> </w:t>
      </w:r>
      <w:r w:rsidR="00E56064">
        <w:rPr>
          <w:rFonts w:eastAsia="나눔명조" w:hint="eastAsia"/>
          <w:sz w:val="20"/>
          <w:szCs w:val="22"/>
        </w:rPr>
        <w:t>주어야</w:t>
      </w:r>
      <w:r w:rsidR="00E56064">
        <w:rPr>
          <w:rFonts w:eastAsia="나눔명조" w:hint="eastAsia"/>
          <w:sz w:val="20"/>
          <w:szCs w:val="22"/>
        </w:rPr>
        <w:t xml:space="preserve"> </w:t>
      </w:r>
      <w:ins w:id="195" w:author="Park, Sanghoon" w:date="2021-09-30T13:49:00Z">
        <w:r w:rsidR="00A17ECA">
          <w:rPr>
            <w:rFonts w:eastAsia="나눔명조" w:hint="eastAsia"/>
            <w:sz w:val="20"/>
            <w:szCs w:val="22"/>
          </w:rPr>
          <w:t>한다</w:t>
        </w:r>
        <w:r w:rsidR="00A17ECA">
          <w:rPr>
            <w:rFonts w:eastAsia="나눔명조" w:hint="eastAsia"/>
            <w:sz w:val="20"/>
            <w:szCs w:val="22"/>
          </w:rPr>
          <w:t>.</w:t>
        </w:r>
      </w:ins>
      <w:del w:id="196" w:author="Park, Sanghoon" w:date="2021-09-30T13:49:00Z">
        <w:r w:rsidR="00E56064" w:rsidDel="00A17ECA">
          <w:rPr>
            <w:rFonts w:eastAsia="나눔명조" w:hint="eastAsia"/>
            <w:sz w:val="20"/>
            <w:szCs w:val="22"/>
          </w:rPr>
          <w:delText>하며</w:delText>
        </w:r>
        <w:r w:rsidR="00E56064" w:rsidDel="00A17ECA">
          <w:rPr>
            <w:rFonts w:eastAsia="나눔명조" w:hint="eastAsia"/>
            <w:sz w:val="20"/>
            <w:szCs w:val="22"/>
          </w:rPr>
          <w:delText>,</w:delText>
        </w:r>
      </w:del>
      <w:r w:rsidR="00E56064">
        <w:rPr>
          <w:rFonts w:eastAsia="나눔명조"/>
          <w:sz w:val="20"/>
          <w:szCs w:val="22"/>
        </w:rPr>
        <w:t xml:space="preserve"> </w:t>
      </w:r>
      <w:del w:id="197" w:author="Park, Sanghoon" w:date="2021-09-30T13:49:00Z">
        <w:r w:rsidR="00B73896" w:rsidDel="00A17ECA">
          <w:rPr>
            <w:rFonts w:eastAsia="나눔명조" w:hint="eastAsia"/>
            <w:sz w:val="20"/>
            <w:szCs w:val="22"/>
          </w:rPr>
          <w:delText>그</w:delText>
        </w:r>
        <w:r w:rsidR="00B73896" w:rsidDel="00A17ECA">
          <w:rPr>
            <w:rFonts w:eastAsia="나눔명조" w:hint="eastAsia"/>
            <w:sz w:val="20"/>
            <w:szCs w:val="22"/>
          </w:rPr>
          <w:delText xml:space="preserve"> </w:delText>
        </w:r>
        <w:r w:rsidR="00B73896" w:rsidDel="00A17ECA">
          <w:rPr>
            <w:rFonts w:eastAsia="나눔명조" w:hint="eastAsia"/>
            <w:sz w:val="20"/>
            <w:szCs w:val="22"/>
          </w:rPr>
          <w:delText>일환으로</w:delText>
        </w:r>
        <w:r w:rsidR="00B73896" w:rsidDel="00A17ECA">
          <w:rPr>
            <w:rFonts w:eastAsia="나눔명조" w:hint="eastAsia"/>
            <w:sz w:val="20"/>
            <w:szCs w:val="22"/>
          </w:rPr>
          <w:delText xml:space="preserve"> </w:delText>
        </w:r>
      </w:del>
      <w:r w:rsidR="00B73896">
        <w:rPr>
          <w:rFonts w:eastAsia="나눔명조" w:hint="eastAsia"/>
          <w:sz w:val="20"/>
          <w:szCs w:val="22"/>
        </w:rPr>
        <w:t>공무원들이</w:t>
      </w:r>
      <w:r w:rsidR="00B73896">
        <w:rPr>
          <w:rFonts w:eastAsia="나눔명조" w:hint="eastAsia"/>
          <w:sz w:val="20"/>
          <w:szCs w:val="22"/>
        </w:rPr>
        <w:t xml:space="preserve"> </w:t>
      </w:r>
      <w:r w:rsidR="00B73896">
        <w:rPr>
          <w:rFonts w:eastAsia="나눔명조" w:hint="eastAsia"/>
          <w:sz w:val="20"/>
          <w:szCs w:val="22"/>
        </w:rPr>
        <w:t>공적</w:t>
      </w:r>
      <w:r w:rsidR="00B73896">
        <w:rPr>
          <w:rFonts w:eastAsia="나눔명조" w:hint="eastAsia"/>
          <w:sz w:val="20"/>
          <w:szCs w:val="22"/>
        </w:rPr>
        <w:t xml:space="preserve"> </w:t>
      </w:r>
      <w:r w:rsidR="00B73896">
        <w:rPr>
          <w:rFonts w:eastAsia="나눔명조" w:hint="eastAsia"/>
          <w:sz w:val="20"/>
          <w:szCs w:val="22"/>
        </w:rPr>
        <w:t>가치를</w:t>
      </w:r>
      <w:r w:rsidR="00B73896">
        <w:rPr>
          <w:rFonts w:eastAsia="나눔명조" w:hint="eastAsia"/>
          <w:sz w:val="20"/>
          <w:szCs w:val="22"/>
        </w:rPr>
        <w:t xml:space="preserve"> </w:t>
      </w:r>
      <w:r w:rsidR="00B73896">
        <w:rPr>
          <w:rFonts w:eastAsia="나눔명조" w:hint="eastAsia"/>
          <w:sz w:val="20"/>
          <w:szCs w:val="22"/>
        </w:rPr>
        <w:t>추구하고</w:t>
      </w:r>
      <w:r w:rsidR="00B73896">
        <w:rPr>
          <w:rFonts w:eastAsia="나눔명조" w:hint="eastAsia"/>
          <w:sz w:val="20"/>
          <w:szCs w:val="22"/>
        </w:rPr>
        <w:t xml:space="preserve"> </w:t>
      </w:r>
      <w:r w:rsidR="00B73896">
        <w:rPr>
          <w:rFonts w:eastAsia="나눔명조" w:hint="eastAsia"/>
          <w:sz w:val="20"/>
          <w:szCs w:val="22"/>
        </w:rPr>
        <w:t>직무에</w:t>
      </w:r>
      <w:r w:rsidR="00B73896">
        <w:rPr>
          <w:rFonts w:eastAsia="나눔명조" w:hint="eastAsia"/>
          <w:sz w:val="20"/>
          <w:szCs w:val="22"/>
        </w:rPr>
        <w:t xml:space="preserve"> </w:t>
      </w:r>
      <w:r w:rsidR="00B73896">
        <w:rPr>
          <w:rFonts w:eastAsia="나눔명조" w:hint="eastAsia"/>
          <w:sz w:val="20"/>
          <w:szCs w:val="22"/>
        </w:rPr>
        <w:t>책임을</w:t>
      </w:r>
      <w:r w:rsidR="00B73896">
        <w:rPr>
          <w:rFonts w:eastAsia="나눔명조" w:hint="eastAsia"/>
          <w:sz w:val="20"/>
          <w:szCs w:val="22"/>
        </w:rPr>
        <w:t xml:space="preserve"> </w:t>
      </w:r>
      <w:r w:rsidR="00B73896">
        <w:rPr>
          <w:rFonts w:eastAsia="나눔명조" w:hint="eastAsia"/>
          <w:sz w:val="20"/>
          <w:szCs w:val="22"/>
        </w:rPr>
        <w:t>지고</w:t>
      </w:r>
      <w:r w:rsidR="00B73896">
        <w:rPr>
          <w:rFonts w:eastAsia="나눔명조" w:hint="eastAsia"/>
          <w:sz w:val="20"/>
          <w:szCs w:val="22"/>
        </w:rPr>
        <w:t xml:space="preserve"> </w:t>
      </w:r>
      <w:r w:rsidR="00B73896">
        <w:rPr>
          <w:rFonts w:eastAsia="나눔명조" w:hint="eastAsia"/>
          <w:sz w:val="20"/>
          <w:szCs w:val="22"/>
        </w:rPr>
        <w:t>사회적</w:t>
      </w:r>
      <w:r w:rsidR="00B73896">
        <w:rPr>
          <w:rFonts w:eastAsia="나눔명조" w:hint="eastAsia"/>
          <w:sz w:val="20"/>
          <w:szCs w:val="22"/>
        </w:rPr>
        <w:t xml:space="preserve"> </w:t>
      </w:r>
      <w:r w:rsidR="00B73896">
        <w:rPr>
          <w:rFonts w:eastAsia="나눔명조" w:hint="eastAsia"/>
          <w:sz w:val="20"/>
          <w:szCs w:val="22"/>
        </w:rPr>
        <w:t>문제해결을</w:t>
      </w:r>
      <w:r w:rsidR="00B73896">
        <w:rPr>
          <w:rFonts w:eastAsia="나눔명조" w:hint="eastAsia"/>
          <w:sz w:val="20"/>
          <w:szCs w:val="22"/>
        </w:rPr>
        <w:t xml:space="preserve"> </w:t>
      </w:r>
      <w:r w:rsidR="00B73896">
        <w:rPr>
          <w:rFonts w:eastAsia="나눔명조" w:hint="eastAsia"/>
          <w:sz w:val="20"/>
          <w:szCs w:val="22"/>
        </w:rPr>
        <w:t>위해</w:t>
      </w:r>
      <w:r w:rsidR="00B73896">
        <w:rPr>
          <w:rFonts w:eastAsia="나눔명조" w:hint="eastAsia"/>
          <w:sz w:val="20"/>
          <w:szCs w:val="22"/>
        </w:rPr>
        <w:t xml:space="preserve"> </w:t>
      </w:r>
      <w:r w:rsidR="00B73896">
        <w:rPr>
          <w:rFonts w:eastAsia="나눔명조" w:hint="eastAsia"/>
          <w:sz w:val="20"/>
          <w:szCs w:val="22"/>
        </w:rPr>
        <w:t>적극적으로</w:t>
      </w:r>
      <w:r w:rsidR="00B73896">
        <w:rPr>
          <w:rFonts w:eastAsia="나눔명조" w:hint="eastAsia"/>
          <w:sz w:val="20"/>
          <w:szCs w:val="22"/>
        </w:rPr>
        <w:t xml:space="preserve"> </w:t>
      </w:r>
      <w:r w:rsidR="00B73896">
        <w:rPr>
          <w:rFonts w:eastAsia="나눔명조" w:hint="eastAsia"/>
          <w:sz w:val="20"/>
          <w:szCs w:val="22"/>
        </w:rPr>
        <w:t>임하는</w:t>
      </w:r>
      <w:r w:rsidR="00B73896">
        <w:rPr>
          <w:rFonts w:eastAsia="나눔명조" w:hint="eastAsia"/>
          <w:sz w:val="20"/>
          <w:szCs w:val="22"/>
        </w:rPr>
        <w:t xml:space="preserve"> </w:t>
      </w:r>
      <w:r w:rsidR="00B73896">
        <w:rPr>
          <w:rFonts w:eastAsia="나눔명조" w:hint="eastAsia"/>
          <w:sz w:val="20"/>
          <w:szCs w:val="22"/>
        </w:rPr>
        <w:t>태도를</w:t>
      </w:r>
      <w:r w:rsidR="00B73896">
        <w:rPr>
          <w:rFonts w:eastAsia="나눔명조" w:hint="eastAsia"/>
          <w:sz w:val="20"/>
          <w:szCs w:val="22"/>
        </w:rPr>
        <w:t xml:space="preserve"> </w:t>
      </w:r>
      <w:r w:rsidR="00B73896">
        <w:rPr>
          <w:rFonts w:eastAsia="나눔명조" w:hint="eastAsia"/>
          <w:sz w:val="20"/>
          <w:szCs w:val="22"/>
        </w:rPr>
        <w:t>가</w:t>
      </w:r>
      <w:del w:id="198" w:author="Park, Sanghoon" w:date="2021-09-30T13:49:00Z">
        <w:r w:rsidR="00B73896" w:rsidDel="00A17ECA">
          <w:rPr>
            <w:rFonts w:eastAsia="나눔명조" w:hint="eastAsia"/>
            <w:sz w:val="20"/>
            <w:szCs w:val="22"/>
          </w:rPr>
          <w:delText>지리</w:delText>
        </w:r>
      </w:del>
      <w:ins w:id="199" w:author="Park, Sanghoon" w:date="2021-09-30T13:49:00Z">
        <w:r w:rsidR="00A17ECA">
          <w:rPr>
            <w:rFonts w:eastAsia="나눔명조" w:hint="eastAsia"/>
            <w:sz w:val="20"/>
            <w:szCs w:val="22"/>
          </w:rPr>
          <w:t>질</w:t>
        </w:r>
      </w:ins>
      <w:r w:rsidR="00B73896">
        <w:rPr>
          <w:rFonts w:eastAsia="나눔명조" w:hint="eastAsia"/>
          <w:sz w:val="20"/>
          <w:szCs w:val="22"/>
        </w:rPr>
        <w:t xml:space="preserve"> </w:t>
      </w:r>
      <w:r w:rsidR="00B73896">
        <w:rPr>
          <w:rFonts w:eastAsia="나눔명조" w:hint="eastAsia"/>
          <w:sz w:val="20"/>
          <w:szCs w:val="22"/>
        </w:rPr>
        <w:t>수</w:t>
      </w:r>
      <w:r w:rsidR="00B73896">
        <w:rPr>
          <w:rFonts w:eastAsia="나눔명조" w:hint="eastAsia"/>
          <w:sz w:val="20"/>
          <w:szCs w:val="22"/>
        </w:rPr>
        <w:t xml:space="preserve"> </w:t>
      </w:r>
      <w:r w:rsidR="00B73896">
        <w:rPr>
          <w:rFonts w:eastAsia="나눔명조" w:hint="eastAsia"/>
          <w:sz w:val="20"/>
          <w:szCs w:val="22"/>
        </w:rPr>
        <w:t>있도록</w:t>
      </w:r>
      <w:r w:rsidR="00B73896">
        <w:rPr>
          <w:rFonts w:eastAsia="나눔명조" w:hint="eastAsia"/>
          <w:sz w:val="20"/>
          <w:szCs w:val="22"/>
        </w:rPr>
        <w:t xml:space="preserve"> </w:t>
      </w:r>
      <w:del w:id="200" w:author="Park, Sanghoon" w:date="2021-09-30T13:49:00Z">
        <w:r w:rsidR="00B73896" w:rsidDel="00A17ECA">
          <w:rPr>
            <w:rFonts w:eastAsia="나눔명조" w:hint="eastAsia"/>
            <w:sz w:val="20"/>
            <w:szCs w:val="22"/>
          </w:rPr>
          <w:delText>촉진할</w:delText>
        </w:r>
        <w:r w:rsidR="00B73896" w:rsidDel="00A17ECA">
          <w:rPr>
            <w:rFonts w:eastAsia="나눔명조" w:hint="eastAsia"/>
            <w:sz w:val="20"/>
            <w:szCs w:val="22"/>
          </w:rPr>
          <w:delText xml:space="preserve"> </w:delText>
        </w:r>
        <w:r w:rsidR="00B73896" w:rsidDel="00A17ECA">
          <w:rPr>
            <w:rFonts w:eastAsia="나눔명조" w:hint="eastAsia"/>
            <w:sz w:val="20"/>
            <w:szCs w:val="22"/>
          </w:rPr>
          <w:delText>필요가</w:delText>
        </w:r>
      </w:del>
      <w:ins w:id="201" w:author="Park, Sanghoon" w:date="2021-09-30T13:49:00Z">
        <w:r w:rsidR="00A17ECA">
          <w:rPr>
            <w:rFonts w:eastAsia="나눔명조" w:hint="eastAsia"/>
            <w:sz w:val="20"/>
            <w:szCs w:val="22"/>
          </w:rPr>
          <w:t>촉진하는</w:t>
        </w:r>
        <w:r w:rsidR="00A17ECA">
          <w:rPr>
            <w:rFonts w:eastAsia="나눔명조" w:hint="eastAsia"/>
            <w:sz w:val="20"/>
            <w:szCs w:val="22"/>
          </w:rPr>
          <w:t xml:space="preserve"> </w:t>
        </w:r>
        <w:r w:rsidR="00A17ECA">
          <w:rPr>
            <w:rFonts w:eastAsia="나눔명조" w:hint="eastAsia"/>
            <w:sz w:val="20"/>
            <w:szCs w:val="22"/>
          </w:rPr>
          <w:t>것은</w:t>
        </w:r>
        <w:r w:rsidR="00A17ECA">
          <w:rPr>
            <w:rFonts w:eastAsia="나눔명조" w:hint="eastAsia"/>
            <w:sz w:val="20"/>
            <w:szCs w:val="22"/>
          </w:rPr>
          <w:t xml:space="preserve"> </w:t>
        </w:r>
        <w:r w:rsidR="00A17ECA">
          <w:rPr>
            <w:rFonts w:eastAsia="나눔명조" w:hint="eastAsia"/>
            <w:sz w:val="20"/>
            <w:szCs w:val="22"/>
          </w:rPr>
          <w:t>공적부문</w:t>
        </w:r>
        <w:r w:rsidR="00A17ECA">
          <w:rPr>
            <w:rFonts w:eastAsia="나눔명조" w:hint="eastAsia"/>
            <w:sz w:val="20"/>
            <w:szCs w:val="22"/>
          </w:rPr>
          <w:t xml:space="preserve"> </w:t>
        </w:r>
        <w:r w:rsidR="00A17ECA">
          <w:rPr>
            <w:rFonts w:eastAsia="나눔명조" w:hint="eastAsia"/>
            <w:sz w:val="20"/>
            <w:szCs w:val="22"/>
          </w:rPr>
          <w:t>신뢰</w:t>
        </w:r>
        <w:r w:rsidR="00A17ECA">
          <w:rPr>
            <w:rFonts w:eastAsia="나눔명조" w:hint="eastAsia"/>
            <w:sz w:val="20"/>
            <w:szCs w:val="22"/>
          </w:rPr>
          <w:t xml:space="preserve"> </w:t>
        </w:r>
        <w:r w:rsidR="00A17ECA">
          <w:rPr>
            <w:rFonts w:eastAsia="나눔명조" w:hint="eastAsia"/>
            <w:sz w:val="20"/>
            <w:szCs w:val="22"/>
          </w:rPr>
          <w:t>제고를</w:t>
        </w:r>
        <w:r w:rsidR="00A17ECA">
          <w:rPr>
            <w:rFonts w:eastAsia="나눔명조" w:hint="eastAsia"/>
            <w:sz w:val="20"/>
            <w:szCs w:val="22"/>
          </w:rPr>
          <w:t xml:space="preserve"> </w:t>
        </w:r>
        <w:r w:rsidR="00A17ECA">
          <w:rPr>
            <w:rFonts w:eastAsia="나눔명조" w:hint="eastAsia"/>
            <w:sz w:val="20"/>
            <w:szCs w:val="22"/>
          </w:rPr>
          <w:t>위한</w:t>
        </w:r>
        <w:r w:rsidR="00A17ECA">
          <w:rPr>
            <w:rFonts w:eastAsia="나눔명조" w:hint="eastAsia"/>
            <w:sz w:val="20"/>
            <w:szCs w:val="22"/>
          </w:rPr>
          <w:t xml:space="preserve"> </w:t>
        </w:r>
      </w:ins>
      <w:ins w:id="202" w:author="Park, Sanghoon" w:date="2021-09-30T13:50:00Z">
        <w:r w:rsidR="00A17ECA">
          <w:rPr>
            <w:rFonts w:eastAsia="나눔명조" w:hint="eastAsia"/>
            <w:sz w:val="20"/>
            <w:szCs w:val="22"/>
          </w:rPr>
          <w:t>하나의</w:t>
        </w:r>
        <w:r w:rsidR="00A17ECA">
          <w:rPr>
            <w:rFonts w:eastAsia="나눔명조" w:hint="eastAsia"/>
            <w:sz w:val="20"/>
            <w:szCs w:val="22"/>
          </w:rPr>
          <w:t xml:space="preserve"> </w:t>
        </w:r>
        <w:r w:rsidR="00A17ECA">
          <w:rPr>
            <w:rFonts w:eastAsia="나눔명조" w:hint="eastAsia"/>
            <w:sz w:val="20"/>
            <w:szCs w:val="22"/>
          </w:rPr>
          <w:t>방안이</w:t>
        </w:r>
        <w:r w:rsidR="00A17ECA">
          <w:rPr>
            <w:rFonts w:eastAsia="나눔명조" w:hint="eastAsia"/>
            <w:sz w:val="20"/>
            <w:szCs w:val="22"/>
          </w:rPr>
          <w:t xml:space="preserve"> </w:t>
        </w:r>
        <w:r w:rsidR="00A17ECA">
          <w:rPr>
            <w:rFonts w:eastAsia="나눔명조" w:hint="eastAsia"/>
            <w:sz w:val="20"/>
            <w:szCs w:val="22"/>
          </w:rPr>
          <w:t>될</w:t>
        </w:r>
        <w:r w:rsidR="00A17ECA">
          <w:rPr>
            <w:rFonts w:eastAsia="나눔명조" w:hint="eastAsia"/>
            <w:sz w:val="20"/>
            <w:szCs w:val="22"/>
          </w:rPr>
          <w:t xml:space="preserve"> </w:t>
        </w:r>
        <w:r w:rsidR="00A17ECA">
          <w:rPr>
            <w:rFonts w:eastAsia="나눔명조" w:hint="eastAsia"/>
            <w:sz w:val="20"/>
            <w:szCs w:val="22"/>
          </w:rPr>
          <w:t>수</w:t>
        </w:r>
        <w:r w:rsidR="00A17ECA">
          <w:rPr>
            <w:rFonts w:eastAsia="나눔명조" w:hint="eastAsia"/>
            <w:sz w:val="20"/>
            <w:szCs w:val="22"/>
          </w:rPr>
          <w:t xml:space="preserve"> </w:t>
        </w:r>
        <w:r w:rsidR="00A17ECA">
          <w:rPr>
            <w:rFonts w:eastAsia="나눔명조" w:hint="eastAsia"/>
            <w:sz w:val="20"/>
            <w:szCs w:val="22"/>
          </w:rPr>
          <w:t>있는</w:t>
        </w:r>
        <w:r w:rsidR="00A17ECA">
          <w:rPr>
            <w:rFonts w:eastAsia="나눔명조" w:hint="eastAsia"/>
            <w:sz w:val="20"/>
            <w:szCs w:val="22"/>
          </w:rPr>
          <w:t xml:space="preserve"> </w:t>
        </w:r>
        <w:r w:rsidR="00A17ECA">
          <w:rPr>
            <w:rFonts w:eastAsia="나눔명조" w:hint="eastAsia"/>
            <w:sz w:val="20"/>
            <w:szCs w:val="22"/>
          </w:rPr>
          <w:t>것이다</w:t>
        </w:r>
      </w:ins>
      <w:del w:id="203" w:author="Park, Sanghoon" w:date="2021-09-30T13:50:00Z">
        <w:r w:rsidR="00B73896" w:rsidDel="00A17ECA">
          <w:rPr>
            <w:rFonts w:eastAsia="나눔명조" w:hint="eastAsia"/>
            <w:sz w:val="20"/>
            <w:szCs w:val="22"/>
          </w:rPr>
          <w:delText xml:space="preserve"> </w:delText>
        </w:r>
        <w:r w:rsidR="00B73896" w:rsidDel="00A17ECA">
          <w:rPr>
            <w:rFonts w:eastAsia="나눔명조" w:hint="eastAsia"/>
            <w:sz w:val="20"/>
            <w:szCs w:val="22"/>
          </w:rPr>
          <w:delText>있다</w:delText>
        </w:r>
      </w:del>
      <w:r w:rsidR="00B73896">
        <w:rPr>
          <w:rFonts w:eastAsia="나눔명조" w:hint="eastAsia"/>
          <w:sz w:val="20"/>
          <w:szCs w:val="22"/>
        </w:rPr>
        <w:t>.</w:t>
      </w:r>
      <w:del w:id="204" w:author="Park, Sanghoon" w:date="2021-09-30T13:50:00Z">
        <w:r w:rsidR="00B73896" w:rsidDel="00A17ECA">
          <w:rPr>
            <w:rFonts w:eastAsia="나눔명조" w:hint="eastAsia"/>
            <w:sz w:val="20"/>
            <w:szCs w:val="22"/>
          </w:rPr>
          <w:delText xml:space="preserve"> </w:delText>
        </w:r>
        <w:r w:rsidR="00B73896" w:rsidDel="00A17ECA">
          <w:rPr>
            <w:rFonts w:eastAsia="나눔명조" w:hint="eastAsia"/>
            <w:sz w:val="20"/>
            <w:szCs w:val="22"/>
          </w:rPr>
          <w:delText>그리고</w:delText>
        </w:r>
        <w:r w:rsidR="00B73896" w:rsidDel="00A17ECA">
          <w:rPr>
            <w:rFonts w:eastAsia="나눔명조" w:hint="eastAsia"/>
            <w:sz w:val="20"/>
            <w:szCs w:val="22"/>
          </w:rPr>
          <w:delText xml:space="preserve"> </w:delText>
        </w:r>
      </w:del>
      <w:ins w:id="205" w:author="Park, Sanghoon" w:date="2021-09-30T13:50:00Z">
        <w:r w:rsidR="00A17ECA">
          <w:rPr>
            <w:rFonts w:eastAsia="나눔명조"/>
            <w:sz w:val="20"/>
            <w:szCs w:val="22"/>
          </w:rPr>
          <w:t xml:space="preserve"> </w:t>
        </w:r>
        <w:r w:rsidR="00A17ECA">
          <w:rPr>
            <w:rFonts w:eastAsia="나눔명조" w:hint="eastAsia"/>
            <w:sz w:val="20"/>
            <w:szCs w:val="22"/>
          </w:rPr>
          <w:t>개별</w:t>
        </w:r>
        <w:r w:rsidR="00A17ECA">
          <w:rPr>
            <w:rFonts w:eastAsia="나눔명조" w:hint="eastAsia"/>
            <w:sz w:val="20"/>
            <w:szCs w:val="22"/>
          </w:rPr>
          <w:t xml:space="preserve"> </w:t>
        </w:r>
      </w:ins>
      <w:r w:rsidR="00B73896">
        <w:rPr>
          <w:rFonts w:eastAsia="나눔명조" w:hint="eastAsia"/>
          <w:sz w:val="20"/>
          <w:szCs w:val="22"/>
        </w:rPr>
        <w:t>공무원</w:t>
      </w:r>
      <w:del w:id="206" w:author="Park, Sanghoon" w:date="2021-09-30T13:50:00Z">
        <w:r w:rsidR="00B73896" w:rsidDel="00A17ECA">
          <w:rPr>
            <w:rFonts w:eastAsia="나눔명조" w:hint="eastAsia"/>
            <w:sz w:val="20"/>
            <w:szCs w:val="22"/>
          </w:rPr>
          <w:delText xml:space="preserve"> </w:delText>
        </w:r>
        <w:r w:rsidR="00B73896" w:rsidDel="00A17ECA">
          <w:rPr>
            <w:rFonts w:eastAsia="나눔명조" w:hint="eastAsia"/>
            <w:sz w:val="20"/>
            <w:szCs w:val="22"/>
          </w:rPr>
          <w:delText>개인</w:delText>
        </w:r>
        <w:r w:rsidR="00B73896" w:rsidDel="00A17ECA">
          <w:rPr>
            <w:rFonts w:eastAsia="나눔명조" w:hint="eastAsia"/>
            <w:sz w:val="20"/>
            <w:szCs w:val="22"/>
          </w:rPr>
          <w:delText xml:space="preserve"> </w:delText>
        </w:r>
        <w:r w:rsidR="00B73896" w:rsidDel="00A17ECA">
          <w:rPr>
            <w:rFonts w:eastAsia="나눔명조" w:hint="eastAsia"/>
            <w:sz w:val="20"/>
            <w:szCs w:val="22"/>
          </w:rPr>
          <w:delText>차원에서</w:delText>
        </w:r>
        <w:r w:rsidR="00B73896" w:rsidDel="00A17ECA">
          <w:rPr>
            <w:rFonts w:eastAsia="나눔명조" w:hint="eastAsia"/>
            <w:sz w:val="20"/>
            <w:szCs w:val="22"/>
          </w:rPr>
          <w:delText>,</w:delText>
        </w:r>
      </w:del>
      <w:ins w:id="207" w:author="Park, Sanghoon" w:date="2021-09-30T13:51:00Z">
        <w:r w:rsidR="00A17ECA">
          <w:rPr>
            <w:rFonts w:eastAsia="나눔명조" w:hint="eastAsia"/>
            <w:sz w:val="20"/>
            <w:szCs w:val="22"/>
          </w:rPr>
          <w:t>이</w:t>
        </w:r>
        <w:r w:rsidR="00A17ECA">
          <w:rPr>
            <w:rFonts w:eastAsia="나눔명조" w:hint="eastAsia"/>
            <w:sz w:val="20"/>
            <w:szCs w:val="22"/>
          </w:rPr>
          <w:t xml:space="preserve"> </w:t>
        </w:r>
      </w:ins>
      <w:del w:id="208" w:author="Park, Sanghoon" w:date="2021-09-30T13:50:00Z">
        <w:r w:rsidR="00B73896" w:rsidDel="00A17ECA">
          <w:rPr>
            <w:rFonts w:eastAsia="나눔명조"/>
            <w:sz w:val="20"/>
            <w:szCs w:val="22"/>
          </w:rPr>
          <w:delText xml:space="preserve"> </w:delText>
        </w:r>
      </w:del>
      <w:r w:rsidR="00B73896">
        <w:rPr>
          <w:rFonts w:eastAsia="나눔명조" w:hint="eastAsia"/>
          <w:sz w:val="20"/>
          <w:szCs w:val="22"/>
        </w:rPr>
        <w:t>적극적인</w:t>
      </w:r>
      <w:r w:rsidR="00B73896">
        <w:rPr>
          <w:rFonts w:eastAsia="나눔명조" w:hint="eastAsia"/>
          <w:sz w:val="20"/>
          <w:szCs w:val="22"/>
        </w:rPr>
        <w:t xml:space="preserve"> </w:t>
      </w:r>
      <w:r w:rsidR="00B73896">
        <w:rPr>
          <w:rFonts w:eastAsia="나눔명조" w:hint="eastAsia"/>
          <w:sz w:val="20"/>
          <w:szCs w:val="22"/>
        </w:rPr>
        <w:t>업무</w:t>
      </w:r>
      <w:ins w:id="209" w:author="Park, Sanghoon" w:date="2021-09-30T13:50:00Z">
        <w:r w:rsidR="00A17ECA">
          <w:rPr>
            <w:rFonts w:eastAsia="나눔명조" w:hint="eastAsia"/>
            <w:sz w:val="20"/>
            <w:szCs w:val="22"/>
          </w:rPr>
          <w:t xml:space="preserve"> </w:t>
        </w:r>
      </w:ins>
      <w:r w:rsidR="00B73896">
        <w:rPr>
          <w:rFonts w:eastAsia="나눔명조" w:hint="eastAsia"/>
          <w:sz w:val="20"/>
          <w:szCs w:val="22"/>
        </w:rPr>
        <w:t>태도</w:t>
      </w:r>
      <w:ins w:id="210" w:author="Park, Sanghoon" w:date="2021-09-30T13:50:00Z">
        <w:r w:rsidR="00A17ECA">
          <w:rPr>
            <w:rFonts w:eastAsia="나눔명조" w:hint="eastAsia"/>
            <w:sz w:val="20"/>
            <w:szCs w:val="22"/>
          </w:rPr>
          <w:t>를</w:t>
        </w:r>
        <w:r w:rsidR="00A17ECA">
          <w:rPr>
            <w:rFonts w:eastAsia="나눔명조" w:hint="eastAsia"/>
            <w:sz w:val="20"/>
            <w:szCs w:val="22"/>
          </w:rPr>
          <w:t xml:space="preserve"> </w:t>
        </w:r>
        <w:r w:rsidR="00A17ECA">
          <w:rPr>
            <w:rFonts w:eastAsia="나눔명조" w:hint="eastAsia"/>
            <w:sz w:val="20"/>
            <w:szCs w:val="22"/>
          </w:rPr>
          <w:t>함양하고</w:t>
        </w:r>
        <w:r w:rsidR="00A17ECA">
          <w:rPr>
            <w:rFonts w:eastAsia="나눔명조" w:hint="eastAsia"/>
            <w:sz w:val="20"/>
            <w:szCs w:val="22"/>
          </w:rPr>
          <w:t>,</w:t>
        </w:r>
        <w:r w:rsidR="00A17ECA">
          <w:rPr>
            <w:rFonts w:eastAsia="나눔명조"/>
            <w:sz w:val="20"/>
            <w:szCs w:val="22"/>
          </w:rPr>
          <w:t xml:space="preserve"> </w:t>
        </w:r>
      </w:ins>
      <w:del w:id="211" w:author="Park, Sanghoon" w:date="2021-09-30T13:50:00Z">
        <w:r w:rsidR="00B73896" w:rsidDel="00A17ECA">
          <w:rPr>
            <w:rFonts w:eastAsia="나눔명조" w:hint="eastAsia"/>
            <w:sz w:val="20"/>
            <w:szCs w:val="22"/>
          </w:rPr>
          <w:delText>와</w:delText>
        </w:r>
      </w:del>
      <w:del w:id="212" w:author="Park, Sanghoon" w:date="2021-09-30T13:51:00Z">
        <w:r w:rsidR="00B73896" w:rsidDel="00A17ECA">
          <w:rPr>
            <w:rFonts w:eastAsia="나눔명조" w:hint="eastAsia"/>
            <w:sz w:val="20"/>
            <w:szCs w:val="22"/>
          </w:rPr>
          <w:delText xml:space="preserve"> </w:delText>
        </w:r>
      </w:del>
      <w:r w:rsidR="00B73896">
        <w:rPr>
          <w:rFonts w:eastAsia="나눔명조" w:hint="eastAsia"/>
          <w:sz w:val="20"/>
          <w:szCs w:val="22"/>
        </w:rPr>
        <w:t>공적</w:t>
      </w:r>
      <w:r w:rsidR="00B73896">
        <w:rPr>
          <w:rFonts w:eastAsia="나눔명조" w:hint="eastAsia"/>
          <w:sz w:val="20"/>
          <w:szCs w:val="22"/>
        </w:rPr>
        <w:t xml:space="preserve"> </w:t>
      </w:r>
      <w:r w:rsidR="00B73896">
        <w:rPr>
          <w:rFonts w:eastAsia="나눔명조" w:hint="eastAsia"/>
          <w:sz w:val="20"/>
          <w:szCs w:val="22"/>
        </w:rPr>
        <w:t>가치</w:t>
      </w:r>
      <w:ins w:id="213" w:author="Park, Sanghoon" w:date="2021-09-30T13:51:00Z">
        <w:r w:rsidR="00A17ECA">
          <w:rPr>
            <w:rFonts w:eastAsia="나눔명조" w:hint="eastAsia"/>
            <w:sz w:val="20"/>
            <w:szCs w:val="22"/>
          </w:rPr>
          <w:t>를</w:t>
        </w:r>
        <w:r w:rsidR="00A17ECA">
          <w:rPr>
            <w:rFonts w:eastAsia="나눔명조" w:hint="eastAsia"/>
            <w:sz w:val="20"/>
            <w:szCs w:val="22"/>
          </w:rPr>
          <w:t xml:space="preserve"> </w:t>
        </w:r>
      </w:ins>
      <w:del w:id="214" w:author="Park, Sanghoon" w:date="2021-09-30T13:51:00Z">
        <w:r w:rsidR="00B73896" w:rsidDel="00A17ECA">
          <w:rPr>
            <w:rFonts w:eastAsia="나눔명조" w:hint="eastAsia"/>
            <w:sz w:val="20"/>
            <w:szCs w:val="22"/>
          </w:rPr>
          <w:delText xml:space="preserve"> </w:delText>
        </w:r>
      </w:del>
      <w:r w:rsidR="00B73896">
        <w:rPr>
          <w:rFonts w:eastAsia="나눔명조" w:hint="eastAsia"/>
          <w:sz w:val="20"/>
          <w:szCs w:val="22"/>
        </w:rPr>
        <w:t>추구</w:t>
      </w:r>
      <w:ins w:id="215" w:author="Park, Sanghoon" w:date="2021-09-30T13:51:00Z">
        <w:r w:rsidR="00A17ECA">
          <w:rPr>
            <w:rFonts w:eastAsia="나눔명조" w:hint="eastAsia"/>
            <w:sz w:val="20"/>
            <w:szCs w:val="22"/>
          </w:rPr>
          <w:t>하도록</w:t>
        </w:r>
        <w:r w:rsidR="00A17ECA">
          <w:rPr>
            <w:rFonts w:eastAsia="나눔명조" w:hint="eastAsia"/>
            <w:sz w:val="20"/>
            <w:szCs w:val="22"/>
          </w:rPr>
          <w:t xml:space="preserve"> </w:t>
        </w:r>
        <w:r w:rsidR="00A17ECA">
          <w:rPr>
            <w:rFonts w:eastAsia="나눔명조" w:hint="eastAsia"/>
            <w:sz w:val="20"/>
            <w:szCs w:val="22"/>
          </w:rPr>
          <w:t>하기</w:t>
        </w:r>
        <w:r w:rsidR="00A17ECA">
          <w:rPr>
            <w:rFonts w:eastAsia="나눔명조" w:hint="eastAsia"/>
            <w:sz w:val="20"/>
            <w:szCs w:val="22"/>
          </w:rPr>
          <w:t xml:space="preserve"> </w:t>
        </w:r>
        <w:r w:rsidR="00A17ECA">
          <w:rPr>
            <w:rFonts w:eastAsia="나눔명조" w:hint="eastAsia"/>
            <w:sz w:val="20"/>
            <w:szCs w:val="22"/>
          </w:rPr>
          <w:t>위해서는</w:t>
        </w:r>
      </w:ins>
      <w:del w:id="216" w:author="Park, Sanghoon" w:date="2021-09-30T13:51:00Z">
        <w:r w:rsidR="00B73896" w:rsidDel="00A17ECA">
          <w:rPr>
            <w:rFonts w:eastAsia="나눔명조" w:hint="eastAsia"/>
            <w:sz w:val="20"/>
            <w:szCs w:val="22"/>
          </w:rPr>
          <w:delText>를</w:delText>
        </w:r>
        <w:r w:rsidR="00B73896" w:rsidDel="00A17ECA">
          <w:rPr>
            <w:rFonts w:eastAsia="나눔명조" w:hint="eastAsia"/>
            <w:sz w:val="20"/>
            <w:szCs w:val="22"/>
          </w:rPr>
          <w:delText xml:space="preserve"> </w:delText>
        </w:r>
        <w:r w:rsidR="00B73896" w:rsidDel="00A17ECA">
          <w:rPr>
            <w:rFonts w:eastAsia="나눔명조" w:hint="eastAsia"/>
            <w:sz w:val="20"/>
            <w:szCs w:val="22"/>
          </w:rPr>
          <w:delText>추동하려면</w:delText>
        </w:r>
        <w:r w:rsidR="00B73896" w:rsidDel="00A17ECA">
          <w:rPr>
            <w:rFonts w:eastAsia="나눔명조"/>
            <w:sz w:val="20"/>
            <w:szCs w:val="22"/>
          </w:rPr>
          <w:delText xml:space="preserve"> </w:delText>
        </w:r>
      </w:del>
      <w:ins w:id="217" w:author="Park, Sanghoon" w:date="2021-09-30T13:51:00Z">
        <w:r w:rsidR="00A17ECA">
          <w:rPr>
            <w:rFonts w:eastAsia="나눔명조"/>
            <w:sz w:val="20"/>
            <w:szCs w:val="22"/>
          </w:rPr>
          <w:t xml:space="preserve"> </w:t>
        </w:r>
      </w:ins>
      <w:r w:rsidR="00B73896">
        <w:rPr>
          <w:rFonts w:eastAsia="나눔명조" w:hint="eastAsia"/>
          <w:sz w:val="20"/>
          <w:szCs w:val="22"/>
        </w:rPr>
        <w:t>개인이</w:t>
      </w:r>
      <w:ins w:id="218" w:author="Park, Sanghoon" w:date="2021-09-30T13:51:00Z">
        <w:r w:rsidR="00A17ECA">
          <w:rPr>
            <w:rFonts w:eastAsia="나눔명조" w:hint="eastAsia"/>
            <w:sz w:val="20"/>
            <w:szCs w:val="22"/>
          </w:rPr>
          <w:t xml:space="preserve"> </w:t>
        </w:r>
        <w:r w:rsidR="00A17ECA">
          <w:rPr>
            <w:rFonts w:eastAsia="나눔명조" w:hint="eastAsia"/>
            <w:sz w:val="20"/>
            <w:szCs w:val="22"/>
          </w:rPr>
          <w:t>마땅히</w:t>
        </w:r>
        <w:r w:rsidR="00A17ECA">
          <w:rPr>
            <w:rFonts w:eastAsia="나눔명조" w:hint="eastAsia"/>
            <w:sz w:val="20"/>
            <w:szCs w:val="22"/>
          </w:rPr>
          <w:t xml:space="preserve"> </w:t>
        </w:r>
        <w:r w:rsidR="00A17ECA">
          <w:rPr>
            <w:rFonts w:eastAsia="나눔명조" w:hint="eastAsia"/>
            <w:sz w:val="20"/>
            <w:szCs w:val="22"/>
          </w:rPr>
          <w:t>그렇게</w:t>
        </w:r>
      </w:ins>
      <w:r w:rsidR="00B73896">
        <w:rPr>
          <w:rFonts w:eastAsia="나눔명조" w:hint="eastAsia"/>
          <w:sz w:val="20"/>
          <w:szCs w:val="22"/>
        </w:rPr>
        <w:t xml:space="preserve"> </w:t>
      </w:r>
      <w:r w:rsidR="00B73896">
        <w:rPr>
          <w:rFonts w:eastAsia="나눔명조" w:hint="eastAsia"/>
          <w:sz w:val="20"/>
          <w:szCs w:val="22"/>
        </w:rPr>
        <w:t>행동하고자</w:t>
      </w:r>
      <w:r w:rsidR="00B73896">
        <w:rPr>
          <w:rFonts w:eastAsia="나눔명조" w:hint="eastAsia"/>
          <w:sz w:val="20"/>
          <w:szCs w:val="22"/>
        </w:rPr>
        <w:t xml:space="preserve"> </w:t>
      </w:r>
      <w:r w:rsidR="00B73896">
        <w:rPr>
          <w:rFonts w:eastAsia="나눔명조" w:hint="eastAsia"/>
          <w:sz w:val="20"/>
          <w:szCs w:val="22"/>
        </w:rPr>
        <w:t>하는</w:t>
      </w:r>
      <w:r w:rsidR="00B73896">
        <w:rPr>
          <w:rFonts w:eastAsia="나눔명조" w:hint="eastAsia"/>
          <w:sz w:val="20"/>
          <w:szCs w:val="22"/>
        </w:rPr>
        <w:t xml:space="preserve"> </w:t>
      </w:r>
      <w:r w:rsidR="00B73896">
        <w:rPr>
          <w:rFonts w:eastAsia="나눔명조" w:hint="eastAsia"/>
          <w:sz w:val="20"/>
          <w:szCs w:val="22"/>
        </w:rPr>
        <w:t>마음을</w:t>
      </w:r>
      <w:r w:rsidR="00B73896">
        <w:rPr>
          <w:rFonts w:eastAsia="나눔명조" w:hint="eastAsia"/>
          <w:sz w:val="20"/>
          <w:szCs w:val="22"/>
        </w:rPr>
        <w:t xml:space="preserve"> </w:t>
      </w:r>
      <w:r w:rsidR="00B73896">
        <w:rPr>
          <w:rFonts w:eastAsia="나눔명조" w:hint="eastAsia"/>
          <w:sz w:val="20"/>
          <w:szCs w:val="22"/>
        </w:rPr>
        <w:t>가질</w:t>
      </w:r>
      <w:r w:rsidR="00B73896">
        <w:rPr>
          <w:rFonts w:eastAsia="나눔명조" w:hint="eastAsia"/>
          <w:sz w:val="20"/>
          <w:szCs w:val="22"/>
        </w:rPr>
        <w:t xml:space="preserve"> </w:t>
      </w:r>
      <w:r w:rsidR="00B73896">
        <w:rPr>
          <w:rFonts w:eastAsia="나눔명조" w:hint="eastAsia"/>
          <w:sz w:val="20"/>
          <w:szCs w:val="22"/>
        </w:rPr>
        <w:t>수</w:t>
      </w:r>
      <w:r w:rsidR="00B73896">
        <w:rPr>
          <w:rFonts w:eastAsia="나눔명조" w:hint="eastAsia"/>
          <w:sz w:val="20"/>
          <w:szCs w:val="22"/>
        </w:rPr>
        <w:t xml:space="preserve"> </w:t>
      </w:r>
      <w:r w:rsidR="00B73896">
        <w:rPr>
          <w:rFonts w:eastAsia="나눔명조" w:hint="eastAsia"/>
          <w:sz w:val="20"/>
          <w:szCs w:val="22"/>
        </w:rPr>
        <w:t>있도록</w:t>
      </w:r>
      <w:r w:rsidR="00B73896">
        <w:rPr>
          <w:rFonts w:eastAsia="나눔명조" w:hint="eastAsia"/>
          <w:sz w:val="20"/>
          <w:szCs w:val="22"/>
        </w:rPr>
        <w:t xml:space="preserve"> </w:t>
      </w:r>
      <w:ins w:id="219" w:author="Park, Sanghoon" w:date="2021-09-30T13:51:00Z">
        <w:r w:rsidR="00A17ECA">
          <w:rPr>
            <w:rFonts w:eastAsia="나눔명조" w:hint="eastAsia"/>
            <w:sz w:val="20"/>
            <w:szCs w:val="22"/>
          </w:rPr>
          <w:t>동기를</w:t>
        </w:r>
        <w:r w:rsidR="00A17ECA">
          <w:rPr>
            <w:rFonts w:eastAsia="나눔명조" w:hint="eastAsia"/>
            <w:sz w:val="20"/>
            <w:szCs w:val="22"/>
          </w:rPr>
          <w:t xml:space="preserve"> </w:t>
        </w:r>
        <w:r w:rsidR="00A17ECA">
          <w:rPr>
            <w:rFonts w:eastAsia="나눔명조" w:hint="eastAsia"/>
            <w:sz w:val="20"/>
            <w:szCs w:val="22"/>
          </w:rPr>
          <w:t>부여해야</w:t>
        </w:r>
        <w:r w:rsidR="00A17ECA">
          <w:rPr>
            <w:rFonts w:eastAsia="나눔명조"/>
            <w:sz w:val="20"/>
            <w:szCs w:val="22"/>
          </w:rPr>
          <w:t xml:space="preserve"> </w:t>
        </w:r>
        <w:r w:rsidR="00A17ECA">
          <w:rPr>
            <w:rFonts w:eastAsia="나눔명조" w:hint="eastAsia"/>
            <w:sz w:val="20"/>
            <w:szCs w:val="22"/>
          </w:rPr>
          <w:t>한다</w:t>
        </w:r>
        <w:r w:rsidR="00A17ECA">
          <w:rPr>
            <w:rFonts w:eastAsia="나눔명조"/>
            <w:sz w:val="20"/>
            <w:szCs w:val="22"/>
          </w:rPr>
          <w:t>.</w:t>
        </w:r>
      </w:ins>
      <w:del w:id="220" w:author="Park, Sanghoon" w:date="2021-09-30T13:51:00Z">
        <w:r w:rsidR="00B73896" w:rsidDel="00A17ECA">
          <w:rPr>
            <w:rFonts w:eastAsia="나눔명조" w:hint="eastAsia"/>
            <w:sz w:val="20"/>
            <w:szCs w:val="22"/>
          </w:rPr>
          <w:delText>해야</w:delText>
        </w:r>
        <w:r w:rsidR="00834FBD" w:rsidDel="00A17ECA">
          <w:rPr>
            <w:rFonts w:eastAsia="나눔명조" w:hint="eastAsia"/>
            <w:sz w:val="20"/>
            <w:szCs w:val="22"/>
          </w:rPr>
          <w:delText xml:space="preserve"> </w:delText>
        </w:r>
        <w:r w:rsidR="00B73896" w:rsidDel="00A17ECA">
          <w:rPr>
            <w:rFonts w:eastAsia="나눔명조" w:hint="eastAsia"/>
            <w:sz w:val="20"/>
            <w:szCs w:val="22"/>
          </w:rPr>
          <w:delText>할</w:delText>
        </w:r>
        <w:r w:rsidR="00B73896" w:rsidDel="00A17ECA">
          <w:rPr>
            <w:rFonts w:eastAsia="나눔명조" w:hint="eastAsia"/>
            <w:sz w:val="20"/>
            <w:szCs w:val="22"/>
          </w:rPr>
          <w:delText xml:space="preserve"> </w:delText>
        </w:r>
        <w:r w:rsidR="00B73896" w:rsidDel="00A17ECA">
          <w:rPr>
            <w:rFonts w:eastAsia="나눔명조" w:hint="eastAsia"/>
            <w:sz w:val="20"/>
            <w:szCs w:val="22"/>
          </w:rPr>
          <w:delText>것이다</w:delText>
        </w:r>
        <w:r w:rsidR="00B73896" w:rsidDel="00A17ECA">
          <w:rPr>
            <w:rFonts w:eastAsia="나눔명조" w:hint="eastAsia"/>
            <w:sz w:val="20"/>
            <w:szCs w:val="22"/>
          </w:rPr>
          <w:delText>.</w:delText>
        </w:r>
        <w:r w:rsidR="00B73896" w:rsidDel="00A17ECA">
          <w:rPr>
            <w:rFonts w:eastAsia="나눔명조"/>
            <w:sz w:val="20"/>
            <w:szCs w:val="22"/>
          </w:rPr>
          <w:delText xml:space="preserve"> </w:delText>
        </w:r>
      </w:del>
      <w:ins w:id="221" w:author="Park, Sanghoon" w:date="2021-09-30T13:51:00Z">
        <w:r w:rsidR="00A17ECA">
          <w:rPr>
            <w:rFonts w:eastAsia="나눔명조"/>
            <w:sz w:val="20"/>
            <w:szCs w:val="22"/>
          </w:rPr>
          <w:t xml:space="preserve"> </w:t>
        </w:r>
      </w:ins>
    </w:p>
    <w:p w14:paraId="7E7D6D42" w14:textId="3F15D268" w:rsidR="00A17ECA" w:rsidDel="00A17ECA" w:rsidRDefault="00B73896" w:rsidP="00B73896">
      <w:pPr>
        <w:wordWrap/>
        <w:spacing w:before="120" w:after="120" w:line="276" w:lineRule="auto"/>
        <w:rPr>
          <w:del w:id="222" w:author="Park, Sanghoon" w:date="2021-09-30T13:54:00Z"/>
          <w:rFonts w:ascii="나눔명조" w:eastAsia="나눔명조" w:hAnsi="나눔명조"/>
          <w:sz w:val="20"/>
          <w:szCs w:val="20"/>
        </w:rPr>
      </w:pPr>
      <w:del w:id="223" w:author="Park, Sanghoon" w:date="2021-09-30T13:51:00Z">
        <w:r w:rsidDel="00A17ECA">
          <w:rPr>
            <w:rFonts w:eastAsia="나눔명조" w:hint="eastAsia"/>
            <w:sz w:val="20"/>
            <w:szCs w:val="22"/>
          </w:rPr>
          <w:delText>따라서</w:delText>
        </w:r>
        <w:r w:rsidDel="00A17ECA">
          <w:rPr>
            <w:rFonts w:eastAsia="나눔명조" w:hint="eastAsia"/>
            <w:sz w:val="20"/>
            <w:szCs w:val="22"/>
          </w:rPr>
          <w:delText xml:space="preserve"> </w:delText>
        </w:r>
      </w:del>
      <w:r>
        <w:rPr>
          <w:rFonts w:eastAsia="나눔명조" w:hint="eastAsia"/>
          <w:sz w:val="20"/>
          <w:szCs w:val="22"/>
        </w:rPr>
        <w:t>본</w:t>
      </w:r>
      <w:r>
        <w:rPr>
          <w:rFonts w:eastAsia="나눔명조" w:hint="eastAsia"/>
          <w:sz w:val="20"/>
          <w:szCs w:val="22"/>
        </w:rPr>
        <w:t xml:space="preserve"> </w:t>
      </w:r>
      <w:r>
        <w:rPr>
          <w:rFonts w:eastAsia="나눔명조" w:hint="eastAsia"/>
          <w:sz w:val="20"/>
          <w:szCs w:val="22"/>
        </w:rPr>
        <w:t>연구에서는</w:t>
      </w:r>
      <w:r>
        <w:rPr>
          <w:rFonts w:eastAsia="나눔명조" w:hint="eastAsia"/>
          <w:sz w:val="20"/>
          <w:szCs w:val="22"/>
        </w:rPr>
        <w:t xml:space="preserve"> </w:t>
      </w:r>
      <w:r>
        <w:rPr>
          <w:rFonts w:eastAsia="나눔명조" w:hint="eastAsia"/>
          <w:sz w:val="20"/>
          <w:szCs w:val="22"/>
        </w:rPr>
        <w:t>공무원이</w:t>
      </w:r>
      <w:r>
        <w:rPr>
          <w:rFonts w:eastAsia="나눔명조" w:hint="eastAsia"/>
          <w:sz w:val="20"/>
          <w:szCs w:val="22"/>
        </w:rPr>
        <w:t xml:space="preserve"> </w:t>
      </w:r>
      <w:r>
        <w:rPr>
          <w:rFonts w:eastAsia="나눔명조" w:hint="eastAsia"/>
          <w:sz w:val="20"/>
          <w:szCs w:val="22"/>
        </w:rPr>
        <w:t>사회에</w:t>
      </w:r>
      <w:r>
        <w:rPr>
          <w:rFonts w:eastAsia="나눔명조" w:hint="eastAsia"/>
          <w:sz w:val="20"/>
          <w:szCs w:val="22"/>
        </w:rPr>
        <w:t xml:space="preserve"> </w:t>
      </w:r>
      <w:r>
        <w:rPr>
          <w:rFonts w:eastAsia="나눔명조" w:hint="eastAsia"/>
          <w:sz w:val="20"/>
          <w:szCs w:val="22"/>
        </w:rPr>
        <w:t>공헌하려는</w:t>
      </w:r>
      <w:r>
        <w:rPr>
          <w:rFonts w:eastAsia="나눔명조" w:hint="eastAsia"/>
          <w:sz w:val="20"/>
          <w:szCs w:val="22"/>
        </w:rPr>
        <w:t xml:space="preserve"> </w:t>
      </w:r>
      <w:r>
        <w:rPr>
          <w:rFonts w:eastAsia="나눔명조" w:hint="eastAsia"/>
          <w:sz w:val="20"/>
          <w:szCs w:val="22"/>
        </w:rPr>
        <w:t>태도를</w:t>
      </w:r>
      <w:r>
        <w:rPr>
          <w:rFonts w:eastAsia="나눔명조" w:hint="eastAsia"/>
          <w:sz w:val="20"/>
          <w:szCs w:val="22"/>
        </w:rPr>
        <w:t xml:space="preserve"> </w:t>
      </w:r>
      <w:r>
        <w:rPr>
          <w:rFonts w:eastAsia="나눔명조" w:hint="eastAsia"/>
          <w:sz w:val="20"/>
          <w:szCs w:val="22"/>
        </w:rPr>
        <w:t>갖게</w:t>
      </w:r>
      <w:r>
        <w:rPr>
          <w:rFonts w:eastAsia="나눔명조" w:hint="eastAsia"/>
          <w:sz w:val="20"/>
          <w:szCs w:val="22"/>
        </w:rPr>
        <w:t xml:space="preserve"> </w:t>
      </w:r>
      <w:r>
        <w:rPr>
          <w:rFonts w:eastAsia="나눔명조" w:hint="eastAsia"/>
          <w:sz w:val="20"/>
          <w:szCs w:val="22"/>
        </w:rPr>
        <w:t>만드는</w:t>
      </w:r>
      <w:r>
        <w:rPr>
          <w:rFonts w:eastAsia="나눔명조" w:hint="eastAsia"/>
          <w:sz w:val="20"/>
          <w:szCs w:val="22"/>
        </w:rPr>
        <w:t xml:space="preserve"> </w:t>
      </w:r>
      <w:r>
        <w:rPr>
          <w:rFonts w:eastAsia="나눔명조" w:hint="eastAsia"/>
          <w:sz w:val="20"/>
          <w:szCs w:val="22"/>
        </w:rPr>
        <w:t>대표적</w:t>
      </w:r>
      <w:r>
        <w:rPr>
          <w:rFonts w:eastAsia="나눔명조" w:hint="eastAsia"/>
          <w:sz w:val="20"/>
          <w:szCs w:val="22"/>
        </w:rPr>
        <w:t xml:space="preserve"> </w:t>
      </w:r>
      <w:r>
        <w:rPr>
          <w:rFonts w:eastAsia="나눔명조" w:hint="eastAsia"/>
          <w:sz w:val="20"/>
          <w:szCs w:val="22"/>
        </w:rPr>
        <w:t>요인</w:t>
      </w:r>
      <w:ins w:id="224" w:author="Park, Sanghoon" w:date="2021-09-30T13:51:00Z">
        <w:r w:rsidR="00A17ECA">
          <w:rPr>
            <w:rFonts w:eastAsia="나눔명조" w:hint="eastAsia"/>
            <w:sz w:val="20"/>
            <w:szCs w:val="22"/>
          </w:rPr>
          <w:t>을</w:t>
        </w:r>
      </w:ins>
      <w:del w:id="225" w:author="Park, Sanghoon" w:date="2021-09-30T13:51:00Z">
        <w:r w:rsidDel="00A17ECA">
          <w:rPr>
            <w:rFonts w:eastAsia="나눔명조" w:hint="eastAsia"/>
            <w:sz w:val="20"/>
            <w:szCs w:val="22"/>
          </w:rPr>
          <w:delText>이</w:delText>
        </w:r>
      </w:del>
      <w:r>
        <w:rPr>
          <w:rFonts w:eastAsia="나눔명조" w:hint="eastAsia"/>
          <w:sz w:val="20"/>
          <w:szCs w:val="22"/>
        </w:rPr>
        <w:t xml:space="preserve"> </w:t>
      </w:r>
      <w:r>
        <w:rPr>
          <w:rFonts w:eastAsia="나눔명조" w:hint="eastAsia"/>
          <w:sz w:val="20"/>
          <w:szCs w:val="22"/>
        </w:rPr>
        <w:t>공공봉사동기</w:t>
      </w:r>
      <w:r w:rsidR="00CA221C" w:rsidRPr="00265BC3">
        <w:rPr>
          <w:rFonts w:ascii="나눔명조" w:eastAsia="나눔명조" w:hAnsi="나눔명조"/>
          <w:sz w:val="20"/>
          <w:szCs w:val="20"/>
        </w:rPr>
        <w:t>(Public Service Motivation</w:t>
      </w:r>
      <w:r w:rsidR="00294D4F">
        <w:rPr>
          <w:rFonts w:ascii="나눔명조" w:eastAsia="나눔명조" w:hAnsi="나눔명조"/>
          <w:sz w:val="20"/>
          <w:szCs w:val="20"/>
        </w:rPr>
        <w:t xml:space="preserve">; </w:t>
      </w:r>
      <w:r w:rsidR="00294D4F">
        <w:rPr>
          <w:rFonts w:ascii="나눔명조" w:eastAsia="나눔명조" w:hAnsi="나눔명조" w:hint="eastAsia"/>
          <w:sz w:val="20"/>
          <w:szCs w:val="20"/>
        </w:rPr>
        <w:t>P</w:t>
      </w:r>
      <w:r w:rsidR="00294D4F">
        <w:rPr>
          <w:rFonts w:ascii="나눔명조" w:eastAsia="나눔명조" w:hAnsi="나눔명조"/>
          <w:sz w:val="20"/>
          <w:szCs w:val="20"/>
        </w:rPr>
        <w:t>SM</w:t>
      </w:r>
      <w:r w:rsidR="00CA221C" w:rsidRPr="00265BC3">
        <w:rPr>
          <w:rFonts w:ascii="나눔명조" w:eastAsia="나눔명조" w:hAnsi="나눔명조"/>
          <w:sz w:val="20"/>
          <w:szCs w:val="20"/>
        </w:rPr>
        <w:t>)</w:t>
      </w:r>
      <w:r>
        <w:rPr>
          <w:rFonts w:ascii="나눔명조" w:eastAsia="나눔명조" w:hAnsi="나눔명조" w:hint="eastAsia"/>
          <w:sz w:val="20"/>
          <w:szCs w:val="20"/>
        </w:rPr>
        <w:t xml:space="preserve">라고 </w:t>
      </w:r>
      <w:del w:id="226" w:author="Park, Sanghoon" w:date="2021-09-30T13:54:00Z">
        <w:r w:rsidDel="00A17ECA">
          <w:rPr>
            <w:rFonts w:ascii="나눔명조" w:eastAsia="나눔명조" w:hAnsi="나눔명조" w:hint="eastAsia"/>
            <w:sz w:val="20"/>
            <w:szCs w:val="20"/>
          </w:rPr>
          <w:delText>보며, 이 동기</w:delText>
        </w:r>
      </w:del>
      <w:del w:id="227" w:author="Park, Sanghoon" w:date="2021-09-30T13:52:00Z">
        <w:r w:rsidDel="00A17ECA">
          <w:rPr>
            <w:rFonts w:ascii="나눔명조" w:eastAsia="나눔명조" w:hAnsi="나눔명조" w:hint="eastAsia"/>
            <w:sz w:val="20"/>
            <w:szCs w:val="20"/>
          </w:rPr>
          <w:delText>요인을</w:delText>
        </w:r>
      </w:del>
      <w:del w:id="228" w:author="Park, Sanghoon" w:date="2021-09-30T13:54:00Z">
        <w:r w:rsidDel="00A17ECA">
          <w:rPr>
            <w:rFonts w:ascii="나눔명조" w:eastAsia="나눔명조" w:hAnsi="나눔명조" w:hint="eastAsia"/>
            <w:sz w:val="20"/>
            <w:szCs w:val="20"/>
          </w:rPr>
          <w:delText xml:space="preserve"> </w:delText>
        </w:r>
      </w:del>
      <w:del w:id="229" w:author="Park, Sanghoon" w:date="2021-09-30T13:52:00Z">
        <w:r w:rsidDel="00A17ECA">
          <w:rPr>
            <w:rFonts w:ascii="나눔명조" w:eastAsia="나눔명조" w:hAnsi="나눔명조" w:hint="eastAsia"/>
            <w:sz w:val="20"/>
            <w:szCs w:val="20"/>
          </w:rPr>
          <w:delText>야기하기 위해 무엇을 중시해야</w:delText>
        </w:r>
        <w:r w:rsidR="00834FBD" w:rsidDel="00A17ECA">
          <w:rPr>
            <w:rFonts w:ascii="나눔명조" w:eastAsia="나눔명조" w:hAnsi="나눔명조" w:hint="eastAsia"/>
            <w:sz w:val="20"/>
            <w:szCs w:val="20"/>
          </w:rPr>
          <w:delText xml:space="preserve"> </w:delText>
        </w:r>
        <w:r w:rsidDel="00A17ECA">
          <w:rPr>
            <w:rFonts w:ascii="나눔명조" w:eastAsia="나눔명조" w:hAnsi="나눔명조" w:hint="eastAsia"/>
            <w:sz w:val="20"/>
            <w:szCs w:val="20"/>
          </w:rPr>
          <w:delText xml:space="preserve">할 지 확인하고자 한다. </w:delText>
        </w:r>
      </w:del>
      <w:ins w:id="230" w:author="Park, Sanghoon" w:date="2021-09-30T13:54:00Z">
        <w:r w:rsidR="00A17ECA">
          <w:rPr>
            <w:rFonts w:ascii="나눔명조" w:eastAsia="나눔명조" w:hAnsi="나눔명조" w:hint="eastAsia"/>
            <w:sz w:val="20"/>
            <w:szCs w:val="20"/>
          </w:rPr>
          <w:t>개념으로 설명한다.</w:t>
        </w:r>
        <w:r w:rsidR="00A17ECA">
          <w:rPr>
            <w:rFonts w:ascii="나눔명조" w:eastAsia="나눔명조" w:hAnsi="나눔명조"/>
            <w:sz w:val="20"/>
            <w:szCs w:val="20"/>
          </w:rPr>
          <w:t xml:space="preserve"> </w:t>
        </w:r>
      </w:ins>
    </w:p>
    <w:p w14:paraId="19D9B116" w14:textId="111BC5A6" w:rsidR="00B12EA6" w:rsidRDefault="00B73896" w:rsidP="00B73896">
      <w:pPr>
        <w:wordWrap/>
        <w:spacing w:before="120" w:after="120" w:line="276" w:lineRule="auto"/>
        <w:rPr>
          <w:ins w:id="231" w:author="Park, Sanghoon" w:date="2021-09-30T13:55:00Z"/>
          <w:rFonts w:ascii="나눔명조" w:eastAsia="나눔명조" w:hAnsi="나눔명조"/>
          <w:sz w:val="20"/>
          <w:szCs w:val="20"/>
        </w:rPr>
      </w:pPr>
      <w:r>
        <w:rPr>
          <w:rFonts w:ascii="나눔명조" w:eastAsia="나눔명조" w:hAnsi="나눔명조" w:hint="eastAsia"/>
          <w:sz w:val="20"/>
          <w:szCs w:val="20"/>
        </w:rPr>
        <w:t>공공봉사동기</w:t>
      </w:r>
      <w:r w:rsidR="00294D4F">
        <w:rPr>
          <w:rFonts w:ascii="나눔명조" w:eastAsia="나눔명조" w:hAnsi="나눔명조" w:hint="eastAsia"/>
          <w:sz w:val="20"/>
          <w:szCs w:val="20"/>
        </w:rPr>
        <w:t>는</w:t>
      </w:r>
      <w:r w:rsidR="00CA221C" w:rsidRPr="00265BC3">
        <w:rPr>
          <w:rFonts w:ascii="나눔명조" w:eastAsia="나눔명조" w:hAnsi="나눔명조"/>
          <w:sz w:val="20"/>
          <w:szCs w:val="20"/>
        </w:rPr>
        <w:t xml:space="preserve"> 내적</w:t>
      </w:r>
      <w:ins w:id="232" w:author="Park, Sanghoon" w:date="2021-09-30T13:52:00Z">
        <w:r w:rsidR="00A17ECA">
          <w:rPr>
            <w:rFonts w:ascii="나눔명조" w:eastAsia="나눔명조" w:hAnsi="나눔명조" w:hint="eastAsia"/>
            <w:sz w:val="20"/>
            <w:szCs w:val="20"/>
          </w:rPr>
          <w:t xml:space="preserve"> </w:t>
        </w:r>
      </w:ins>
      <w:r w:rsidR="00CA221C" w:rsidRPr="00265BC3">
        <w:rPr>
          <w:rFonts w:ascii="나눔명조" w:eastAsia="나눔명조" w:hAnsi="나눔명조"/>
          <w:sz w:val="20"/>
          <w:szCs w:val="20"/>
        </w:rPr>
        <w:t>동기요인으로</w:t>
      </w:r>
      <w:del w:id="233" w:author="Park, Sanghoon" w:date="2021-09-30T13:52:00Z">
        <w:r w:rsidR="00CA221C" w:rsidRPr="00265BC3" w:rsidDel="00A17ECA">
          <w:rPr>
            <w:rFonts w:ascii="나눔명조" w:eastAsia="나눔명조" w:hAnsi="나눔명조"/>
            <w:sz w:val="20"/>
            <w:szCs w:val="20"/>
          </w:rPr>
          <w:delText xml:space="preserve"> 주요하게 다뤄지면서 </w:delText>
        </w:r>
      </w:del>
      <w:ins w:id="234" w:author="Park, Sanghoon" w:date="2021-09-30T13:53:00Z">
        <w:r w:rsidR="00A17ECA">
          <w:rPr>
            <w:rFonts w:ascii="나눔명조" w:eastAsia="나눔명조" w:hAnsi="나눔명조"/>
            <w:sz w:val="20"/>
            <w:szCs w:val="20"/>
          </w:rPr>
          <w:t xml:space="preserve"> </w:t>
        </w:r>
      </w:ins>
      <w:r>
        <w:rPr>
          <w:rFonts w:ascii="나눔명조" w:eastAsia="나눔명조" w:hAnsi="나눔명조" w:hint="eastAsia"/>
          <w:sz w:val="20"/>
          <w:szCs w:val="20"/>
        </w:rPr>
        <w:t xml:space="preserve">주로 </w:t>
      </w:r>
      <w:r w:rsidR="00CA221C" w:rsidRPr="00265BC3">
        <w:rPr>
          <w:rFonts w:ascii="나눔명조" w:eastAsia="나눔명조" w:hAnsi="나눔명조"/>
          <w:sz w:val="20"/>
          <w:szCs w:val="20"/>
        </w:rPr>
        <w:t>직무성과 및 직무몰입의 주요한 변수로 다뤄지고 있다</w:t>
      </w:r>
      <w:ins w:id="235" w:author="Kang, Jiyoon" w:date="2021-10-03T09:20:00Z">
        <w:r w:rsidR="00B72982" w:rsidRPr="00770EBA">
          <w:rPr>
            <w:rFonts w:eastAsia="나눔명조"/>
            <w:sz w:val="20"/>
            <w:szCs w:val="22"/>
          </w:rPr>
          <w:t>(</w:t>
        </w:r>
        <w:r w:rsidR="00B72982" w:rsidRPr="00770EBA">
          <w:rPr>
            <w:rFonts w:eastAsia="나눔명조" w:hint="eastAsia"/>
            <w:sz w:val="20"/>
            <w:szCs w:val="22"/>
          </w:rPr>
          <w:t>노종호</w:t>
        </w:r>
        <w:r w:rsidR="00B72982" w:rsidRPr="00770EBA">
          <w:rPr>
            <w:rFonts w:eastAsia="나눔명조"/>
            <w:sz w:val="20"/>
            <w:szCs w:val="22"/>
          </w:rPr>
          <w:t xml:space="preserve"> 2016; </w:t>
        </w:r>
        <w:r w:rsidR="00B72982" w:rsidRPr="00770EBA">
          <w:rPr>
            <w:rFonts w:eastAsia="나눔명조" w:hint="eastAsia"/>
            <w:sz w:val="20"/>
            <w:szCs w:val="22"/>
          </w:rPr>
          <w:t>이강문</w:t>
        </w:r>
        <w:r w:rsidR="00B72982" w:rsidRPr="00770EBA">
          <w:rPr>
            <w:rFonts w:eastAsia="나눔명조"/>
            <w:sz w:val="20"/>
            <w:szCs w:val="22"/>
          </w:rPr>
          <w:t xml:space="preserve"> 2017; </w:t>
        </w:r>
        <w:r w:rsidR="00B72982" w:rsidRPr="00770EBA">
          <w:rPr>
            <w:rFonts w:eastAsia="나눔명조" w:hint="eastAsia"/>
            <w:sz w:val="20"/>
            <w:szCs w:val="22"/>
          </w:rPr>
          <w:t>이근주</w:t>
        </w:r>
        <w:r w:rsidR="00B72982" w:rsidRPr="00770EBA">
          <w:rPr>
            <w:rFonts w:eastAsia="나눔명조"/>
            <w:sz w:val="20"/>
            <w:szCs w:val="22"/>
          </w:rPr>
          <w:t xml:space="preserve"> 2005; </w:t>
        </w:r>
        <w:r w:rsidR="00B72982" w:rsidRPr="00770EBA">
          <w:rPr>
            <w:rFonts w:eastAsia="나눔명조" w:hint="eastAsia"/>
            <w:sz w:val="20"/>
            <w:szCs w:val="22"/>
          </w:rPr>
          <w:t>임재영</w:t>
        </w:r>
        <w:r w:rsidR="00B72982" w:rsidRPr="00770EBA">
          <w:rPr>
            <w:rFonts w:eastAsia="나눔명조"/>
            <w:sz w:val="20"/>
            <w:szCs w:val="22"/>
          </w:rPr>
          <w:t xml:space="preserve"> and </w:t>
        </w:r>
        <w:r w:rsidR="00B72982" w:rsidRPr="00770EBA">
          <w:rPr>
            <w:rFonts w:eastAsia="나눔명조" w:hint="eastAsia"/>
            <w:sz w:val="20"/>
            <w:szCs w:val="22"/>
          </w:rPr>
          <w:t>문국경</w:t>
        </w:r>
        <w:r w:rsidR="00B72982" w:rsidRPr="00770EBA">
          <w:rPr>
            <w:rFonts w:eastAsia="나눔명조"/>
            <w:sz w:val="20"/>
            <w:szCs w:val="22"/>
          </w:rPr>
          <w:t xml:space="preserve"> 2019; </w:t>
        </w:r>
        <w:r w:rsidR="00B72982" w:rsidRPr="00770EBA">
          <w:rPr>
            <w:rFonts w:eastAsia="나눔명조" w:hint="eastAsia"/>
            <w:sz w:val="20"/>
            <w:szCs w:val="22"/>
          </w:rPr>
          <w:t>정재호</w:t>
        </w:r>
        <w:r w:rsidR="00B72982" w:rsidRPr="00770EBA">
          <w:rPr>
            <w:rFonts w:eastAsia="나눔명조"/>
            <w:sz w:val="20"/>
            <w:szCs w:val="22"/>
          </w:rPr>
          <w:t xml:space="preserve"> and </w:t>
        </w:r>
        <w:r w:rsidR="00B72982" w:rsidRPr="00770EBA">
          <w:rPr>
            <w:rFonts w:eastAsia="나눔명조" w:hint="eastAsia"/>
            <w:sz w:val="20"/>
            <w:szCs w:val="22"/>
          </w:rPr>
          <w:t>최규현</w:t>
        </w:r>
        <w:r w:rsidR="00B72982" w:rsidRPr="00770EBA">
          <w:rPr>
            <w:rFonts w:eastAsia="나눔명조"/>
            <w:sz w:val="20"/>
            <w:szCs w:val="22"/>
          </w:rPr>
          <w:t xml:space="preserve"> 2020; </w:t>
        </w:r>
        <w:r w:rsidR="00B72982" w:rsidRPr="00770EBA">
          <w:rPr>
            <w:rFonts w:eastAsia="나눔명조" w:hint="eastAsia"/>
            <w:sz w:val="20"/>
            <w:szCs w:val="22"/>
          </w:rPr>
          <w:t>조태준</w:t>
        </w:r>
        <w:r w:rsidR="00B72982" w:rsidRPr="00770EBA">
          <w:rPr>
            <w:rFonts w:eastAsia="나눔명조"/>
            <w:sz w:val="20"/>
            <w:szCs w:val="22"/>
          </w:rPr>
          <w:t xml:space="preserve"> and </w:t>
        </w:r>
        <w:r w:rsidR="00B72982" w:rsidRPr="00770EBA">
          <w:rPr>
            <w:rFonts w:eastAsia="나눔명조" w:hint="eastAsia"/>
            <w:sz w:val="20"/>
            <w:szCs w:val="22"/>
          </w:rPr>
          <w:t>윤수재</w:t>
        </w:r>
        <w:r w:rsidR="00B72982" w:rsidRPr="00770EBA">
          <w:rPr>
            <w:rFonts w:eastAsia="나눔명조"/>
            <w:sz w:val="20"/>
            <w:szCs w:val="22"/>
          </w:rPr>
          <w:t xml:space="preserve"> 2009; </w:t>
        </w:r>
        <w:r w:rsidR="00B72982" w:rsidRPr="00770EBA">
          <w:rPr>
            <w:rFonts w:eastAsia="나눔명조" w:hint="eastAsia"/>
            <w:sz w:val="20"/>
            <w:szCs w:val="22"/>
          </w:rPr>
          <w:t>최예나</w:t>
        </w:r>
        <w:r w:rsidR="00B72982" w:rsidRPr="00770EBA">
          <w:rPr>
            <w:rFonts w:eastAsia="나눔명조"/>
            <w:sz w:val="20"/>
            <w:szCs w:val="22"/>
          </w:rPr>
          <w:t xml:space="preserve"> 2018</w:t>
        </w:r>
        <w:r w:rsidR="00B72982" w:rsidRPr="00B72982">
          <w:rPr>
            <w:rFonts w:ascii="나눔명조" w:eastAsia="나눔명조" w:hAnsi="나눔명조"/>
            <w:sz w:val="20"/>
            <w:szCs w:val="20"/>
            <w:rPrChange w:id="236" w:author="Kang, Jiyoon" w:date="2021-10-03T09:20:00Z">
              <w:rPr>
                <w:rFonts w:ascii="나눔명조" w:eastAsia="나눔명조" w:hAnsi="나눔명조"/>
                <w:color w:val="FF0000"/>
                <w:sz w:val="20"/>
                <w:szCs w:val="20"/>
              </w:rPr>
            </w:rPrChange>
          </w:rPr>
          <w:t>)</w:t>
        </w:r>
      </w:ins>
      <w:ins w:id="237" w:author="Park, Sanghoon" w:date="2021-09-30T13:53:00Z">
        <w:del w:id="238" w:author="Kang, Jiyoon" w:date="2021-10-03T09:20:00Z">
          <w:r w:rsidR="00A17ECA" w:rsidRPr="00A17ECA" w:rsidDel="00B72982">
            <w:rPr>
              <w:rFonts w:ascii="나눔명조" w:eastAsia="나눔명조" w:hAnsi="나눔명조"/>
              <w:color w:val="FF0000"/>
              <w:sz w:val="20"/>
              <w:szCs w:val="20"/>
              <w:rPrChange w:id="239" w:author="Park, Sanghoon" w:date="2021-09-30T13:53:00Z">
                <w:rPr>
                  <w:rFonts w:ascii="나눔명조" w:eastAsia="나눔명조" w:hAnsi="나눔명조"/>
                  <w:sz w:val="20"/>
                  <w:szCs w:val="20"/>
                </w:rPr>
              </w:rPrChange>
            </w:rPr>
            <w:delText>(인용)</w:delText>
          </w:r>
        </w:del>
      </w:ins>
      <w:r w:rsidR="00CA221C" w:rsidRPr="00265BC3">
        <w:rPr>
          <w:rFonts w:ascii="나눔명조" w:eastAsia="나눔명조" w:hAnsi="나눔명조"/>
          <w:sz w:val="20"/>
          <w:szCs w:val="20"/>
        </w:rPr>
        <w:t xml:space="preserve">. 또한 리더십과 연계하여 조직 혁신과 효과성을 증대시키는 요인으로 </w:t>
      </w:r>
      <w:del w:id="240" w:author="Park, Sanghoon" w:date="2021-09-30T13:53:00Z">
        <w:r w:rsidR="00CA221C" w:rsidRPr="00265BC3" w:rsidDel="00A17ECA">
          <w:rPr>
            <w:rFonts w:ascii="나눔명조" w:eastAsia="나눔명조" w:hAnsi="나눔명조"/>
            <w:sz w:val="20"/>
            <w:szCs w:val="20"/>
          </w:rPr>
          <w:delText>다뤄지기도</w:delText>
        </w:r>
      </w:del>
      <w:ins w:id="241" w:author="Park, Sanghoon" w:date="2021-09-30T13:53:00Z">
        <w:r w:rsidR="00A17ECA" w:rsidRPr="00265BC3">
          <w:rPr>
            <w:rFonts w:ascii="나눔명조" w:eastAsia="나눔명조" w:hAnsi="나눔명조" w:hint="eastAsia"/>
            <w:sz w:val="20"/>
            <w:szCs w:val="20"/>
          </w:rPr>
          <w:t>다뤄지기도</w:t>
        </w:r>
      </w:ins>
      <w:r w:rsidR="00CA221C" w:rsidRPr="00265BC3">
        <w:rPr>
          <w:rFonts w:ascii="나눔명조" w:eastAsia="나눔명조" w:hAnsi="나눔명조"/>
          <w:sz w:val="20"/>
          <w:szCs w:val="20"/>
        </w:rPr>
        <w:t xml:space="preserve"> 한다</w:t>
      </w:r>
      <w:ins w:id="242" w:author="Kang, Jiyoon" w:date="2021-10-03T09:28:00Z">
        <w:r w:rsidR="00FE5E96">
          <w:rPr>
            <w:rFonts w:ascii="나눔명조" w:eastAsia="나눔명조" w:hAnsi="나눔명조" w:hint="eastAsia"/>
            <w:sz w:val="20"/>
            <w:szCs w:val="20"/>
          </w:rPr>
          <w:t>(</w:t>
        </w:r>
      </w:ins>
      <w:ins w:id="243" w:author="Kang, Jiyoon" w:date="2021-10-03T09:25:00Z">
        <w:r w:rsidR="00FE5E96">
          <w:rPr>
            <w:rFonts w:eastAsia="나눔명조"/>
            <w:sz w:val="20"/>
            <w:szCs w:val="22"/>
          </w:rPr>
          <w:fldChar w:fldCharType="begin"/>
        </w:r>
      </w:ins>
      <w:r w:rsidR="005302F9">
        <w:rPr>
          <w:rFonts w:eastAsia="나눔명조" w:hint="eastAsia"/>
          <w:sz w:val="20"/>
          <w:szCs w:val="22"/>
        </w:rPr>
        <w:instrText xml:space="preserve"> ADDIN ZOTERO_ITEM CSL_CITATION {"citationID":"LYY5epq3","properties":{"formattedCitation":"(\\uc0\\u44608{}\\uc0\\u51116{}\\uc0\\u54805{} et al. 2020)","plainCitation":"(</w:instrText>
      </w:r>
      <w:r w:rsidR="005302F9">
        <w:rPr>
          <w:rFonts w:eastAsia="나눔명조" w:hint="eastAsia"/>
          <w:sz w:val="20"/>
          <w:szCs w:val="22"/>
        </w:rPr>
        <w:instrText>김재형</w:instrText>
      </w:r>
      <w:r w:rsidR="005302F9">
        <w:rPr>
          <w:rFonts w:eastAsia="나눔명조" w:hint="eastAsia"/>
          <w:sz w:val="20"/>
          <w:szCs w:val="22"/>
        </w:rPr>
        <w:instrText xml:space="preserve"> et al. 2020)","dontUpdate":true,"noteIndex":0},"citationItems":[{"id":1439,"uris":["http://zotero.org/users/5210800/items/7JZMTNPA"],"uri":["http://zotero.org/users/5210800/items/7JZMTNPA"],"itemData":{"id":1439,"type":"article-journal","container-title":"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","issue":"3","note":"Citation Key: kimetal:2020","page":"161</w:instrText>
      </w:r>
      <w:r w:rsidR="005302F9">
        <w:rPr>
          <w:rFonts w:eastAsia="나눔명조" w:hint="eastAsia"/>
          <w:sz w:val="20"/>
          <w:szCs w:val="22"/>
        </w:rPr>
        <w:instrText>–</w:instrText>
      </w:r>
      <w:r w:rsidR="005302F9">
        <w:rPr>
          <w:rFonts w:eastAsia="나눔명조" w:hint="eastAsia"/>
          <w:sz w:val="20"/>
          <w:szCs w:val="22"/>
        </w:rPr>
        <w:instrText>195","title":"</w:instrText>
      </w:r>
      <w:r w:rsidR="005302F9">
        <w:rPr>
          <w:rFonts w:eastAsia="나눔명조" w:hint="eastAsia"/>
          <w:sz w:val="20"/>
          <w:szCs w:val="22"/>
        </w:rPr>
        <w:instrText>공직</w:instrText>
      </w:r>
      <w:r w:rsidR="005302F9">
        <w:rPr>
          <w:rFonts w:eastAsia="나눔명조" w:hint="eastAsia"/>
          <w:sz w:val="20"/>
          <w:szCs w:val="22"/>
        </w:rPr>
        <w:instrText xml:space="preserve"> </w:instrText>
      </w:r>
      <w:r w:rsidR="005302F9">
        <w:rPr>
          <w:rFonts w:eastAsia="나눔명조" w:hint="eastAsia"/>
          <w:sz w:val="20"/>
          <w:szCs w:val="22"/>
        </w:rPr>
        <w:instrText>내</w:instrText>
      </w:r>
      <w:r w:rsidR="005302F9">
        <w:rPr>
          <w:rFonts w:eastAsia="나눔명조" w:hint="eastAsia"/>
          <w:sz w:val="20"/>
          <w:szCs w:val="22"/>
        </w:rPr>
        <w:instrText xml:space="preserve"> </w:instrText>
      </w:r>
      <w:r w:rsidR="005302F9">
        <w:rPr>
          <w:rFonts w:eastAsia="나눔명조" w:hint="eastAsia"/>
          <w:sz w:val="20"/>
          <w:szCs w:val="22"/>
        </w:rPr>
        <w:instrText>변혁적리더십과</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적극행정과의</w:instrText>
      </w:r>
      <w:r w:rsidR="005302F9">
        <w:rPr>
          <w:rFonts w:eastAsia="나눔명조" w:hint="eastAsia"/>
          <w:sz w:val="20"/>
          <w:szCs w:val="22"/>
        </w:rPr>
        <w:instrText xml:space="preserve"> </w:instrText>
      </w:r>
      <w:r w:rsidR="005302F9">
        <w:rPr>
          <w:rFonts w:eastAsia="나눔명조" w:hint="eastAsia"/>
          <w:sz w:val="20"/>
          <w:szCs w:val="22"/>
        </w:rPr>
        <w:instrText>관계성</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 xml:space="preserve">: </w:instrText>
      </w:r>
      <w:r w:rsidR="005302F9">
        <w:rPr>
          <w:rFonts w:eastAsia="나눔명조" w:hint="eastAsia"/>
          <w:sz w:val="20"/>
          <w:szCs w:val="22"/>
        </w:rPr>
        <w:instrText>행태적</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 xml:space="preserve"> </w:instrText>
      </w:r>
      <w:r w:rsidR="005302F9">
        <w:rPr>
          <w:rFonts w:eastAsia="나눔명조" w:hint="eastAsia"/>
          <w:sz w:val="20"/>
          <w:szCs w:val="22"/>
        </w:rPr>
        <w:instrText>및</w:instrText>
      </w:r>
      <w:r w:rsidR="005302F9">
        <w:rPr>
          <w:rFonts w:eastAsia="나눔명조" w:hint="eastAsia"/>
          <w:sz w:val="20"/>
          <w:szCs w:val="22"/>
        </w:rPr>
        <w:instrText xml:space="preserve"> </w:instrText>
      </w:r>
      <w:r w:rsidR="005302F9">
        <w:rPr>
          <w:rFonts w:eastAsia="나눔명조" w:hint="eastAsia"/>
          <w:sz w:val="20"/>
          <w:szCs w:val="22"/>
        </w:rPr>
        <w:instrText>채용제도와</w:instrText>
      </w:r>
      <w:r w:rsidR="005302F9">
        <w:rPr>
          <w:rFonts w:eastAsia="나눔명조" w:hint="eastAsia"/>
          <w:sz w:val="20"/>
          <w:szCs w:val="22"/>
        </w:rPr>
        <w:instrText xml:space="preserve"> </w:instrText>
      </w:r>
      <w:r w:rsidR="005302F9">
        <w:rPr>
          <w:rFonts w:eastAsia="나눔명조" w:hint="eastAsia"/>
          <w:sz w:val="20"/>
          <w:szCs w:val="22"/>
        </w:rPr>
        <w:instrText>직급의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","volume":"31","author":[{"family":"</w:instrText>
      </w:r>
      <w:r w:rsidR="005302F9">
        <w:rPr>
          <w:rFonts w:eastAsia="나눔명조" w:hint="eastAsia"/>
          <w:sz w:val="20"/>
          <w:szCs w:val="22"/>
        </w:rPr>
        <w:instrText>김재형</w:instrText>
      </w:r>
      <w:r w:rsidR="005302F9">
        <w:rPr>
          <w:rFonts w:eastAsia="나눔명조" w:hint="eastAsia"/>
          <w:sz w:val="20"/>
          <w:szCs w:val="22"/>
        </w:rPr>
        <w:instrText>","given":""},{"family":"</w:instrText>
      </w:r>
      <w:r w:rsidR="005302F9">
        <w:rPr>
          <w:rFonts w:eastAsia="나눔명조" w:hint="eastAsia"/>
          <w:sz w:val="20"/>
          <w:szCs w:val="22"/>
        </w:rPr>
        <w:instrText>김성엽</w:instrText>
      </w:r>
      <w:r w:rsidR="005302F9">
        <w:rPr>
          <w:rFonts w:eastAsia="나눔명조" w:hint="eastAsia"/>
          <w:sz w:val="20"/>
          <w:szCs w:val="22"/>
        </w:rPr>
        <w:instrText>","given":""},{"family":"</w:instrText>
      </w:r>
      <w:r w:rsidR="005302F9">
        <w:rPr>
          <w:rFonts w:eastAsia="나눔명조" w:hint="eastAsia"/>
          <w:sz w:val="20"/>
          <w:szCs w:val="22"/>
        </w:rPr>
        <w:instrText>오수연</w:instrText>
      </w:r>
      <w:r w:rsidR="005302F9">
        <w:rPr>
          <w:rFonts w:eastAsia="나눔명조" w:hint="eastAsia"/>
          <w:sz w:val="20"/>
          <w:szCs w:val="22"/>
        </w:rPr>
        <w:instrText>","given":""},{"family":"</w:instrText>
      </w:r>
      <w:r w:rsidR="005302F9">
        <w:rPr>
          <w:rFonts w:eastAsia="나눔명조" w:hint="eastAsia"/>
          <w:sz w:val="20"/>
          <w:szCs w:val="22"/>
        </w:rPr>
        <w:instrText>박성민</w:instrText>
      </w:r>
      <w:r w:rsidR="005302F9">
        <w:rPr>
          <w:rFonts w:eastAsia="나눔명조" w:hint="eastAsia"/>
          <w:sz w:val="20"/>
          <w:szCs w:val="22"/>
        </w:rPr>
        <w:instrText>","given":""}],"issued":{"date-parts":[["2020",11]]}}}],"sch</w:instrText>
      </w:r>
      <w:r w:rsidR="005302F9">
        <w:rPr>
          <w:rFonts w:eastAsia="나눔명조"/>
          <w:sz w:val="20"/>
          <w:szCs w:val="22"/>
        </w:rPr>
        <w:instrText xml:space="preserve">ema":"https://github.com/citation-style-language/schema/raw/master/csl-citation.json"} </w:instrText>
      </w:r>
      <w:ins w:id="244" w:author="Kang, Jiyoon" w:date="2021-10-03T09:25:00Z">
        <w:r w:rsidR="00FE5E96">
          <w:rPr>
            <w:rFonts w:eastAsia="나눔명조"/>
            <w:sz w:val="20"/>
            <w:szCs w:val="22"/>
          </w:rPr>
          <w:fldChar w:fldCharType="separate"/>
        </w:r>
        <w:r w:rsidR="00FE5E96" w:rsidRPr="00770EBA">
          <w:rPr>
            <w:rFonts w:eastAsia="나눔명조" w:hint="eastAsia"/>
            <w:sz w:val="20"/>
            <w:szCs w:val="22"/>
          </w:rPr>
          <w:t>김재형</w:t>
        </w:r>
        <w:r w:rsidR="00FE5E96" w:rsidRPr="00770EBA">
          <w:rPr>
            <w:rFonts w:eastAsia="나눔명조"/>
            <w:sz w:val="20"/>
            <w:szCs w:val="22"/>
          </w:rPr>
          <w:t xml:space="preserve"> et al. 2020</w:t>
        </w:r>
        <w:r w:rsidR="00FE5E96">
          <w:rPr>
            <w:rFonts w:eastAsia="나눔명조"/>
            <w:sz w:val="20"/>
            <w:szCs w:val="22"/>
          </w:rPr>
          <w:fldChar w:fldCharType="end"/>
        </w:r>
      </w:ins>
      <w:ins w:id="245" w:author="Kang, Jiyoon" w:date="2021-10-03T09:27:00Z">
        <w:r w:rsidR="00FE5E96">
          <w:rPr>
            <w:rFonts w:eastAsia="나눔명조"/>
            <w:sz w:val="20"/>
            <w:szCs w:val="22"/>
          </w:rPr>
          <w:t>;</w:t>
        </w:r>
      </w:ins>
      <w:ins w:id="246" w:author="Kang, Jiyoon" w:date="2021-10-03T09:28:00Z">
        <w:r w:rsidR="00FE5E96">
          <w:rPr>
            <w:rFonts w:eastAsia="나눔명조"/>
            <w:sz w:val="20"/>
            <w:szCs w:val="22"/>
          </w:rPr>
          <w:t xml:space="preserve"> </w:t>
        </w:r>
        <w:r w:rsidR="00FE5E96" w:rsidRPr="00770EBA">
          <w:rPr>
            <w:rFonts w:eastAsia="나눔명조" w:hint="eastAsia"/>
            <w:sz w:val="20"/>
            <w:szCs w:val="22"/>
          </w:rPr>
          <w:t>정지용</w:t>
        </w:r>
        <w:r w:rsidR="00FE5E96" w:rsidRPr="00770EBA">
          <w:rPr>
            <w:rFonts w:eastAsia="나눔명조"/>
            <w:sz w:val="20"/>
            <w:szCs w:val="22"/>
          </w:rPr>
          <w:t xml:space="preserve"> and </w:t>
        </w:r>
        <w:r w:rsidR="00FE5E96" w:rsidRPr="00770EBA">
          <w:rPr>
            <w:rFonts w:eastAsia="나눔명조" w:hint="eastAsia"/>
            <w:sz w:val="20"/>
            <w:szCs w:val="22"/>
          </w:rPr>
          <w:lastRenderedPageBreak/>
          <w:t>김지수</w:t>
        </w:r>
        <w:r w:rsidR="00FE5E96" w:rsidRPr="00770EBA">
          <w:rPr>
            <w:rFonts w:eastAsia="나눔명조"/>
            <w:sz w:val="20"/>
            <w:szCs w:val="22"/>
          </w:rPr>
          <w:t xml:space="preserve"> 2020</w:t>
        </w:r>
        <w:r w:rsidR="00FE5E96">
          <w:rPr>
            <w:rFonts w:eastAsia="나눔명조"/>
            <w:sz w:val="20"/>
            <w:szCs w:val="22"/>
          </w:rPr>
          <w:t>;</w:t>
        </w:r>
      </w:ins>
      <w:ins w:id="247" w:author="Kang, Jiyoon" w:date="2021-10-03T09:27:00Z">
        <w:r w:rsidR="00FE5E96" w:rsidRPr="00FE5E96">
          <w:rPr>
            <w:rFonts w:eastAsia="나눔명조" w:hint="eastAsia"/>
            <w:sz w:val="20"/>
            <w:szCs w:val="22"/>
          </w:rPr>
          <w:t xml:space="preserve"> </w:t>
        </w:r>
        <w:r w:rsidR="00FE5E96" w:rsidRPr="00770EBA">
          <w:rPr>
            <w:rFonts w:eastAsia="나눔명조" w:hint="eastAsia"/>
            <w:sz w:val="20"/>
            <w:szCs w:val="22"/>
          </w:rPr>
          <w:t>김지수</w:t>
        </w:r>
        <w:r w:rsidR="00FE5E96" w:rsidRPr="00770EBA">
          <w:rPr>
            <w:rFonts w:eastAsia="나눔명조"/>
            <w:sz w:val="20"/>
            <w:szCs w:val="22"/>
          </w:rPr>
          <w:t xml:space="preserve"> and </w:t>
        </w:r>
        <w:r w:rsidR="00FE5E96" w:rsidRPr="00770EBA">
          <w:rPr>
            <w:rFonts w:eastAsia="나눔명조" w:hint="eastAsia"/>
            <w:sz w:val="20"/>
            <w:szCs w:val="22"/>
          </w:rPr>
          <w:t>윤수재</w:t>
        </w:r>
        <w:r w:rsidR="00FE5E96" w:rsidRPr="00770EBA">
          <w:rPr>
            <w:rFonts w:eastAsia="나눔명조"/>
            <w:sz w:val="20"/>
            <w:szCs w:val="22"/>
          </w:rPr>
          <w:t xml:space="preserve"> 2019</w:t>
        </w:r>
        <w:r w:rsidR="00FE5E96">
          <w:rPr>
            <w:rFonts w:eastAsia="나눔명조"/>
            <w:sz w:val="20"/>
            <w:szCs w:val="22"/>
          </w:rPr>
          <w:t>;</w:t>
        </w:r>
        <w:r w:rsidR="00FE5E96" w:rsidRPr="00FE5E96">
          <w:rPr>
            <w:rFonts w:eastAsia="나눔명조" w:hint="eastAsia"/>
            <w:sz w:val="20"/>
            <w:szCs w:val="22"/>
          </w:rPr>
          <w:t xml:space="preserve"> </w:t>
        </w:r>
        <w:r w:rsidR="00FE5E96" w:rsidRPr="00770EBA">
          <w:rPr>
            <w:rFonts w:eastAsia="나눔명조" w:hint="eastAsia"/>
            <w:sz w:val="20"/>
            <w:szCs w:val="22"/>
          </w:rPr>
          <w:t>류종용</w:t>
        </w:r>
        <w:r w:rsidR="00FE5E96" w:rsidRPr="00770EBA">
          <w:rPr>
            <w:rFonts w:eastAsia="나눔명조"/>
            <w:sz w:val="20"/>
            <w:szCs w:val="22"/>
          </w:rPr>
          <w:t xml:space="preserve"> and </w:t>
        </w:r>
        <w:r w:rsidR="00FE5E96" w:rsidRPr="00770EBA">
          <w:rPr>
            <w:rFonts w:eastAsia="나눔명조" w:hint="eastAsia"/>
            <w:sz w:val="20"/>
            <w:szCs w:val="22"/>
          </w:rPr>
          <w:t>이창원</w:t>
        </w:r>
        <w:r w:rsidR="00FE5E96" w:rsidRPr="00770EBA">
          <w:rPr>
            <w:rFonts w:eastAsia="나눔명조"/>
            <w:sz w:val="20"/>
            <w:szCs w:val="22"/>
          </w:rPr>
          <w:t xml:space="preserve"> 2016</w:t>
        </w:r>
        <w:r w:rsidR="00FE5E96" w:rsidRPr="00FE5E96">
          <w:rPr>
            <w:rFonts w:ascii="나눔명조" w:eastAsia="나눔명조" w:hAnsi="나눔명조"/>
            <w:sz w:val="20"/>
            <w:szCs w:val="20"/>
            <w:rPrChange w:id="248" w:author="Kang, Jiyoon" w:date="2021-10-03T09:27:00Z">
              <w:rPr>
                <w:rFonts w:ascii="나눔명조" w:eastAsia="나눔명조" w:hAnsi="나눔명조"/>
                <w:color w:val="FF0000"/>
                <w:sz w:val="20"/>
                <w:szCs w:val="20"/>
              </w:rPr>
            </w:rPrChange>
          </w:rPr>
          <w:t>)</w:t>
        </w:r>
      </w:ins>
      <w:ins w:id="249" w:author="Park, Sanghoon" w:date="2021-09-30T13:53:00Z">
        <w:del w:id="250" w:author="Kang, Jiyoon" w:date="2021-10-03T09:27:00Z">
          <w:r w:rsidR="00A17ECA" w:rsidRPr="00A17ECA" w:rsidDel="00FE5E96">
            <w:rPr>
              <w:rFonts w:ascii="나눔명조" w:eastAsia="나눔명조" w:hAnsi="나눔명조"/>
              <w:color w:val="FF0000"/>
              <w:sz w:val="20"/>
              <w:szCs w:val="20"/>
              <w:rPrChange w:id="251" w:author="Park, Sanghoon" w:date="2021-09-30T13:53:00Z">
                <w:rPr>
                  <w:rFonts w:ascii="나눔명조" w:eastAsia="나눔명조" w:hAnsi="나눔명조"/>
                  <w:sz w:val="20"/>
                  <w:szCs w:val="20"/>
                </w:rPr>
              </w:rPrChange>
            </w:rPr>
            <w:delText>(인용)</w:delText>
          </w:r>
        </w:del>
      </w:ins>
      <w:r w:rsidR="00CA221C" w:rsidRPr="00265BC3">
        <w:rPr>
          <w:rFonts w:ascii="나눔명조" w:eastAsia="나눔명조" w:hAnsi="나눔명조"/>
          <w:sz w:val="20"/>
          <w:szCs w:val="20"/>
        </w:rPr>
        <w:t>. 하지만</w:t>
      </w:r>
      <w:ins w:id="252" w:author="Park, Sanghoon" w:date="2021-09-30T13:53:00Z">
        <w:r w:rsidR="00A17ECA">
          <w:rPr>
            <w:rFonts w:ascii="나눔명조" w:eastAsia="나눔명조" w:hAnsi="나눔명조" w:hint="eastAsia"/>
            <w:sz w:val="20"/>
            <w:szCs w:val="20"/>
          </w:rPr>
          <w:t xml:space="preserve"> </w:t>
        </w:r>
      </w:ins>
      <w:del w:id="253" w:author="Park, Sanghoon" w:date="2021-09-30T13:53:00Z">
        <w:r w:rsidR="00CA221C" w:rsidRPr="00265BC3" w:rsidDel="00A17ECA">
          <w:rPr>
            <w:rFonts w:ascii="나눔명조" w:eastAsia="나눔명조" w:hAnsi="나눔명조" w:hint="eastAsia"/>
            <w:sz w:val="20"/>
            <w:szCs w:val="20"/>
          </w:rPr>
          <w:delText>, 직무성과</w:delText>
        </w:r>
        <w:r w:rsidDel="00A17ECA">
          <w:rPr>
            <w:rFonts w:ascii="나눔명조" w:eastAsia="나눔명조" w:hAnsi="나눔명조" w:hint="eastAsia"/>
            <w:sz w:val="20"/>
            <w:szCs w:val="20"/>
          </w:rPr>
          <w:delText xml:space="preserve"> </w:delText>
        </w:r>
        <w:r w:rsidR="00CA221C" w:rsidRPr="00265BC3" w:rsidDel="00A17ECA">
          <w:rPr>
            <w:rFonts w:ascii="나눔명조" w:eastAsia="나눔명조" w:hAnsi="나눔명조" w:hint="eastAsia"/>
            <w:sz w:val="20"/>
            <w:szCs w:val="20"/>
          </w:rPr>
          <w:delText>증대</w:delText>
        </w:r>
        <w:r w:rsidR="00294D4F" w:rsidDel="00A17ECA">
          <w:rPr>
            <w:rFonts w:ascii="나눔명조" w:eastAsia="나눔명조" w:hAnsi="나눔명조" w:hint="eastAsia"/>
            <w:sz w:val="20"/>
            <w:szCs w:val="20"/>
          </w:rPr>
          <w:delText>에 있어</w:delText>
        </w:r>
        <w:r w:rsidR="00CA221C" w:rsidRPr="00265BC3" w:rsidDel="00A17ECA">
          <w:rPr>
            <w:rFonts w:ascii="나눔명조" w:eastAsia="나눔명조" w:hAnsi="나눔명조" w:hint="eastAsia"/>
            <w:sz w:val="20"/>
            <w:szCs w:val="20"/>
          </w:rPr>
          <w:delText xml:space="preserve"> 중시되는</w:delText>
        </w:r>
      </w:del>
      <w:ins w:id="254" w:author="Park, Sanghoon" w:date="2021-09-30T13:53:00Z">
        <w:r w:rsidR="00A17ECA">
          <w:rPr>
            <w:rFonts w:ascii="나눔명조" w:eastAsia="나눔명조" w:hAnsi="나눔명조" w:hint="eastAsia"/>
            <w:sz w:val="20"/>
            <w:szCs w:val="20"/>
          </w:rPr>
          <w:t xml:space="preserve">정작 </w:t>
        </w:r>
      </w:ins>
      <w:del w:id="255" w:author="Park, Sanghoon" w:date="2021-09-30T13:53:00Z">
        <w:r w:rsidR="00CA221C" w:rsidRPr="00265BC3" w:rsidDel="00A17ECA">
          <w:rPr>
            <w:rFonts w:ascii="나눔명조" w:eastAsia="나눔명조" w:hAnsi="나눔명조"/>
            <w:sz w:val="20"/>
            <w:szCs w:val="20"/>
          </w:rPr>
          <w:delText xml:space="preserve"> </w:delText>
        </w:r>
      </w:del>
      <w:r w:rsidR="00012453">
        <w:rPr>
          <w:rFonts w:ascii="나눔명조" w:eastAsia="나눔명조" w:hAnsi="나눔명조"/>
          <w:sz w:val="20"/>
          <w:szCs w:val="20"/>
        </w:rPr>
        <w:t>공공봉사동기를</w:t>
      </w:r>
      <w:r w:rsidR="00CA221C" w:rsidRPr="00265BC3">
        <w:rPr>
          <w:rFonts w:ascii="나눔명조" w:eastAsia="나눔명조" w:hAnsi="나눔명조"/>
          <w:sz w:val="20"/>
          <w:szCs w:val="20"/>
        </w:rPr>
        <w:t xml:space="preserve"> 공공부문 내에서 어떻게 관리하고</w:t>
      </w:r>
      <w:r w:rsidR="00294D4F">
        <w:rPr>
          <w:rFonts w:ascii="나눔명조" w:eastAsia="나눔명조" w:hAnsi="나눔명조" w:hint="eastAsia"/>
          <w:sz w:val="20"/>
          <w:szCs w:val="20"/>
        </w:rPr>
        <w:t xml:space="preserve"> </w:t>
      </w:r>
      <w:r w:rsidR="00CA221C" w:rsidRPr="00265BC3">
        <w:rPr>
          <w:rFonts w:ascii="나눔명조" w:eastAsia="나눔명조" w:hAnsi="나눔명조"/>
          <w:sz w:val="20"/>
          <w:szCs w:val="20"/>
        </w:rPr>
        <w:t xml:space="preserve">향상시킬 수 있는지에 대한 연구는 아직 충분하지 못하다. 따라서 본 연구에서는 </w:t>
      </w:r>
      <w:ins w:id="256" w:author="Park, Sanghoon" w:date="2021-09-30T13:54:00Z">
        <w:r w:rsidR="00A17ECA">
          <w:rPr>
            <w:rFonts w:ascii="나눔명조" w:eastAsia="나눔명조" w:hAnsi="나눔명조" w:hint="eastAsia"/>
            <w:sz w:val="20"/>
            <w:szCs w:val="20"/>
          </w:rPr>
          <w:t xml:space="preserve">어떠한 요인이 </w:t>
        </w:r>
      </w:ins>
      <w:r w:rsidR="00012453">
        <w:rPr>
          <w:rFonts w:ascii="나눔명조" w:eastAsia="나눔명조" w:hAnsi="나눔명조"/>
          <w:sz w:val="20"/>
          <w:szCs w:val="20"/>
        </w:rPr>
        <w:t>공공봉사동기</w:t>
      </w:r>
      <w:ins w:id="257" w:author="Park, Sanghoon" w:date="2021-09-30T13:54:00Z">
        <w:r w:rsidR="00A17ECA">
          <w:rPr>
            <w:rFonts w:ascii="나눔명조" w:eastAsia="나눔명조" w:hAnsi="나눔명조" w:hint="eastAsia"/>
            <w:sz w:val="20"/>
            <w:szCs w:val="20"/>
          </w:rPr>
          <w:t xml:space="preserve">를 제고할 수 있는지를 </w:t>
        </w:r>
      </w:ins>
      <w:ins w:id="258" w:author="Park, Sanghoon" w:date="2021-09-30T13:55:00Z">
        <w:r w:rsidR="00A17ECA">
          <w:rPr>
            <w:rFonts w:ascii="나눔명조" w:eastAsia="나눔명조" w:hAnsi="나눔명조" w:hint="eastAsia"/>
            <w:sz w:val="20"/>
            <w:szCs w:val="20"/>
          </w:rPr>
          <w:t xml:space="preserve">경험적으로 </w:t>
        </w:r>
      </w:ins>
      <w:ins w:id="259" w:author="Park, Sanghoon" w:date="2021-09-30T13:54:00Z">
        <w:r w:rsidR="00A17ECA">
          <w:rPr>
            <w:rFonts w:ascii="나눔명조" w:eastAsia="나눔명조" w:hAnsi="나눔명조" w:hint="eastAsia"/>
            <w:sz w:val="20"/>
            <w:szCs w:val="20"/>
          </w:rPr>
          <w:t>살펴보고자 한다.</w:t>
        </w:r>
      </w:ins>
      <w:del w:id="260" w:author="Park, Sanghoon" w:date="2021-09-30T13:54:00Z">
        <w:r w:rsidR="00012453" w:rsidDel="00A17ECA">
          <w:rPr>
            <w:rFonts w:ascii="나눔명조" w:eastAsia="나눔명조" w:hAnsi="나눔명조"/>
            <w:sz w:val="20"/>
            <w:szCs w:val="20"/>
          </w:rPr>
          <w:delText>가</w:delText>
        </w:r>
        <w:r w:rsidR="00CA221C" w:rsidRPr="00265BC3" w:rsidDel="00A17ECA">
          <w:rPr>
            <w:rFonts w:ascii="나눔명조" w:eastAsia="나눔명조" w:hAnsi="나눔명조"/>
            <w:sz w:val="20"/>
            <w:szCs w:val="20"/>
          </w:rPr>
          <w:delText xml:space="preserve"> 어떤 요인을 통해 향상될 수 있는지 확인하고자 한다. </w:delText>
        </w:r>
      </w:del>
      <w:ins w:id="261" w:author="Park, Sanghoon" w:date="2021-09-30T13:54:00Z">
        <w:r w:rsidR="00A17ECA">
          <w:rPr>
            <w:rFonts w:ascii="나눔명조" w:eastAsia="나눔명조" w:hAnsi="나눔명조"/>
            <w:sz w:val="20"/>
            <w:szCs w:val="20"/>
          </w:rPr>
          <w:t xml:space="preserve"> </w:t>
        </w:r>
      </w:ins>
    </w:p>
    <w:p w14:paraId="7CD0CE42" w14:textId="633C5D62" w:rsidR="00CA221C" w:rsidRPr="00265BC3" w:rsidRDefault="00CA221C" w:rsidP="00B73896">
      <w:pPr>
        <w:wordWrap/>
        <w:spacing w:before="120" w:after="120" w:line="276" w:lineRule="auto"/>
        <w:rPr>
          <w:rFonts w:ascii="나눔명조" w:eastAsia="나눔명조" w:hAnsi="나눔명조"/>
          <w:sz w:val="20"/>
          <w:szCs w:val="20"/>
        </w:rPr>
      </w:pPr>
      <w:del w:id="262" w:author="Park, Sanghoon" w:date="2021-09-30T13:55:00Z">
        <w:r w:rsidRPr="00265BC3" w:rsidDel="00B12EA6">
          <w:rPr>
            <w:rFonts w:ascii="나눔명조" w:eastAsia="나눔명조" w:hAnsi="나눔명조"/>
            <w:sz w:val="20"/>
            <w:szCs w:val="20"/>
          </w:rPr>
          <w:delText xml:space="preserve">또한 </w:delText>
        </w:r>
      </w:del>
      <w:r w:rsidR="00012453">
        <w:rPr>
          <w:rFonts w:ascii="나눔명조" w:eastAsia="나눔명조" w:hAnsi="나눔명조"/>
          <w:sz w:val="20"/>
          <w:szCs w:val="20"/>
        </w:rPr>
        <w:t>공공봉사동기</w:t>
      </w:r>
      <w:del w:id="263" w:author="Park, Sanghoon" w:date="2021-09-30T13:55:00Z">
        <w:r w:rsidR="00012453" w:rsidDel="00B12EA6">
          <w:rPr>
            <w:rFonts w:ascii="나눔명조" w:eastAsia="나눔명조" w:hAnsi="나눔명조" w:hint="eastAsia"/>
            <w:sz w:val="20"/>
            <w:szCs w:val="20"/>
          </w:rPr>
          <w:delText>를</w:delText>
        </w:r>
        <w:r w:rsidRPr="00265BC3" w:rsidDel="00B12EA6">
          <w:rPr>
            <w:rFonts w:ascii="나눔명조" w:eastAsia="나눔명조" w:hAnsi="나눔명조" w:hint="eastAsia"/>
            <w:sz w:val="20"/>
            <w:szCs w:val="20"/>
          </w:rPr>
          <w:delText xml:space="preserve"> 종속변수로 하여 </w:delText>
        </w:r>
        <w:r w:rsidR="00012453" w:rsidDel="00B12EA6">
          <w:rPr>
            <w:rFonts w:ascii="나눔명조" w:eastAsia="나눔명조" w:hAnsi="나눔명조" w:hint="eastAsia"/>
            <w:sz w:val="20"/>
            <w:szCs w:val="20"/>
          </w:rPr>
          <w:delText>공공봉사동기를</w:delText>
        </w:r>
        <w:r w:rsidRPr="00265BC3" w:rsidDel="00B12EA6">
          <w:rPr>
            <w:rFonts w:ascii="나눔명조" w:eastAsia="나눔명조" w:hAnsi="나눔명조" w:hint="eastAsia"/>
            <w:sz w:val="20"/>
            <w:szCs w:val="20"/>
          </w:rPr>
          <w:delText xml:space="preserve"> 야기하는 요인을 연구한 경우, 다수의 학자들이</w:delText>
        </w:r>
      </w:del>
      <w:ins w:id="264" w:author="Park, Sanghoon" w:date="2021-09-30T13:55:00Z">
        <w:r w:rsidR="00B12EA6">
          <w:rPr>
            <w:rFonts w:ascii="나눔명조" w:eastAsia="나눔명조" w:hAnsi="나눔명조" w:hint="eastAsia"/>
            <w:sz w:val="20"/>
            <w:szCs w:val="20"/>
          </w:rPr>
          <w:t>에 관한 기존의 연구는</w:t>
        </w:r>
      </w:ins>
      <w:r w:rsidRPr="00265BC3">
        <w:rPr>
          <w:rFonts w:ascii="나눔명조" w:eastAsia="나눔명조" w:hAnsi="나눔명조"/>
          <w:sz w:val="20"/>
          <w:szCs w:val="20"/>
        </w:rPr>
        <w:t xml:space="preserve"> </w:t>
      </w:r>
      <w:ins w:id="265" w:author="Park, Sanghoon" w:date="2021-09-30T13:55:00Z">
        <w:r w:rsidR="00B12EA6">
          <w:rPr>
            <w:rFonts w:ascii="나눔명조" w:eastAsia="나눔명조" w:hAnsi="나눔명조" w:hint="eastAsia"/>
            <w:sz w:val="20"/>
            <w:szCs w:val="20"/>
          </w:rPr>
          <w:t xml:space="preserve">대개 </w:t>
        </w:r>
      </w:ins>
      <w:r w:rsidRPr="00265BC3">
        <w:rPr>
          <w:rFonts w:ascii="나눔명조" w:eastAsia="나눔명조" w:hAnsi="나눔명조"/>
          <w:sz w:val="20"/>
          <w:szCs w:val="20"/>
        </w:rPr>
        <w:t>조직적</w:t>
      </w:r>
      <w:r w:rsidR="00395DDC">
        <w:rPr>
          <w:rFonts w:ascii="나눔명조" w:eastAsia="나눔명조" w:hAnsi="나눔명조" w:hint="eastAsia"/>
          <w:sz w:val="20"/>
          <w:szCs w:val="20"/>
        </w:rPr>
        <w:t xml:space="preserve"> 문화 혹은 조직환경</w:t>
      </w:r>
      <w:r w:rsidRPr="00265BC3">
        <w:rPr>
          <w:rFonts w:ascii="나눔명조" w:eastAsia="나눔명조" w:hAnsi="나눔명조"/>
          <w:sz w:val="20"/>
          <w:szCs w:val="20"/>
        </w:rPr>
        <w:t xml:space="preserve"> 요인에 중점을 두고 있다.</w:t>
      </w:r>
      <w:r w:rsidR="00395DDC">
        <w:rPr>
          <w:rFonts w:ascii="나눔명조" w:eastAsia="나눔명조" w:hAnsi="나눔명조"/>
          <w:sz w:val="20"/>
          <w:szCs w:val="20"/>
        </w:rPr>
        <w:t xml:space="preserve"> </w:t>
      </w:r>
      <w:commentRangeStart w:id="266"/>
      <w:ins w:id="267" w:author="Park, Sanghoon" w:date="2021-09-30T13:55:00Z">
        <w:r w:rsidR="00B12EA6">
          <w:rPr>
            <w:rFonts w:ascii="나눔명조" w:eastAsia="나눔명조" w:hAnsi="나눔명조" w:hint="eastAsia"/>
            <w:sz w:val="20"/>
            <w:szCs w:val="20"/>
          </w:rPr>
          <w:t xml:space="preserve">하지만 </w:t>
        </w:r>
      </w:ins>
      <w:r w:rsidR="00395DDC">
        <w:rPr>
          <w:rFonts w:ascii="나눔명조" w:eastAsia="나눔명조" w:hAnsi="나눔명조" w:hint="eastAsia"/>
          <w:sz w:val="20"/>
          <w:szCs w:val="20"/>
        </w:rPr>
        <w:t>조직환경을 구축하는</w:t>
      </w:r>
      <w:r w:rsidRPr="00265BC3">
        <w:rPr>
          <w:rFonts w:ascii="나눔명조" w:eastAsia="나눔명조" w:hAnsi="나눔명조"/>
          <w:sz w:val="20"/>
          <w:szCs w:val="20"/>
        </w:rPr>
        <w:t xml:space="preserve"> </w:t>
      </w:r>
      <w:ins w:id="268" w:author="Park, Sanghoon" w:date="2021-09-30T13:56:00Z">
        <w:r w:rsidR="00B12EA6">
          <w:rPr>
            <w:rFonts w:ascii="나눔명조" w:eastAsia="나눔명조" w:hAnsi="나눔명조" w:hint="eastAsia"/>
            <w:sz w:val="20"/>
            <w:szCs w:val="20"/>
          </w:rPr>
          <w:t xml:space="preserve">조직 내 </w:t>
        </w:r>
      </w:ins>
      <w:r w:rsidRPr="00265BC3">
        <w:rPr>
          <w:rFonts w:ascii="나눔명조" w:eastAsia="나눔명조" w:hAnsi="나눔명조"/>
          <w:sz w:val="20"/>
          <w:szCs w:val="20"/>
        </w:rPr>
        <w:t>리더십</w:t>
      </w:r>
      <w:del w:id="269" w:author="Park, Sanghoon" w:date="2021-09-30T13:56:00Z">
        <w:r w:rsidRPr="00265BC3" w:rsidDel="00B12EA6">
          <w:rPr>
            <w:rFonts w:ascii="나눔명조" w:eastAsia="나눔명조" w:hAnsi="나눔명조" w:hint="eastAsia"/>
            <w:sz w:val="20"/>
            <w:szCs w:val="20"/>
          </w:rPr>
          <w:delText>을 주요 독립변인으로 하여</w:delText>
        </w:r>
      </w:del>
      <w:ins w:id="270" w:author="Park, Sanghoon" w:date="2021-09-30T13:56:00Z">
        <w:r w:rsidR="00B12EA6">
          <w:rPr>
            <w:rFonts w:ascii="나눔명조" w:eastAsia="나눔명조" w:hAnsi="나눔명조" w:hint="eastAsia"/>
            <w:sz w:val="20"/>
            <w:szCs w:val="20"/>
          </w:rPr>
          <w:t xml:space="preserve">이 </w:t>
        </w:r>
      </w:ins>
      <w:del w:id="271" w:author="Park, Sanghoon" w:date="2021-09-30T13:56:00Z">
        <w:r w:rsidRPr="00265BC3" w:rsidDel="00B12EA6">
          <w:rPr>
            <w:rFonts w:ascii="나눔명조" w:eastAsia="나눔명조" w:hAnsi="나눔명조"/>
            <w:sz w:val="20"/>
            <w:szCs w:val="20"/>
          </w:rPr>
          <w:delText xml:space="preserve"> </w:delText>
        </w:r>
      </w:del>
      <w:r w:rsidR="00012453">
        <w:rPr>
          <w:rFonts w:ascii="나눔명조" w:eastAsia="나눔명조" w:hAnsi="나눔명조"/>
          <w:sz w:val="20"/>
          <w:szCs w:val="20"/>
        </w:rPr>
        <w:t>공공봉사동기</w:t>
      </w:r>
      <w:r w:rsidRPr="00265BC3">
        <w:rPr>
          <w:rFonts w:ascii="나눔명조" w:eastAsia="나눔명조" w:hAnsi="나눔명조"/>
          <w:sz w:val="20"/>
          <w:szCs w:val="20"/>
        </w:rPr>
        <w:t>에</w:t>
      </w:r>
      <w:ins w:id="272" w:author="Park, Sanghoon" w:date="2021-09-30T13:56:00Z">
        <w:r w:rsidR="00B12EA6">
          <w:rPr>
            <w:rFonts w:ascii="나눔명조" w:eastAsia="나눔명조" w:hAnsi="나눔명조" w:hint="eastAsia"/>
            <w:sz w:val="20"/>
            <w:szCs w:val="20"/>
          </w:rPr>
          <w:t xml:space="preserve"> 미치는</w:t>
        </w:r>
      </w:ins>
      <w:del w:id="273" w:author="Park, Sanghoon" w:date="2021-09-30T13:56:00Z">
        <w:r w:rsidRPr="00265BC3" w:rsidDel="00B12EA6">
          <w:rPr>
            <w:rFonts w:ascii="나눔명조" w:eastAsia="나눔명조" w:hAnsi="나눔명조"/>
            <w:sz w:val="20"/>
            <w:szCs w:val="20"/>
          </w:rPr>
          <w:delText>의</w:delText>
        </w:r>
      </w:del>
      <w:r w:rsidRPr="00265BC3">
        <w:rPr>
          <w:rFonts w:ascii="나눔명조" w:eastAsia="나눔명조" w:hAnsi="나눔명조"/>
          <w:sz w:val="20"/>
          <w:szCs w:val="20"/>
        </w:rPr>
        <w:t xml:space="preserve"> 영향을 </w:t>
      </w:r>
      <w:ins w:id="274" w:author="Park, Sanghoon" w:date="2021-09-30T13:56:00Z">
        <w:r w:rsidR="00B12EA6">
          <w:rPr>
            <w:rFonts w:ascii="나눔명조" w:eastAsia="나눔명조" w:hAnsi="나눔명조" w:hint="eastAsia"/>
            <w:sz w:val="20"/>
            <w:szCs w:val="20"/>
          </w:rPr>
          <w:t xml:space="preserve">살펴본 </w:t>
        </w:r>
      </w:ins>
      <w:r w:rsidRPr="00265BC3">
        <w:rPr>
          <w:rFonts w:ascii="나눔명조" w:eastAsia="나눔명조" w:hAnsi="나눔명조"/>
          <w:sz w:val="20"/>
          <w:szCs w:val="20"/>
        </w:rPr>
        <w:t>연구</w:t>
      </w:r>
      <w:r w:rsidR="00395DDC">
        <w:rPr>
          <w:rFonts w:ascii="나눔명조" w:eastAsia="나눔명조" w:hAnsi="나눔명조" w:hint="eastAsia"/>
          <w:sz w:val="20"/>
          <w:szCs w:val="20"/>
        </w:rPr>
        <w:t xml:space="preserve">는 </w:t>
      </w:r>
      <w:ins w:id="275" w:author="Park, Sanghoon" w:date="2021-09-30T13:56:00Z">
        <w:r w:rsidR="00B12EA6">
          <w:rPr>
            <w:rFonts w:ascii="나눔명조" w:eastAsia="나눔명조" w:hAnsi="나눔명조" w:hint="eastAsia"/>
            <w:sz w:val="20"/>
            <w:szCs w:val="20"/>
          </w:rPr>
          <w:t xml:space="preserve">아직 </w:t>
        </w:r>
      </w:ins>
      <w:r w:rsidR="00395DDC">
        <w:rPr>
          <w:rFonts w:ascii="나눔명조" w:eastAsia="나눔명조" w:hAnsi="나눔명조" w:hint="eastAsia"/>
          <w:sz w:val="20"/>
          <w:szCs w:val="20"/>
        </w:rPr>
        <w:t>미흡</w:t>
      </w:r>
      <w:del w:id="276" w:author="Park, Sanghoon" w:date="2021-09-30T13:56:00Z">
        <w:r w:rsidR="00395DDC" w:rsidDel="00B12EA6">
          <w:rPr>
            <w:rFonts w:ascii="나눔명조" w:eastAsia="나눔명조" w:hAnsi="나눔명조" w:hint="eastAsia"/>
            <w:sz w:val="20"/>
            <w:szCs w:val="20"/>
          </w:rPr>
          <w:delText>한 실정이</w:delText>
        </w:r>
      </w:del>
      <w:ins w:id="277" w:author="Park, Sanghoon" w:date="2021-09-30T13:56:00Z">
        <w:r w:rsidR="00B12EA6">
          <w:rPr>
            <w:rFonts w:ascii="나눔명조" w:eastAsia="나눔명조" w:hAnsi="나눔명조" w:hint="eastAsia"/>
            <w:sz w:val="20"/>
            <w:szCs w:val="20"/>
          </w:rPr>
          <w:t>하</w:t>
        </w:r>
      </w:ins>
      <w:r w:rsidR="00395DDC">
        <w:rPr>
          <w:rFonts w:ascii="나눔명조" w:eastAsia="나눔명조" w:hAnsi="나눔명조" w:hint="eastAsia"/>
          <w:sz w:val="20"/>
          <w:szCs w:val="20"/>
        </w:rPr>
        <w:t>다.</w:t>
      </w:r>
      <w:r w:rsidR="00395DDC">
        <w:rPr>
          <w:rFonts w:ascii="나눔명조" w:eastAsia="나눔명조" w:hAnsi="나눔명조"/>
          <w:sz w:val="20"/>
          <w:szCs w:val="20"/>
        </w:rPr>
        <w:t xml:space="preserve"> </w:t>
      </w:r>
      <w:commentRangeEnd w:id="266"/>
      <w:r w:rsidR="00B12EA6">
        <w:rPr>
          <w:rStyle w:val="CommentReference"/>
        </w:rPr>
        <w:commentReference w:id="266"/>
      </w:r>
      <w:r w:rsidRPr="00265BC3">
        <w:rPr>
          <w:rFonts w:ascii="나눔명조" w:eastAsia="나눔명조" w:hAnsi="나눔명조"/>
          <w:sz w:val="20"/>
          <w:szCs w:val="20"/>
        </w:rPr>
        <w:t>따라서 본 연구에서는 리더십</w:t>
      </w:r>
      <w:r w:rsidR="00395DDC">
        <w:rPr>
          <w:rFonts w:ascii="나눔명조" w:eastAsia="나눔명조" w:hAnsi="나눔명조"/>
          <w:sz w:val="20"/>
          <w:szCs w:val="20"/>
        </w:rPr>
        <w:t xml:space="preserve"> </w:t>
      </w:r>
      <w:r w:rsidR="00395DDC">
        <w:rPr>
          <w:rFonts w:ascii="나눔명조" w:eastAsia="나눔명조" w:hAnsi="나눔명조" w:hint="eastAsia"/>
          <w:sz w:val="20"/>
          <w:szCs w:val="20"/>
        </w:rPr>
        <w:t>유형에 따라 공공봉사동기 수준이 달라지는지,</w:t>
      </w:r>
      <w:r w:rsidR="00395DDC">
        <w:rPr>
          <w:rFonts w:ascii="나눔명조" w:eastAsia="나눔명조" w:hAnsi="나눔명조"/>
          <w:sz w:val="20"/>
          <w:szCs w:val="20"/>
        </w:rPr>
        <w:t xml:space="preserve"> </w:t>
      </w:r>
      <w:r w:rsidR="00395DDC">
        <w:rPr>
          <w:rFonts w:ascii="나눔명조" w:eastAsia="나눔명조" w:hAnsi="나눔명조" w:hint="eastAsia"/>
          <w:sz w:val="20"/>
          <w:szCs w:val="20"/>
        </w:rPr>
        <w:t xml:space="preserve">그리고 </w:t>
      </w:r>
      <w:r w:rsidRPr="00265BC3">
        <w:rPr>
          <w:rFonts w:ascii="나눔명조" w:eastAsia="나눔명조" w:hAnsi="나눔명조"/>
          <w:sz w:val="20"/>
          <w:szCs w:val="20"/>
        </w:rPr>
        <w:t>나아가 조직 내 커뮤니케이션이 리더십</w:t>
      </w:r>
      <w:ins w:id="278" w:author="Park, Sanghoon" w:date="2021-09-30T13:56:00Z">
        <w:r w:rsidR="00B12EA6">
          <w:rPr>
            <w:rFonts w:ascii="나눔명조" w:eastAsia="나눔명조" w:hAnsi="나눔명조" w:hint="eastAsia"/>
            <w:sz w:val="20"/>
            <w:szCs w:val="20"/>
          </w:rPr>
          <w:t>이 공공봉사동기에 미치는 영향</w:t>
        </w:r>
      </w:ins>
      <w:ins w:id="279" w:author="Park, Sanghoon" w:date="2021-09-30T13:57:00Z">
        <w:r w:rsidR="00B12EA6">
          <w:rPr>
            <w:rFonts w:ascii="나눔명조" w:eastAsia="나눔명조" w:hAnsi="나눔명조" w:hint="eastAsia"/>
            <w:sz w:val="20"/>
            <w:szCs w:val="20"/>
          </w:rPr>
          <w:t>에 조건적인지</w:t>
        </w:r>
      </w:ins>
      <w:del w:id="280" w:author="Park, Sanghoon" w:date="2021-09-30T13:57:00Z">
        <w:r w:rsidRPr="00265BC3" w:rsidDel="00B12EA6">
          <w:rPr>
            <w:rFonts w:ascii="나눔명조" w:eastAsia="나눔명조" w:hAnsi="나눔명조"/>
            <w:sz w:val="20"/>
            <w:szCs w:val="20"/>
          </w:rPr>
          <w:delText xml:space="preserve">과 상호작용하여 </w:delText>
        </w:r>
        <w:r w:rsidR="00012453" w:rsidDel="00B12EA6">
          <w:rPr>
            <w:rFonts w:ascii="나눔명조" w:eastAsia="나눔명조" w:hAnsi="나눔명조"/>
            <w:sz w:val="20"/>
            <w:szCs w:val="20"/>
          </w:rPr>
          <w:delText>공공봉사동기</w:delText>
        </w:r>
        <w:r w:rsidRPr="00265BC3" w:rsidDel="00B12EA6">
          <w:rPr>
            <w:rFonts w:ascii="나눔명조" w:eastAsia="나눔명조" w:hAnsi="나눔명조"/>
            <w:sz w:val="20"/>
            <w:szCs w:val="20"/>
          </w:rPr>
          <w:delText>에 미치는 영향을 조정할 수 있는지</w:delText>
        </w:r>
      </w:del>
      <w:r w:rsidRPr="00265BC3">
        <w:rPr>
          <w:rFonts w:ascii="나눔명조" w:eastAsia="나눔명조" w:hAnsi="나눔명조"/>
          <w:sz w:val="20"/>
          <w:szCs w:val="20"/>
        </w:rPr>
        <w:t>를 확인하고자 한다.</w:t>
      </w:r>
    </w:p>
    <w:p w14:paraId="3DC1C98E" w14:textId="026FC27B" w:rsidR="00265BC3" w:rsidRPr="00265BC3" w:rsidRDefault="00265BC3" w:rsidP="00265BC3">
      <w:pPr>
        <w:rPr>
          <w:rFonts w:ascii="나눔명조" w:eastAsia="나눔명조" w:hAnsi="나눔명조"/>
          <w:sz w:val="20"/>
          <w:szCs w:val="20"/>
        </w:rPr>
      </w:pPr>
      <w:r w:rsidRPr="00265BC3">
        <w:rPr>
          <w:rFonts w:ascii="나눔명조" w:eastAsia="나눔명조" w:hAnsi="나눔명조" w:hint="eastAsia"/>
          <w:sz w:val="20"/>
          <w:szCs w:val="20"/>
        </w:rPr>
        <w:t>본 논문의 구성은 다음과 같다.</w:t>
      </w:r>
      <w:r w:rsidRPr="00265BC3">
        <w:rPr>
          <w:rFonts w:ascii="나눔명조" w:eastAsia="나눔명조" w:hAnsi="나눔명조"/>
          <w:sz w:val="20"/>
          <w:szCs w:val="20"/>
        </w:rPr>
        <w:t xml:space="preserve"> </w:t>
      </w:r>
      <w:r w:rsidRPr="00265BC3">
        <w:rPr>
          <w:rFonts w:ascii="나눔명조" w:eastAsia="나눔명조" w:hAnsi="나눔명조" w:hint="eastAsia"/>
          <w:sz w:val="20"/>
          <w:szCs w:val="20"/>
        </w:rPr>
        <w:t>이어지는 장에서 공공봉사 동기의 결정요인에 대한 기존의 연구들의 분석을 비판적으로 검토하고,</w:t>
      </w:r>
      <w:r w:rsidRPr="00265BC3">
        <w:rPr>
          <w:rFonts w:ascii="나눔명조" w:eastAsia="나눔명조" w:hAnsi="나눔명조"/>
          <w:sz w:val="20"/>
          <w:szCs w:val="20"/>
        </w:rPr>
        <w:t xml:space="preserve"> </w:t>
      </w:r>
      <w:r w:rsidRPr="00265BC3">
        <w:rPr>
          <w:rFonts w:ascii="나눔명조" w:eastAsia="나눔명조" w:hAnsi="나눔명조" w:hint="eastAsia"/>
          <w:sz w:val="20"/>
          <w:szCs w:val="20"/>
        </w:rPr>
        <w:t>리더십의 유형과 역할이 어떻게 조직 내 의사소통에 따라 조건적으로 공공봉사 동기를 견인할 수 있는지에 대한 일련의 연구 가설을 제시한다.</w:t>
      </w:r>
      <w:r w:rsidRPr="00265BC3">
        <w:rPr>
          <w:rFonts w:ascii="나눔명조" w:eastAsia="나눔명조" w:hAnsi="나눔명조"/>
          <w:sz w:val="20"/>
          <w:szCs w:val="20"/>
        </w:rPr>
        <w:t xml:space="preserve"> </w:t>
      </w:r>
      <w:r w:rsidRPr="00265BC3">
        <w:rPr>
          <w:rFonts w:ascii="나눔명조" w:eastAsia="나눔명조" w:hAnsi="나눔명조" w:hint="eastAsia"/>
          <w:sz w:val="20"/>
          <w:szCs w:val="20"/>
        </w:rPr>
        <w:t xml:space="preserve">제3장에서는 한국행정연구원의 </w:t>
      </w:r>
      <w:r w:rsidRPr="00265BC3">
        <w:rPr>
          <w:rFonts w:ascii="나눔명조" w:eastAsia="나눔명조" w:hAnsi="나눔명조" w:hint="eastAsia"/>
          <w:sz w:val="20"/>
          <w:szCs w:val="22"/>
        </w:rPr>
        <w:t xml:space="preserve">「공직생활실태조사」 자료를 통해 이론적 논의를 통해 도출된 검증가능한 가설들을 어떻게 </w:t>
      </w:r>
      <w:r>
        <w:rPr>
          <w:rFonts w:ascii="나눔명조" w:eastAsia="나눔명조" w:hAnsi="나눔명조" w:hint="eastAsia"/>
          <w:sz w:val="20"/>
          <w:szCs w:val="22"/>
        </w:rPr>
        <w:t>경험적으로 분석할 것인지에 대한 연구 설계와 분석방법에 대해 설명한다.</w:t>
      </w:r>
      <w:r>
        <w:rPr>
          <w:rFonts w:ascii="나눔명조" w:eastAsia="나눔명조" w:hAnsi="나눔명조"/>
          <w:sz w:val="20"/>
          <w:szCs w:val="22"/>
        </w:rPr>
        <w:t xml:space="preserve"> </w:t>
      </w:r>
      <w:r>
        <w:rPr>
          <w:rFonts w:ascii="나눔명조" w:eastAsia="나눔명조" w:hAnsi="나눔명조" w:hint="eastAsia"/>
          <w:sz w:val="20"/>
          <w:szCs w:val="22"/>
        </w:rPr>
        <w:t xml:space="preserve">제4장에서는 로지스틱 회귀분석을 통한 </w:t>
      </w:r>
      <w:ins w:id="281" w:author="Park, Sanghoon" w:date="2021-09-30T13:58:00Z">
        <w:r w:rsidR="00B12EA6">
          <w:rPr>
            <w:rFonts w:ascii="나눔명조" w:eastAsia="나눔명조" w:hAnsi="나눔명조" w:hint="eastAsia"/>
            <w:sz w:val="20"/>
            <w:szCs w:val="22"/>
          </w:rPr>
          <w:t xml:space="preserve">경험적 </w:t>
        </w:r>
      </w:ins>
      <w:r>
        <w:rPr>
          <w:rFonts w:ascii="나눔명조" w:eastAsia="나눔명조" w:hAnsi="나눔명조" w:hint="eastAsia"/>
          <w:sz w:val="20"/>
          <w:szCs w:val="22"/>
        </w:rPr>
        <w:t>분석 결과를 제시하고,</w:t>
      </w:r>
      <w:r>
        <w:rPr>
          <w:rFonts w:ascii="나눔명조" w:eastAsia="나눔명조" w:hAnsi="나눔명조"/>
          <w:sz w:val="20"/>
          <w:szCs w:val="22"/>
        </w:rPr>
        <w:t xml:space="preserve"> </w:t>
      </w:r>
      <w:r>
        <w:rPr>
          <w:rFonts w:ascii="나눔명조" w:eastAsia="나눔명조" w:hAnsi="나눔명조" w:hint="eastAsia"/>
          <w:sz w:val="20"/>
          <w:szCs w:val="22"/>
        </w:rPr>
        <w:t>제5장을 통해 본 연구의 결론과 함의로 마무리 짓는다.</w:t>
      </w:r>
    </w:p>
    <w:p w14:paraId="1A802A9D" w14:textId="62754316" w:rsidR="007811CC" w:rsidRPr="00750801" w:rsidRDefault="00857CBB" w:rsidP="00265BC3">
      <w:pPr>
        <w:widowControl/>
        <w:wordWrap/>
        <w:autoSpaceDE/>
        <w:autoSpaceDN/>
        <w:spacing w:before="120" w:after="120" w:line="276" w:lineRule="auto"/>
        <w:rPr>
          <w:rFonts w:eastAsia="나눔명조"/>
          <w:sz w:val="20"/>
          <w:szCs w:val="22"/>
        </w:rPr>
      </w:pPr>
      <w:r w:rsidRPr="00750801">
        <w:rPr>
          <w:rFonts w:eastAsia="나눔명조"/>
          <w:sz w:val="20"/>
          <w:szCs w:val="22"/>
        </w:rPr>
        <w:br w:type="page"/>
      </w:r>
    </w:p>
    <w:p w14:paraId="41EF82F4" w14:textId="507D37B2" w:rsidR="001D51F4" w:rsidRPr="00BB2CCE" w:rsidRDefault="004F55A8" w:rsidP="006A2C1F">
      <w:pPr>
        <w:pStyle w:val="Heading1"/>
      </w:pPr>
      <w:ins w:id="282" w:author="박 상훈" w:date="2021-10-05T15:32:00Z">
        <w:r>
          <w:rPr>
            <w:rFonts w:hint="eastAsia"/>
          </w:rPr>
          <w:lastRenderedPageBreak/>
          <w:t>I</w:t>
        </w:r>
        <w:r>
          <w:t xml:space="preserve">I. </w:t>
        </w:r>
      </w:ins>
      <w:r w:rsidR="00750801" w:rsidRPr="00BB2CCE">
        <w:rPr>
          <w:rFonts w:hint="eastAsia"/>
        </w:rPr>
        <w:t>공</w:t>
      </w:r>
      <w:r w:rsidR="00B251E8">
        <w:rPr>
          <w:rFonts w:hint="eastAsia"/>
        </w:rPr>
        <w:t>공</w:t>
      </w:r>
      <w:r w:rsidR="00750801" w:rsidRPr="00BB2CCE">
        <w:rPr>
          <w:rFonts w:hint="eastAsia"/>
        </w:rPr>
        <w:t>봉사동기의</w:t>
      </w:r>
      <w:r w:rsidR="00750801" w:rsidRPr="00BB2CCE">
        <w:rPr>
          <w:rFonts w:hint="eastAsia"/>
        </w:rPr>
        <w:t xml:space="preserve"> </w:t>
      </w:r>
      <w:r w:rsidR="00750801" w:rsidRPr="00BB2CCE">
        <w:rPr>
          <w:rFonts w:hint="eastAsia"/>
        </w:rPr>
        <w:t>결정요인에</w:t>
      </w:r>
      <w:r w:rsidR="00750801" w:rsidRPr="00BB2CCE">
        <w:rPr>
          <w:rFonts w:hint="eastAsia"/>
        </w:rPr>
        <w:t xml:space="preserve"> </w:t>
      </w:r>
      <w:r w:rsidR="00750801" w:rsidRPr="00BB2CCE">
        <w:rPr>
          <w:rFonts w:hint="eastAsia"/>
        </w:rPr>
        <w:t>대한</w:t>
      </w:r>
      <w:r w:rsidR="00750801" w:rsidRPr="00BB2CCE">
        <w:rPr>
          <w:rFonts w:hint="eastAsia"/>
        </w:rPr>
        <w:t xml:space="preserve"> </w:t>
      </w:r>
      <w:r w:rsidR="001B2696">
        <w:rPr>
          <w:rFonts w:hint="eastAsia"/>
        </w:rPr>
        <w:t>이론적</w:t>
      </w:r>
      <w:r w:rsidR="001B2696">
        <w:rPr>
          <w:rFonts w:hint="eastAsia"/>
        </w:rPr>
        <w:t xml:space="preserve"> </w:t>
      </w:r>
      <w:r w:rsidR="001B2696">
        <w:rPr>
          <w:rFonts w:hint="eastAsia"/>
        </w:rPr>
        <w:t>논의</w:t>
      </w:r>
      <w:r w:rsidR="001B2696">
        <w:rPr>
          <w:rFonts w:hint="eastAsia"/>
        </w:rPr>
        <w:t xml:space="preserve"> </w:t>
      </w:r>
      <w:r w:rsidR="001B2696">
        <w:rPr>
          <w:rFonts w:hint="eastAsia"/>
        </w:rPr>
        <w:t>및</w:t>
      </w:r>
      <w:r w:rsidR="001B2696">
        <w:rPr>
          <w:rFonts w:hint="eastAsia"/>
        </w:rPr>
        <w:t xml:space="preserve"> </w:t>
      </w:r>
      <w:r w:rsidR="001B2696">
        <w:rPr>
          <w:rFonts w:hint="eastAsia"/>
        </w:rPr>
        <w:t>연구가설</w:t>
      </w:r>
    </w:p>
    <w:p w14:paraId="1C7FB424" w14:textId="77777777" w:rsidR="001D51F4" w:rsidRPr="00B251E8" w:rsidRDefault="001D51F4" w:rsidP="00265BC3">
      <w:pPr>
        <w:wordWrap/>
        <w:spacing w:before="120" w:after="120" w:line="276" w:lineRule="auto"/>
        <w:rPr>
          <w:rFonts w:eastAsia="나눔명조"/>
          <w:smallCaps/>
          <w:sz w:val="20"/>
          <w:szCs w:val="22"/>
        </w:rPr>
      </w:pPr>
    </w:p>
    <w:p w14:paraId="1BD00D48" w14:textId="04BCBA3D" w:rsidR="0005167B" w:rsidRPr="00265BC3" w:rsidRDefault="0005167B" w:rsidP="006A2C1F">
      <w:pPr>
        <w:pStyle w:val="Heading2"/>
      </w:pPr>
      <w:r w:rsidRPr="00265BC3">
        <w:rPr>
          <w:rFonts w:hint="eastAsia"/>
        </w:rPr>
        <w:t xml:space="preserve">1. </w:t>
      </w:r>
      <w:r w:rsidRPr="00265BC3">
        <w:rPr>
          <w:rFonts w:hint="eastAsia"/>
        </w:rPr>
        <w:t>공</w:t>
      </w:r>
      <w:r w:rsidR="00B251E8" w:rsidRPr="00265BC3">
        <w:rPr>
          <w:rFonts w:hint="eastAsia"/>
        </w:rPr>
        <w:t>공</w:t>
      </w:r>
      <w:r w:rsidRPr="00265BC3">
        <w:rPr>
          <w:rFonts w:hint="eastAsia"/>
        </w:rPr>
        <w:t>봉사동기</w:t>
      </w:r>
      <w:r w:rsidRPr="00265BC3">
        <w:rPr>
          <w:rFonts w:hint="eastAsia"/>
        </w:rPr>
        <w:t xml:space="preserve"> (Public Service Motivation)</w:t>
      </w:r>
    </w:p>
    <w:p w14:paraId="7E27C75C" w14:textId="77777777" w:rsidR="00265BC3" w:rsidRDefault="00265BC3" w:rsidP="00265BC3">
      <w:pPr>
        <w:wordWrap/>
        <w:adjustRightInd w:val="0"/>
        <w:spacing w:before="120" w:after="120" w:line="276" w:lineRule="auto"/>
        <w:ind w:rightChars="-23" w:right="-55"/>
        <w:rPr>
          <w:rFonts w:eastAsia="나눔명조"/>
          <w:sz w:val="20"/>
          <w:szCs w:val="22"/>
        </w:rPr>
      </w:pPr>
    </w:p>
    <w:p w14:paraId="5A1CB588" w14:textId="42AB0DDA" w:rsidR="00D932A5" w:rsidRDefault="00CA221C" w:rsidP="34D5D6E7">
      <w:pPr>
        <w:wordWrap/>
        <w:adjustRightInd w:val="0"/>
        <w:spacing w:before="120" w:after="120" w:line="276" w:lineRule="auto"/>
        <w:ind w:rightChars="-23" w:right="-55"/>
        <w:rPr>
          <w:rFonts w:eastAsia="나눔명조"/>
          <w:sz w:val="20"/>
          <w:szCs w:val="22"/>
        </w:rPr>
      </w:pPr>
      <w:del w:id="283" w:author="Park, Sanghoon" w:date="2021-09-30T14:17:00Z">
        <w:r w:rsidDel="00F37528">
          <w:rPr>
            <w:rFonts w:eastAsia="나눔명조" w:hint="eastAsia"/>
            <w:sz w:val="20"/>
            <w:szCs w:val="22"/>
          </w:rPr>
          <w:delText>공공봉사동기</w:delText>
        </w:r>
        <w:r w:rsidR="00626E94" w:rsidDel="00F37528">
          <w:rPr>
            <w:rFonts w:eastAsia="나눔명조" w:hint="eastAsia"/>
            <w:sz w:val="20"/>
            <w:szCs w:val="22"/>
          </w:rPr>
          <w:delText>는</w:delText>
        </w:r>
        <w:r w:rsidR="00626E94" w:rsidDel="00F37528">
          <w:rPr>
            <w:rFonts w:eastAsia="나눔명조" w:hint="eastAsia"/>
            <w:sz w:val="20"/>
            <w:szCs w:val="22"/>
          </w:rPr>
          <w:delText xml:space="preserve"> </w:delText>
        </w:r>
      </w:del>
      <w:r w:rsidR="00626E94">
        <w:rPr>
          <w:rFonts w:eastAsia="나눔명조" w:hint="eastAsia"/>
          <w:sz w:val="20"/>
          <w:szCs w:val="22"/>
        </w:rPr>
        <w:t>일반적으로</w:t>
      </w:r>
      <w:r w:rsidR="004E69F6">
        <w:rPr>
          <w:rFonts w:eastAsia="나눔명조" w:hint="eastAsia"/>
          <w:sz w:val="20"/>
          <w:szCs w:val="22"/>
        </w:rPr>
        <w:t xml:space="preserve"> </w:t>
      </w:r>
      <w:ins w:id="284" w:author="Park, Sanghoon" w:date="2021-09-30T14:17:00Z">
        <w:r w:rsidR="00F37528">
          <w:rPr>
            <w:rFonts w:eastAsia="나눔명조" w:hint="eastAsia"/>
            <w:sz w:val="20"/>
            <w:szCs w:val="22"/>
          </w:rPr>
          <w:t>공공봉사동기는</w:t>
        </w:r>
      </w:ins>
      <w:del w:id="285" w:author="Park, Sanghoon" w:date="2021-09-30T14:17:00Z">
        <w:r w:rsidRPr="00CA221C" w:rsidDel="00F37528">
          <w:rPr>
            <w:rFonts w:eastAsia="나눔명조" w:hint="eastAsia"/>
            <w:sz w:val="20"/>
            <w:szCs w:val="22"/>
          </w:rPr>
          <w:delText>정의는</w:delText>
        </w:r>
      </w:del>
      <w:r w:rsidR="00626E94">
        <w:rPr>
          <w:rFonts w:eastAsia="나눔명조" w:hint="eastAsia"/>
          <w:sz w:val="20"/>
          <w:szCs w:val="22"/>
        </w:rPr>
        <w:t xml:space="preserve"> </w:t>
      </w:r>
      <w:r w:rsidR="00626E94">
        <w:rPr>
          <w:rFonts w:eastAsia="나눔명조"/>
          <w:sz w:val="20"/>
          <w:szCs w:val="22"/>
        </w:rPr>
        <w:t>“</w:t>
      </w:r>
      <w:r w:rsidR="00626E94">
        <w:rPr>
          <w:rFonts w:eastAsia="나눔명조" w:hint="eastAsia"/>
          <w:sz w:val="20"/>
          <w:szCs w:val="22"/>
        </w:rPr>
        <w:t>공공기관과</w:t>
      </w:r>
      <w:r w:rsidR="00626E94">
        <w:rPr>
          <w:rFonts w:eastAsia="나눔명조" w:hint="eastAsia"/>
          <w:sz w:val="20"/>
          <w:szCs w:val="22"/>
        </w:rPr>
        <w:t xml:space="preserve"> </w:t>
      </w:r>
      <w:r w:rsidR="00626E94">
        <w:rPr>
          <w:rFonts w:eastAsia="나눔명조" w:hint="eastAsia"/>
          <w:sz w:val="20"/>
          <w:szCs w:val="22"/>
        </w:rPr>
        <w:t>정부조직에서</w:t>
      </w:r>
      <w:r w:rsidR="00626E94">
        <w:rPr>
          <w:rFonts w:eastAsia="나눔명조" w:hint="eastAsia"/>
          <w:sz w:val="20"/>
          <w:szCs w:val="22"/>
        </w:rPr>
        <w:t xml:space="preserve"> </w:t>
      </w:r>
      <w:r w:rsidR="00626E94">
        <w:rPr>
          <w:rFonts w:eastAsia="나눔명조" w:hint="eastAsia"/>
          <w:sz w:val="20"/>
          <w:szCs w:val="22"/>
        </w:rPr>
        <w:t>고유하게</w:t>
      </w:r>
      <w:r w:rsidR="00626E94">
        <w:rPr>
          <w:rFonts w:eastAsia="나눔명조" w:hint="eastAsia"/>
          <w:sz w:val="20"/>
          <w:szCs w:val="22"/>
        </w:rPr>
        <w:t xml:space="preserve"> </w:t>
      </w:r>
      <w:r w:rsidR="00626E94">
        <w:rPr>
          <w:rFonts w:eastAsia="나눔명조" w:hint="eastAsia"/>
          <w:sz w:val="20"/>
          <w:szCs w:val="22"/>
        </w:rPr>
        <w:t>나타나는</w:t>
      </w:r>
      <w:r w:rsidR="00626E94">
        <w:rPr>
          <w:rFonts w:eastAsia="나눔명조" w:hint="eastAsia"/>
          <w:sz w:val="20"/>
          <w:szCs w:val="22"/>
        </w:rPr>
        <w:t xml:space="preserve"> </w:t>
      </w:r>
      <w:r w:rsidR="00626E94">
        <w:rPr>
          <w:rFonts w:eastAsia="나눔명조" w:hint="eastAsia"/>
          <w:sz w:val="20"/>
          <w:szCs w:val="22"/>
        </w:rPr>
        <w:t>동기에</w:t>
      </w:r>
      <w:r w:rsidR="00626E94">
        <w:rPr>
          <w:rFonts w:eastAsia="나눔명조" w:hint="eastAsia"/>
          <w:sz w:val="20"/>
          <w:szCs w:val="22"/>
        </w:rPr>
        <w:t xml:space="preserve"> </w:t>
      </w:r>
      <w:r w:rsidR="00626E94">
        <w:rPr>
          <w:rFonts w:eastAsia="나눔명조" w:hint="eastAsia"/>
          <w:sz w:val="20"/>
          <w:szCs w:val="22"/>
        </w:rPr>
        <w:t>대응하는</w:t>
      </w:r>
      <w:r w:rsidR="00626E94">
        <w:rPr>
          <w:rFonts w:eastAsia="나눔명조" w:hint="eastAsia"/>
          <w:sz w:val="20"/>
          <w:szCs w:val="22"/>
        </w:rPr>
        <w:t xml:space="preserve"> </w:t>
      </w:r>
      <w:r w:rsidR="00626E94">
        <w:rPr>
          <w:rFonts w:eastAsia="나눔명조" w:hint="eastAsia"/>
          <w:sz w:val="20"/>
          <w:szCs w:val="22"/>
        </w:rPr>
        <w:t>개인의</w:t>
      </w:r>
      <w:r w:rsidR="00626E94">
        <w:rPr>
          <w:rFonts w:eastAsia="나눔명조" w:hint="eastAsia"/>
          <w:sz w:val="20"/>
          <w:szCs w:val="22"/>
        </w:rPr>
        <w:t xml:space="preserve"> </w:t>
      </w:r>
      <w:r w:rsidR="00626E94">
        <w:rPr>
          <w:rFonts w:eastAsia="나눔명조" w:hint="eastAsia"/>
          <w:sz w:val="20"/>
          <w:szCs w:val="22"/>
        </w:rPr>
        <w:t>성향</w:t>
      </w:r>
      <w:r w:rsidR="00B12EA6">
        <w:rPr>
          <w:rFonts w:eastAsia="나눔명조"/>
          <w:sz w:val="20"/>
          <w:szCs w:val="22"/>
        </w:rPr>
        <w:fldChar w:fldCharType="begin"/>
      </w:r>
      <w:r w:rsidR="005302F9">
        <w:rPr>
          <w:rFonts w:eastAsia="나눔명조"/>
          <w:sz w:val="20"/>
          <w:szCs w:val="22"/>
        </w:rPr>
        <w:instrText xml:space="preserve"> ADDIN ZOTERO_ITEM CSL_CITATION {"citationID":"1tAUZPsT","properties":{"formattedCitation":"(Perry and Wise 1990, 368)","plainCitation":"(Perry and Wise 1990, 368)","noteIndex":0},"citationItems":[{"id":1488,"uris":["http://zotero.org/users/5210800/items/8T2IT9WQ"],"uri":["http://zotero.org/users/5210800/items/8T2IT9WQ"],"itemData":{"id":1488,"type":"article-journal","container-title":"Public Administration Review","DOI":"10.2307/976618","ISSN":"00333352","issue":"3","language":"English","note":"Citation Key: perry_motivational_1990","page":"367","title":"The Motivational Bases of Public Service","volume":"50","author":[{"family":"Perry","given":"James L."},{"family":"Wise","given":"Lois Recascino"}],"issued":{"date-parts":[["1990",5]]}},"locator":"368"}],"schema":"https://github.com/citation-style-language/schema/raw/master/csl-citation.json"} </w:instrText>
      </w:r>
      <w:r w:rsidR="00B12EA6">
        <w:rPr>
          <w:rFonts w:eastAsia="나눔명조"/>
          <w:sz w:val="20"/>
          <w:szCs w:val="22"/>
        </w:rPr>
        <w:fldChar w:fldCharType="separate"/>
      </w:r>
      <w:r w:rsidR="00B12EA6" w:rsidRPr="00B12EA6">
        <w:rPr>
          <w:sz w:val="20"/>
        </w:rPr>
        <w:t>(Perry and Wise 1990, 368)</w:t>
      </w:r>
      <w:r w:rsidR="00B12EA6">
        <w:rPr>
          <w:rFonts w:eastAsia="나눔명조"/>
          <w:sz w:val="20"/>
          <w:szCs w:val="22"/>
        </w:rPr>
        <w:fldChar w:fldCharType="end"/>
      </w:r>
      <w:del w:id="286" w:author="Park, Sanghoon" w:date="2021-09-30T13:58:00Z">
        <w:r w:rsidR="00626E94" w:rsidDel="00B12EA6">
          <w:rPr>
            <w:rFonts w:eastAsia="나눔명조" w:hint="eastAsia"/>
            <w:sz w:val="20"/>
            <w:szCs w:val="22"/>
          </w:rPr>
          <w:delText xml:space="preserve"> </w:delText>
        </w:r>
      </w:del>
      <w:del w:id="287" w:author="Park, Sanghoon" w:date="2021-09-30T14:04:00Z">
        <w:r w:rsidR="00626E94" w:rsidDel="00B12EA6">
          <w:rPr>
            <w:rFonts w:eastAsia="나눔명조" w:hint="eastAsia"/>
            <w:sz w:val="20"/>
            <w:szCs w:val="22"/>
          </w:rPr>
          <w:delText>(</w:delText>
        </w:r>
        <w:r w:rsidR="00626E94" w:rsidRPr="0005167B" w:rsidDel="00B12EA6">
          <w:rPr>
            <w:rFonts w:eastAsia="나눔명조" w:hint="eastAsia"/>
            <w:sz w:val="20"/>
            <w:szCs w:val="22"/>
          </w:rPr>
          <w:delText>Perry &amp; Wise 1990</w:delText>
        </w:r>
        <w:r w:rsidR="00626E94" w:rsidDel="00B12EA6">
          <w:rPr>
            <w:rFonts w:eastAsia="나눔명조"/>
            <w:sz w:val="20"/>
            <w:szCs w:val="22"/>
          </w:rPr>
          <w:delText>:368</w:delText>
        </w:r>
        <w:r w:rsidR="00626E94" w:rsidRPr="0005167B" w:rsidDel="00B12EA6">
          <w:rPr>
            <w:rFonts w:eastAsia="나눔명조" w:hint="eastAsia"/>
            <w:sz w:val="20"/>
            <w:szCs w:val="22"/>
          </w:rPr>
          <w:delText>)</w:delText>
        </w:r>
      </w:del>
      <w:r w:rsidR="00626E94">
        <w:rPr>
          <w:rFonts w:eastAsia="나눔명조"/>
          <w:sz w:val="20"/>
          <w:szCs w:val="22"/>
        </w:rPr>
        <w:t>”</w:t>
      </w:r>
      <w:r w:rsidR="00626E94">
        <w:rPr>
          <w:rFonts w:eastAsia="나눔명조" w:hint="eastAsia"/>
          <w:sz w:val="20"/>
          <w:szCs w:val="22"/>
        </w:rPr>
        <w:t>으로</w:t>
      </w:r>
      <w:r w:rsidR="00626E94">
        <w:rPr>
          <w:rFonts w:eastAsia="나눔명조" w:hint="eastAsia"/>
          <w:sz w:val="20"/>
          <w:szCs w:val="22"/>
        </w:rPr>
        <w:t xml:space="preserve">, </w:t>
      </w:r>
      <w:del w:id="288" w:author="Park, Sanghoon" w:date="2021-09-30T14:17:00Z">
        <w:r w:rsidR="0005167B" w:rsidRPr="0005167B" w:rsidDel="00F37528">
          <w:rPr>
            <w:rFonts w:eastAsia="나눔명조" w:hint="eastAsia"/>
            <w:sz w:val="20"/>
            <w:szCs w:val="22"/>
          </w:rPr>
          <w:delText>공</w:delText>
        </w:r>
        <w:r w:rsidR="00B251E8" w:rsidDel="00F37528">
          <w:rPr>
            <w:rFonts w:eastAsia="나눔명조" w:hint="eastAsia"/>
            <w:sz w:val="20"/>
            <w:szCs w:val="22"/>
          </w:rPr>
          <w:delText>공</w:delText>
        </w:r>
        <w:r w:rsidR="0005167B" w:rsidRPr="0005167B" w:rsidDel="00F37528">
          <w:rPr>
            <w:rFonts w:eastAsia="나눔명조" w:hint="eastAsia"/>
            <w:sz w:val="20"/>
            <w:szCs w:val="22"/>
          </w:rPr>
          <w:delText>봉사동기</w:delText>
        </w:r>
        <w:r w:rsidR="00626E94" w:rsidDel="00F37528">
          <w:rPr>
            <w:rFonts w:eastAsia="나눔명조" w:hint="eastAsia"/>
            <w:sz w:val="20"/>
            <w:szCs w:val="22"/>
          </w:rPr>
          <w:delText>는</w:delText>
        </w:r>
        <w:r w:rsidR="00626E94" w:rsidDel="00F37528">
          <w:rPr>
            <w:rFonts w:eastAsia="나눔명조" w:hint="eastAsia"/>
            <w:sz w:val="20"/>
            <w:szCs w:val="22"/>
          </w:rPr>
          <w:delText xml:space="preserve"> </w:delText>
        </w:r>
      </w:del>
      <w:r w:rsidR="0005167B" w:rsidRPr="0005167B">
        <w:rPr>
          <w:rFonts w:eastAsia="나눔명조" w:hint="eastAsia"/>
          <w:sz w:val="20"/>
          <w:szCs w:val="22"/>
        </w:rPr>
        <w:t>합리적</w:t>
      </w:r>
      <w:r w:rsidR="0005167B" w:rsidRPr="0005167B">
        <w:rPr>
          <w:rFonts w:eastAsia="나눔명조" w:hint="eastAsia"/>
          <w:sz w:val="20"/>
          <w:szCs w:val="22"/>
        </w:rPr>
        <w:t xml:space="preserve"> </w:t>
      </w:r>
      <w:r w:rsidR="0005167B" w:rsidRPr="0005167B">
        <w:rPr>
          <w:rFonts w:eastAsia="나눔명조" w:hint="eastAsia"/>
          <w:sz w:val="20"/>
          <w:szCs w:val="22"/>
        </w:rPr>
        <w:t>동기</w:t>
      </w:r>
      <w:r w:rsidR="0005167B" w:rsidRPr="0005167B">
        <w:rPr>
          <w:rFonts w:eastAsia="나눔명조" w:hint="eastAsia"/>
          <w:sz w:val="20"/>
          <w:szCs w:val="22"/>
        </w:rPr>
        <w:t xml:space="preserve">(rational motives), </w:t>
      </w:r>
      <w:r w:rsidR="0005167B" w:rsidRPr="0005167B">
        <w:rPr>
          <w:rFonts w:eastAsia="나눔명조" w:hint="eastAsia"/>
          <w:sz w:val="20"/>
          <w:szCs w:val="22"/>
        </w:rPr>
        <w:t>규범적</w:t>
      </w:r>
      <w:r w:rsidR="0005167B" w:rsidRPr="0005167B">
        <w:rPr>
          <w:rFonts w:eastAsia="나눔명조" w:hint="eastAsia"/>
          <w:sz w:val="20"/>
          <w:szCs w:val="22"/>
        </w:rPr>
        <w:t xml:space="preserve"> </w:t>
      </w:r>
      <w:r w:rsidR="0005167B" w:rsidRPr="0005167B">
        <w:rPr>
          <w:rFonts w:eastAsia="나눔명조" w:hint="eastAsia"/>
          <w:sz w:val="20"/>
          <w:szCs w:val="22"/>
        </w:rPr>
        <w:t>동기</w:t>
      </w:r>
      <w:r w:rsidR="0005167B" w:rsidRPr="0005167B">
        <w:rPr>
          <w:rFonts w:eastAsia="나눔명조" w:hint="eastAsia"/>
          <w:sz w:val="20"/>
          <w:szCs w:val="22"/>
        </w:rPr>
        <w:t xml:space="preserve">(norm-based motives), </w:t>
      </w:r>
      <w:r w:rsidR="0005167B" w:rsidRPr="0005167B">
        <w:rPr>
          <w:rFonts w:eastAsia="나눔명조" w:hint="eastAsia"/>
          <w:sz w:val="20"/>
          <w:szCs w:val="22"/>
        </w:rPr>
        <w:t>정서적</w:t>
      </w:r>
      <w:r w:rsidR="0005167B" w:rsidRPr="0005167B">
        <w:rPr>
          <w:rFonts w:eastAsia="나눔명조" w:hint="eastAsia"/>
          <w:sz w:val="20"/>
          <w:szCs w:val="22"/>
        </w:rPr>
        <w:t xml:space="preserve"> </w:t>
      </w:r>
      <w:r w:rsidR="0005167B" w:rsidRPr="0005167B">
        <w:rPr>
          <w:rFonts w:eastAsia="나눔명조" w:hint="eastAsia"/>
          <w:sz w:val="20"/>
          <w:szCs w:val="22"/>
        </w:rPr>
        <w:t>동기</w:t>
      </w:r>
      <w:r w:rsidR="0005167B" w:rsidRPr="0005167B">
        <w:rPr>
          <w:rFonts w:eastAsia="나눔명조" w:hint="eastAsia"/>
          <w:sz w:val="20"/>
          <w:szCs w:val="22"/>
        </w:rPr>
        <w:t>(affective motives)</w:t>
      </w:r>
      <w:r w:rsidR="007B3BFC">
        <w:rPr>
          <w:rFonts w:eastAsia="나눔명조"/>
          <w:sz w:val="20"/>
          <w:szCs w:val="22"/>
        </w:rPr>
        <w:t xml:space="preserve"> </w:t>
      </w:r>
      <w:r w:rsidR="007B3BFC">
        <w:rPr>
          <w:rFonts w:eastAsia="나눔명조" w:hint="eastAsia"/>
          <w:sz w:val="20"/>
          <w:szCs w:val="22"/>
        </w:rPr>
        <w:t>등</w:t>
      </w:r>
      <w:r w:rsidR="0005167B" w:rsidRPr="0005167B">
        <w:rPr>
          <w:rFonts w:eastAsia="나눔명조" w:hint="eastAsia"/>
          <w:sz w:val="20"/>
          <w:szCs w:val="22"/>
        </w:rPr>
        <w:t xml:space="preserve"> </w:t>
      </w:r>
      <w:r w:rsidR="0005167B" w:rsidRPr="0005167B">
        <w:rPr>
          <w:rFonts w:eastAsia="나눔명조" w:hint="eastAsia"/>
          <w:sz w:val="20"/>
          <w:szCs w:val="22"/>
        </w:rPr>
        <w:t>세</w:t>
      </w:r>
      <w:r w:rsidR="0005167B" w:rsidRPr="0005167B">
        <w:rPr>
          <w:rFonts w:eastAsia="나눔명조" w:hint="eastAsia"/>
          <w:sz w:val="20"/>
          <w:szCs w:val="22"/>
        </w:rPr>
        <w:t xml:space="preserve"> </w:t>
      </w:r>
      <w:r w:rsidR="0005167B" w:rsidRPr="0005167B">
        <w:rPr>
          <w:rFonts w:eastAsia="나눔명조" w:hint="eastAsia"/>
          <w:sz w:val="20"/>
          <w:szCs w:val="22"/>
        </w:rPr>
        <w:t>가지</w:t>
      </w:r>
      <w:r w:rsidR="0005167B" w:rsidRPr="0005167B">
        <w:rPr>
          <w:rFonts w:eastAsia="나눔명조" w:hint="eastAsia"/>
          <w:sz w:val="20"/>
          <w:szCs w:val="22"/>
        </w:rPr>
        <w:t xml:space="preserve"> </w:t>
      </w:r>
      <w:r w:rsidR="0005167B" w:rsidRPr="0005167B">
        <w:rPr>
          <w:rFonts w:eastAsia="나눔명조" w:hint="eastAsia"/>
          <w:sz w:val="20"/>
          <w:szCs w:val="22"/>
        </w:rPr>
        <w:t>차원으로</w:t>
      </w:r>
      <w:r w:rsidR="0005167B" w:rsidRPr="0005167B">
        <w:rPr>
          <w:rFonts w:eastAsia="나눔명조" w:hint="eastAsia"/>
          <w:sz w:val="20"/>
          <w:szCs w:val="22"/>
        </w:rPr>
        <w:t xml:space="preserve"> </w:t>
      </w:r>
      <w:r w:rsidR="0005167B" w:rsidRPr="0005167B">
        <w:rPr>
          <w:rFonts w:eastAsia="나눔명조" w:hint="eastAsia"/>
          <w:sz w:val="20"/>
          <w:szCs w:val="22"/>
        </w:rPr>
        <w:t>나누어</w:t>
      </w:r>
      <w:r w:rsidR="0005167B" w:rsidRPr="0005167B">
        <w:rPr>
          <w:rFonts w:eastAsia="나눔명조" w:hint="eastAsia"/>
          <w:sz w:val="20"/>
          <w:szCs w:val="22"/>
        </w:rPr>
        <w:t xml:space="preserve"> </w:t>
      </w:r>
      <w:r w:rsidR="0005167B" w:rsidRPr="0005167B">
        <w:rPr>
          <w:rFonts w:eastAsia="나눔명조" w:hint="eastAsia"/>
          <w:sz w:val="20"/>
          <w:szCs w:val="22"/>
        </w:rPr>
        <w:t>설명</w:t>
      </w:r>
      <w:r w:rsidR="00626E94">
        <w:rPr>
          <w:rFonts w:eastAsia="나눔명조" w:hint="eastAsia"/>
          <w:sz w:val="20"/>
          <w:szCs w:val="22"/>
        </w:rPr>
        <w:t>할</w:t>
      </w:r>
      <w:r w:rsidR="00626E94">
        <w:rPr>
          <w:rFonts w:eastAsia="나눔명조" w:hint="eastAsia"/>
          <w:sz w:val="20"/>
          <w:szCs w:val="22"/>
        </w:rPr>
        <w:t xml:space="preserve"> </w:t>
      </w:r>
      <w:r w:rsidR="00626E94">
        <w:rPr>
          <w:rFonts w:eastAsia="나눔명조" w:hint="eastAsia"/>
          <w:sz w:val="20"/>
          <w:szCs w:val="22"/>
        </w:rPr>
        <w:t>수</w:t>
      </w:r>
      <w:r w:rsidR="00626E94">
        <w:rPr>
          <w:rFonts w:eastAsia="나눔명조" w:hint="eastAsia"/>
          <w:sz w:val="20"/>
          <w:szCs w:val="22"/>
        </w:rPr>
        <w:t xml:space="preserve"> </w:t>
      </w:r>
      <w:r w:rsidR="00626E94">
        <w:rPr>
          <w:rFonts w:eastAsia="나눔명조" w:hint="eastAsia"/>
          <w:sz w:val="20"/>
          <w:szCs w:val="22"/>
        </w:rPr>
        <w:t>있</w:t>
      </w:r>
      <w:ins w:id="289" w:author="Park, Sanghoon" w:date="2021-09-30T14:05:00Z">
        <w:r w:rsidR="00B12EA6">
          <w:rPr>
            <w:rFonts w:eastAsia="나눔명조" w:hint="eastAsia"/>
            <w:sz w:val="20"/>
            <w:szCs w:val="22"/>
          </w:rPr>
          <w:t>다</w:t>
        </w:r>
        <w:r w:rsidR="00B12EA6">
          <w:rPr>
            <w:rFonts w:eastAsia="나눔명조"/>
            <w:sz w:val="20"/>
            <w:szCs w:val="22"/>
          </w:rPr>
          <w:t xml:space="preserve">. </w:t>
        </w:r>
        <w:r w:rsidR="00B12EA6">
          <w:rPr>
            <w:rFonts w:eastAsia="나눔명조" w:hint="eastAsia"/>
            <w:sz w:val="20"/>
            <w:szCs w:val="22"/>
          </w:rPr>
          <w:t>공공봉사동기는</w:t>
        </w:r>
        <w:r w:rsidR="00B12EA6">
          <w:rPr>
            <w:rFonts w:eastAsia="나눔명조" w:hint="eastAsia"/>
            <w:sz w:val="20"/>
            <w:szCs w:val="22"/>
          </w:rPr>
          <w:t xml:space="preserve"> </w:t>
        </w:r>
      </w:ins>
      <w:del w:id="290" w:author="Park, Sanghoon" w:date="2021-09-30T14:05:00Z">
        <w:r w:rsidR="00626E94" w:rsidDel="00B12EA6">
          <w:rPr>
            <w:rFonts w:eastAsia="나눔명조" w:hint="eastAsia"/>
            <w:sz w:val="20"/>
            <w:szCs w:val="22"/>
          </w:rPr>
          <w:delText>고</w:delText>
        </w:r>
        <w:r w:rsidR="00626E94" w:rsidDel="00B12EA6">
          <w:rPr>
            <w:rFonts w:eastAsia="나눔명조" w:hint="eastAsia"/>
            <w:sz w:val="20"/>
            <w:szCs w:val="22"/>
          </w:rPr>
          <w:delText>,</w:delText>
        </w:r>
        <w:r w:rsidDel="00B12EA6">
          <w:rPr>
            <w:rFonts w:eastAsia="나눔명조" w:hint="eastAsia"/>
            <w:sz w:val="20"/>
            <w:szCs w:val="22"/>
          </w:rPr>
          <w:delText xml:space="preserve"> </w:delText>
        </w:r>
      </w:del>
      <w:r>
        <w:rPr>
          <w:rFonts w:eastAsia="나눔명조" w:hint="eastAsia"/>
          <w:sz w:val="20"/>
          <w:szCs w:val="22"/>
        </w:rPr>
        <w:t>각</w:t>
      </w:r>
      <w:r>
        <w:rPr>
          <w:rFonts w:eastAsia="나눔명조" w:hint="eastAsia"/>
          <w:sz w:val="20"/>
          <w:szCs w:val="22"/>
        </w:rPr>
        <w:t xml:space="preserve"> </w:t>
      </w:r>
      <w:r>
        <w:rPr>
          <w:rFonts w:eastAsia="나눔명조" w:hint="eastAsia"/>
          <w:sz w:val="20"/>
          <w:szCs w:val="22"/>
        </w:rPr>
        <w:t>차원에</w:t>
      </w:r>
      <w:r>
        <w:rPr>
          <w:rFonts w:eastAsia="나눔명조" w:hint="eastAsia"/>
          <w:sz w:val="20"/>
          <w:szCs w:val="22"/>
        </w:rPr>
        <w:t xml:space="preserve"> </w:t>
      </w:r>
      <w:r>
        <w:rPr>
          <w:rFonts w:eastAsia="나눔명조" w:hint="eastAsia"/>
          <w:sz w:val="20"/>
          <w:szCs w:val="22"/>
        </w:rPr>
        <w:t>따라</w:t>
      </w:r>
      <w:r>
        <w:rPr>
          <w:rFonts w:eastAsia="나눔명조" w:hint="eastAsia"/>
          <w:sz w:val="20"/>
          <w:szCs w:val="22"/>
        </w:rPr>
        <w:t xml:space="preserve"> </w:t>
      </w:r>
      <w:r>
        <w:rPr>
          <w:rFonts w:eastAsia="나눔명조" w:hint="eastAsia"/>
          <w:sz w:val="20"/>
          <w:szCs w:val="22"/>
        </w:rPr>
        <w:t>공공</w:t>
      </w:r>
      <w:r>
        <w:rPr>
          <w:rFonts w:eastAsia="나눔명조" w:hint="eastAsia"/>
          <w:sz w:val="20"/>
          <w:szCs w:val="22"/>
        </w:rPr>
        <w:t xml:space="preserve"> </w:t>
      </w:r>
      <w:r>
        <w:rPr>
          <w:rFonts w:eastAsia="나눔명조" w:hint="eastAsia"/>
          <w:sz w:val="20"/>
          <w:szCs w:val="22"/>
        </w:rPr>
        <w:t>정책에</w:t>
      </w:r>
      <w:r>
        <w:rPr>
          <w:rFonts w:eastAsia="나눔명조" w:hint="eastAsia"/>
          <w:sz w:val="20"/>
          <w:szCs w:val="22"/>
        </w:rPr>
        <w:t xml:space="preserve"> </w:t>
      </w:r>
      <w:r>
        <w:rPr>
          <w:rFonts w:eastAsia="나눔명조" w:hint="eastAsia"/>
          <w:sz w:val="20"/>
          <w:szCs w:val="22"/>
        </w:rPr>
        <w:t>호감도</w:t>
      </w:r>
      <w:r>
        <w:rPr>
          <w:rFonts w:eastAsia="나눔명조" w:hint="eastAsia"/>
          <w:sz w:val="20"/>
          <w:szCs w:val="22"/>
        </w:rPr>
        <w:t>,</w:t>
      </w:r>
      <w:r>
        <w:rPr>
          <w:rFonts w:eastAsia="나눔명조"/>
          <w:sz w:val="20"/>
          <w:szCs w:val="22"/>
        </w:rPr>
        <w:t xml:space="preserve"> </w:t>
      </w:r>
      <w:r>
        <w:rPr>
          <w:rFonts w:eastAsia="나눔명조" w:hint="eastAsia"/>
          <w:sz w:val="20"/>
          <w:szCs w:val="22"/>
        </w:rPr>
        <w:t>공익에</w:t>
      </w:r>
      <w:r>
        <w:rPr>
          <w:rFonts w:eastAsia="나눔명조" w:hint="eastAsia"/>
          <w:sz w:val="20"/>
          <w:szCs w:val="22"/>
        </w:rPr>
        <w:t xml:space="preserve"> </w:t>
      </w:r>
      <w:r>
        <w:rPr>
          <w:rFonts w:eastAsia="나눔명조" w:hint="eastAsia"/>
          <w:sz w:val="20"/>
          <w:szCs w:val="22"/>
        </w:rPr>
        <w:t>대한</w:t>
      </w:r>
      <w:r>
        <w:rPr>
          <w:rFonts w:eastAsia="나눔명조" w:hint="eastAsia"/>
          <w:sz w:val="20"/>
          <w:szCs w:val="22"/>
        </w:rPr>
        <w:t xml:space="preserve"> </w:t>
      </w:r>
      <w:r>
        <w:rPr>
          <w:rFonts w:eastAsia="나눔명조" w:hint="eastAsia"/>
          <w:sz w:val="20"/>
          <w:szCs w:val="22"/>
        </w:rPr>
        <w:t>몰입</w:t>
      </w:r>
      <w:r>
        <w:rPr>
          <w:rFonts w:eastAsia="나눔명조" w:hint="eastAsia"/>
          <w:sz w:val="20"/>
          <w:szCs w:val="22"/>
        </w:rPr>
        <w:t>,</w:t>
      </w:r>
      <w:r>
        <w:rPr>
          <w:rFonts w:eastAsia="나눔명조"/>
          <w:sz w:val="20"/>
          <w:szCs w:val="22"/>
        </w:rPr>
        <w:t xml:space="preserve"> </w:t>
      </w:r>
      <w:r>
        <w:rPr>
          <w:rFonts w:eastAsia="나눔명조" w:hint="eastAsia"/>
          <w:sz w:val="20"/>
          <w:szCs w:val="22"/>
        </w:rPr>
        <w:t>동정심과</w:t>
      </w:r>
      <w:r>
        <w:rPr>
          <w:rFonts w:eastAsia="나눔명조" w:hint="eastAsia"/>
          <w:sz w:val="20"/>
          <w:szCs w:val="22"/>
        </w:rPr>
        <w:t xml:space="preserve"> </w:t>
      </w:r>
      <w:r>
        <w:rPr>
          <w:rFonts w:eastAsia="나눔명조" w:hint="eastAsia"/>
          <w:sz w:val="20"/>
          <w:szCs w:val="22"/>
        </w:rPr>
        <w:t>자기희생</w:t>
      </w:r>
      <w:r w:rsidR="00626E94">
        <w:rPr>
          <w:rFonts w:eastAsia="나눔명조" w:hint="eastAsia"/>
          <w:sz w:val="20"/>
          <w:szCs w:val="22"/>
        </w:rPr>
        <w:t xml:space="preserve"> </w:t>
      </w:r>
      <w:r w:rsidR="00626E94">
        <w:rPr>
          <w:rFonts w:eastAsia="나눔명조" w:hint="eastAsia"/>
          <w:sz w:val="20"/>
          <w:szCs w:val="22"/>
        </w:rPr>
        <w:t>등의</w:t>
      </w:r>
      <w:r w:rsidR="00626E94">
        <w:rPr>
          <w:rFonts w:eastAsia="나눔명조" w:hint="eastAsia"/>
          <w:sz w:val="20"/>
          <w:szCs w:val="22"/>
        </w:rPr>
        <w:t xml:space="preserve"> </w:t>
      </w:r>
      <w:r w:rsidR="00626E94">
        <w:rPr>
          <w:rFonts w:eastAsia="나눔명조" w:hint="eastAsia"/>
          <w:sz w:val="20"/>
          <w:szCs w:val="22"/>
        </w:rPr>
        <w:t>네</w:t>
      </w:r>
      <w:r w:rsidR="00626E94">
        <w:rPr>
          <w:rFonts w:eastAsia="나눔명조" w:hint="eastAsia"/>
          <w:sz w:val="20"/>
          <w:szCs w:val="22"/>
        </w:rPr>
        <w:t xml:space="preserve"> </w:t>
      </w:r>
      <w:r w:rsidR="00626E94">
        <w:rPr>
          <w:rFonts w:eastAsia="나눔명조" w:hint="eastAsia"/>
          <w:sz w:val="20"/>
          <w:szCs w:val="22"/>
        </w:rPr>
        <w:t>가지</w:t>
      </w:r>
      <w:r w:rsidR="00626E94">
        <w:rPr>
          <w:rFonts w:eastAsia="나눔명조" w:hint="eastAsia"/>
          <w:sz w:val="20"/>
          <w:szCs w:val="22"/>
        </w:rPr>
        <w:t xml:space="preserve"> </w:t>
      </w:r>
      <w:r w:rsidR="00626E94">
        <w:rPr>
          <w:rFonts w:eastAsia="나눔명조" w:hint="eastAsia"/>
          <w:sz w:val="20"/>
          <w:szCs w:val="22"/>
        </w:rPr>
        <w:t>구성</w:t>
      </w:r>
      <w:r w:rsidR="00D932A5">
        <w:rPr>
          <w:rFonts w:eastAsia="나눔명조" w:hint="eastAsia"/>
          <w:sz w:val="20"/>
          <w:szCs w:val="22"/>
        </w:rPr>
        <w:t>요소를</w:t>
      </w:r>
      <w:r w:rsidR="00626E94">
        <w:rPr>
          <w:rFonts w:eastAsia="나눔명조" w:hint="eastAsia"/>
          <w:sz w:val="20"/>
          <w:szCs w:val="22"/>
        </w:rPr>
        <w:t xml:space="preserve"> </w:t>
      </w:r>
      <w:r w:rsidR="00626E94">
        <w:rPr>
          <w:rFonts w:eastAsia="나눔명조" w:hint="eastAsia"/>
          <w:sz w:val="20"/>
          <w:szCs w:val="22"/>
        </w:rPr>
        <w:t>포함한다</w:t>
      </w:r>
      <w:r w:rsidR="008551D3">
        <w:rPr>
          <w:rFonts w:eastAsia="나눔명조"/>
          <w:sz w:val="20"/>
          <w:szCs w:val="22"/>
        </w:rPr>
        <w:fldChar w:fldCharType="begin"/>
      </w:r>
      <w:r w:rsidR="005302F9">
        <w:rPr>
          <w:rFonts w:eastAsia="나눔명조"/>
          <w:sz w:val="20"/>
          <w:szCs w:val="22"/>
        </w:rPr>
        <w:instrText xml:space="preserve"> ADDIN ZOTERO_ITEM CSL_CITATION {"citationID":"m0PCuFjk","properties":{"formattedCitation":"(Perry 1996)","plainCitation":"(Perry 1996)","noteIndex":0},"citationItems":[{"id":1502,"uris":["http://zotero.org/users/5210800/items/MDAY58K2"],"uri":["http://zotero.org/users/5210800/items/MDAY58K2"],"itemData":{"id":1502,"type":"article-journal","container-title":"Journal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validity","volume":"6","author":[{"family":"Perry","given":"James L."}],"issued":{"date-parts":[["1996"]]}}}],"schema":"https://github.com/citation-style-language/schema/raw/master/csl-citation.json"} </w:instrText>
      </w:r>
      <w:r w:rsidR="008551D3">
        <w:rPr>
          <w:rFonts w:eastAsia="나눔명조"/>
          <w:sz w:val="20"/>
          <w:szCs w:val="22"/>
        </w:rPr>
        <w:fldChar w:fldCharType="separate"/>
      </w:r>
      <w:r w:rsidR="008551D3" w:rsidRPr="008551D3">
        <w:rPr>
          <w:sz w:val="20"/>
        </w:rPr>
        <w:t>(Perry 1996)</w:t>
      </w:r>
      <w:r w:rsidR="008551D3">
        <w:rPr>
          <w:rFonts w:eastAsia="나눔명조"/>
          <w:sz w:val="20"/>
          <w:szCs w:val="22"/>
        </w:rPr>
        <w:fldChar w:fldCharType="end"/>
      </w:r>
      <w:del w:id="291" w:author="Park, Sanghoon" w:date="2021-09-30T22:13:00Z">
        <w:r w:rsidR="00626E94" w:rsidDel="008551D3">
          <w:rPr>
            <w:rFonts w:eastAsia="나눔명조" w:hint="eastAsia"/>
            <w:sz w:val="20"/>
            <w:szCs w:val="22"/>
          </w:rPr>
          <w:delText>(</w:delText>
        </w:r>
        <w:r w:rsidR="00626E94" w:rsidDel="008551D3">
          <w:rPr>
            <w:rFonts w:eastAsia="나눔명조"/>
            <w:sz w:val="20"/>
            <w:szCs w:val="22"/>
          </w:rPr>
          <w:delText>Perry 1996)</w:delText>
        </w:r>
      </w:del>
      <w:r w:rsidR="00626E94">
        <w:rPr>
          <w:rFonts w:eastAsia="나눔명조" w:hint="eastAsia"/>
          <w:sz w:val="20"/>
          <w:szCs w:val="22"/>
        </w:rPr>
        <w:t>.</w:t>
      </w:r>
      <w:ins w:id="292" w:author="Park, Sanghoon" w:date="2021-09-30T14:18:00Z">
        <w:r w:rsidR="00F37528">
          <w:rPr>
            <w:rFonts w:eastAsia="나눔명조"/>
            <w:sz w:val="20"/>
            <w:szCs w:val="22"/>
          </w:rPr>
          <w:t xml:space="preserve"> </w:t>
        </w:r>
      </w:ins>
      <w:ins w:id="293" w:author="Park, Sanghoon" w:date="2021-09-30T14:19:00Z">
        <w:r w:rsidR="00F37528">
          <w:rPr>
            <w:rFonts w:eastAsia="나눔명조" w:hint="eastAsia"/>
            <w:sz w:val="20"/>
            <w:szCs w:val="22"/>
          </w:rPr>
          <w:t>다수의</w:t>
        </w:r>
        <w:r w:rsidR="00F37528">
          <w:rPr>
            <w:rFonts w:eastAsia="나눔명조" w:hint="eastAsia"/>
            <w:sz w:val="20"/>
            <w:szCs w:val="22"/>
          </w:rPr>
          <w:t xml:space="preserve"> </w:t>
        </w:r>
      </w:ins>
      <w:ins w:id="294" w:author="Park, Sanghoon" w:date="2021-09-30T14:18:00Z">
        <w:r w:rsidR="00F37528">
          <w:rPr>
            <w:rFonts w:eastAsia="나눔명조" w:hint="eastAsia"/>
            <w:sz w:val="20"/>
            <w:szCs w:val="22"/>
          </w:rPr>
          <w:t>연구들은</w:t>
        </w:r>
        <w:r w:rsidR="00F37528">
          <w:rPr>
            <w:rFonts w:eastAsia="나눔명조" w:hint="eastAsia"/>
            <w:sz w:val="20"/>
            <w:szCs w:val="22"/>
          </w:rPr>
          <w:t xml:space="preserve"> </w:t>
        </w:r>
      </w:ins>
      <w:del w:id="295" w:author="Park, Sanghoon" w:date="2021-09-30T14:18:00Z">
        <w:r w:rsidR="00626E94" w:rsidDel="00F37528">
          <w:rPr>
            <w:rFonts w:eastAsia="나눔명조" w:hint="eastAsia"/>
            <w:sz w:val="20"/>
            <w:szCs w:val="22"/>
          </w:rPr>
          <w:delText xml:space="preserve"> </w:delText>
        </w:r>
      </w:del>
      <w:ins w:id="296" w:author="Park, Sanghoon" w:date="2021-09-30T14:19:00Z">
        <w:r w:rsidR="00F37528">
          <w:rPr>
            <w:rFonts w:eastAsia="나눔명조" w:hint="eastAsia"/>
            <w:sz w:val="20"/>
            <w:szCs w:val="22"/>
          </w:rPr>
          <w:t>공공봉사동기를</w:t>
        </w:r>
        <w:r w:rsidR="00F37528">
          <w:rPr>
            <w:rFonts w:eastAsia="나눔명조" w:hint="eastAsia"/>
            <w:sz w:val="20"/>
            <w:szCs w:val="22"/>
          </w:rPr>
          <w:t xml:space="preserve"> </w:t>
        </w:r>
        <w:r w:rsidR="00F37528">
          <w:rPr>
            <w:rFonts w:eastAsia="나눔명조" w:hint="eastAsia"/>
            <w:sz w:val="20"/>
            <w:szCs w:val="22"/>
          </w:rPr>
          <w:t>개념화</w:t>
        </w:r>
      </w:ins>
      <w:ins w:id="297" w:author="Park, Sanghoon" w:date="2021-09-30T14:20:00Z">
        <w:r w:rsidR="00F37528">
          <w:rPr>
            <w:rFonts w:eastAsia="나눔명조" w:hint="eastAsia"/>
            <w:sz w:val="20"/>
            <w:szCs w:val="22"/>
          </w:rPr>
          <w:t>하는</w:t>
        </w:r>
        <w:r w:rsidR="00F37528">
          <w:rPr>
            <w:rFonts w:eastAsia="나눔명조" w:hint="eastAsia"/>
            <w:sz w:val="20"/>
            <w:szCs w:val="22"/>
          </w:rPr>
          <w:t xml:space="preserve"> </w:t>
        </w:r>
        <w:r w:rsidR="00F37528">
          <w:rPr>
            <w:rFonts w:eastAsia="나눔명조" w:hint="eastAsia"/>
            <w:sz w:val="20"/>
            <w:szCs w:val="22"/>
          </w:rPr>
          <w:t>데</w:t>
        </w:r>
        <w:r w:rsidR="00F37528">
          <w:rPr>
            <w:rFonts w:eastAsia="나눔명조" w:hint="eastAsia"/>
            <w:sz w:val="20"/>
            <w:szCs w:val="22"/>
          </w:rPr>
          <w:t xml:space="preserve"> </w:t>
        </w:r>
        <w:r w:rsidR="00F37528">
          <w:rPr>
            <w:rFonts w:eastAsia="나눔명조" w:hint="eastAsia"/>
            <w:sz w:val="20"/>
            <w:szCs w:val="22"/>
          </w:rPr>
          <w:t>있어</w:t>
        </w:r>
        <w:r w:rsidR="00F37528">
          <w:rPr>
            <w:rFonts w:eastAsia="나눔명조" w:hint="eastAsia"/>
            <w:sz w:val="20"/>
            <w:szCs w:val="22"/>
          </w:rPr>
          <w:t xml:space="preserve"> </w:t>
        </w:r>
      </w:ins>
      <w:del w:id="298" w:author="Park, Sanghoon" w:date="2021-09-30T14:19:00Z">
        <w:r w:rsidR="00626E94" w:rsidDel="00F37528">
          <w:rPr>
            <w:rFonts w:eastAsia="나눔명조" w:hint="eastAsia"/>
            <w:sz w:val="20"/>
            <w:szCs w:val="22"/>
          </w:rPr>
          <w:delText>이</w:delText>
        </w:r>
        <w:r w:rsidR="00626E94" w:rsidDel="00F37528">
          <w:rPr>
            <w:rFonts w:eastAsia="나눔명조" w:hint="eastAsia"/>
            <w:sz w:val="20"/>
            <w:szCs w:val="22"/>
          </w:rPr>
          <w:delText xml:space="preserve"> </w:delText>
        </w:r>
      </w:del>
      <w:r w:rsidR="00626E94">
        <w:rPr>
          <w:rFonts w:eastAsia="나눔명조" w:hint="eastAsia"/>
          <w:sz w:val="20"/>
          <w:szCs w:val="22"/>
        </w:rPr>
        <w:t>네</w:t>
      </w:r>
      <w:r w:rsidR="00626E94">
        <w:rPr>
          <w:rFonts w:eastAsia="나눔명조" w:hint="eastAsia"/>
          <w:sz w:val="20"/>
          <w:szCs w:val="22"/>
        </w:rPr>
        <w:t xml:space="preserve"> </w:t>
      </w:r>
      <w:r w:rsidR="00626E94">
        <w:rPr>
          <w:rFonts w:eastAsia="나눔명조" w:hint="eastAsia"/>
          <w:sz w:val="20"/>
          <w:szCs w:val="22"/>
        </w:rPr>
        <w:t>가지</w:t>
      </w:r>
      <w:r w:rsidR="00626E94">
        <w:rPr>
          <w:rFonts w:eastAsia="나눔명조" w:hint="eastAsia"/>
          <w:sz w:val="20"/>
          <w:szCs w:val="22"/>
        </w:rPr>
        <w:t xml:space="preserve"> </w:t>
      </w:r>
      <w:r w:rsidR="00626E94">
        <w:rPr>
          <w:rFonts w:eastAsia="나눔명조" w:hint="eastAsia"/>
          <w:sz w:val="20"/>
          <w:szCs w:val="22"/>
        </w:rPr>
        <w:t>구성요소</w:t>
      </w:r>
      <w:ins w:id="299" w:author="Park, Sanghoon" w:date="2021-09-30T14:19:00Z">
        <w:r w:rsidR="00F37528">
          <w:rPr>
            <w:rFonts w:eastAsia="나눔명조" w:hint="eastAsia"/>
            <w:sz w:val="20"/>
            <w:szCs w:val="22"/>
          </w:rPr>
          <w:t>의</w:t>
        </w:r>
        <w:r w:rsidR="00F37528">
          <w:rPr>
            <w:rFonts w:eastAsia="나눔명조" w:hint="eastAsia"/>
            <w:sz w:val="20"/>
            <w:szCs w:val="22"/>
          </w:rPr>
          <w:t xml:space="preserve"> </w:t>
        </w:r>
        <w:r w:rsidR="00F37528">
          <w:rPr>
            <w:rFonts w:eastAsia="나눔명조" w:hint="eastAsia"/>
            <w:sz w:val="20"/>
            <w:szCs w:val="22"/>
          </w:rPr>
          <w:t>타당성에</w:t>
        </w:r>
        <w:r w:rsidR="00F37528">
          <w:rPr>
            <w:rFonts w:eastAsia="나눔명조" w:hint="eastAsia"/>
            <w:sz w:val="20"/>
            <w:szCs w:val="22"/>
          </w:rPr>
          <w:t xml:space="preserve"> </w:t>
        </w:r>
        <w:r w:rsidR="00F37528">
          <w:rPr>
            <w:rFonts w:eastAsia="나눔명조" w:hint="eastAsia"/>
            <w:sz w:val="20"/>
            <w:szCs w:val="22"/>
          </w:rPr>
          <w:t>대해</w:t>
        </w:r>
        <w:r w:rsidR="00F37528">
          <w:rPr>
            <w:rFonts w:eastAsia="나눔명조" w:hint="eastAsia"/>
            <w:sz w:val="20"/>
            <w:szCs w:val="22"/>
          </w:rPr>
          <w:t xml:space="preserve"> </w:t>
        </w:r>
        <w:r w:rsidR="00F37528">
          <w:rPr>
            <w:rFonts w:eastAsia="나눔명조" w:hint="eastAsia"/>
            <w:sz w:val="20"/>
            <w:szCs w:val="22"/>
          </w:rPr>
          <w:t>합의하고</w:t>
        </w:r>
        <w:r w:rsidR="00F37528">
          <w:rPr>
            <w:rFonts w:eastAsia="나눔명조" w:hint="eastAsia"/>
            <w:sz w:val="20"/>
            <w:szCs w:val="22"/>
          </w:rPr>
          <w:t xml:space="preserve"> </w:t>
        </w:r>
        <w:r w:rsidR="00F37528">
          <w:rPr>
            <w:rFonts w:eastAsia="나눔명조" w:hint="eastAsia"/>
            <w:sz w:val="20"/>
            <w:szCs w:val="22"/>
          </w:rPr>
          <w:t>있다</w:t>
        </w:r>
      </w:ins>
      <w:r w:rsidR="008551D3">
        <w:rPr>
          <w:rFonts w:eastAsia="나눔명조"/>
          <w:sz w:val="20"/>
          <w:szCs w:val="22"/>
        </w:rPr>
        <w:fldChar w:fldCharType="begin"/>
      </w:r>
      <w:r w:rsidR="005302F9">
        <w:rPr>
          <w:rFonts w:eastAsia="나눔명조"/>
          <w:sz w:val="20"/>
          <w:szCs w:val="22"/>
        </w:rPr>
        <w:instrText xml:space="preserve"> ADDIN ZOTERO_ITEM CSL_CITATION {"citationID":"4JfTaszp","properties":{"formattedCitation":"(Andersen, Lotte B\\uc0\\u248{}gh, and Pedersen 2014; Bell\\uc0\\u233{} 2012)","plainCitation":"(Andersen, Lotte Bøgh, and Pedersen 2014; Bellé 2012)","noteIndex":0},"citationItems":[{"id":1520,"uris":["http://zotero.org/users/5210800/items/QBMXWVGZ"],"uri":["http://zotero.org/users/5210800/items/QBMXWVGZ"],"itemData":{"id":1520,"type":"article-journal","container-title":"Journal of Public Administration Research and Theory","issue":"3","note":"Citation Key: Andersonetal2014\ntex.date-added: 2021-09-30 15:17:03 -0400\ntex.date-modified: 2021-09-30 15:17:58 -0400","page":"651-671","title":"How does public service motivation among teachers affect student performance in schools?","volume":"24","author":[{"literal":"Andersen"},{"family":"Lotte Bøgh","given":"Eskil Heinesen"},{"family":"Pedersen","given":"Lene Holm"}],"issued":{"date-parts":[["2014"]]}}},{"id":1526,"uris":["http://zotero.org/users/5210800/items/VHSPJYSK"],"uri":["http://zotero.org/users/5210800/items/VHSPJYSK"],"itemData":{"id":1526,"type":"article-journal","container-title":"Public Administration Review","issue":"1","page":"143-153","title":"Experimental Evidence on the Relationship between Public Service Motivation and Job Performance","volume":"73","author":[{"family":"Bellé","given":"Nicola"}],"issued":{"date-parts":[["2012"]]}}}],"schema":"https://github.com/citation-style-language/schema/raw/master/csl-citation.json"} </w:instrText>
      </w:r>
      <w:r w:rsidR="008551D3">
        <w:rPr>
          <w:rFonts w:eastAsia="나눔명조"/>
          <w:sz w:val="20"/>
          <w:szCs w:val="22"/>
        </w:rPr>
        <w:fldChar w:fldCharType="separate"/>
      </w:r>
      <w:r w:rsidR="008551D3" w:rsidRPr="008551D3">
        <w:rPr>
          <w:sz w:val="20"/>
        </w:rPr>
        <w:t>(Andersen, Lotte Bøgh, and Pedersen 2014; Bellé 2012)</w:t>
      </w:r>
      <w:r w:rsidR="008551D3">
        <w:rPr>
          <w:rFonts w:eastAsia="나눔명조"/>
          <w:sz w:val="20"/>
          <w:szCs w:val="22"/>
        </w:rPr>
        <w:fldChar w:fldCharType="end"/>
      </w:r>
      <w:del w:id="300" w:author="Park, Sanghoon" w:date="2021-09-30T14:19:00Z">
        <w:r w:rsidR="00626E94" w:rsidDel="00F37528">
          <w:rPr>
            <w:rFonts w:eastAsia="나눔명조" w:hint="eastAsia"/>
            <w:sz w:val="20"/>
            <w:szCs w:val="22"/>
          </w:rPr>
          <w:delText>는</w:delText>
        </w:r>
        <w:r w:rsidR="00626E94" w:rsidDel="00F37528">
          <w:rPr>
            <w:rFonts w:eastAsia="나눔명조" w:hint="eastAsia"/>
            <w:sz w:val="20"/>
            <w:szCs w:val="22"/>
          </w:rPr>
          <w:delText xml:space="preserve"> </w:delText>
        </w:r>
        <w:r w:rsidR="00D932A5" w:rsidDel="00F37528">
          <w:rPr>
            <w:rFonts w:eastAsia="나눔명조" w:hint="eastAsia"/>
            <w:sz w:val="20"/>
            <w:szCs w:val="22"/>
          </w:rPr>
          <w:delText>이미</w:delText>
        </w:r>
        <w:r w:rsidR="00D932A5" w:rsidDel="00F37528">
          <w:rPr>
            <w:rFonts w:eastAsia="나눔명조" w:hint="eastAsia"/>
            <w:sz w:val="20"/>
            <w:szCs w:val="22"/>
          </w:rPr>
          <w:delText xml:space="preserve"> </w:delText>
        </w:r>
        <w:r w:rsidR="00626E94" w:rsidDel="00F37528">
          <w:rPr>
            <w:rFonts w:eastAsia="나눔명조" w:hint="eastAsia"/>
            <w:sz w:val="20"/>
            <w:szCs w:val="22"/>
          </w:rPr>
          <w:delText>여러</w:delText>
        </w:r>
        <w:r w:rsidR="00626E94" w:rsidDel="00F37528">
          <w:rPr>
            <w:rFonts w:eastAsia="나눔명조"/>
            <w:sz w:val="20"/>
            <w:szCs w:val="22"/>
          </w:rPr>
          <w:delText xml:space="preserve"> </w:delText>
        </w:r>
        <w:r w:rsidR="00626E94" w:rsidRPr="0005167B" w:rsidDel="00F37528">
          <w:rPr>
            <w:rFonts w:eastAsia="나눔명조"/>
            <w:sz w:val="20"/>
            <w:szCs w:val="22"/>
          </w:rPr>
          <w:delText>연구</w:delText>
        </w:r>
      </w:del>
      <w:del w:id="301" w:author="Park, Sanghoon" w:date="2021-09-30T22:15:00Z">
        <w:r w:rsidR="00D932A5" w:rsidRPr="0005167B" w:rsidDel="008551D3">
          <w:rPr>
            <w:rFonts w:eastAsia="나눔명조" w:hint="eastAsia"/>
            <w:sz w:val="20"/>
            <w:szCs w:val="22"/>
          </w:rPr>
          <w:delText>(Andersen, Heinesen, Pedersen 2014; Bellé 2013)</w:delText>
        </w:r>
      </w:del>
      <w:del w:id="302" w:author="Park, Sanghoon" w:date="2021-09-30T14:19:00Z">
        <w:r w:rsidR="00626E94" w:rsidRPr="0005167B" w:rsidDel="00F37528">
          <w:rPr>
            <w:rFonts w:eastAsia="나눔명조"/>
            <w:sz w:val="20"/>
            <w:szCs w:val="22"/>
          </w:rPr>
          <w:delText>에서</w:delText>
        </w:r>
        <w:r w:rsidR="00626E94" w:rsidDel="00F37528">
          <w:rPr>
            <w:rFonts w:eastAsia="나눔명조" w:hint="eastAsia"/>
            <w:sz w:val="20"/>
            <w:szCs w:val="22"/>
          </w:rPr>
          <w:delText xml:space="preserve"> </w:delText>
        </w:r>
        <w:r w:rsidR="00626E94" w:rsidDel="00F37528">
          <w:rPr>
            <w:rFonts w:eastAsia="나눔명조" w:hint="eastAsia"/>
            <w:sz w:val="20"/>
            <w:szCs w:val="22"/>
          </w:rPr>
          <w:delText>공공봉사동기</w:delText>
        </w:r>
        <w:r w:rsidR="00D932A5" w:rsidDel="00F37528">
          <w:rPr>
            <w:rFonts w:eastAsia="나눔명조" w:hint="eastAsia"/>
            <w:sz w:val="20"/>
            <w:szCs w:val="22"/>
          </w:rPr>
          <w:delText>를</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측정하기에</w:delText>
        </w:r>
        <w:r w:rsidR="00626E94" w:rsidDel="00F37528">
          <w:rPr>
            <w:rFonts w:eastAsia="나눔명조" w:hint="eastAsia"/>
            <w:sz w:val="20"/>
            <w:szCs w:val="22"/>
          </w:rPr>
          <w:delText xml:space="preserve"> </w:delText>
        </w:r>
        <w:r w:rsidR="00626E94" w:rsidDel="00F37528">
          <w:rPr>
            <w:rFonts w:eastAsia="나눔명조" w:hint="eastAsia"/>
            <w:sz w:val="20"/>
            <w:szCs w:val="22"/>
          </w:rPr>
          <w:delText>적절한</w:delText>
        </w:r>
        <w:r w:rsidR="00626E94" w:rsidDel="00F37528">
          <w:rPr>
            <w:rFonts w:eastAsia="나눔명조" w:hint="eastAsia"/>
            <w:sz w:val="20"/>
            <w:szCs w:val="22"/>
          </w:rPr>
          <w:delText xml:space="preserve"> </w:delText>
        </w:r>
        <w:r w:rsidR="00626E94" w:rsidDel="00F37528">
          <w:rPr>
            <w:rFonts w:eastAsia="나눔명조" w:hint="eastAsia"/>
            <w:sz w:val="20"/>
            <w:szCs w:val="22"/>
          </w:rPr>
          <w:delText>요소임이</w:delText>
        </w:r>
        <w:r w:rsidR="00626E94" w:rsidDel="00F37528">
          <w:rPr>
            <w:rFonts w:eastAsia="나눔명조" w:hint="eastAsia"/>
            <w:sz w:val="20"/>
            <w:szCs w:val="22"/>
          </w:rPr>
          <w:delText xml:space="preserve"> </w:delText>
        </w:r>
        <w:r w:rsidR="005E3844" w:rsidDel="00F37528">
          <w:rPr>
            <w:rFonts w:eastAsia="나눔명조" w:hint="eastAsia"/>
            <w:sz w:val="20"/>
            <w:szCs w:val="22"/>
          </w:rPr>
          <w:delText>입증되었다</w:delText>
        </w:r>
      </w:del>
      <w:r w:rsidR="0005167B" w:rsidRPr="0005167B">
        <w:rPr>
          <w:rFonts w:eastAsia="나눔명조" w:hint="eastAsia"/>
          <w:sz w:val="20"/>
          <w:szCs w:val="22"/>
        </w:rPr>
        <w:t xml:space="preserve">. </w:t>
      </w:r>
      <w:r w:rsidR="00D932A5">
        <w:rPr>
          <w:rFonts w:eastAsia="나눔명조" w:hint="eastAsia"/>
          <w:sz w:val="20"/>
          <w:szCs w:val="22"/>
        </w:rPr>
        <w:t>하지만</w:t>
      </w:r>
      <w:r w:rsidR="00D932A5">
        <w:rPr>
          <w:rFonts w:eastAsia="나눔명조" w:hint="eastAsia"/>
          <w:sz w:val="20"/>
          <w:szCs w:val="22"/>
        </w:rPr>
        <w:t xml:space="preserve"> </w:t>
      </w:r>
      <w:r w:rsidR="00D932A5">
        <w:rPr>
          <w:rFonts w:eastAsia="나눔명조" w:hint="eastAsia"/>
          <w:sz w:val="20"/>
          <w:szCs w:val="22"/>
        </w:rPr>
        <w:t>공공봉사동기</w:t>
      </w:r>
      <w:ins w:id="303" w:author="Park, Sanghoon" w:date="2021-09-30T14:20:00Z">
        <w:r w:rsidR="00F37528">
          <w:rPr>
            <w:rFonts w:eastAsia="나눔명조" w:hint="eastAsia"/>
            <w:sz w:val="20"/>
            <w:szCs w:val="22"/>
          </w:rPr>
          <w:t>의</w:t>
        </w:r>
        <w:r w:rsidR="00F37528">
          <w:rPr>
            <w:rFonts w:eastAsia="나눔명조" w:hint="eastAsia"/>
            <w:sz w:val="20"/>
            <w:szCs w:val="22"/>
          </w:rPr>
          <w:t xml:space="preserve"> </w:t>
        </w:r>
        <w:r w:rsidR="00F37528">
          <w:rPr>
            <w:rFonts w:eastAsia="나눔명조" w:hint="eastAsia"/>
            <w:sz w:val="20"/>
            <w:szCs w:val="22"/>
          </w:rPr>
          <w:t>이러한</w:t>
        </w:r>
        <w:r w:rsidR="00F37528">
          <w:rPr>
            <w:rFonts w:eastAsia="나눔명조" w:hint="eastAsia"/>
            <w:sz w:val="20"/>
            <w:szCs w:val="22"/>
          </w:rPr>
          <w:t xml:space="preserve"> </w:t>
        </w:r>
        <w:r w:rsidR="00F37528">
          <w:rPr>
            <w:rFonts w:eastAsia="나눔명조" w:hint="eastAsia"/>
            <w:sz w:val="20"/>
            <w:szCs w:val="22"/>
          </w:rPr>
          <w:t>집약적</w:t>
        </w:r>
        <w:r w:rsidR="00F37528">
          <w:rPr>
            <w:rFonts w:eastAsia="나눔명조" w:hint="eastAsia"/>
            <w:sz w:val="20"/>
            <w:szCs w:val="22"/>
          </w:rPr>
          <w:t xml:space="preserve"> </w:t>
        </w:r>
        <w:r w:rsidR="00F37528">
          <w:rPr>
            <w:rFonts w:eastAsia="나눔명조" w:hint="eastAsia"/>
            <w:sz w:val="20"/>
            <w:szCs w:val="22"/>
          </w:rPr>
          <w:t>성격</w:t>
        </w:r>
        <w:r w:rsidR="00F37528">
          <w:rPr>
            <w:rFonts w:eastAsia="나눔명조" w:hint="eastAsia"/>
            <w:sz w:val="20"/>
            <w:szCs w:val="22"/>
          </w:rPr>
          <w:t>(</w:t>
        </w:r>
        <w:r w:rsidR="00F37528">
          <w:rPr>
            <w:rFonts w:eastAsia="나눔명조"/>
            <w:sz w:val="20"/>
            <w:szCs w:val="22"/>
          </w:rPr>
          <w:t>aggregative attributes)</w:t>
        </w:r>
        <w:r w:rsidR="00F37528">
          <w:rPr>
            <w:rFonts w:eastAsia="나눔명조" w:hint="eastAsia"/>
            <w:sz w:val="20"/>
            <w:szCs w:val="22"/>
          </w:rPr>
          <w:t>는</w:t>
        </w:r>
        <w:r w:rsidR="00F37528">
          <w:rPr>
            <w:rFonts w:eastAsia="나눔명조" w:hint="eastAsia"/>
            <w:sz w:val="20"/>
            <w:szCs w:val="22"/>
          </w:rPr>
          <w:t xml:space="preserve"> </w:t>
        </w:r>
      </w:ins>
      <w:del w:id="304" w:author="Park, Sanghoon" w:date="2021-09-30T14:20:00Z">
        <w:r w:rsidR="00D932A5" w:rsidDel="00F37528">
          <w:rPr>
            <w:rFonts w:eastAsia="나눔명조" w:hint="eastAsia"/>
            <w:sz w:val="20"/>
            <w:szCs w:val="22"/>
          </w:rPr>
          <w:delText>는</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여전히</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개념적으로</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모호한</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부분이</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있으므로</w:delText>
        </w:r>
        <w:r w:rsidR="00D932A5" w:rsidDel="00F37528">
          <w:rPr>
            <w:rFonts w:eastAsia="나눔명조" w:hint="eastAsia"/>
            <w:sz w:val="20"/>
            <w:szCs w:val="22"/>
          </w:rPr>
          <w:delText xml:space="preserve"> </w:delText>
        </w:r>
      </w:del>
      <w:ins w:id="305" w:author="Park, Sanghoon" w:date="2021-09-30T14:20:00Z">
        <w:r w:rsidR="00F37528">
          <w:rPr>
            <w:rFonts w:eastAsia="나눔명조" w:hint="eastAsia"/>
            <w:sz w:val="20"/>
            <w:szCs w:val="22"/>
          </w:rPr>
          <w:t>공공봉사동기</w:t>
        </w:r>
        <w:r w:rsidR="00F37528">
          <w:rPr>
            <w:rFonts w:eastAsia="나눔명조" w:hint="eastAsia"/>
            <w:sz w:val="20"/>
            <w:szCs w:val="22"/>
          </w:rPr>
          <w:t xml:space="preserve"> </w:t>
        </w:r>
        <w:r w:rsidR="00F37528">
          <w:rPr>
            <w:rFonts w:eastAsia="나눔명조" w:hint="eastAsia"/>
            <w:sz w:val="20"/>
            <w:szCs w:val="22"/>
          </w:rPr>
          <w:t>연구에</w:t>
        </w:r>
        <w:r w:rsidR="00F37528">
          <w:rPr>
            <w:rFonts w:eastAsia="나눔명조" w:hint="eastAsia"/>
            <w:sz w:val="20"/>
            <w:szCs w:val="22"/>
          </w:rPr>
          <w:t xml:space="preserve"> </w:t>
        </w:r>
        <w:r w:rsidR="00F37528">
          <w:rPr>
            <w:rFonts w:eastAsia="나눔명조" w:hint="eastAsia"/>
            <w:sz w:val="20"/>
            <w:szCs w:val="22"/>
          </w:rPr>
          <w:t>있어</w:t>
        </w:r>
        <w:r w:rsidR="00F37528">
          <w:rPr>
            <w:rFonts w:eastAsia="나눔명조" w:hint="eastAsia"/>
            <w:sz w:val="20"/>
            <w:szCs w:val="22"/>
          </w:rPr>
          <w:t xml:space="preserve"> </w:t>
        </w:r>
      </w:ins>
      <w:r w:rsidR="00D932A5">
        <w:rPr>
          <w:rFonts w:eastAsia="나눔명조" w:hint="eastAsia"/>
          <w:sz w:val="20"/>
          <w:szCs w:val="22"/>
        </w:rPr>
        <w:t>명확한</w:t>
      </w:r>
      <w:r w:rsidR="00D932A5">
        <w:rPr>
          <w:rFonts w:eastAsia="나눔명조" w:hint="eastAsia"/>
          <w:sz w:val="20"/>
          <w:szCs w:val="22"/>
        </w:rPr>
        <w:t xml:space="preserve"> </w:t>
      </w:r>
      <w:r w:rsidR="00D932A5">
        <w:rPr>
          <w:rFonts w:eastAsia="나눔명조" w:hint="eastAsia"/>
          <w:sz w:val="20"/>
          <w:szCs w:val="22"/>
        </w:rPr>
        <w:t>개념화에</w:t>
      </w:r>
      <w:r w:rsidR="00D932A5">
        <w:rPr>
          <w:rFonts w:eastAsia="나눔명조" w:hint="eastAsia"/>
          <w:sz w:val="20"/>
          <w:szCs w:val="22"/>
        </w:rPr>
        <w:t xml:space="preserve"> </w:t>
      </w:r>
      <w:r w:rsidR="00D932A5">
        <w:rPr>
          <w:rFonts w:eastAsia="나눔명조" w:hint="eastAsia"/>
          <w:sz w:val="20"/>
          <w:szCs w:val="22"/>
        </w:rPr>
        <w:t>더욱</w:t>
      </w:r>
      <w:r w:rsidR="00D932A5">
        <w:rPr>
          <w:rFonts w:eastAsia="나눔명조" w:hint="eastAsia"/>
          <w:sz w:val="20"/>
          <w:szCs w:val="22"/>
        </w:rPr>
        <w:t xml:space="preserve"> </w:t>
      </w:r>
      <w:r w:rsidR="00D932A5">
        <w:rPr>
          <w:rFonts w:eastAsia="나눔명조" w:hint="eastAsia"/>
          <w:sz w:val="20"/>
          <w:szCs w:val="22"/>
        </w:rPr>
        <w:t>유의</w:t>
      </w:r>
      <w:ins w:id="306" w:author="Park, Sanghoon" w:date="2021-09-30T14:20:00Z">
        <w:r w:rsidR="00F37528">
          <w:rPr>
            <w:rFonts w:eastAsia="나눔명조" w:hint="eastAsia"/>
            <w:sz w:val="20"/>
            <w:szCs w:val="22"/>
          </w:rPr>
          <w:t>할</w:t>
        </w:r>
        <w:r w:rsidR="00F37528">
          <w:rPr>
            <w:rFonts w:eastAsia="나눔명조" w:hint="eastAsia"/>
            <w:sz w:val="20"/>
            <w:szCs w:val="22"/>
          </w:rPr>
          <w:t xml:space="preserve"> </w:t>
        </w:r>
        <w:r w:rsidR="00F37528">
          <w:rPr>
            <w:rFonts w:eastAsia="나눔명조" w:hint="eastAsia"/>
            <w:sz w:val="20"/>
            <w:szCs w:val="22"/>
          </w:rPr>
          <w:t>것을</w:t>
        </w:r>
        <w:r w:rsidR="00F37528">
          <w:rPr>
            <w:rFonts w:eastAsia="나눔명조" w:hint="eastAsia"/>
            <w:sz w:val="20"/>
            <w:szCs w:val="22"/>
          </w:rPr>
          <w:t xml:space="preserve"> </w:t>
        </w:r>
        <w:r w:rsidR="00F37528">
          <w:rPr>
            <w:rFonts w:eastAsia="나눔명조" w:hint="eastAsia"/>
            <w:sz w:val="20"/>
            <w:szCs w:val="22"/>
          </w:rPr>
          <w:t>주문</w:t>
        </w:r>
      </w:ins>
      <w:ins w:id="307" w:author="Park, Sanghoon" w:date="2021-09-30T14:21:00Z">
        <w:r w:rsidR="00F37528">
          <w:rPr>
            <w:rFonts w:eastAsia="나눔명조" w:hint="eastAsia"/>
            <w:sz w:val="20"/>
            <w:szCs w:val="22"/>
          </w:rPr>
          <w:t>한다</w:t>
        </w:r>
      </w:ins>
      <w:r w:rsidR="008551D3">
        <w:rPr>
          <w:rFonts w:eastAsia="나눔명조"/>
          <w:sz w:val="20"/>
          <w:szCs w:val="22"/>
        </w:rPr>
        <w:fldChar w:fldCharType="begin"/>
      </w:r>
      <w:r w:rsidR="005302F9">
        <w:rPr>
          <w:rFonts w:eastAsia="나눔명조"/>
          <w:sz w:val="20"/>
          <w:szCs w:val="22"/>
        </w:rPr>
        <w:instrText xml:space="preserve"> ADDIN ZOTERO_ITEM CSL_CITATION {"citationID":"BY9EIulj","properties":{"formattedCitation":"(Bozeman, Barry, and Su 2015; Ritz, Adrian, and Neumann 2016)","plainCitation":"(Bozeman, Barry, and Su 2015; Ritz, Adrian, and Neumann 2016)","noteIndex":0},"citationItems":[{"id":1517,"uris":["http://zotero.org/users/5210800/items/PC2ADFWD"],"uri":["http://zotero.org/users/5210800/items/PC2ADFWD"],"itemData":{"id":1517,"type":"article-journal","container-title":"Public Administration Review","issue":"5","note":"Citation Key: BozemanSu2015\ntex.date-added: 2021-09-30 15:20:42 -0400\ntex.date-modified: 2021-09-30 15:21:24 -0400","page":"700-710","title":"Public service motivation concepts and theory: A critique","volume":"75","author":[{"literal":"Bozeman"},{"literal":"Barry"},{"family":"Su","given":"Xuhong"}],"issued":{"date-parts":[["2015"]]}}},{"id":1499,"uris":["http://zotero.org/users/5210800/items/K78PXML2"],"uri":["http://zotero.org/users/5210800/items/K78PXML2"],"itemData":{"id":1499,"type":"article-journal","container-title":"Public Administration Review","issue":"3","note":"Citation Key: Ritzetal2016\ntex.date-added: 2021-09-30 15:40:39 -0400\ntex.date-modified: 2021-09-30 15:41:43 -0400","page":"414-426","title":"Public service motivation: A systematic literature review and outlook","volume":"76","author":[{"literal":"Ritz"},{"family":"Adrian","given":"Gene A. Brewer"},{"family":"Neumann","given":"Oliver"}],"issued":{"date-parts":[["2016"]]}}}],"schema":"https://github.com/citation-style-language/schema/raw/master/csl-citation.json"} </w:instrText>
      </w:r>
      <w:r w:rsidR="008551D3">
        <w:rPr>
          <w:rFonts w:eastAsia="나눔명조"/>
          <w:sz w:val="20"/>
          <w:szCs w:val="22"/>
        </w:rPr>
        <w:fldChar w:fldCharType="separate"/>
      </w:r>
      <w:r w:rsidR="008551D3" w:rsidRPr="008551D3">
        <w:rPr>
          <w:sz w:val="20"/>
        </w:rPr>
        <w:t>(Bozeman, Barry, and Su 2015; Ritz, Adrian, and Neumann 2016)</w:t>
      </w:r>
      <w:r w:rsidR="008551D3">
        <w:rPr>
          <w:rFonts w:eastAsia="나눔명조"/>
          <w:sz w:val="20"/>
          <w:szCs w:val="22"/>
        </w:rPr>
        <w:fldChar w:fldCharType="end"/>
      </w:r>
      <w:del w:id="308" w:author="Park, Sanghoon" w:date="2021-09-30T14:20:00Z">
        <w:r w:rsidR="00D932A5" w:rsidDel="00F37528">
          <w:rPr>
            <w:rFonts w:eastAsia="나눔명조" w:hint="eastAsia"/>
            <w:sz w:val="20"/>
            <w:szCs w:val="22"/>
          </w:rPr>
          <w:delText>해야</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하</w:delText>
        </w:r>
      </w:del>
      <w:del w:id="309" w:author="Park, Sanghoon" w:date="2021-09-30T14:21:00Z">
        <w:r w:rsidR="00D932A5" w:rsidDel="00F37528">
          <w:rPr>
            <w:rFonts w:eastAsia="나눔명조" w:hint="eastAsia"/>
            <w:sz w:val="20"/>
            <w:szCs w:val="22"/>
          </w:rPr>
          <w:delText>며</w:delText>
        </w:r>
      </w:del>
      <w:del w:id="310" w:author="Park, Sanghoon" w:date="2021-09-30T22:15:00Z">
        <w:r w:rsidR="00D932A5" w:rsidRPr="0005167B" w:rsidDel="008551D3">
          <w:rPr>
            <w:rFonts w:eastAsia="나눔명조" w:hint="eastAsia"/>
            <w:sz w:val="20"/>
            <w:szCs w:val="22"/>
          </w:rPr>
          <w:delText>(Bozeman &amp; Su 2015</w:delText>
        </w:r>
        <w:r w:rsidR="00D932A5" w:rsidDel="008551D3">
          <w:rPr>
            <w:rFonts w:eastAsia="나눔명조"/>
            <w:sz w:val="20"/>
            <w:szCs w:val="22"/>
          </w:rPr>
          <w:delText xml:space="preserve">; </w:delText>
        </w:r>
        <w:r w:rsidR="00D932A5" w:rsidRPr="0005167B" w:rsidDel="008551D3">
          <w:rPr>
            <w:rFonts w:eastAsia="나눔명조" w:hint="eastAsia"/>
            <w:sz w:val="20"/>
            <w:szCs w:val="22"/>
          </w:rPr>
          <w:delText>Ritz, Brewer, and Neumann 2016)</w:delText>
        </w:r>
      </w:del>
      <w:ins w:id="311" w:author="Park, Sanghoon" w:date="2021-09-30T14:21:00Z">
        <w:r w:rsidR="00F37528">
          <w:rPr>
            <w:rFonts w:eastAsia="나눔명조"/>
            <w:sz w:val="20"/>
            <w:szCs w:val="22"/>
          </w:rPr>
          <w:t>.</w:t>
        </w:r>
      </w:ins>
      <w:del w:id="312" w:author="Park, Sanghoon" w:date="2021-09-30T14:21:00Z">
        <w:r w:rsidR="00D932A5" w:rsidDel="00F37528">
          <w:rPr>
            <w:rFonts w:eastAsia="나눔명조" w:hint="eastAsia"/>
            <w:sz w:val="20"/>
            <w:szCs w:val="22"/>
          </w:rPr>
          <w:delText>,</w:delText>
        </w:r>
        <w:r w:rsidR="00D932A5" w:rsidDel="00F37528">
          <w:rPr>
            <w:rFonts w:eastAsia="나눔명조"/>
            <w:sz w:val="20"/>
            <w:szCs w:val="22"/>
          </w:rPr>
          <w:delText xml:space="preserve"> </w:delText>
        </w:r>
      </w:del>
      <w:ins w:id="313" w:author="Park, Sanghoon" w:date="2021-09-30T14:21:00Z">
        <w:r w:rsidR="00F37528">
          <w:rPr>
            <w:rFonts w:eastAsia="나눔명조"/>
            <w:sz w:val="20"/>
            <w:szCs w:val="22"/>
          </w:rPr>
          <w:t xml:space="preserve"> </w:t>
        </w:r>
      </w:ins>
      <w:del w:id="314" w:author="Park, Sanghoon" w:date="2021-09-30T14:21:00Z">
        <w:r w:rsidR="00D932A5" w:rsidDel="00F37528">
          <w:rPr>
            <w:rFonts w:eastAsia="나눔명조" w:hint="eastAsia"/>
            <w:sz w:val="20"/>
            <w:szCs w:val="22"/>
          </w:rPr>
          <w:delText>이를</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위해</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여타</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연구에서</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공공봉사동기가</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어떻게</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다뤄지고</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있는지</w:delText>
        </w:r>
        <w:r w:rsidR="00466F2E" w:rsidDel="00F37528">
          <w:rPr>
            <w:rFonts w:eastAsia="나눔명조" w:hint="eastAsia"/>
            <w:sz w:val="20"/>
            <w:szCs w:val="22"/>
          </w:rPr>
          <w:delText xml:space="preserve"> </w:delText>
        </w:r>
        <w:r w:rsidR="00D932A5" w:rsidDel="00F37528">
          <w:rPr>
            <w:rFonts w:eastAsia="나눔명조" w:hint="eastAsia"/>
            <w:sz w:val="20"/>
            <w:szCs w:val="22"/>
          </w:rPr>
          <w:delText>확인하고자</w:delText>
        </w:r>
        <w:r w:rsidR="00D932A5" w:rsidDel="00F37528">
          <w:rPr>
            <w:rFonts w:eastAsia="나눔명조" w:hint="eastAsia"/>
            <w:sz w:val="20"/>
            <w:szCs w:val="22"/>
          </w:rPr>
          <w:delText xml:space="preserve"> </w:delText>
        </w:r>
        <w:r w:rsidR="00D932A5" w:rsidDel="00F37528">
          <w:rPr>
            <w:rFonts w:eastAsia="나눔명조" w:hint="eastAsia"/>
            <w:sz w:val="20"/>
            <w:szCs w:val="22"/>
          </w:rPr>
          <w:delText>한다</w:delText>
        </w:r>
        <w:r w:rsidR="0005167B" w:rsidRPr="0005167B" w:rsidDel="00F37528">
          <w:rPr>
            <w:rFonts w:eastAsia="나눔명조" w:hint="eastAsia"/>
            <w:sz w:val="20"/>
            <w:szCs w:val="22"/>
          </w:rPr>
          <w:delText>.</w:delText>
        </w:r>
      </w:del>
    </w:p>
    <w:p w14:paraId="3E122BEB" w14:textId="6B53BBF6" w:rsidR="00130C0C" w:rsidRDefault="00F37528" w:rsidP="34D5D6E7">
      <w:pPr>
        <w:wordWrap/>
        <w:adjustRightInd w:val="0"/>
        <w:spacing w:before="120" w:after="120" w:line="276" w:lineRule="auto"/>
        <w:ind w:rightChars="-23" w:right="-55"/>
        <w:rPr>
          <w:rFonts w:eastAsia="나눔명조"/>
          <w:sz w:val="20"/>
          <w:szCs w:val="20"/>
        </w:rPr>
      </w:pPr>
      <w:ins w:id="315" w:author="Park, Sanghoon" w:date="2021-09-30T14:23:00Z">
        <w:r>
          <w:rPr>
            <w:rFonts w:eastAsia="나눔명조" w:hint="eastAsia"/>
            <w:sz w:val="20"/>
            <w:szCs w:val="20"/>
          </w:rPr>
          <w:t>첫째로</w:t>
        </w:r>
        <w:r>
          <w:rPr>
            <w:rFonts w:eastAsia="나눔명조" w:hint="eastAsia"/>
            <w:sz w:val="20"/>
            <w:szCs w:val="20"/>
          </w:rPr>
          <w:t xml:space="preserve"> </w:t>
        </w:r>
      </w:ins>
      <w:del w:id="316" w:author="Park, Sanghoon" w:date="2021-09-30T14:21:00Z">
        <w:r w:rsidR="00466F2E" w:rsidDel="00F37528">
          <w:rPr>
            <w:rFonts w:eastAsia="나눔명조" w:hint="eastAsia"/>
            <w:sz w:val="20"/>
            <w:szCs w:val="20"/>
          </w:rPr>
          <w:delText>우선</w:delText>
        </w:r>
        <w:r w:rsidR="00466F2E" w:rsidDel="00F37528">
          <w:rPr>
            <w:rFonts w:eastAsia="나눔명조" w:hint="eastAsia"/>
            <w:sz w:val="20"/>
            <w:szCs w:val="20"/>
          </w:rPr>
          <w:delText xml:space="preserve">, </w:delText>
        </w:r>
      </w:del>
      <w:r w:rsidR="00466F2E">
        <w:rPr>
          <w:rFonts w:eastAsia="나눔명조" w:hint="eastAsia"/>
          <w:sz w:val="20"/>
          <w:szCs w:val="20"/>
        </w:rPr>
        <w:t>공공봉사동기는</w:t>
      </w:r>
      <w:r w:rsidR="00466F2E">
        <w:rPr>
          <w:rFonts w:eastAsia="나눔명조" w:hint="eastAsia"/>
          <w:sz w:val="20"/>
          <w:szCs w:val="20"/>
        </w:rPr>
        <w:t xml:space="preserve"> </w:t>
      </w:r>
      <w:r w:rsidR="00466F2E">
        <w:rPr>
          <w:rFonts w:eastAsia="나눔명조" w:hint="eastAsia"/>
          <w:sz w:val="20"/>
          <w:szCs w:val="20"/>
        </w:rPr>
        <w:t>윤리나</w:t>
      </w:r>
      <w:r w:rsidR="00466F2E">
        <w:rPr>
          <w:rFonts w:eastAsia="나눔명조" w:hint="eastAsia"/>
          <w:sz w:val="20"/>
          <w:szCs w:val="20"/>
        </w:rPr>
        <w:t xml:space="preserve"> </w:t>
      </w:r>
      <w:r w:rsidR="00466F2E">
        <w:rPr>
          <w:rFonts w:eastAsia="나눔명조" w:hint="eastAsia"/>
          <w:sz w:val="20"/>
          <w:szCs w:val="20"/>
        </w:rPr>
        <w:t>역할과</w:t>
      </w:r>
      <w:r w:rsidR="00466F2E">
        <w:rPr>
          <w:rFonts w:eastAsia="나눔명조" w:hint="eastAsia"/>
          <w:sz w:val="20"/>
          <w:szCs w:val="20"/>
        </w:rPr>
        <w:t xml:space="preserve"> </w:t>
      </w:r>
      <w:r w:rsidR="00466F2E">
        <w:rPr>
          <w:rFonts w:eastAsia="나눔명조" w:hint="eastAsia"/>
          <w:sz w:val="20"/>
          <w:szCs w:val="20"/>
        </w:rPr>
        <w:t>같은</w:t>
      </w:r>
      <w:r w:rsidR="00466F2E">
        <w:rPr>
          <w:rFonts w:eastAsia="나눔명조" w:hint="eastAsia"/>
          <w:sz w:val="20"/>
          <w:szCs w:val="20"/>
        </w:rPr>
        <w:t xml:space="preserve"> </w:t>
      </w:r>
      <w:r w:rsidR="00466F2E">
        <w:rPr>
          <w:rFonts w:eastAsia="나눔명조" w:hint="eastAsia"/>
          <w:sz w:val="20"/>
          <w:szCs w:val="20"/>
        </w:rPr>
        <w:t>가치기반</w:t>
      </w:r>
      <w:r w:rsidR="00466F2E">
        <w:rPr>
          <w:rFonts w:eastAsia="나눔명조" w:hint="eastAsia"/>
          <w:sz w:val="20"/>
          <w:szCs w:val="20"/>
        </w:rPr>
        <w:t xml:space="preserve"> </w:t>
      </w:r>
      <w:r w:rsidR="00466F2E">
        <w:rPr>
          <w:rFonts w:eastAsia="나눔명조" w:hint="eastAsia"/>
          <w:sz w:val="20"/>
          <w:szCs w:val="20"/>
        </w:rPr>
        <w:t>행동</w:t>
      </w:r>
      <w:r w:rsidR="00466F2E">
        <w:rPr>
          <w:rFonts w:eastAsia="나눔명조" w:hint="eastAsia"/>
          <w:sz w:val="20"/>
          <w:szCs w:val="20"/>
        </w:rPr>
        <w:t xml:space="preserve"> </w:t>
      </w:r>
      <w:r w:rsidR="00466F2E">
        <w:rPr>
          <w:rFonts w:eastAsia="나눔명조" w:hint="eastAsia"/>
          <w:sz w:val="20"/>
          <w:szCs w:val="20"/>
        </w:rPr>
        <w:t>결정</w:t>
      </w:r>
      <w:r w:rsidR="00466F2E">
        <w:rPr>
          <w:rFonts w:eastAsia="나눔명조" w:hint="eastAsia"/>
          <w:sz w:val="20"/>
          <w:szCs w:val="20"/>
        </w:rPr>
        <w:t xml:space="preserve"> </w:t>
      </w:r>
      <w:r w:rsidR="00466F2E">
        <w:rPr>
          <w:rFonts w:eastAsia="나눔명조" w:hint="eastAsia"/>
          <w:sz w:val="20"/>
          <w:szCs w:val="20"/>
        </w:rPr>
        <w:t>요인</w:t>
      </w:r>
      <w:del w:id="317" w:author="Park, Sanghoon" w:date="2021-09-30T14:21:00Z">
        <w:r w:rsidR="00466F2E" w:rsidDel="00F37528">
          <w:rPr>
            <w:rFonts w:eastAsia="나눔명조" w:hint="eastAsia"/>
            <w:sz w:val="20"/>
            <w:szCs w:val="20"/>
          </w:rPr>
          <w:delText>이며</w:delText>
        </w:r>
        <w:r w:rsidR="00466F2E" w:rsidDel="00F37528">
          <w:rPr>
            <w:rFonts w:eastAsia="나눔명조" w:hint="eastAsia"/>
            <w:sz w:val="20"/>
            <w:szCs w:val="20"/>
          </w:rPr>
          <w:delText xml:space="preserve">, </w:delText>
        </w:r>
        <w:r w:rsidR="00466F2E" w:rsidDel="00F37528">
          <w:rPr>
            <w:rFonts w:eastAsia="나눔명조" w:hint="eastAsia"/>
            <w:sz w:val="20"/>
            <w:szCs w:val="20"/>
          </w:rPr>
          <w:delText>이때</w:delText>
        </w:r>
        <w:r w:rsidR="00466F2E" w:rsidDel="00F37528">
          <w:rPr>
            <w:rFonts w:eastAsia="나눔명조" w:hint="eastAsia"/>
            <w:sz w:val="20"/>
            <w:szCs w:val="20"/>
          </w:rPr>
          <w:delText xml:space="preserve"> </w:delText>
        </w:r>
        <w:r w:rsidR="00466F2E" w:rsidDel="00F37528">
          <w:rPr>
            <w:rFonts w:eastAsia="나눔명조" w:hint="eastAsia"/>
            <w:sz w:val="20"/>
            <w:szCs w:val="20"/>
          </w:rPr>
          <w:delText>공공봉사동기</w:delText>
        </w:r>
        <w:r w:rsidR="008B6616" w:rsidDel="00F37528">
          <w:rPr>
            <w:rFonts w:eastAsia="나눔명조" w:hint="eastAsia"/>
            <w:sz w:val="20"/>
            <w:szCs w:val="20"/>
          </w:rPr>
          <w:delText>는</w:delText>
        </w:r>
      </w:del>
      <w:ins w:id="318" w:author="Park, Sanghoon" w:date="2021-09-30T14:21:00Z">
        <w:r>
          <w:rPr>
            <w:rFonts w:eastAsia="나눔명조" w:hint="eastAsia"/>
            <w:sz w:val="20"/>
            <w:szCs w:val="20"/>
          </w:rPr>
          <w:t>으로</w:t>
        </w:r>
      </w:ins>
      <w:r w:rsidR="008B6616">
        <w:rPr>
          <w:rFonts w:eastAsia="나눔명조" w:hint="eastAsia"/>
          <w:sz w:val="20"/>
          <w:szCs w:val="20"/>
        </w:rPr>
        <w:t xml:space="preserve"> </w:t>
      </w:r>
      <w:r w:rsidR="00466F2E">
        <w:rPr>
          <w:rFonts w:eastAsia="나눔명조" w:hint="eastAsia"/>
          <w:sz w:val="20"/>
          <w:szCs w:val="20"/>
        </w:rPr>
        <w:t>사적이익이나</w:t>
      </w:r>
      <w:r w:rsidR="00466F2E">
        <w:rPr>
          <w:rFonts w:eastAsia="나눔명조"/>
          <w:sz w:val="20"/>
          <w:szCs w:val="20"/>
        </w:rPr>
        <w:t xml:space="preserve"> </w:t>
      </w:r>
      <w:r w:rsidR="00466F2E">
        <w:rPr>
          <w:rFonts w:eastAsia="나눔명조" w:hint="eastAsia"/>
          <w:sz w:val="20"/>
          <w:szCs w:val="20"/>
        </w:rPr>
        <w:t>조직적</w:t>
      </w:r>
      <w:r w:rsidR="00466F2E">
        <w:rPr>
          <w:rFonts w:eastAsia="나눔명조" w:hint="eastAsia"/>
          <w:sz w:val="20"/>
          <w:szCs w:val="20"/>
        </w:rPr>
        <w:t xml:space="preserve"> </w:t>
      </w:r>
      <w:r w:rsidR="00466F2E">
        <w:rPr>
          <w:rFonts w:eastAsia="나눔명조" w:hint="eastAsia"/>
          <w:sz w:val="20"/>
          <w:szCs w:val="20"/>
        </w:rPr>
        <w:t>이익</w:t>
      </w:r>
      <w:r w:rsidR="008B6616">
        <w:rPr>
          <w:rFonts w:eastAsia="나눔명조" w:hint="eastAsia"/>
          <w:sz w:val="20"/>
          <w:szCs w:val="20"/>
        </w:rPr>
        <w:t>을</w:t>
      </w:r>
      <w:r w:rsidR="008B6616">
        <w:rPr>
          <w:rFonts w:eastAsia="나눔명조" w:hint="eastAsia"/>
          <w:sz w:val="20"/>
          <w:szCs w:val="20"/>
        </w:rPr>
        <w:t xml:space="preserve"> </w:t>
      </w:r>
      <w:r w:rsidR="008B6616">
        <w:rPr>
          <w:rFonts w:eastAsia="나눔명조" w:hint="eastAsia"/>
          <w:sz w:val="20"/>
          <w:szCs w:val="20"/>
        </w:rPr>
        <w:t>넘어</w:t>
      </w:r>
      <w:r w:rsidR="008B6616">
        <w:rPr>
          <w:rFonts w:eastAsia="나눔명조" w:hint="eastAsia"/>
          <w:sz w:val="20"/>
          <w:szCs w:val="20"/>
        </w:rPr>
        <w:t xml:space="preserve"> </w:t>
      </w:r>
      <w:r w:rsidR="008B6616">
        <w:rPr>
          <w:rFonts w:eastAsia="나눔명조" w:hint="eastAsia"/>
          <w:sz w:val="20"/>
          <w:szCs w:val="20"/>
        </w:rPr>
        <w:t>보다</w:t>
      </w:r>
      <w:r w:rsidR="008B6616">
        <w:rPr>
          <w:rFonts w:eastAsia="나눔명조"/>
          <w:sz w:val="20"/>
          <w:szCs w:val="20"/>
        </w:rPr>
        <w:t xml:space="preserve"> </w:t>
      </w:r>
      <w:r w:rsidR="008B6616">
        <w:rPr>
          <w:rFonts w:eastAsia="나눔명조" w:hint="eastAsia"/>
          <w:sz w:val="20"/>
          <w:szCs w:val="20"/>
        </w:rPr>
        <w:t>큰</w:t>
      </w:r>
      <w:r w:rsidR="008B6616">
        <w:rPr>
          <w:rFonts w:eastAsia="나눔명조" w:hint="eastAsia"/>
          <w:sz w:val="20"/>
          <w:szCs w:val="20"/>
        </w:rPr>
        <w:t xml:space="preserve"> </w:t>
      </w:r>
      <w:r w:rsidR="008B6616">
        <w:rPr>
          <w:rFonts w:eastAsia="나눔명조" w:hint="eastAsia"/>
          <w:sz w:val="20"/>
          <w:szCs w:val="20"/>
        </w:rPr>
        <w:t>정치적</w:t>
      </w:r>
      <w:r w:rsidR="008B6616">
        <w:rPr>
          <w:rFonts w:eastAsia="나눔명조" w:hint="eastAsia"/>
          <w:sz w:val="20"/>
          <w:szCs w:val="20"/>
        </w:rPr>
        <w:t xml:space="preserve"> </w:t>
      </w:r>
      <w:r w:rsidR="008B6616">
        <w:rPr>
          <w:rFonts w:eastAsia="나눔명조" w:hint="eastAsia"/>
          <w:sz w:val="20"/>
          <w:szCs w:val="20"/>
        </w:rPr>
        <w:t>제도와</w:t>
      </w:r>
      <w:r w:rsidR="008B6616">
        <w:rPr>
          <w:rFonts w:eastAsia="나눔명조" w:hint="eastAsia"/>
          <w:sz w:val="20"/>
          <w:szCs w:val="20"/>
        </w:rPr>
        <w:t xml:space="preserve"> </w:t>
      </w:r>
      <w:r w:rsidR="008B6616">
        <w:rPr>
          <w:rFonts w:eastAsia="나눔명조" w:hint="eastAsia"/>
          <w:sz w:val="20"/>
          <w:szCs w:val="20"/>
        </w:rPr>
        <w:t>관련한</w:t>
      </w:r>
      <w:r w:rsidR="008B6616">
        <w:rPr>
          <w:rFonts w:eastAsia="나눔명조" w:hint="eastAsia"/>
          <w:sz w:val="20"/>
          <w:szCs w:val="20"/>
        </w:rPr>
        <w:t xml:space="preserve"> </w:t>
      </w:r>
      <w:r w:rsidR="008B6616">
        <w:rPr>
          <w:rFonts w:eastAsia="나눔명조" w:hint="eastAsia"/>
          <w:sz w:val="20"/>
          <w:szCs w:val="20"/>
        </w:rPr>
        <w:t>이익을</w:t>
      </w:r>
      <w:r w:rsidR="008B6616">
        <w:rPr>
          <w:rFonts w:eastAsia="나눔명조" w:hint="eastAsia"/>
          <w:sz w:val="20"/>
          <w:szCs w:val="20"/>
        </w:rPr>
        <w:t xml:space="preserve"> </w:t>
      </w:r>
      <w:r w:rsidR="008B6616">
        <w:rPr>
          <w:rFonts w:eastAsia="나눔명조" w:hint="eastAsia"/>
          <w:sz w:val="20"/>
          <w:szCs w:val="20"/>
        </w:rPr>
        <w:t>고려하는</w:t>
      </w:r>
      <w:r w:rsidR="008B6616">
        <w:rPr>
          <w:rFonts w:eastAsia="나눔명조" w:hint="eastAsia"/>
          <w:sz w:val="20"/>
          <w:szCs w:val="20"/>
        </w:rPr>
        <w:t xml:space="preserve"> </w:t>
      </w:r>
      <w:r w:rsidR="008B6616">
        <w:rPr>
          <w:rFonts w:eastAsia="나눔명조" w:hint="eastAsia"/>
          <w:sz w:val="20"/>
          <w:szCs w:val="20"/>
        </w:rPr>
        <w:t>것</w:t>
      </w:r>
      <w:del w:id="319" w:author="Park, Sanghoon" w:date="2021-09-30T14:21:00Z">
        <w:r w:rsidR="008B6616" w:rsidDel="00F37528">
          <w:rPr>
            <w:rFonts w:eastAsia="나눔명조" w:hint="eastAsia"/>
            <w:sz w:val="20"/>
            <w:szCs w:val="20"/>
          </w:rPr>
          <w:delText>이다</w:delText>
        </w:r>
      </w:del>
      <w:ins w:id="320" w:author="Park, Sanghoon" w:date="2021-09-30T14:21:00Z">
        <w:r>
          <w:rPr>
            <w:rFonts w:eastAsia="나눔명조" w:hint="eastAsia"/>
            <w:sz w:val="20"/>
            <w:szCs w:val="20"/>
          </w:rPr>
          <w:t>을</w:t>
        </w:r>
        <w:r>
          <w:rPr>
            <w:rFonts w:eastAsia="나눔명조" w:hint="eastAsia"/>
            <w:sz w:val="20"/>
            <w:szCs w:val="20"/>
          </w:rPr>
          <w:t xml:space="preserve"> </w:t>
        </w:r>
        <w:r>
          <w:rPr>
            <w:rFonts w:eastAsia="나눔명조" w:hint="eastAsia"/>
            <w:sz w:val="20"/>
            <w:szCs w:val="20"/>
          </w:rPr>
          <w:t>의미한다</w:t>
        </w:r>
      </w:ins>
      <w:r w:rsidR="008551D3">
        <w:rPr>
          <w:rFonts w:eastAsia="나눔명조"/>
          <w:sz w:val="20"/>
          <w:szCs w:val="20"/>
        </w:rPr>
        <w:fldChar w:fldCharType="begin"/>
      </w:r>
      <w:r w:rsidR="005302F9">
        <w:rPr>
          <w:rFonts w:eastAsia="나눔명조"/>
          <w:sz w:val="20"/>
          <w:szCs w:val="20"/>
        </w:rPr>
        <w:instrText xml:space="preserve"> ADDIN ZOTERO_ITEM CSL_CITATION {"citationID":"Vf7ZoCmp","properties":{"formattedCitation":"(Vandenabeele 2007)","plainCitation":"(Vandenabeele 2007)","noteIndex":0},"citationItems":[{"id":1496,"uris":["http://zotero.org/users/5210800/items/YVK4IE8N"],"uri":["http://zotero.org/users/5210800/items/YVK4IE8N"],"itemData":{"id":1496,"type":"article-journal","container-title":"Public Management Review","issue":"4","note":"Citation Key: Vandenabeele2007\ntex.date-added: 2021-09-30 15:43:54 -0400\ntex.date-modified: 2021-09-30 15:44:36 -0400","page":"545-556","title":"Toward a public administration theory of public service motivation","volume":"9","author":[{"family":"Vandenabeele","given":"Wouter"}],"issued":{"date-parts":[["2007"]]}}}],"schema":"https://github.com/citation-style-language/schema/raw/master/csl-citation.json"} </w:instrText>
      </w:r>
      <w:r w:rsidR="008551D3">
        <w:rPr>
          <w:rFonts w:eastAsia="나눔명조"/>
          <w:sz w:val="20"/>
          <w:szCs w:val="20"/>
        </w:rPr>
        <w:fldChar w:fldCharType="separate"/>
      </w:r>
      <w:r w:rsidR="008551D3" w:rsidRPr="008551D3">
        <w:rPr>
          <w:sz w:val="20"/>
        </w:rPr>
        <w:t>(Vandenabeele 2007)</w:t>
      </w:r>
      <w:r w:rsidR="008551D3">
        <w:rPr>
          <w:rFonts w:eastAsia="나눔명조"/>
          <w:sz w:val="20"/>
          <w:szCs w:val="20"/>
        </w:rPr>
        <w:fldChar w:fldCharType="end"/>
      </w:r>
      <w:del w:id="321" w:author="Park, Sanghoon" w:date="2021-09-30T14:21:00Z">
        <w:r w:rsidR="008B6616" w:rsidDel="00F37528">
          <w:rPr>
            <w:rFonts w:eastAsia="나눔명조" w:hint="eastAsia"/>
            <w:sz w:val="20"/>
            <w:szCs w:val="20"/>
          </w:rPr>
          <w:delText xml:space="preserve"> </w:delText>
        </w:r>
      </w:del>
      <w:del w:id="322" w:author="Park, Sanghoon" w:date="2021-09-30T22:16:00Z">
        <w:r w:rsidR="00466F2E" w:rsidDel="008551D3">
          <w:rPr>
            <w:rFonts w:eastAsia="나눔명조" w:hint="eastAsia"/>
            <w:sz w:val="20"/>
            <w:szCs w:val="20"/>
          </w:rPr>
          <w:delText>(</w:delText>
        </w:r>
        <w:r w:rsidR="34D5D6E7" w:rsidRPr="34D5D6E7" w:rsidDel="008551D3">
          <w:rPr>
            <w:rFonts w:eastAsia="나눔명조"/>
            <w:sz w:val="20"/>
            <w:szCs w:val="20"/>
          </w:rPr>
          <w:delText>Vandenabeele 2007)</w:delText>
        </w:r>
      </w:del>
      <w:r w:rsidR="00466F2E">
        <w:rPr>
          <w:rFonts w:eastAsia="나눔명조"/>
          <w:sz w:val="20"/>
          <w:szCs w:val="20"/>
        </w:rPr>
        <w:t xml:space="preserve">. </w:t>
      </w:r>
      <w:del w:id="323" w:author="Park, Sanghoon" w:date="2021-09-30T14:22:00Z">
        <w:r w:rsidR="008B6616" w:rsidDel="00F37528">
          <w:rPr>
            <w:rFonts w:eastAsia="나눔명조" w:hint="eastAsia"/>
            <w:sz w:val="20"/>
            <w:szCs w:val="20"/>
          </w:rPr>
          <w:delText>물론</w:delText>
        </w:r>
        <w:r w:rsidR="008B6616" w:rsidDel="00F37528">
          <w:rPr>
            <w:rFonts w:eastAsia="나눔명조" w:hint="eastAsia"/>
            <w:sz w:val="20"/>
            <w:szCs w:val="20"/>
          </w:rPr>
          <w:delText>,</w:delText>
        </w:r>
        <w:r w:rsidR="008B6616" w:rsidDel="00F37528">
          <w:rPr>
            <w:rFonts w:eastAsia="나눔명조"/>
            <w:sz w:val="20"/>
            <w:szCs w:val="20"/>
          </w:rPr>
          <w:delText xml:space="preserve"> </w:delText>
        </w:r>
      </w:del>
      <w:r w:rsidR="008B6616">
        <w:rPr>
          <w:rFonts w:eastAsia="나눔명조" w:hint="eastAsia"/>
          <w:sz w:val="20"/>
          <w:szCs w:val="20"/>
        </w:rPr>
        <w:t>개인이나</w:t>
      </w:r>
      <w:r w:rsidR="008B6616">
        <w:rPr>
          <w:rFonts w:eastAsia="나눔명조" w:hint="eastAsia"/>
          <w:sz w:val="20"/>
          <w:szCs w:val="20"/>
        </w:rPr>
        <w:t xml:space="preserve"> </w:t>
      </w:r>
      <w:r w:rsidR="008B6616">
        <w:rPr>
          <w:rFonts w:eastAsia="나눔명조" w:hint="eastAsia"/>
          <w:sz w:val="20"/>
          <w:szCs w:val="20"/>
        </w:rPr>
        <w:t>조직의</w:t>
      </w:r>
      <w:r w:rsidR="008B6616">
        <w:rPr>
          <w:rFonts w:eastAsia="나눔명조" w:hint="eastAsia"/>
          <w:sz w:val="20"/>
          <w:szCs w:val="20"/>
        </w:rPr>
        <w:t xml:space="preserve"> </w:t>
      </w:r>
      <w:r w:rsidR="008B6616">
        <w:rPr>
          <w:rFonts w:eastAsia="나눔명조" w:hint="eastAsia"/>
          <w:sz w:val="20"/>
          <w:szCs w:val="20"/>
        </w:rPr>
        <w:t>이익이</w:t>
      </w:r>
      <w:r w:rsidR="008B6616">
        <w:rPr>
          <w:rFonts w:eastAsia="나눔명조" w:hint="eastAsia"/>
          <w:sz w:val="20"/>
          <w:szCs w:val="20"/>
        </w:rPr>
        <w:t xml:space="preserve"> </w:t>
      </w:r>
      <w:r w:rsidR="008B6616">
        <w:rPr>
          <w:rFonts w:eastAsia="나눔명조" w:hint="eastAsia"/>
          <w:sz w:val="20"/>
          <w:szCs w:val="20"/>
        </w:rPr>
        <w:t>공공의</w:t>
      </w:r>
      <w:r w:rsidR="008B6616">
        <w:rPr>
          <w:rFonts w:eastAsia="나눔명조" w:hint="eastAsia"/>
          <w:sz w:val="20"/>
          <w:szCs w:val="20"/>
        </w:rPr>
        <w:t xml:space="preserve"> </w:t>
      </w:r>
      <w:r w:rsidR="008B6616">
        <w:rPr>
          <w:rFonts w:eastAsia="나눔명조" w:hint="eastAsia"/>
          <w:sz w:val="20"/>
          <w:szCs w:val="20"/>
        </w:rPr>
        <w:t>이익과</w:t>
      </w:r>
      <w:r w:rsidR="008B6616">
        <w:rPr>
          <w:rFonts w:eastAsia="나눔명조" w:hint="eastAsia"/>
          <w:sz w:val="20"/>
          <w:szCs w:val="20"/>
        </w:rPr>
        <w:t xml:space="preserve"> </w:t>
      </w:r>
      <w:r w:rsidR="008B6616">
        <w:rPr>
          <w:rFonts w:eastAsia="나눔명조" w:hint="eastAsia"/>
          <w:sz w:val="20"/>
          <w:szCs w:val="20"/>
        </w:rPr>
        <w:t>일치할</w:t>
      </w:r>
      <w:r w:rsidR="008B6616">
        <w:rPr>
          <w:rFonts w:eastAsia="나눔명조" w:hint="eastAsia"/>
          <w:sz w:val="20"/>
          <w:szCs w:val="20"/>
        </w:rPr>
        <w:t xml:space="preserve"> </w:t>
      </w:r>
      <w:r w:rsidR="008B6616">
        <w:rPr>
          <w:rFonts w:eastAsia="나눔명조" w:hint="eastAsia"/>
          <w:sz w:val="20"/>
          <w:szCs w:val="20"/>
        </w:rPr>
        <w:t>수</w:t>
      </w:r>
      <w:r w:rsidR="008B6616">
        <w:rPr>
          <w:rFonts w:eastAsia="나눔명조" w:hint="eastAsia"/>
          <w:sz w:val="20"/>
          <w:szCs w:val="20"/>
        </w:rPr>
        <w:t xml:space="preserve"> </w:t>
      </w:r>
      <w:r w:rsidR="008B6616">
        <w:rPr>
          <w:rFonts w:eastAsia="나눔명조" w:hint="eastAsia"/>
          <w:sz w:val="20"/>
          <w:szCs w:val="20"/>
        </w:rPr>
        <w:t>없다는</w:t>
      </w:r>
      <w:r w:rsidR="008B6616">
        <w:rPr>
          <w:rFonts w:eastAsia="나눔명조" w:hint="eastAsia"/>
          <w:sz w:val="20"/>
          <w:szCs w:val="20"/>
        </w:rPr>
        <w:t xml:space="preserve"> </w:t>
      </w:r>
      <w:del w:id="324" w:author="Park, Sanghoon" w:date="2021-09-30T14:22:00Z">
        <w:r w:rsidR="008B6616" w:rsidDel="00F37528">
          <w:rPr>
            <w:rFonts w:eastAsia="나눔명조" w:hint="eastAsia"/>
            <w:sz w:val="20"/>
            <w:szCs w:val="20"/>
          </w:rPr>
          <w:delText>의미는</w:delText>
        </w:r>
        <w:r w:rsidR="008B6616" w:rsidDel="00F37528">
          <w:rPr>
            <w:rFonts w:eastAsia="나눔명조" w:hint="eastAsia"/>
            <w:sz w:val="20"/>
            <w:szCs w:val="20"/>
          </w:rPr>
          <w:delText xml:space="preserve"> </w:delText>
        </w:r>
        <w:r w:rsidR="008B6616" w:rsidDel="00F37528">
          <w:rPr>
            <w:rFonts w:eastAsia="나눔명조" w:hint="eastAsia"/>
            <w:sz w:val="20"/>
            <w:szCs w:val="20"/>
          </w:rPr>
          <w:delText>아니다</w:delText>
        </w:r>
        <w:r w:rsidR="008B6616" w:rsidDel="00F37528">
          <w:rPr>
            <w:rFonts w:eastAsia="나눔명조" w:hint="eastAsia"/>
            <w:sz w:val="20"/>
            <w:szCs w:val="20"/>
          </w:rPr>
          <w:delText xml:space="preserve">. </w:delText>
        </w:r>
        <w:r w:rsidR="008B6616" w:rsidDel="00F37528">
          <w:rPr>
            <w:rFonts w:eastAsia="나눔명조" w:hint="eastAsia"/>
            <w:sz w:val="20"/>
            <w:szCs w:val="20"/>
          </w:rPr>
          <w:delText>다만</w:delText>
        </w:r>
        <w:r w:rsidR="008B6616" w:rsidDel="00F37528">
          <w:rPr>
            <w:rFonts w:eastAsia="나눔명조" w:hint="eastAsia"/>
            <w:sz w:val="20"/>
            <w:szCs w:val="20"/>
          </w:rPr>
          <w:delText>,</w:delText>
        </w:r>
      </w:del>
      <w:ins w:id="325" w:author="Park, Sanghoon" w:date="2021-09-30T14:22:00Z">
        <w:r>
          <w:rPr>
            <w:rFonts w:eastAsia="나눔명조" w:hint="eastAsia"/>
            <w:sz w:val="20"/>
            <w:szCs w:val="20"/>
          </w:rPr>
          <w:t>것이</w:t>
        </w:r>
        <w:r>
          <w:rPr>
            <w:rFonts w:eastAsia="나눔명조" w:hint="eastAsia"/>
            <w:sz w:val="20"/>
            <w:szCs w:val="20"/>
          </w:rPr>
          <w:t xml:space="preserve"> </w:t>
        </w:r>
        <w:r>
          <w:rPr>
            <w:rFonts w:eastAsia="나눔명조" w:hint="eastAsia"/>
            <w:sz w:val="20"/>
            <w:szCs w:val="20"/>
          </w:rPr>
          <w:t>아니라</w:t>
        </w:r>
      </w:ins>
      <w:r w:rsidR="008B6616">
        <w:rPr>
          <w:rFonts w:eastAsia="나눔명조"/>
          <w:sz w:val="20"/>
          <w:szCs w:val="20"/>
        </w:rPr>
        <w:t xml:space="preserve"> </w:t>
      </w:r>
      <w:del w:id="326" w:author="Park, Sanghoon" w:date="2021-09-30T14:22:00Z">
        <w:r w:rsidR="008B6616" w:rsidDel="00F37528">
          <w:rPr>
            <w:rFonts w:eastAsia="나눔명조" w:hint="eastAsia"/>
            <w:sz w:val="20"/>
            <w:szCs w:val="20"/>
          </w:rPr>
          <w:delText>사익</w:delText>
        </w:r>
        <w:r w:rsidR="008B6616" w:rsidDel="00F37528">
          <w:rPr>
            <w:rFonts w:eastAsia="나눔명조" w:hint="eastAsia"/>
            <w:sz w:val="20"/>
            <w:szCs w:val="20"/>
          </w:rPr>
          <w:delText xml:space="preserve"> </w:delText>
        </w:r>
        <w:r w:rsidR="008B6616" w:rsidDel="00F37528">
          <w:rPr>
            <w:rFonts w:eastAsia="나눔명조" w:hint="eastAsia"/>
            <w:sz w:val="20"/>
            <w:szCs w:val="20"/>
          </w:rPr>
          <w:delText>및</w:delText>
        </w:r>
        <w:r w:rsidR="008B6616" w:rsidDel="00F37528">
          <w:rPr>
            <w:rFonts w:eastAsia="나눔명조" w:hint="eastAsia"/>
            <w:sz w:val="20"/>
            <w:szCs w:val="20"/>
          </w:rPr>
          <w:delText xml:space="preserve"> </w:delText>
        </w:r>
        <w:r w:rsidR="008B6616" w:rsidDel="00F37528">
          <w:rPr>
            <w:rFonts w:eastAsia="나눔명조" w:hint="eastAsia"/>
            <w:sz w:val="20"/>
            <w:szCs w:val="20"/>
          </w:rPr>
          <w:delText>조직</w:delText>
        </w:r>
        <w:r w:rsidR="008B6616" w:rsidDel="00F37528">
          <w:rPr>
            <w:rFonts w:eastAsia="나눔명조" w:hint="eastAsia"/>
            <w:sz w:val="20"/>
            <w:szCs w:val="20"/>
          </w:rPr>
          <w:delText xml:space="preserve"> </w:delText>
        </w:r>
        <w:r w:rsidR="008B6616" w:rsidDel="00F37528">
          <w:rPr>
            <w:rFonts w:eastAsia="나눔명조" w:hint="eastAsia"/>
            <w:sz w:val="20"/>
            <w:szCs w:val="20"/>
          </w:rPr>
          <w:delText>이익과</w:delText>
        </w:r>
        <w:r w:rsidR="008B6616" w:rsidDel="00F37528">
          <w:rPr>
            <w:rFonts w:eastAsia="나눔명조" w:hint="eastAsia"/>
            <w:sz w:val="20"/>
            <w:szCs w:val="20"/>
          </w:rPr>
          <w:delText xml:space="preserve"> </w:delText>
        </w:r>
        <w:r w:rsidR="008B6616" w:rsidDel="00F37528">
          <w:rPr>
            <w:rFonts w:eastAsia="나눔명조" w:hint="eastAsia"/>
            <w:sz w:val="20"/>
            <w:szCs w:val="20"/>
          </w:rPr>
          <w:delText>공공이익이</w:delText>
        </w:r>
        <w:r w:rsidR="008B6616" w:rsidDel="00F37528">
          <w:rPr>
            <w:rFonts w:eastAsia="나눔명조" w:hint="eastAsia"/>
            <w:sz w:val="20"/>
            <w:szCs w:val="20"/>
          </w:rPr>
          <w:delText xml:space="preserve"> </w:delText>
        </w:r>
        <w:r w:rsidR="008B6616" w:rsidDel="00F37528">
          <w:rPr>
            <w:rFonts w:eastAsia="나눔명조" w:hint="eastAsia"/>
            <w:sz w:val="20"/>
            <w:szCs w:val="20"/>
          </w:rPr>
          <w:delText>상존할</w:delText>
        </w:r>
        <w:r w:rsidR="008B6616" w:rsidDel="00F37528">
          <w:rPr>
            <w:rFonts w:eastAsia="나눔명조" w:hint="eastAsia"/>
            <w:sz w:val="20"/>
            <w:szCs w:val="20"/>
          </w:rPr>
          <w:delText xml:space="preserve"> </w:delText>
        </w:r>
        <w:r w:rsidR="008B6616" w:rsidDel="00F37528">
          <w:rPr>
            <w:rFonts w:eastAsia="나눔명조" w:hint="eastAsia"/>
            <w:sz w:val="20"/>
            <w:szCs w:val="20"/>
          </w:rPr>
          <w:delText>때</w:delText>
        </w:r>
        <w:r w:rsidR="008B6616" w:rsidDel="00F37528">
          <w:rPr>
            <w:rFonts w:eastAsia="나눔명조" w:hint="eastAsia"/>
            <w:sz w:val="20"/>
            <w:szCs w:val="20"/>
          </w:rPr>
          <w:delText xml:space="preserve">, </w:delText>
        </w:r>
      </w:del>
      <w:ins w:id="327" w:author="Park, Sanghoon" w:date="2021-09-30T14:22:00Z">
        <w:r>
          <w:rPr>
            <w:rFonts w:eastAsia="나눔명조" w:hint="eastAsia"/>
            <w:sz w:val="20"/>
            <w:szCs w:val="20"/>
          </w:rPr>
          <w:t>여러</w:t>
        </w:r>
        <w:r>
          <w:rPr>
            <w:rFonts w:eastAsia="나눔명조" w:hint="eastAsia"/>
            <w:sz w:val="20"/>
            <w:szCs w:val="20"/>
          </w:rPr>
          <w:t xml:space="preserve"> </w:t>
        </w:r>
        <w:r>
          <w:rPr>
            <w:rFonts w:eastAsia="나눔명조" w:hint="eastAsia"/>
            <w:sz w:val="20"/>
            <w:szCs w:val="20"/>
          </w:rPr>
          <w:t>유형의</w:t>
        </w:r>
        <w:r>
          <w:rPr>
            <w:rFonts w:eastAsia="나눔명조" w:hint="eastAsia"/>
            <w:sz w:val="20"/>
            <w:szCs w:val="20"/>
          </w:rPr>
          <w:t xml:space="preserve"> </w:t>
        </w:r>
      </w:ins>
      <w:ins w:id="328" w:author="Park, Sanghoon" w:date="2021-09-30T14:23:00Z">
        <w:r>
          <w:rPr>
            <w:rFonts w:eastAsia="나눔명조" w:hint="eastAsia"/>
            <w:sz w:val="20"/>
            <w:szCs w:val="20"/>
          </w:rPr>
          <w:t>이익이</w:t>
        </w:r>
        <w:r>
          <w:rPr>
            <w:rFonts w:eastAsia="나눔명조" w:hint="eastAsia"/>
            <w:sz w:val="20"/>
            <w:szCs w:val="20"/>
          </w:rPr>
          <w:t xml:space="preserve"> </w:t>
        </w:r>
        <w:r>
          <w:rPr>
            <w:rFonts w:eastAsia="나눔명조" w:hint="eastAsia"/>
            <w:sz w:val="20"/>
            <w:szCs w:val="20"/>
          </w:rPr>
          <w:t>상존하는</w:t>
        </w:r>
        <w:r>
          <w:rPr>
            <w:rFonts w:eastAsia="나눔명조" w:hint="eastAsia"/>
            <w:sz w:val="20"/>
            <w:szCs w:val="20"/>
          </w:rPr>
          <w:t xml:space="preserve"> </w:t>
        </w:r>
        <w:r>
          <w:rPr>
            <w:rFonts w:eastAsia="나눔명조" w:hint="eastAsia"/>
            <w:sz w:val="20"/>
            <w:szCs w:val="20"/>
          </w:rPr>
          <w:t>상황에서</w:t>
        </w:r>
        <w:r>
          <w:rPr>
            <w:rFonts w:eastAsia="나눔명조" w:hint="eastAsia"/>
            <w:sz w:val="20"/>
            <w:szCs w:val="20"/>
          </w:rPr>
          <w:t xml:space="preserve"> </w:t>
        </w:r>
      </w:ins>
      <w:r w:rsidR="008B6616">
        <w:rPr>
          <w:rFonts w:eastAsia="나눔명조" w:hint="eastAsia"/>
          <w:sz w:val="20"/>
          <w:szCs w:val="20"/>
        </w:rPr>
        <w:t>공공이익이</w:t>
      </w:r>
      <w:r w:rsidR="008B6616">
        <w:rPr>
          <w:rFonts w:eastAsia="나눔명조" w:hint="eastAsia"/>
          <w:sz w:val="20"/>
          <w:szCs w:val="20"/>
        </w:rPr>
        <w:t xml:space="preserve"> </w:t>
      </w:r>
      <w:r w:rsidR="008B6616">
        <w:rPr>
          <w:rFonts w:eastAsia="나눔명조" w:hint="eastAsia"/>
          <w:sz w:val="20"/>
          <w:szCs w:val="20"/>
        </w:rPr>
        <w:t>다른</w:t>
      </w:r>
      <w:r w:rsidR="008B6616">
        <w:rPr>
          <w:rFonts w:eastAsia="나눔명조" w:hint="eastAsia"/>
          <w:sz w:val="20"/>
          <w:szCs w:val="20"/>
        </w:rPr>
        <w:t xml:space="preserve"> </w:t>
      </w:r>
      <w:r w:rsidR="008B6616">
        <w:rPr>
          <w:rFonts w:eastAsia="나눔명조" w:hint="eastAsia"/>
          <w:sz w:val="20"/>
          <w:szCs w:val="20"/>
        </w:rPr>
        <w:t>이익보다</w:t>
      </w:r>
      <w:r w:rsidR="008B6616">
        <w:rPr>
          <w:rFonts w:eastAsia="나눔명조" w:hint="eastAsia"/>
          <w:sz w:val="20"/>
          <w:szCs w:val="20"/>
        </w:rPr>
        <w:t xml:space="preserve"> </w:t>
      </w:r>
      <w:r w:rsidR="008B6616">
        <w:rPr>
          <w:rFonts w:eastAsia="나눔명조" w:hint="eastAsia"/>
          <w:sz w:val="20"/>
          <w:szCs w:val="20"/>
        </w:rPr>
        <w:t>중시된다는</w:t>
      </w:r>
      <w:r w:rsidR="008B6616">
        <w:rPr>
          <w:rFonts w:eastAsia="나눔명조" w:hint="eastAsia"/>
          <w:sz w:val="20"/>
          <w:szCs w:val="20"/>
        </w:rPr>
        <w:t xml:space="preserve"> </w:t>
      </w:r>
      <w:r w:rsidR="008B6616">
        <w:rPr>
          <w:rFonts w:eastAsia="나눔명조" w:hint="eastAsia"/>
          <w:sz w:val="20"/>
          <w:szCs w:val="20"/>
        </w:rPr>
        <w:t>의미이다</w:t>
      </w:r>
      <w:r w:rsidR="008B6616">
        <w:rPr>
          <w:rFonts w:eastAsia="나눔명조" w:hint="eastAsia"/>
          <w:sz w:val="20"/>
          <w:szCs w:val="20"/>
        </w:rPr>
        <w:t>.</w:t>
      </w:r>
      <w:r w:rsidR="008B6616">
        <w:rPr>
          <w:rFonts w:eastAsia="나눔명조"/>
          <w:sz w:val="20"/>
          <w:szCs w:val="20"/>
        </w:rPr>
        <w:t xml:space="preserve"> </w:t>
      </w:r>
      <w:r w:rsidR="34D5D6E7" w:rsidRPr="34D5D6E7">
        <w:rPr>
          <w:rFonts w:eastAsia="나눔명조"/>
          <w:sz w:val="20"/>
          <w:szCs w:val="20"/>
        </w:rPr>
        <w:t>둘째</w:t>
      </w:r>
      <w:r w:rsidR="34D5D6E7" w:rsidRPr="34D5D6E7">
        <w:rPr>
          <w:rFonts w:eastAsia="나눔명조"/>
          <w:sz w:val="20"/>
          <w:szCs w:val="20"/>
        </w:rPr>
        <w:t xml:space="preserve">, </w:t>
      </w:r>
      <w:r w:rsidR="008B6616">
        <w:rPr>
          <w:rFonts w:eastAsia="나눔명조" w:hint="eastAsia"/>
          <w:sz w:val="20"/>
          <w:szCs w:val="20"/>
        </w:rPr>
        <w:t>공공봉사동기는</w:t>
      </w:r>
      <w:r w:rsidR="009C5E43">
        <w:rPr>
          <w:rFonts w:eastAsia="나눔명조" w:hint="eastAsia"/>
          <w:sz w:val="20"/>
          <w:szCs w:val="20"/>
        </w:rPr>
        <w:t xml:space="preserve"> </w:t>
      </w:r>
      <w:r w:rsidR="009C5E43">
        <w:rPr>
          <w:rFonts w:eastAsia="나눔명조" w:hint="eastAsia"/>
          <w:sz w:val="20"/>
          <w:szCs w:val="20"/>
        </w:rPr>
        <w:t>이타심을</w:t>
      </w:r>
      <w:r w:rsidR="009C5E43">
        <w:rPr>
          <w:rFonts w:eastAsia="나눔명조" w:hint="eastAsia"/>
          <w:sz w:val="20"/>
          <w:szCs w:val="20"/>
        </w:rPr>
        <w:t xml:space="preserve"> </w:t>
      </w:r>
      <w:r w:rsidR="009C5E43">
        <w:rPr>
          <w:rFonts w:eastAsia="나눔명조" w:hint="eastAsia"/>
          <w:sz w:val="20"/>
          <w:szCs w:val="20"/>
        </w:rPr>
        <w:t>기반으로</w:t>
      </w:r>
      <w:r w:rsidR="009C5E43">
        <w:rPr>
          <w:rFonts w:eastAsia="나눔명조" w:hint="eastAsia"/>
          <w:sz w:val="20"/>
          <w:szCs w:val="20"/>
        </w:rPr>
        <w:t xml:space="preserve"> </w:t>
      </w:r>
      <w:r w:rsidR="009C5E43">
        <w:rPr>
          <w:rFonts w:eastAsia="나눔명조" w:hint="eastAsia"/>
          <w:sz w:val="20"/>
          <w:szCs w:val="20"/>
        </w:rPr>
        <w:t>한</w:t>
      </w:r>
      <w:r w:rsidR="009C5E43">
        <w:rPr>
          <w:rFonts w:eastAsia="나눔명조" w:hint="eastAsia"/>
          <w:sz w:val="20"/>
          <w:szCs w:val="20"/>
        </w:rPr>
        <w:t xml:space="preserve"> </w:t>
      </w:r>
      <w:r w:rsidR="009C5E43">
        <w:rPr>
          <w:rFonts w:eastAsia="나눔명조" w:hint="eastAsia"/>
          <w:sz w:val="20"/>
          <w:szCs w:val="20"/>
        </w:rPr>
        <w:t>동기를</w:t>
      </w:r>
      <w:r w:rsidR="009C5E43">
        <w:rPr>
          <w:rFonts w:eastAsia="나눔명조" w:hint="eastAsia"/>
          <w:sz w:val="20"/>
          <w:szCs w:val="20"/>
        </w:rPr>
        <w:t xml:space="preserve"> </w:t>
      </w:r>
      <w:r w:rsidR="009C5E43">
        <w:rPr>
          <w:rFonts w:eastAsia="나눔명조" w:hint="eastAsia"/>
          <w:sz w:val="20"/>
          <w:szCs w:val="20"/>
        </w:rPr>
        <w:t>지칭</w:t>
      </w:r>
      <w:del w:id="329" w:author="Park, Sanghoon" w:date="2021-09-30T14:23:00Z">
        <w:r w:rsidR="009C5E43" w:rsidDel="00F37528">
          <w:rPr>
            <w:rFonts w:eastAsia="나눔명조" w:hint="eastAsia"/>
            <w:sz w:val="20"/>
            <w:szCs w:val="20"/>
          </w:rPr>
          <w:delText>(</w:delText>
        </w:r>
        <w:r w:rsidR="009C5E43" w:rsidRPr="34D5D6E7" w:rsidDel="00F37528">
          <w:rPr>
            <w:rFonts w:eastAsia="나눔명조"/>
            <w:sz w:val="20"/>
            <w:szCs w:val="20"/>
          </w:rPr>
          <w:delText>Rainey and Steinbauer 1999)</w:delText>
        </w:r>
      </w:del>
      <w:r w:rsidR="009C5E43">
        <w:rPr>
          <w:rFonts w:eastAsia="나눔명조" w:hint="eastAsia"/>
          <w:sz w:val="20"/>
          <w:szCs w:val="20"/>
        </w:rPr>
        <w:t>하며</w:t>
      </w:r>
      <w:r w:rsidR="009C5E43">
        <w:rPr>
          <w:rFonts w:eastAsia="나눔명조" w:hint="eastAsia"/>
          <w:sz w:val="20"/>
          <w:szCs w:val="20"/>
        </w:rPr>
        <w:t>,</w:t>
      </w:r>
      <w:r w:rsidR="009C5E43">
        <w:rPr>
          <w:rFonts w:eastAsia="나눔명조"/>
          <w:sz w:val="20"/>
          <w:szCs w:val="20"/>
        </w:rPr>
        <w:t xml:space="preserve"> </w:t>
      </w:r>
      <w:r w:rsidR="009C5E43">
        <w:rPr>
          <w:rFonts w:eastAsia="나눔명조" w:hint="eastAsia"/>
          <w:sz w:val="20"/>
          <w:szCs w:val="20"/>
        </w:rPr>
        <w:t>이때</w:t>
      </w:r>
      <w:r w:rsidR="009C5E43">
        <w:rPr>
          <w:rFonts w:eastAsia="나눔명조" w:hint="eastAsia"/>
          <w:sz w:val="20"/>
          <w:szCs w:val="20"/>
        </w:rPr>
        <w:t xml:space="preserve"> </w:t>
      </w:r>
      <w:r w:rsidR="009C5E43">
        <w:rPr>
          <w:rFonts w:eastAsia="나눔명조" w:hint="eastAsia"/>
          <w:sz w:val="20"/>
          <w:szCs w:val="20"/>
        </w:rPr>
        <w:t>이타심은</w:t>
      </w:r>
      <w:r w:rsidR="009C5E43">
        <w:rPr>
          <w:rFonts w:eastAsia="나눔명조" w:hint="eastAsia"/>
          <w:sz w:val="20"/>
          <w:szCs w:val="20"/>
        </w:rPr>
        <w:t xml:space="preserve"> </w:t>
      </w:r>
      <w:r w:rsidR="009C5E43">
        <w:rPr>
          <w:rFonts w:eastAsia="나눔명조" w:hint="eastAsia"/>
          <w:sz w:val="20"/>
          <w:szCs w:val="20"/>
        </w:rPr>
        <w:t>지역사회</w:t>
      </w:r>
      <w:r w:rsidR="009C5E43">
        <w:rPr>
          <w:rFonts w:eastAsia="나눔명조" w:hint="eastAsia"/>
          <w:sz w:val="20"/>
          <w:szCs w:val="20"/>
        </w:rPr>
        <w:t>,</w:t>
      </w:r>
      <w:r w:rsidR="009C5E43">
        <w:rPr>
          <w:rFonts w:eastAsia="나눔명조"/>
          <w:sz w:val="20"/>
          <w:szCs w:val="20"/>
        </w:rPr>
        <w:t xml:space="preserve"> </w:t>
      </w:r>
      <w:r w:rsidR="009C5E43">
        <w:rPr>
          <w:rFonts w:eastAsia="나눔명조" w:hint="eastAsia"/>
          <w:sz w:val="20"/>
          <w:szCs w:val="20"/>
        </w:rPr>
        <w:t>국가</w:t>
      </w:r>
      <w:r w:rsidR="009C5E43">
        <w:rPr>
          <w:rFonts w:eastAsia="나눔명조" w:hint="eastAsia"/>
          <w:sz w:val="20"/>
          <w:szCs w:val="20"/>
        </w:rPr>
        <w:t>,</w:t>
      </w:r>
      <w:r w:rsidR="009C5E43">
        <w:rPr>
          <w:rFonts w:eastAsia="나눔명조"/>
          <w:sz w:val="20"/>
          <w:szCs w:val="20"/>
        </w:rPr>
        <w:t xml:space="preserve"> </w:t>
      </w:r>
      <w:r w:rsidR="009C5E43">
        <w:rPr>
          <w:rFonts w:eastAsia="나눔명조" w:hint="eastAsia"/>
          <w:sz w:val="20"/>
          <w:szCs w:val="20"/>
        </w:rPr>
        <w:t>인류</w:t>
      </w:r>
      <w:r w:rsidR="009C5E43">
        <w:rPr>
          <w:rFonts w:eastAsia="나눔명조" w:hint="eastAsia"/>
          <w:sz w:val="20"/>
          <w:szCs w:val="20"/>
        </w:rPr>
        <w:t xml:space="preserve"> </w:t>
      </w:r>
      <w:r w:rsidR="009C5E43">
        <w:rPr>
          <w:rFonts w:eastAsia="나눔명조" w:hint="eastAsia"/>
          <w:sz w:val="20"/>
          <w:szCs w:val="20"/>
        </w:rPr>
        <w:t>전반에</w:t>
      </w:r>
      <w:r w:rsidR="009C5E43">
        <w:rPr>
          <w:rFonts w:eastAsia="나눔명조" w:hint="eastAsia"/>
          <w:sz w:val="20"/>
          <w:szCs w:val="20"/>
        </w:rPr>
        <w:t xml:space="preserve"> </w:t>
      </w:r>
      <w:r w:rsidR="009C5E43">
        <w:rPr>
          <w:rFonts w:eastAsia="나눔명조" w:hint="eastAsia"/>
          <w:sz w:val="20"/>
          <w:szCs w:val="20"/>
        </w:rPr>
        <w:t>도움이</w:t>
      </w:r>
      <w:r w:rsidR="009C5E43">
        <w:rPr>
          <w:rFonts w:eastAsia="나눔명조" w:hint="eastAsia"/>
          <w:sz w:val="20"/>
          <w:szCs w:val="20"/>
        </w:rPr>
        <w:t xml:space="preserve"> </w:t>
      </w:r>
      <w:r w:rsidR="009C5E43">
        <w:rPr>
          <w:rFonts w:eastAsia="나눔명조" w:hint="eastAsia"/>
          <w:sz w:val="20"/>
          <w:szCs w:val="20"/>
        </w:rPr>
        <w:t>되고자</w:t>
      </w:r>
      <w:r w:rsidR="009C5E43">
        <w:rPr>
          <w:rFonts w:eastAsia="나눔명조" w:hint="eastAsia"/>
          <w:sz w:val="20"/>
          <w:szCs w:val="20"/>
        </w:rPr>
        <w:t xml:space="preserve"> </w:t>
      </w:r>
      <w:r w:rsidR="009C5E43">
        <w:rPr>
          <w:rFonts w:eastAsia="나눔명조" w:hint="eastAsia"/>
          <w:sz w:val="20"/>
          <w:szCs w:val="20"/>
        </w:rPr>
        <w:t>하는</w:t>
      </w:r>
      <w:r w:rsidR="009C5E43">
        <w:rPr>
          <w:rFonts w:eastAsia="나눔명조" w:hint="eastAsia"/>
          <w:sz w:val="20"/>
          <w:szCs w:val="20"/>
        </w:rPr>
        <w:t xml:space="preserve"> </w:t>
      </w:r>
      <w:r w:rsidR="009C5E43">
        <w:rPr>
          <w:rFonts w:eastAsia="나눔명조" w:hint="eastAsia"/>
          <w:sz w:val="20"/>
          <w:szCs w:val="20"/>
        </w:rPr>
        <w:t>성향을</w:t>
      </w:r>
      <w:r w:rsidR="009C5E43">
        <w:rPr>
          <w:rFonts w:eastAsia="나눔명조" w:hint="eastAsia"/>
          <w:sz w:val="20"/>
          <w:szCs w:val="20"/>
        </w:rPr>
        <w:t xml:space="preserve"> </w:t>
      </w:r>
      <w:r w:rsidR="009C5E43">
        <w:rPr>
          <w:rFonts w:eastAsia="나눔명조" w:hint="eastAsia"/>
          <w:sz w:val="20"/>
          <w:szCs w:val="20"/>
        </w:rPr>
        <w:t>의미한다</w:t>
      </w:r>
      <w:r w:rsidR="008551D3">
        <w:rPr>
          <w:rFonts w:eastAsia="나눔명조"/>
          <w:sz w:val="20"/>
          <w:szCs w:val="20"/>
        </w:rPr>
        <w:fldChar w:fldCharType="begin"/>
      </w:r>
      <w:r w:rsidR="005302F9">
        <w:rPr>
          <w:rFonts w:eastAsia="나눔명조"/>
          <w:sz w:val="20"/>
          <w:szCs w:val="20"/>
        </w:rPr>
        <w:instrText xml:space="preserve"> ADDIN ZOTERO_ITEM CSL_CITATION {"citationID":"kxmev2G6","properties":{"formattedCitation":"(Rainey and Steinbauer 1999)","plainCitation":"(Rainey and Steinbauer 1999)","noteIndex":0},"citationItems":[{"id":1524,"uris":["http://zotero.org/users/5210800/items/NX2KYD38"],"uri":["http://zotero.org/users/5210800/items/NX2KYD38"],"itemData":{"id":1524,"type":"article-journal","abstract":"For valuable comments on earlier drafts of this paper, I am grateful to Bob Durant, Jameson Doig, Ken Meier, Patrick Wolf, and many of the participants in the theory panel at the 1998 Midwest Political Science Association meeting. I could not take all their comments and critiques into account in my revisions, so they bear no responsibility for limitations of this article.","container-title":"Journal of Public Administration Research and Theory","DOI":"10.1093/oxfordjournals.jpart.a024401","ISSN":"1053-1858, 1477-9803","issue":"1","journalAbbreviation":"Journal of Public Administration Research and Theory","language":"en","page":"1-32","source":"DOI.org (Crossref)","title":"Galloping Elephants: Developing Elements of a Theory of Effective Government Organizations","title-short":"Galloping Elephants","volume":"9","author":[{"family":"Rainey","given":"H. G."},{"family":"Steinbauer","given":"P."}],"issued":{"date-parts":[["1999",1,1]]}}}],"schema":"https://github.com/citation-style-language/schema/raw/master/csl-citation.json"} </w:instrText>
      </w:r>
      <w:r w:rsidR="008551D3">
        <w:rPr>
          <w:rFonts w:eastAsia="나눔명조"/>
          <w:sz w:val="20"/>
          <w:szCs w:val="20"/>
        </w:rPr>
        <w:fldChar w:fldCharType="separate"/>
      </w:r>
      <w:r w:rsidR="008551D3" w:rsidRPr="008551D3">
        <w:rPr>
          <w:sz w:val="20"/>
        </w:rPr>
        <w:t>(Rainey and Steinbauer 1999)</w:t>
      </w:r>
      <w:r w:rsidR="008551D3">
        <w:rPr>
          <w:rFonts w:eastAsia="나눔명조"/>
          <w:sz w:val="20"/>
          <w:szCs w:val="20"/>
        </w:rPr>
        <w:fldChar w:fldCharType="end"/>
      </w:r>
      <w:ins w:id="330" w:author="Park, Sanghoon" w:date="2021-09-30T22:22:00Z">
        <w:r w:rsidR="008551D3">
          <w:rPr>
            <w:rFonts w:eastAsia="나눔명조"/>
            <w:sz w:val="20"/>
            <w:szCs w:val="20"/>
          </w:rPr>
          <w:t xml:space="preserve"> 56  </w:t>
        </w:r>
      </w:ins>
      <w:r w:rsidR="009C5E43">
        <w:rPr>
          <w:rFonts w:eastAsia="나눔명조" w:hint="eastAsia"/>
          <w:sz w:val="20"/>
          <w:szCs w:val="20"/>
        </w:rPr>
        <w:t>.</w:t>
      </w:r>
      <w:r w:rsidR="00130C0C">
        <w:rPr>
          <w:rFonts w:eastAsia="나눔명조"/>
          <w:sz w:val="20"/>
          <w:szCs w:val="20"/>
        </w:rPr>
        <w:t xml:space="preserve"> </w:t>
      </w:r>
      <w:del w:id="331" w:author="Park, Sanghoon" w:date="2021-09-30T14:23:00Z">
        <w:r w:rsidR="00130C0C" w:rsidDel="00F37528">
          <w:rPr>
            <w:rFonts w:eastAsia="나눔명조" w:hint="eastAsia"/>
            <w:sz w:val="20"/>
            <w:szCs w:val="20"/>
          </w:rPr>
          <w:delText>세번째로</w:delText>
        </w:r>
        <w:r w:rsidR="34D5D6E7" w:rsidRPr="34D5D6E7" w:rsidDel="00F37528">
          <w:rPr>
            <w:rFonts w:eastAsia="나눔명조" w:hint="eastAsia"/>
            <w:sz w:val="20"/>
            <w:szCs w:val="20"/>
          </w:rPr>
          <w:delText>,</w:delText>
        </w:r>
      </w:del>
      <w:ins w:id="332" w:author="Park, Sanghoon" w:date="2021-09-30T14:23:00Z">
        <w:r>
          <w:rPr>
            <w:rFonts w:eastAsia="나눔명조" w:hint="eastAsia"/>
            <w:sz w:val="20"/>
            <w:szCs w:val="20"/>
          </w:rPr>
          <w:t>마지막으로</w:t>
        </w:r>
      </w:ins>
      <w:r w:rsidR="34D5D6E7" w:rsidRPr="34D5D6E7">
        <w:rPr>
          <w:rFonts w:eastAsia="나눔명조"/>
          <w:sz w:val="20"/>
          <w:szCs w:val="20"/>
        </w:rPr>
        <w:t xml:space="preserve"> </w:t>
      </w:r>
      <w:del w:id="333" w:author="Park, Sanghoon" w:date="2021-09-30T14:23:00Z">
        <w:r w:rsidR="00130C0C" w:rsidDel="00F37528">
          <w:rPr>
            <w:rFonts w:eastAsia="나눔명조" w:hint="eastAsia"/>
            <w:sz w:val="20"/>
            <w:szCs w:val="20"/>
          </w:rPr>
          <w:delText>공</w:delText>
        </w:r>
      </w:del>
      <w:ins w:id="334" w:author="Park, Sanghoon" w:date="2021-09-30T14:23:00Z">
        <w:r>
          <w:rPr>
            <w:rFonts w:eastAsia="나눔명조" w:hint="eastAsia"/>
            <w:sz w:val="20"/>
            <w:szCs w:val="20"/>
          </w:rPr>
          <w:t>공</w:t>
        </w:r>
      </w:ins>
      <w:r w:rsidR="00130C0C">
        <w:rPr>
          <w:rFonts w:eastAsia="나눔명조" w:hint="eastAsia"/>
          <w:sz w:val="20"/>
          <w:szCs w:val="20"/>
        </w:rPr>
        <w:t>공봉사동기는</w:t>
      </w:r>
      <w:r w:rsidR="00130C0C">
        <w:rPr>
          <w:rFonts w:eastAsia="나눔명조" w:hint="eastAsia"/>
          <w:sz w:val="20"/>
          <w:szCs w:val="20"/>
        </w:rPr>
        <w:t xml:space="preserve"> </w:t>
      </w:r>
      <w:r w:rsidR="00130C0C">
        <w:rPr>
          <w:rFonts w:eastAsia="나눔명조" w:hint="eastAsia"/>
          <w:sz w:val="20"/>
          <w:szCs w:val="20"/>
        </w:rPr>
        <w:t>조직구성원</w:t>
      </w:r>
      <w:del w:id="335" w:author="Park, Sanghoon" w:date="2021-09-30T14:25:00Z">
        <w:r w:rsidR="00130C0C" w:rsidDel="00F37528">
          <w:rPr>
            <w:rFonts w:eastAsia="나눔명조" w:hint="eastAsia"/>
            <w:sz w:val="20"/>
            <w:szCs w:val="20"/>
          </w:rPr>
          <w:delText>에게</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동기부여</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심리를</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부과할</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수</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있다</w:delText>
        </w:r>
        <w:r w:rsidR="34D5D6E7" w:rsidRPr="34D5D6E7" w:rsidDel="00F37528">
          <w:rPr>
            <w:rFonts w:eastAsia="나눔명조" w:hint="eastAsia"/>
            <w:sz w:val="20"/>
            <w:szCs w:val="20"/>
          </w:rPr>
          <w:delText>.</w:delText>
        </w:r>
      </w:del>
      <w:ins w:id="336" w:author="Park, Sanghoon" w:date="2021-09-30T14:25:00Z">
        <w:r>
          <w:rPr>
            <w:rFonts w:eastAsia="나눔명조" w:hint="eastAsia"/>
            <w:sz w:val="20"/>
            <w:szCs w:val="20"/>
          </w:rPr>
          <w:t>으로</w:t>
        </w:r>
        <w:r>
          <w:rPr>
            <w:rFonts w:eastAsia="나눔명조" w:hint="eastAsia"/>
            <w:sz w:val="20"/>
            <w:szCs w:val="20"/>
          </w:rPr>
          <w:t xml:space="preserve"> </w:t>
        </w:r>
        <w:r>
          <w:rPr>
            <w:rFonts w:eastAsia="나눔명조" w:hint="eastAsia"/>
            <w:sz w:val="20"/>
            <w:szCs w:val="20"/>
          </w:rPr>
          <w:t>하여금</w:t>
        </w:r>
      </w:ins>
      <w:del w:id="337" w:author="Park, Sanghoon" w:date="2021-09-30T14:25:00Z">
        <w:r w:rsidR="34D5D6E7" w:rsidRPr="34D5D6E7" w:rsidDel="00F37528">
          <w:rPr>
            <w:rFonts w:eastAsia="나눔명조"/>
            <w:sz w:val="20"/>
            <w:szCs w:val="20"/>
          </w:rPr>
          <w:delText xml:space="preserve"> </w:delText>
        </w:r>
        <w:r w:rsidR="00130C0C" w:rsidDel="00F37528">
          <w:rPr>
            <w:rFonts w:eastAsia="나눔명조" w:hint="eastAsia"/>
            <w:sz w:val="20"/>
            <w:szCs w:val="20"/>
          </w:rPr>
          <w:delText>동기부여란</w:delText>
        </w:r>
        <w:r w:rsidR="00130C0C" w:rsidDel="00F37528">
          <w:rPr>
            <w:rFonts w:eastAsia="나눔명조" w:hint="eastAsia"/>
            <w:sz w:val="20"/>
            <w:szCs w:val="20"/>
          </w:rPr>
          <w:delText xml:space="preserve"> </w:delText>
        </w:r>
      </w:del>
      <w:ins w:id="338" w:author="Park, Sanghoon" w:date="2021-09-30T14:25:00Z">
        <w:r>
          <w:rPr>
            <w:rFonts w:eastAsia="나눔명조"/>
            <w:sz w:val="20"/>
            <w:szCs w:val="20"/>
          </w:rPr>
          <w:t xml:space="preserve"> </w:t>
        </w:r>
        <w:r>
          <w:rPr>
            <w:rFonts w:eastAsia="나눔명조" w:hint="eastAsia"/>
            <w:sz w:val="20"/>
            <w:szCs w:val="20"/>
          </w:rPr>
          <w:t>공공의</w:t>
        </w:r>
        <w:r>
          <w:rPr>
            <w:rFonts w:eastAsia="나눔명조" w:hint="eastAsia"/>
            <w:sz w:val="20"/>
            <w:szCs w:val="20"/>
          </w:rPr>
          <w:t xml:space="preserve"> </w:t>
        </w:r>
        <w:r>
          <w:rPr>
            <w:rFonts w:eastAsia="나눔명조" w:hint="eastAsia"/>
            <w:sz w:val="20"/>
            <w:szCs w:val="20"/>
          </w:rPr>
          <w:t>이익을</w:t>
        </w:r>
        <w:r>
          <w:rPr>
            <w:rFonts w:eastAsia="나눔명조" w:hint="eastAsia"/>
            <w:sz w:val="20"/>
            <w:szCs w:val="20"/>
          </w:rPr>
          <w:t xml:space="preserve"> </w:t>
        </w:r>
        <w:r>
          <w:rPr>
            <w:rFonts w:eastAsia="나눔명조" w:hint="eastAsia"/>
            <w:sz w:val="20"/>
            <w:szCs w:val="20"/>
          </w:rPr>
          <w:t>위해</w:t>
        </w:r>
        <w:r>
          <w:rPr>
            <w:rFonts w:eastAsia="나눔명조" w:hint="eastAsia"/>
            <w:sz w:val="20"/>
            <w:szCs w:val="20"/>
          </w:rPr>
          <w:t xml:space="preserve"> </w:t>
        </w:r>
        <w:r>
          <w:rPr>
            <w:rFonts w:eastAsia="나눔명조" w:hint="eastAsia"/>
            <w:sz w:val="20"/>
            <w:szCs w:val="20"/>
          </w:rPr>
          <w:t>봉사하기</w:t>
        </w:r>
        <w:r>
          <w:rPr>
            <w:rFonts w:eastAsia="나눔명조" w:hint="eastAsia"/>
            <w:sz w:val="20"/>
            <w:szCs w:val="20"/>
          </w:rPr>
          <w:t xml:space="preserve"> </w:t>
        </w:r>
        <w:r>
          <w:rPr>
            <w:rFonts w:eastAsia="나눔명조" w:hint="eastAsia"/>
            <w:sz w:val="20"/>
            <w:szCs w:val="20"/>
          </w:rPr>
          <w:t>위한</w:t>
        </w:r>
        <w:r>
          <w:rPr>
            <w:rFonts w:eastAsia="나눔명조" w:hint="eastAsia"/>
            <w:sz w:val="20"/>
            <w:szCs w:val="20"/>
          </w:rPr>
          <w:t xml:space="preserve"> </w:t>
        </w:r>
      </w:ins>
      <w:r w:rsidR="00130C0C">
        <w:rPr>
          <w:rFonts w:eastAsia="나눔명조" w:hint="eastAsia"/>
          <w:sz w:val="20"/>
          <w:szCs w:val="20"/>
        </w:rPr>
        <w:t>목표</w:t>
      </w:r>
      <w:r w:rsidR="00130C0C">
        <w:rPr>
          <w:rFonts w:eastAsia="나눔명조" w:hint="eastAsia"/>
          <w:sz w:val="20"/>
          <w:szCs w:val="20"/>
        </w:rPr>
        <w:t xml:space="preserve"> </w:t>
      </w:r>
      <w:r w:rsidR="00130C0C">
        <w:rPr>
          <w:rFonts w:eastAsia="나눔명조" w:hint="eastAsia"/>
          <w:sz w:val="20"/>
          <w:szCs w:val="20"/>
        </w:rPr>
        <w:t>행동을</w:t>
      </w:r>
      <w:del w:id="339" w:author="Park, Sanghoon" w:date="2021-09-30T14:25:00Z">
        <w:r w:rsidR="00130C0C" w:rsidDel="00F37528">
          <w:rPr>
            <w:rFonts w:eastAsia="나눔명조" w:hint="eastAsia"/>
            <w:sz w:val="20"/>
            <w:szCs w:val="20"/>
          </w:rPr>
          <w:delText xml:space="preserve"> </w:delText>
        </w:r>
        <w:r w:rsidR="00130C0C" w:rsidDel="00F37528">
          <w:rPr>
            <w:rFonts w:eastAsia="나눔명조" w:hint="eastAsia"/>
            <w:sz w:val="20"/>
            <w:szCs w:val="20"/>
          </w:rPr>
          <w:delText>실현하게</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되는</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모든</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과정을</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포괄하는</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용어이며</w:delText>
        </w:r>
        <w:r w:rsidR="00130C0C" w:rsidDel="00F37528">
          <w:rPr>
            <w:rFonts w:eastAsia="나눔명조" w:hint="eastAsia"/>
            <w:sz w:val="20"/>
            <w:szCs w:val="20"/>
          </w:rPr>
          <w:delText>,</w:delText>
        </w:r>
        <w:r w:rsidR="00130C0C" w:rsidDel="00F37528">
          <w:rPr>
            <w:rFonts w:eastAsia="나눔명조"/>
            <w:sz w:val="20"/>
            <w:szCs w:val="20"/>
          </w:rPr>
          <w:delText xml:space="preserve"> </w:delText>
        </w:r>
        <w:r w:rsidR="00130C0C" w:rsidDel="00F37528">
          <w:rPr>
            <w:rFonts w:eastAsia="나눔명조" w:hint="eastAsia"/>
            <w:sz w:val="20"/>
            <w:szCs w:val="20"/>
          </w:rPr>
          <w:delText>동기부여는</w:delText>
        </w:r>
        <w:r w:rsidR="00130C0C" w:rsidDel="00F37528">
          <w:rPr>
            <w:rFonts w:eastAsia="나눔명조" w:hint="eastAsia"/>
            <w:sz w:val="20"/>
            <w:szCs w:val="20"/>
          </w:rPr>
          <w:delText xml:space="preserve"> </w:delText>
        </w:r>
        <w:r w:rsidR="34D5D6E7" w:rsidRPr="34D5D6E7" w:rsidDel="00F37528">
          <w:rPr>
            <w:rFonts w:eastAsia="나눔명조"/>
            <w:sz w:val="20"/>
            <w:szCs w:val="20"/>
          </w:rPr>
          <w:delText>개인의</w:delText>
        </w:r>
        <w:r w:rsidR="34D5D6E7" w:rsidRPr="34D5D6E7" w:rsidDel="00F37528">
          <w:rPr>
            <w:rFonts w:eastAsia="나눔명조"/>
            <w:sz w:val="20"/>
            <w:szCs w:val="20"/>
          </w:rPr>
          <w:delText xml:space="preserve"> </w:delText>
        </w:r>
        <w:r w:rsidR="34D5D6E7" w:rsidRPr="34D5D6E7" w:rsidDel="00F37528">
          <w:rPr>
            <w:rFonts w:eastAsia="나눔명조"/>
            <w:sz w:val="20"/>
            <w:szCs w:val="20"/>
          </w:rPr>
          <w:delText>가치</w:delText>
        </w:r>
        <w:r w:rsidR="00130C0C" w:rsidDel="00F37528">
          <w:rPr>
            <w:rFonts w:eastAsia="나눔명조" w:hint="eastAsia"/>
            <w:sz w:val="20"/>
            <w:szCs w:val="20"/>
          </w:rPr>
          <w:delText>와</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주변</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상황이</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상호작용을</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할</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때</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발생하고</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발행</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후에는</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목표행동</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성취를</w:delText>
        </w:r>
        <w:r w:rsidR="00130C0C" w:rsidDel="00F37528">
          <w:rPr>
            <w:rFonts w:eastAsia="나눔명조" w:hint="eastAsia"/>
            <w:sz w:val="20"/>
            <w:szCs w:val="20"/>
          </w:rPr>
          <w:delText xml:space="preserve"> </w:delText>
        </w:r>
      </w:del>
      <w:ins w:id="340" w:author="Park, Sanghoon" w:date="2021-09-30T14:25:00Z">
        <w:r>
          <w:rPr>
            <w:rFonts w:eastAsia="나눔명조"/>
            <w:sz w:val="20"/>
            <w:szCs w:val="20"/>
          </w:rPr>
          <w:t xml:space="preserve"> </w:t>
        </w:r>
      </w:ins>
      <w:r w:rsidR="00130C0C">
        <w:rPr>
          <w:rFonts w:eastAsia="나눔명조" w:hint="eastAsia"/>
          <w:sz w:val="20"/>
          <w:szCs w:val="20"/>
        </w:rPr>
        <w:t>촉진한다</w:t>
      </w:r>
      <w:r w:rsidR="00BC78E4">
        <w:rPr>
          <w:rFonts w:eastAsia="나눔명조"/>
          <w:sz w:val="20"/>
          <w:szCs w:val="20"/>
        </w:rPr>
        <w:fldChar w:fldCharType="begin"/>
      </w:r>
      <w:r w:rsidR="005302F9">
        <w:rPr>
          <w:rFonts w:eastAsia="나눔명조"/>
          <w:sz w:val="20"/>
          <w:szCs w:val="20"/>
        </w:rPr>
        <w:instrText xml:space="preserve"> ADDIN ZOTERO_ITEM CSL_CITATION {"citationID":"SY9Gnptj","properties":{"formattedCitation":"(Heckhausen and Heckhausen 2008)","plainCitation":"(Heckhausen and Heckhausen 2008)","noteIndex":0},"citationItems":[{"id":1513,"uris":["http://zotero.org/users/5210800/items/B8GK9XTG"],"uri":["http://zotero.org/users/5210800/items/B8GK9XTG"],"itemData":{"id":1513,"type":"book","note":"Citation Key: Heckhausen2008\ntex.date-added: 2021-09-30 15:24:36 -0400\ntex.date-modified: 2021-09-30 15:25:22 -0400","publisher":"Cambridge University Press","title":"Motivation and action","editor":[{"family":"Heckhausen","given":"Jutta"},{"family":"Heckhausen","given":"Heinz"}],"issued":{"date-parts":[["2008"]]}}}],"schema":"https://github.com/citation-style-language/schema/raw/master/csl-citation.json"} </w:instrText>
      </w:r>
      <w:r w:rsidR="00BC78E4">
        <w:rPr>
          <w:rFonts w:eastAsia="나눔명조"/>
          <w:sz w:val="20"/>
          <w:szCs w:val="20"/>
        </w:rPr>
        <w:fldChar w:fldCharType="separate"/>
      </w:r>
      <w:r w:rsidR="00BC78E4" w:rsidRPr="00BC78E4">
        <w:rPr>
          <w:sz w:val="20"/>
        </w:rPr>
        <w:t>(Heckhausen and Heckhausen 2008)</w:t>
      </w:r>
      <w:r w:rsidR="00BC78E4">
        <w:rPr>
          <w:rFonts w:eastAsia="나눔명조"/>
          <w:sz w:val="20"/>
          <w:szCs w:val="20"/>
        </w:rPr>
        <w:fldChar w:fldCharType="end"/>
      </w:r>
      <w:del w:id="341" w:author="Park, Sanghoon" w:date="2021-09-30T22:24:00Z">
        <w:r w:rsidR="00130C0C" w:rsidRPr="00130C0C" w:rsidDel="00BC78E4">
          <w:rPr>
            <w:rFonts w:eastAsia="나눔명조"/>
            <w:sz w:val="20"/>
            <w:szCs w:val="20"/>
          </w:rPr>
          <w:delText>(Heckhausen 2008)</w:delText>
        </w:r>
      </w:del>
      <w:r w:rsidR="00130C0C">
        <w:rPr>
          <w:rFonts w:eastAsia="나눔명조" w:hint="eastAsia"/>
          <w:sz w:val="20"/>
          <w:szCs w:val="20"/>
        </w:rPr>
        <w:t>.</w:t>
      </w:r>
      <w:del w:id="342" w:author="Park, Sanghoon" w:date="2021-09-30T15:11:00Z">
        <w:r w:rsidR="00130C0C" w:rsidDel="00A70CAB">
          <w:rPr>
            <w:rFonts w:eastAsia="나눔명조"/>
            <w:sz w:val="20"/>
            <w:szCs w:val="20"/>
          </w:rPr>
          <w:delText xml:space="preserve"> </w:delText>
        </w:r>
      </w:del>
      <w:del w:id="343" w:author="Park, Sanghoon" w:date="2021-09-30T14:26:00Z">
        <w:r w:rsidR="00130C0C" w:rsidDel="00F37528">
          <w:rPr>
            <w:rFonts w:eastAsia="나눔명조" w:hint="eastAsia"/>
            <w:sz w:val="20"/>
            <w:szCs w:val="20"/>
          </w:rPr>
          <w:delText>위와</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같은</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요소들을</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통합해</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보자면</w:delText>
        </w:r>
      </w:del>
      <w:del w:id="344" w:author="Park, Sanghoon" w:date="2021-09-30T15:11:00Z">
        <w:r w:rsidR="00130C0C" w:rsidDel="00A70CAB">
          <w:rPr>
            <w:rFonts w:eastAsia="나눔명조" w:hint="eastAsia"/>
            <w:sz w:val="20"/>
            <w:szCs w:val="20"/>
          </w:rPr>
          <w:delText>,</w:delText>
        </w:r>
        <w:r w:rsidR="00130C0C" w:rsidDel="00A70CAB">
          <w:rPr>
            <w:rFonts w:eastAsia="나눔명조"/>
            <w:sz w:val="20"/>
            <w:szCs w:val="20"/>
          </w:rPr>
          <w:delText xml:space="preserve"> </w:delText>
        </w:r>
        <w:r w:rsidR="00130C0C" w:rsidDel="00A70CAB">
          <w:rPr>
            <w:rFonts w:eastAsia="나눔명조" w:hint="eastAsia"/>
            <w:sz w:val="20"/>
            <w:szCs w:val="20"/>
          </w:rPr>
          <w:delText>공공봉사동기는</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구성원이</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중시하는</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가치나</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신념이</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사익과</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조직이익을</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넘어</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더</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큰</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공공</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이익을</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지향하고</w:delText>
        </w:r>
        <w:r w:rsidR="00130C0C" w:rsidDel="00A70CAB">
          <w:rPr>
            <w:rFonts w:eastAsia="나눔명조" w:hint="eastAsia"/>
            <w:sz w:val="20"/>
            <w:szCs w:val="20"/>
          </w:rPr>
          <w:delText>,</w:delText>
        </w:r>
        <w:r w:rsidR="34D5D6E7" w:rsidRPr="34D5D6E7" w:rsidDel="00A70CAB">
          <w:rPr>
            <w:rFonts w:eastAsia="나눔명조"/>
            <w:sz w:val="20"/>
            <w:szCs w:val="20"/>
          </w:rPr>
          <w:delText xml:space="preserve"> </w:delText>
        </w:r>
        <w:r w:rsidR="00130C0C" w:rsidDel="00A70CAB">
          <w:rPr>
            <w:rFonts w:eastAsia="나눔명조" w:hint="eastAsia"/>
            <w:sz w:val="20"/>
            <w:szCs w:val="20"/>
          </w:rPr>
          <w:delText>목표</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행동을</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촉진하</w:delText>
        </w:r>
      </w:del>
      <w:del w:id="345" w:author="Park, Sanghoon" w:date="2021-09-30T14:26:00Z">
        <w:r w:rsidR="00130C0C" w:rsidDel="00F37528">
          <w:rPr>
            <w:rFonts w:eastAsia="나눔명조" w:hint="eastAsia"/>
            <w:sz w:val="20"/>
            <w:szCs w:val="20"/>
          </w:rPr>
          <w:delText>는</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동기를</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부여하고</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유도할</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수</w:delText>
        </w:r>
        <w:r w:rsidR="00130C0C" w:rsidDel="00F37528">
          <w:rPr>
            <w:rFonts w:eastAsia="나눔명조" w:hint="eastAsia"/>
            <w:sz w:val="20"/>
            <w:szCs w:val="20"/>
          </w:rPr>
          <w:delText xml:space="preserve"> </w:delText>
        </w:r>
        <w:r w:rsidR="00130C0C" w:rsidDel="00F37528">
          <w:rPr>
            <w:rFonts w:eastAsia="나눔명조" w:hint="eastAsia"/>
            <w:sz w:val="20"/>
            <w:szCs w:val="20"/>
          </w:rPr>
          <w:delText>있는</w:delText>
        </w:r>
      </w:del>
      <w:del w:id="346" w:author="Park, Sanghoon" w:date="2021-09-30T15:11:00Z">
        <w:r w:rsidR="00130C0C" w:rsidDel="00A70CAB">
          <w:rPr>
            <w:rFonts w:eastAsia="나눔명조" w:hint="eastAsia"/>
            <w:sz w:val="20"/>
            <w:szCs w:val="20"/>
          </w:rPr>
          <w:delText xml:space="preserve"> </w:delText>
        </w:r>
        <w:r w:rsidR="00130C0C" w:rsidDel="00A70CAB">
          <w:rPr>
            <w:rFonts w:eastAsia="나눔명조" w:hint="eastAsia"/>
            <w:sz w:val="20"/>
            <w:szCs w:val="20"/>
          </w:rPr>
          <w:delText>개인의</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성향과</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태도라고</w:delText>
        </w:r>
      </w:del>
      <w:del w:id="347" w:author="Park, Sanghoon" w:date="2021-09-30T14:26:00Z">
        <w:r w:rsidR="00130C0C" w:rsidDel="00F37528">
          <w:rPr>
            <w:rFonts w:eastAsia="나눔명조" w:hint="eastAsia"/>
            <w:sz w:val="20"/>
            <w:szCs w:val="20"/>
          </w:rPr>
          <w:delText xml:space="preserve"> </w:delText>
        </w:r>
        <w:r w:rsidR="00130C0C" w:rsidDel="00F37528">
          <w:rPr>
            <w:rFonts w:eastAsia="나눔명조" w:hint="eastAsia"/>
            <w:sz w:val="20"/>
            <w:szCs w:val="20"/>
          </w:rPr>
          <w:delText>묘사</w:delText>
        </w:r>
      </w:del>
      <w:del w:id="348" w:author="Park, Sanghoon" w:date="2021-09-30T15:11:00Z">
        <w:r w:rsidR="00130C0C" w:rsidDel="00A70CAB">
          <w:rPr>
            <w:rFonts w:eastAsia="나눔명조" w:hint="eastAsia"/>
            <w:sz w:val="20"/>
            <w:szCs w:val="20"/>
          </w:rPr>
          <w:delText>할</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수</w:delText>
        </w:r>
        <w:r w:rsidR="00130C0C" w:rsidDel="00A70CAB">
          <w:rPr>
            <w:rFonts w:eastAsia="나눔명조" w:hint="eastAsia"/>
            <w:sz w:val="20"/>
            <w:szCs w:val="20"/>
          </w:rPr>
          <w:delText xml:space="preserve"> </w:delText>
        </w:r>
        <w:r w:rsidR="00130C0C" w:rsidDel="00A70CAB">
          <w:rPr>
            <w:rFonts w:eastAsia="나눔명조" w:hint="eastAsia"/>
            <w:sz w:val="20"/>
            <w:szCs w:val="20"/>
          </w:rPr>
          <w:delText>있다</w:delText>
        </w:r>
        <w:r w:rsidR="00130C0C" w:rsidDel="00A70CAB">
          <w:rPr>
            <w:rFonts w:eastAsia="나눔명조" w:hint="eastAsia"/>
            <w:sz w:val="20"/>
            <w:szCs w:val="20"/>
          </w:rPr>
          <w:delText>.</w:delText>
        </w:r>
      </w:del>
      <w:r w:rsidR="00130C0C">
        <w:rPr>
          <w:rFonts w:eastAsia="나눔명조"/>
          <w:sz w:val="20"/>
          <w:szCs w:val="20"/>
        </w:rPr>
        <w:t xml:space="preserve"> </w:t>
      </w:r>
    </w:p>
    <w:p w14:paraId="57892CBB" w14:textId="78895773" w:rsidR="00CA221C" w:rsidRPr="00D932A5" w:rsidRDefault="00677F47" w:rsidP="00677F47">
      <w:pPr>
        <w:wordWrap/>
        <w:adjustRightInd w:val="0"/>
        <w:spacing w:before="120" w:after="120" w:line="276" w:lineRule="auto"/>
        <w:ind w:rightChars="-23" w:right="-55"/>
        <w:rPr>
          <w:rFonts w:eastAsia="나눔명조"/>
          <w:sz w:val="20"/>
          <w:szCs w:val="22"/>
        </w:rPr>
      </w:pPr>
      <w:del w:id="349" w:author="Park, Sanghoon" w:date="2021-09-30T14:26:00Z">
        <w:r w:rsidDel="00F37528">
          <w:rPr>
            <w:rFonts w:eastAsia="나눔명조" w:hint="eastAsia"/>
            <w:sz w:val="20"/>
            <w:szCs w:val="20"/>
          </w:rPr>
          <w:delText>또한</w:delText>
        </w:r>
      </w:del>
      <w:ins w:id="350" w:author="Park, Sanghoon" w:date="2021-09-30T14:26:00Z">
        <w:r w:rsidR="00F37528">
          <w:rPr>
            <w:rFonts w:eastAsia="나눔명조" w:hint="eastAsia"/>
            <w:sz w:val="20"/>
            <w:szCs w:val="20"/>
          </w:rPr>
          <w:t>다만</w:t>
        </w:r>
      </w:ins>
      <w:r>
        <w:rPr>
          <w:rFonts w:eastAsia="나눔명조" w:hint="eastAsia"/>
          <w:sz w:val="20"/>
          <w:szCs w:val="20"/>
        </w:rPr>
        <w:t xml:space="preserve"> </w:t>
      </w:r>
      <w:r>
        <w:rPr>
          <w:rFonts w:eastAsia="나눔명조" w:hint="eastAsia"/>
          <w:sz w:val="20"/>
          <w:szCs w:val="20"/>
        </w:rPr>
        <w:t>공공봉사동기는</w:t>
      </w:r>
      <w:r>
        <w:rPr>
          <w:rFonts w:eastAsia="나눔명조" w:hint="eastAsia"/>
          <w:sz w:val="20"/>
          <w:szCs w:val="20"/>
        </w:rPr>
        <w:t xml:space="preserve"> </w:t>
      </w:r>
      <w:r>
        <w:rPr>
          <w:rFonts w:eastAsia="나눔명조" w:hint="eastAsia"/>
          <w:sz w:val="20"/>
          <w:szCs w:val="20"/>
        </w:rPr>
        <w:t>공공가치</w:t>
      </w:r>
      <w:r>
        <w:rPr>
          <w:rFonts w:eastAsia="나눔명조" w:hint="eastAsia"/>
          <w:sz w:val="20"/>
          <w:szCs w:val="20"/>
        </w:rPr>
        <w:t xml:space="preserve"> </w:t>
      </w:r>
      <w:r>
        <w:rPr>
          <w:rFonts w:eastAsia="나눔명조" w:hint="eastAsia"/>
          <w:sz w:val="20"/>
          <w:szCs w:val="20"/>
        </w:rPr>
        <w:t>개념과</w:t>
      </w:r>
      <w:r>
        <w:rPr>
          <w:rFonts w:eastAsia="나눔명조" w:hint="eastAsia"/>
          <w:sz w:val="20"/>
          <w:szCs w:val="20"/>
        </w:rPr>
        <w:t xml:space="preserve"> </w:t>
      </w:r>
      <w:r>
        <w:rPr>
          <w:rFonts w:eastAsia="나눔명조" w:hint="eastAsia"/>
          <w:sz w:val="20"/>
          <w:szCs w:val="20"/>
        </w:rPr>
        <w:t>구별되어야</w:t>
      </w:r>
      <w:r>
        <w:rPr>
          <w:rFonts w:eastAsia="나눔명조" w:hint="eastAsia"/>
          <w:sz w:val="20"/>
          <w:szCs w:val="20"/>
        </w:rPr>
        <w:t xml:space="preserve"> </w:t>
      </w:r>
      <w:r>
        <w:rPr>
          <w:rFonts w:eastAsia="나눔명조" w:hint="eastAsia"/>
          <w:sz w:val="20"/>
          <w:szCs w:val="20"/>
        </w:rPr>
        <w:t>한다</w:t>
      </w:r>
      <w:r>
        <w:rPr>
          <w:rFonts w:eastAsia="나눔명조" w:hint="eastAsia"/>
          <w:sz w:val="20"/>
          <w:szCs w:val="20"/>
        </w:rPr>
        <w:t>.</w:t>
      </w:r>
      <w:r>
        <w:rPr>
          <w:rFonts w:eastAsia="나눔명조"/>
          <w:sz w:val="20"/>
          <w:szCs w:val="20"/>
        </w:rPr>
        <w:t xml:space="preserve"> </w:t>
      </w:r>
      <w:r>
        <w:rPr>
          <w:rFonts w:eastAsia="나눔명조" w:hint="eastAsia"/>
          <w:sz w:val="20"/>
          <w:szCs w:val="20"/>
        </w:rPr>
        <w:t>공공가치는</w:t>
      </w:r>
      <w:r>
        <w:rPr>
          <w:rFonts w:eastAsia="나눔명조" w:hint="eastAsia"/>
          <w:sz w:val="20"/>
          <w:szCs w:val="20"/>
        </w:rPr>
        <w:t xml:space="preserve"> </w:t>
      </w:r>
      <w:r>
        <w:rPr>
          <w:rFonts w:eastAsia="나눔명조" w:hint="eastAsia"/>
          <w:sz w:val="20"/>
          <w:szCs w:val="20"/>
        </w:rPr>
        <w:t>타인과</w:t>
      </w:r>
      <w:r>
        <w:rPr>
          <w:rFonts w:eastAsia="나눔명조" w:hint="eastAsia"/>
          <w:sz w:val="20"/>
          <w:szCs w:val="20"/>
        </w:rPr>
        <w:t xml:space="preserve"> </w:t>
      </w:r>
      <w:r>
        <w:rPr>
          <w:rFonts w:eastAsia="나눔명조" w:hint="eastAsia"/>
          <w:sz w:val="20"/>
          <w:szCs w:val="20"/>
        </w:rPr>
        <w:t>사회에</w:t>
      </w:r>
      <w:r>
        <w:rPr>
          <w:rFonts w:eastAsia="나눔명조" w:hint="eastAsia"/>
          <w:sz w:val="20"/>
          <w:szCs w:val="20"/>
        </w:rPr>
        <w:t xml:space="preserve"> </w:t>
      </w:r>
      <w:r>
        <w:rPr>
          <w:rFonts w:eastAsia="나눔명조" w:hint="eastAsia"/>
          <w:sz w:val="20"/>
          <w:szCs w:val="20"/>
        </w:rPr>
        <w:t>무엇이</w:t>
      </w:r>
      <w:r>
        <w:rPr>
          <w:rFonts w:eastAsia="나눔명조" w:hint="eastAsia"/>
          <w:sz w:val="20"/>
          <w:szCs w:val="20"/>
        </w:rPr>
        <w:t xml:space="preserve"> </w:t>
      </w:r>
      <w:r w:rsidR="003E56D7">
        <w:rPr>
          <w:rFonts w:eastAsia="나눔명조" w:hint="eastAsia"/>
          <w:sz w:val="20"/>
          <w:szCs w:val="20"/>
        </w:rPr>
        <w:t>바람직한</w:t>
      </w:r>
      <w:r w:rsidR="003E56D7">
        <w:rPr>
          <w:rFonts w:eastAsia="나눔명조" w:hint="eastAsia"/>
          <w:sz w:val="20"/>
          <w:szCs w:val="20"/>
        </w:rPr>
        <w:t xml:space="preserve"> </w:t>
      </w:r>
      <w:r w:rsidR="003E56D7">
        <w:rPr>
          <w:rFonts w:eastAsia="나눔명조" w:hint="eastAsia"/>
          <w:sz w:val="20"/>
          <w:szCs w:val="20"/>
        </w:rPr>
        <w:t>지</w:t>
      </w:r>
      <w:r>
        <w:rPr>
          <w:rFonts w:eastAsia="나눔명조" w:hint="eastAsia"/>
          <w:sz w:val="20"/>
          <w:szCs w:val="20"/>
        </w:rPr>
        <w:t xml:space="preserve"> </w:t>
      </w:r>
      <w:r>
        <w:rPr>
          <w:rFonts w:eastAsia="나눔명조" w:hint="eastAsia"/>
          <w:sz w:val="20"/>
          <w:szCs w:val="20"/>
        </w:rPr>
        <w:t>고민하고</w:t>
      </w:r>
      <w:r>
        <w:rPr>
          <w:rFonts w:eastAsia="나눔명조" w:hint="eastAsia"/>
          <w:sz w:val="20"/>
          <w:szCs w:val="20"/>
        </w:rPr>
        <w:t xml:space="preserve"> </w:t>
      </w:r>
      <w:r>
        <w:rPr>
          <w:rFonts w:eastAsia="나눔명조" w:hint="eastAsia"/>
          <w:sz w:val="20"/>
          <w:szCs w:val="20"/>
        </w:rPr>
        <w:t>이해하는</w:t>
      </w:r>
      <w:r>
        <w:rPr>
          <w:rFonts w:eastAsia="나눔명조" w:hint="eastAsia"/>
          <w:sz w:val="20"/>
          <w:szCs w:val="20"/>
        </w:rPr>
        <w:t xml:space="preserve"> </w:t>
      </w:r>
      <w:r>
        <w:rPr>
          <w:rFonts w:eastAsia="나눔명조" w:hint="eastAsia"/>
          <w:sz w:val="20"/>
          <w:szCs w:val="20"/>
        </w:rPr>
        <w:t>것이라면</w:t>
      </w:r>
      <w:r>
        <w:rPr>
          <w:rFonts w:eastAsia="나눔명조" w:hint="eastAsia"/>
          <w:sz w:val="20"/>
          <w:szCs w:val="20"/>
        </w:rPr>
        <w:t>,</w:t>
      </w:r>
      <w:r>
        <w:rPr>
          <w:rFonts w:eastAsia="나눔명조"/>
          <w:sz w:val="20"/>
          <w:szCs w:val="20"/>
        </w:rPr>
        <w:t xml:space="preserve"> </w:t>
      </w:r>
      <w:r>
        <w:rPr>
          <w:rFonts w:eastAsia="나눔명조" w:hint="eastAsia"/>
          <w:sz w:val="20"/>
          <w:szCs w:val="20"/>
        </w:rPr>
        <w:t>공공봉사동기는</w:t>
      </w:r>
      <w:r>
        <w:rPr>
          <w:rFonts w:eastAsia="나눔명조"/>
          <w:sz w:val="20"/>
          <w:szCs w:val="20"/>
        </w:rPr>
        <w:t xml:space="preserve"> </w:t>
      </w:r>
      <w:r>
        <w:rPr>
          <w:rFonts w:eastAsia="나눔명조" w:hint="eastAsia"/>
          <w:sz w:val="20"/>
          <w:szCs w:val="20"/>
        </w:rPr>
        <w:t>개인이</w:t>
      </w:r>
      <w:r>
        <w:rPr>
          <w:rFonts w:eastAsia="나눔명조" w:hint="eastAsia"/>
          <w:sz w:val="20"/>
          <w:szCs w:val="20"/>
        </w:rPr>
        <w:t xml:space="preserve"> </w:t>
      </w:r>
      <w:r>
        <w:rPr>
          <w:rFonts w:eastAsia="나눔명조" w:hint="eastAsia"/>
          <w:sz w:val="20"/>
          <w:szCs w:val="20"/>
        </w:rPr>
        <w:t>공공서비스를</w:t>
      </w:r>
      <w:r>
        <w:rPr>
          <w:rFonts w:eastAsia="나눔명조" w:hint="eastAsia"/>
          <w:sz w:val="20"/>
          <w:szCs w:val="20"/>
        </w:rPr>
        <w:t xml:space="preserve"> </w:t>
      </w:r>
      <w:r>
        <w:rPr>
          <w:rFonts w:eastAsia="나눔명조" w:hint="eastAsia"/>
          <w:sz w:val="20"/>
          <w:szCs w:val="20"/>
        </w:rPr>
        <w:t>제공할</w:t>
      </w:r>
      <w:r>
        <w:rPr>
          <w:rFonts w:eastAsia="나눔명조" w:hint="eastAsia"/>
          <w:sz w:val="20"/>
          <w:szCs w:val="20"/>
        </w:rPr>
        <w:t xml:space="preserve"> </w:t>
      </w:r>
      <w:r>
        <w:rPr>
          <w:rFonts w:eastAsia="나눔명조" w:hint="eastAsia"/>
          <w:sz w:val="20"/>
          <w:szCs w:val="20"/>
        </w:rPr>
        <w:t>수</w:t>
      </w:r>
      <w:r>
        <w:rPr>
          <w:rFonts w:eastAsia="나눔명조" w:hint="eastAsia"/>
          <w:sz w:val="20"/>
          <w:szCs w:val="20"/>
        </w:rPr>
        <w:t xml:space="preserve"> </w:t>
      </w:r>
      <w:r>
        <w:rPr>
          <w:rFonts w:eastAsia="나눔명조" w:hint="eastAsia"/>
          <w:sz w:val="20"/>
          <w:szCs w:val="20"/>
        </w:rPr>
        <w:t>있</w:t>
      </w:r>
      <w:ins w:id="351" w:author="Park, Sanghoon" w:date="2021-09-30T14:26:00Z">
        <w:r w:rsidR="00F37528">
          <w:rPr>
            <w:rFonts w:eastAsia="나눔명조" w:hint="eastAsia"/>
            <w:sz w:val="20"/>
            <w:szCs w:val="20"/>
          </w:rPr>
          <w:t>도록</w:t>
        </w:r>
        <w:r w:rsidR="00F37528">
          <w:rPr>
            <w:rFonts w:eastAsia="나눔명조" w:hint="eastAsia"/>
            <w:sz w:val="20"/>
            <w:szCs w:val="20"/>
          </w:rPr>
          <w:t xml:space="preserve"> </w:t>
        </w:r>
        <w:r w:rsidR="00F37528">
          <w:rPr>
            <w:rFonts w:eastAsia="나눔명조" w:hint="eastAsia"/>
            <w:sz w:val="20"/>
            <w:szCs w:val="20"/>
          </w:rPr>
          <w:t>하는</w:t>
        </w:r>
      </w:ins>
      <w:del w:id="352" w:author="Park, Sanghoon" w:date="2021-09-30T14:26:00Z">
        <w:r w:rsidDel="00F37528">
          <w:rPr>
            <w:rFonts w:eastAsia="나눔명조" w:hint="eastAsia"/>
            <w:sz w:val="20"/>
            <w:szCs w:val="20"/>
          </w:rPr>
          <w:delText>는</w:delText>
        </w:r>
        <w:r w:rsidDel="00F37528">
          <w:rPr>
            <w:rFonts w:eastAsia="나눔명조" w:hint="eastAsia"/>
            <w:sz w:val="20"/>
            <w:szCs w:val="20"/>
          </w:rPr>
          <w:delText xml:space="preserve"> </w:delText>
        </w:r>
        <w:r w:rsidDel="00F37528">
          <w:rPr>
            <w:rFonts w:eastAsia="나눔명조" w:hint="eastAsia"/>
            <w:sz w:val="20"/>
            <w:szCs w:val="20"/>
          </w:rPr>
          <w:delText>에너지</w:delText>
        </w:r>
        <w:r w:rsidDel="00F37528">
          <w:rPr>
            <w:rFonts w:eastAsia="나눔명조" w:hint="eastAsia"/>
            <w:sz w:val="20"/>
            <w:szCs w:val="20"/>
          </w:rPr>
          <w:delText xml:space="preserve"> </w:delText>
        </w:r>
        <w:r w:rsidDel="00F37528">
          <w:rPr>
            <w:rFonts w:eastAsia="나눔명조" w:hint="eastAsia"/>
            <w:sz w:val="20"/>
            <w:szCs w:val="20"/>
          </w:rPr>
          <w:delText>공급하는</w:delText>
        </w:r>
        <w:r w:rsidDel="00F37528">
          <w:rPr>
            <w:rFonts w:eastAsia="나눔명조" w:hint="eastAsia"/>
            <w:sz w:val="20"/>
            <w:szCs w:val="20"/>
          </w:rPr>
          <w:delText xml:space="preserve"> </w:delText>
        </w:r>
      </w:del>
      <w:ins w:id="353" w:author="Park, Sanghoon" w:date="2021-09-30T14:26:00Z">
        <w:r w:rsidR="00F37528">
          <w:rPr>
            <w:rFonts w:eastAsia="나눔명조"/>
            <w:sz w:val="20"/>
            <w:szCs w:val="20"/>
          </w:rPr>
          <w:t xml:space="preserve"> </w:t>
        </w:r>
      </w:ins>
      <w:r>
        <w:rPr>
          <w:rFonts w:eastAsia="나눔명조" w:hint="eastAsia"/>
          <w:sz w:val="20"/>
          <w:szCs w:val="20"/>
        </w:rPr>
        <w:t>원천이다</w:t>
      </w:r>
      <w:r w:rsidR="00BC78E4">
        <w:rPr>
          <w:rFonts w:eastAsia="나눔명조"/>
          <w:sz w:val="20"/>
          <w:szCs w:val="20"/>
        </w:rPr>
        <w:fldChar w:fldCharType="begin"/>
      </w:r>
      <w:r w:rsidR="005302F9">
        <w:rPr>
          <w:rFonts w:eastAsia="나눔명조"/>
          <w:sz w:val="20"/>
          <w:szCs w:val="20"/>
        </w:rPr>
        <w:instrText xml:space="preserve"> ADDIN ZOTERO_ITEM CSL_CITATION {"citationID":"YieDtkOT","properties":{"formattedCitation":"(Andersen, Lotte B\\uc0\\u248{}gh, Torben Beck J\\uc0\\u248{}rgensen, and Vrangb\\uc0\\u230{}k 2013)","plainCitation":"(Andersen, Lotte Bøgh, Torben Beck Jørgensen, and Vrangbæk 2013)","noteIndex":0},"citationItems":[{"id":1521,"uris":["http://zotero.org/users/5210800/items/RC8XK5MU"],"uri":["http://zotero.org/users/5210800/items/RC8XK5MU"],"itemData":{"id":1521,"type":"article-journal","container-title":"American Review of Public Administration","issue":"3","note":"Citation Key: Andersonetal2013\ntex.date-added: 2021-09-30 15:15:44 -0400\ntex.date-modified: 2021-09-30 15:18:03 -0400","page":"292-311","title":"Public service motivation and public values: Conceptual and empirical relationships","volume":"43","author":[{"literal":"Andersen"},{"family":"Lotte Bøgh, Torben Beck Jørgensen","given":"Anne Mette Kjeldsen","suffix":"Lene Holm Pedersen"},{"family":"Vrangbæk","given":"Karsten"}],"issued":{"date-parts":[["2013"]]}}}],"schema":"https://github.com/citation-style-language/schema/raw/master/csl-citation.json"} </w:instrText>
      </w:r>
      <w:r w:rsidR="00BC78E4">
        <w:rPr>
          <w:rFonts w:eastAsia="나눔명조"/>
          <w:sz w:val="20"/>
          <w:szCs w:val="20"/>
        </w:rPr>
        <w:fldChar w:fldCharType="separate"/>
      </w:r>
      <w:r w:rsidR="00BC78E4" w:rsidRPr="00BC78E4">
        <w:rPr>
          <w:sz w:val="20"/>
        </w:rPr>
        <w:t>(Andersen, Lotte Bøgh, Torben Beck Jørgensen, and Vrangbæk 2013)</w:t>
      </w:r>
      <w:r w:rsidR="00BC78E4">
        <w:rPr>
          <w:rFonts w:eastAsia="나눔명조"/>
          <w:sz w:val="20"/>
          <w:szCs w:val="20"/>
        </w:rPr>
        <w:fldChar w:fldCharType="end"/>
      </w:r>
      <w:del w:id="354" w:author="Park, Sanghoon" w:date="2021-09-30T22:27:00Z">
        <w:r w:rsidDel="00BC78E4">
          <w:rPr>
            <w:rFonts w:eastAsia="나눔명조" w:hint="eastAsia"/>
            <w:sz w:val="20"/>
            <w:szCs w:val="20"/>
          </w:rPr>
          <w:delText>(</w:delText>
        </w:r>
        <w:r w:rsidR="34D5D6E7" w:rsidRPr="34D5D6E7" w:rsidDel="00BC78E4">
          <w:rPr>
            <w:rFonts w:eastAsia="나눔명조"/>
            <w:sz w:val="20"/>
            <w:szCs w:val="20"/>
          </w:rPr>
          <w:delText>Andersen et al. 2013)</w:delText>
        </w:r>
      </w:del>
      <w:r>
        <w:rPr>
          <w:rFonts w:eastAsia="나눔명조"/>
          <w:sz w:val="20"/>
          <w:szCs w:val="20"/>
        </w:rPr>
        <w:t xml:space="preserve">. </w:t>
      </w:r>
      <w:r>
        <w:rPr>
          <w:rFonts w:eastAsia="나눔명조" w:hint="eastAsia"/>
          <w:sz w:val="20"/>
          <w:szCs w:val="20"/>
        </w:rPr>
        <w:t>즉</w:t>
      </w:r>
      <w:r>
        <w:rPr>
          <w:rFonts w:eastAsia="나눔명조" w:hint="eastAsia"/>
          <w:sz w:val="20"/>
          <w:szCs w:val="20"/>
        </w:rPr>
        <w:t>,</w:t>
      </w:r>
      <w:r>
        <w:rPr>
          <w:rFonts w:eastAsia="나눔명조"/>
          <w:sz w:val="20"/>
          <w:szCs w:val="20"/>
        </w:rPr>
        <w:t xml:space="preserve"> </w:t>
      </w:r>
      <w:r>
        <w:rPr>
          <w:rFonts w:eastAsia="나눔명조" w:hint="eastAsia"/>
          <w:sz w:val="20"/>
          <w:szCs w:val="20"/>
        </w:rPr>
        <w:t>가치관은</w:t>
      </w:r>
      <w:r>
        <w:rPr>
          <w:rFonts w:eastAsia="나눔명조" w:hint="eastAsia"/>
          <w:sz w:val="20"/>
          <w:szCs w:val="20"/>
        </w:rPr>
        <w:t xml:space="preserve"> </w:t>
      </w:r>
      <w:r>
        <w:rPr>
          <w:rFonts w:eastAsia="나눔명조" w:hint="eastAsia"/>
          <w:sz w:val="20"/>
          <w:szCs w:val="20"/>
        </w:rPr>
        <w:t>행동의</w:t>
      </w:r>
      <w:r>
        <w:rPr>
          <w:rFonts w:eastAsia="나눔명조" w:hint="eastAsia"/>
          <w:sz w:val="20"/>
          <w:szCs w:val="20"/>
        </w:rPr>
        <w:t xml:space="preserve"> </w:t>
      </w:r>
      <w:r>
        <w:rPr>
          <w:rFonts w:eastAsia="나눔명조" w:hint="eastAsia"/>
          <w:sz w:val="20"/>
          <w:szCs w:val="20"/>
        </w:rPr>
        <w:t>방향을</w:t>
      </w:r>
      <w:r>
        <w:rPr>
          <w:rFonts w:eastAsia="나눔명조" w:hint="eastAsia"/>
          <w:sz w:val="20"/>
          <w:szCs w:val="20"/>
        </w:rPr>
        <w:t xml:space="preserve"> </w:t>
      </w:r>
      <w:r>
        <w:rPr>
          <w:rFonts w:eastAsia="나눔명조" w:hint="eastAsia"/>
          <w:sz w:val="20"/>
          <w:szCs w:val="20"/>
        </w:rPr>
        <w:t>설정하는</w:t>
      </w:r>
      <w:r>
        <w:rPr>
          <w:rFonts w:eastAsia="나눔명조" w:hint="eastAsia"/>
          <w:sz w:val="20"/>
          <w:szCs w:val="20"/>
        </w:rPr>
        <w:t xml:space="preserve"> </w:t>
      </w:r>
      <w:r>
        <w:rPr>
          <w:rFonts w:eastAsia="나눔명조" w:hint="eastAsia"/>
          <w:sz w:val="20"/>
          <w:szCs w:val="20"/>
        </w:rPr>
        <w:t>반면</w:t>
      </w:r>
      <w:r>
        <w:rPr>
          <w:rFonts w:eastAsia="나눔명조" w:hint="eastAsia"/>
          <w:sz w:val="20"/>
          <w:szCs w:val="20"/>
        </w:rPr>
        <w:t>,</w:t>
      </w:r>
      <w:r>
        <w:rPr>
          <w:rFonts w:eastAsia="나눔명조"/>
          <w:sz w:val="20"/>
          <w:szCs w:val="20"/>
        </w:rPr>
        <w:t xml:space="preserve"> </w:t>
      </w:r>
      <w:r>
        <w:rPr>
          <w:rFonts w:eastAsia="나눔명조" w:hint="eastAsia"/>
          <w:sz w:val="20"/>
          <w:szCs w:val="20"/>
        </w:rPr>
        <w:t>동기는</w:t>
      </w:r>
      <w:r>
        <w:rPr>
          <w:rFonts w:eastAsia="나눔명조" w:hint="eastAsia"/>
          <w:sz w:val="20"/>
          <w:szCs w:val="20"/>
        </w:rPr>
        <w:t xml:space="preserve"> </w:t>
      </w:r>
      <w:r>
        <w:rPr>
          <w:rFonts w:eastAsia="나눔명조" w:hint="eastAsia"/>
          <w:sz w:val="20"/>
          <w:szCs w:val="20"/>
        </w:rPr>
        <w:t>행동을</w:t>
      </w:r>
      <w:r>
        <w:rPr>
          <w:rFonts w:eastAsia="나눔명조" w:hint="eastAsia"/>
          <w:sz w:val="20"/>
          <w:szCs w:val="20"/>
        </w:rPr>
        <w:t xml:space="preserve"> </w:t>
      </w:r>
      <w:r>
        <w:rPr>
          <w:rFonts w:eastAsia="나눔명조" w:hint="eastAsia"/>
          <w:sz w:val="20"/>
          <w:szCs w:val="20"/>
        </w:rPr>
        <w:t>실행할</w:t>
      </w:r>
      <w:r>
        <w:rPr>
          <w:rFonts w:eastAsia="나눔명조" w:hint="eastAsia"/>
          <w:sz w:val="20"/>
          <w:szCs w:val="20"/>
        </w:rPr>
        <w:t xml:space="preserve"> </w:t>
      </w:r>
      <w:r>
        <w:rPr>
          <w:rFonts w:eastAsia="나눔명조" w:hint="eastAsia"/>
          <w:sz w:val="20"/>
          <w:szCs w:val="20"/>
        </w:rPr>
        <w:t>수</w:t>
      </w:r>
      <w:r>
        <w:rPr>
          <w:rFonts w:eastAsia="나눔명조" w:hint="eastAsia"/>
          <w:sz w:val="20"/>
          <w:szCs w:val="20"/>
        </w:rPr>
        <w:t xml:space="preserve"> </w:t>
      </w:r>
      <w:r>
        <w:rPr>
          <w:rFonts w:eastAsia="나눔명조" w:hint="eastAsia"/>
          <w:sz w:val="20"/>
          <w:szCs w:val="20"/>
        </w:rPr>
        <w:t>있는</w:t>
      </w:r>
      <w:r>
        <w:rPr>
          <w:rFonts w:eastAsia="나눔명조" w:hint="eastAsia"/>
          <w:sz w:val="20"/>
          <w:szCs w:val="20"/>
        </w:rPr>
        <w:t xml:space="preserve"> </w:t>
      </w:r>
      <w:r>
        <w:rPr>
          <w:rFonts w:eastAsia="나눔명조" w:hint="eastAsia"/>
          <w:sz w:val="20"/>
          <w:szCs w:val="20"/>
        </w:rPr>
        <w:t>활력과</w:t>
      </w:r>
      <w:r>
        <w:rPr>
          <w:rFonts w:eastAsia="나눔명조"/>
          <w:sz w:val="20"/>
          <w:szCs w:val="20"/>
        </w:rPr>
        <w:t xml:space="preserve"> </w:t>
      </w:r>
      <w:r>
        <w:rPr>
          <w:rFonts w:eastAsia="나눔명조" w:hint="eastAsia"/>
          <w:sz w:val="20"/>
          <w:szCs w:val="20"/>
        </w:rPr>
        <w:t>행동을</w:t>
      </w:r>
      <w:r>
        <w:rPr>
          <w:rFonts w:eastAsia="나눔명조" w:hint="eastAsia"/>
          <w:sz w:val="20"/>
          <w:szCs w:val="20"/>
        </w:rPr>
        <w:t xml:space="preserve"> </w:t>
      </w:r>
      <w:r>
        <w:rPr>
          <w:rFonts w:eastAsia="나눔명조" w:hint="eastAsia"/>
          <w:sz w:val="20"/>
          <w:szCs w:val="20"/>
        </w:rPr>
        <w:t>지속할</w:t>
      </w:r>
      <w:r>
        <w:rPr>
          <w:rFonts w:eastAsia="나눔명조" w:hint="eastAsia"/>
          <w:sz w:val="20"/>
          <w:szCs w:val="20"/>
        </w:rPr>
        <w:t xml:space="preserve"> </w:t>
      </w:r>
      <w:r>
        <w:rPr>
          <w:rFonts w:eastAsia="나눔명조" w:hint="eastAsia"/>
          <w:sz w:val="20"/>
          <w:szCs w:val="20"/>
        </w:rPr>
        <w:t>수</w:t>
      </w:r>
      <w:r>
        <w:rPr>
          <w:rFonts w:eastAsia="나눔명조" w:hint="eastAsia"/>
          <w:sz w:val="20"/>
          <w:szCs w:val="20"/>
        </w:rPr>
        <w:t xml:space="preserve"> </w:t>
      </w:r>
      <w:r>
        <w:rPr>
          <w:rFonts w:eastAsia="나눔명조" w:hint="eastAsia"/>
          <w:sz w:val="20"/>
          <w:szCs w:val="20"/>
        </w:rPr>
        <w:t>있는</w:t>
      </w:r>
      <w:r>
        <w:rPr>
          <w:rFonts w:eastAsia="나눔명조" w:hint="eastAsia"/>
          <w:sz w:val="20"/>
          <w:szCs w:val="20"/>
        </w:rPr>
        <w:t xml:space="preserve"> </w:t>
      </w:r>
      <w:r>
        <w:rPr>
          <w:rFonts w:eastAsia="나눔명조" w:hint="eastAsia"/>
          <w:sz w:val="20"/>
          <w:szCs w:val="20"/>
        </w:rPr>
        <w:t>자극을</w:t>
      </w:r>
      <w:r>
        <w:rPr>
          <w:rFonts w:eastAsia="나눔명조" w:hint="eastAsia"/>
          <w:sz w:val="20"/>
          <w:szCs w:val="20"/>
        </w:rPr>
        <w:t xml:space="preserve"> </w:t>
      </w:r>
      <w:r>
        <w:rPr>
          <w:rFonts w:eastAsia="나눔명조" w:hint="eastAsia"/>
          <w:sz w:val="20"/>
          <w:szCs w:val="20"/>
        </w:rPr>
        <w:t>의미한다</w:t>
      </w:r>
      <w:r>
        <w:rPr>
          <w:rFonts w:eastAsia="나눔명조"/>
          <w:sz w:val="20"/>
          <w:szCs w:val="20"/>
        </w:rPr>
        <w:t xml:space="preserve">. </w:t>
      </w:r>
      <w:r>
        <w:rPr>
          <w:rFonts w:eastAsia="나눔명조" w:hint="eastAsia"/>
          <w:sz w:val="20"/>
          <w:szCs w:val="20"/>
        </w:rPr>
        <w:t>따라서</w:t>
      </w:r>
      <w:r>
        <w:rPr>
          <w:rFonts w:eastAsia="나눔명조" w:hint="eastAsia"/>
          <w:sz w:val="20"/>
          <w:szCs w:val="20"/>
        </w:rPr>
        <w:t xml:space="preserve"> </w:t>
      </w:r>
      <w:r>
        <w:rPr>
          <w:rFonts w:eastAsia="나눔명조" w:hint="eastAsia"/>
          <w:sz w:val="20"/>
          <w:szCs w:val="20"/>
        </w:rPr>
        <w:t>공공봉사동기는</w:t>
      </w:r>
      <w:r>
        <w:rPr>
          <w:rFonts w:eastAsia="나눔명조" w:hint="eastAsia"/>
          <w:sz w:val="20"/>
          <w:szCs w:val="20"/>
        </w:rPr>
        <w:t xml:space="preserve"> </w:t>
      </w:r>
      <w:r>
        <w:rPr>
          <w:rFonts w:eastAsia="나눔명조" w:hint="eastAsia"/>
          <w:sz w:val="20"/>
          <w:szCs w:val="20"/>
        </w:rPr>
        <w:t>타인과</w:t>
      </w:r>
      <w:r>
        <w:rPr>
          <w:rFonts w:eastAsia="나눔명조" w:hint="eastAsia"/>
          <w:sz w:val="20"/>
          <w:szCs w:val="20"/>
        </w:rPr>
        <w:t xml:space="preserve"> </w:t>
      </w:r>
      <w:r>
        <w:rPr>
          <w:rFonts w:eastAsia="나눔명조" w:hint="eastAsia"/>
          <w:sz w:val="20"/>
          <w:szCs w:val="20"/>
        </w:rPr>
        <w:t>사회의</w:t>
      </w:r>
      <w:r>
        <w:rPr>
          <w:rFonts w:eastAsia="나눔명조" w:hint="eastAsia"/>
          <w:sz w:val="20"/>
          <w:szCs w:val="20"/>
        </w:rPr>
        <w:t xml:space="preserve"> </w:t>
      </w:r>
      <w:r>
        <w:rPr>
          <w:rFonts w:eastAsia="나눔명조" w:hint="eastAsia"/>
          <w:sz w:val="20"/>
          <w:szCs w:val="20"/>
        </w:rPr>
        <w:t>행복</w:t>
      </w:r>
      <w:ins w:id="355" w:author="Park, Sanghoon" w:date="2021-09-30T14:27:00Z">
        <w:r w:rsidR="005E3D2D">
          <w:rPr>
            <w:rFonts w:eastAsia="나눔명조" w:hint="eastAsia"/>
            <w:sz w:val="20"/>
            <w:szCs w:val="20"/>
          </w:rPr>
          <w:t>증진을</w:t>
        </w:r>
        <w:r w:rsidR="005E3D2D">
          <w:rPr>
            <w:rFonts w:eastAsia="나눔명조" w:hint="eastAsia"/>
            <w:sz w:val="20"/>
            <w:szCs w:val="20"/>
          </w:rPr>
          <w:t xml:space="preserve"> </w:t>
        </w:r>
        <w:r w:rsidR="005E3D2D">
          <w:rPr>
            <w:rFonts w:eastAsia="나눔명조" w:hint="eastAsia"/>
            <w:sz w:val="20"/>
            <w:szCs w:val="20"/>
          </w:rPr>
          <w:t>위해</w:t>
        </w:r>
        <w:r w:rsidR="005E3D2D">
          <w:rPr>
            <w:rFonts w:eastAsia="나눔명조" w:hint="eastAsia"/>
            <w:sz w:val="20"/>
            <w:szCs w:val="20"/>
          </w:rPr>
          <w:t xml:space="preserve"> </w:t>
        </w:r>
      </w:ins>
      <w:del w:id="356" w:author="Park, Sanghoon" w:date="2021-09-30T14:27:00Z">
        <w:r w:rsidDel="005E3D2D">
          <w:rPr>
            <w:rFonts w:eastAsia="나눔명조" w:hint="eastAsia"/>
            <w:sz w:val="20"/>
            <w:szCs w:val="20"/>
          </w:rPr>
          <w:delText>을</w:delText>
        </w:r>
        <w:r w:rsidDel="005E3D2D">
          <w:rPr>
            <w:rFonts w:eastAsia="나눔명조" w:hint="eastAsia"/>
            <w:sz w:val="20"/>
            <w:szCs w:val="20"/>
          </w:rPr>
          <w:delText xml:space="preserve"> </w:delText>
        </w:r>
        <w:r w:rsidDel="005E3D2D">
          <w:rPr>
            <w:rFonts w:eastAsia="나눔명조" w:hint="eastAsia"/>
            <w:sz w:val="20"/>
            <w:szCs w:val="20"/>
          </w:rPr>
          <w:delText>보다</w:delText>
        </w:r>
        <w:r w:rsidDel="005E3D2D">
          <w:rPr>
            <w:rFonts w:eastAsia="나눔명조" w:hint="eastAsia"/>
            <w:sz w:val="20"/>
            <w:szCs w:val="20"/>
          </w:rPr>
          <w:delText xml:space="preserve"> </w:delText>
        </w:r>
        <w:r w:rsidDel="005E3D2D">
          <w:rPr>
            <w:rFonts w:eastAsia="나눔명조" w:hint="eastAsia"/>
            <w:sz w:val="20"/>
            <w:szCs w:val="20"/>
          </w:rPr>
          <w:delText>널리</w:delText>
        </w:r>
        <w:r w:rsidDel="005E3D2D">
          <w:rPr>
            <w:rFonts w:eastAsia="나눔명조" w:hint="eastAsia"/>
            <w:sz w:val="20"/>
            <w:szCs w:val="20"/>
          </w:rPr>
          <w:delText xml:space="preserve"> </w:delText>
        </w:r>
        <w:r w:rsidDel="005E3D2D">
          <w:rPr>
            <w:rFonts w:eastAsia="나눔명조" w:hint="eastAsia"/>
            <w:sz w:val="20"/>
            <w:szCs w:val="20"/>
          </w:rPr>
          <w:delText>향상시키고자</w:delText>
        </w:r>
        <w:r w:rsidDel="005E3D2D">
          <w:rPr>
            <w:rFonts w:eastAsia="나눔명조" w:hint="eastAsia"/>
            <w:sz w:val="20"/>
            <w:szCs w:val="20"/>
          </w:rPr>
          <w:delText xml:space="preserve"> </w:delText>
        </w:r>
        <w:r w:rsidDel="005E3D2D">
          <w:rPr>
            <w:rFonts w:eastAsia="나눔명조" w:hint="eastAsia"/>
            <w:sz w:val="20"/>
            <w:szCs w:val="20"/>
          </w:rPr>
          <w:delText>바람직한</w:delText>
        </w:r>
        <w:r w:rsidDel="005E3D2D">
          <w:rPr>
            <w:rFonts w:eastAsia="나눔명조" w:hint="eastAsia"/>
            <w:sz w:val="20"/>
            <w:szCs w:val="20"/>
          </w:rPr>
          <w:delText xml:space="preserve"> </w:delText>
        </w:r>
      </w:del>
      <w:r>
        <w:rPr>
          <w:rFonts w:eastAsia="나눔명조" w:hint="eastAsia"/>
          <w:sz w:val="20"/>
          <w:szCs w:val="20"/>
        </w:rPr>
        <w:t>공</w:t>
      </w:r>
      <w:ins w:id="357" w:author="Park, Sanghoon" w:date="2021-09-30T14:27:00Z">
        <w:r w:rsidR="005E3D2D">
          <w:rPr>
            <w:rFonts w:eastAsia="나눔명조" w:hint="eastAsia"/>
            <w:sz w:val="20"/>
            <w:szCs w:val="20"/>
          </w:rPr>
          <w:t>적</w:t>
        </w:r>
        <w:r w:rsidR="005E3D2D">
          <w:rPr>
            <w:rFonts w:eastAsia="나눔명조" w:hint="eastAsia"/>
            <w:sz w:val="20"/>
            <w:szCs w:val="20"/>
          </w:rPr>
          <w:t xml:space="preserve"> </w:t>
        </w:r>
        <w:r w:rsidR="005E3D2D">
          <w:rPr>
            <w:rFonts w:eastAsia="나눔명조" w:hint="eastAsia"/>
            <w:sz w:val="20"/>
            <w:szCs w:val="20"/>
          </w:rPr>
          <w:t>봉사</w:t>
        </w:r>
      </w:ins>
      <w:del w:id="358" w:author="Park, Sanghoon" w:date="2021-09-30T14:27:00Z">
        <w:r w:rsidDel="005E3D2D">
          <w:rPr>
            <w:rFonts w:eastAsia="나눔명조" w:hint="eastAsia"/>
            <w:sz w:val="20"/>
            <w:szCs w:val="20"/>
          </w:rPr>
          <w:delText>공서비스</w:delText>
        </w:r>
      </w:del>
      <w:r>
        <w:rPr>
          <w:rFonts w:eastAsia="나눔명조" w:hint="eastAsia"/>
          <w:sz w:val="20"/>
          <w:szCs w:val="20"/>
        </w:rPr>
        <w:t>에</w:t>
      </w:r>
      <w:r>
        <w:rPr>
          <w:rFonts w:eastAsia="나눔명조" w:hint="eastAsia"/>
          <w:sz w:val="20"/>
          <w:szCs w:val="20"/>
        </w:rPr>
        <w:t xml:space="preserve"> </w:t>
      </w:r>
      <w:r>
        <w:rPr>
          <w:rFonts w:eastAsia="나눔명조" w:hint="eastAsia"/>
          <w:sz w:val="20"/>
          <w:szCs w:val="20"/>
        </w:rPr>
        <w:t>기여하려는</w:t>
      </w:r>
      <w:r>
        <w:rPr>
          <w:rFonts w:eastAsia="나눔명조" w:hint="eastAsia"/>
          <w:sz w:val="20"/>
          <w:szCs w:val="20"/>
        </w:rPr>
        <w:t xml:space="preserve"> </w:t>
      </w:r>
      <w:r>
        <w:rPr>
          <w:rFonts w:eastAsia="나눔명조" w:hint="eastAsia"/>
          <w:sz w:val="20"/>
          <w:szCs w:val="20"/>
        </w:rPr>
        <w:t>개인의</w:t>
      </w:r>
      <w:r>
        <w:rPr>
          <w:rFonts w:eastAsia="나눔명조" w:hint="eastAsia"/>
          <w:sz w:val="20"/>
          <w:szCs w:val="20"/>
        </w:rPr>
        <w:t xml:space="preserve"> </w:t>
      </w:r>
      <w:r>
        <w:rPr>
          <w:rFonts w:eastAsia="나눔명조" w:hint="eastAsia"/>
          <w:sz w:val="20"/>
          <w:szCs w:val="20"/>
        </w:rPr>
        <w:t>잠재적</w:t>
      </w:r>
      <w:r>
        <w:rPr>
          <w:rFonts w:eastAsia="나눔명조" w:hint="eastAsia"/>
          <w:sz w:val="20"/>
          <w:szCs w:val="20"/>
        </w:rPr>
        <w:t xml:space="preserve"> </w:t>
      </w:r>
      <w:r>
        <w:rPr>
          <w:rFonts w:eastAsia="나눔명조" w:hint="eastAsia"/>
          <w:sz w:val="20"/>
          <w:szCs w:val="20"/>
        </w:rPr>
        <w:t>의지</w:t>
      </w:r>
      <w:r w:rsidRPr="004F1444">
        <w:rPr>
          <w:rFonts w:eastAsia="나눔명조" w:hint="eastAsia"/>
          <w:sz w:val="20"/>
          <w:szCs w:val="20"/>
        </w:rPr>
        <w:t>라</w:t>
      </w:r>
      <w:r w:rsidRPr="004F1444">
        <w:rPr>
          <w:rFonts w:eastAsia="나눔명조" w:hint="eastAsia"/>
          <w:sz w:val="20"/>
          <w:szCs w:val="20"/>
        </w:rPr>
        <w:t xml:space="preserve"> </w:t>
      </w:r>
      <w:r w:rsidRPr="004F1444">
        <w:rPr>
          <w:rFonts w:eastAsia="나눔명조" w:hint="eastAsia"/>
          <w:sz w:val="20"/>
          <w:szCs w:val="20"/>
        </w:rPr>
        <w:t>할</w:t>
      </w:r>
      <w:r w:rsidRPr="004F1444">
        <w:rPr>
          <w:rFonts w:eastAsia="나눔명조" w:hint="eastAsia"/>
          <w:sz w:val="20"/>
          <w:szCs w:val="20"/>
        </w:rPr>
        <w:t xml:space="preserve"> </w:t>
      </w:r>
      <w:r w:rsidRPr="004F1444">
        <w:rPr>
          <w:rFonts w:eastAsia="나눔명조" w:hint="eastAsia"/>
          <w:sz w:val="20"/>
          <w:szCs w:val="20"/>
        </w:rPr>
        <w:t>수</w:t>
      </w:r>
      <w:r w:rsidRPr="004F1444">
        <w:rPr>
          <w:rFonts w:eastAsia="나눔명조" w:hint="eastAsia"/>
          <w:sz w:val="20"/>
          <w:szCs w:val="20"/>
        </w:rPr>
        <w:t xml:space="preserve"> </w:t>
      </w:r>
      <w:r w:rsidRPr="004F1444">
        <w:rPr>
          <w:rFonts w:eastAsia="나눔명조" w:hint="eastAsia"/>
          <w:sz w:val="20"/>
          <w:szCs w:val="20"/>
        </w:rPr>
        <w:t>있다</w:t>
      </w:r>
      <w:r w:rsidRPr="004F1444">
        <w:rPr>
          <w:rFonts w:eastAsia="나눔명조" w:hint="eastAsia"/>
          <w:sz w:val="20"/>
          <w:szCs w:val="20"/>
        </w:rPr>
        <w:t>.</w:t>
      </w:r>
      <w:del w:id="359" w:author="Park, Sanghoon" w:date="2021-09-30T14:28:00Z">
        <w:r w:rsidR="004F1444" w:rsidDel="005E3D2D">
          <w:rPr>
            <w:rFonts w:eastAsia="나눔명조"/>
            <w:sz w:val="20"/>
            <w:szCs w:val="20"/>
          </w:rPr>
          <w:delText xml:space="preserve"> </w:delText>
        </w:r>
        <w:r w:rsidRPr="004F1444" w:rsidDel="005E3D2D">
          <w:rPr>
            <w:rFonts w:eastAsia="나눔명조" w:hint="eastAsia"/>
            <w:sz w:val="20"/>
            <w:szCs w:val="20"/>
          </w:rPr>
          <w:delText>정리하자면</w:delText>
        </w:r>
        <w:r w:rsidRPr="004F1444" w:rsidDel="005E3D2D">
          <w:rPr>
            <w:rFonts w:eastAsia="나눔명조" w:hint="eastAsia"/>
            <w:sz w:val="20"/>
            <w:szCs w:val="20"/>
          </w:rPr>
          <w:delText>,</w:delText>
        </w:r>
        <w:r w:rsidRPr="004F1444" w:rsidDel="005E3D2D">
          <w:rPr>
            <w:rFonts w:eastAsia="나눔명조"/>
            <w:sz w:val="20"/>
            <w:szCs w:val="20"/>
          </w:rPr>
          <w:delText xml:space="preserve"> </w:delText>
        </w:r>
      </w:del>
      <w:ins w:id="360" w:author="Park, Sanghoon" w:date="2021-09-30T14:28:00Z">
        <w:r w:rsidR="005E3D2D">
          <w:rPr>
            <w:rFonts w:eastAsia="나눔명조"/>
            <w:sz w:val="20"/>
            <w:szCs w:val="20"/>
          </w:rPr>
          <w:t xml:space="preserve"> </w:t>
        </w:r>
      </w:ins>
      <w:r w:rsidRPr="004F1444">
        <w:rPr>
          <w:rFonts w:eastAsia="나눔명조" w:hint="eastAsia"/>
          <w:sz w:val="20"/>
          <w:szCs w:val="20"/>
        </w:rPr>
        <w:t>공공봉사동기를</w:t>
      </w:r>
      <w:r w:rsidRPr="004F1444">
        <w:rPr>
          <w:rFonts w:eastAsia="나눔명조" w:hint="eastAsia"/>
          <w:sz w:val="20"/>
          <w:szCs w:val="20"/>
        </w:rPr>
        <w:t xml:space="preserve"> </w:t>
      </w:r>
      <w:r w:rsidRPr="004F1444">
        <w:rPr>
          <w:rFonts w:eastAsia="나눔명조"/>
          <w:sz w:val="20"/>
          <w:szCs w:val="20"/>
        </w:rPr>
        <w:t>“</w:t>
      </w:r>
      <w:r w:rsidRPr="004F1444">
        <w:rPr>
          <w:rFonts w:eastAsia="나눔명조" w:hint="eastAsia"/>
          <w:sz w:val="20"/>
          <w:szCs w:val="20"/>
        </w:rPr>
        <w:t>타인과</w:t>
      </w:r>
      <w:r w:rsidRPr="004F1444">
        <w:rPr>
          <w:rFonts w:eastAsia="나눔명조" w:hint="eastAsia"/>
          <w:sz w:val="20"/>
          <w:szCs w:val="20"/>
        </w:rPr>
        <w:t xml:space="preserve"> </w:t>
      </w:r>
      <w:r w:rsidRPr="004F1444">
        <w:rPr>
          <w:rFonts w:eastAsia="나눔명조" w:hint="eastAsia"/>
          <w:sz w:val="20"/>
          <w:szCs w:val="20"/>
        </w:rPr>
        <w:t>사회를</w:t>
      </w:r>
      <w:r w:rsidRPr="004F1444">
        <w:rPr>
          <w:rFonts w:eastAsia="나눔명조" w:hint="eastAsia"/>
          <w:sz w:val="20"/>
          <w:szCs w:val="20"/>
        </w:rPr>
        <w:t xml:space="preserve"> </w:t>
      </w:r>
      <w:r w:rsidRPr="004F1444">
        <w:rPr>
          <w:rFonts w:eastAsia="나눔명조" w:hint="eastAsia"/>
          <w:sz w:val="20"/>
          <w:szCs w:val="20"/>
        </w:rPr>
        <w:t>위해</w:t>
      </w:r>
      <w:r w:rsidRPr="004F1444">
        <w:rPr>
          <w:rFonts w:eastAsia="나눔명조" w:hint="eastAsia"/>
          <w:sz w:val="20"/>
          <w:szCs w:val="20"/>
        </w:rPr>
        <w:t xml:space="preserve"> </w:t>
      </w:r>
      <w:r w:rsidRPr="004F1444">
        <w:rPr>
          <w:rFonts w:eastAsia="나눔명조" w:hint="eastAsia"/>
          <w:sz w:val="20"/>
          <w:szCs w:val="20"/>
        </w:rPr>
        <w:t>노력하는</w:t>
      </w:r>
      <w:r w:rsidR="004F1444" w:rsidRPr="004F1444">
        <w:rPr>
          <w:rFonts w:eastAsia="나눔명조" w:hint="eastAsia"/>
          <w:sz w:val="20"/>
          <w:szCs w:val="20"/>
        </w:rPr>
        <w:t xml:space="preserve"> </w:t>
      </w:r>
      <w:r w:rsidRPr="004F1444">
        <w:rPr>
          <w:rFonts w:eastAsia="나눔명조" w:hint="eastAsia"/>
          <w:sz w:val="20"/>
          <w:szCs w:val="20"/>
        </w:rPr>
        <w:t>사람들에게</w:t>
      </w:r>
      <w:r w:rsidRPr="004F1444">
        <w:rPr>
          <w:rFonts w:eastAsia="나눔명조" w:hint="eastAsia"/>
          <w:sz w:val="20"/>
          <w:szCs w:val="20"/>
        </w:rPr>
        <w:t xml:space="preserve"> </w:t>
      </w:r>
      <w:r w:rsidRPr="004F1444">
        <w:rPr>
          <w:rFonts w:eastAsia="나눔명조" w:hint="eastAsia"/>
          <w:sz w:val="20"/>
          <w:szCs w:val="20"/>
        </w:rPr>
        <w:t>서비스를</w:t>
      </w:r>
      <w:r w:rsidRPr="004F1444">
        <w:rPr>
          <w:rFonts w:eastAsia="나눔명조" w:hint="eastAsia"/>
          <w:sz w:val="20"/>
          <w:szCs w:val="20"/>
        </w:rPr>
        <w:t xml:space="preserve"> </w:t>
      </w:r>
      <w:r w:rsidRPr="004F1444">
        <w:rPr>
          <w:rFonts w:eastAsia="나눔명조" w:hint="eastAsia"/>
          <w:sz w:val="20"/>
          <w:szCs w:val="20"/>
        </w:rPr>
        <w:t>제공한다는</w:t>
      </w:r>
      <w:r w:rsidRPr="004F1444">
        <w:rPr>
          <w:rFonts w:eastAsia="나눔명조" w:hint="eastAsia"/>
          <w:sz w:val="20"/>
          <w:szCs w:val="20"/>
        </w:rPr>
        <w:t xml:space="preserve"> </w:t>
      </w:r>
      <w:r w:rsidRPr="004F1444">
        <w:rPr>
          <w:rFonts w:eastAsia="나눔명조" w:hint="eastAsia"/>
          <w:sz w:val="20"/>
          <w:szCs w:val="20"/>
        </w:rPr>
        <w:t>개인의</w:t>
      </w:r>
      <w:r w:rsidRPr="004F1444">
        <w:rPr>
          <w:rFonts w:eastAsia="나눔명조" w:hint="eastAsia"/>
          <w:sz w:val="20"/>
          <w:szCs w:val="20"/>
        </w:rPr>
        <w:t xml:space="preserve"> </w:t>
      </w:r>
      <w:r w:rsidRPr="004F1444">
        <w:rPr>
          <w:rFonts w:eastAsia="나눔명조" w:hint="eastAsia"/>
          <w:sz w:val="20"/>
          <w:szCs w:val="20"/>
        </w:rPr>
        <w:t>방침</w:t>
      </w:r>
      <w:r w:rsidR="00BC78E4">
        <w:rPr>
          <w:rFonts w:eastAsia="나눔명조"/>
          <w:sz w:val="20"/>
          <w:szCs w:val="20"/>
        </w:rPr>
        <w:fldChar w:fldCharType="begin"/>
      </w:r>
      <w:r w:rsidR="005302F9">
        <w:rPr>
          <w:rFonts w:eastAsia="나눔명조"/>
          <w:sz w:val="20"/>
          <w:szCs w:val="20"/>
        </w:rPr>
        <w:instrText xml:space="preserve"> ADDIN ZOTERO_ITEM CSL_CITATION {"citationID":"71pICeu1","properties":{"formattedCitation":"(Hondeghem and Perry 2009, 6)","plainCitation":"(Hondeghem and Perry 2009, 6)","noteIndex":0},"citationItems":[{"id":1512,"uris":["http://zotero.org/users/5210800/items/CTUIGQ9X"],"uri":["http://zotero.org/users/5210800/items/CTUIGQ9X"],"itemData":{"id":1512,"type":"article-journal","container-title":"International Review of Administrative Sciences","issue":"1","note":"Citation Key: HondeghemPerry2009\ntex.date-added: 2021-09-30 15:25:50 -0400\ntex.date-modified: 2021-09-30 15:26:42 -0400","page":"5-9","title":"EGPA symposium on public service motivation and performance: Introduction","volume":"75","author":[{"family":"Hondeghem","given":"Annie"},{"family":"Perry","given":"James L."}],"issued":{"date-parts":[["2009"]]}},"locator":"6"}],"schema":"https://github.com/citation-style-language/schema/raw/master/csl-citation.json"} </w:instrText>
      </w:r>
      <w:r w:rsidR="00BC78E4">
        <w:rPr>
          <w:rFonts w:eastAsia="나눔명조"/>
          <w:sz w:val="20"/>
          <w:szCs w:val="20"/>
        </w:rPr>
        <w:fldChar w:fldCharType="separate"/>
      </w:r>
      <w:r w:rsidR="00BC78E4" w:rsidRPr="00BC78E4">
        <w:rPr>
          <w:sz w:val="20"/>
        </w:rPr>
        <w:t>(Hondeghem and Perry 2009, 6)</w:t>
      </w:r>
      <w:r w:rsidR="00BC78E4">
        <w:rPr>
          <w:rFonts w:eastAsia="나눔명조"/>
          <w:sz w:val="20"/>
          <w:szCs w:val="20"/>
        </w:rPr>
        <w:fldChar w:fldCharType="end"/>
      </w:r>
      <w:del w:id="361" w:author="Park, Sanghoon" w:date="2021-09-30T22:28:00Z">
        <w:r w:rsidRPr="004F1444" w:rsidDel="00BC78E4">
          <w:rPr>
            <w:rFonts w:eastAsia="나눔명조" w:hint="eastAsia"/>
            <w:sz w:val="20"/>
            <w:szCs w:val="20"/>
          </w:rPr>
          <w:delText>(</w:delText>
        </w:r>
        <w:r w:rsidR="34D5D6E7" w:rsidRPr="004F1444" w:rsidDel="00BC78E4">
          <w:rPr>
            <w:rFonts w:eastAsia="나눔명조"/>
            <w:sz w:val="20"/>
            <w:szCs w:val="20"/>
          </w:rPr>
          <w:delText>H</w:delText>
        </w:r>
      </w:del>
      <w:del w:id="362" w:author="Park, Sanghoon" w:date="2021-09-30T22:27:00Z">
        <w:r w:rsidR="34D5D6E7" w:rsidRPr="004F1444" w:rsidDel="00BC78E4">
          <w:rPr>
            <w:rFonts w:eastAsia="나눔명조"/>
            <w:sz w:val="20"/>
            <w:szCs w:val="20"/>
          </w:rPr>
          <w:delText>ondeghem</w:delText>
        </w:r>
        <w:r w:rsidRPr="004F1444" w:rsidDel="00BC78E4">
          <w:rPr>
            <w:rFonts w:eastAsia="나눔명조"/>
            <w:sz w:val="20"/>
            <w:szCs w:val="20"/>
          </w:rPr>
          <w:delText xml:space="preserve"> and</w:delText>
        </w:r>
        <w:r w:rsidR="34D5D6E7" w:rsidRPr="004F1444" w:rsidDel="00BC78E4">
          <w:rPr>
            <w:rFonts w:eastAsia="나눔명조"/>
            <w:sz w:val="20"/>
            <w:szCs w:val="20"/>
          </w:rPr>
          <w:delText xml:space="preserve"> Perry 2009</w:delText>
        </w:r>
        <w:r w:rsidR="004F1444" w:rsidRPr="004F1444" w:rsidDel="00BC78E4">
          <w:rPr>
            <w:rFonts w:eastAsia="나눔명조"/>
            <w:sz w:val="20"/>
            <w:szCs w:val="20"/>
          </w:rPr>
          <w:delText>: 6</w:delText>
        </w:r>
        <w:r w:rsidR="34D5D6E7" w:rsidRPr="004F1444" w:rsidDel="00BC78E4">
          <w:rPr>
            <w:rFonts w:eastAsia="나눔명조"/>
            <w:sz w:val="20"/>
            <w:szCs w:val="20"/>
          </w:rPr>
          <w:delText>)</w:delText>
        </w:r>
      </w:del>
      <w:r w:rsidRPr="004F1444">
        <w:rPr>
          <w:rFonts w:eastAsia="나눔명조"/>
          <w:sz w:val="20"/>
          <w:szCs w:val="20"/>
        </w:rPr>
        <w:t>”</w:t>
      </w:r>
      <w:r w:rsidRPr="004F1444">
        <w:rPr>
          <w:rFonts w:eastAsia="나눔명조" w:hint="eastAsia"/>
          <w:sz w:val="20"/>
          <w:szCs w:val="20"/>
        </w:rPr>
        <w:t>라고</w:t>
      </w:r>
      <w:r w:rsidR="004F1444" w:rsidRPr="004F1444">
        <w:rPr>
          <w:rFonts w:eastAsia="나눔명조" w:hint="eastAsia"/>
          <w:sz w:val="20"/>
          <w:szCs w:val="20"/>
        </w:rPr>
        <w:t xml:space="preserve"> </w:t>
      </w:r>
      <w:r w:rsidR="004F1444" w:rsidRPr="004F1444">
        <w:rPr>
          <w:rFonts w:eastAsia="나눔명조" w:hint="eastAsia"/>
          <w:sz w:val="20"/>
          <w:szCs w:val="20"/>
        </w:rPr>
        <w:t>할</w:t>
      </w:r>
      <w:r w:rsidR="004F1444" w:rsidRPr="004F1444">
        <w:rPr>
          <w:rFonts w:eastAsia="나눔명조" w:hint="eastAsia"/>
          <w:sz w:val="20"/>
          <w:szCs w:val="20"/>
        </w:rPr>
        <w:t xml:space="preserve"> </w:t>
      </w:r>
      <w:r w:rsidR="004F1444" w:rsidRPr="004F1444">
        <w:rPr>
          <w:rFonts w:eastAsia="나눔명조" w:hint="eastAsia"/>
          <w:sz w:val="20"/>
          <w:szCs w:val="20"/>
        </w:rPr>
        <w:t>때</w:t>
      </w:r>
      <w:r w:rsidR="004F1444" w:rsidRPr="004F1444">
        <w:rPr>
          <w:rFonts w:eastAsia="나눔명조" w:hint="eastAsia"/>
          <w:sz w:val="20"/>
          <w:szCs w:val="20"/>
        </w:rPr>
        <w:t>,</w:t>
      </w:r>
      <w:r w:rsidR="004F1444" w:rsidRPr="004F1444">
        <w:rPr>
          <w:rFonts w:eastAsia="나눔명조"/>
          <w:sz w:val="20"/>
          <w:szCs w:val="20"/>
        </w:rPr>
        <w:t xml:space="preserve"> </w:t>
      </w:r>
      <w:ins w:id="363" w:author="Park, Sanghoon" w:date="2021-09-30T14:28:00Z">
        <w:r w:rsidR="005E3D2D">
          <w:rPr>
            <w:rFonts w:eastAsia="나눔명조" w:hint="eastAsia"/>
            <w:sz w:val="20"/>
            <w:szCs w:val="20"/>
          </w:rPr>
          <w:t>이는</w:t>
        </w:r>
        <w:r w:rsidR="005E3D2D">
          <w:rPr>
            <w:rFonts w:eastAsia="나눔명조" w:hint="eastAsia"/>
            <w:sz w:val="20"/>
            <w:szCs w:val="20"/>
          </w:rPr>
          <w:t xml:space="preserve"> </w:t>
        </w:r>
      </w:ins>
      <w:r w:rsidRPr="004F1444">
        <w:rPr>
          <w:rFonts w:eastAsia="나눔명조" w:hint="eastAsia"/>
          <w:sz w:val="20"/>
          <w:szCs w:val="20"/>
        </w:rPr>
        <w:t>개인이</w:t>
      </w:r>
      <w:r w:rsidRPr="004F1444">
        <w:rPr>
          <w:rFonts w:eastAsia="나눔명조" w:hint="eastAsia"/>
          <w:sz w:val="20"/>
          <w:szCs w:val="20"/>
        </w:rPr>
        <w:t xml:space="preserve"> </w:t>
      </w:r>
      <w:r w:rsidRPr="004F1444">
        <w:rPr>
          <w:rFonts w:eastAsia="나눔명조" w:hint="eastAsia"/>
          <w:sz w:val="20"/>
          <w:szCs w:val="20"/>
        </w:rPr>
        <w:t>타인과</w:t>
      </w:r>
      <w:r w:rsidRPr="004F1444">
        <w:rPr>
          <w:rFonts w:eastAsia="나눔명조" w:hint="eastAsia"/>
          <w:sz w:val="20"/>
          <w:szCs w:val="20"/>
        </w:rPr>
        <w:t xml:space="preserve"> </w:t>
      </w:r>
      <w:r w:rsidRPr="004F1444">
        <w:rPr>
          <w:rFonts w:eastAsia="나눔명조" w:hint="eastAsia"/>
          <w:sz w:val="20"/>
          <w:szCs w:val="20"/>
        </w:rPr>
        <w:t>사회를</w:t>
      </w:r>
      <w:r w:rsidRPr="004F1444">
        <w:rPr>
          <w:rFonts w:eastAsia="나눔명조" w:hint="eastAsia"/>
          <w:sz w:val="20"/>
          <w:szCs w:val="20"/>
        </w:rPr>
        <w:t xml:space="preserve"> </w:t>
      </w:r>
      <w:r w:rsidRPr="004F1444">
        <w:rPr>
          <w:rFonts w:eastAsia="나눔명조" w:hint="eastAsia"/>
          <w:sz w:val="20"/>
          <w:szCs w:val="20"/>
        </w:rPr>
        <w:t>위해</w:t>
      </w:r>
      <w:r w:rsidRPr="004F1444">
        <w:rPr>
          <w:rFonts w:eastAsia="나눔명조" w:hint="eastAsia"/>
          <w:sz w:val="20"/>
          <w:szCs w:val="20"/>
        </w:rPr>
        <w:t xml:space="preserve"> </w:t>
      </w:r>
      <w:commentRangeStart w:id="364"/>
      <w:r w:rsidRPr="004F1444">
        <w:rPr>
          <w:rFonts w:eastAsia="나눔명조" w:hint="eastAsia"/>
          <w:sz w:val="20"/>
          <w:szCs w:val="20"/>
        </w:rPr>
        <w:t>봉사</w:t>
      </w:r>
      <w:commentRangeEnd w:id="364"/>
      <w:r w:rsidR="005E3D2D">
        <w:rPr>
          <w:rStyle w:val="CommentReference"/>
        </w:rPr>
        <w:commentReference w:id="364"/>
      </w:r>
      <w:del w:id="365" w:author="Park, Sanghoon" w:date="2021-09-30T14:28:00Z">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즉</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“선행”을</w:delText>
        </w:r>
      </w:del>
      <w:ins w:id="366" w:author="Park, Sanghoon" w:date="2021-09-30T14:28:00Z">
        <w:r w:rsidR="005E3D2D">
          <w:rPr>
            <w:rFonts w:eastAsia="나눔명조" w:hint="eastAsia"/>
            <w:sz w:val="20"/>
            <w:szCs w:val="20"/>
          </w:rPr>
          <w:t>를</w:t>
        </w:r>
      </w:ins>
      <w:r w:rsidR="004F1444" w:rsidRPr="004F1444">
        <w:rPr>
          <w:rFonts w:eastAsia="나눔명조" w:hint="eastAsia"/>
          <w:sz w:val="20"/>
          <w:szCs w:val="20"/>
        </w:rPr>
        <w:t xml:space="preserve"> </w:t>
      </w:r>
      <w:r w:rsidR="004F1444" w:rsidRPr="004F1444">
        <w:rPr>
          <w:rFonts w:eastAsia="나눔명조" w:hint="eastAsia"/>
          <w:sz w:val="20"/>
          <w:szCs w:val="20"/>
        </w:rPr>
        <w:t>하고</w:t>
      </w:r>
      <w:r w:rsidR="004F1444" w:rsidRPr="004F1444">
        <w:rPr>
          <w:rFonts w:eastAsia="나눔명조" w:hint="eastAsia"/>
          <w:sz w:val="20"/>
          <w:szCs w:val="20"/>
        </w:rPr>
        <w:t xml:space="preserve"> </w:t>
      </w:r>
      <w:r w:rsidR="004F1444" w:rsidRPr="004F1444">
        <w:rPr>
          <w:rFonts w:eastAsia="나눔명조" w:hint="eastAsia"/>
          <w:sz w:val="20"/>
          <w:szCs w:val="20"/>
        </w:rPr>
        <w:t>싶어하는</w:t>
      </w:r>
      <w:r w:rsidR="004F1444" w:rsidRPr="004F1444">
        <w:rPr>
          <w:rFonts w:eastAsia="나눔명조" w:hint="eastAsia"/>
          <w:sz w:val="20"/>
          <w:szCs w:val="20"/>
        </w:rPr>
        <w:t xml:space="preserve"> </w:t>
      </w:r>
      <w:r w:rsidR="004F1444" w:rsidRPr="004F1444">
        <w:rPr>
          <w:rFonts w:eastAsia="나눔명조" w:hint="eastAsia"/>
          <w:sz w:val="20"/>
          <w:szCs w:val="20"/>
        </w:rPr>
        <w:t>친사회적</w:t>
      </w:r>
      <w:r w:rsidR="004F1444" w:rsidRPr="004F1444">
        <w:rPr>
          <w:rFonts w:eastAsia="나눔명조" w:hint="eastAsia"/>
          <w:sz w:val="20"/>
          <w:szCs w:val="20"/>
        </w:rPr>
        <w:t xml:space="preserve"> </w:t>
      </w:r>
      <w:r w:rsidR="004F1444" w:rsidRPr="004F1444">
        <w:rPr>
          <w:rFonts w:eastAsia="나눔명조" w:hint="eastAsia"/>
          <w:sz w:val="20"/>
          <w:szCs w:val="20"/>
        </w:rPr>
        <w:t>동기라</w:t>
      </w:r>
      <w:r w:rsidR="004F1444" w:rsidRPr="004F1444">
        <w:rPr>
          <w:rFonts w:eastAsia="나눔명조" w:hint="eastAsia"/>
          <w:sz w:val="20"/>
          <w:szCs w:val="20"/>
        </w:rPr>
        <w:t xml:space="preserve"> </w:t>
      </w:r>
      <w:r w:rsidR="004F1444" w:rsidRPr="004F1444">
        <w:rPr>
          <w:rFonts w:eastAsia="나눔명조" w:hint="eastAsia"/>
          <w:sz w:val="20"/>
          <w:szCs w:val="20"/>
        </w:rPr>
        <w:t>볼</w:t>
      </w:r>
      <w:r w:rsidR="004F1444" w:rsidRPr="004F1444">
        <w:rPr>
          <w:rFonts w:eastAsia="나눔명조" w:hint="eastAsia"/>
          <w:sz w:val="20"/>
          <w:szCs w:val="20"/>
        </w:rPr>
        <w:t xml:space="preserve"> </w:t>
      </w:r>
      <w:r w:rsidR="004F1444" w:rsidRPr="004F1444">
        <w:rPr>
          <w:rFonts w:eastAsia="나눔명조" w:hint="eastAsia"/>
          <w:sz w:val="20"/>
          <w:szCs w:val="20"/>
        </w:rPr>
        <w:t>수</w:t>
      </w:r>
      <w:r w:rsidR="004F1444" w:rsidRPr="004F1444">
        <w:rPr>
          <w:rFonts w:eastAsia="나눔명조" w:hint="eastAsia"/>
          <w:sz w:val="20"/>
          <w:szCs w:val="20"/>
        </w:rPr>
        <w:t xml:space="preserve"> </w:t>
      </w:r>
      <w:r w:rsidR="004F1444" w:rsidRPr="004F1444">
        <w:rPr>
          <w:rFonts w:eastAsia="나눔명조" w:hint="eastAsia"/>
          <w:sz w:val="20"/>
          <w:szCs w:val="20"/>
        </w:rPr>
        <w:t>있다</w:t>
      </w:r>
      <w:r w:rsidR="00BC78E4">
        <w:rPr>
          <w:rFonts w:eastAsia="나눔명조"/>
          <w:sz w:val="20"/>
          <w:szCs w:val="20"/>
        </w:rPr>
        <w:fldChar w:fldCharType="begin"/>
      </w:r>
      <w:r w:rsidR="005302F9">
        <w:rPr>
          <w:rFonts w:eastAsia="나눔명조"/>
          <w:sz w:val="20"/>
          <w:szCs w:val="20"/>
        </w:rPr>
        <w:instrText xml:space="preserve"> ADDIN ZOTERO_ITEM CSL_CITATION {"citationID":"WePx7FFW","properties":{"formattedCitation":"(Jensen,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BC78E4">
        <w:rPr>
          <w:rFonts w:eastAsia="나눔명조"/>
          <w:sz w:val="20"/>
          <w:szCs w:val="20"/>
        </w:rPr>
        <w:fldChar w:fldCharType="separate"/>
      </w:r>
      <w:r w:rsidR="00BC78E4" w:rsidRPr="00BC78E4">
        <w:rPr>
          <w:sz w:val="20"/>
        </w:rPr>
        <w:t>(Jensen, Andersen, and Jacobsen 2019)</w:t>
      </w:r>
      <w:r w:rsidR="00BC78E4">
        <w:rPr>
          <w:rFonts w:eastAsia="나눔명조"/>
          <w:sz w:val="20"/>
          <w:szCs w:val="20"/>
        </w:rPr>
        <w:fldChar w:fldCharType="end"/>
      </w:r>
      <w:del w:id="367" w:author="Park, Sanghoon" w:date="2021-09-30T22:31:00Z">
        <w:r w:rsidRPr="004F1444" w:rsidDel="00BC78E4">
          <w:rPr>
            <w:rFonts w:eastAsia="나눔명조" w:hint="eastAsia"/>
            <w:sz w:val="20"/>
            <w:szCs w:val="20"/>
          </w:rPr>
          <w:delText>(</w:delText>
        </w:r>
        <w:r w:rsidRPr="004F1444" w:rsidDel="00BC78E4">
          <w:rPr>
            <w:rFonts w:eastAsia="나눔명조"/>
            <w:sz w:val="20"/>
            <w:szCs w:val="20"/>
          </w:rPr>
          <w:delText>Jensen</w:delText>
        </w:r>
        <w:r w:rsidR="004F1444" w:rsidRPr="004F1444" w:rsidDel="00BC78E4">
          <w:rPr>
            <w:rFonts w:eastAsia="나눔명조"/>
            <w:sz w:val="20"/>
            <w:szCs w:val="20"/>
          </w:rPr>
          <w:delText xml:space="preserve"> </w:delText>
        </w:r>
        <w:r w:rsidR="004F1444" w:rsidRPr="004F1444" w:rsidDel="00BC78E4">
          <w:rPr>
            <w:rFonts w:eastAsia="나눔명조" w:hint="eastAsia"/>
            <w:sz w:val="20"/>
            <w:szCs w:val="20"/>
          </w:rPr>
          <w:delText xml:space="preserve">et </w:delText>
        </w:r>
        <w:r w:rsidR="004F1444" w:rsidRPr="004F1444" w:rsidDel="00BC78E4">
          <w:rPr>
            <w:rFonts w:eastAsia="나눔명조"/>
            <w:sz w:val="20"/>
            <w:szCs w:val="20"/>
          </w:rPr>
          <w:delText>al 201</w:delText>
        </w:r>
        <w:r w:rsidR="00037B39" w:rsidDel="00BC78E4">
          <w:rPr>
            <w:rFonts w:eastAsia="나눔명조"/>
            <w:sz w:val="20"/>
            <w:szCs w:val="20"/>
          </w:rPr>
          <w:delText>9</w:delText>
        </w:r>
        <w:r w:rsidR="004F1444" w:rsidRPr="004F1444" w:rsidDel="00BC78E4">
          <w:rPr>
            <w:rFonts w:eastAsia="나눔명조"/>
            <w:sz w:val="20"/>
            <w:szCs w:val="20"/>
          </w:rPr>
          <w:delText>)</w:delText>
        </w:r>
      </w:del>
      <w:r w:rsidRPr="004F1444">
        <w:rPr>
          <w:rFonts w:eastAsia="나눔명조" w:hint="eastAsia"/>
          <w:sz w:val="20"/>
          <w:szCs w:val="20"/>
        </w:rPr>
        <w:t>.</w:t>
      </w:r>
      <w:r w:rsidR="004F1444" w:rsidRPr="004F1444">
        <w:rPr>
          <w:rFonts w:eastAsia="나눔명조"/>
          <w:sz w:val="20"/>
          <w:szCs w:val="20"/>
        </w:rPr>
        <w:t xml:space="preserve"> </w:t>
      </w:r>
      <w:del w:id="368" w:author="Park, Sanghoon" w:date="2021-09-30T15:11:00Z">
        <w:r w:rsidR="004F1444" w:rsidRPr="004F1444" w:rsidDel="00A70CAB">
          <w:rPr>
            <w:rFonts w:eastAsia="나눔명조" w:hint="eastAsia"/>
            <w:sz w:val="20"/>
            <w:szCs w:val="20"/>
          </w:rPr>
          <w:delText>본</w:delText>
        </w:r>
        <w:r w:rsidR="004F1444" w:rsidRPr="004F1444" w:rsidDel="00A70CAB">
          <w:rPr>
            <w:rFonts w:eastAsia="나눔명조" w:hint="eastAsia"/>
            <w:sz w:val="20"/>
            <w:szCs w:val="20"/>
          </w:rPr>
          <w:delText xml:space="preserve"> </w:delText>
        </w:r>
        <w:r w:rsidR="004F1444" w:rsidRPr="004F1444" w:rsidDel="00A70CAB">
          <w:rPr>
            <w:rFonts w:eastAsia="나눔명조" w:hint="eastAsia"/>
            <w:sz w:val="20"/>
            <w:szCs w:val="20"/>
          </w:rPr>
          <w:delText>연구는</w:delText>
        </w:r>
      </w:del>
      <w:del w:id="369" w:author="Park, Sanghoon" w:date="2021-09-30T14:29:00Z">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제시된</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여러</w:delText>
        </w:r>
        <w:r w:rsidR="004F1444" w:rsidRPr="004F1444" w:rsidDel="005E3D2D">
          <w:rPr>
            <w:rFonts w:eastAsia="나눔명조" w:hint="eastAsia"/>
            <w:sz w:val="20"/>
            <w:szCs w:val="20"/>
          </w:rPr>
          <w:delText xml:space="preserve"> </w:delText>
        </w:r>
      </w:del>
      <w:del w:id="370" w:author="Park, Sanghoon" w:date="2021-09-30T15:11:00Z">
        <w:r w:rsidR="004F1444" w:rsidRPr="004F1444" w:rsidDel="00A70CAB">
          <w:rPr>
            <w:rFonts w:eastAsia="나눔명조" w:hint="eastAsia"/>
            <w:sz w:val="20"/>
            <w:szCs w:val="20"/>
          </w:rPr>
          <w:delText>공공봉사동기</w:delText>
        </w:r>
      </w:del>
      <w:del w:id="371" w:author="Park, Sanghoon" w:date="2021-09-30T14:29:00Z">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개념</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중</w:delText>
        </w:r>
        <w:r w:rsidR="004F1444" w:rsidRPr="004F1444" w:rsidDel="005E3D2D">
          <w:rPr>
            <w:rFonts w:eastAsia="나눔명조" w:hint="eastAsia"/>
            <w:sz w:val="20"/>
            <w:szCs w:val="20"/>
          </w:rPr>
          <w:delText xml:space="preserve"> </w:delText>
        </w:r>
      </w:del>
      <w:del w:id="372" w:author="Park, Sanghoon" w:date="2021-09-30T15:11:00Z">
        <w:r w:rsidR="004F1444" w:rsidRPr="004F1444" w:rsidDel="00A70CAB">
          <w:rPr>
            <w:rFonts w:eastAsia="나눔명조" w:hint="eastAsia"/>
            <w:sz w:val="20"/>
            <w:szCs w:val="20"/>
          </w:rPr>
          <w:delText>사회를</w:delText>
        </w:r>
        <w:r w:rsidR="004F1444" w:rsidRPr="004F1444" w:rsidDel="00A70CAB">
          <w:rPr>
            <w:rFonts w:eastAsia="나눔명조" w:hint="eastAsia"/>
            <w:sz w:val="20"/>
            <w:szCs w:val="20"/>
          </w:rPr>
          <w:delText xml:space="preserve"> </w:delText>
        </w:r>
        <w:r w:rsidR="004F1444" w:rsidRPr="004F1444" w:rsidDel="00A70CAB">
          <w:rPr>
            <w:rFonts w:eastAsia="나눔명조" w:hint="eastAsia"/>
            <w:sz w:val="20"/>
            <w:szCs w:val="20"/>
          </w:rPr>
          <w:delText>위해</w:delText>
        </w:r>
        <w:r w:rsidR="004F1444" w:rsidRPr="004F1444" w:rsidDel="00A70CAB">
          <w:rPr>
            <w:rFonts w:eastAsia="나눔명조" w:hint="eastAsia"/>
            <w:sz w:val="20"/>
            <w:szCs w:val="20"/>
          </w:rPr>
          <w:delText xml:space="preserve"> </w:delText>
        </w:r>
        <w:r w:rsidR="004F1444" w:rsidRPr="004F1444" w:rsidDel="00A70CAB">
          <w:rPr>
            <w:rFonts w:eastAsia="나눔명조" w:hint="eastAsia"/>
            <w:sz w:val="20"/>
            <w:szCs w:val="20"/>
          </w:rPr>
          <w:delText>봉사하고자</w:delText>
        </w:r>
        <w:r w:rsidR="004F1444" w:rsidRPr="004F1444" w:rsidDel="00A70CAB">
          <w:rPr>
            <w:rFonts w:eastAsia="나눔명조" w:hint="eastAsia"/>
            <w:sz w:val="20"/>
            <w:szCs w:val="20"/>
          </w:rPr>
          <w:delText xml:space="preserve"> </w:delText>
        </w:r>
        <w:r w:rsidR="004F1444" w:rsidRPr="004F1444" w:rsidDel="00A70CAB">
          <w:rPr>
            <w:rFonts w:eastAsia="나눔명조" w:hint="eastAsia"/>
            <w:sz w:val="20"/>
            <w:szCs w:val="20"/>
          </w:rPr>
          <w:delText>하</w:delText>
        </w:r>
      </w:del>
      <w:del w:id="373" w:author="Park, Sanghoon" w:date="2021-09-30T14:29:00Z">
        <w:r w:rsidR="004F1444" w:rsidRPr="004F1444" w:rsidDel="005E3D2D">
          <w:rPr>
            <w:rFonts w:eastAsia="나눔명조" w:hint="eastAsia"/>
            <w:sz w:val="20"/>
            <w:szCs w:val="20"/>
          </w:rPr>
          <w:delText>고</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선행을</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강조하는</w:delText>
        </w:r>
        <w:r w:rsidR="004F1444" w:rsidRPr="004F1444" w:rsidDel="005E3D2D">
          <w:rPr>
            <w:rFonts w:eastAsia="나눔명조" w:hint="eastAsia"/>
            <w:sz w:val="20"/>
            <w:szCs w:val="20"/>
          </w:rPr>
          <w:delText xml:space="preserve"> </w:delText>
        </w:r>
      </w:del>
      <w:del w:id="374" w:author="Park, Sanghoon" w:date="2021-09-30T15:11:00Z">
        <w:r w:rsidR="004F1444" w:rsidRPr="004F1444" w:rsidDel="00A70CAB">
          <w:rPr>
            <w:rFonts w:eastAsia="나눔명조" w:hint="eastAsia"/>
            <w:sz w:val="20"/>
            <w:szCs w:val="20"/>
          </w:rPr>
          <w:delText>친사회적</w:delText>
        </w:r>
        <w:r w:rsidR="004F1444" w:rsidRPr="004F1444" w:rsidDel="00A70CAB">
          <w:rPr>
            <w:rFonts w:eastAsia="나눔명조" w:hint="eastAsia"/>
            <w:sz w:val="20"/>
            <w:szCs w:val="20"/>
          </w:rPr>
          <w:delText xml:space="preserve"> </w:delText>
        </w:r>
        <w:r w:rsidR="004F1444" w:rsidRPr="004F1444" w:rsidDel="00A70CAB">
          <w:rPr>
            <w:rFonts w:eastAsia="나눔명조" w:hint="eastAsia"/>
            <w:sz w:val="20"/>
            <w:szCs w:val="20"/>
          </w:rPr>
          <w:delText>동기</w:delText>
        </w:r>
      </w:del>
      <w:del w:id="375" w:author="Park, Sanghoon" w:date="2021-09-30T14:30:00Z">
        <w:r w:rsidR="004F1444" w:rsidRPr="004F1444" w:rsidDel="005E3D2D">
          <w:rPr>
            <w:rFonts w:eastAsia="나눔명조" w:hint="eastAsia"/>
            <w:sz w:val="20"/>
            <w:szCs w:val="20"/>
          </w:rPr>
          <w:delText>라</w:delText>
        </w:r>
      </w:del>
      <w:del w:id="376" w:author="Park, Sanghoon" w:date="2021-09-30T14:29:00Z">
        <w:r w:rsidR="004F1444" w:rsidRPr="004F1444" w:rsidDel="005E3D2D">
          <w:rPr>
            <w:rFonts w:eastAsia="나눔명조" w:hint="eastAsia"/>
            <w:sz w:val="20"/>
            <w:szCs w:val="20"/>
          </w:rPr>
          <w:delText>는</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정의에</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동의한다</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따라서</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본</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연구에서는</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공공봉사동기를</w:delText>
        </w:r>
        <w:r w:rsidR="004F1444" w:rsidRPr="004F1444" w:rsidDel="005E3D2D">
          <w:rPr>
            <w:rFonts w:eastAsia="나눔명조" w:hint="eastAsia"/>
            <w:sz w:val="20"/>
            <w:szCs w:val="20"/>
          </w:rPr>
          <w:delText xml:space="preserve"> </w:delText>
        </w:r>
        <w:r w:rsidR="34D5D6E7" w:rsidRPr="004F1444" w:rsidDel="005E3D2D">
          <w:rPr>
            <w:rFonts w:eastAsia="나눔명조"/>
            <w:sz w:val="20"/>
            <w:szCs w:val="20"/>
          </w:rPr>
          <w:delText>사익이</w:delText>
        </w:r>
        <w:r w:rsidR="34D5D6E7" w:rsidRPr="004F1444" w:rsidDel="005E3D2D">
          <w:rPr>
            <w:rFonts w:eastAsia="나눔명조"/>
            <w:sz w:val="20"/>
            <w:szCs w:val="20"/>
          </w:rPr>
          <w:delText xml:space="preserve"> </w:delText>
        </w:r>
        <w:r w:rsidR="34D5D6E7" w:rsidRPr="004F1444" w:rsidDel="005E3D2D">
          <w:rPr>
            <w:rFonts w:eastAsia="나눔명조"/>
            <w:sz w:val="20"/>
            <w:szCs w:val="20"/>
          </w:rPr>
          <w:delText>아닌</w:delText>
        </w:r>
        <w:r w:rsidR="34D5D6E7" w:rsidRPr="004F1444" w:rsidDel="005E3D2D">
          <w:rPr>
            <w:rFonts w:eastAsia="나눔명조"/>
            <w:sz w:val="20"/>
            <w:szCs w:val="20"/>
          </w:rPr>
          <w:delText xml:space="preserve"> </w:delText>
        </w:r>
      </w:del>
      <w:del w:id="377" w:author="Park, Sanghoon" w:date="2021-09-30T15:11:00Z">
        <w:r w:rsidR="34D5D6E7" w:rsidRPr="004F1444" w:rsidDel="00A70CAB">
          <w:rPr>
            <w:rFonts w:eastAsia="나눔명조"/>
            <w:sz w:val="20"/>
            <w:szCs w:val="20"/>
          </w:rPr>
          <w:delText>공익을</w:delText>
        </w:r>
        <w:r w:rsidR="34D5D6E7" w:rsidRPr="004F1444" w:rsidDel="00A70CAB">
          <w:rPr>
            <w:rFonts w:eastAsia="나눔명조"/>
            <w:sz w:val="20"/>
            <w:szCs w:val="20"/>
          </w:rPr>
          <w:delText xml:space="preserve"> </w:delText>
        </w:r>
        <w:r w:rsidR="34D5D6E7" w:rsidRPr="004F1444" w:rsidDel="00A70CAB">
          <w:rPr>
            <w:rFonts w:eastAsia="나눔명조"/>
            <w:sz w:val="20"/>
            <w:szCs w:val="20"/>
          </w:rPr>
          <w:delText>추구하며</w:delText>
        </w:r>
      </w:del>
      <w:del w:id="378" w:author="Park, Sanghoon" w:date="2021-09-30T14:30:00Z">
        <w:r w:rsidR="34D5D6E7" w:rsidRPr="004F1444" w:rsidDel="005E3D2D">
          <w:rPr>
            <w:rFonts w:eastAsia="나눔명조"/>
            <w:sz w:val="20"/>
            <w:szCs w:val="20"/>
          </w:rPr>
          <w:delText xml:space="preserve">, </w:delText>
        </w:r>
      </w:del>
      <w:del w:id="379" w:author="Park, Sanghoon" w:date="2021-09-30T15:11:00Z">
        <w:r w:rsidR="34D5D6E7" w:rsidRPr="004F1444" w:rsidDel="00A70CAB">
          <w:rPr>
            <w:rFonts w:eastAsia="나눔명조"/>
            <w:sz w:val="20"/>
            <w:szCs w:val="20"/>
          </w:rPr>
          <w:delText>국</w:delText>
        </w:r>
        <w:r w:rsidR="004F1444" w:rsidRPr="004F1444" w:rsidDel="00A70CAB">
          <w:rPr>
            <w:rFonts w:eastAsia="나눔명조" w:hint="eastAsia"/>
            <w:sz w:val="20"/>
            <w:szCs w:val="20"/>
          </w:rPr>
          <w:delText>민과</w:delText>
        </w:r>
        <w:r w:rsidR="004F1444" w:rsidRPr="004F1444" w:rsidDel="00A70CAB">
          <w:rPr>
            <w:rFonts w:eastAsia="나눔명조" w:hint="eastAsia"/>
            <w:sz w:val="20"/>
            <w:szCs w:val="20"/>
          </w:rPr>
          <w:delText xml:space="preserve"> </w:delText>
        </w:r>
        <w:r w:rsidR="004F1444" w:rsidRPr="004F1444" w:rsidDel="00A70CAB">
          <w:rPr>
            <w:rFonts w:eastAsia="나눔명조" w:hint="eastAsia"/>
            <w:sz w:val="20"/>
            <w:szCs w:val="20"/>
          </w:rPr>
          <w:delText>사회</w:delText>
        </w:r>
        <w:r w:rsidR="003E56D7" w:rsidDel="00A70CAB">
          <w:rPr>
            <w:rFonts w:eastAsia="나눔명조" w:hint="eastAsia"/>
            <w:sz w:val="20"/>
            <w:szCs w:val="20"/>
          </w:rPr>
          <w:delText>를</w:delText>
        </w:r>
        <w:r w:rsidR="34D5D6E7" w:rsidRPr="004F1444" w:rsidDel="00A70CAB">
          <w:rPr>
            <w:rFonts w:eastAsia="나눔명조"/>
            <w:sz w:val="20"/>
            <w:szCs w:val="20"/>
          </w:rPr>
          <w:delText xml:space="preserve"> </w:delText>
        </w:r>
        <w:r w:rsidR="34D5D6E7" w:rsidRPr="004F1444" w:rsidDel="00A70CAB">
          <w:rPr>
            <w:rFonts w:eastAsia="나눔명조"/>
            <w:sz w:val="20"/>
            <w:szCs w:val="20"/>
          </w:rPr>
          <w:delText>위해</w:delText>
        </w:r>
        <w:r w:rsidR="34D5D6E7" w:rsidRPr="004F1444" w:rsidDel="00A70CAB">
          <w:rPr>
            <w:rFonts w:eastAsia="나눔명조"/>
            <w:sz w:val="20"/>
            <w:szCs w:val="20"/>
          </w:rPr>
          <w:delText xml:space="preserve"> </w:delText>
        </w:r>
        <w:r w:rsidR="34D5D6E7" w:rsidRPr="004F1444" w:rsidDel="00A70CAB">
          <w:rPr>
            <w:rFonts w:eastAsia="나눔명조"/>
            <w:sz w:val="20"/>
            <w:szCs w:val="20"/>
          </w:rPr>
          <w:delText>자발적으로</w:delText>
        </w:r>
        <w:r w:rsidR="34D5D6E7" w:rsidRPr="004F1444" w:rsidDel="00A70CAB">
          <w:rPr>
            <w:rFonts w:eastAsia="나눔명조"/>
            <w:sz w:val="20"/>
            <w:szCs w:val="20"/>
          </w:rPr>
          <w:delText xml:space="preserve"> </w:delText>
        </w:r>
        <w:r w:rsidR="34D5D6E7" w:rsidRPr="004F1444" w:rsidDel="00A70CAB">
          <w:rPr>
            <w:rFonts w:eastAsia="나눔명조"/>
            <w:sz w:val="20"/>
            <w:szCs w:val="20"/>
          </w:rPr>
          <w:delText>봉사를</w:delText>
        </w:r>
        <w:r w:rsidR="34D5D6E7" w:rsidRPr="004F1444" w:rsidDel="00A70CAB">
          <w:rPr>
            <w:rFonts w:eastAsia="나눔명조"/>
            <w:sz w:val="20"/>
            <w:szCs w:val="20"/>
          </w:rPr>
          <w:delText xml:space="preserve"> </w:delText>
        </w:r>
        <w:r w:rsidR="34D5D6E7" w:rsidRPr="004F1444" w:rsidDel="00A70CAB">
          <w:rPr>
            <w:rFonts w:eastAsia="나눔명조"/>
            <w:sz w:val="20"/>
            <w:szCs w:val="20"/>
          </w:rPr>
          <w:delText>하려는</w:delText>
        </w:r>
        <w:r w:rsidR="34D5D6E7" w:rsidRPr="004F1444" w:rsidDel="00A70CAB">
          <w:rPr>
            <w:rFonts w:eastAsia="나눔명조"/>
            <w:sz w:val="20"/>
            <w:szCs w:val="20"/>
          </w:rPr>
          <w:delText xml:space="preserve"> </w:delText>
        </w:r>
        <w:r w:rsidR="34D5D6E7" w:rsidRPr="004F1444" w:rsidDel="00A70CAB">
          <w:rPr>
            <w:rFonts w:eastAsia="나눔명조"/>
            <w:sz w:val="20"/>
            <w:szCs w:val="20"/>
          </w:rPr>
          <w:delText>개인의</w:delText>
        </w:r>
        <w:r w:rsidR="34D5D6E7" w:rsidRPr="004F1444" w:rsidDel="00A70CAB">
          <w:rPr>
            <w:rFonts w:eastAsia="나눔명조"/>
            <w:sz w:val="20"/>
            <w:szCs w:val="20"/>
          </w:rPr>
          <w:delText xml:space="preserve"> </w:delText>
        </w:r>
        <w:r w:rsidR="34D5D6E7" w:rsidRPr="004F1444" w:rsidDel="00A70CAB">
          <w:rPr>
            <w:rFonts w:eastAsia="나눔명조"/>
            <w:sz w:val="20"/>
            <w:szCs w:val="20"/>
          </w:rPr>
          <w:delText>성향</w:delText>
        </w:r>
        <w:r w:rsidR="004F1444" w:rsidRPr="004F1444" w:rsidDel="00A70CAB">
          <w:rPr>
            <w:rFonts w:eastAsia="나눔명조" w:hint="eastAsia"/>
            <w:sz w:val="20"/>
            <w:szCs w:val="20"/>
          </w:rPr>
          <w:delText>이라고</w:delText>
        </w:r>
        <w:r w:rsidR="004F1444" w:rsidRPr="004F1444" w:rsidDel="00A70CAB">
          <w:rPr>
            <w:rFonts w:eastAsia="나눔명조" w:hint="eastAsia"/>
            <w:sz w:val="20"/>
            <w:szCs w:val="20"/>
          </w:rPr>
          <w:delText xml:space="preserve"> </w:delText>
        </w:r>
      </w:del>
      <w:del w:id="380" w:author="Park, Sanghoon" w:date="2021-09-30T14:31:00Z">
        <w:r w:rsidR="004F1444" w:rsidRPr="004F1444" w:rsidDel="005E3D2D">
          <w:rPr>
            <w:rFonts w:eastAsia="나눔명조" w:hint="eastAsia"/>
            <w:sz w:val="20"/>
            <w:szCs w:val="20"/>
          </w:rPr>
          <w:delText>정의하고</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이</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개념에</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맞춰</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연구를</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진행하고자</w:delText>
        </w:r>
        <w:r w:rsidR="004F1444" w:rsidRPr="004F1444" w:rsidDel="005E3D2D">
          <w:rPr>
            <w:rFonts w:eastAsia="나눔명조" w:hint="eastAsia"/>
            <w:sz w:val="20"/>
            <w:szCs w:val="20"/>
          </w:rPr>
          <w:delText xml:space="preserve"> </w:delText>
        </w:r>
        <w:r w:rsidR="004F1444" w:rsidRPr="004F1444" w:rsidDel="005E3D2D">
          <w:rPr>
            <w:rFonts w:eastAsia="나눔명조" w:hint="eastAsia"/>
            <w:sz w:val="20"/>
            <w:szCs w:val="20"/>
          </w:rPr>
          <w:delText>한다</w:delText>
        </w:r>
        <w:r w:rsidR="004F1444" w:rsidRPr="004F1444" w:rsidDel="005E3D2D">
          <w:rPr>
            <w:rFonts w:eastAsia="나눔명조" w:hint="eastAsia"/>
            <w:sz w:val="20"/>
            <w:szCs w:val="20"/>
          </w:rPr>
          <w:delText>.</w:delText>
        </w:r>
        <w:r w:rsidR="004F1444" w:rsidDel="005E3D2D">
          <w:rPr>
            <w:rFonts w:eastAsia="나눔명조" w:hint="eastAsia"/>
            <w:sz w:val="20"/>
            <w:szCs w:val="20"/>
          </w:rPr>
          <w:delText xml:space="preserve"> </w:delText>
        </w:r>
      </w:del>
    </w:p>
    <w:p w14:paraId="4F19DB10" w14:textId="21ADCE77" w:rsidR="001B2696" w:rsidDel="00A70CAB" w:rsidRDefault="003E56D7" w:rsidP="00265BC3">
      <w:pPr>
        <w:wordWrap/>
        <w:adjustRightInd w:val="0"/>
        <w:spacing w:before="120" w:after="120" w:line="276" w:lineRule="auto"/>
        <w:ind w:rightChars="-23" w:right="-55"/>
        <w:rPr>
          <w:del w:id="381" w:author="Park, Sanghoon" w:date="2021-09-30T15:11:00Z"/>
          <w:rFonts w:eastAsia="나눔명조"/>
          <w:sz w:val="20"/>
          <w:szCs w:val="22"/>
        </w:rPr>
      </w:pPr>
      <w:r>
        <w:rPr>
          <w:rFonts w:eastAsia="나눔명조" w:hint="eastAsia"/>
          <w:sz w:val="20"/>
          <w:szCs w:val="22"/>
        </w:rPr>
        <w:t>공공봉사동기를</w:t>
      </w:r>
      <w:r>
        <w:rPr>
          <w:rFonts w:eastAsia="나눔명조" w:hint="eastAsia"/>
          <w:sz w:val="20"/>
          <w:szCs w:val="22"/>
        </w:rPr>
        <w:t xml:space="preserve"> </w:t>
      </w:r>
      <w:r>
        <w:rPr>
          <w:rFonts w:eastAsia="나눔명조" w:hint="eastAsia"/>
          <w:sz w:val="20"/>
          <w:szCs w:val="22"/>
        </w:rPr>
        <w:t>측정하는</w:t>
      </w:r>
      <w:r>
        <w:rPr>
          <w:rFonts w:eastAsia="나눔명조" w:hint="eastAsia"/>
          <w:sz w:val="20"/>
          <w:szCs w:val="22"/>
        </w:rPr>
        <w:t xml:space="preserve"> </w:t>
      </w:r>
      <w:r>
        <w:rPr>
          <w:rFonts w:eastAsia="나눔명조" w:hint="eastAsia"/>
          <w:sz w:val="20"/>
          <w:szCs w:val="22"/>
        </w:rPr>
        <w:t>척도로는</w:t>
      </w:r>
      <w:r>
        <w:rPr>
          <w:rFonts w:eastAsia="나눔명조" w:hint="eastAsia"/>
          <w:sz w:val="20"/>
          <w:szCs w:val="22"/>
        </w:rPr>
        <w:t xml:space="preserve"> </w:t>
      </w:r>
      <w:r>
        <w:rPr>
          <w:rFonts w:eastAsia="나눔명조" w:hint="eastAsia"/>
          <w:sz w:val="20"/>
          <w:szCs w:val="22"/>
        </w:rPr>
        <w:t>앞서</w:t>
      </w:r>
      <w:r>
        <w:rPr>
          <w:rFonts w:eastAsia="나눔명조" w:hint="eastAsia"/>
          <w:sz w:val="20"/>
          <w:szCs w:val="22"/>
        </w:rPr>
        <w:t xml:space="preserve"> </w:t>
      </w:r>
      <w:r>
        <w:rPr>
          <w:rFonts w:eastAsia="나눔명조" w:hint="eastAsia"/>
          <w:sz w:val="20"/>
          <w:szCs w:val="22"/>
        </w:rPr>
        <w:t>언급했던</w:t>
      </w:r>
      <w:r>
        <w:rPr>
          <w:rFonts w:eastAsia="나눔명조" w:hint="eastAsia"/>
          <w:sz w:val="20"/>
          <w:szCs w:val="22"/>
        </w:rPr>
        <w:t xml:space="preserve"> </w:t>
      </w:r>
      <w:r w:rsidR="001B2696">
        <w:rPr>
          <w:rFonts w:eastAsia="나눔명조" w:hint="eastAsia"/>
          <w:sz w:val="20"/>
          <w:szCs w:val="22"/>
        </w:rPr>
        <w:t>공공정책</w:t>
      </w:r>
      <w:r w:rsidR="001B2696">
        <w:rPr>
          <w:rFonts w:eastAsia="나눔명조" w:hint="eastAsia"/>
          <w:sz w:val="20"/>
          <w:szCs w:val="22"/>
        </w:rPr>
        <w:t xml:space="preserve"> </w:t>
      </w:r>
      <w:r w:rsidR="001B2696">
        <w:rPr>
          <w:rFonts w:eastAsia="나눔명조" w:hint="eastAsia"/>
          <w:sz w:val="20"/>
          <w:szCs w:val="22"/>
        </w:rPr>
        <w:t>호감도</w:t>
      </w:r>
      <w:r w:rsidR="001B2696">
        <w:rPr>
          <w:rFonts w:eastAsia="나눔명조" w:hint="eastAsia"/>
          <w:sz w:val="20"/>
          <w:szCs w:val="22"/>
        </w:rPr>
        <w:t>,</w:t>
      </w:r>
      <w:r w:rsidR="001B2696">
        <w:rPr>
          <w:rFonts w:eastAsia="나눔명조"/>
          <w:sz w:val="20"/>
          <w:szCs w:val="22"/>
        </w:rPr>
        <w:t xml:space="preserve"> </w:t>
      </w:r>
      <w:r w:rsidR="001B2696">
        <w:rPr>
          <w:rFonts w:eastAsia="나눔명조" w:hint="eastAsia"/>
          <w:sz w:val="20"/>
          <w:szCs w:val="22"/>
        </w:rPr>
        <w:t>공공가치</w:t>
      </w:r>
      <w:r w:rsidR="001B2696">
        <w:rPr>
          <w:rFonts w:eastAsia="나눔명조" w:hint="eastAsia"/>
          <w:sz w:val="20"/>
          <w:szCs w:val="22"/>
        </w:rPr>
        <w:t xml:space="preserve"> </w:t>
      </w:r>
      <w:r w:rsidR="001B2696">
        <w:rPr>
          <w:rFonts w:eastAsia="나눔명조" w:hint="eastAsia"/>
          <w:sz w:val="20"/>
          <w:szCs w:val="22"/>
        </w:rPr>
        <w:t>몰입</w:t>
      </w:r>
      <w:r w:rsidR="001B2696">
        <w:rPr>
          <w:rFonts w:eastAsia="나눔명조" w:hint="eastAsia"/>
          <w:sz w:val="20"/>
          <w:szCs w:val="22"/>
        </w:rPr>
        <w:t>,</w:t>
      </w:r>
      <w:r w:rsidR="001B2696">
        <w:rPr>
          <w:rFonts w:eastAsia="나눔명조"/>
          <w:sz w:val="20"/>
          <w:szCs w:val="22"/>
        </w:rPr>
        <w:t xml:space="preserve"> </w:t>
      </w:r>
      <w:r w:rsidR="001B2696">
        <w:rPr>
          <w:rFonts w:eastAsia="나눔명조" w:hint="eastAsia"/>
          <w:sz w:val="20"/>
          <w:szCs w:val="22"/>
        </w:rPr>
        <w:t>동정심</w:t>
      </w:r>
      <w:r w:rsidR="001B2696">
        <w:rPr>
          <w:rFonts w:eastAsia="나눔명조" w:hint="eastAsia"/>
          <w:sz w:val="20"/>
          <w:szCs w:val="22"/>
        </w:rPr>
        <w:t>,</w:t>
      </w:r>
      <w:r w:rsidR="001B2696">
        <w:rPr>
          <w:rFonts w:eastAsia="나눔명조"/>
          <w:sz w:val="20"/>
          <w:szCs w:val="22"/>
        </w:rPr>
        <w:t xml:space="preserve"> </w:t>
      </w:r>
      <w:r w:rsidR="001B2696">
        <w:rPr>
          <w:rFonts w:eastAsia="나눔명조" w:hint="eastAsia"/>
          <w:sz w:val="20"/>
          <w:szCs w:val="22"/>
        </w:rPr>
        <w:t>자기희생</w:t>
      </w:r>
      <w:r>
        <w:rPr>
          <w:rFonts w:eastAsia="나눔명조" w:hint="eastAsia"/>
          <w:sz w:val="20"/>
          <w:szCs w:val="22"/>
        </w:rPr>
        <w:t>이라는</w:t>
      </w:r>
      <w:r>
        <w:rPr>
          <w:rFonts w:eastAsia="나눔명조" w:hint="eastAsia"/>
          <w:sz w:val="20"/>
          <w:szCs w:val="22"/>
        </w:rPr>
        <w:t xml:space="preserve"> </w:t>
      </w:r>
      <w:r>
        <w:rPr>
          <w:rFonts w:eastAsia="나눔명조" w:hint="eastAsia"/>
          <w:sz w:val="20"/>
          <w:szCs w:val="22"/>
        </w:rPr>
        <w:t>네가지</w:t>
      </w:r>
      <w:r>
        <w:rPr>
          <w:rFonts w:eastAsia="나눔명조" w:hint="eastAsia"/>
          <w:sz w:val="20"/>
          <w:szCs w:val="22"/>
        </w:rPr>
        <w:t xml:space="preserve"> </w:t>
      </w:r>
      <w:r>
        <w:rPr>
          <w:rFonts w:eastAsia="나눔명조" w:hint="eastAsia"/>
          <w:sz w:val="20"/>
          <w:szCs w:val="22"/>
        </w:rPr>
        <w:t>구성요소가</w:t>
      </w:r>
      <w:r>
        <w:rPr>
          <w:rFonts w:eastAsia="나눔명조" w:hint="eastAsia"/>
          <w:sz w:val="20"/>
          <w:szCs w:val="22"/>
        </w:rPr>
        <w:t xml:space="preserve"> </w:t>
      </w:r>
      <w:r>
        <w:rPr>
          <w:rFonts w:eastAsia="나눔명조" w:hint="eastAsia"/>
          <w:sz w:val="20"/>
          <w:szCs w:val="22"/>
        </w:rPr>
        <w:t>가장</w:t>
      </w:r>
      <w:r>
        <w:rPr>
          <w:rFonts w:eastAsia="나눔명조" w:hint="eastAsia"/>
          <w:sz w:val="20"/>
          <w:szCs w:val="22"/>
        </w:rPr>
        <w:t xml:space="preserve"> </w:t>
      </w:r>
      <w:r>
        <w:rPr>
          <w:rFonts w:eastAsia="나눔명조" w:hint="eastAsia"/>
          <w:sz w:val="20"/>
          <w:szCs w:val="22"/>
        </w:rPr>
        <w:t>일반적으로</w:t>
      </w:r>
      <w:r>
        <w:rPr>
          <w:rFonts w:eastAsia="나눔명조" w:hint="eastAsia"/>
          <w:sz w:val="20"/>
          <w:szCs w:val="22"/>
        </w:rPr>
        <w:t xml:space="preserve"> </w:t>
      </w:r>
      <w:r>
        <w:rPr>
          <w:rFonts w:eastAsia="나눔명조" w:hint="eastAsia"/>
          <w:sz w:val="20"/>
          <w:szCs w:val="22"/>
        </w:rPr>
        <w:t>활용된다</w:t>
      </w:r>
      <w:r w:rsidR="00BC78E4">
        <w:rPr>
          <w:rFonts w:eastAsia="나눔명조"/>
          <w:sz w:val="20"/>
          <w:szCs w:val="22"/>
        </w:rPr>
        <w:fldChar w:fldCharType="begin"/>
      </w:r>
      <w:r w:rsidR="005302F9">
        <w:rPr>
          <w:rFonts w:eastAsia="나눔명조" w:hint="eastAsia"/>
          <w:sz w:val="20"/>
          <w:szCs w:val="22"/>
        </w:rPr>
        <w:instrText xml:space="preserve"> ADDIN ZOTERO_ITEM CSL_CITATION {"citationID":"X4UR5O7U","properties":{"formattedCitation":"(Perry 1996; \\uc0\\u51060{}\\uc0\\u44540{}\\uc0\\u51452{} 2005)","plainCitation":"(Perry 1996; </w:instrText>
      </w:r>
      <w:r w:rsidR="005302F9">
        <w:rPr>
          <w:rFonts w:eastAsia="나눔명조" w:hint="eastAsia"/>
          <w:sz w:val="20"/>
          <w:szCs w:val="22"/>
        </w:rPr>
        <w:instrText>이근주</w:instrText>
      </w:r>
      <w:r w:rsidR="005302F9">
        <w:rPr>
          <w:rFonts w:eastAsia="나눔명조" w:hint="eastAsia"/>
          <w:sz w:val="20"/>
          <w:szCs w:val="22"/>
        </w:rPr>
        <w:instrText xml:space="preserve"> 2005)","noteIndex":0},"citationItems":[{"id":1502,"uris":["http</w:instrText>
      </w:r>
      <w:r w:rsidR="005302F9">
        <w:rPr>
          <w:rFonts w:eastAsia="나눔명조"/>
          <w:sz w:val="20"/>
          <w:szCs w:val="22"/>
        </w:rPr>
        <w:instrText>://zotero.org/users/5210800/items/MDAY58K2"],"uri":["http://zotero.org/users/5210800/items/MDAY58K2"],"itemData":{"id":1502,"type":"article-journal","container-title":"Journal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w:instrText>
      </w:r>
      <w:r w:rsidR="005302F9">
        <w:rPr>
          <w:rFonts w:eastAsia="나눔명조" w:hint="eastAsia"/>
          <w:sz w:val="20"/>
          <w:szCs w:val="22"/>
        </w:rPr>
        <w:instrText>"given":"James L."}],"issued":{"date-parts":[["1996"]]}}},{"id":1461,"uris":["http://zotero.org/users/5210800/items/VLMPKG72"],"uri":["http://zotero.org/users/5210800/items/VLMPKG72"],"itemData":{"id":1461,"type":"article-journal","container-title":"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","issue":"1","note":"Citation Key: _psm_2005","page":"81</w:instrText>
      </w:r>
      <w:r w:rsidR="005302F9">
        <w:rPr>
          <w:rFonts w:eastAsia="나눔명조" w:hint="eastAsia"/>
          <w:sz w:val="20"/>
          <w:szCs w:val="22"/>
        </w:rPr>
        <w:instrText>–</w:instrText>
      </w:r>
      <w:r w:rsidR="005302F9">
        <w:rPr>
          <w:rFonts w:eastAsia="나눔명조" w:hint="eastAsia"/>
          <w:sz w:val="20"/>
          <w:szCs w:val="22"/>
        </w:rPr>
        <w:instrText>104","title":"PSM</w:instrText>
      </w:r>
      <w:r w:rsidR="005302F9">
        <w:rPr>
          <w:rFonts w:eastAsia="나눔명조" w:hint="eastAsia"/>
          <w:sz w:val="20"/>
          <w:szCs w:val="22"/>
        </w:rPr>
        <w:instrText>과</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업무</w:instrText>
      </w:r>
      <w:r w:rsidR="005302F9">
        <w:rPr>
          <w:rFonts w:eastAsia="나눔명조" w:hint="eastAsia"/>
          <w:sz w:val="20"/>
          <w:szCs w:val="22"/>
        </w:rPr>
        <w:instrText xml:space="preserve"> </w:instrText>
      </w:r>
      <w:r w:rsidR="005302F9">
        <w:rPr>
          <w:rFonts w:eastAsia="나눔명조" w:hint="eastAsia"/>
          <w:sz w:val="20"/>
          <w:szCs w:val="22"/>
        </w:rPr>
        <w:instrText>성과</w:instrText>
      </w:r>
      <w:r w:rsidR="005302F9">
        <w:rPr>
          <w:rFonts w:eastAsia="나눔명조" w:hint="eastAsia"/>
          <w:sz w:val="20"/>
          <w:szCs w:val="22"/>
        </w:rPr>
        <w:instrText>","volume":"16","author":[{"family":"</w:instrText>
      </w:r>
      <w:r w:rsidR="005302F9">
        <w:rPr>
          <w:rFonts w:eastAsia="나눔명조" w:hint="eastAsia"/>
          <w:sz w:val="20"/>
          <w:szCs w:val="22"/>
        </w:rPr>
        <w:instrText>이근주</w:instrText>
      </w:r>
      <w:r w:rsidR="005302F9">
        <w:rPr>
          <w:rFonts w:eastAsia="나눔명조" w:hint="eastAsia"/>
          <w:sz w:val="20"/>
          <w:szCs w:val="22"/>
        </w:rPr>
        <w:instrText>","given":""}],"issued":{"date-parts":[["2005",5]]}}}],"schema":"https://github.com/citation-style-language/schema/raw/mast</w:instrText>
      </w:r>
      <w:r w:rsidR="005302F9">
        <w:rPr>
          <w:rFonts w:eastAsia="나눔명조"/>
          <w:sz w:val="20"/>
          <w:szCs w:val="22"/>
        </w:rPr>
        <w:instrText xml:space="preserve">er/csl-citation.json"} </w:instrText>
      </w:r>
      <w:r w:rsidR="00BC78E4">
        <w:rPr>
          <w:rFonts w:eastAsia="나눔명조"/>
          <w:sz w:val="20"/>
          <w:szCs w:val="22"/>
        </w:rPr>
        <w:fldChar w:fldCharType="separate"/>
      </w:r>
      <w:r w:rsidR="00BC78E4" w:rsidRPr="00BC78E4">
        <w:rPr>
          <w:rFonts w:eastAsia="나눔명조"/>
          <w:sz w:val="20"/>
          <w:szCs w:val="22"/>
          <w:rPrChange w:id="382" w:author="Park, Sanghoon" w:date="2021-09-30T22:32:00Z">
            <w:rPr>
              <w:sz w:val="20"/>
            </w:rPr>
          </w:rPrChange>
        </w:rPr>
        <w:t xml:space="preserve">(Perry 1996; </w:t>
      </w:r>
      <w:r w:rsidR="00BC78E4" w:rsidRPr="00BC78E4">
        <w:rPr>
          <w:rFonts w:eastAsia="나눔명조" w:hint="eastAsia"/>
          <w:sz w:val="20"/>
          <w:szCs w:val="22"/>
          <w:rPrChange w:id="383" w:author="Park, Sanghoon" w:date="2021-09-30T22:32:00Z">
            <w:rPr>
              <w:rFonts w:hint="eastAsia"/>
              <w:sz w:val="20"/>
            </w:rPr>
          </w:rPrChange>
        </w:rPr>
        <w:t>이근주</w:t>
      </w:r>
      <w:r w:rsidR="00BC78E4" w:rsidRPr="00BC78E4">
        <w:rPr>
          <w:rFonts w:eastAsia="나눔명조"/>
          <w:sz w:val="20"/>
          <w:szCs w:val="22"/>
          <w:rPrChange w:id="384" w:author="Park, Sanghoon" w:date="2021-09-30T22:32:00Z">
            <w:rPr>
              <w:sz w:val="20"/>
            </w:rPr>
          </w:rPrChange>
        </w:rPr>
        <w:t xml:space="preserve"> 2005)</w:t>
      </w:r>
      <w:r w:rsidR="00BC78E4">
        <w:rPr>
          <w:rFonts w:eastAsia="나눔명조"/>
          <w:sz w:val="20"/>
          <w:szCs w:val="22"/>
        </w:rPr>
        <w:fldChar w:fldCharType="end"/>
      </w:r>
      <w:del w:id="385" w:author="Park, Sanghoon" w:date="2021-09-30T22:33:00Z">
        <w:r w:rsidDel="00BC78E4">
          <w:rPr>
            <w:rFonts w:eastAsia="나눔명조" w:hint="eastAsia"/>
            <w:sz w:val="20"/>
            <w:szCs w:val="22"/>
          </w:rPr>
          <w:delText>(P</w:delText>
        </w:r>
        <w:r w:rsidDel="00BC78E4">
          <w:rPr>
            <w:rFonts w:eastAsia="나눔명조"/>
            <w:sz w:val="20"/>
            <w:szCs w:val="22"/>
          </w:rPr>
          <w:delText>erry 1996;</w:delText>
        </w:r>
        <w:r w:rsidDel="00BC78E4">
          <w:rPr>
            <w:rFonts w:eastAsia="나눔명조" w:hint="eastAsia"/>
            <w:sz w:val="20"/>
            <w:szCs w:val="22"/>
          </w:rPr>
          <w:delText>이근주</w:delText>
        </w:r>
        <w:r w:rsidDel="00BC78E4">
          <w:rPr>
            <w:rFonts w:eastAsia="나눔명조"/>
            <w:sz w:val="20"/>
            <w:szCs w:val="22"/>
          </w:rPr>
          <w:delText xml:space="preserve"> 2005)</w:delText>
        </w:r>
      </w:del>
      <w:r>
        <w:rPr>
          <w:rFonts w:eastAsia="나눔명조"/>
          <w:sz w:val="20"/>
          <w:szCs w:val="22"/>
        </w:rPr>
        <w:t xml:space="preserve">. </w:t>
      </w:r>
      <w:r w:rsidR="001B2696">
        <w:rPr>
          <w:rFonts w:eastAsia="나눔명조" w:hint="eastAsia"/>
          <w:sz w:val="20"/>
          <w:szCs w:val="22"/>
        </w:rPr>
        <w:t>공공정</w:t>
      </w:r>
      <w:r w:rsidR="00265BC3">
        <w:rPr>
          <w:rFonts w:eastAsia="나눔명조" w:hint="eastAsia"/>
          <w:sz w:val="20"/>
          <w:szCs w:val="22"/>
        </w:rPr>
        <w:t>책</w:t>
      </w:r>
      <w:r w:rsidR="001B2696">
        <w:rPr>
          <w:rFonts w:eastAsia="나눔명조" w:hint="eastAsia"/>
          <w:sz w:val="20"/>
          <w:szCs w:val="22"/>
        </w:rPr>
        <w:t xml:space="preserve"> </w:t>
      </w:r>
      <w:r w:rsidR="001B2696">
        <w:rPr>
          <w:rFonts w:eastAsia="나눔명조" w:hint="eastAsia"/>
          <w:sz w:val="20"/>
          <w:szCs w:val="22"/>
        </w:rPr>
        <w:t>호감도는</w:t>
      </w:r>
      <w:r w:rsidR="001B2696">
        <w:rPr>
          <w:rFonts w:eastAsia="나눔명조" w:hint="eastAsia"/>
          <w:sz w:val="20"/>
          <w:szCs w:val="22"/>
        </w:rPr>
        <w:t xml:space="preserve"> </w:t>
      </w:r>
      <w:r w:rsidR="001B2696" w:rsidRPr="0005167B">
        <w:rPr>
          <w:rFonts w:eastAsia="나눔명조" w:hint="eastAsia"/>
          <w:sz w:val="20"/>
          <w:szCs w:val="22"/>
        </w:rPr>
        <w:t>합리적</w:t>
      </w:r>
      <w:r w:rsidR="001B2696" w:rsidRPr="0005167B">
        <w:rPr>
          <w:rFonts w:eastAsia="나눔명조" w:hint="eastAsia"/>
          <w:sz w:val="20"/>
          <w:szCs w:val="22"/>
        </w:rPr>
        <w:t xml:space="preserve"> </w:t>
      </w:r>
      <w:r w:rsidR="001B2696" w:rsidRPr="0005167B">
        <w:rPr>
          <w:rFonts w:eastAsia="나눔명조" w:hint="eastAsia"/>
          <w:sz w:val="20"/>
          <w:szCs w:val="22"/>
        </w:rPr>
        <w:t>동기</w:t>
      </w:r>
      <w:r>
        <w:rPr>
          <w:rFonts w:eastAsia="나눔명조" w:hint="eastAsia"/>
          <w:sz w:val="20"/>
          <w:szCs w:val="22"/>
        </w:rPr>
        <w:t xml:space="preserve"> </w:t>
      </w:r>
      <w:r>
        <w:rPr>
          <w:rFonts w:eastAsia="나눔명조" w:hint="eastAsia"/>
          <w:sz w:val="20"/>
          <w:szCs w:val="22"/>
        </w:rPr>
        <w:t>차원</w:t>
      </w:r>
      <w:r w:rsidR="001B2696">
        <w:rPr>
          <w:rFonts w:eastAsia="나눔명조" w:hint="eastAsia"/>
          <w:sz w:val="20"/>
          <w:szCs w:val="22"/>
        </w:rPr>
        <w:t>에</w:t>
      </w:r>
      <w:r w:rsidR="001B2696">
        <w:rPr>
          <w:rFonts w:eastAsia="나눔명조" w:hint="eastAsia"/>
          <w:sz w:val="20"/>
          <w:szCs w:val="22"/>
        </w:rPr>
        <w:t xml:space="preserve"> </w:t>
      </w:r>
      <w:r w:rsidR="001B2696">
        <w:rPr>
          <w:rFonts w:eastAsia="나눔명조" w:hint="eastAsia"/>
          <w:sz w:val="20"/>
          <w:szCs w:val="22"/>
        </w:rPr>
        <w:t>속하며</w:t>
      </w:r>
      <w:r w:rsidR="001B2696">
        <w:rPr>
          <w:rFonts w:eastAsia="나눔명조" w:hint="eastAsia"/>
          <w:sz w:val="20"/>
          <w:szCs w:val="22"/>
        </w:rPr>
        <w:t>,</w:t>
      </w:r>
      <w:r w:rsidR="001B2696" w:rsidRPr="0005167B">
        <w:rPr>
          <w:rFonts w:eastAsia="나눔명조" w:hint="eastAsia"/>
          <w:sz w:val="20"/>
          <w:szCs w:val="22"/>
        </w:rPr>
        <w:t xml:space="preserve"> </w:t>
      </w:r>
      <w:r w:rsidRPr="003E56D7">
        <w:rPr>
          <w:rFonts w:eastAsia="나눔명조" w:hint="eastAsia"/>
          <w:sz w:val="20"/>
          <w:szCs w:val="22"/>
        </w:rPr>
        <w:t>정책과정에</w:t>
      </w:r>
      <w:r w:rsidRPr="003E56D7">
        <w:rPr>
          <w:rFonts w:eastAsia="나눔명조" w:hint="eastAsia"/>
          <w:sz w:val="20"/>
          <w:szCs w:val="22"/>
        </w:rPr>
        <w:t xml:space="preserve"> </w:t>
      </w:r>
      <w:r w:rsidRPr="003E56D7">
        <w:rPr>
          <w:rFonts w:eastAsia="나눔명조" w:hint="eastAsia"/>
          <w:sz w:val="20"/>
          <w:szCs w:val="22"/>
        </w:rPr>
        <w:t>적극적으로</w:t>
      </w:r>
      <w:r w:rsidRPr="003E56D7">
        <w:rPr>
          <w:rFonts w:eastAsia="나눔명조" w:hint="eastAsia"/>
          <w:sz w:val="20"/>
          <w:szCs w:val="22"/>
        </w:rPr>
        <w:t xml:space="preserve"> </w:t>
      </w:r>
      <w:r w:rsidRPr="003E56D7">
        <w:rPr>
          <w:rFonts w:eastAsia="나눔명조" w:hint="eastAsia"/>
          <w:sz w:val="20"/>
          <w:szCs w:val="22"/>
        </w:rPr>
        <w:t>참여하고</w:t>
      </w:r>
      <w:r w:rsidRPr="003E56D7">
        <w:rPr>
          <w:rFonts w:eastAsia="나눔명조" w:hint="eastAsia"/>
          <w:sz w:val="20"/>
          <w:szCs w:val="22"/>
        </w:rPr>
        <w:t xml:space="preserve"> </w:t>
      </w:r>
      <w:r w:rsidRPr="003E56D7">
        <w:rPr>
          <w:rFonts w:eastAsia="나눔명조" w:hint="eastAsia"/>
          <w:sz w:val="20"/>
          <w:szCs w:val="22"/>
        </w:rPr>
        <w:t>정책과정을</w:t>
      </w:r>
      <w:r w:rsidRPr="003E56D7">
        <w:rPr>
          <w:rFonts w:eastAsia="나눔명조" w:hint="eastAsia"/>
          <w:sz w:val="20"/>
          <w:szCs w:val="22"/>
        </w:rPr>
        <w:t xml:space="preserve"> </w:t>
      </w:r>
      <w:r w:rsidRPr="003E56D7">
        <w:rPr>
          <w:rFonts w:eastAsia="나눔명조" w:hint="eastAsia"/>
          <w:sz w:val="20"/>
          <w:szCs w:val="22"/>
        </w:rPr>
        <w:t>이행하는</w:t>
      </w:r>
      <w:r w:rsidRPr="003E56D7">
        <w:rPr>
          <w:rFonts w:eastAsia="나눔명조" w:hint="eastAsia"/>
          <w:sz w:val="20"/>
          <w:szCs w:val="22"/>
        </w:rPr>
        <w:t xml:space="preserve"> </w:t>
      </w:r>
      <w:r w:rsidRPr="003E56D7">
        <w:rPr>
          <w:rFonts w:eastAsia="나눔명조" w:hint="eastAsia"/>
          <w:sz w:val="20"/>
          <w:szCs w:val="22"/>
        </w:rPr>
        <w:t>것을</w:t>
      </w:r>
      <w:r w:rsidRPr="003E56D7">
        <w:rPr>
          <w:rFonts w:eastAsia="나눔명조" w:hint="eastAsia"/>
          <w:sz w:val="20"/>
          <w:szCs w:val="22"/>
        </w:rPr>
        <w:t xml:space="preserve"> </w:t>
      </w:r>
      <w:r w:rsidRPr="003E56D7">
        <w:rPr>
          <w:rFonts w:eastAsia="나눔명조" w:hint="eastAsia"/>
          <w:sz w:val="20"/>
          <w:szCs w:val="22"/>
        </w:rPr>
        <w:t>보다</w:t>
      </w:r>
      <w:r w:rsidRPr="003E56D7">
        <w:rPr>
          <w:rFonts w:eastAsia="나눔명조" w:hint="eastAsia"/>
          <w:sz w:val="20"/>
          <w:szCs w:val="22"/>
        </w:rPr>
        <w:t xml:space="preserve"> </w:t>
      </w:r>
      <w:r w:rsidRPr="003E56D7">
        <w:rPr>
          <w:rFonts w:eastAsia="나눔명조" w:hint="eastAsia"/>
          <w:sz w:val="20"/>
          <w:szCs w:val="22"/>
        </w:rPr>
        <w:t>큰</w:t>
      </w:r>
      <w:r w:rsidRPr="003E56D7">
        <w:rPr>
          <w:rFonts w:eastAsia="나눔명조" w:hint="eastAsia"/>
          <w:sz w:val="20"/>
          <w:szCs w:val="22"/>
        </w:rPr>
        <w:t xml:space="preserve"> </w:t>
      </w:r>
      <w:r w:rsidRPr="003E56D7">
        <w:rPr>
          <w:rFonts w:eastAsia="나눔명조" w:hint="eastAsia"/>
          <w:sz w:val="20"/>
          <w:szCs w:val="22"/>
        </w:rPr>
        <w:t>사회적</w:t>
      </w:r>
      <w:r w:rsidRPr="003E56D7">
        <w:rPr>
          <w:rFonts w:eastAsia="나눔명조" w:hint="eastAsia"/>
          <w:sz w:val="20"/>
          <w:szCs w:val="22"/>
        </w:rPr>
        <w:t xml:space="preserve"> </w:t>
      </w:r>
      <w:r w:rsidRPr="003E56D7">
        <w:rPr>
          <w:rFonts w:eastAsia="나눔명조" w:hint="eastAsia"/>
          <w:sz w:val="20"/>
          <w:szCs w:val="22"/>
        </w:rPr>
        <w:t>선으로</w:t>
      </w:r>
      <w:r w:rsidRPr="003E56D7">
        <w:rPr>
          <w:rFonts w:eastAsia="나눔명조" w:hint="eastAsia"/>
          <w:sz w:val="20"/>
          <w:szCs w:val="22"/>
        </w:rPr>
        <w:t xml:space="preserve"> </w:t>
      </w:r>
      <w:r w:rsidRPr="003E56D7">
        <w:rPr>
          <w:rFonts w:eastAsia="나눔명조" w:hint="eastAsia"/>
          <w:sz w:val="20"/>
          <w:szCs w:val="22"/>
        </w:rPr>
        <w:t>인식하는</w:t>
      </w:r>
      <w:r w:rsidRPr="003E56D7">
        <w:rPr>
          <w:rFonts w:eastAsia="나눔명조" w:hint="eastAsia"/>
          <w:sz w:val="20"/>
          <w:szCs w:val="22"/>
        </w:rPr>
        <w:t xml:space="preserve"> </w:t>
      </w:r>
      <w:r w:rsidRPr="003E56D7">
        <w:rPr>
          <w:rFonts w:eastAsia="나눔명조" w:hint="eastAsia"/>
          <w:sz w:val="20"/>
          <w:szCs w:val="22"/>
        </w:rPr>
        <w:t>것을</w:t>
      </w:r>
      <w:r w:rsidRPr="003E56D7">
        <w:rPr>
          <w:rFonts w:eastAsia="나눔명조" w:hint="eastAsia"/>
          <w:sz w:val="20"/>
          <w:szCs w:val="22"/>
        </w:rPr>
        <w:t xml:space="preserve"> </w:t>
      </w:r>
      <w:r w:rsidRPr="003E56D7">
        <w:rPr>
          <w:rFonts w:eastAsia="나눔명조" w:hint="eastAsia"/>
          <w:sz w:val="20"/>
          <w:szCs w:val="22"/>
        </w:rPr>
        <w:t>의미한다</w:t>
      </w:r>
      <w:r w:rsidRPr="003E56D7">
        <w:rPr>
          <w:rFonts w:eastAsia="나눔명조" w:hint="eastAsia"/>
          <w:sz w:val="20"/>
          <w:szCs w:val="22"/>
        </w:rPr>
        <w:t xml:space="preserve">. </w:t>
      </w:r>
      <w:r w:rsidRPr="003E56D7">
        <w:rPr>
          <w:rFonts w:eastAsia="나눔명조" w:hint="eastAsia"/>
          <w:sz w:val="20"/>
          <w:szCs w:val="22"/>
        </w:rPr>
        <w:t>규범적</w:t>
      </w:r>
      <w:r w:rsidRPr="003E56D7">
        <w:rPr>
          <w:rFonts w:eastAsia="나눔명조" w:hint="eastAsia"/>
          <w:sz w:val="20"/>
          <w:szCs w:val="22"/>
        </w:rPr>
        <w:t xml:space="preserve"> </w:t>
      </w:r>
      <w:r w:rsidRPr="003E56D7">
        <w:rPr>
          <w:rFonts w:eastAsia="나눔명조" w:hint="eastAsia"/>
          <w:sz w:val="20"/>
          <w:szCs w:val="22"/>
        </w:rPr>
        <w:t>차원에서</w:t>
      </w:r>
      <w:r w:rsidRPr="003E56D7">
        <w:rPr>
          <w:rFonts w:eastAsia="나눔명조" w:hint="eastAsia"/>
          <w:sz w:val="20"/>
          <w:szCs w:val="22"/>
        </w:rPr>
        <w:t xml:space="preserve"> </w:t>
      </w:r>
      <w:r w:rsidRPr="003E56D7">
        <w:rPr>
          <w:rFonts w:eastAsia="나눔명조" w:hint="eastAsia"/>
          <w:sz w:val="20"/>
          <w:szCs w:val="22"/>
        </w:rPr>
        <w:t>공공가치</w:t>
      </w:r>
      <w:r w:rsidRPr="003E56D7">
        <w:rPr>
          <w:rFonts w:eastAsia="나눔명조" w:hint="eastAsia"/>
          <w:sz w:val="20"/>
          <w:szCs w:val="22"/>
        </w:rPr>
        <w:t xml:space="preserve"> </w:t>
      </w:r>
      <w:r w:rsidRPr="003E56D7">
        <w:rPr>
          <w:rFonts w:eastAsia="나눔명조" w:hint="eastAsia"/>
          <w:sz w:val="20"/>
          <w:szCs w:val="22"/>
        </w:rPr>
        <w:t>몰입은</w:t>
      </w:r>
      <w:r w:rsidRPr="003E56D7">
        <w:rPr>
          <w:rFonts w:eastAsia="나눔명조" w:hint="eastAsia"/>
          <w:sz w:val="20"/>
          <w:szCs w:val="22"/>
        </w:rPr>
        <w:t xml:space="preserve"> </w:t>
      </w:r>
      <w:r w:rsidRPr="003E56D7">
        <w:rPr>
          <w:rFonts w:eastAsia="나눔명조" w:hint="eastAsia"/>
          <w:sz w:val="20"/>
          <w:szCs w:val="22"/>
        </w:rPr>
        <w:t>공익과</w:t>
      </w:r>
      <w:r w:rsidRPr="003E56D7">
        <w:rPr>
          <w:rFonts w:eastAsia="나눔명조" w:hint="eastAsia"/>
          <w:sz w:val="20"/>
          <w:szCs w:val="22"/>
        </w:rPr>
        <w:t xml:space="preserve"> </w:t>
      </w:r>
      <w:r w:rsidRPr="003E56D7">
        <w:rPr>
          <w:rFonts w:eastAsia="나눔명조" w:hint="eastAsia"/>
          <w:sz w:val="20"/>
          <w:szCs w:val="22"/>
        </w:rPr>
        <w:t>사회봉사에</w:t>
      </w:r>
      <w:r w:rsidRPr="003E56D7">
        <w:rPr>
          <w:rFonts w:eastAsia="나눔명조" w:hint="eastAsia"/>
          <w:sz w:val="20"/>
          <w:szCs w:val="22"/>
        </w:rPr>
        <w:t xml:space="preserve"> </w:t>
      </w:r>
      <w:r w:rsidRPr="003E56D7">
        <w:rPr>
          <w:rFonts w:eastAsia="나눔명조" w:hint="eastAsia"/>
          <w:sz w:val="20"/>
          <w:szCs w:val="22"/>
        </w:rPr>
        <w:t>대한</w:t>
      </w:r>
      <w:r w:rsidRPr="003E56D7">
        <w:rPr>
          <w:rFonts w:eastAsia="나눔명조" w:hint="eastAsia"/>
          <w:sz w:val="20"/>
          <w:szCs w:val="22"/>
        </w:rPr>
        <w:t xml:space="preserve"> </w:t>
      </w:r>
      <w:r w:rsidRPr="003E56D7">
        <w:rPr>
          <w:rFonts w:eastAsia="나눔명조" w:hint="eastAsia"/>
          <w:sz w:val="20"/>
          <w:szCs w:val="22"/>
        </w:rPr>
        <w:t>욕구</w:t>
      </w:r>
      <w:r w:rsidRPr="003E56D7">
        <w:rPr>
          <w:rFonts w:eastAsia="나눔명조" w:hint="eastAsia"/>
          <w:sz w:val="20"/>
          <w:szCs w:val="22"/>
        </w:rPr>
        <w:t xml:space="preserve"> </w:t>
      </w:r>
      <w:r w:rsidRPr="003E56D7">
        <w:rPr>
          <w:rFonts w:eastAsia="나눔명조" w:hint="eastAsia"/>
          <w:sz w:val="20"/>
          <w:szCs w:val="22"/>
        </w:rPr>
        <w:t>그리고</w:t>
      </w:r>
      <w:r w:rsidRPr="003E56D7">
        <w:rPr>
          <w:rFonts w:eastAsia="나눔명조" w:hint="eastAsia"/>
          <w:sz w:val="20"/>
          <w:szCs w:val="22"/>
        </w:rPr>
        <w:t xml:space="preserve"> </w:t>
      </w:r>
      <w:r w:rsidRPr="003E56D7">
        <w:rPr>
          <w:rFonts w:eastAsia="나눔명조" w:hint="eastAsia"/>
          <w:sz w:val="20"/>
          <w:szCs w:val="22"/>
        </w:rPr>
        <w:t>공공가치</w:t>
      </w:r>
      <w:r w:rsidRPr="003E56D7">
        <w:rPr>
          <w:rFonts w:eastAsia="나눔명조" w:hint="eastAsia"/>
          <w:sz w:val="20"/>
          <w:szCs w:val="22"/>
        </w:rPr>
        <w:t xml:space="preserve"> </w:t>
      </w:r>
      <w:r w:rsidRPr="003E56D7">
        <w:rPr>
          <w:rFonts w:eastAsia="나눔명조" w:hint="eastAsia"/>
          <w:sz w:val="20"/>
          <w:szCs w:val="22"/>
        </w:rPr>
        <w:t>실현에</w:t>
      </w:r>
      <w:r w:rsidRPr="003E56D7">
        <w:rPr>
          <w:rFonts w:eastAsia="나눔명조" w:hint="eastAsia"/>
          <w:sz w:val="20"/>
          <w:szCs w:val="22"/>
        </w:rPr>
        <w:t xml:space="preserve"> </w:t>
      </w:r>
      <w:r w:rsidRPr="003E56D7">
        <w:rPr>
          <w:rFonts w:eastAsia="나눔명조" w:hint="eastAsia"/>
          <w:sz w:val="20"/>
          <w:szCs w:val="22"/>
        </w:rPr>
        <w:t>몰입하는</w:t>
      </w:r>
      <w:r w:rsidRPr="003E56D7">
        <w:rPr>
          <w:rFonts w:eastAsia="나눔명조" w:hint="eastAsia"/>
          <w:sz w:val="20"/>
          <w:szCs w:val="22"/>
        </w:rPr>
        <w:t xml:space="preserve"> </w:t>
      </w:r>
      <w:r w:rsidRPr="003E56D7">
        <w:rPr>
          <w:rFonts w:eastAsia="나눔명조" w:hint="eastAsia"/>
          <w:sz w:val="20"/>
          <w:szCs w:val="22"/>
        </w:rPr>
        <w:t>것을</w:t>
      </w:r>
      <w:r w:rsidRPr="003E56D7">
        <w:rPr>
          <w:rFonts w:eastAsia="나눔명조" w:hint="eastAsia"/>
          <w:sz w:val="20"/>
          <w:szCs w:val="22"/>
        </w:rPr>
        <w:t xml:space="preserve"> </w:t>
      </w:r>
      <w:r w:rsidRPr="003E56D7">
        <w:rPr>
          <w:rFonts w:eastAsia="나눔명조" w:hint="eastAsia"/>
          <w:sz w:val="20"/>
          <w:szCs w:val="22"/>
        </w:rPr>
        <w:t>가리킨다</w:t>
      </w:r>
      <w:r w:rsidRPr="003E56D7">
        <w:rPr>
          <w:rFonts w:eastAsia="나눔명조" w:hint="eastAsia"/>
          <w:sz w:val="20"/>
          <w:szCs w:val="22"/>
        </w:rPr>
        <w:t xml:space="preserve">. </w:t>
      </w:r>
      <w:r w:rsidRPr="003E56D7">
        <w:rPr>
          <w:rFonts w:eastAsia="나눔명조" w:hint="eastAsia"/>
          <w:sz w:val="20"/>
          <w:szCs w:val="22"/>
        </w:rPr>
        <w:t>감성적</w:t>
      </w:r>
      <w:r w:rsidRPr="003E56D7">
        <w:rPr>
          <w:rFonts w:eastAsia="나눔명조" w:hint="eastAsia"/>
          <w:sz w:val="20"/>
          <w:szCs w:val="22"/>
        </w:rPr>
        <w:t xml:space="preserve"> </w:t>
      </w:r>
      <w:r w:rsidRPr="003E56D7">
        <w:rPr>
          <w:rFonts w:eastAsia="나눔명조" w:hint="eastAsia"/>
          <w:sz w:val="20"/>
          <w:szCs w:val="22"/>
        </w:rPr>
        <w:t>차원에서</w:t>
      </w:r>
      <w:r w:rsidRPr="003E56D7">
        <w:rPr>
          <w:rFonts w:eastAsia="나눔명조" w:hint="eastAsia"/>
          <w:sz w:val="20"/>
          <w:szCs w:val="22"/>
        </w:rPr>
        <w:t xml:space="preserve"> </w:t>
      </w:r>
      <w:r w:rsidRPr="003E56D7">
        <w:rPr>
          <w:rFonts w:eastAsia="나눔명조" w:hint="eastAsia"/>
          <w:sz w:val="20"/>
          <w:szCs w:val="22"/>
        </w:rPr>
        <w:t>동정심과</w:t>
      </w:r>
      <w:r w:rsidRPr="003E56D7">
        <w:rPr>
          <w:rFonts w:eastAsia="나눔명조" w:hint="eastAsia"/>
          <w:sz w:val="20"/>
          <w:szCs w:val="22"/>
        </w:rPr>
        <w:t xml:space="preserve"> </w:t>
      </w:r>
      <w:r w:rsidRPr="003E56D7">
        <w:rPr>
          <w:rFonts w:eastAsia="나눔명조" w:hint="eastAsia"/>
          <w:sz w:val="20"/>
          <w:szCs w:val="22"/>
        </w:rPr>
        <w:t>자기희생은</w:t>
      </w:r>
      <w:r w:rsidRPr="003E56D7">
        <w:rPr>
          <w:rFonts w:eastAsia="나눔명조" w:hint="eastAsia"/>
          <w:sz w:val="20"/>
          <w:szCs w:val="22"/>
        </w:rPr>
        <w:t xml:space="preserve"> </w:t>
      </w:r>
      <w:r w:rsidRPr="003E56D7">
        <w:rPr>
          <w:rFonts w:eastAsia="나눔명조" w:hint="eastAsia"/>
          <w:sz w:val="20"/>
          <w:szCs w:val="22"/>
        </w:rPr>
        <w:t>각각</w:t>
      </w:r>
      <w:r w:rsidRPr="003E56D7">
        <w:rPr>
          <w:rFonts w:eastAsia="나눔명조" w:hint="eastAsia"/>
          <w:sz w:val="20"/>
          <w:szCs w:val="22"/>
        </w:rPr>
        <w:t xml:space="preserve"> </w:t>
      </w:r>
      <w:r w:rsidRPr="003E56D7">
        <w:rPr>
          <w:rFonts w:eastAsia="나눔명조" w:hint="eastAsia"/>
          <w:sz w:val="20"/>
          <w:szCs w:val="22"/>
        </w:rPr>
        <w:t>사회적</w:t>
      </w:r>
      <w:r w:rsidRPr="003E56D7">
        <w:rPr>
          <w:rFonts w:eastAsia="나눔명조" w:hint="eastAsia"/>
          <w:sz w:val="20"/>
          <w:szCs w:val="22"/>
        </w:rPr>
        <w:t xml:space="preserve"> </w:t>
      </w:r>
      <w:r w:rsidRPr="003E56D7">
        <w:rPr>
          <w:rFonts w:eastAsia="나눔명조" w:hint="eastAsia"/>
          <w:sz w:val="20"/>
          <w:szCs w:val="22"/>
        </w:rPr>
        <w:t>약자와</w:t>
      </w:r>
      <w:r w:rsidRPr="003E56D7">
        <w:rPr>
          <w:rFonts w:eastAsia="나눔명조" w:hint="eastAsia"/>
          <w:sz w:val="20"/>
          <w:szCs w:val="22"/>
        </w:rPr>
        <w:t xml:space="preserve"> </w:t>
      </w:r>
      <w:r w:rsidRPr="003E56D7">
        <w:rPr>
          <w:rFonts w:eastAsia="나눔명조" w:hint="eastAsia"/>
          <w:sz w:val="20"/>
          <w:szCs w:val="22"/>
        </w:rPr>
        <w:t>사회문제에</w:t>
      </w:r>
      <w:r w:rsidRPr="003E56D7">
        <w:rPr>
          <w:rFonts w:eastAsia="나눔명조" w:hint="eastAsia"/>
          <w:sz w:val="20"/>
          <w:szCs w:val="22"/>
        </w:rPr>
        <w:t xml:space="preserve"> </w:t>
      </w:r>
      <w:r w:rsidRPr="003E56D7">
        <w:rPr>
          <w:rFonts w:eastAsia="나눔명조" w:hint="eastAsia"/>
          <w:sz w:val="20"/>
          <w:szCs w:val="22"/>
        </w:rPr>
        <w:t>대한</w:t>
      </w:r>
      <w:r w:rsidRPr="003E56D7">
        <w:rPr>
          <w:rFonts w:eastAsia="나눔명조" w:hint="eastAsia"/>
          <w:sz w:val="20"/>
          <w:szCs w:val="22"/>
        </w:rPr>
        <w:t xml:space="preserve"> </w:t>
      </w:r>
      <w:r w:rsidRPr="003E56D7">
        <w:rPr>
          <w:rFonts w:eastAsia="나눔명조" w:hint="eastAsia"/>
          <w:sz w:val="20"/>
          <w:szCs w:val="22"/>
        </w:rPr>
        <w:t>관심</w:t>
      </w:r>
      <w:r w:rsidRPr="003E56D7">
        <w:rPr>
          <w:rFonts w:eastAsia="나눔명조" w:hint="eastAsia"/>
          <w:sz w:val="20"/>
          <w:szCs w:val="22"/>
        </w:rPr>
        <w:t xml:space="preserve">, </w:t>
      </w:r>
      <w:r w:rsidRPr="003E56D7">
        <w:rPr>
          <w:rFonts w:eastAsia="나눔명조" w:hint="eastAsia"/>
          <w:sz w:val="20"/>
          <w:szCs w:val="22"/>
        </w:rPr>
        <w:t>그리고</w:t>
      </w:r>
      <w:r w:rsidRPr="003E56D7">
        <w:rPr>
          <w:rFonts w:eastAsia="나눔명조" w:hint="eastAsia"/>
          <w:sz w:val="20"/>
          <w:szCs w:val="22"/>
        </w:rPr>
        <w:t xml:space="preserve"> </w:t>
      </w:r>
      <w:r w:rsidRPr="003E56D7">
        <w:rPr>
          <w:rFonts w:eastAsia="나눔명조" w:hint="eastAsia"/>
          <w:sz w:val="20"/>
          <w:szCs w:val="22"/>
        </w:rPr>
        <w:t>공익</w:t>
      </w:r>
      <w:r w:rsidRPr="003E56D7">
        <w:rPr>
          <w:rFonts w:eastAsia="나눔명조" w:hint="eastAsia"/>
          <w:sz w:val="20"/>
          <w:szCs w:val="22"/>
        </w:rPr>
        <w:t xml:space="preserve"> </w:t>
      </w:r>
      <w:r w:rsidRPr="003E56D7">
        <w:rPr>
          <w:rFonts w:eastAsia="나눔명조" w:hint="eastAsia"/>
          <w:sz w:val="20"/>
          <w:szCs w:val="22"/>
        </w:rPr>
        <w:t>관련</w:t>
      </w:r>
      <w:r w:rsidRPr="003E56D7">
        <w:rPr>
          <w:rFonts w:eastAsia="나눔명조" w:hint="eastAsia"/>
          <w:sz w:val="20"/>
          <w:szCs w:val="22"/>
        </w:rPr>
        <w:t xml:space="preserve"> </w:t>
      </w:r>
      <w:r w:rsidRPr="003E56D7">
        <w:rPr>
          <w:rFonts w:eastAsia="나눔명조" w:hint="eastAsia"/>
          <w:sz w:val="20"/>
          <w:szCs w:val="22"/>
        </w:rPr>
        <w:t>문제에</w:t>
      </w:r>
      <w:r w:rsidRPr="003E56D7">
        <w:rPr>
          <w:rFonts w:eastAsia="나눔명조" w:hint="eastAsia"/>
          <w:sz w:val="20"/>
          <w:szCs w:val="22"/>
        </w:rPr>
        <w:t xml:space="preserve"> </w:t>
      </w:r>
      <w:r w:rsidRPr="003E56D7">
        <w:rPr>
          <w:rFonts w:eastAsia="나눔명조" w:hint="eastAsia"/>
          <w:sz w:val="20"/>
          <w:szCs w:val="22"/>
        </w:rPr>
        <w:t>대한</w:t>
      </w:r>
      <w:r w:rsidRPr="003E56D7">
        <w:rPr>
          <w:rFonts w:eastAsia="나눔명조" w:hint="eastAsia"/>
          <w:sz w:val="20"/>
          <w:szCs w:val="22"/>
        </w:rPr>
        <w:t xml:space="preserve"> </w:t>
      </w:r>
      <w:r w:rsidRPr="003E56D7">
        <w:rPr>
          <w:rFonts w:eastAsia="나눔명조" w:hint="eastAsia"/>
          <w:sz w:val="20"/>
          <w:szCs w:val="22"/>
        </w:rPr>
        <w:t>해결의지와</w:t>
      </w:r>
      <w:r w:rsidRPr="003E56D7">
        <w:rPr>
          <w:rFonts w:eastAsia="나눔명조" w:hint="eastAsia"/>
          <w:sz w:val="20"/>
          <w:szCs w:val="22"/>
        </w:rPr>
        <w:t xml:space="preserve"> </w:t>
      </w:r>
      <w:r w:rsidRPr="003E56D7">
        <w:rPr>
          <w:rFonts w:eastAsia="나눔명조" w:hint="eastAsia"/>
          <w:sz w:val="20"/>
          <w:szCs w:val="22"/>
        </w:rPr>
        <w:t>노력으로</w:t>
      </w:r>
      <w:r w:rsidRPr="003E56D7">
        <w:rPr>
          <w:rFonts w:eastAsia="나눔명조" w:hint="eastAsia"/>
          <w:sz w:val="20"/>
          <w:szCs w:val="22"/>
        </w:rPr>
        <w:t xml:space="preserve"> </w:t>
      </w:r>
      <w:r w:rsidRPr="003E56D7">
        <w:rPr>
          <w:rFonts w:eastAsia="나눔명조" w:hint="eastAsia"/>
          <w:sz w:val="20"/>
          <w:szCs w:val="22"/>
        </w:rPr>
        <w:t>해석할</w:t>
      </w:r>
      <w:r w:rsidRPr="003E56D7">
        <w:rPr>
          <w:rFonts w:eastAsia="나눔명조" w:hint="eastAsia"/>
          <w:sz w:val="20"/>
          <w:szCs w:val="22"/>
        </w:rPr>
        <w:t xml:space="preserve"> </w:t>
      </w:r>
      <w:r w:rsidRPr="003E56D7">
        <w:rPr>
          <w:rFonts w:eastAsia="나눔명조" w:hint="eastAsia"/>
          <w:sz w:val="20"/>
          <w:szCs w:val="22"/>
        </w:rPr>
        <w:t>수</w:t>
      </w:r>
      <w:r w:rsidRPr="003E56D7">
        <w:rPr>
          <w:rFonts w:eastAsia="나눔명조" w:hint="eastAsia"/>
          <w:sz w:val="20"/>
          <w:szCs w:val="22"/>
        </w:rPr>
        <w:t xml:space="preserve"> </w:t>
      </w:r>
      <w:r w:rsidRPr="003E56D7">
        <w:rPr>
          <w:rFonts w:eastAsia="나눔명조" w:hint="eastAsia"/>
          <w:sz w:val="20"/>
          <w:szCs w:val="22"/>
        </w:rPr>
        <w:t>있다</w:t>
      </w:r>
      <w:r w:rsidRPr="003E56D7">
        <w:rPr>
          <w:rFonts w:eastAsia="나눔명조" w:hint="eastAsia"/>
          <w:sz w:val="20"/>
          <w:szCs w:val="22"/>
        </w:rPr>
        <w:t>.</w:t>
      </w:r>
      <w:r>
        <w:rPr>
          <w:rFonts w:eastAsia="나눔명조"/>
          <w:sz w:val="20"/>
          <w:szCs w:val="22"/>
        </w:rPr>
        <w:t xml:space="preserve"> </w:t>
      </w:r>
      <w:r w:rsidR="001B2696" w:rsidRPr="00CF6179">
        <w:rPr>
          <w:rFonts w:eastAsia="나눔명조" w:hint="eastAsia"/>
          <w:sz w:val="20"/>
          <w:szCs w:val="22"/>
        </w:rPr>
        <w:t>여기서</w:t>
      </w:r>
      <w:r w:rsidR="001B2696" w:rsidRPr="00CF6179">
        <w:rPr>
          <w:rFonts w:eastAsia="나눔명조" w:hint="eastAsia"/>
          <w:sz w:val="20"/>
          <w:szCs w:val="22"/>
        </w:rPr>
        <w:t xml:space="preserve"> </w:t>
      </w:r>
      <w:r w:rsidR="001B2696" w:rsidRPr="00CF6179">
        <w:rPr>
          <w:rFonts w:eastAsia="나눔명조" w:hint="eastAsia"/>
          <w:sz w:val="20"/>
          <w:szCs w:val="22"/>
        </w:rPr>
        <w:t>자기</w:t>
      </w:r>
      <w:r w:rsidR="001B2696" w:rsidRPr="00CF6179">
        <w:rPr>
          <w:rFonts w:eastAsia="나눔명조" w:hint="eastAsia"/>
          <w:sz w:val="20"/>
          <w:szCs w:val="22"/>
        </w:rPr>
        <w:t xml:space="preserve"> </w:t>
      </w:r>
      <w:r w:rsidR="001B2696" w:rsidRPr="00CF6179">
        <w:rPr>
          <w:rFonts w:eastAsia="나눔명조" w:hint="eastAsia"/>
          <w:sz w:val="20"/>
          <w:szCs w:val="22"/>
        </w:rPr>
        <w:t>희생이란</w:t>
      </w:r>
      <w:r w:rsidR="001B2696" w:rsidRPr="00CF6179">
        <w:rPr>
          <w:rFonts w:eastAsia="나눔명조"/>
          <w:sz w:val="20"/>
          <w:szCs w:val="22"/>
        </w:rPr>
        <w:t xml:space="preserve">, </w:t>
      </w:r>
      <w:r w:rsidR="001B2696" w:rsidRPr="00CF6179">
        <w:rPr>
          <w:rFonts w:eastAsia="나눔명조"/>
          <w:sz w:val="20"/>
          <w:szCs w:val="22"/>
        </w:rPr>
        <w:t>의무감에</w:t>
      </w:r>
      <w:r w:rsidR="001B2696" w:rsidRPr="00CF6179">
        <w:rPr>
          <w:rFonts w:eastAsia="나눔명조" w:hint="eastAsia"/>
          <w:sz w:val="20"/>
          <w:szCs w:val="22"/>
        </w:rPr>
        <w:t xml:space="preserve"> </w:t>
      </w:r>
      <w:r w:rsidR="001B2696" w:rsidRPr="00CF6179">
        <w:rPr>
          <w:rFonts w:eastAsia="나눔명조" w:hint="eastAsia"/>
          <w:sz w:val="20"/>
          <w:szCs w:val="22"/>
        </w:rPr>
        <w:t>근거한</w:t>
      </w:r>
      <w:r>
        <w:rPr>
          <w:rFonts w:eastAsia="나눔명조" w:hint="eastAsia"/>
          <w:sz w:val="20"/>
          <w:szCs w:val="22"/>
        </w:rPr>
        <w:t xml:space="preserve"> </w:t>
      </w:r>
      <w:r w:rsidR="001B2696" w:rsidRPr="00CF6179">
        <w:rPr>
          <w:rFonts w:eastAsia="나눔명조" w:hint="eastAsia"/>
          <w:sz w:val="20"/>
          <w:szCs w:val="22"/>
        </w:rPr>
        <w:t>비자발적</w:t>
      </w:r>
      <w:r w:rsidR="001B2696" w:rsidRPr="00CF6179">
        <w:rPr>
          <w:rFonts w:eastAsia="나눔명조" w:hint="eastAsia"/>
          <w:sz w:val="20"/>
          <w:szCs w:val="22"/>
        </w:rPr>
        <w:t xml:space="preserve"> </w:t>
      </w:r>
      <w:r w:rsidR="001B2696" w:rsidRPr="00CF6179">
        <w:rPr>
          <w:rFonts w:eastAsia="나눔명조" w:hint="eastAsia"/>
          <w:sz w:val="20"/>
          <w:szCs w:val="22"/>
        </w:rPr>
        <w:t>자기</w:t>
      </w:r>
      <w:r w:rsidR="001B2696" w:rsidRPr="00CF6179">
        <w:rPr>
          <w:rFonts w:eastAsia="나눔명조" w:hint="eastAsia"/>
          <w:sz w:val="20"/>
          <w:szCs w:val="22"/>
        </w:rPr>
        <w:t xml:space="preserve"> </w:t>
      </w:r>
      <w:r w:rsidR="001B2696" w:rsidRPr="00CF6179">
        <w:rPr>
          <w:rFonts w:eastAsia="나눔명조" w:hint="eastAsia"/>
          <w:sz w:val="20"/>
          <w:szCs w:val="22"/>
        </w:rPr>
        <w:t>희생이</w:t>
      </w:r>
      <w:r w:rsidR="001B2696" w:rsidRPr="00CF6179">
        <w:rPr>
          <w:rFonts w:eastAsia="나눔명조" w:hint="eastAsia"/>
          <w:sz w:val="20"/>
          <w:szCs w:val="22"/>
        </w:rPr>
        <w:t xml:space="preserve"> </w:t>
      </w:r>
      <w:r w:rsidR="001B2696" w:rsidRPr="00CF6179">
        <w:rPr>
          <w:rFonts w:eastAsia="나눔명조" w:hint="eastAsia"/>
          <w:sz w:val="20"/>
          <w:szCs w:val="22"/>
        </w:rPr>
        <w:t>아니라</w:t>
      </w:r>
      <w:r w:rsidR="001B2696" w:rsidRPr="00CF6179">
        <w:rPr>
          <w:rFonts w:eastAsia="나눔명조" w:hint="eastAsia"/>
          <w:sz w:val="20"/>
          <w:szCs w:val="22"/>
        </w:rPr>
        <w:t xml:space="preserve"> </w:t>
      </w:r>
      <w:r w:rsidR="001B2696" w:rsidRPr="00CF6179">
        <w:rPr>
          <w:rFonts w:eastAsia="나눔명조" w:hint="eastAsia"/>
          <w:sz w:val="20"/>
          <w:szCs w:val="22"/>
        </w:rPr>
        <w:t>스스로의</w:t>
      </w:r>
      <w:r w:rsidR="001B2696" w:rsidRPr="00CF6179">
        <w:rPr>
          <w:rFonts w:eastAsia="나눔명조" w:hint="eastAsia"/>
          <w:sz w:val="20"/>
          <w:szCs w:val="22"/>
        </w:rPr>
        <w:t xml:space="preserve"> </w:t>
      </w:r>
      <w:r w:rsidR="001B2696" w:rsidRPr="00CF6179">
        <w:rPr>
          <w:rFonts w:eastAsia="나눔명조" w:hint="eastAsia"/>
          <w:sz w:val="20"/>
          <w:szCs w:val="22"/>
        </w:rPr>
        <w:t>자율적</w:t>
      </w:r>
      <w:r w:rsidR="001B2696" w:rsidRPr="00CF6179">
        <w:rPr>
          <w:rFonts w:eastAsia="나눔명조" w:hint="eastAsia"/>
          <w:sz w:val="20"/>
          <w:szCs w:val="22"/>
        </w:rPr>
        <w:t xml:space="preserve"> </w:t>
      </w:r>
      <w:r w:rsidR="001B2696" w:rsidRPr="00CF6179">
        <w:rPr>
          <w:rFonts w:eastAsia="나눔명조" w:hint="eastAsia"/>
          <w:sz w:val="20"/>
          <w:szCs w:val="22"/>
        </w:rPr>
        <w:t>결정에</w:t>
      </w:r>
      <w:r w:rsidR="001B2696" w:rsidRPr="00CF6179">
        <w:rPr>
          <w:rFonts w:eastAsia="나눔명조" w:hint="eastAsia"/>
          <w:sz w:val="20"/>
          <w:szCs w:val="22"/>
        </w:rPr>
        <w:t xml:space="preserve"> </w:t>
      </w:r>
      <w:r w:rsidR="001B2696" w:rsidRPr="00CF6179">
        <w:rPr>
          <w:rFonts w:eastAsia="나눔명조" w:hint="eastAsia"/>
          <w:sz w:val="20"/>
          <w:szCs w:val="22"/>
        </w:rPr>
        <w:t>근거한</w:t>
      </w:r>
      <w:r w:rsidR="001B2696" w:rsidRPr="00CF6179">
        <w:rPr>
          <w:rFonts w:eastAsia="나눔명조" w:hint="eastAsia"/>
          <w:sz w:val="20"/>
          <w:szCs w:val="22"/>
        </w:rPr>
        <w:t xml:space="preserve"> </w:t>
      </w:r>
      <w:r w:rsidR="001B2696" w:rsidRPr="00CF6179">
        <w:rPr>
          <w:rFonts w:eastAsia="나눔명조" w:hint="eastAsia"/>
          <w:sz w:val="20"/>
          <w:szCs w:val="22"/>
        </w:rPr>
        <w:t>자발적인</w:t>
      </w:r>
      <w:r w:rsidR="001B2696" w:rsidRPr="00CF6179">
        <w:rPr>
          <w:rFonts w:eastAsia="나눔명조" w:hint="eastAsia"/>
          <w:sz w:val="20"/>
          <w:szCs w:val="22"/>
        </w:rPr>
        <w:t xml:space="preserve"> </w:t>
      </w:r>
      <w:r w:rsidR="001B2696" w:rsidRPr="00CF6179">
        <w:rPr>
          <w:rFonts w:eastAsia="나눔명조" w:hint="eastAsia"/>
          <w:sz w:val="20"/>
          <w:szCs w:val="22"/>
        </w:rPr>
        <w:t>자기</w:t>
      </w:r>
      <w:r w:rsidR="001B2696" w:rsidRPr="00CF6179">
        <w:rPr>
          <w:rFonts w:eastAsia="나눔명조" w:hint="eastAsia"/>
          <w:sz w:val="20"/>
          <w:szCs w:val="22"/>
        </w:rPr>
        <w:t xml:space="preserve"> </w:t>
      </w:r>
      <w:r w:rsidR="001B2696" w:rsidRPr="00CF6179">
        <w:rPr>
          <w:rFonts w:eastAsia="나눔명조" w:hint="eastAsia"/>
          <w:sz w:val="20"/>
          <w:szCs w:val="22"/>
        </w:rPr>
        <w:t>희생을</w:t>
      </w:r>
      <w:r w:rsidR="001B2696" w:rsidRPr="00CF6179">
        <w:rPr>
          <w:rFonts w:eastAsia="나눔명조" w:hint="eastAsia"/>
          <w:sz w:val="20"/>
          <w:szCs w:val="22"/>
        </w:rPr>
        <w:t xml:space="preserve"> </w:t>
      </w:r>
      <w:r w:rsidR="001B2696" w:rsidRPr="00CF6179">
        <w:rPr>
          <w:rFonts w:eastAsia="나눔명조" w:hint="eastAsia"/>
          <w:sz w:val="20"/>
          <w:szCs w:val="22"/>
        </w:rPr>
        <w:t>뜻한다</w:t>
      </w:r>
      <w:r w:rsidR="001B2696" w:rsidRPr="00CF6179">
        <w:rPr>
          <w:rFonts w:eastAsia="나눔명조"/>
          <w:sz w:val="20"/>
          <w:szCs w:val="22"/>
        </w:rPr>
        <w:t>.</w:t>
      </w:r>
      <w:ins w:id="386" w:author="Park, Sanghoon" w:date="2021-09-30T15:10:00Z">
        <w:r w:rsidR="00A70CAB">
          <w:rPr>
            <w:rFonts w:eastAsia="나눔명조"/>
            <w:sz w:val="20"/>
            <w:szCs w:val="22"/>
          </w:rPr>
          <w:t xml:space="preserve"> </w:t>
        </w:r>
      </w:ins>
    </w:p>
    <w:p w14:paraId="3B06BF18" w14:textId="7B2CD453" w:rsidR="00F10AC3" w:rsidRDefault="34D5D6E7" w:rsidP="34D5D6E7">
      <w:pPr>
        <w:wordWrap/>
        <w:adjustRightInd w:val="0"/>
        <w:spacing w:before="120" w:after="120" w:line="276" w:lineRule="auto"/>
        <w:ind w:rightChars="-23" w:right="-55"/>
        <w:rPr>
          <w:rFonts w:eastAsia="나눔명조"/>
          <w:sz w:val="20"/>
          <w:szCs w:val="20"/>
        </w:rPr>
      </w:pPr>
      <w:r w:rsidRPr="34D5D6E7">
        <w:rPr>
          <w:rFonts w:eastAsia="나눔명조"/>
          <w:sz w:val="20"/>
          <w:szCs w:val="20"/>
        </w:rPr>
        <w:t>이에</w:t>
      </w:r>
      <w:r w:rsidRPr="34D5D6E7">
        <w:rPr>
          <w:rFonts w:eastAsia="나눔명조"/>
          <w:sz w:val="20"/>
          <w:szCs w:val="20"/>
        </w:rPr>
        <w:t xml:space="preserve"> </w:t>
      </w:r>
      <w:r w:rsidRPr="34D5D6E7">
        <w:rPr>
          <w:rFonts w:eastAsia="나눔명조"/>
          <w:sz w:val="20"/>
          <w:szCs w:val="20"/>
        </w:rPr>
        <w:t>따라</w:t>
      </w:r>
      <w:r w:rsidRPr="34D5D6E7">
        <w:rPr>
          <w:rFonts w:eastAsia="나눔명조"/>
          <w:sz w:val="20"/>
          <w:szCs w:val="20"/>
        </w:rPr>
        <w:t xml:space="preserve"> </w:t>
      </w:r>
      <w:r w:rsidRPr="34D5D6E7">
        <w:rPr>
          <w:rFonts w:eastAsia="나눔명조"/>
          <w:sz w:val="20"/>
          <w:szCs w:val="20"/>
        </w:rPr>
        <w:t>본</w:t>
      </w:r>
      <w:r w:rsidRPr="34D5D6E7">
        <w:rPr>
          <w:rFonts w:eastAsia="나눔명조"/>
          <w:sz w:val="20"/>
          <w:szCs w:val="20"/>
        </w:rPr>
        <w:t xml:space="preserve"> </w:t>
      </w:r>
      <w:r w:rsidRPr="34D5D6E7">
        <w:rPr>
          <w:rFonts w:eastAsia="나눔명조"/>
          <w:sz w:val="20"/>
          <w:szCs w:val="20"/>
        </w:rPr>
        <w:t>연구는</w:t>
      </w:r>
      <w:r w:rsidR="003E56D7">
        <w:rPr>
          <w:rFonts w:eastAsia="나눔명조" w:hint="eastAsia"/>
          <w:sz w:val="20"/>
          <w:szCs w:val="20"/>
        </w:rPr>
        <w:t xml:space="preserve"> </w:t>
      </w:r>
      <w:r w:rsidR="003E56D7">
        <w:rPr>
          <w:rFonts w:eastAsia="나눔명조" w:hint="eastAsia"/>
          <w:sz w:val="20"/>
          <w:szCs w:val="20"/>
        </w:rPr>
        <w:t>공공봉사동기를</w:t>
      </w:r>
      <w:r w:rsidR="003E56D7">
        <w:rPr>
          <w:rFonts w:eastAsia="나눔명조" w:hint="eastAsia"/>
          <w:sz w:val="20"/>
          <w:szCs w:val="20"/>
        </w:rPr>
        <w:t xml:space="preserve"> </w:t>
      </w:r>
      <w:r w:rsidR="003E56D7">
        <w:rPr>
          <w:rFonts w:eastAsia="나눔명조" w:hint="eastAsia"/>
          <w:sz w:val="20"/>
          <w:szCs w:val="20"/>
        </w:rPr>
        <w:t>사회약자와</w:t>
      </w:r>
      <w:r w:rsidR="003E56D7">
        <w:rPr>
          <w:rFonts w:eastAsia="나눔명조" w:hint="eastAsia"/>
          <w:sz w:val="20"/>
          <w:szCs w:val="20"/>
        </w:rPr>
        <w:t xml:space="preserve"> </w:t>
      </w:r>
      <w:r w:rsidR="003E56D7">
        <w:rPr>
          <w:rFonts w:eastAsia="나눔명조" w:hint="eastAsia"/>
          <w:sz w:val="20"/>
          <w:szCs w:val="20"/>
        </w:rPr>
        <w:t>사회문제에</w:t>
      </w:r>
      <w:r w:rsidR="003E56D7">
        <w:rPr>
          <w:rFonts w:eastAsia="나눔명조" w:hint="eastAsia"/>
          <w:sz w:val="20"/>
          <w:szCs w:val="20"/>
        </w:rPr>
        <w:t xml:space="preserve"> </w:t>
      </w:r>
      <w:r w:rsidR="003E56D7">
        <w:rPr>
          <w:rFonts w:eastAsia="나눔명조" w:hint="eastAsia"/>
          <w:sz w:val="20"/>
          <w:szCs w:val="20"/>
        </w:rPr>
        <w:t>관심을</w:t>
      </w:r>
      <w:r w:rsidR="003E56D7">
        <w:rPr>
          <w:rFonts w:eastAsia="나눔명조" w:hint="eastAsia"/>
          <w:sz w:val="20"/>
          <w:szCs w:val="20"/>
        </w:rPr>
        <w:t xml:space="preserve"> </w:t>
      </w:r>
      <w:r w:rsidR="003E56D7">
        <w:rPr>
          <w:rFonts w:eastAsia="나눔명조" w:hint="eastAsia"/>
          <w:sz w:val="20"/>
          <w:szCs w:val="20"/>
        </w:rPr>
        <w:t>갖고</w:t>
      </w:r>
      <w:r w:rsidR="003E56D7">
        <w:rPr>
          <w:rFonts w:eastAsia="나눔명조" w:hint="eastAsia"/>
          <w:sz w:val="20"/>
          <w:szCs w:val="20"/>
        </w:rPr>
        <w:t xml:space="preserve"> </w:t>
      </w:r>
      <w:r w:rsidR="003E56D7">
        <w:rPr>
          <w:rFonts w:eastAsia="나눔명조" w:hint="eastAsia"/>
          <w:sz w:val="20"/>
          <w:szCs w:val="20"/>
        </w:rPr>
        <w:t>이타심을</w:t>
      </w:r>
      <w:r w:rsidR="003E56D7">
        <w:rPr>
          <w:rFonts w:eastAsia="나눔명조" w:hint="eastAsia"/>
          <w:sz w:val="20"/>
          <w:szCs w:val="20"/>
        </w:rPr>
        <w:t xml:space="preserve"> </w:t>
      </w:r>
      <w:r w:rsidR="003E56D7">
        <w:rPr>
          <w:rFonts w:eastAsia="나눔명조" w:hint="eastAsia"/>
          <w:sz w:val="20"/>
          <w:szCs w:val="20"/>
        </w:rPr>
        <w:t>발휘하며</w:t>
      </w:r>
      <w:r w:rsidR="003E56D7">
        <w:rPr>
          <w:rFonts w:eastAsia="나눔명조" w:hint="eastAsia"/>
          <w:sz w:val="20"/>
          <w:szCs w:val="20"/>
        </w:rPr>
        <w:t>,</w:t>
      </w:r>
      <w:r w:rsidR="003E56D7">
        <w:rPr>
          <w:rFonts w:eastAsia="나눔명조"/>
          <w:sz w:val="20"/>
          <w:szCs w:val="20"/>
        </w:rPr>
        <w:t xml:space="preserve"> </w:t>
      </w:r>
      <w:r w:rsidR="003E56D7">
        <w:rPr>
          <w:rFonts w:eastAsia="나눔명조" w:hint="eastAsia"/>
          <w:sz w:val="20"/>
          <w:szCs w:val="20"/>
        </w:rPr>
        <w:t>이러한</w:t>
      </w:r>
      <w:r w:rsidR="003E56D7">
        <w:rPr>
          <w:rFonts w:eastAsia="나눔명조" w:hint="eastAsia"/>
          <w:sz w:val="20"/>
          <w:szCs w:val="20"/>
        </w:rPr>
        <w:t xml:space="preserve"> </w:t>
      </w:r>
      <w:r w:rsidR="003E56D7">
        <w:rPr>
          <w:rFonts w:eastAsia="나눔명조" w:hint="eastAsia"/>
          <w:sz w:val="20"/>
          <w:szCs w:val="20"/>
        </w:rPr>
        <w:t>사회</w:t>
      </w:r>
      <w:r w:rsidR="003E56D7">
        <w:rPr>
          <w:rFonts w:eastAsia="나눔명조" w:hint="eastAsia"/>
          <w:sz w:val="20"/>
          <w:szCs w:val="20"/>
        </w:rPr>
        <w:t xml:space="preserve"> </w:t>
      </w:r>
      <w:r w:rsidR="003E56D7">
        <w:rPr>
          <w:rFonts w:eastAsia="나눔명조" w:hint="eastAsia"/>
          <w:sz w:val="20"/>
          <w:szCs w:val="20"/>
        </w:rPr>
        <w:t>문제를</w:t>
      </w:r>
      <w:r w:rsidR="003E56D7">
        <w:rPr>
          <w:rFonts w:eastAsia="나눔명조" w:hint="eastAsia"/>
          <w:sz w:val="20"/>
          <w:szCs w:val="20"/>
        </w:rPr>
        <w:t xml:space="preserve"> </w:t>
      </w:r>
      <w:r w:rsidR="003E56D7">
        <w:rPr>
          <w:rFonts w:eastAsia="나눔명조" w:hint="eastAsia"/>
          <w:sz w:val="20"/>
          <w:szCs w:val="20"/>
        </w:rPr>
        <w:t>해결하기</w:t>
      </w:r>
      <w:r w:rsidR="003E56D7">
        <w:rPr>
          <w:rFonts w:eastAsia="나눔명조" w:hint="eastAsia"/>
          <w:sz w:val="20"/>
          <w:szCs w:val="20"/>
        </w:rPr>
        <w:t xml:space="preserve"> </w:t>
      </w:r>
      <w:r w:rsidR="003E56D7">
        <w:rPr>
          <w:rFonts w:eastAsia="나눔명조" w:hint="eastAsia"/>
          <w:sz w:val="20"/>
          <w:szCs w:val="20"/>
        </w:rPr>
        <w:t>위해</w:t>
      </w:r>
      <w:r w:rsidR="003E56D7">
        <w:rPr>
          <w:rFonts w:eastAsia="나눔명조" w:hint="eastAsia"/>
          <w:sz w:val="20"/>
          <w:szCs w:val="20"/>
        </w:rPr>
        <w:t xml:space="preserve"> </w:t>
      </w:r>
      <w:r w:rsidR="003E56D7">
        <w:rPr>
          <w:rFonts w:eastAsia="나눔명조" w:hint="eastAsia"/>
          <w:sz w:val="20"/>
          <w:szCs w:val="20"/>
        </w:rPr>
        <w:t>자발적으로</w:t>
      </w:r>
      <w:r w:rsidR="003E56D7">
        <w:rPr>
          <w:rFonts w:eastAsia="나눔명조" w:hint="eastAsia"/>
          <w:sz w:val="20"/>
          <w:szCs w:val="20"/>
        </w:rPr>
        <w:t xml:space="preserve"> </w:t>
      </w:r>
      <w:r w:rsidR="003E56D7">
        <w:rPr>
          <w:rFonts w:eastAsia="나눔명조" w:hint="eastAsia"/>
          <w:sz w:val="20"/>
          <w:szCs w:val="20"/>
        </w:rPr>
        <w:t>봉사하며</w:t>
      </w:r>
      <w:r w:rsidR="003E56D7">
        <w:rPr>
          <w:rFonts w:eastAsia="나눔명조" w:hint="eastAsia"/>
          <w:sz w:val="20"/>
          <w:szCs w:val="20"/>
        </w:rPr>
        <w:t xml:space="preserve"> </w:t>
      </w:r>
      <w:r w:rsidR="003E56D7">
        <w:rPr>
          <w:rFonts w:eastAsia="나눔명조" w:hint="eastAsia"/>
          <w:sz w:val="20"/>
          <w:szCs w:val="20"/>
        </w:rPr>
        <w:t>친사회적</w:t>
      </w:r>
      <w:r w:rsidR="003E56D7">
        <w:rPr>
          <w:rFonts w:eastAsia="나눔명조" w:hint="eastAsia"/>
          <w:sz w:val="20"/>
          <w:szCs w:val="20"/>
        </w:rPr>
        <w:t xml:space="preserve"> </w:t>
      </w:r>
      <w:r w:rsidR="003E56D7">
        <w:rPr>
          <w:rFonts w:eastAsia="나눔명조" w:hint="eastAsia"/>
          <w:sz w:val="20"/>
          <w:szCs w:val="20"/>
        </w:rPr>
        <w:lastRenderedPageBreak/>
        <w:t>정책</w:t>
      </w:r>
      <w:r w:rsidR="003E56D7">
        <w:rPr>
          <w:rFonts w:eastAsia="나눔명조" w:hint="eastAsia"/>
          <w:sz w:val="20"/>
          <w:szCs w:val="20"/>
        </w:rPr>
        <w:t xml:space="preserve"> </w:t>
      </w:r>
      <w:r w:rsidR="003E56D7">
        <w:rPr>
          <w:rFonts w:eastAsia="나눔명조" w:hint="eastAsia"/>
          <w:sz w:val="20"/>
          <w:szCs w:val="20"/>
        </w:rPr>
        <w:t>과정에</w:t>
      </w:r>
      <w:r w:rsidR="003E56D7">
        <w:rPr>
          <w:rFonts w:eastAsia="나눔명조" w:hint="eastAsia"/>
          <w:sz w:val="20"/>
          <w:szCs w:val="20"/>
        </w:rPr>
        <w:t xml:space="preserve"> </w:t>
      </w:r>
      <w:r w:rsidR="003E56D7">
        <w:rPr>
          <w:rFonts w:eastAsia="나눔명조" w:hint="eastAsia"/>
          <w:sz w:val="20"/>
          <w:szCs w:val="20"/>
        </w:rPr>
        <w:t>적극적으로</w:t>
      </w:r>
      <w:r w:rsidR="003E56D7">
        <w:rPr>
          <w:rFonts w:eastAsia="나눔명조" w:hint="eastAsia"/>
          <w:sz w:val="20"/>
          <w:szCs w:val="20"/>
        </w:rPr>
        <w:t xml:space="preserve"> </w:t>
      </w:r>
      <w:r w:rsidR="003E56D7">
        <w:rPr>
          <w:rFonts w:eastAsia="나눔명조" w:hint="eastAsia"/>
          <w:sz w:val="20"/>
          <w:szCs w:val="20"/>
        </w:rPr>
        <w:t>개입하는</w:t>
      </w:r>
      <w:r w:rsidR="003E56D7">
        <w:rPr>
          <w:rFonts w:eastAsia="나눔명조" w:hint="eastAsia"/>
          <w:sz w:val="20"/>
          <w:szCs w:val="20"/>
        </w:rPr>
        <w:t xml:space="preserve"> </w:t>
      </w:r>
      <w:r w:rsidR="003E56D7">
        <w:rPr>
          <w:rFonts w:eastAsia="나눔명조" w:hint="eastAsia"/>
          <w:sz w:val="20"/>
          <w:szCs w:val="20"/>
        </w:rPr>
        <w:t>개인의</w:t>
      </w:r>
      <w:r w:rsidR="003E56D7">
        <w:rPr>
          <w:rFonts w:eastAsia="나눔명조" w:hint="eastAsia"/>
          <w:sz w:val="20"/>
          <w:szCs w:val="20"/>
        </w:rPr>
        <w:t xml:space="preserve"> </w:t>
      </w:r>
      <w:r w:rsidR="003E56D7">
        <w:rPr>
          <w:rFonts w:eastAsia="나눔명조" w:hint="eastAsia"/>
          <w:sz w:val="20"/>
          <w:szCs w:val="20"/>
        </w:rPr>
        <w:t>성향이라고</w:t>
      </w:r>
      <w:r w:rsidR="003E56D7">
        <w:rPr>
          <w:rFonts w:eastAsia="나눔명조" w:hint="eastAsia"/>
          <w:sz w:val="20"/>
          <w:szCs w:val="20"/>
        </w:rPr>
        <w:t xml:space="preserve"> </w:t>
      </w:r>
      <w:r w:rsidR="003E56D7">
        <w:rPr>
          <w:rFonts w:eastAsia="나눔명조" w:hint="eastAsia"/>
          <w:sz w:val="20"/>
          <w:szCs w:val="20"/>
        </w:rPr>
        <w:t>정의한다</w:t>
      </w:r>
      <w:r w:rsidR="003E56D7">
        <w:rPr>
          <w:rFonts w:eastAsia="나눔명조" w:hint="eastAsia"/>
          <w:sz w:val="20"/>
          <w:szCs w:val="20"/>
        </w:rPr>
        <w:t>.</w:t>
      </w:r>
      <w:r w:rsidRPr="34D5D6E7">
        <w:rPr>
          <w:rFonts w:eastAsia="나눔명조"/>
          <w:sz w:val="20"/>
          <w:szCs w:val="20"/>
        </w:rPr>
        <w:t xml:space="preserve"> </w:t>
      </w:r>
      <w:del w:id="387" w:author="Park, Sanghoon" w:date="2021-09-30T15:12:00Z">
        <w:r w:rsidR="003E56D7" w:rsidDel="00A70CAB">
          <w:rPr>
            <w:rFonts w:eastAsia="나눔명조" w:hint="eastAsia"/>
            <w:sz w:val="20"/>
            <w:szCs w:val="20"/>
          </w:rPr>
          <w:delText>따라서</w:delText>
        </w:r>
        <w:r w:rsidR="003E56D7" w:rsidDel="00A70CAB">
          <w:rPr>
            <w:rFonts w:eastAsia="나눔명조" w:hint="eastAsia"/>
            <w:sz w:val="20"/>
            <w:szCs w:val="20"/>
          </w:rPr>
          <w:delText xml:space="preserve"> </w:delText>
        </w:r>
        <w:r w:rsidRPr="34D5D6E7" w:rsidDel="00A70CAB">
          <w:rPr>
            <w:rFonts w:eastAsia="나눔명조"/>
            <w:sz w:val="20"/>
            <w:szCs w:val="20"/>
          </w:rPr>
          <w:delText>2020</w:delText>
        </w:r>
        <w:r w:rsidRPr="34D5D6E7" w:rsidDel="00A70CAB">
          <w:rPr>
            <w:rFonts w:eastAsia="나눔명조"/>
            <w:sz w:val="20"/>
            <w:szCs w:val="20"/>
          </w:rPr>
          <w:delText>년</w:delText>
        </w:r>
        <w:r w:rsidRPr="34D5D6E7" w:rsidDel="00A70CAB">
          <w:rPr>
            <w:rFonts w:eastAsia="나눔명조"/>
            <w:sz w:val="20"/>
            <w:szCs w:val="20"/>
          </w:rPr>
          <w:delText xml:space="preserve"> </w:delText>
        </w:r>
        <w:r w:rsidRPr="34D5D6E7" w:rsidDel="00A70CAB">
          <w:rPr>
            <w:rFonts w:eastAsia="나눔명조"/>
            <w:sz w:val="20"/>
            <w:szCs w:val="20"/>
          </w:rPr>
          <w:delText>공직생활실태조사에서</w:delText>
        </w:r>
        <w:r w:rsidRPr="34D5D6E7" w:rsidDel="00A70CAB">
          <w:rPr>
            <w:rFonts w:eastAsia="나눔명조"/>
            <w:sz w:val="20"/>
            <w:szCs w:val="20"/>
          </w:rPr>
          <w:delText xml:space="preserve"> 29</w:delText>
        </w:r>
        <w:r w:rsidRPr="34D5D6E7" w:rsidDel="00A70CAB">
          <w:rPr>
            <w:rFonts w:eastAsia="나눔명조"/>
            <w:sz w:val="20"/>
            <w:szCs w:val="20"/>
          </w:rPr>
          <w:delText>번</w:delText>
        </w:r>
        <w:r w:rsidRPr="34D5D6E7" w:rsidDel="00A70CAB">
          <w:rPr>
            <w:rFonts w:eastAsia="나눔명조"/>
            <w:sz w:val="20"/>
            <w:szCs w:val="20"/>
          </w:rPr>
          <w:delText xml:space="preserve"> </w:delText>
        </w:r>
        <w:r w:rsidRPr="34D5D6E7" w:rsidDel="00A70CAB">
          <w:rPr>
            <w:rFonts w:eastAsia="나눔명조"/>
            <w:sz w:val="20"/>
            <w:szCs w:val="20"/>
          </w:rPr>
          <w:delText>공공봉사동기와</w:delText>
        </w:r>
        <w:r w:rsidRPr="34D5D6E7" w:rsidDel="00A70CAB">
          <w:rPr>
            <w:rFonts w:eastAsia="나눔명조"/>
            <w:sz w:val="20"/>
            <w:szCs w:val="20"/>
          </w:rPr>
          <w:delText xml:space="preserve"> </w:delText>
        </w:r>
        <w:r w:rsidRPr="34D5D6E7" w:rsidDel="00A70CAB">
          <w:rPr>
            <w:rFonts w:eastAsia="나눔명조"/>
            <w:sz w:val="20"/>
            <w:szCs w:val="20"/>
          </w:rPr>
          <w:delText>관련한</w:delText>
        </w:r>
        <w:r w:rsidRPr="34D5D6E7" w:rsidDel="00A70CAB">
          <w:rPr>
            <w:rFonts w:eastAsia="나눔명조"/>
            <w:sz w:val="20"/>
            <w:szCs w:val="20"/>
          </w:rPr>
          <w:delText xml:space="preserve"> </w:delText>
        </w:r>
        <w:r w:rsidRPr="34D5D6E7" w:rsidDel="00A70CAB">
          <w:rPr>
            <w:rFonts w:eastAsia="나눔명조"/>
            <w:sz w:val="20"/>
            <w:szCs w:val="20"/>
          </w:rPr>
          <w:delText>문항</w:delText>
        </w:r>
        <w:r w:rsidRPr="34D5D6E7" w:rsidDel="00A70CAB">
          <w:rPr>
            <w:rFonts w:eastAsia="나눔명조"/>
            <w:sz w:val="20"/>
            <w:szCs w:val="20"/>
          </w:rPr>
          <w:delText xml:space="preserve"> </w:delText>
        </w:r>
        <w:r w:rsidRPr="34D5D6E7" w:rsidDel="00A70CAB">
          <w:rPr>
            <w:rFonts w:eastAsia="나눔명조"/>
            <w:sz w:val="20"/>
            <w:szCs w:val="20"/>
          </w:rPr>
          <w:delText>중</w:delText>
        </w:r>
        <w:r w:rsidRPr="34D5D6E7" w:rsidDel="00A70CAB">
          <w:rPr>
            <w:rFonts w:eastAsia="나눔명조"/>
            <w:sz w:val="20"/>
            <w:szCs w:val="20"/>
          </w:rPr>
          <w:delText xml:space="preserve"> 3</w:delText>
        </w:r>
        <w:r w:rsidRPr="34D5D6E7" w:rsidDel="00A70CAB">
          <w:rPr>
            <w:rFonts w:eastAsia="나눔명조"/>
            <w:sz w:val="20"/>
            <w:szCs w:val="20"/>
          </w:rPr>
          <w:delText>번</w:delText>
        </w:r>
        <w:r w:rsidR="003E56D7" w:rsidDel="00A70CAB">
          <w:rPr>
            <w:rFonts w:eastAsia="나눔명조" w:hint="eastAsia"/>
            <w:sz w:val="20"/>
            <w:szCs w:val="20"/>
          </w:rPr>
          <w:delText xml:space="preserve"> </w:delText>
        </w:r>
        <w:r w:rsidR="003E56D7" w:rsidDel="00A70CAB">
          <w:rPr>
            <w:rFonts w:eastAsia="나눔명조" w:hint="eastAsia"/>
            <w:sz w:val="20"/>
            <w:szCs w:val="20"/>
          </w:rPr>
          <w:delText>항목</w:delText>
        </w:r>
        <w:r w:rsidRPr="34D5D6E7" w:rsidDel="00A70CAB">
          <w:rPr>
            <w:rFonts w:eastAsia="나눔명조"/>
            <w:sz w:val="20"/>
            <w:szCs w:val="20"/>
          </w:rPr>
          <w:delText xml:space="preserve"> “</w:delText>
        </w:r>
        <w:r w:rsidRPr="34D5D6E7" w:rsidDel="00A70CAB">
          <w:rPr>
            <w:rFonts w:eastAsia="나눔명조"/>
            <w:sz w:val="20"/>
            <w:szCs w:val="20"/>
          </w:rPr>
          <w:delText>나에게는</w:delText>
        </w:r>
        <w:r w:rsidRPr="34D5D6E7" w:rsidDel="00A70CAB">
          <w:rPr>
            <w:rFonts w:eastAsia="나눔명조"/>
            <w:sz w:val="20"/>
            <w:szCs w:val="20"/>
          </w:rPr>
          <w:delText xml:space="preserve"> </w:delText>
        </w:r>
        <w:r w:rsidRPr="34D5D6E7" w:rsidDel="00A70CAB">
          <w:rPr>
            <w:rFonts w:eastAsia="나눔명조"/>
            <w:sz w:val="20"/>
            <w:szCs w:val="20"/>
          </w:rPr>
          <w:delText>사회에</w:delText>
        </w:r>
        <w:r w:rsidRPr="34D5D6E7" w:rsidDel="00A70CAB">
          <w:rPr>
            <w:rFonts w:eastAsia="나눔명조"/>
            <w:sz w:val="20"/>
            <w:szCs w:val="20"/>
          </w:rPr>
          <w:delText xml:space="preserve"> </w:delText>
        </w:r>
        <w:r w:rsidRPr="34D5D6E7" w:rsidDel="00A70CAB">
          <w:rPr>
            <w:rFonts w:eastAsia="나눔명조"/>
            <w:sz w:val="20"/>
            <w:szCs w:val="20"/>
          </w:rPr>
          <w:delText>어떤</w:delText>
        </w:r>
        <w:r w:rsidRPr="34D5D6E7" w:rsidDel="00A70CAB">
          <w:rPr>
            <w:rFonts w:eastAsia="나눔명조"/>
            <w:sz w:val="20"/>
            <w:szCs w:val="20"/>
          </w:rPr>
          <w:delText xml:space="preserve"> </w:delText>
        </w:r>
        <w:r w:rsidRPr="34D5D6E7" w:rsidDel="00A70CAB">
          <w:rPr>
            <w:rFonts w:eastAsia="나눔명조"/>
            <w:sz w:val="20"/>
            <w:szCs w:val="20"/>
          </w:rPr>
          <w:delText>바람직한</w:delText>
        </w:r>
        <w:r w:rsidRPr="34D5D6E7" w:rsidDel="00A70CAB">
          <w:rPr>
            <w:rFonts w:eastAsia="나눔명조"/>
            <w:sz w:val="20"/>
            <w:szCs w:val="20"/>
          </w:rPr>
          <w:delText xml:space="preserve"> </w:delText>
        </w:r>
        <w:r w:rsidRPr="34D5D6E7" w:rsidDel="00A70CAB">
          <w:rPr>
            <w:rFonts w:eastAsia="나눔명조"/>
            <w:sz w:val="20"/>
            <w:szCs w:val="20"/>
          </w:rPr>
          <w:delText>변화를</w:delText>
        </w:r>
        <w:r w:rsidRPr="34D5D6E7" w:rsidDel="00A70CAB">
          <w:rPr>
            <w:rFonts w:eastAsia="나눔명조"/>
            <w:sz w:val="20"/>
            <w:szCs w:val="20"/>
          </w:rPr>
          <w:delText xml:space="preserve"> </w:delText>
        </w:r>
        <w:r w:rsidRPr="34D5D6E7" w:rsidDel="00A70CAB">
          <w:rPr>
            <w:rFonts w:eastAsia="나눔명조"/>
            <w:sz w:val="20"/>
            <w:szCs w:val="20"/>
          </w:rPr>
          <w:delText>가져오는</w:delText>
        </w:r>
        <w:r w:rsidRPr="34D5D6E7" w:rsidDel="00A70CAB">
          <w:rPr>
            <w:rFonts w:eastAsia="나눔명조"/>
            <w:sz w:val="20"/>
            <w:szCs w:val="20"/>
          </w:rPr>
          <w:delText xml:space="preserve"> </w:delText>
        </w:r>
        <w:r w:rsidRPr="34D5D6E7" w:rsidDel="00A70CAB">
          <w:rPr>
            <w:rFonts w:eastAsia="나눔명조"/>
            <w:sz w:val="20"/>
            <w:szCs w:val="20"/>
          </w:rPr>
          <w:delText>것이</w:delText>
        </w:r>
        <w:r w:rsidRPr="34D5D6E7" w:rsidDel="00A70CAB">
          <w:rPr>
            <w:rFonts w:eastAsia="나눔명조"/>
            <w:sz w:val="20"/>
            <w:szCs w:val="20"/>
          </w:rPr>
          <w:delText xml:space="preserve"> </w:delText>
        </w:r>
        <w:r w:rsidRPr="34D5D6E7" w:rsidDel="00A70CAB">
          <w:rPr>
            <w:rFonts w:eastAsia="나눔명조"/>
            <w:sz w:val="20"/>
            <w:szCs w:val="20"/>
          </w:rPr>
          <w:delText>개인적인</w:delText>
        </w:r>
        <w:r w:rsidRPr="34D5D6E7" w:rsidDel="00A70CAB">
          <w:rPr>
            <w:rFonts w:eastAsia="나눔명조"/>
            <w:sz w:val="20"/>
            <w:szCs w:val="20"/>
          </w:rPr>
          <w:delText xml:space="preserve"> </w:delText>
        </w:r>
        <w:r w:rsidRPr="34D5D6E7" w:rsidDel="00A70CAB">
          <w:rPr>
            <w:rFonts w:eastAsia="나눔명조"/>
            <w:sz w:val="20"/>
            <w:szCs w:val="20"/>
          </w:rPr>
          <w:delText>성취보다</w:delText>
        </w:r>
        <w:r w:rsidRPr="34D5D6E7" w:rsidDel="00A70CAB">
          <w:rPr>
            <w:rFonts w:eastAsia="나눔명조"/>
            <w:sz w:val="20"/>
            <w:szCs w:val="20"/>
          </w:rPr>
          <w:delText xml:space="preserve"> </w:delText>
        </w:r>
        <w:r w:rsidRPr="34D5D6E7" w:rsidDel="00A70CAB">
          <w:rPr>
            <w:rFonts w:eastAsia="나눔명조"/>
            <w:sz w:val="20"/>
            <w:szCs w:val="20"/>
          </w:rPr>
          <w:delText>더욱</w:delText>
        </w:r>
        <w:r w:rsidRPr="34D5D6E7" w:rsidDel="00A70CAB">
          <w:rPr>
            <w:rFonts w:eastAsia="나눔명조"/>
            <w:sz w:val="20"/>
            <w:szCs w:val="20"/>
          </w:rPr>
          <w:delText xml:space="preserve"> </w:delText>
        </w:r>
        <w:r w:rsidRPr="34D5D6E7" w:rsidDel="00A70CAB">
          <w:rPr>
            <w:rFonts w:eastAsia="나눔명조"/>
            <w:sz w:val="20"/>
            <w:szCs w:val="20"/>
          </w:rPr>
          <w:delText>큰</w:delText>
        </w:r>
        <w:r w:rsidRPr="34D5D6E7" w:rsidDel="00A70CAB">
          <w:rPr>
            <w:rFonts w:eastAsia="나눔명조"/>
            <w:sz w:val="20"/>
            <w:szCs w:val="20"/>
          </w:rPr>
          <w:delText xml:space="preserve"> </w:delText>
        </w:r>
        <w:r w:rsidRPr="34D5D6E7" w:rsidDel="00A70CAB">
          <w:rPr>
            <w:rFonts w:eastAsia="나눔명조"/>
            <w:sz w:val="20"/>
            <w:szCs w:val="20"/>
          </w:rPr>
          <w:delText>의미가</w:delText>
        </w:r>
        <w:r w:rsidRPr="34D5D6E7" w:rsidDel="00A70CAB">
          <w:rPr>
            <w:rFonts w:eastAsia="나눔명조"/>
            <w:sz w:val="20"/>
            <w:szCs w:val="20"/>
          </w:rPr>
          <w:delText xml:space="preserve"> </w:delText>
        </w:r>
        <w:r w:rsidRPr="34D5D6E7" w:rsidDel="00A70CAB">
          <w:rPr>
            <w:rFonts w:eastAsia="나눔명조"/>
            <w:sz w:val="20"/>
            <w:szCs w:val="20"/>
          </w:rPr>
          <w:delText>있다</w:delText>
        </w:r>
        <w:r w:rsidRPr="34D5D6E7" w:rsidDel="00A70CAB">
          <w:rPr>
            <w:rFonts w:eastAsia="나눔명조"/>
            <w:sz w:val="20"/>
            <w:szCs w:val="20"/>
          </w:rPr>
          <w:delText>”</w:delText>
        </w:r>
        <w:r w:rsidR="003E56D7" w:rsidDel="00A70CAB">
          <w:rPr>
            <w:rFonts w:eastAsia="나눔명조" w:hint="eastAsia"/>
            <w:sz w:val="20"/>
            <w:szCs w:val="20"/>
          </w:rPr>
          <w:delText>가</w:delText>
        </w:r>
        <w:r w:rsidR="003E56D7" w:rsidDel="00A70CAB">
          <w:rPr>
            <w:rFonts w:eastAsia="나눔명조" w:hint="eastAsia"/>
            <w:sz w:val="20"/>
            <w:szCs w:val="20"/>
          </w:rPr>
          <w:delText xml:space="preserve"> </w:delText>
        </w:r>
        <w:r w:rsidR="00012453" w:rsidDel="00A70CAB">
          <w:rPr>
            <w:rFonts w:eastAsia="나눔명조" w:hint="eastAsia"/>
            <w:sz w:val="20"/>
            <w:szCs w:val="20"/>
          </w:rPr>
          <w:delText>가장</w:delText>
        </w:r>
        <w:r w:rsidR="00012453" w:rsidDel="00A70CAB">
          <w:rPr>
            <w:rFonts w:eastAsia="나눔명조" w:hint="eastAsia"/>
            <w:sz w:val="20"/>
            <w:szCs w:val="20"/>
          </w:rPr>
          <w:delText xml:space="preserve"> </w:delText>
        </w:r>
        <w:r w:rsidR="00012453" w:rsidDel="00A70CAB">
          <w:rPr>
            <w:rFonts w:eastAsia="나눔명조" w:hint="eastAsia"/>
            <w:sz w:val="20"/>
            <w:szCs w:val="20"/>
          </w:rPr>
          <w:delText>적합한</w:delText>
        </w:r>
        <w:r w:rsidR="00012453" w:rsidDel="00A70CAB">
          <w:rPr>
            <w:rFonts w:eastAsia="나눔명조" w:hint="eastAsia"/>
            <w:sz w:val="20"/>
            <w:szCs w:val="20"/>
          </w:rPr>
          <w:delText xml:space="preserve"> </w:delText>
        </w:r>
        <w:r w:rsidR="00012453" w:rsidDel="00A70CAB">
          <w:rPr>
            <w:rFonts w:eastAsia="나눔명조" w:hint="eastAsia"/>
            <w:sz w:val="20"/>
            <w:szCs w:val="20"/>
          </w:rPr>
          <w:delText>공공봉사동기</w:delText>
        </w:r>
        <w:r w:rsidR="00012453" w:rsidDel="00A70CAB">
          <w:rPr>
            <w:rFonts w:eastAsia="나눔명조"/>
            <w:sz w:val="20"/>
            <w:szCs w:val="20"/>
          </w:rPr>
          <w:delText xml:space="preserve"> </w:delText>
        </w:r>
        <w:r w:rsidR="00012453" w:rsidDel="00A70CAB">
          <w:rPr>
            <w:rFonts w:eastAsia="나눔명조" w:hint="eastAsia"/>
            <w:sz w:val="20"/>
            <w:szCs w:val="20"/>
          </w:rPr>
          <w:delText>측정</w:delText>
        </w:r>
        <w:r w:rsidR="00012453" w:rsidDel="00A70CAB">
          <w:rPr>
            <w:rFonts w:eastAsia="나눔명조" w:hint="eastAsia"/>
            <w:sz w:val="20"/>
            <w:szCs w:val="20"/>
          </w:rPr>
          <w:delText xml:space="preserve"> </w:delText>
        </w:r>
        <w:r w:rsidR="00012453" w:rsidDel="00A70CAB">
          <w:rPr>
            <w:rFonts w:eastAsia="나눔명조" w:hint="eastAsia"/>
            <w:sz w:val="20"/>
            <w:szCs w:val="20"/>
          </w:rPr>
          <w:delText>지표라고</w:delText>
        </w:r>
        <w:r w:rsidR="00012453" w:rsidDel="00A70CAB">
          <w:rPr>
            <w:rFonts w:eastAsia="나눔명조" w:hint="eastAsia"/>
            <w:sz w:val="20"/>
            <w:szCs w:val="20"/>
          </w:rPr>
          <w:delText xml:space="preserve"> </w:delText>
        </w:r>
        <w:r w:rsidR="00012453" w:rsidDel="00A70CAB">
          <w:rPr>
            <w:rFonts w:eastAsia="나눔명조" w:hint="eastAsia"/>
            <w:sz w:val="20"/>
            <w:szCs w:val="20"/>
          </w:rPr>
          <w:delText>판단</w:delText>
        </w:r>
        <w:r w:rsidRPr="34D5D6E7" w:rsidDel="00A70CAB">
          <w:rPr>
            <w:rFonts w:eastAsia="나눔명조"/>
            <w:sz w:val="20"/>
            <w:szCs w:val="20"/>
          </w:rPr>
          <w:delText>하여</w:delText>
        </w:r>
        <w:r w:rsidRPr="34D5D6E7" w:rsidDel="00A70CAB">
          <w:rPr>
            <w:rFonts w:eastAsia="나눔명조"/>
            <w:sz w:val="20"/>
            <w:szCs w:val="20"/>
          </w:rPr>
          <w:delText xml:space="preserve"> </w:delText>
        </w:r>
        <w:r w:rsidRPr="34D5D6E7" w:rsidDel="00A70CAB">
          <w:rPr>
            <w:rFonts w:eastAsia="나눔명조"/>
            <w:sz w:val="20"/>
            <w:szCs w:val="20"/>
          </w:rPr>
          <w:delText>해당</w:delText>
        </w:r>
        <w:r w:rsidRPr="34D5D6E7" w:rsidDel="00A70CAB">
          <w:rPr>
            <w:rFonts w:eastAsia="나눔명조"/>
            <w:sz w:val="20"/>
            <w:szCs w:val="20"/>
          </w:rPr>
          <w:delText xml:space="preserve"> </w:delText>
        </w:r>
        <w:r w:rsidRPr="34D5D6E7" w:rsidDel="00A70CAB">
          <w:rPr>
            <w:rFonts w:eastAsia="나눔명조"/>
            <w:sz w:val="20"/>
            <w:szCs w:val="20"/>
          </w:rPr>
          <w:delText>문항을</w:delText>
        </w:r>
        <w:r w:rsidRPr="34D5D6E7" w:rsidDel="00A70CAB">
          <w:rPr>
            <w:rFonts w:eastAsia="나눔명조"/>
            <w:sz w:val="20"/>
            <w:szCs w:val="20"/>
          </w:rPr>
          <w:delText xml:space="preserve"> </w:delText>
        </w:r>
        <w:r w:rsidRPr="34D5D6E7" w:rsidDel="00A70CAB">
          <w:rPr>
            <w:rFonts w:eastAsia="나눔명조"/>
            <w:sz w:val="20"/>
            <w:szCs w:val="20"/>
          </w:rPr>
          <w:delText>활용해</w:delText>
        </w:r>
        <w:r w:rsidRPr="34D5D6E7" w:rsidDel="00A70CAB">
          <w:rPr>
            <w:rFonts w:eastAsia="나눔명조"/>
            <w:sz w:val="20"/>
            <w:szCs w:val="20"/>
          </w:rPr>
          <w:delText xml:space="preserve"> </w:delText>
        </w:r>
        <w:r w:rsidRPr="34D5D6E7" w:rsidDel="00A70CAB">
          <w:rPr>
            <w:rFonts w:eastAsia="나눔명조"/>
            <w:sz w:val="20"/>
            <w:szCs w:val="20"/>
          </w:rPr>
          <w:delText>공공봉사동기를</w:delText>
        </w:r>
        <w:r w:rsidRPr="34D5D6E7" w:rsidDel="00A70CAB">
          <w:rPr>
            <w:rFonts w:eastAsia="나눔명조"/>
            <w:sz w:val="20"/>
            <w:szCs w:val="20"/>
          </w:rPr>
          <w:delText xml:space="preserve"> </w:delText>
        </w:r>
        <w:r w:rsidRPr="34D5D6E7" w:rsidDel="00A70CAB">
          <w:rPr>
            <w:rFonts w:eastAsia="나눔명조"/>
            <w:sz w:val="20"/>
            <w:szCs w:val="20"/>
          </w:rPr>
          <w:delText>측정하고자</w:delText>
        </w:r>
        <w:r w:rsidRPr="34D5D6E7" w:rsidDel="00A70CAB">
          <w:rPr>
            <w:rFonts w:eastAsia="나눔명조"/>
            <w:sz w:val="20"/>
            <w:szCs w:val="20"/>
          </w:rPr>
          <w:delText xml:space="preserve"> </w:delText>
        </w:r>
        <w:r w:rsidRPr="34D5D6E7" w:rsidDel="00A70CAB">
          <w:rPr>
            <w:rFonts w:eastAsia="나눔명조"/>
            <w:sz w:val="20"/>
            <w:szCs w:val="20"/>
          </w:rPr>
          <w:delText>한다</w:delText>
        </w:r>
        <w:r w:rsidRPr="34D5D6E7" w:rsidDel="00A70CAB">
          <w:rPr>
            <w:rFonts w:eastAsia="나눔명조"/>
            <w:sz w:val="20"/>
            <w:szCs w:val="20"/>
          </w:rPr>
          <w:delText xml:space="preserve">. </w:delText>
        </w:r>
      </w:del>
    </w:p>
    <w:p w14:paraId="2A6818A7" w14:textId="0F8C2950" w:rsidR="001B2696" w:rsidRPr="001B2696" w:rsidRDefault="00CF7E57" w:rsidP="00265BC3">
      <w:pPr>
        <w:wordWrap/>
        <w:adjustRightInd w:val="0"/>
        <w:spacing w:before="120" w:after="120" w:line="276" w:lineRule="auto"/>
        <w:ind w:rightChars="-23" w:right="-55"/>
        <w:rPr>
          <w:rFonts w:eastAsia="나눔명조"/>
          <w:sz w:val="20"/>
          <w:szCs w:val="22"/>
        </w:rPr>
      </w:pPr>
      <w:r>
        <w:rPr>
          <w:rFonts w:eastAsia="나눔명조" w:hint="eastAsia"/>
          <w:sz w:val="20"/>
          <w:szCs w:val="22"/>
        </w:rPr>
        <w:t>국내에서</w:t>
      </w:r>
      <w:r>
        <w:rPr>
          <w:rFonts w:eastAsia="나눔명조" w:hint="eastAsia"/>
          <w:sz w:val="20"/>
          <w:szCs w:val="22"/>
        </w:rPr>
        <w:t xml:space="preserve"> </w:t>
      </w:r>
      <w:r>
        <w:rPr>
          <w:rFonts w:eastAsia="나눔명조" w:hint="eastAsia"/>
          <w:sz w:val="20"/>
          <w:szCs w:val="22"/>
        </w:rPr>
        <w:t>진행된</w:t>
      </w:r>
      <w:r>
        <w:rPr>
          <w:rFonts w:eastAsia="나눔명조" w:hint="eastAsia"/>
          <w:sz w:val="20"/>
          <w:szCs w:val="22"/>
        </w:rPr>
        <w:t xml:space="preserve"> </w:t>
      </w:r>
      <w:r>
        <w:rPr>
          <w:rFonts w:eastAsia="나눔명조" w:hint="eastAsia"/>
          <w:sz w:val="20"/>
          <w:szCs w:val="22"/>
        </w:rPr>
        <w:t>공공봉사동기</w:t>
      </w:r>
      <w:r>
        <w:rPr>
          <w:rFonts w:eastAsia="나눔명조" w:hint="eastAsia"/>
          <w:sz w:val="20"/>
          <w:szCs w:val="22"/>
        </w:rPr>
        <w:t xml:space="preserve"> </w:t>
      </w:r>
      <w:r>
        <w:rPr>
          <w:rFonts w:eastAsia="나눔명조" w:hint="eastAsia"/>
          <w:sz w:val="20"/>
          <w:szCs w:val="22"/>
        </w:rPr>
        <w:t>연구는</w:t>
      </w:r>
      <w:r>
        <w:rPr>
          <w:rFonts w:eastAsia="나눔명조" w:hint="eastAsia"/>
          <w:sz w:val="20"/>
          <w:szCs w:val="22"/>
        </w:rPr>
        <w:t xml:space="preserve"> </w:t>
      </w:r>
      <w:r>
        <w:rPr>
          <w:rFonts w:eastAsia="나눔명조" w:hint="eastAsia"/>
          <w:sz w:val="20"/>
          <w:szCs w:val="22"/>
        </w:rPr>
        <w:t>다수가</w:t>
      </w:r>
      <w:r w:rsidR="001B2696" w:rsidRPr="001B2696">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를</w:t>
      </w:r>
      <w:r w:rsidR="001B2696" w:rsidRPr="001B2696">
        <w:rPr>
          <w:rFonts w:eastAsia="나눔명조" w:hint="eastAsia"/>
          <w:sz w:val="20"/>
          <w:szCs w:val="22"/>
        </w:rPr>
        <w:t xml:space="preserve"> </w:t>
      </w:r>
      <w:ins w:id="388" w:author="Park, Sanghoon" w:date="2021-09-30T15:54:00Z">
        <w:r w:rsidR="00B25E3C">
          <w:rPr>
            <w:rFonts w:eastAsia="나눔명조" w:hint="eastAsia"/>
            <w:sz w:val="20"/>
            <w:szCs w:val="22"/>
          </w:rPr>
          <w:t>통해</w:t>
        </w:r>
        <w:r w:rsidR="00B25E3C">
          <w:rPr>
            <w:rFonts w:eastAsia="나눔명조" w:hint="eastAsia"/>
            <w:sz w:val="20"/>
            <w:szCs w:val="22"/>
          </w:rPr>
          <w:t xml:space="preserve"> </w:t>
        </w:r>
      </w:ins>
      <w:r w:rsidR="001B2696" w:rsidRPr="001B2696">
        <w:rPr>
          <w:rFonts w:eastAsia="나눔명조" w:hint="eastAsia"/>
          <w:sz w:val="20"/>
          <w:szCs w:val="22"/>
        </w:rPr>
        <w:t>조직성과</w:t>
      </w:r>
      <w:r w:rsidR="001B2696" w:rsidRPr="001B2696">
        <w:rPr>
          <w:rFonts w:eastAsia="나눔명조" w:hint="eastAsia"/>
          <w:sz w:val="20"/>
          <w:szCs w:val="22"/>
        </w:rPr>
        <w:t xml:space="preserve">, </w:t>
      </w:r>
      <w:r w:rsidR="001B2696" w:rsidRPr="001B2696">
        <w:rPr>
          <w:rFonts w:eastAsia="나눔명조" w:hint="eastAsia"/>
          <w:sz w:val="20"/>
          <w:szCs w:val="22"/>
        </w:rPr>
        <w:t>조직효과성</w:t>
      </w:r>
      <w:r w:rsidR="001B2696" w:rsidRPr="001B2696">
        <w:rPr>
          <w:rFonts w:eastAsia="나눔명조" w:hint="eastAsia"/>
          <w:sz w:val="20"/>
          <w:szCs w:val="22"/>
        </w:rPr>
        <w:t xml:space="preserve">, </w:t>
      </w:r>
      <w:r w:rsidR="001B2696" w:rsidRPr="001B2696">
        <w:rPr>
          <w:rFonts w:eastAsia="나눔명조" w:hint="eastAsia"/>
          <w:sz w:val="20"/>
          <w:szCs w:val="22"/>
        </w:rPr>
        <w:t>직무만족</w:t>
      </w:r>
      <w:r w:rsidR="001B2696" w:rsidRPr="001B2696">
        <w:rPr>
          <w:rFonts w:eastAsia="나눔명조" w:hint="eastAsia"/>
          <w:sz w:val="20"/>
          <w:szCs w:val="22"/>
        </w:rPr>
        <w:t xml:space="preserve">, </w:t>
      </w:r>
      <w:r w:rsidR="001B2696" w:rsidRPr="001B2696">
        <w:rPr>
          <w:rFonts w:eastAsia="나눔명조" w:hint="eastAsia"/>
          <w:sz w:val="20"/>
          <w:szCs w:val="22"/>
        </w:rPr>
        <w:t>조직몰입</w:t>
      </w:r>
      <w:r w:rsidR="001B2696" w:rsidRPr="001B2696">
        <w:rPr>
          <w:rFonts w:eastAsia="나눔명조" w:hint="eastAsia"/>
          <w:sz w:val="20"/>
          <w:szCs w:val="22"/>
        </w:rPr>
        <w:t xml:space="preserve">, </w:t>
      </w:r>
      <w:r w:rsidR="001B2696" w:rsidRPr="001B2696">
        <w:rPr>
          <w:rFonts w:eastAsia="나눔명조" w:hint="eastAsia"/>
          <w:sz w:val="20"/>
          <w:szCs w:val="22"/>
        </w:rPr>
        <w:t>조직시민행동</w:t>
      </w:r>
      <w:r w:rsidR="001B2696" w:rsidRPr="001B2696">
        <w:rPr>
          <w:rFonts w:eastAsia="나눔명조" w:hint="eastAsia"/>
          <w:sz w:val="20"/>
          <w:szCs w:val="22"/>
        </w:rPr>
        <w:t xml:space="preserve"> </w:t>
      </w:r>
      <w:r w:rsidR="001B2696" w:rsidRPr="001B2696">
        <w:rPr>
          <w:rFonts w:eastAsia="나눔명조" w:hint="eastAsia"/>
          <w:sz w:val="20"/>
          <w:szCs w:val="22"/>
        </w:rPr>
        <w:t>등을</w:t>
      </w:r>
      <w:r w:rsidR="001B2696" w:rsidRPr="001B2696">
        <w:rPr>
          <w:rFonts w:eastAsia="나눔명조" w:hint="eastAsia"/>
          <w:sz w:val="20"/>
          <w:szCs w:val="22"/>
        </w:rPr>
        <w:t xml:space="preserve"> </w:t>
      </w:r>
      <w:del w:id="389" w:author="Park, Sanghoon" w:date="2021-09-30T15:54:00Z">
        <w:r w:rsidR="001B2696" w:rsidRPr="001B2696" w:rsidDel="00B25E3C">
          <w:rPr>
            <w:rFonts w:eastAsia="나눔명조" w:hint="eastAsia"/>
            <w:sz w:val="20"/>
            <w:szCs w:val="22"/>
          </w:rPr>
          <w:delText>야기하는</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독립변수로</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다루고</w:delText>
        </w:r>
        <w:r w:rsidR="001B2696" w:rsidRPr="001B2696" w:rsidDel="00B25E3C">
          <w:rPr>
            <w:rFonts w:eastAsia="나눔명조" w:hint="eastAsia"/>
            <w:sz w:val="20"/>
            <w:szCs w:val="22"/>
          </w:rPr>
          <w:delText xml:space="preserve"> </w:delText>
        </w:r>
      </w:del>
      <w:ins w:id="390" w:author="Park, Sanghoon" w:date="2021-09-30T15:54:00Z">
        <w:r w:rsidR="00B25E3C">
          <w:rPr>
            <w:rFonts w:eastAsia="나눔명조" w:hint="eastAsia"/>
            <w:sz w:val="20"/>
            <w:szCs w:val="22"/>
          </w:rPr>
          <w:t>설명하고</w:t>
        </w:r>
        <w:r w:rsidR="00B25E3C">
          <w:rPr>
            <w:rFonts w:eastAsia="나눔명조" w:hint="eastAsia"/>
            <w:sz w:val="20"/>
            <w:szCs w:val="22"/>
          </w:rPr>
          <w:t xml:space="preserve"> </w:t>
        </w:r>
      </w:ins>
      <w:r w:rsidR="001B2696" w:rsidRPr="001B2696">
        <w:rPr>
          <w:rFonts w:eastAsia="나눔명조" w:hint="eastAsia"/>
          <w:sz w:val="20"/>
          <w:szCs w:val="22"/>
        </w:rPr>
        <w:t>있다</w:t>
      </w:r>
      <w:r w:rsidR="001B2696" w:rsidRPr="001B2696">
        <w:rPr>
          <w:rFonts w:eastAsia="나눔명조" w:hint="eastAsia"/>
          <w:sz w:val="20"/>
          <w:szCs w:val="22"/>
        </w:rPr>
        <w:t>.</w:t>
      </w:r>
      <w:r>
        <w:rPr>
          <w:rFonts w:eastAsia="나눔명조"/>
          <w:sz w:val="20"/>
          <w:szCs w:val="22"/>
        </w:rPr>
        <w:t xml:space="preserve"> </w:t>
      </w:r>
      <w:r w:rsidR="00012453">
        <w:rPr>
          <w:rFonts w:eastAsia="나눔명조" w:hint="eastAsia"/>
          <w:sz w:val="20"/>
          <w:szCs w:val="22"/>
        </w:rPr>
        <w:t>공공봉사동기</w:t>
      </w:r>
      <w:r>
        <w:rPr>
          <w:rFonts w:eastAsia="나눔명조" w:hint="eastAsia"/>
          <w:sz w:val="20"/>
          <w:szCs w:val="22"/>
        </w:rPr>
        <w:t>는</w:t>
      </w:r>
      <w:r w:rsidR="001B2696" w:rsidRPr="001B2696">
        <w:rPr>
          <w:rFonts w:eastAsia="나눔명조" w:hint="eastAsia"/>
          <w:sz w:val="20"/>
          <w:szCs w:val="22"/>
        </w:rPr>
        <w:t xml:space="preserve"> </w:t>
      </w:r>
      <w:r>
        <w:rPr>
          <w:rFonts w:eastAsia="나눔명조" w:hint="eastAsia"/>
          <w:sz w:val="20"/>
          <w:szCs w:val="22"/>
        </w:rPr>
        <w:t>공공조직</w:t>
      </w:r>
      <w:r>
        <w:rPr>
          <w:rFonts w:eastAsia="나눔명조" w:hint="eastAsia"/>
          <w:sz w:val="20"/>
          <w:szCs w:val="22"/>
        </w:rPr>
        <w:t xml:space="preserve"> </w:t>
      </w:r>
      <w:r>
        <w:rPr>
          <w:rFonts w:eastAsia="나눔명조" w:hint="eastAsia"/>
          <w:sz w:val="20"/>
          <w:szCs w:val="22"/>
        </w:rPr>
        <w:t>구성원</w:t>
      </w:r>
      <w:r w:rsidR="001B2696" w:rsidRPr="001B2696">
        <w:rPr>
          <w:rFonts w:eastAsia="나눔명조" w:hint="eastAsia"/>
          <w:sz w:val="20"/>
          <w:szCs w:val="22"/>
        </w:rPr>
        <w:t>들에게</w:t>
      </w:r>
      <w:r w:rsidR="001B2696" w:rsidRPr="001B2696">
        <w:rPr>
          <w:rFonts w:eastAsia="나눔명조" w:hint="eastAsia"/>
          <w:sz w:val="20"/>
          <w:szCs w:val="22"/>
        </w:rPr>
        <w:t xml:space="preserve"> </w:t>
      </w:r>
      <w:r w:rsidR="001B2696" w:rsidRPr="001B2696">
        <w:rPr>
          <w:rFonts w:eastAsia="나눔명조" w:hint="eastAsia"/>
          <w:sz w:val="20"/>
          <w:szCs w:val="22"/>
        </w:rPr>
        <w:t>나타나는</w:t>
      </w:r>
      <w:r w:rsidR="001B2696" w:rsidRPr="001B2696">
        <w:rPr>
          <w:rFonts w:eastAsia="나눔명조" w:hint="eastAsia"/>
          <w:sz w:val="20"/>
          <w:szCs w:val="22"/>
        </w:rPr>
        <w:t xml:space="preserve"> </w:t>
      </w:r>
      <w:r w:rsidR="001B2696" w:rsidRPr="001B2696">
        <w:rPr>
          <w:rFonts w:eastAsia="나눔명조" w:hint="eastAsia"/>
          <w:sz w:val="20"/>
          <w:szCs w:val="22"/>
        </w:rPr>
        <w:t>독특한</w:t>
      </w:r>
      <w:r w:rsidR="001B2696" w:rsidRPr="001B2696">
        <w:rPr>
          <w:rFonts w:eastAsia="나눔명조" w:hint="eastAsia"/>
          <w:sz w:val="20"/>
          <w:szCs w:val="22"/>
        </w:rPr>
        <w:t xml:space="preserve"> </w:t>
      </w:r>
      <w:r w:rsidR="001B2696" w:rsidRPr="001B2696">
        <w:rPr>
          <w:rFonts w:eastAsia="나눔명조" w:hint="eastAsia"/>
          <w:sz w:val="20"/>
          <w:szCs w:val="22"/>
        </w:rPr>
        <w:t>내적동기요인으로</w:t>
      </w:r>
      <w:r w:rsidR="001B2696" w:rsidRPr="001B2696">
        <w:rPr>
          <w:rFonts w:eastAsia="나눔명조" w:hint="eastAsia"/>
          <w:sz w:val="20"/>
          <w:szCs w:val="22"/>
        </w:rPr>
        <w:t xml:space="preserve"> </w:t>
      </w:r>
      <w:r w:rsidR="001B2696" w:rsidRPr="001B2696">
        <w:rPr>
          <w:rFonts w:eastAsia="나눔명조" w:hint="eastAsia"/>
          <w:sz w:val="20"/>
          <w:szCs w:val="22"/>
        </w:rPr>
        <w:t>정의하고</w:t>
      </w:r>
      <w:r>
        <w:rPr>
          <w:rFonts w:eastAsia="나눔명조" w:hint="eastAsia"/>
          <w:sz w:val="20"/>
          <w:szCs w:val="22"/>
        </w:rPr>
        <w:t xml:space="preserve"> </w:t>
      </w:r>
      <w:r>
        <w:rPr>
          <w:rFonts w:eastAsia="나눔명조" w:hint="eastAsia"/>
          <w:sz w:val="20"/>
          <w:szCs w:val="22"/>
        </w:rPr>
        <w:t>있으며</w:t>
      </w:r>
      <w:r w:rsidR="001B2696" w:rsidRPr="001B2696">
        <w:rPr>
          <w:rFonts w:eastAsia="나눔명조" w:hint="eastAsia"/>
          <w:sz w:val="20"/>
          <w:szCs w:val="22"/>
        </w:rPr>
        <w:t xml:space="preserve">, </w:t>
      </w:r>
      <w:r w:rsidR="00012453">
        <w:rPr>
          <w:rFonts w:eastAsia="나눔명조" w:hint="eastAsia"/>
          <w:sz w:val="20"/>
          <w:szCs w:val="22"/>
        </w:rPr>
        <w:t>공공봉사동기</w:t>
      </w:r>
      <w:r w:rsidR="001B2696" w:rsidRPr="001B2696">
        <w:rPr>
          <w:rFonts w:eastAsia="나눔명조" w:hint="eastAsia"/>
          <w:sz w:val="20"/>
          <w:szCs w:val="22"/>
        </w:rPr>
        <w:t xml:space="preserve"> </w:t>
      </w:r>
      <w:r w:rsidR="001B2696" w:rsidRPr="001B2696">
        <w:rPr>
          <w:rFonts w:eastAsia="나눔명조" w:hint="eastAsia"/>
          <w:sz w:val="20"/>
          <w:szCs w:val="22"/>
        </w:rPr>
        <w:t>측정지수가</w:t>
      </w:r>
      <w:r w:rsidR="001B2696" w:rsidRPr="001B2696">
        <w:rPr>
          <w:rFonts w:eastAsia="나눔명조" w:hint="eastAsia"/>
          <w:sz w:val="20"/>
          <w:szCs w:val="22"/>
        </w:rPr>
        <w:t xml:space="preserve"> </w:t>
      </w:r>
      <w:r w:rsidR="001B2696" w:rsidRPr="001B2696">
        <w:rPr>
          <w:rFonts w:eastAsia="나눔명조" w:hint="eastAsia"/>
          <w:sz w:val="20"/>
          <w:szCs w:val="22"/>
        </w:rPr>
        <w:t>높을수록</w:t>
      </w:r>
      <w:r w:rsidR="001B2696" w:rsidRPr="001B2696">
        <w:rPr>
          <w:rFonts w:eastAsia="나눔명조" w:hint="eastAsia"/>
          <w:sz w:val="20"/>
          <w:szCs w:val="22"/>
        </w:rPr>
        <w:t xml:space="preserve">, </w:t>
      </w:r>
      <w:r w:rsidR="001B2696" w:rsidRPr="001B2696">
        <w:rPr>
          <w:rFonts w:eastAsia="나눔명조" w:hint="eastAsia"/>
          <w:sz w:val="20"/>
          <w:szCs w:val="22"/>
        </w:rPr>
        <w:t>성과효율과</w:t>
      </w:r>
      <w:r w:rsidR="001B2696" w:rsidRPr="001B2696">
        <w:rPr>
          <w:rFonts w:eastAsia="나눔명조" w:hint="eastAsia"/>
          <w:sz w:val="20"/>
          <w:szCs w:val="22"/>
        </w:rPr>
        <w:t xml:space="preserve"> </w:t>
      </w:r>
      <w:r>
        <w:rPr>
          <w:rFonts w:eastAsia="나눔명조" w:hint="eastAsia"/>
          <w:sz w:val="20"/>
          <w:szCs w:val="22"/>
        </w:rPr>
        <w:t>업무</w:t>
      </w:r>
      <w:r w:rsidR="001B2696" w:rsidRPr="001B2696">
        <w:rPr>
          <w:rFonts w:eastAsia="나눔명조" w:hint="eastAsia"/>
          <w:sz w:val="20"/>
          <w:szCs w:val="22"/>
        </w:rPr>
        <w:t>효과가</w:t>
      </w:r>
      <w:r w:rsidR="001B2696" w:rsidRPr="001B2696">
        <w:rPr>
          <w:rFonts w:eastAsia="나눔명조" w:hint="eastAsia"/>
          <w:sz w:val="20"/>
          <w:szCs w:val="22"/>
        </w:rPr>
        <w:t xml:space="preserve"> </w:t>
      </w:r>
      <w:r w:rsidR="001B2696" w:rsidRPr="001B2696">
        <w:rPr>
          <w:rFonts w:eastAsia="나눔명조" w:hint="eastAsia"/>
          <w:sz w:val="20"/>
          <w:szCs w:val="22"/>
        </w:rPr>
        <w:t>증대하는</w:t>
      </w:r>
      <w:r w:rsidR="001B2696" w:rsidRPr="001B2696">
        <w:rPr>
          <w:rFonts w:eastAsia="나눔명조" w:hint="eastAsia"/>
          <w:sz w:val="20"/>
          <w:szCs w:val="22"/>
        </w:rPr>
        <w:t xml:space="preserve"> </w:t>
      </w:r>
      <w:r w:rsidR="001B2696" w:rsidRPr="001B2696">
        <w:rPr>
          <w:rFonts w:eastAsia="나눔명조" w:hint="eastAsia"/>
          <w:sz w:val="20"/>
          <w:szCs w:val="22"/>
        </w:rPr>
        <w:t>긍정적</w:t>
      </w:r>
      <w:r w:rsidR="001B2696" w:rsidRPr="001B2696">
        <w:rPr>
          <w:rFonts w:eastAsia="나눔명조" w:hint="eastAsia"/>
          <w:sz w:val="20"/>
          <w:szCs w:val="22"/>
        </w:rPr>
        <w:t xml:space="preserve"> </w:t>
      </w:r>
      <w:r w:rsidR="001B2696" w:rsidRPr="001B2696">
        <w:rPr>
          <w:rFonts w:eastAsia="나눔명조" w:hint="eastAsia"/>
          <w:sz w:val="20"/>
          <w:szCs w:val="22"/>
        </w:rPr>
        <w:t>효과를</w:t>
      </w:r>
      <w:r w:rsidR="001B2696" w:rsidRPr="001B2696">
        <w:rPr>
          <w:rFonts w:eastAsia="나눔명조" w:hint="eastAsia"/>
          <w:sz w:val="20"/>
          <w:szCs w:val="22"/>
        </w:rPr>
        <w:t xml:space="preserve"> </w:t>
      </w:r>
      <w:r w:rsidR="001B2696" w:rsidRPr="001B2696">
        <w:rPr>
          <w:rFonts w:eastAsia="나눔명조" w:hint="eastAsia"/>
          <w:sz w:val="20"/>
          <w:szCs w:val="22"/>
        </w:rPr>
        <w:t>보인다고</w:t>
      </w:r>
      <w:r w:rsidR="001B2696" w:rsidRPr="001B2696">
        <w:rPr>
          <w:rFonts w:eastAsia="나눔명조" w:hint="eastAsia"/>
          <w:sz w:val="20"/>
          <w:szCs w:val="22"/>
        </w:rPr>
        <w:t xml:space="preserve"> </w:t>
      </w:r>
      <w:r w:rsidR="001B2696" w:rsidRPr="001B2696">
        <w:rPr>
          <w:rFonts w:eastAsia="나눔명조" w:hint="eastAsia"/>
          <w:sz w:val="20"/>
          <w:szCs w:val="22"/>
        </w:rPr>
        <w:t>설명한다</w:t>
      </w:r>
      <w:r w:rsidR="00A952C6">
        <w:rPr>
          <w:rFonts w:eastAsia="나눔명조"/>
          <w:sz w:val="20"/>
          <w:szCs w:val="22"/>
        </w:rPr>
        <w:fldChar w:fldCharType="begin"/>
      </w:r>
      <w:r w:rsidR="005302F9">
        <w:rPr>
          <w:rFonts w:eastAsia="나눔명조"/>
          <w:sz w:val="20"/>
          <w:szCs w:val="22"/>
        </w:rPr>
        <w:instrText xml:space="preserve"> ADDIN ZOTERO_ITEM CSL_CITATION {"citationID":"EavxdkNS","properties":{"formattedCitation":"(\\uc0\\u45432{}\\uc0\\u51333{}\\uc0\\u54840{} 2016; \\uc0\\u51060{}\\uc0\\u44053{}\\uc0\\u47928{} 2017; \\uc0\\u51060{}\\uc0\\u44540{}\\uc0\\u51452{} 2005; \\uc0\\u51076{}\\uc0\\u51116{}\\uc0\\u50689{} and \\uc0\\u47928{}\\uc0\\u44397{}\\uc0\\u44221{} 2019; \\uc0\\u51221{}\\uc0\\u51116{}\\uc0\\u54840{} and \\uc0\\u52572{}\\uc0\\u44508{}\\uc0\\u54788{} 2020; \\uc0\\u51312{}\\uc0\\u53468{}\\uc0\\u51456{} and \\uc0\\</w:instrText>
      </w:r>
      <w:r w:rsidR="005302F9">
        <w:rPr>
          <w:rFonts w:eastAsia="나눔명조" w:hint="eastAsia"/>
          <w:sz w:val="20"/>
          <w:szCs w:val="22"/>
        </w:rPr>
        <w:instrText>u50980{}\\uc0\\u49688{}\\uc0\\u51116{} 2009; \\uc0\\u52572{}\\uc0\\u50696{}\\uc0\\u45208{} 2018)","plainCitation":"(</w:instrText>
      </w:r>
      <w:r w:rsidR="005302F9">
        <w:rPr>
          <w:rFonts w:eastAsia="나눔명조" w:hint="eastAsia"/>
          <w:sz w:val="20"/>
          <w:szCs w:val="22"/>
        </w:rPr>
        <w:instrText>노종호</w:instrText>
      </w:r>
      <w:r w:rsidR="005302F9">
        <w:rPr>
          <w:rFonts w:eastAsia="나눔명조" w:hint="eastAsia"/>
          <w:sz w:val="20"/>
          <w:szCs w:val="22"/>
        </w:rPr>
        <w:instrText xml:space="preserve"> 2016; </w:instrText>
      </w:r>
      <w:r w:rsidR="005302F9">
        <w:rPr>
          <w:rFonts w:eastAsia="나눔명조" w:hint="eastAsia"/>
          <w:sz w:val="20"/>
          <w:szCs w:val="22"/>
        </w:rPr>
        <w:instrText>이강문</w:instrText>
      </w:r>
      <w:r w:rsidR="005302F9">
        <w:rPr>
          <w:rFonts w:eastAsia="나눔명조" w:hint="eastAsia"/>
          <w:sz w:val="20"/>
          <w:szCs w:val="22"/>
        </w:rPr>
        <w:instrText xml:space="preserve"> 2017; </w:instrText>
      </w:r>
      <w:r w:rsidR="005302F9">
        <w:rPr>
          <w:rFonts w:eastAsia="나눔명조" w:hint="eastAsia"/>
          <w:sz w:val="20"/>
          <w:szCs w:val="22"/>
        </w:rPr>
        <w:instrText>이근주</w:instrText>
      </w:r>
      <w:r w:rsidR="005302F9">
        <w:rPr>
          <w:rFonts w:eastAsia="나눔명조" w:hint="eastAsia"/>
          <w:sz w:val="20"/>
          <w:szCs w:val="22"/>
        </w:rPr>
        <w:instrText xml:space="preserve"> 2005; </w:instrText>
      </w:r>
      <w:r w:rsidR="005302F9">
        <w:rPr>
          <w:rFonts w:eastAsia="나눔명조" w:hint="eastAsia"/>
          <w:sz w:val="20"/>
          <w:szCs w:val="22"/>
        </w:rPr>
        <w:instrText>임재영</w:instrText>
      </w:r>
      <w:r w:rsidR="005302F9">
        <w:rPr>
          <w:rFonts w:eastAsia="나눔명조" w:hint="eastAsia"/>
          <w:sz w:val="20"/>
          <w:szCs w:val="22"/>
        </w:rPr>
        <w:instrText xml:space="preserve"> and </w:instrText>
      </w:r>
      <w:r w:rsidR="005302F9">
        <w:rPr>
          <w:rFonts w:eastAsia="나눔명조" w:hint="eastAsia"/>
          <w:sz w:val="20"/>
          <w:szCs w:val="22"/>
        </w:rPr>
        <w:instrText>문국경</w:instrText>
      </w:r>
      <w:r w:rsidR="005302F9">
        <w:rPr>
          <w:rFonts w:eastAsia="나눔명조" w:hint="eastAsia"/>
          <w:sz w:val="20"/>
          <w:szCs w:val="22"/>
        </w:rPr>
        <w:instrText xml:space="preserve"> 2019; </w:instrText>
      </w:r>
      <w:r w:rsidR="005302F9">
        <w:rPr>
          <w:rFonts w:eastAsia="나눔명조" w:hint="eastAsia"/>
          <w:sz w:val="20"/>
          <w:szCs w:val="22"/>
        </w:rPr>
        <w:instrText>정재호</w:instrText>
      </w:r>
      <w:r w:rsidR="005302F9">
        <w:rPr>
          <w:rFonts w:eastAsia="나눔명조" w:hint="eastAsia"/>
          <w:sz w:val="20"/>
          <w:szCs w:val="22"/>
        </w:rPr>
        <w:instrText xml:space="preserve"> and </w:instrText>
      </w:r>
      <w:r w:rsidR="005302F9">
        <w:rPr>
          <w:rFonts w:eastAsia="나눔명조" w:hint="eastAsia"/>
          <w:sz w:val="20"/>
          <w:szCs w:val="22"/>
        </w:rPr>
        <w:instrText>최규현</w:instrText>
      </w:r>
      <w:r w:rsidR="005302F9">
        <w:rPr>
          <w:rFonts w:eastAsia="나눔명조" w:hint="eastAsia"/>
          <w:sz w:val="20"/>
          <w:szCs w:val="22"/>
        </w:rPr>
        <w:instrText xml:space="preserve"> 2020; </w:instrText>
      </w:r>
      <w:r w:rsidR="005302F9">
        <w:rPr>
          <w:rFonts w:eastAsia="나눔명조" w:hint="eastAsia"/>
          <w:sz w:val="20"/>
          <w:szCs w:val="22"/>
        </w:rPr>
        <w:instrText>조태준</w:instrText>
      </w:r>
      <w:r w:rsidR="005302F9">
        <w:rPr>
          <w:rFonts w:eastAsia="나눔명조" w:hint="eastAsia"/>
          <w:sz w:val="20"/>
          <w:szCs w:val="22"/>
        </w:rPr>
        <w:instrText xml:space="preserve"> and </w:instrText>
      </w:r>
      <w:r w:rsidR="005302F9">
        <w:rPr>
          <w:rFonts w:eastAsia="나눔명조" w:hint="eastAsia"/>
          <w:sz w:val="20"/>
          <w:szCs w:val="22"/>
        </w:rPr>
        <w:instrText>윤수재</w:instrText>
      </w:r>
      <w:r w:rsidR="005302F9">
        <w:rPr>
          <w:rFonts w:eastAsia="나눔명조" w:hint="eastAsia"/>
          <w:sz w:val="20"/>
          <w:szCs w:val="22"/>
        </w:rPr>
        <w:instrText xml:space="preserve"> 2009; </w:instrText>
      </w:r>
      <w:r w:rsidR="005302F9">
        <w:rPr>
          <w:rFonts w:eastAsia="나눔명조" w:hint="eastAsia"/>
          <w:sz w:val="20"/>
          <w:szCs w:val="22"/>
        </w:rPr>
        <w:instrText>최예나</w:instrText>
      </w:r>
      <w:r w:rsidR="005302F9">
        <w:rPr>
          <w:rFonts w:eastAsia="나눔명조" w:hint="eastAsia"/>
          <w:sz w:val="20"/>
          <w:szCs w:val="22"/>
        </w:rPr>
        <w:instrText xml:space="preserve"> 2018)","noteIndex":0},"citationItems":[{"id":1443,"uris":["http://zotero.org/users/5210800/items/VQPVDTF6"],"uri":["http://zotero.org/users/5210800/items/VQPVDTF6"],"itemData":{"id":1443,"type":"article-journal","container-title":"</w:instrText>
      </w:r>
      <w:r w:rsidR="005302F9">
        <w:rPr>
          <w:rFonts w:eastAsia="나눔명조" w:hint="eastAsia"/>
          <w:sz w:val="20"/>
          <w:szCs w:val="22"/>
        </w:rPr>
        <w:instrText>한국인사행정학회보</w:instrText>
      </w:r>
      <w:r w:rsidR="005302F9">
        <w:rPr>
          <w:rFonts w:eastAsia="나눔명조" w:hint="eastAsia"/>
          <w:sz w:val="20"/>
          <w:szCs w:val="22"/>
        </w:rPr>
        <w:instrText>","issue":"2","note":"Citation Key: rho:2016-1","page":"93</w:instrText>
      </w:r>
      <w:r w:rsidR="005302F9">
        <w:rPr>
          <w:rFonts w:eastAsia="나눔명조" w:hint="eastAsia"/>
          <w:sz w:val="20"/>
          <w:szCs w:val="22"/>
        </w:rPr>
        <w:instrText>–</w:instrText>
      </w:r>
      <w:r w:rsidR="005302F9">
        <w:rPr>
          <w:rFonts w:eastAsia="나눔명조" w:hint="eastAsia"/>
          <w:sz w:val="20"/>
          <w:szCs w:val="22"/>
        </w:rPr>
        <w:instrText>122","title":"</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성과급과</w:instrText>
      </w:r>
      <w:r w:rsidR="005302F9">
        <w:rPr>
          <w:rFonts w:eastAsia="나눔명조" w:hint="eastAsia"/>
          <w:sz w:val="20"/>
          <w:szCs w:val="22"/>
        </w:rPr>
        <w:instrText xml:space="preserve"> </w:instrText>
      </w:r>
      <w:r w:rsidR="005302F9">
        <w:rPr>
          <w:rFonts w:eastAsia="나눔명조" w:hint="eastAsia"/>
          <w:sz w:val="20"/>
          <w:szCs w:val="22"/>
        </w:rPr>
        <w:instrText>공공봉사동기가</w:instrText>
      </w:r>
      <w:r w:rsidR="005302F9">
        <w:rPr>
          <w:rFonts w:eastAsia="나눔명조" w:hint="eastAsia"/>
          <w:sz w:val="20"/>
          <w:szCs w:val="22"/>
        </w:rPr>
        <w:instrText xml:space="preserve"> </w:instrText>
      </w:r>
      <w:r w:rsidR="005302F9">
        <w:rPr>
          <w:rFonts w:eastAsia="나눔명조" w:hint="eastAsia"/>
          <w:sz w:val="20"/>
          <w:szCs w:val="22"/>
        </w:rPr>
        <w:instrText>직무성과에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영향분석</w:instrText>
      </w:r>
      <w:r w:rsidR="005302F9">
        <w:rPr>
          <w:rFonts w:eastAsia="나눔명조" w:hint="eastAsia"/>
          <w:sz w:val="20"/>
          <w:szCs w:val="22"/>
        </w:rPr>
        <w:instrText>","volume":"15","author":[{"family":"</w:instrText>
      </w:r>
      <w:r w:rsidR="005302F9">
        <w:rPr>
          <w:rFonts w:eastAsia="나눔명조" w:hint="eastAsia"/>
          <w:sz w:val="20"/>
          <w:szCs w:val="22"/>
        </w:rPr>
        <w:instrText>노종호</w:instrText>
      </w:r>
      <w:r w:rsidR="005302F9">
        <w:rPr>
          <w:rFonts w:eastAsia="나눔명조" w:hint="eastAsia"/>
          <w:sz w:val="20"/>
          <w:szCs w:val="22"/>
        </w:rPr>
        <w:instrText>","given":""}],"issued":{"date-parts":[["2016"]]}}},{"id":1457,"uris":["http://zotero.org/users/5210800/items/3IA9TCJN"],"uri":["http://zotero.org/users/5210800/items/3IA9TCJN"],"itemData":{"id":1457,"type":"article-journal","container-title":"</w:instrText>
      </w:r>
      <w:r w:rsidR="005302F9">
        <w:rPr>
          <w:rFonts w:eastAsia="나눔명조" w:hint="eastAsia"/>
          <w:sz w:val="20"/>
          <w:szCs w:val="22"/>
        </w:rPr>
        <w:instrText>지역산업연구</w:instrText>
      </w:r>
      <w:r w:rsidR="005302F9">
        <w:rPr>
          <w:rFonts w:eastAsia="나눔명조" w:hint="eastAsia"/>
          <w:sz w:val="20"/>
          <w:szCs w:val="22"/>
        </w:rPr>
        <w:instrText>","issue":"4","note":"Citation Key: lee:2017","page":"51</w:instrText>
      </w:r>
      <w:r w:rsidR="005302F9">
        <w:rPr>
          <w:rFonts w:eastAsia="나눔명조" w:hint="eastAsia"/>
          <w:sz w:val="20"/>
          <w:szCs w:val="22"/>
        </w:rPr>
        <w:instrText>–</w:instrText>
      </w:r>
      <w:r w:rsidR="005302F9">
        <w:rPr>
          <w:rFonts w:eastAsia="나눔명조" w:hint="eastAsia"/>
          <w:sz w:val="20"/>
          <w:szCs w:val="22"/>
        </w:rPr>
        <w:instrText>71","title":"</w:instrText>
      </w:r>
      <w:r w:rsidR="005302F9">
        <w:rPr>
          <w:rFonts w:eastAsia="나눔명조" w:hint="eastAsia"/>
          <w:sz w:val="20"/>
          <w:szCs w:val="22"/>
        </w:rPr>
        <w:instrText>공공봉사동기가</w:instrText>
      </w:r>
      <w:r w:rsidR="005302F9">
        <w:rPr>
          <w:rFonts w:eastAsia="나눔명조" w:hint="eastAsia"/>
          <w:sz w:val="20"/>
          <w:szCs w:val="22"/>
        </w:rPr>
        <w:instrText xml:space="preserve"> </w:instrText>
      </w:r>
      <w:r w:rsidR="005302F9">
        <w:rPr>
          <w:rFonts w:eastAsia="나눔명조" w:hint="eastAsia"/>
          <w:sz w:val="20"/>
          <w:szCs w:val="22"/>
        </w:rPr>
        <w:instrText>직무만족</w:instrText>
      </w:r>
      <w:r w:rsidR="005302F9">
        <w:rPr>
          <w:rFonts w:eastAsia="나눔명조" w:hint="eastAsia"/>
          <w:sz w:val="20"/>
          <w:szCs w:val="22"/>
        </w:rPr>
        <w:instrText xml:space="preserve"> </w:instrText>
      </w:r>
      <w:r w:rsidR="005302F9">
        <w:rPr>
          <w:rFonts w:eastAsia="나눔명조" w:hint="eastAsia"/>
          <w:sz w:val="20"/>
          <w:szCs w:val="22"/>
        </w:rPr>
        <w:instrText>및</w:instrText>
      </w:r>
      <w:r w:rsidR="005302F9">
        <w:rPr>
          <w:rFonts w:eastAsia="나눔명조" w:hint="eastAsia"/>
          <w:sz w:val="20"/>
          <w:szCs w:val="22"/>
        </w:rPr>
        <w:instrText xml:space="preserve"> </w:instrText>
      </w:r>
      <w:r w:rsidR="005302F9">
        <w:rPr>
          <w:rFonts w:eastAsia="나눔명조" w:hint="eastAsia"/>
          <w:sz w:val="20"/>
          <w:szCs w:val="22"/>
        </w:rPr>
        <w:instrText>인지된</w:instrText>
      </w:r>
      <w:r w:rsidR="005302F9">
        <w:rPr>
          <w:rFonts w:eastAsia="나눔명조" w:hint="eastAsia"/>
          <w:sz w:val="20"/>
          <w:szCs w:val="22"/>
        </w:rPr>
        <w:instrText xml:space="preserve"> </w:instrText>
      </w:r>
      <w:r w:rsidR="005302F9">
        <w:rPr>
          <w:rFonts w:eastAsia="나눔명조" w:hint="eastAsia"/>
          <w:sz w:val="20"/>
          <w:szCs w:val="22"/>
        </w:rPr>
        <w:instrText>직무성과에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","volume":"40","author":[{"family":"</w:instrText>
      </w:r>
      <w:r w:rsidR="005302F9">
        <w:rPr>
          <w:rFonts w:eastAsia="나눔명조" w:hint="eastAsia"/>
          <w:sz w:val="20"/>
          <w:szCs w:val="22"/>
        </w:rPr>
        <w:instrText>이강문</w:instrText>
      </w:r>
      <w:r w:rsidR="005302F9">
        <w:rPr>
          <w:rFonts w:eastAsia="나눔명조" w:hint="eastAsia"/>
          <w:sz w:val="20"/>
          <w:szCs w:val="22"/>
        </w:rPr>
        <w:instrText>","given":""}],"issued":{"date-parts":[["2017",11]]}}},{"id":1461,"uris":["http://zotero.org/users/5210800/items/VLMPKG72"],"uri":["http://zotero.org/users/5210800/items/VLMPKG72"],"itemData":{"id":1461,"type":"article-journal","container-title":"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","issue":"1","note":"Citation Key: _psm_2005","page":"81</w:instrText>
      </w:r>
      <w:r w:rsidR="005302F9">
        <w:rPr>
          <w:rFonts w:eastAsia="나눔명조" w:hint="eastAsia"/>
          <w:sz w:val="20"/>
          <w:szCs w:val="22"/>
        </w:rPr>
        <w:instrText>–</w:instrText>
      </w:r>
      <w:r w:rsidR="005302F9">
        <w:rPr>
          <w:rFonts w:eastAsia="나눔명조" w:hint="eastAsia"/>
          <w:sz w:val="20"/>
          <w:szCs w:val="22"/>
        </w:rPr>
        <w:instrText>104","title":"PSM</w:instrText>
      </w:r>
      <w:r w:rsidR="005302F9">
        <w:rPr>
          <w:rFonts w:eastAsia="나눔명조" w:hint="eastAsia"/>
          <w:sz w:val="20"/>
          <w:szCs w:val="22"/>
        </w:rPr>
        <w:instrText>과</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업무</w:instrText>
      </w:r>
      <w:r w:rsidR="005302F9">
        <w:rPr>
          <w:rFonts w:eastAsia="나눔명조" w:hint="eastAsia"/>
          <w:sz w:val="20"/>
          <w:szCs w:val="22"/>
        </w:rPr>
        <w:instrText xml:space="preserve"> </w:instrText>
      </w:r>
      <w:r w:rsidR="005302F9">
        <w:rPr>
          <w:rFonts w:eastAsia="나눔명조" w:hint="eastAsia"/>
          <w:sz w:val="20"/>
          <w:szCs w:val="22"/>
        </w:rPr>
        <w:instrText>성과</w:instrText>
      </w:r>
      <w:r w:rsidR="005302F9">
        <w:rPr>
          <w:rFonts w:eastAsia="나눔명조" w:hint="eastAsia"/>
          <w:sz w:val="20"/>
          <w:szCs w:val="22"/>
        </w:rPr>
        <w:instrText>","volume":"16","author":[{"family":"</w:instrText>
      </w:r>
      <w:r w:rsidR="005302F9">
        <w:rPr>
          <w:rFonts w:eastAsia="나눔명조" w:hint="eastAsia"/>
          <w:sz w:val="20"/>
          <w:szCs w:val="22"/>
        </w:rPr>
        <w:instrText>이근주</w:instrText>
      </w:r>
      <w:r w:rsidR="005302F9">
        <w:rPr>
          <w:rFonts w:eastAsia="나눔명조" w:hint="eastAsia"/>
          <w:sz w:val="20"/>
          <w:szCs w:val="22"/>
        </w:rPr>
        <w:instrText>","given":""}],"issued":{"date-parts":[["2005",5]]}}},{"id":1417,"uris":["http://zotero.org/users/5210800/items/SD7TB8DR"],"uri":["http://zotero.org/users/5210800/items/SD7TB8DR"],"itemData":{"id":1417,"type":"article-journal","container-title":"</w:instrText>
      </w:r>
      <w:r w:rsidR="005302F9">
        <w:rPr>
          <w:rFonts w:eastAsia="나눔명조" w:hint="eastAsia"/>
          <w:sz w:val="20"/>
          <w:szCs w:val="22"/>
        </w:rPr>
        <w:instrText>한국행정논집</w:instrText>
      </w:r>
      <w:r w:rsidR="005302F9">
        <w:rPr>
          <w:rFonts w:eastAsia="나눔명조" w:hint="eastAsia"/>
          <w:sz w:val="20"/>
          <w:szCs w:val="22"/>
        </w:rPr>
        <w:instrText>","DOI":"10.21888/KPAQ.2019.6.31.2.231","ISSN":"1229-4756","issue":"2","language":"ko","note":"Citation Key: lim:moon:2019a","page":"231</w:instrText>
      </w:r>
      <w:r w:rsidR="005302F9">
        <w:rPr>
          <w:rFonts w:eastAsia="나눔명조" w:hint="eastAsia"/>
          <w:sz w:val="20"/>
          <w:szCs w:val="22"/>
        </w:rPr>
        <w:instrText>–</w:instrText>
      </w:r>
      <w:r w:rsidR="005302F9">
        <w:rPr>
          <w:rFonts w:eastAsia="나눔명조" w:hint="eastAsia"/>
          <w:sz w:val="20"/>
          <w:szCs w:val="22"/>
        </w:rPr>
        <w:instrText>251","title":"</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직무성과</w:instrText>
      </w:r>
      <w:r w:rsidR="005302F9">
        <w:rPr>
          <w:rFonts w:eastAsia="나눔명조" w:hint="eastAsia"/>
          <w:sz w:val="20"/>
          <w:szCs w:val="22"/>
        </w:rPr>
        <w:instrText xml:space="preserve">: </w:instrText>
      </w:r>
      <w:r w:rsidR="005302F9">
        <w:rPr>
          <w:rFonts w:eastAsia="나눔명조" w:hint="eastAsia"/>
          <w:sz w:val="20"/>
          <w:szCs w:val="22"/>
        </w:rPr>
        <w:instrText>조직구조의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","volume":"31","author":[{"family":"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","given":""}],"issued":{"date-parts":[["2019",6]]}}},{"id":1467,"uris":["http://zotero.org/users/5210800/items/G35Z42XP"],"uri":["http://zotero.org/users/5210800/items/G35Z42XP"],"itemData":{"id":1467,"type":"article-journal","container-title":"</w:instrText>
      </w:r>
      <w:r w:rsidR="005302F9">
        <w:rPr>
          <w:rFonts w:eastAsia="나눔명조" w:hint="eastAsia"/>
          <w:sz w:val="20"/>
          <w:szCs w:val="22"/>
        </w:rPr>
        <w:instrText>정부학연구</w:instrText>
      </w:r>
      <w:r w:rsidR="005302F9">
        <w:rPr>
          <w:rFonts w:eastAsia="나눔명조" w:hint="eastAsia"/>
          <w:sz w:val="20"/>
          <w:szCs w:val="22"/>
        </w:rPr>
        <w:instrText>","issue":"1","note":"Citation Key: Jeongetal:2020-3","page":"183</w:instrText>
      </w:r>
      <w:r w:rsidR="005302F9">
        <w:rPr>
          <w:rFonts w:eastAsia="나눔명조" w:hint="eastAsia"/>
          <w:sz w:val="20"/>
          <w:szCs w:val="22"/>
        </w:rPr>
        <w:instrText>–</w:instrText>
      </w:r>
      <w:r w:rsidR="005302F9">
        <w:rPr>
          <w:rFonts w:eastAsia="나눔명조" w:hint="eastAsia"/>
          <w:sz w:val="20"/>
          <w:szCs w:val="22"/>
        </w:rPr>
        <w:instrText>215","title":"</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공공봉사동기</w:instrText>
      </w:r>
      <w:r w:rsidR="005302F9">
        <w:rPr>
          <w:rFonts w:eastAsia="나눔명조" w:hint="eastAsia"/>
          <w:sz w:val="20"/>
          <w:szCs w:val="22"/>
        </w:rPr>
        <w:instrText>(PSM)</w:instrText>
      </w:r>
      <w:r w:rsidR="005302F9">
        <w:rPr>
          <w:rFonts w:eastAsia="나눔명조" w:hint="eastAsia"/>
          <w:sz w:val="20"/>
          <w:szCs w:val="22"/>
        </w:rPr>
        <w:instrText>가</w:instrText>
      </w:r>
      <w:r w:rsidR="005302F9">
        <w:rPr>
          <w:rFonts w:eastAsia="나눔명조" w:hint="eastAsia"/>
          <w:sz w:val="20"/>
          <w:szCs w:val="22"/>
        </w:rPr>
        <w:instrText xml:space="preserve"> </w:instrText>
      </w:r>
      <w:r w:rsidR="005302F9">
        <w:rPr>
          <w:rFonts w:eastAsia="나눔명조" w:hint="eastAsia"/>
          <w:sz w:val="20"/>
          <w:szCs w:val="22"/>
        </w:rPr>
        <w:instrText>조직효과성에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내적보상과</w:instrText>
      </w:r>
      <w:r w:rsidR="005302F9">
        <w:rPr>
          <w:rFonts w:eastAsia="나눔명조" w:hint="eastAsia"/>
          <w:sz w:val="20"/>
          <w:szCs w:val="22"/>
        </w:rPr>
        <w:instrText xml:space="preserve"> </w:instrText>
      </w:r>
      <w:r w:rsidR="005302F9">
        <w:rPr>
          <w:rFonts w:eastAsia="나눔명조" w:hint="eastAsia"/>
          <w:sz w:val="20"/>
          <w:szCs w:val="22"/>
        </w:rPr>
        <w:instrText>외적보상의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","volume":"26","author":[{"family":"</w:instrText>
      </w:r>
      <w:r w:rsidR="005302F9">
        <w:rPr>
          <w:rFonts w:eastAsia="나눔명조" w:hint="eastAsia"/>
          <w:sz w:val="20"/>
          <w:szCs w:val="22"/>
        </w:rPr>
        <w:instrText>정재호</w:instrText>
      </w:r>
      <w:r w:rsidR="005302F9">
        <w:rPr>
          <w:rFonts w:eastAsia="나눔명조" w:hint="eastAsia"/>
          <w:sz w:val="20"/>
          <w:szCs w:val="22"/>
        </w:rPr>
        <w:instrText>","given":""},{"family":"</w:instrText>
      </w:r>
      <w:r w:rsidR="005302F9">
        <w:rPr>
          <w:rFonts w:eastAsia="나눔명조" w:hint="eastAsia"/>
          <w:sz w:val="20"/>
          <w:szCs w:val="22"/>
        </w:rPr>
        <w:instrText>최규현</w:instrText>
      </w:r>
      <w:r w:rsidR="005302F9">
        <w:rPr>
          <w:rFonts w:eastAsia="나눔명조" w:hint="eastAsia"/>
          <w:sz w:val="20"/>
          <w:szCs w:val="22"/>
        </w:rPr>
        <w:instrText>","given":""}],"issued":{"date-parts":[["2020"]]}}},{"id":1469,"uris":["http://zotero.org/users/5210800/items/UBCL5NJK"],"uri":["http://zotero.org/users/5210800/items/UBCL5NJK"],"itemData":{"id":1469,"type":"article-journal","container-title":"</w:instrText>
      </w:r>
      <w:r w:rsidR="005302F9">
        <w:rPr>
          <w:rFonts w:eastAsia="나눔명조" w:hint="eastAsia"/>
          <w:sz w:val="20"/>
          <w:szCs w:val="22"/>
        </w:rPr>
        <w:instrText>한국행정연구</w:instrText>
      </w:r>
      <w:r w:rsidR="005302F9">
        <w:rPr>
          <w:rFonts w:eastAsia="나눔명조" w:hint="eastAsia"/>
          <w:sz w:val="20"/>
          <w:szCs w:val="22"/>
        </w:rPr>
        <w:instrText>","issue":"1","note":"Citation Key: cho:yoon:2009","page":"223</w:instrText>
      </w:r>
      <w:r w:rsidR="005302F9">
        <w:rPr>
          <w:rFonts w:eastAsia="나눔명조" w:hint="eastAsia"/>
          <w:sz w:val="20"/>
          <w:szCs w:val="22"/>
        </w:rPr>
        <w:instrText>–</w:instrText>
      </w:r>
      <w:r w:rsidR="005302F9">
        <w:rPr>
          <w:rFonts w:eastAsia="나눔명조" w:hint="eastAsia"/>
          <w:sz w:val="20"/>
          <w:szCs w:val="22"/>
        </w:rPr>
        <w:instrText>252","title":"</w:instrText>
      </w:r>
      <w:r w:rsidR="005302F9">
        <w:rPr>
          <w:rFonts w:eastAsia="나눔명조" w:hint="eastAsia"/>
          <w:sz w:val="20"/>
          <w:szCs w:val="22"/>
        </w:rPr>
        <w:instrText>공공서비스동기</w:instrText>
      </w:r>
      <w:r w:rsidR="005302F9">
        <w:rPr>
          <w:rFonts w:eastAsia="나눔명조" w:hint="eastAsia"/>
          <w:sz w:val="20"/>
          <w:szCs w:val="22"/>
        </w:rPr>
        <w:instrText>(Public service motivation)</w:instrText>
      </w:r>
      <w:r w:rsidR="005302F9">
        <w:rPr>
          <w:rFonts w:eastAsia="나눔명조" w:hint="eastAsia"/>
          <w:sz w:val="20"/>
          <w:szCs w:val="22"/>
        </w:rPr>
        <w:instrText>와</w:instrText>
      </w:r>
      <w:r w:rsidR="005302F9">
        <w:rPr>
          <w:rFonts w:eastAsia="나눔명조" w:hint="eastAsia"/>
          <w:sz w:val="20"/>
          <w:szCs w:val="22"/>
        </w:rPr>
        <w:instrText xml:space="preserve"> </w:instrText>
      </w:r>
      <w:r w:rsidR="005302F9">
        <w:rPr>
          <w:rFonts w:eastAsia="나눔명조" w:hint="eastAsia"/>
          <w:sz w:val="20"/>
          <w:szCs w:val="22"/>
        </w:rPr>
        <w:instrText>성과</w:instrText>
      </w:r>
      <w:r w:rsidR="005302F9">
        <w:rPr>
          <w:rFonts w:eastAsia="나눔명조" w:hint="eastAsia"/>
          <w:sz w:val="20"/>
          <w:szCs w:val="22"/>
        </w:rPr>
        <w:instrText xml:space="preserve"> </w:instrText>
      </w:r>
      <w:r w:rsidR="005302F9">
        <w:rPr>
          <w:rFonts w:eastAsia="나눔명조" w:hint="eastAsia"/>
          <w:sz w:val="20"/>
          <w:szCs w:val="22"/>
        </w:rPr>
        <w:instrText>간</w:instrText>
      </w:r>
      <w:r w:rsidR="005302F9">
        <w:rPr>
          <w:rFonts w:eastAsia="나눔명조" w:hint="eastAsia"/>
          <w:sz w:val="20"/>
          <w:szCs w:val="22"/>
        </w:rPr>
        <w:instrText xml:space="preserve"> </w:instrText>
      </w:r>
      <w:r w:rsidR="005302F9">
        <w:rPr>
          <w:rFonts w:eastAsia="나눔명조" w:hint="eastAsia"/>
          <w:sz w:val="20"/>
          <w:szCs w:val="22"/>
        </w:rPr>
        <w:instrText>관계에</w:instrText>
      </w:r>
      <w:r w:rsidR="005302F9">
        <w:rPr>
          <w:rFonts w:eastAsia="나눔명조" w:hint="eastAsia"/>
          <w:sz w:val="20"/>
          <w:szCs w:val="22"/>
        </w:rPr>
        <w:instrText xml:space="preserve"> </w:instrText>
      </w:r>
      <w:r w:rsidR="005302F9">
        <w:rPr>
          <w:rFonts w:eastAsia="나눔명조" w:hint="eastAsia"/>
          <w:sz w:val="20"/>
          <w:szCs w:val="22"/>
        </w:rPr>
        <w:instrText>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","volume":"18","author":[{"family":"</w:instrText>
      </w:r>
      <w:r w:rsidR="005302F9">
        <w:rPr>
          <w:rFonts w:eastAsia="나눔명조" w:hint="eastAsia"/>
          <w:sz w:val="20"/>
          <w:szCs w:val="22"/>
        </w:rPr>
        <w:instrText>조태준</w:instrText>
      </w:r>
      <w:r w:rsidR="005302F9">
        <w:rPr>
          <w:rFonts w:eastAsia="나눔명조" w:hint="eastAsia"/>
          <w:sz w:val="20"/>
          <w:szCs w:val="22"/>
        </w:rPr>
        <w:instrText>","given":""},{"family":"</w:instrText>
      </w:r>
      <w:r w:rsidR="005302F9">
        <w:rPr>
          <w:rFonts w:eastAsia="나눔명조" w:hint="eastAsia"/>
          <w:sz w:val="20"/>
          <w:szCs w:val="22"/>
        </w:rPr>
        <w:instrText>윤수재</w:instrText>
      </w:r>
      <w:r w:rsidR="005302F9">
        <w:rPr>
          <w:rFonts w:eastAsia="나눔명조" w:hint="eastAsia"/>
          <w:sz w:val="20"/>
          <w:szCs w:val="22"/>
        </w:rPr>
        <w:instrText>","given":""}],"issued":{"date-parts":[["2009"]]}}},{"id":1471,"uris":["http://zotero.org/users/5210800/items/9C6N9QWI"],"uri":["http://zotero.org/users/5210800/items/9C6N9QWI"],"itemData":{"id":1471,"type":"article-journal","container-title":"</w:instrText>
      </w:r>
      <w:r w:rsidR="005302F9">
        <w:rPr>
          <w:rFonts w:eastAsia="나눔명조" w:hint="eastAsia"/>
          <w:sz w:val="20"/>
          <w:szCs w:val="22"/>
        </w:rPr>
        <w:instrText>한국자치행정학보</w:instrText>
      </w:r>
      <w:r w:rsidR="005302F9">
        <w:rPr>
          <w:rFonts w:eastAsia="나눔명조" w:hint="eastAsia"/>
          <w:sz w:val="20"/>
          <w:szCs w:val="22"/>
        </w:rPr>
        <w:instrText>","issue":"2","note":"Citation Key: choi:2018","page":"123</w:instrText>
      </w:r>
      <w:r w:rsidR="005302F9">
        <w:rPr>
          <w:rFonts w:eastAsia="나눔명조" w:hint="eastAsia"/>
          <w:sz w:val="20"/>
          <w:szCs w:val="22"/>
        </w:rPr>
        <w:instrText>–</w:instrText>
      </w:r>
      <w:r w:rsidR="005302F9">
        <w:rPr>
          <w:rFonts w:eastAsia="나눔명조" w:hint="eastAsia"/>
          <w:sz w:val="20"/>
          <w:szCs w:val="22"/>
        </w:rPr>
        <w:instrText>242","title":"</w:instrText>
      </w:r>
      <w:r w:rsidR="005302F9">
        <w:rPr>
          <w:rFonts w:eastAsia="나눔명조" w:hint="eastAsia"/>
          <w:sz w:val="20"/>
          <w:szCs w:val="22"/>
        </w:rPr>
        <w:instrText>지방정부</w:instrText>
      </w:r>
      <w:r w:rsidR="005302F9">
        <w:rPr>
          <w:rFonts w:eastAsia="나눔명조" w:hint="eastAsia"/>
          <w:sz w:val="20"/>
          <w:szCs w:val="22"/>
        </w:rPr>
        <w:instrText xml:space="preserve"> </w:instrText>
      </w:r>
      <w:r w:rsidR="005302F9">
        <w:rPr>
          <w:rFonts w:eastAsia="나눔명조" w:hint="eastAsia"/>
          <w:sz w:val="20"/>
          <w:szCs w:val="22"/>
        </w:rPr>
        <w:instrText>공무원들의</w:instrText>
      </w:r>
      <w:r w:rsidR="005302F9">
        <w:rPr>
          <w:rFonts w:eastAsia="나눔명조" w:hint="eastAsia"/>
          <w:sz w:val="20"/>
          <w:szCs w:val="22"/>
        </w:rPr>
        <w:instrText xml:space="preserve"> </w:instrText>
      </w:r>
      <w:r w:rsidR="005302F9">
        <w:rPr>
          <w:rFonts w:eastAsia="나눔명조" w:hint="eastAsia"/>
          <w:sz w:val="20"/>
          <w:szCs w:val="22"/>
        </w:rPr>
        <w:instrText>공공서비스동기와</w:instrText>
      </w:r>
      <w:r w:rsidR="005302F9">
        <w:rPr>
          <w:rFonts w:eastAsia="나눔명조" w:hint="eastAsia"/>
          <w:sz w:val="20"/>
          <w:szCs w:val="22"/>
        </w:rPr>
        <w:instrText xml:space="preserve"> </w:instrText>
      </w:r>
      <w:r w:rsidR="005302F9">
        <w:rPr>
          <w:rFonts w:eastAsia="나눔명조" w:hint="eastAsia"/>
          <w:sz w:val="20"/>
          <w:szCs w:val="22"/>
        </w:rPr>
        <w:instrText>공직가치가</w:instrText>
      </w:r>
      <w:r w:rsidR="005302F9">
        <w:rPr>
          <w:rFonts w:eastAsia="나눔명조" w:hint="eastAsia"/>
          <w:sz w:val="20"/>
          <w:szCs w:val="22"/>
        </w:rPr>
        <w:instrText xml:space="preserve"> </w:instrText>
      </w:r>
      <w:r w:rsidR="005302F9">
        <w:rPr>
          <w:rFonts w:eastAsia="나눔명조" w:hint="eastAsia"/>
          <w:sz w:val="20"/>
          <w:szCs w:val="22"/>
        </w:rPr>
        <w:instrText>조직성과에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영향연구</w:instrText>
      </w:r>
      <w:r w:rsidR="005302F9">
        <w:rPr>
          <w:rFonts w:eastAsia="나눔명조" w:hint="eastAsia"/>
          <w:sz w:val="20"/>
          <w:szCs w:val="22"/>
        </w:rPr>
        <w:instrText>","volume":"32","author":[{"family":"</w:instrText>
      </w:r>
      <w:r w:rsidR="005302F9">
        <w:rPr>
          <w:rFonts w:eastAsia="나눔명조" w:hint="eastAsia"/>
          <w:sz w:val="20"/>
          <w:szCs w:val="22"/>
        </w:rPr>
        <w:instrText>최예나</w:instrText>
      </w:r>
      <w:r w:rsidR="005302F9">
        <w:rPr>
          <w:rFonts w:eastAsia="나눔명조" w:hint="eastAsia"/>
          <w:sz w:val="20"/>
          <w:szCs w:val="22"/>
        </w:rPr>
        <w:instrText>","given":""}],"issued":{"date-parts":[["2018"]]}}}],"schema":"https://github.com/citation-style-language/schema/raw/master/csl-citation.js</w:instrText>
      </w:r>
      <w:r w:rsidR="005302F9">
        <w:rPr>
          <w:rFonts w:eastAsia="나눔명조"/>
          <w:sz w:val="20"/>
          <w:szCs w:val="22"/>
        </w:rPr>
        <w:instrText xml:space="preserve">on"} </w:instrText>
      </w:r>
      <w:r w:rsidR="00A952C6">
        <w:rPr>
          <w:rFonts w:eastAsia="나눔명조"/>
          <w:sz w:val="20"/>
          <w:szCs w:val="22"/>
        </w:rPr>
        <w:fldChar w:fldCharType="separate"/>
      </w:r>
      <w:r w:rsidR="00A952C6" w:rsidRPr="00A952C6">
        <w:rPr>
          <w:rFonts w:eastAsia="나눔명조"/>
          <w:sz w:val="20"/>
          <w:szCs w:val="22"/>
          <w:rPrChange w:id="391" w:author="Park, Sanghoon" w:date="2021-09-30T22:41:00Z">
            <w:rPr>
              <w:sz w:val="20"/>
            </w:rPr>
          </w:rPrChange>
        </w:rPr>
        <w:t>(</w:t>
      </w:r>
      <w:r w:rsidR="00A952C6" w:rsidRPr="00A952C6">
        <w:rPr>
          <w:rFonts w:eastAsia="나눔명조" w:hint="eastAsia"/>
          <w:sz w:val="20"/>
          <w:szCs w:val="22"/>
          <w:rPrChange w:id="392" w:author="Park, Sanghoon" w:date="2021-09-30T22:41:00Z">
            <w:rPr>
              <w:rFonts w:hint="eastAsia"/>
              <w:sz w:val="20"/>
            </w:rPr>
          </w:rPrChange>
        </w:rPr>
        <w:t>노종호</w:t>
      </w:r>
      <w:r w:rsidR="00A952C6" w:rsidRPr="00A952C6">
        <w:rPr>
          <w:rFonts w:eastAsia="나눔명조"/>
          <w:sz w:val="20"/>
          <w:szCs w:val="22"/>
          <w:rPrChange w:id="393" w:author="Park, Sanghoon" w:date="2021-09-30T22:41:00Z">
            <w:rPr>
              <w:sz w:val="20"/>
            </w:rPr>
          </w:rPrChange>
        </w:rPr>
        <w:t xml:space="preserve"> 2016; </w:t>
      </w:r>
      <w:r w:rsidR="00A952C6" w:rsidRPr="00A952C6">
        <w:rPr>
          <w:rFonts w:eastAsia="나눔명조" w:hint="eastAsia"/>
          <w:sz w:val="20"/>
          <w:szCs w:val="22"/>
          <w:rPrChange w:id="394" w:author="Park, Sanghoon" w:date="2021-09-30T22:41:00Z">
            <w:rPr>
              <w:rFonts w:hint="eastAsia"/>
              <w:sz w:val="20"/>
            </w:rPr>
          </w:rPrChange>
        </w:rPr>
        <w:t>이강문</w:t>
      </w:r>
      <w:r w:rsidR="00A952C6" w:rsidRPr="00A952C6">
        <w:rPr>
          <w:rFonts w:eastAsia="나눔명조"/>
          <w:sz w:val="20"/>
          <w:szCs w:val="22"/>
          <w:rPrChange w:id="395" w:author="Park, Sanghoon" w:date="2021-09-30T22:41:00Z">
            <w:rPr>
              <w:sz w:val="20"/>
            </w:rPr>
          </w:rPrChange>
        </w:rPr>
        <w:t xml:space="preserve"> 2017; </w:t>
      </w:r>
      <w:r w:rsidR="00A952C6" w:rsidRPr="00A952C6">
        <w:rPr>
          <w:rFonts w:eastAsia="나눔명조" w:hint="eastAsia"/>
          <w:sz w:val="20"/>
          <w:szCs w:val="22"/>
          <w:rPrChange w:id="396" w:author="Park, Sanghoon" w:date="2021-09-30T22:41:00Z">
            <w:rPr>
              <w:rFonts w:hint="eastAsia"/>
              <w:sz w:val="20"/>
            </w:rPr>
          </w:rPrChange>
        </w:rPr>
        <w:t>이근주</w:t>
      </w:r>
      <w:r w:rsidR="00A952C6" w:rsidRPr="00A952C6">
        <w:rPr>
          <w:rFonts w:eastAsia="나눔명조"/>
          <w:sz w:val="20"/>
          <w:szCs w:val="22"/>
          <w:rPrChange w:id="397" w:author="Park, Sanghoon" w:date="2021-09-30T22:41:00Z">
            <w:rPr>
              <w:sz w:val="20"/>
            </w:rPr>
          </w:rPrChange>
        </w:rPr>
        <w:t xml:space="preserve"> 2005; </w:t>
      </w:r>
      <w:r w:rsidR="00A952C6" w:rsidRPr="00A952C6">
        <w:rPr>
          <w:rFonts w:eastAsia="나눔명조" w:hint="eastAsia"/>
          <w:sz w:val="20"/>
          <w:szCs w:val="22"/>
          <w:rPrChange w:id="398" w:author="Park, Sanghoon" w:date="2021-09-30T22:41:00Z">
            <w:rPr>
              <w:rFonts w:hint="eastAsia"/>
              <w:sz w:val="20"/>
            </w:rPr>
          </w:rPrChange>
        </w:rPr>
        <w:t>임재영</w:t>
      </w:r>
      <w:r w:rsidR="00A952C6" w:rsidRPr="00A952C6">
        <w:rPr>
          <w:rFonts w:eastAsia="나눔명조"/>
          <w:sz w:val="20"/>
          <w:szCs w:val="22"/>
          <w:rPrChange w:id="399" w:author="Park, Sanghoon" w:date="2021-09-30T22:41:00Z">
            <w:rPr>
              <w:sz w:val="20"/>
            </w:rPr>
          </w:rPrChange>
        </w:rPr>
        <w:t xml:space="preserve"> and </w:t>
      </w:r>
      <w:r w:rsidR="00A952C6" w:rsidRPr="00A952C6">
        <w:rPr>
          <w:rFonts w:eastAsia="나눔명조" w:hint="eastAsia"/>
          <w:sz w:val="20"/>
          <w:szCs w:val="22"/>
          <w:rPrChange w:id="400" w:author="Park, Sanghoon" w:date="2021-09-30T22:41:00Z">
            <w:rPr>
              <w:rFonts w:hint="eastAsia"/>
              <w:sz w:val="20"/>
            </w:rPr>
          </w:rPrChange>
        </w:rPr>
        <w:t>문국경</w:t>
      </w:r>
      <w:r w:rsidR="00A952C6" w:rsidRPr="00A952C6">
        <w:rPr>
          <w:rFonts w:eastAsia="나눔명조"/>
          <w:sz w:val="20"/>
          <w:szCs w:val="22"/>
          <w:rPrChange w:id="401" w:author="Park, Sanghoon" w:date="2021-09-30T22:41:00Z">
            <w:rPr>
              <w:sz w:val="20"/>
            </w:rPr>
          </w:rPrChange>
        </w:rPr>
        <w:t xml:space="preserve"> 2019; </w:t>
      </w:r>
      <w:r w:rsidR="00A952C6" w:rsidRPr="00A952C6">
        <w:rPr>
          <w:rFonts w:eastAsia="나눔명조" w:hint="eastAsia"/>
          <w:sz w:val="20"/>
          <w:szCs w:val="22"/>
          <w:rPrChange w:id="402" w:author="Park, Sanghoon" w:date="2021-09-30T22:41:00Z">
            <w:rPr>
              <w:rFonts w:hint="eastAsia"/>
              <w:sz w:val="20"/>
            </w:rPr>
          </w:rPrChange>
        </w:rPr>
        <w:t>정재호</w:t>
      </w:r>
      <w:r w:rsidR="00A952C6" w:rsidRPr="00A952C6">
        <w:rPr>
          <w:rFonts w:eastAsia="나눔명조"/>
          <w:sz w:val="20"/>
          <w:szCs w:val="22"/>
          <w:rPrChange w:id="403" w:author="Park, Sanghoon" w:date="2021-09-30T22:41:00Z">
            <w:rPr>
              <w:sz w:val="20"/>
            </w:rPr>
          </w:rPrChange>
        </w:rPr>
        <w:t xml:space="preserve"> and </w:t>
      </w:r>
      <w:r w:rsidR="00A952C6" w:rsidRPr="00A952C6">
        <w:rPr>
          <w:rFonts w:eastAsia="나눔명조" w:hint="eastAsia"/>
          <w:sz w:val="20"/>
          <w:szCs w:val="22"/>
          <w:rPrChange w:id="404" w:author="Park, Sanghoon" w:date="2021-09-30T22:41:00Z">
            <w:rPr>
              <w:rFonts w:hint="eastAsia"/>
              <w:sz w:val="20"/>
            </w:rPr>
          </w:rPrChange>
        </w:rPr>
        <w:t>최규현</w:t>
      </w:r>
      <w:r w:rsidR="00A952C6" w:rsidRPr="00A952C6">
        <w:rPr>
          <w:rFonts w:eastAsia="나눔명조"/>
          <w:sz w:val="20"/>
          <w:szCs w:val="22"/>
          <w:rPrChange w:id="405" w:author="Park, Sanghoon" w:date="2021-09-30T22:41:00Z">
            <w:rPr>
              <w:sz w:val="20"/>
            </w:rPr>
          </w:rPrChange>
        </w:rPr>
        <w:t xml:space="preserve"> 2020; </w:t>
      </w:r>
      <w:r w:rsidR="00A952C6" w:rsidRPr="00A952C6">
        <w:rPr>
          <w:rFonts w:eastAsia="나눔명조" w:hint="eastAsia"/>
          <w:sz w:val="20"/>
          <w:szCs w:val="22"/>
          <w:rPrChange w:id="406" w:author="Park, Sanghoon" w:date="2021-09-30T22:41:00Z">
            <w:rPr>
              <w:rFonts w:hint="eastAsia"/>
              <w:sz w:val="20"/>
            </w:rPr>
          </w:rPrChange>
        </w:rPr>
        <w:t>조태준</w:t>
      </w:r>
      <w:r w:rsidR="00A952C6" w:rsidRPr="00A952C6">
        <w:rPr>
          <w:rFonts w:eastAsia="나눔명조"/>
          <w:sz w:val="20"/>
          <w:szCs w:val="22"/>
          <w:rPrChange w:id="407" w:author="Park, Sanghoon" w:date="2021-09-30T22:41:00Z">
            <w:rPr>
              <w:sz w:val="20"/>
            </w:rPr>
          </w:rPrChange>
        </w:rPr>
        <w:t xml:space="preserve"> and </w:t>
      </w:r>
      <w:r w:rsidR="00A952C6" w:rsidRPr="00A952C6">
        <w:rPr>
          <w:rFonts w:eastAsia="나눔명조" w:hint="eastAsia"/>
          <w:sz w:val="20"/>
          <w:szCs w:val="22"/>
          <w:rPrChange w:id="408" w:author="Park, Sanghoon" w:date="2021-09-30T22:41:00Z">
            <w:rPr>
              <w:rFonts w:hint="eastAsia"/>
              <w:sz w:val="20"/>
            </w:rPr>
          </w:rPrChange>
        </w:rPr>
        <w:t>윤수재</w:t>
      </w:r>
      <w:r w:rsidR="00A952C6" w:rsidRPr="00A952C6">
        <w:rPr>
          <w:rFonts w:eastAsia="나눔명조"/>
          <w:sz w:val="20"/>
          <w:szCs w:val="22"/>
          <w:rPrChange w:id="409" w:author="Park, Sanghoon" w:date="2021-09-30T22:41:00Z">
            <w:rPr>
              <w:sz w:val="20"/>
            </w:rPr>
          </w:rPrChange>
        </w:rPr>
        <w:t xml:space="preserve"> 2009; </w:t>
      </w:r>
      <w:r w:rsidR="00A952C6" w:rsidRPr="00A952C6">
        <w:rPr>
          <w:rFonts w:eastAsia="나눔명조" w:hint="eastAsia"/>
          <w:sz w:val="20"/>
          <w:szCs w:val="22"/>
          <w:rPrChange w:id="410" w:author="Park, Sanghoon" w:date="2021-09-30T22:41:00Z">
            <w:rPr>
              <w:rFonts w:hint="eastAsia"/>
              <w:sz w:val="20"/>
            </w:rPr>
          </w:rPrChange>
        </w:rPr>
        <w:t>최예나</w:t>
      </w:r>
      <w:r w:rsidR="00A952C6" w:rsidRPr="00A952C6">
        <w:rPr>
          <w:rFonts w:eastAsia="나눔명조"/>
          <w:sz w:val="20"/>
          <w:szCs w:val="22"/>
          <w:rPrChange w:id="411" w:author="Park, Sanghoon" w:date="2021-09-30T22:41:00Z">
            <w:rPr>
              <w:sz w:val="20"/>
            </w:rPr>
          </w:rPrChange>
        </w:rPr>
        <w:t xml:space="preserve"> 2018)</w:t>
      </w:r>
      <w:r w:rsidR="00A952C6">
        <w:rPr>
          <w:rFonts w:eastAsia="나눔명조"/>
          <w:sz w:val="20"/>
          <w:szCs w:val="22"/>
        </w:rPr>
        <w:fldChar w:fldCharType="end"/>
      </w:r>
      <w:del w:id="412" w:author="Park, Sanghoon" w:date="2021-09-30T22:41:00Z">
        <w:r w:rsidR="001B2696" w:rsidRPr="001B2696" w:rsidDel="00A952C6">
          <w:rPr>
            <w:rFonts w:eastAsia="나눔명조" w:hint="eastAsia"/>
            <w:sz w:val="20"/>
            <w:szCs w:val="22"/>
          </w:rPr>
          <w:delText>(</w:delText>
        </w:r>
        <w:r w:rsidR="001B2696" w:rsidRPr="001B2696" w:rsidDel="00A952C6">
          <w:rPr>
            <w:rFonts w:eastAsia="나눔명조" w:hint="eastAsia"/>
            <w:sz w:val="20"/>
            <w:szCs w:val="22"/>
          </w:rPr>
          <w:delText>이근주</w:delText>
        </w:r>
        <w:r w:rsidR="001B2696" w:rsidRPr="001B2696" w:rsidDel="00A952C6">
          <w:rPr>
            <w:rFonts w:eastAsia="나눔명조" w:hint="eastAsia"/>
            <w:sz w:val="20"/>
            <w:szCs w:val="22"/>
          </w:rPr>
          <w:delText xml:space="preserve"> 2005</w:delText>
        </w:r>
        <w:r w:rsidR="00265BC3" w:rsidDel="00A952C6">
          <w:rPr>
            <w:rFonts w:eastAsia="나눔명조"/>
            <w:sz w:val="20"/>
            <w:szCs w:val="22"/>
          </w:rPr>
          <w:delText>;</w:delText>
        </w:r>
        <w:r w:rsidR="001B2696" w:rsidRPr="001B2696" w:rsidDel="00A952C6">
          <w:rPr>
            <w:rFonts w:eastAsia="나눔명조" w:hint="eastAsia"/>
            <w:sz w:val="20"/>
            <w:szCs w:val="22"/>
          </w:rPr>
          <w:delText>임재영</w:delText>
        </w:r>
        <w:r w:rsidR="001B2696" w:rsidRPr="001B2696" w:rsidDel="00A952C6">
          <w:rPr>
            <w:rFonts w:eastAsia="나눔명조" w:hint="eastAsia"/>
            <w:sz w:val="20"/>
            <w:szCs w:val="22"/>
          </w:rPr>
          <w:delText xml:space="preserve"> 2019;</w:delText>
        </w:r>
        <w:r w:rsidR="001B2696" w:rsidRPr="001B2696" w:rsidDel="00A952C6">
          <w:rPr>
            <w:rFonts w:eastAsia="나눔명조" w:hint="eastAsia"/>
            <w:sz w:val="20"/>
            <w:szCs w:val="22"/>
          </w:rPr>
          <w:delText>이강문</w:delText>
        </w:r>
        <w:r w:rsidR="001B2696" w:rsidRPr="001B2696" w:rsidDel="00A952C6">
          <w:rPr>
            <w:rFonts w:eastAsia="나눔명조" w:hint="eastAsia"/>
            <w:sz w:val="20"/>
            <w:szCs w:val="22"/>
          </w:rPr>
          <w:delText xml:space="preserve"> 2017;</w:delText>
        </w:r>
        <w:r w:rsidR="001B2696" w:rsidRPr="001B2696" w:rsidDel="00A952C6">
          <w:rPr>
            <w:rFonts w:eastAsia="나눔명조" w:hint="eastAsia"/>
            <w:sz w:val="20"/>
            <w:szCs w:val="22"/>
          </w:rPr>
          <w:delText>조태준</w:delText>
        </w:r>
        <w:r w:rsidR="001B2696" w:rsidRPr="001B2696" w:rsidDel="00A952C6">
          <w:rPr>
            <w:rFonts w:eastAsia="나눔명조" w:hint="eastAsia"/>
            <w:sz w:val="20"/>
            <w:szCs w:val="22"/>
          </w:rPr>
          <w:delText xml:space="preserve"> 2009</w:delText>
        </w:r>
        <w:r w:rsidDel="00A952C6">
          <w:rPr>
            <w:rFonts w:eastAsia="나눔명조"/>
            <w:sz w:val="20"/>
            <w:szCs w:val="22"/>
          </w:rPr>
          <w:delText>;</w:delText>
        </w:r>
        <w:r w:rsidR="001B2696" w:rsidRPr="001B2696" w:rsidDel="00A952C6">
          <w:rPr>
            <w:rFonts w:eastAsia="나눔명조" w:hint="eastAsia"/>
            <w:sz w:val="20"/>
            <w:szCs w:val="22"/>
          </w:rPr>
          <w:delText>정재호</w:delText>
        </w:r>
        <w:r w:rsidR="001B2696" w:rsidRPr="001B2696" w:rsidDel="00A952C6">
          <w:rPr>
            <w:rFonts w:eastAsia="나눔명조" w:hint="eastAsia"/>
            <w:sz w:val="20"/>
            <w:szCs w:val="22"/>
          </w:rPr>
          <w:delText xml:space="preserve"> </w:delText>
        </w:r>
        <w:r w:rsidR="001B2696" w:rsidRPr="001B2696" w:rsidDel="00A952C6">
          <w:rPr>
            <w:rFonts w:eastAsia="나눔명조" w:hint="eastAsia"/>
            <w:sz w:val="20"/>
            <w:szCs w:val="22"/>
          </w:rPr>
          <w:delText>외</w:delText>
        </w:r>
        <w:r w:rsidR="001B2696" w:rsidRPr="001B2696" w:rsidDel="00A952C6">
          <w:rPr>
            <w:rFonts w:eastAsia="나눔명조" w:hint="eastAsia"/>
            <w:sz w:val="20"/>
            <w:szCs w:val="22"/>
          </w:rPr>
          <w:delText>2020;</w:delText>
        </w:r>
        <w:r w:rsidR="001B2696" w:rsidRPr="001B2696" w:rsidDel="00A952C6">
          <w:rPr>
            <w:rFonts w:eastAsia="나눔명조" w:hint="eastAsia"/>
            <w:sz w:val="20"/>
            <w:szCs w:val="22"/>
          </w:rPr>
          <w:delText>노종호</w:delText>
        </w:r>
        <w:r w:rsidR="001B2696" w:rsidRPr="001B2696" w:rsidDel="00A952C6">
          <w:rPr>
            <w:rFonts w:eastAsia="나눔명조" w:hint="eastAsia"/>
            <w:sz w:val="20"/>
            <w:szCs w:val="22"/>
          </w:rPr>
          <w:delText xml:space="preserve"> 2016;</w:delText>
        </w:r>
        <w:r w:rsidR="001B2696" w:rsidRPr="001B2696" w:rsidDel="00A952C6">
          <w:rPr>
            <w:rFonts w:eastAsia="나눔명조" w:hint="eastAsia"/>
            <w:sz w:val="20"/>
            <w:szCs w:val="22"/>
          </w:rPr>
          <w:delText>최예나</w:delText>
        </w:r>
        <w:r w:rsidR="001B2696" w:rsidRPr="001B2696" w:rsidDel="00A952C6">
          <w:rPr>
            <w:rFonts w:eastAsia="나눔명조" w:hint="eastAsia"/>
            <w:sz w:val="20"/>
            <w:szCs w:val="22"/>
          </w:rPr>
          <w:delText xml:space="preserve"> 2018)</w:delText>
        </w:r>
      </w:del>
      <w:r w:rsidR="001B2696" w:rsidRPr="001B2696">
        <w:rPr>
          <w:rFonts w:eastAsia="나눔명조" w:hint="eastAsia"/>
          <w:sz w:val="20"/>
          <w:szCs w:val="22"/>
        </w:rPr>
        <w:t xml:space="preserve">. </w:t>
      </w:r>
      <w:r w:rsidR="001B2696" w:rsidRPr="001B2696">
        <w:rPr>
          <w:rFonts w:eastAsia="나눔명조" w:hint="eastAsia"/>
          <w:sz w:val="20"/>
          <w:szCs w:val="22"/>
        </w:rPr>
        <w:t>몇몇</w:t>
      </w:r>
      <w:r w:rsidR="001B2696" w:rsidRPr="001B2696">
        <w:rPr>
          <w:rFonts w:eastAsia="나눔명조" w:hint="eastAsia"/>
          <w:sz w:val="20"/>
          <w:szCs w:val="22"/>
        </w:rPr>
        <w:t xml:space="preserve"> </w:t>
      </w:r>
      <w:r w:rsidR="001B2696" w:rsidRPr="001B2696">
        <w:rPr>
          <w:rFonts w:eastAsia="나눔명조" w:hint="eastAsia"/>
          <w:sz w:val="20"/>
          <w:szCs w:val="22"/>
        </w:rPr>
        <w:t>연구는</w:t>
      </w:r>
      <w:r w:rsidR="001B2696" w:rsidRPr="001B2696">
        <w:rPr>
          <w:rFonts w:eastAsia="나눔명조" w:hint="eastAsia"/>
          <w:sz w:val="20"/>
          <w:szCs w:val="22"/>
        </w:rPr>
        <w:t xml:space="preserve"> </w:t>
      </w:r>
      <w:r w:rsidR="001B2696" w:rsidRPr="001B2696">
        <w:rPr>
          <w:rFonts w:eastAsia="나눔명조" w:hint="eastAsia"/>
          <w:sz w:val="20"/>
          <w:szCs w:val="22"/>
        </w:rPr>
        <w:t>조직시민행동</w:t>
      </w:r>
      <w:r w:rsidR="001B2696" w:rsidRPr="001B2696">
        <w:rPr>
          <w:rFonts w:eastAsia="나눔명조" w:hint="eastAsia"/>
          <w:sz w:val="20"/>
          <w:szCs w:val="22"/>
        </w:rPr>
        <w:t xml:space="preserve">, </w:t>
      </w:r>
      <w:r w:rsidR="001B2696" w:rsidRPr="001B2696">
        <w:rPr>
          <w:rFonts w:eastAsia="나눔명조" w:hint="eastAsia"/>
          <w:sz w:val="20"/>
          <w:szCs w:val="22"/>
        </w:rPr>
        <w:t>직무만족</w:t>
      </w:r>
      <w:r w:rsidR="001B2696" w:rsidRPr="001B2696">
        <w:rPr>
          <w:rFonts w:eastAsia="나눔명조" w:hint="eastAsia"/>
          <w:sz w:val="20"/>
          <w:szCs w:val="22"/>
        </w:rPr>
        <w:t xml:space="preserve">, </w:t>
      </w:r>
      <w:r w:rsidR="001B2696" w:rsidRPr="001B2696">
        <w:rPr>
          <w:rFonts w:eastAsia="나눔명조" w:hint="eastAsia"/>
          <w:sz w:val="20"/>
          <w:szCs w:val="22"/>
        </w:rPr>
        <w:t>조직몰입과</w:t>
      </w:r>
      <w:r w:rsidR="001B2696" w:rsidRPr="001B2696">
        <w:rPr>
          <w:rFonts w:eastAsia="나눔명조" w:hint="eastAsia"/>
          <w:sz w:val="20"/>
          <w:szCs w:val="22"/>
        </w:rPr>
        <w:t xml:space="preserve"> </w:t>
      </w:r>
      <w:r w:rsidR="001B2696" w:rsidRPr="001B2696">
        <w:rPr>
          <w:rFonts w:eastAsia="나눔명조" w:hint="eastAsia"/>
          <w:sz w:val="20"/>
          <w:szCs w:val="22"/>
        </w:rPr>
        <w:t>같이</w:t>
      </w:r>
      <w:r w:rsidR="001B2696" w:rsidRPr="001B2696">
        <w:rPr>
          <w:rFonts w:eastAsia="나눔명조" w:hint="eastAsia"/>
          <w:sz w:val="20"/>
          <w:szCs w:val="22"/>
        </w:rPr>
        <w:t xml:space="preserve"> </w:t>
      </w:r>
      <w:r w:rsidR="001B2696" w:rsidRPr="001B2696">
        <w:rPr>
          <w:rFonts w:eastAsia="나눔명조" w:hint="eastAsia"/>
          <w:sz w:val="20"/>
          <w:szCs w:val="22"/>
        </w:rPr>
        <w:t>직무성과와는</w:t>
      </w:r>
      <w:r w:rsidR="001B2696" w:rsidRPr="001B2696">
        <w:rPr>
          <w:rFonts w:eastAsia="나눔명조" w:hint="eastAsia"/>
          <w:sz w:val="20"/>
          <w:szCs w:val="22"/>
        </w:rPr>
        <w:t xml:space="preserve"> </w:t>
      </w:r>
      <w:r w:rsidR="001B2696" w:rsidRPr="001B2696">
        <w:rPr>
          <w:rFonts w:eastAsia="나눔명조" w:hint="eastAsia"/>
          <w:sz w:val="20"/>
          <w:szCs w:val="22"/>
        </w:rPr>
        <w:t>다른</w:t>
      </w:r>
      <w:r w:rsidR="001B2696" w:rsidRPr="001B2696">
        <w:rPr>
          <w:rFonts w:eastAsia="나눔명조" w:hint="eastAsia"/>
          <w:sz w:val="20"/>
          <w:szCs w:val="22"/>
        </w:rPr>
        <w:t xml:space="preserve"> </w:t>
      </w:r>
      <w:r w:rsidR="001B2696" w:rsidRPr="001B2696">
        <w:rPr>
          <w:rFonts w:eastAsia="나눔명조" w:hint="eastAsia"/>
          <w:sz w:val="20"/>
          <w:szCs w:val="22"/>
        </w:rPr>
        <w:t>종속변수를</w:t>
      </w:r>
      <w:r w:rsidR="001B2696" w:rsidRPr="001B2696">
        <w:rPr>
          <w:rFonts w:eastAsia="나눔명조" w:hint="eastAsia"/>
          <w:sz w:val="20"/>
          <w:szCs w:val="22"/>
        </w:rPr>
        <w:t xml:space="preserve"> </w:t>
      </w:r>
      <w:r w:rsidR="001B2696" w:rsidRPr="001B2696">
        <w:rPr>
          <w:rFonts w:eastAsia="나눔명조" w:hint="eastAsia"/>
          <w:sz w:val="20"/>
          <w:szCs w:val="22"/>
        </w:rPr>
        <w:t>활용하고</w:t>
      </w:r>
      <w:r w:rsidR="001B2696" w:rsidRPr="001B2696">
        <w:rPr>
          <w:rFonts w:eastAsia="나눔명조" w:hint="eastAsia"/>
          <w:sz w:val="20"/>
          <w:szCs w:val="22"/>
        </w:rPr>
        <w:t xml:space="preserve"> </w:t>
      </w:r>
      <w:r w:rsidR="001B2696" w:rsidRPr="001B2696">
        <w:rPr>
          <w:rFonts w:eastAsia="나눔명조" w:hint="eastAsia"/>
          <w:sz w:val="20"/>
          <w:szCs w:val="22"/>
        </w:rPr>
        <w:t>있지만</w:t>
      </w:r>
      <w:r w:rsidR="00BA42AA">
        <w:rPr>
          <w:rFonts w:eastAsia="나눔명조"/>
          <w:sz w:val="20"/>
          <w:szCs w:val="22"/>
        </w:rPr>
        <w:fldChar w:fldCharType="begin"/>
      </w:r>
      <w:r w:rsidR="005302F9">
        <w:rPr>
          <w:rFonts w:eastAsia="나눔명조"/>
          <w:sz w:val="20"/>
          <w:szCs w:val="22"/>
        </w:rPr>
        <w:instrText xml:space="preserve"> ADDIN ZOTERO_ITEM CSL_CITATION {"citationID":"b4w7vsjG","properties":{"formattedCitation":"(\\uc0\\u51060{}\\uc0\\u54812{}\\uc0\\u50980{} 2017; \\uc0\\u51076{}\\uc0\\u51116{}\\uc0\\u50689{} and \\uc0\\u47928{}\\uc0\\u44397{}\\uc0\\u44221{} 2019; \\uc0\\u</w:instrText>
      </w:r>
      <w:r w:rsidR="005302F9">
        <w:rPr>
          <w:rFonts w:eastAsia="나눔명조" w:hint="eastAsia"/>
          <w:sz w:val="20"/>
          <w:szCs w:val="22"/>
        </w:rPr>
        <w:instrText>51076{}\\uc0\\u51116{}\\uc0\\u50689{}, \\uc0\\u47928{}\\uc0\\u44397{}\\uc0\\u44221{}, and \\uc0\\u51312{}\\uc0\\u54812{}\\uc0\\u51652{} 2019b)","plainCitation":"(</w:instrText>
      </w:r>
      <w:r w:rsidR="005302F9">
        <w:rPr>
          <w:rFonts w:eastAsia="나눔명조" w:hint="eastAsia"/>
          <w:sz w:val="20"/>
          <w:szCs w:val="22"/>
        </w:rPr>
        <w:instrText>이혜윤</w:instrText>
      </w:r>
      <w:r w:rsidR="005302F9">
        <w:rPr>
          <w:rFonts w:eastAsia="나눔명조" w:hint="eastAsia"/>
          <w:sz w:val="20"/>
          <w:szCs w:val="22"/>
        </w:rPr>
        <w:instrText xml:space="preserve"> 2017; </w:instrText>
      </w:r>
      <w:r w:rsidR="005302F9">
        <w:rPr>
          <w:rFonts w:eastAsia="나눔명조" w:hint="eastAsia"/>
          <w:sz w:val="20"/>
          <w:szCs w:val="22"/>
        </w:rPr>
        <w:instrText>임재영</w:instrText>
      </w:r>
      <w:r w:rsidR="005302F9">
        <w:rPr>
          <w:rFonts w:eastAsia="나눔명조" w:hint="eastAsia"/>
          <w:sz w:val="20"/>
          <w:szCs w:val="22"/>
        </w:rPr>
        <w:instrText xml:space="preserve"> and </w:instrText>
      </w:r>
      <w:r w:rsidR="005302F9">
        <w:rPr>
          <w:rFonts w:eastAsia="나눔명조" w:hint="eastAsia"/>
          <w:sz w:val="20"/>
          <w:szCs w:val="22"/>
        </w:rPr>
        <w:instrText>문국경</w:instrText>
      </w:r>
      <w:r w:rsidR="005302F9">
        <w:rPr>
          <w:rFonts w:eastAsia="나눔명조" w:hint="eastAsia"/>
          <w:sz w:val="20"/>
          <w:szCs w:val="22"/>
        </w:rPr>
        <w:instrText xml:space="preserve"> 2019; </w:instrText>
      </w:r>
      <w:r w:rsidR="005302F9">
        <w:rPr>
          <w:rFonts w:eastAsia="나눔명조" w:hint="eastAsia"/>
          <w:sz w:val="20"/>
          <w:szCs w:val="22"/>
        </w:rPr>
        <w:instrText>임재영</w:instrText>
      </w:r>
      <w:r w:rsidR="005302F9">
        <w:rPr>
          <w:rFonts w:eastAsia="나눔명조" w:hint="eastAsia"/>
          <w:sz w:val="20"/>
          <w:szCs w:val="22"/>
        </w:rPr>
        <w:instrText xml:space="preserve">, </w:instrText>
      </w:r>
      <w:r w:rsidR="005302F9">
        <w:rPr>
          <w:rFonts w:eastAsia="나눔명조" w:hint="eastAsia"/>
          <w:sz w:val="20"/>
          <w:szCs w:val="22"/>
        </w:rPr>
        <w:instrText>문국경</w:instrText>
      </w:r>
      <w:r w:rsidR="005302F9">
        <w:rPr>
          <w:rFonts w:eastAsia="나눔명조" w:hint="eastAsia"/>
          <w:sz w:val="20"/>
          <w:szCs w:val="22"/>
        </w:rPr>
        <w:instrText xml:space="preserve">, and </w:instrText>
      </w:r>
      <w:r w:rsidR="005302F9">
        <w:rPr>
          <w:rFonts w:eastAsia="나눔명조" w:hint="eastAsia"/>
          <w:sz w:val="20"/>
          <w:szCs w:val="22"/>
        </w:rPr>
        <w:instrText>조혜진</w:instrText>
      </w:r>
      <w:r w:rsidR="005302F9">
        <w:rPr>
          <w:rFonts w:eastAsia="나눔명조" w:hint="eastAsia"/>
          <w:sz w:val="20"/>
          <w:szCs w:val="22"/>
        </w:rPr>
        <w:instrText xml:space="preserve"> 2019b)","noteIndex":0},"citationItems":[{"id":1415,"uris":["http://zotero.org/users/5210800/items/HF7MVGLN"],"uri":["http://zotero.org/users/5210800/items/HF7MVGLN"],"itemData":{"id":1415,"type":"article-journal","container-title":"</w:instrText>
      </w:r>
      <w:r w:rsidR="005302F9">
        <w:rPr>
          <w:rFonts w:eastAsia="나눔명조" w:hint="eastAsia"/>
          <w:sz w:val="20"/>
          <w:szCs w:val="22"/>
        </w:rPr>
        <w:instrText>한국행정학보</w:instrText>
      </w:r>
      <w:r w:rsidR="005302F9">
        <w:rPr>
          <w:rFonts w:eastAsia="나눔명조" w:hint="eastAsia"/>
          <w:sz w:val="20"/>
          <w:szCs w:val="22"/>
        </w:rPr>
        <w:instrText>","DOI":"10.18333/KPAR.51.2.349","ISSN":"1226-2536","issue":"2","language":"ko","note":"Citation Key: lee:2017","page":"349</w:instrText>
      </w:r>
      <w:r w:rsidR="005302F9">
        <w:rPr>
          <w:rFonts w:eastAsia="나눔명조" w:hint="eastAsia"/>
          <w:sz w:val="20"/>
          <w:szCs w:val="22"/>
        </w:rPr>
        <w:instrText>–</w:instrText>
      </w:r>
      <w:r w:rsidR="005302F9">
        <w:rPr>
          <w:rFonts w:eastAsia="나눔명조" w:hint="eastAsia"/>
          <w:sz w:val="20"/>
          <w:szCs w:val="22"/>
        </w:rPr>
        <w:instrText>388","title":"</w:instrText>
      </w:r>
      <w:r w:rsidR="005302F9">
        <w:rPr>
          <w:rFonts w:eastAsia="나눔명조" w:hint="eastAsia"/>
          <w:sz w:val="20"/>
          <w:szCs w:val="22"/>
        </w:rPr>
        <w:instrText>공기업과</w:instrText>
      </w:r>
      <w:r w:rsidR="005302F9">
        <w:rPr>
          <w:rFonts w:eastAsia="나눔명조" w:hint="eastAsia"/>
          <w:sz w:val="20"/>
          <w:szCs w:val="22"/>
        </w:rPr>
        <w:instrText xml:space="preserve"> </w:instrText>
      </w:r>
      <w:r w:rsidR="005302F9">
        <w:rPr>
          <w:rFonts w:eastAsia="나눔명조" w:hint="eastAsia"/>
          <w:sz w:val="20"/>
          <w:szCs w:val="22"/>
        </w:rPr>
        <w:instrText>준정부기관</w:instrText>
      </w:r>
      <w:r w:rsidR="005302F9">
        <w:rPr>
          <w:rFonts w:eastAsia="나눔명조" w:hint="eastAsia"/>
          <w:sz w:val="20"/>
          <w:szCs w:val="22"/>
        </w:rPr>
        <w:instrText xml:space="preserve"> </w:instrText>
      </w:r>
      <w:r w:rsidR="005302F9">
        <w:rPr>
          <w:rFonts w:eastAsia="나눔명조" w:hint="eastAsia"/>
          <w:sz w:val="20"/>
          <w:szCs w:val="22"/>
        </w:rPr>
        <w:instrText>종사자들의</w:instrText>
      </w:r>
      <w:r w:rsidR="005302F9">
        <w:rPr>
          <w:rFonts w:eastAsia="나눔명조" w:hint="eastAsia"/>
          <w:sz w:val="20"/>
          <w:szCs w:val="22"/>
        </w:rPr>
        <w:instrText xml:space="preserve"> </w:instrText>
      </w:r>
      <w:r w:rsidR="005302F9">
        <w:rPr>
          <w:rFonts w:eastAsia="나눔명조" w:hint="eastAsia"/>
          <w:sz w:val="20"/>
          <w:szCs w:val="22"/>
        </w:rPr>
        <w:instrText>공공봉사동기</w:instrText>
      </w:r>
      <w:r w:rsidR="005302F9">
        <w:rPr>
          <w:rFonts w:eastAsia="나눔명조" w:hint="eastAsia"/>
          <w:sz w:val="20"/>
          <w:szCs w:val="22"/>
        </w:rPr>
        <w:instrText>(PSM)</w:instrText>
      </w:r>
      <w:r w:rsidR="005302F9">
        <w:rPr>
          <w:rFonts w:eastAsia="나눔명조" w:hint="eastAsia"/>
          <w:sz w:val="20"/>
          <w:szCs w:val="22"/>
        </w:rPr>
        <w:instrText>와</w:instrText>
      </w:r>
      <w:r w:rsidR="005302F9">
        <w:rPr>
          <w:rFonts w:eastAsia="나눔명조" w:hint="eastAsia"/>
          <w:sz w:val="20"/>
          <w:szCs w:val="22"/>
        </w:rPr>
        <w:instrText xml:space="preserve"> </w:instrText>
      </w:r>
      <w:r w:rsidR="005302F9">
        <w:rPr>
          <w:rFonts w:eastAsia="나눔명조" w:hint="eastAsia"/>
          <w:sz w:val="20"/>
          <w:szCs w:val="22"/>
        </w:rPr>
        <w:instrText>직무동기요인이</w:instrText>
      </w:r>
      <w:r w:rsidR="005302F9">
        <w:rPr>
          <w:rFonts w:eastAsia="나눔명조" w:hint="eastAsia"/>
          <w:sz w:val="20"/>
          <w:szCs w:val="22"/>
        </w:rPr>
        <w:instrText xml:space="preserve"> </w:instrText>
      </w:r>
      <w:r w:rsidR="005302F9">
        <w:rPr>
          <w:rFonts w:eastAsia="나눔명조" w:hint="eastAsia"/>
          <w:sz w:val="20"/>
          <w:szCs w:val="22"/>
        </w:rPr>
        <w:instrText>직무만족에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실증연구</w:instrText>
      </w:r>
      <w:r w:rsidR="005302F9">
        <w:rPr>
          <w:rFonts w:eastAsia="나눔명조" w:hint="eastAsia"/>
          <w:sz w:val="20"/>
          <w:szCs w:val="22"/>
        </w:rPr>
        <w:instrText>","volume":"51","author":[{"family":"</w:instrText>
      </w:r>
      <w:r w:rsidR="005302F9">
        <w:rPr>
          <w:rFonts w:eastAsia="나눔명조" w:hint="eastAsia"/>
          <w:sz w:val="20"/>
          <w:szCs w:val="22"/>
        </w:rPr>
        <w:instrText>이혜윤</w:instrText>
      </w:r>
      <w:r w:rsidR="005302F9">
        <w:rPr>
          <w:rFonts w:eastAsia="나눔명조" w:hint="eastAsia"/>
          <w:sz w:val="20"/>
          <w:szCs w:val="22"/>
        </w:rPr>
        <w:instrText>","given":""}],"issued":{"date-parts":[["2017",6]]}}},{"id":1417,"uris":["http://zotero.org/users/5210800/items/SD7TB8DR"],"uri":["http://zotero.org/users/5210800/items/SD7TB8DR"],"itemData":{"id":1417,"type":"article-journal","container-title":"</w:instrText>
      </w:r>
      <w:r w:rsidR="005302F9">
        <w:rPr>
          <w:rFonts w:eastAsia="나눔명조" w:hint="eastAsia"/>
          <w:sz w:val="20"/>
          <w:szCs w:val="22"/>
        </w:rPr>
        <w:instrText>한국행정논집</w:instrText>
      </w:r>
      <w:r w:rsidR="005302F9">
        <w:rPr>
          <w:rFonts w:eastAsia="나눔명조" w:hint="eastAsia"/>
          <w:sz w:val="20"/>
          <w:szCs w:val="22"/>
        </w:rPr>
        <w:instrText>","DOI":"10.21888/KPAQ.2019.6.31.2.231","ISSN":"1229-4756","issue":"2","language":"ko","note":"Citation Key: lim:moon:2019a","page":"231</w:instrText>
      </w:r>
      <w:r w:rsidR="005302F9">
        <w:rPr>
          <w:rFonts w:eastAsia="나눔명조" w:hint="eastAsia"/>
          <w:sz w:val="20"/>
          <w:szCs w:val="22"/>
        </w:rPr>
        <w:instrText>–</w:instrText>
      </w:r>
      <w:r w:rsidR="005302F9">
        <w:rPr>
          <w:rFonts w:eastAsia="나눔명조" w:hint="eastAsia"/>
          <w:sz w:val="20"/>
          <w:szCs w:val="22"/>
        </w:rPr>
        <w:instrText>251","title":"</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직무성과</w:instrText>
      </w:r>
      <w:r w:rsidR="005302F9">
        <w:rPr>
          <w:rFonts w:eastAsia="나눔명조" w:hint="eastAsia"/>
          <w:sz w:val="20"/>
          <w:szCs w:val="22"/>
        </w:rPr>
        <w:instrText xml:space="preserve">: </w:instrText>
      </w:r>
      <w:r w:rsidR="005302F9">
        <w:rPr>
          <w:rFonts w:eastAsia="나눔명조" w:hint="eastAsia"/>
          <w:sz w:val="20"/>
          <w:szCs w:val="22"/>
        </w:rPr>
        <w:instrText>조직구조의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","volume":"31","author":[{"family":"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","given":""}],"issued":{"date-parts":[["2019",6]]}}},{"id":1421,"uris":["http://zotero.org/users/5210800/items/DUKMPDV5"],"uri":["http://zotero.org/users/5210800/items/DUKMPDV5"],"itemData":{"id":1421,"type":"article-journal","container-title":"</w:instrText>
      </w:r>
      <w:r w:rsidR="005302F9">
        <w:rPr>
          <w:rFonts w:eastAsia="나눔명조" w:hint="eastAsia"/>
          <w:sz w:val="20"/>
          <w:szCs w:val="22"/>
        </w:rPr>
        <w:instrText>한국조직학회보</w:instrText>
      </w:r>
      <w:r w:rsidR="005302F9">
        <w:rPr>
          <w:rFonts w:eastAsia="나눔명조" w:hint="eastAsia"/>
          <w:sz w:val="20"/>
          <w:szCs w:val="22"/>
        </w:rPr>
        <w:instrText>","DOI":"10.21484/KROS.2019.16.2.1","issue":"2","language":"ko","note":"Citation Key: limetal:2019","page":"1</w:instrText>
      </w:r>
      <w:r w:rsidR="005302F9">
        <w:rPr>
          <w:rFonts w:eastAsia="나눔명조" w:hint="eastAsia"/>
          <w:sz w:val="20"/>
          <w:szCs w:val="22"/>
        </w:rPr>
        <w:instrText>–</w:instrText>
      </w:r>
      <w:r w:rsidR="005302F9">
        <w:rPr>
          <w:rFonts w:eastAsia="나눔명조" w:hint="eastAsia"/>
          <w:sz w:val="20"/>
          <w:szCs w:val="22"/>
        </w:rPr>
        <w:instrText>34","title":"</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조직문화의</w:instrText>
      </w:r>
      <w:r w:rsidR="005302F9">
        <w:rPr>
          <w:rFonts w:eastAsia="나눔명조" w:hint="eastAsia"/>
          <w:sz w:val="20"/>
          <w:szCs w:val="22"/>
        </w:rPr>
        <w:instrText xml:space="preserve"> </w:instrText>
      </w:r>
      <w:r w:rsidR="005302F9">
        <w:rPr>
          <w:rFonts w:eastAsia="나눔명조" w:hint="eastAsia"/>
          <w:sz w:val="20"/>
          <w:szCs w:val="22"/>
        </w:rPr>
        <w:instrText>적합성이</w:instrText>
      </w:r>
      <w:r w:rsidR="005302F9">
        <w:rPr>
          <w:rFonts w:eastAsia="나눔명조" w:hint="eastAsia"/>
          <w:sz w:val="20"/>
          <w:szCs w:val="22"/>
        </w:rPr>
        <w:instrText xml:space="preserve"> </w:instrText>
      </w:r>
      <w:r w:rsidR="005302F9">
        <w:rPr>
          <w:rFonts w:eastAsia="나눔명조" w:hint="eastAsia"/>
          <w:sz w:val="20"/>
          <w:szCs w:val="22"/>
        </w:rPr>
        <w:instrText>조직몰입에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","volume":"16","author":[{"family":"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","given":""},{"family":"</w:instrText>
      </w:r>
      <w:r w:rsidR="005302F9">
        <w:rPr>
          <w:rFonts w:eastAsia="나눔명조" w:hint="eastAsia"/>
          <w:sz w:val="20"/>
          <w:szCs w:val="22"/>
        </w:rPr>
        <w:instrText>조혜진</w:instrText>
      </w:r>
      <w:r w:rsidR="005302F9">
        <w:rPr>
          <w:rFonts w:eastAsia="나눔명조" w:hint="eastAsia"/>
          <w:sz w:val="20"/>
          <w:szCs w:val="22"/>
        </w:rPr>
        <w:instrText>","given":""}],"issued":{"date-parts":[["2019",7]]}}}],"schema":"https://github.com/citation-style</w:instrText>
      </w:r>
      <w:r w:rsidR="005302F9">
        <w:rPr>
          <w:rFonts w:eastAsia="나눔명조"/>
          <w:sz w:val="20"/>
          <w:szCs w:val="22"/>
        </w:rPr>
        <w:instrText xml:space="preserve">-language/schema/raw/master/csl-citation.json"} </w:instrText>
      </w:r>
      <w:r w:rsidR="00BA42AA">
        <w:rPr>
          <w:rFonts w:eastAsia="나눔명조"/>
          <w:sz w:val="20"/>
          <w:szCs w:val="22"/>
        </w:rPr>
        <w:fldChar w:fldCharType="separate"/>
      </w:r>
      <w:r w:rsidR="00D93197" w:rsidRPr="00B72982">
        <w:rPr>
          <w:rFonts w:eastAsia="나눔명조"/>
          <w:sz w:val="20"/>
          <w:szCs w:val="22"/>
          <w:rPrChange w:id="413" w:author="Kang, Jiyoon" w:date="2021-10-03T09:21:00Z">
            <w:rPr>
              <w:sz w:val="20"/>
            </w:rPr>
          </w:rPrChange>
        </w:rPr>
        <w:t>(</w:t>
      </w:r>
      <w:r w:rsidR="00D93197" w:rsidRPr="00B72982">
        <w:rPr>
          <w:rFonts w:eastAsia="나눔명조" w:hint="eastAsia"/>
          <w:sz w:val="20"/>
          <w:szCs w:val="22"/>
          <w:rPrChange w:id="414" w:author="Kang, Jiyoon" w:date="2021-10-03T09:21:00Z">
            <w:rPr>
              <w:rFonts w:hint="eastAsia"/>
              <w:sz w:val="20"/>
            </w:rPr>
          </w:rPrChange>
        </w:rPr>
        <w:t>이혜윤</w:t>
      </w:r>
      <w:r w:rsidR="00D93197" w:rsidRPr="00B72982">
        <w:rPr>
          <w:rFonts w:eastAsia="나눔명조"/>
          <w:sz w:val="20"/>
          <w:szCs w:val="22"/>
          <w:rPrChange w:id="415" w:author="Kang, Jiyoon" w:date="2021-10-03T09:21:00Z">
            <w:rPr>
              <w:sz w:val="20"/>
            </w:rPr>
          </w:rPrChange>
        </w:rPr>
        <w:t xml:space="preserve"> 2017; </w:t>
      </w:r>
      <w:r w:rsidR="00D93197" w:rsidRPr="00B72982">
        <w:rPr>
          <w:rFonts w:eastAsia="나눔명조" w:hint="eastAsia"/>
          <w:sz w:val="20"/>
          <w:szCs w:val="22"/>
          <w:rPrChange w:id="416" w:author="Kang, Jiyoon" w:date="2021-10-03T09:21:00Z">
            <w:rPr>
              <w:rFonts w:hint="eastAsia"/>
              <w:sz w:val="20"/>
            </w:rPr>
          </w:rPrChange>
        </w:rPr>
        <w:t>임재영</w:t>
      </w:r>
      <w:r w:rsidR="00D93197" w:rsidRPr="00B72982">
        <w:rPr>
          <w:rFonts w:eastAsia="나눔명조"/>
          <w:sz w:val="20"/>
          <w:szCs w:val="22"/>
          <w:rPrChange w:id="417" w:author="Kang, Jiyoon" w:date="2021-10-03T09:21:00Z">
            <w:rPr>
              <w:sz w:val="20"/>
            </w:rPr>
          </w:rPrChange>
        </w:rPr>
        <w:t xml:space="preserve"> and </w:t>
      </w:r>
      <w:r w:rsidR="00D93197" w:rsidRPr="00B72982">
        <w:rPr>
          <w:rFonts w:eastAsia="나눔명조" w:hint="eastAsia"/>
          <w:sz w:val="20"/>
          <w:szCs w:val="22"/>
          <w:rPrChange w:id="418" w:author="Kang, Jiyoon" w:date="2021-10-03T09:21:00Z">
            <w:rPr>
              <w:rFonts w:hint="eastAsia"/>
              <w:sz w:val="20"/>
            </w:rPr>
          </w:rPrChange>
        </w:rPr>
        <w:t>문국경</w:t>
      </w:r>
      <w:r w:rsidR="00D93197" w:rsidRPr="00B72982">
        <w:rPr>
          <w:rFonts w:eastAsia="나눔명조"/>
          <w:sz w:val="20"/>
          <w:szCs w:val="22"/>
          <w:rPrChange w:id="419" w:author="Kang, Jiyoon" w:date="2021-10-03T09:21:00Z">
            <w:rPr>
              <w:sz w:val="20"/>
            </w:rPr>
          </w:rPrChange>
        </w:rPr>
        <w:t xml:space="preserve"> 2019; </w:t>
      </w:r>
      <w:r w:rsidR="00D93197" w:rsidRPr="00B72982">
        <w:rPr>
          <w:rFonts w:eastAsia="나눔명조" w:hint="eastAsia"/>
          <w:sz w:val="20"/>
          <w:szCs w:val="22"/>
          <w:rPrChange w:id="420" w:author="Kang, Jiyoon" w:date="2021-10-03T09:21:00Z">
            <w:rPr>
              <w:rFonts w:hint="eastAsia"/>
              <w:sz w:val="20"/>
            </w:rPr>
          </w:rPrChange>
        </w:rPr>
        <w:t>임재영</w:t>
      </w:r>
      <w:r w:rsidR="00D93197" w:rsidRPr="00B72982">
        <w:rPr>
          <w:rFonts w:eastAsia="나눔명조"/>
          <w:sz w:val="20"/>
          <w:szCs w:val="22"/>
          <w:rPrChange w:id="421" w:author="Kang, Jiyoon" w:date="2021-10-03T09:21:00Z">
            <w:rPr>
              <w:sz w:val="20"/>
            </w:rPr>
          </w:rPrChange>
        </w:rPr>
        <w:t xml:space="preserve">, </w:t>
      </w:r>
      <w:r w:rsidR="00D93197" w:rsidRPr="00B72982">
        <w:rPr>
          <w:rFonts w:eastAsia="나눔명조" w:hint="eastAsia"/>
          <w:sz w:val="20"/>
          <w:szCs w:val="22"/>
          <w:rPrChange w:id="422" w:author="Kang, Jiyoon" w:date="2021-10-03T09:21:00Z">
            <w:rPr>
              <w:rFonts w:hint="eastAsia"/>
              <w:sz w:val="20"/>
            </w:rPr>
          </w:rPrChange>
        </w:rPr>
        <w:t>문국경</w:t>
      </w:r>
      <w:r w:rsidR="00D93197" w:rsidRPr="00B72982">
        <w:rPr>
          <w:rFonts w:eastAsia="나눔명조"/>
          <w:sz w:val="20"/>
          <w:szCs w:val="22"/>
          <w:rPrChange w:id="423" w:author="Kang, Jiyoon" w:date="2021-10-03T09:21:00Z">
            <w:rPr>
              <w:sz w:val="20"/>
            </w:rPr>
          </w:rPrChange>
        </w:rPr>
        <w:t xml:space="preserve">, and </w:t>
      </w:r>
      <w:r w:rsidR="00D93197" w:rsidRPr="00B72982">
        <w:rPr>
          <w:rFonts w:eastAsia="나눔명조" w:hint="eastAsia"/>
          <w:sz w:val="20"/>
          <w:szCs w:val="22"/>
          <w:rPrChange w:id="424" w:author="Kang, Jiyoon" w:date="2021-10-03T09:21:00Z">
            <w:rPr>
              <w:rFonts w:hint="eastAsia"/>
              <w:sz w:val="20"/>
            </w:rPr>
          </w:rPrChange>
        </w:rPr>
        <w:t>조혜진</w:t>
      </w:r>
      <w:r w:rsidR="00D93197" w:rsidRPr="00B72982">
        <w:rPr>
          <w:rFonts w:eastAsia="나눔명조"/>
          <w:sz w:val="20"/>
          <w:szCs w:val="22"/>
          <w:rPrChange w:id="425" w:author="Kang, Jiyoon" w:date="2021-10-03T09:21:00Z">
            <w:rPr>
              <w:sz w:val="20"/>
            </w:rPr>
          </w:rPrChange>
        </w:rPr>
        <w:t xml:space="preserve"> 2019b)</w:t>
      </w:r>
      <w:r w:rsidR="00BA42AA">
        <w:rPr>
          <w:rFonts w:eastAsia="나눔명조"/>
          <w:sz w:val="20"/>
          <w:szCs w:val="22"/>
        </w:rPr>
        <w:fldChar w:fldCharType="end"/>
      </w:r>
      <w:del w:id="426" w:author="Park, Sanghoon" w:date="2021-09-30T22:46:00Z">
        <w:r w:rsidR="001B2696" w:rsidRPr="001B2696" w:rsidDel="00BA42AA">
          <w:rPr>
            <w:rFonts w:eastAsia="나눔명조" w:hint="eastAsia"/>
            <w:sz w:val="20"/>
            <w:szCs w:val="22"/>
          </w:rPr>
          <w:delText xml:space="preserve"> (</w:delText>
        </w:r>
        <w:r w:rsidR="001B2696" w:rsidRPr="001B2696" w:rsidDel="00BA42AA">
          <w:rPr>
            <w:rFonts w:eastAsia="나눔명조" w:hint="eastAsia"/>
            <w:sz w:val="20"/>
            <w:szCs w:val="22"/>
          </w:rPr>
          <w:delText>문국경</w:delText>
        </w:r>
        <w:r w:rsidR="001B2696" w:rsidRPr="001B2696" w:rsidDel="00BA42AA">
          <w:rPr>
            <w:rFonts w:eastAsia="나눔명조" w:hint="eastAsia"/>
            <w:sz w:val="20"/>
            <w:szCs w:val="22"/>
          </w:rPr>
          <w:delText xml:space="preserve"> </w:delText>
        </w:r>
        <w:r w:rsidR="001B2696" w:rsidRPr="001B2696" w:rsidDel="00BA42AA">
          <w:rPr>
            <w:rFonts w:eastAsia="나눔명조" w:hint="eastAsia"/>
            <w:sz w:val="20"/>
            <w:szCs w:val="22"/>
          </w:rPr>
          <w:delText>외</w:delText>
        </w:r>
        <w:r w:rsidR="00265BC3" w:rsidDel="00BA42AA">
          <w:rPr>
            <w:rFonts w:eastAsia="나눔명조" w:hint="eastAsia"/>
            <w:sz w:val="20"/>
            <w:szCs w:val="22"/>
          </w:rPr>
          <w:delText xml:space="preserve"> </w:delText>
        </w:r>
        <w:r w:rsidR="001B2696" w:rsidRPr="001B2696" w:rsidDel="00BA42AA">
          <w:rPr>
            <w:rFonts w:eastAsia="나눔명조" w:hint="eastAsia"/>
            <w:sz w:val="20"/>
            <w:szCs w:val="22"/>
          </w:rPr>
          <w:delText>2019;</w:delText>
        </w:r>
        <w:r w:rsidR="001B2696" w:rsidRPr="001B2696" w:rsidDel="00BA42AA">
          <w:rPr>
            <w:rFonts w:eastAsia="나눔명조" w:hint="eastAsia"/>
            <w:sz w:val="20"/>
            <w:szCs w:val="22"/>
          </w:rPr>
          <w:delText>이혜윤</w:delText>
        </w:r>
        <w:r w:rsidR="001B2696" w:rsidRPr="001B2696" w:rsidDel="00BA42AA">
          <w:rPr>
            <w:rFonts w:eastAsia="나눔명조" w:hint="eastAsia"/>
            <w:sz w:val="20"/>
            <w:szCs w:val="22"/>
          </w:rPr>
          <w:delText xml:space="preserve"> 2017;</w:delText>
        </w:r>
        <w:r w:rsidR="001B2696" w:rsidRPr="001B2696" w:rsidDel="00BA42AA">
          <w:rPr>
            <w:rFonts w:eastAsia="나눔명조" w:hint="eastAsia"/>
            <w:sz w:val="20"/>
            <w:szCs w:val="22"/>
          </w:rPr>
          <w:delText>임재영</w:delText>
        </w:r>
        <w:r w:rsidR="00265BC3" w:rsidDel="00BA42AA">
          <w:rPr>
            <w:rFonts w:eastAsia="나눔명조" w:hint="eastAsia"/>
            <w:sz w:val="20"/>
            <w:szCs w:val="22"/>
          </w:rPr>
          <w:delText xml:space="preserve"> </w:delText>
        </w:r>
        <w:r w:rsidR="001B2696" w:rsidRPr="001B2696" w:rsidDel="00BA42AA">
          <w:rPr>
            <w:rFonts w:eastAsia="나눔명조" w:hint="eastAsia"/>
            <w:sz w:val="20"/>
            <w:szCs w:val="22"/>
          </w:rPr>
          <w:delText>외</w:delText>
        </w:r>
        <w:r w:rsidR="00265BC3" w:rsidDel="00BA42AA">
          <w:rPr>
            <w:rFonts w:eastAsia="나눔명조" w:hint="eastAsia"/>
            <w:sz w:val="20"/>
            <w:szCs w:val="22"/>
          </w:rPr>
          <w:delText xml:space="preserve"> </w:delText>
        </w:r>
        <w:r w:rsidR="001B2696" w:rsidRPr="001B2696" w:rsidDel="00BA42AA">
          <w:rPr>
            <w:rFonts w:eastAsia="나눔명조" w:hint="eastAsia"/>
            <w:sz w:val="20"/>
            <w:szCs w:val="22"/>
          </w:rPr>
          <w:delText>2019)</w:delText>
        </w:r>
      </w:del>
      <w:r w:rsidR="001B2696" w:rsidRPr="001B2696">
        <w:rPr>
          <w:rFonts w:eastAsia="나눔명조" w:hint="eastAsia"/>
          <w:sz w:val="20"/>
          <w:szCs w:val="22"/>
        </w:rPr>
        <w:t xml:space="preserve">, </w:t>
      </w:r>
      <w:r>
        <w:rPr>
          <w:rFonts w:eastAsia="나눔명조" w:hint="eastAsia"/>
          <w:sz w:val="20"/>
          <w:szCs w:val="22"/>
        </w:rPr>
        <w:t>위</w:t>
      </w:r>
      <w:r>
        <w:rPr>
          <w:rFonts w:eastAsia="나눔명조" w:hint="eastAsia"/>
          <w:sz w:val="20"/>
          <w:szCs w:val="22"/>
        </w:rPr>
        <w:t xml:space="preserve"> </w:t>
      </w:r>
      <w:r>
        <w:rPr>
          <w:rFonts w:eastAsia="나눔명조" w:hint="eastAsia"/>
          <w:sz w:val="20"/>
          <w:szCs w:val="22"/>
        </w:rPr>
        <w:t>요인들</w:t>
      </w:r>
      <w:r>
        <w:rPr>
          <w:rFonts w:eastAsia="나눔명조"/>
          <w:sz w:val="20"/>
          <w:szCs w:val="22"/>
        </w:rPr>
        <w:t xml:space="preserve"> </w:t>
      </w:r>
      <w:r>
        <w:rPr>
          <w:rFonts w:eastAsia="나눔명조" w:hint="eastAsia"/>
          <w:sz w:val="20"/>
          <w:szCs w:val="22"/>
        </w:rPr>
        <w:t>역시</w:t>
      </w:r>
      <w:r w:rsidR="001B2696" w:rsidRPr="001B2696">
        <w:rPr>
          <w:rFonts w:eastAsia="나눔명조" w:hint="eastAsia"/>
          <w:sz w:val="20"/>
          <w:szCs w:val="22"/>
        </w:rPr>
        <w:t xml:space="preserve"> </w:t>
      </w:r>
      <w:r w:rsidR="001B2696" w:rsidRPr="001B2696">
        <w:rPr>
          <w:rFonts w:eastAsia="나눔명조" w:hint="eastAsia"/>
          <w:sz w:val="20"/>
          <w:szCs w:val="22"/>
        </w:rPr>
        <w:t>직무</w:t>
      </w:r>
      <w:r w:rsidR="001B2696" w:rsidRPr="001B2696">
        <w:rPr>
          <w:rFonts w:eastAsia="나눔명조" w:hint="eastAsia"/>
          <w:sz w:val="20"/>
          <w:szCs w:val="22"/>
        </w:rPr>
        <w:t xml:space="preserve"> </w:t>
      </w:r>
      <w:r w:rsidR="001B2696" w:rsidRPr="001B2696">
        <w:rPr>
          <w:rFonts w:eastAsia="나눔명조" w:hint="eastAsia"/>
          <w:sz w:val="20"/>
          <w:szCs w:val="22"/>
        </w:rPr>
        <w:t>성과</w:t>
      </w:r>
      <w:r w:rsidR="001B2696" w:rsidRPr="001B2696">
        <w:rPr>
          <w:rFonts w:eastAsia="나눔명조" w:hint="eastAsia"/>
          <w:sz w:val="20"/>
          <w:szCs w:val="22"/>
        </w:rPr>
        <w:t xml:space="preserve"> </w:t>
      </w:r>
      <w:r w:rsidR="001B2696" w:rsidRPr="001B2696">
        <w:rPr>
          <w:rFonts w:eastAsia="나눔명조" w:hint="eastAsia"/>
          <w:sz w:val="20"/>
          <w:szCs w:val="22"/>
        </w:rPr>
        <w:t>향상</w:t>
      </w:r>
      <w:r>
        <w:rPr>
          <w:rFonts w:eastAsia="나눔명조" w:hint="eastAsia"/>
          <w:sz w:val="20"/>
          <w:szCs w:val="22"/>
        </w:rPr>
        <w:t>에</w:t>
      </w:r>
      <w:r>
        <w:rPr>
          <w:rFonts w:eastAsia="나눔명조" w:hint="eastAsia"/>
          <w:sz w:val="20"/>
          <w:szCs w:val="22"/>
        </w:rPr>
        <w:t xml:space="preserve"> </w:t>
      </w:r>
      <w:r w:rsidR="001B2696" w:rsidRPr="001B2696">
        <w:rPr>
          <w:rFonts w:eastAsia="나눔명조" w:hint="eastAsia"/>
          <w:sz w:val="20"/>
          <w:szCs w:val="22"/>
        </w:rPr>
        <w:t>영향을</w:t>
      </w:r>
      <w:r w:rsidR="001B2696" w:rsidRPr="001B2696">
        <w:rPr>
          <w:rFonts w:eastAsia="나눔명조" w:hint="eastAsia"/>
          <w:sz w:val="20"/>
          <w:szCs w:val="22"/>
        </w:rPr>
        <w:t xml:space="preserve"> </w:t>
      </w:r>
      <w:r w:rsidR="001B2696" w:rsidRPr="001B2696">
        <w:rPr>
          <w:rFonts w:eastAsia="나눔명조" w:hint="eastAsia"/>
          <w:sz w:val="20"/>
          <w:szCs w:val="22"/>
        </w:rPr>
        <w:t>미치는</w:t>
      </w:r>
      <w:r w:rsidR="001B2696" w:rsidRPr="001B2696">
        <w:rPr>
          <w:rFonts w:eastAsia="나눔명조" w:hint="eastAsia"/>
          <w:sz w:val="20"/>
          <w:szCs w:val="22"/>
        </w:rPr>
        <w:t xml:space="preserve"> </w:t>
      </w:r>
      <w:r w:rsidR="001B2696" w:rsidRPr="001B2696">
        <w:rPr>
          <w:rFonts w:eastAsia="나눔명조" w:hint="eastAsia"/>
          <w:sz w:val="20"/>
          <w:szCs w:val="22"/>
        </w:rPr>
        <w:t>요소</w:t>
      </w:r>
      <w:r w:rsidR="001B2696" w:rsidRPr="001B2696">
        <w:rPr>
          <w:rFonts w:eastAsia="나눔명조" w:hint="eastAsia"/>
          <w:sz w:val="20"/>
          <w:szCs w:val="22"/>
        </w:rPr>
        <w:t xml:space="preserve"> </w:t>
      </w:r>
      <w:r w:rsidR="001B2696" w:rsidRPr="001B2696">
        <w:rPr>
          <w:rFonts w:eastAsia="나눔명조" w:hint="eastAsia"/>
          <w:sz w:val="20"/>
          <w:szCs w:val="22"/>
        </w:rPr>
        <w:t>중</w:t>
      </w:r>
      <w:r w:rsidR="001B2696" w:rsidRPr="001B2696">
        <w:rPr>
          <w:rFonts w:eastAsia="나눔명조" w:hint="eastAsia"/>
          <w:sz w:val="20"/>
          <w:szCs w:val="22"/>
        </w:rPr>
        <w:t xml:space="preserve"> </w:t>
      </w:r>
      <w:r w:rsidR="001B2696" w:rsidRPr="001B2696">
        <w:rPr>
          <w:rFonts w:eastAsia="나눔명조" w:hint="eastAsia"/>
          <w:sz w:val="20"/>
          <w:szCs w:val="22"/>
        </w:rPr>
        <w:t>하나이므로</w:t>
      </w:r>
      <w:r w:rsidR="001B2696" w:rsidRPr="001B2696">
        <w:rPr>
          <w:rFonts w:eastAsia="나눔명조" w:hint="eastAsia"/>
          <w:sz w:val="20"/>
          <w:szCs w:val="22"/>
        </w:rPr>
        <w:t xml:space="preserve">, </w:t>
      </w:r>
      <w:r w:rsidR="001B2696" w:rsidRPr="001B2696">
        <w:rPr>
          <w:rFonts w:eastAsia="나눔명조" w:hint="eastAsia"/>
          <w:sz w:val="20"/>
          <w:szCs w:val="22"/>
        </w:rPr>
        <w:t>맥락적으로는</w:t>
      </w:r>
      <w:r w:rsidR="001B2696" w:rsidRPr="001B2696">
        <w:rPr>
          <w:rFonts w:eastAsia="나눔명조" w:hint="eastAsia"/>
          <w:sz w:val="20"/>
          <w:szCs w:val="22"/>
        </w:rPr>
        <w:t xml:space="preserve"> </w:t>
      </w:r>
      <w:r w:rsidR="001B2696" w:rsidRPr="001B2696">
        <w:rPr>
          <w:rFonts w:eastAsia="나눔명조" w:hint="eastAsia"/>
          <w:sz w:val="20"/>
          <w:szCs w:val="22"/>
        </w:rPr>
        <w:t>앞선</w:t>
      </w:r>
      <w:r w:rsidR="001B2696" w:rsidRPr="001B2696">
        <w:rPr>
          <w:rFonts w:eastAsia="나눔명조" w:hint="eastAsia"/>
          <w:sz w:val="20"/>
          <w:szCs w:val="22"/>
        </w:rPr>
        <w:t xml:space="preserve"> </w:t>
      </w:r>
      <w:r w:rsidR="001B2696" w:rsidRPr="001B2696">
        <w:rPr>
          <w:rFonts w:eastAsia="나눔명조" w:hint="eastAsia"/>
          <w:sz w:val="20"/>
          <w:szCs w:val="22"/>
        </w:rPr>
        <w:t>연구들과</w:t>
      </w:r>
      <w:r w:rsidR="001B2696" w:rsidRPr="001B2696">
        <w:rPr>
          <w:rFonts w:eastAsia="나눔명조" w:hint="eastAsia"/>
          <w:sz w:val="20"/>
          <w:szCs w:val="22"/>
        </w:rPr>
        <w:t xml:space="preserve"> </w:t>
      </w:r>
      <w:r w:rsidR="001B2696" w:rsidRPr="001B2696">
        <w:rPr>
          <w:rFonts w:eastAsia="나눔명조" w:hint="eastAsia"/>
          <w:sz w:val="20"/>
          <w:szCs w:val="22"/>
        </w:rPr>
        <w:t>유사하다</w:t>
      </w:r>
      <w:r w:rsidR="001B2696" w:rsidRPr="001B2696">
        <w:rPr>
          <w:rFonts w:eastAsia="나눔명조" w:hint="eastAsia"/>
          <w:sz w:val="20"/>
          <w:szCs w:val="22"/>
        </w:rPr>
        <w:t>.</w:t>
      </w:r>
    </w:p>
    <w:p w14:paraId="76869A87" w14:textId="0BA99FF5" w:rsidR="001B2696" w:rsidRPr="001B2696" w:rsidRDefault="00B25E3C" w:rsidP="00265BC3">
      <w:pPr>
        <w:wordWrap/>
        <w:adjustRightInd w:val="0"/>
        <w:spacing w:before="120" w:after="120" w:line="276" w:lineRule="auto"/>
        <w:ind w:rightChars="-23" w:right="-55"/>
        <w:rPr>
          <w:rFonts w:eastAsia="나눔명조"/>
          <w:sz w:val="20"/>
          <w:szCs w:val="22"/>
        </w:rPr>
      </w:pPr>
      <w:ins w:id="427" w:author="Park, Sanghoon" w:date="2021-09-30T15:54:00Z">
        <w:r>
          <w:rPr>
            <w:rFonts w:eastAsia="나눔명조" w:hint="eastAsia"/>
            <w:sz w:val="20"/>
            <w:szCs w:val="22"/>
          </w:rPr>
          <w:t>한편</w:t>
        </w:r>
        <w:r>
          <w:rPr>
            <w:rFonts w:eastAsia="나눔명조" w:hint="eastAsia"/>
            <w:sz w:val="20"/>
            <w:szCs w:val="22"/>
          </w:rPr>
          <w:t>,</w:t>
        </w:r>
        <w:r>
          <w:rPr>
            <w:rFonts w:eastAsia="나눔명조"/>
            <w:sz w:val="20"/>
            <w:szCs w:val="22"/>
          </w:rPr>
          <w:t xml:space="preserve"> </w:t>
        </w:r>
      </w:ins>
      <w:r w:rsidR="001B2696" w:rsidRPr="001B2696">
        <w:rPr>
          <w:rFonts w:eastAsia="나눔명조" w:hint="eastAsia"/>
          <w:sz w:val="20"/>
          <w:szCs w:val="22"/>
        </w:rPr>
        <w:t>본</w:t>
      </w:r>
      <w:r w:rsidR="001B2696" w:rsidRPr="001B2696">
        <w:rPr>
          <w:rFonts w:eastAsia="나눔명조" w:hint="eastAsia"/>
          <w:sz w:val="20"/>
          <w:szCs w:val="22"/>
        </w:rPr>
        <w:t xml:space="preserve"> </w:t>
      </w:r>
      <w:r w:rsidR="001B2696" w:rsidRPr="001B2696">
        <w:rPr>
          <w:rFonts w:eastAsia="나눔명조" w:hint="eastAsia"/>
          <w:sz w:val="20"/>
          <w:szCs w:val="22"/>
        </w:rPr>
        <w:t>연구</w:t>
      </w:r>
      <w:ins w:id="428" w:author="Park, Sanghoon" w:date="2021-09-30T15:54:00Z">
        <w:r>
          <w:rPr>
            <w:rFonts w:eastAsia="나눔명조" w:hint="eastAsia"/>
            <w:sz w:val="20"/>
            <w:szCs w:val="22"/>
          </w:rPr>
          <w:t>는</w:t>
        </w:r>
        <w:r>
          <w:rPr>
            <w:rFonts w:eastAsia="나눔명조" w:hint="eastAsia"/>
            <w:sz w:val="20"/>
            <w:szCs w:val="22"/>
          </w:rPr>
          <w:t xml:space="preserve"> </w:t>
        </w:r>
      </w:ins>
      <w:del w:id="429" w:author="Park, Sanghoon" w:date="2021-09-30T15:54:00Z">
        <w:r w:rsidR="001B2696" w:rsidRPr="001B2696" w:rsidDel="00B25E3C">
          <w:rPr>
            <w:rFonts w:eastAsia="나눔명조" w:hint="eastAsia"/>
            <w:sz w:val="20"/>
            <w:szCs w:val="22"/>
          </w:rPr>
          <w:delText>와</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같이</w:delText>
        </w:r>
        <w:r w:rsidR="001B2696" w:rsidRPr="001B2696" w:rsidDel="00B25E3C">
          <w:rPr>
            <w:rFonts w:eastAsia="나눔명조" w:hint="eastAsia"/>
            <w:sz w:val="20"/>
            <w:szCs w:val="22"/>
          </w:rPr>
          <w:delText xml:space="preserve"> </w:delText>
        </w:r>
      </w:del>
      <w:r w:rsidR="00012453">
        <w:rPr>
          <w:rFonts w:eastAsia="나눔명조" w:hint="eastAsia"/>
          <w:sz w:val="20"/>
          <w:szCs w:val="22"/>
        </w:rPr>
        <w:t>공공봉사동기</w:t>
      </w:r>
      <w:ins w:id="430" w:author="Park, Sanghoon" w:date="2021-09-30T15:54:00Z">
        <w:r>
          <w:rPr>
            <w:rFonts w:eastAsia="나눔명조" w:hint="eastAsia"/>
            <w:sz w:val="20"/>
            <w:szCs w:val="22"/>
          </w:rPr>
          <w:t>의</w:t>
        </w:r>
        <w:r>
          <w:rPr>
            <w:rFonts w:eastAsia="나눔명조" w:hint="eastAsia"/>
            <w:sz w:val="20"/>
            <w:szCs w:val="22"/>
          </w:rPr>
          <w:t xml:space="preserve"> </w:t>
        </w:r>
        <w:r>
          <w:rPr>
            <w:rFonts w:eastAsia="나눔명조" w:hint="eastAsia"/>
            <w:sz w:val="20"/>
            <w:szCs w:val="22"/>
          </w:rPr>
          <w:t>결정요인을</w:t>
        </w:r>
        <w:r>
          <w:rPr>
            <w:rFonts w:eastAsia="나눔명조" w:hint="eastAsia"/>
            <w:sz w:val="20"/>
            <w:szCs w:val="22"/>
          </w:rPr>
          <w:t xml:space="preserve"> </w:t>
        </w:r>
        <w:r>
          <w:rPr>
            <w:rFonts w:eastAsia="나눔명조" w:hint="eastAsia"/>
            <w:sz w:val="20"/>
            <w:szCs w:val="22"/>
          </w:rPr>
          <w:t>탐색하고자</w:t>
        </w:r>
        <w:r>
          <w:rPr>
            <w:rFonts w:eastAsia="나눔명조" w:hint="eastAsia"/>
            <w:sz w:val="20"/>
            <w:szCs w:val="22"/>
          </w:rPr>
          <w:t xml:space="preserve"> </w:t>
        </w:r>
        <w:r>
          <w:rPr>
            <w:rFonts w:eastAsia="나눔명조" w:hint="eastAsia"/>
            <w:sz w:val="20"/>
            <w:szCs w:val="22"/>
          </w:rPr>
          <w:t>한다</w:t>
        </w:r>
        <w:r>
          <w:rPr>
            <w:rFonts w:eastAsia="나눔명조" w:hint="eastAsia"/>
            <w:sz w:val="20"/>
            <w:szCs w:val="22"/>
          </w:rPr>
          <w:t>.</w:t>
        </w:r>
        <w:r>
          <w:rPr>
            <w:rFonts w:eastAsia="나눔명조"/>
            <w:sz w:val="20"/>
            <w:szCs w:val="22"/>
          </w:rPr>
          <w:t xml:space="preserve"> </w:t>
        </w:r>
        <w:r>
          <w:rPr>
            <w:rFonts w:eastAsia="나눔명조" w:hint="eastAsia"/>
            <w:sz w:val="20"/>
            <w:szCs w:val="22"/>
          </w:rPr>
          <w:t>공공봉사동기</w:t>
        </w:r>
      </w:ins>
      <w:r w:rsidR="00012453">
        <w:rPr>
          <w:rFonts w:eastAsia="나눔명조"/>
          <w:sz w:val="20"/>
          <w:szCs w:val="22"/>
        </w:rPr>
        <w:t>를</w:t>
      </w:r>
      <w:r w:rsidR="001B2696" w:rsidRPr="001B2696">
        <w:rPr>
          <w:rFonts w:eastAsia="나눔명조" w:hint="eastAsia"/>
          <w:sz w:val="20"/>
          <w:szCs w:val="22"/>
        </w:rPr>
        <w:t xml:space="preserve"> </w:t>
      </w:r>
      <w:r w:rsidR="001B2696" w:rsidRPr="001B2696">
        <w:rPr>
          <w:rFonts w:eastAsia="나눔명조" w:hint="eastAsia"/>
          <w:sz w:val="20"/>
          <w:szCs w:val="22"/>
        </w:rPr>
        <w:t>종속변수로</w:t>
      </w:r>
      <w:r w:rsidR="001B2696" w:rsidRPr="001B2696">
        <w:rPr>
          <w:rFonts w:eastAsia="나눔명조" w:hint="eastAsia"/>
          <w:sz w:val="20"/>
          <w:szCs w:val="22"/>
        </w:rPr>
        <w:t xml:space="preserve"> </w:t>
      </w:r>
      <w:r w:rsidR="001B2696" w:rsidRPr="001B2696">
        <w:rPr>
          <w:rFonts w:eastAsia="나눔명조" w:hint="eastAsia"/>
          <w:sz w:val="20"/>
          <w:szCs w:val="22"/>
        </w:rPr>
        <w:t>활용한</w:t>
      </w:r>
      <w:r w:rsidR="00CF7E57">
        <w:rPr>
          <w:rFonts w:eastAsia="나눔명조" w:hint="eastAsia"/>
          <w:sz w:val="20"/>
          <w:szCs w:val="22"/>
        </w:rPr>
        <w:t xml:space="preserve"> </w:t>
      </w:r>
      <w:r w:rsidR="00CF7E57">
        <w:rPr>
          <w:rFonts w:eastAsia="나눔명조" w:hint="eastAsia"/>
          <w:sz w:val="20"/>
          <w:szCs w:val="22"/>
        </w:rPr>
        <w:t>연구들은</w:t>
      </w:r>
      <w:r w:rsidR="00CF7E57">
        <w:rPr>
          <w:rFonts w:eastAsia="나눔명조" w:hint="eastAsia"/>
          <w:sz w:val="20"/>
          <w:szCs w:val="22"/>
        </w:rPr>
        <w:t xml:space="preserve"> </w:t>
      </w:r>
      <w:r w:rsidR="00CF7E57">
        <w:rPr>
          <w:rFonts w:eastAsia="나눔명조" w:hint="eastAsia"/>
          <w:sz w:val="20"/>
          <w:szCs w:val="22"/>
        </w:rPr>
        <w:t>다수가</w:t>
      </w:r>
      <w:r w:rsidR="001B2696" w:rsidRPr="001B2696">
        <w:rPr>
          <w:rFonts w:eastAsia="나눔명조" w:hint="eastAsia"/>
          <w:sz w:val="20"/>
          <w:szCs w:val="22"/>
        </w:rPr>
        <w:t xml:space="preserve"> </w:t>
      </w:r>
      <w:r w:rsidR="001B2696" w:rsidRPr="001B2696">
        <w:rPr>
          <w:rFonts w:eastAsia="나눔명조" w:hint="eastAsia"/>
          <w:sz w:val="20"/>
          <w:szCs w:val="22"/>
        </w:rPr>
        <w:t>조직문화</w:t>
      </w:r>
      <w:r w:rsidR="001B2696" w:rsidRPr="001B2696">
        <w:rPr>
          <w:rFonts w:eastAsia="나눔명조" w:hint="eastAsia"/>
          <w:sz w:val="20"/>
          <w:szCs w:val="22"/>
        </w:rPr>
        <w:t xml:space="preserve"> </w:t>
      </w:r>
      <w:r w:rsidR="001B2696" w:rsidRPr="001B2696">
        <w:rPr>
          <w:rFonts w:eastAsia="나눔명조" w:hint="eastAsia"/>
          <w:sz w:val="20"/>
          <w:szCs w:val="22"/>
        </w:rPr>
        <w:t>혹은</w:t>
      </w:r>
      <w:r w:rsidR="001B2696" w:rsidRPr="001B2696">
        <w:rPr>
          <w:rFonts w:eastAsia="나눔명조" w:hint="eastAsia"/>
          <w:sz w:val="20"/>
          <w:szCs w:val="22"/>
        </w:rPr>
        <w:t xml:space="preserve"> </w:t>
      </w:r>
      <w:r w:rsidR="001B2696" w:rsidRPr="001B2696">
        <w:rPr>
          <w:rFonts w:eastAsia="나눔명조" w:hint="eastAsia"/>
          <w:sz w:val="20"/>
          <w:szCs w:val="22"/>
        </w:rPr>
        <w:t>조직가치와</w:t>
      </w:r>
      <w:r w:rsidR="001B2696" w:rsidRPr="001B2696">
        <w:rPr>
          <w:rFonts w:eastAsia="나눔명조" w:hint="eastAsia"/>
          <w:sz w:val="20"/>
          <w:szCs w:val="22"/>
        </w:rPr>
        <w:t xml:space="preserve"> </w:t>
      </w:r>
      <w:r w:rsidR="001B2696" w:rsidRPr="001B2696">
        <w:rPr>
          <w:rFonts w:eastAsia="나눔명조" w:hint="eastAsia"/>
          <w:sz w:val="20"/>
          <w:szCs w:val="22"/>
        </w:rPr>
        <w:t>같은</w:t>
      </w:r>
      <w:r w:rsidR="001B2696" w:rsidRPr="001B2696">
        <w:rPr>
          <w:rFonts w:eastAsia="나눔명조" w:hint="eastAsia"/>
          <w:sz w:val="20"/>
          <w:szCs w:val="22"/>
        </w:rPr>
        <w:t xml:space="preserve"> </w:t>
      </w:r>
      <w:r w:rsidR="001B2696" w:rsidRPr="001B2696">
        <w:rPr>
          <w:rFonts w:eastAsia="나눔명조" w:hint="eastAsia"/>
          <w:sz w:val="20"/>
          <w:szCs w:val="22"/>
        </w:rPr>
        <w:t>조직적</w:t>
      </w:r>
      <w:r w:rsidR="001B2696" w:rsidRPr="001B2696">
        <w:rPr>
          <w:rFonts w:eastAsia="나눔명조" w:hint="eastAsia"/>
          <w:sz w:val="20"/>
          <w:szCs w:val="22"/>
        </w:rPr>
        <w:t xml:space="preserve"> </w:t>
      </w:r>
      <w:r w:rsidR="001B2696" w:rsidRPr="001B2696">
        <w:rPr>
          <w:rFonts w:eastAsia="나눔명조" w:hint="eastAsia"/>
          <w:sz w:val="20"/>
          <w:szCs w:val="22"/>
        </w:rPr>
        <w:t>요인</w:t>
      </w:r>
      <w:ins w:id="431" w:author="Park, Sanghoon" w:date="2021-09-30T15:55:00Z">
        <w:r>
          <w:rPr>
            <w:rFonts w:eastAsia="나눔명조" w:hint="eastAsia"/>
            <w:sz w:val="20"/>
            <w:szCs w:val="22"/>
          </w:rPr>
          <w:t>이</w:t>
        </w:r>
        <w:r>
          <w:rPr>
            <w:rFonts w:eastAsia="나눔명조" w:hint="eastAsia"/>
            <w:sz w:val="20"/>
            <w:szCs w:val="22"/>
          </w:rPr>
          <w:t xml:space="preserve"> </w:t>
        </w:r>
      </w:ins>
      <w:del w:id="432" w:author="Park, Sanghoon" w:date="2021-09-30T15:55:00Z">
        <w:r w:rsidR="001B2696" w:rsidRPr="001B2696" w:rsidDel="00B25E3C">
          <w:rPr>
            <w:rFonts w:eastAsia="나눔명조" w:hint="eastAsia"/>
            <w:sz w:val="20"/>
            <w:szCs w:val="22"/>
          </w:rPr>
          <w:delText>을</w:delText>
        </w:r>
        <w:r w:rsidR="001B2696" w:rsidRPr="001B2696" w:rsidDel="00B25E3C">
          <w:rPr>
            <w:rFonts w:eastAsia="나눔명조" w:hint="eastAsia"/>
            <w:sz w:val="20"/>
            <w:szCs w:val="22"/>
          </w:rPr>
          <w:delText xml:space="preserve"> </w:delText>
        </w:r>
      </w:del>
      <w:r w:rsidR="00012453">
        <w:rPr>
          <w:rFonts w:eastAsia="나눔명조" w:hint="eastAsia"/>
          <w:sz w:val="20"/>
          <w:szCs w:val="22"/>
        </w:rPr>
        <w:t>공공봉사동기</w:t>
      </w:r>
      <w:ins w:id="433" w:author="Park, Sanghoon" w:date="2021-09-30T15:55:00Z">
        <w:r>
          <w:rPr>
            <w:rFonts w:eastAsia="나눔명조" w:hint="eastAsia"/>
            <w:sz w:val="20"/>
            <w:szCs w:val="22"/>
          </w:rPr>
          <w:t>를</w:t>
        </w:r>
        <w:r>
          <w:rPr>
            <w:rFonts w:eastAsia="나눔명조" w:hint="eastAsia"/>
            <w:sz w:val="20"/>
            <w:szCs w:val="22"/>
          </w:rPr>
          <w:t xml:space="preserve"> </w:t>
        </w:r>
        <w:r>
          <w:rPr>
            <w:rFonts w:eastAsia="나눔명조" w:hint="eastAsia"/>
            <w:sz w:val="20"/>
            <w:szCs w:val="22"/>
          </w:rPr>
          <w:t>제고할</w:t>
        </w:r>
        <w:r>
          <w:rPr>
            <w:rFonts w:eastAsia="나눔명조" w:hint="eastAsia"/>
            <w:sz w:val="20"/>
            <w:szCs w:val="22"/>
          </w:rPr>
          <w:t xml:space="preserve"> </w:t>
        </w:r>
        <w:r>
          <w:rPr>
            <w:rFonts w:eastAsia="나눔명조" w:hint="eastAsia"/>
            <w:sz w:val="20"/>
            <w:szCs w:val="22"/>
          </w:rPr>
          <w:t>것으로</w:t>
        </w:r>
        <w:r>
          <w:rPr>
            <w:rFonts w:eastAsia="나눔명조" w:hint="eastAsia"/>
            <w:sz w:val="20"/>
            <w:szCs w:val="22"/>
          </w:rPr>
          <w:t xml:space="preserve"> </w:t>
        </w:r>
        <w:r>
          <w:rPr>
            <w:rFonts w:eastAsia="나눔명조" w:hint="eastAsia"/>
            <w:sz w:val="20"/>
            <w:szCs w:val="22"/>
          </w:rPr>
          <w:t>기대한다</w:t>
        </w:r>
      </w:ins>
      <w:r w:rsidR="00BA42AA">
        <w:rPr>
          <w:rFonts w:eastAsia="나눔명조"/>
          <w:sz w:val="20"/>
          <w:szCs w:val="22"/>
        </w:rPr>
        <w:fldChar w:fldCharType="begin"/>
      </w:r>
      <w:r w:rsidR="005302F9">
        <w:rPr>
          <w:rFonts w:eastAsia="나눔명조"/>
          <w:sz w:val="20"/>
          <w:szCs w:val="22"/>
        </w:rPr>
        <w:instrText xml:space="preserve"> ADDIN ZOTERO_ITEM CSL_CITATION {"citationID":"U8h297kz","properties":{"formattedCitation":"(\\uc0\\u44608{}\\uc0\\u50689{}\\uc0\\u51008{}, \\uc0\\u49900{}\\uc0\\u46041{}\\uc0\\u52384{}, and \\uc0\\u44608{}\\uc0\\u49345{}\\uc0\\u47925{} 2018; \\uc0\\u50980{}\\uc0\\u48337{}\\uc0\\u54984{} and \\uc0\\u52572{}\\uc0\\u50885{}\\uc0\\u47148{} 2013; \\uc0\\u51204{}\\uc0\\u45824{}\\uc0\\u49457{} and \\uc0\\u51060{}\\uc0\\u49688{}\\uc0\\u50689{} 2015; \\uc0\\u54364{}\\uc0\\u49440{}\\uc0\\u50689{} 2013)","plainCita</w:instrText>
      </w:r>
      <w:r w:rsidR="005302F9">
        <w:rPr>
          <w:rFonts w:eastAsia="나눔명조" w:hint="eastAsia"/>
          <w:sz w:val="20"/>
          <w:szCs w:val="22"/>
        </w:rPr>
        <w:instrText>tion":"(</w:instrText>
      </w:r>
      <w:r w:rsidR="005302F9">
        <w:rPr>
          <w:rFonts w:eastAsia="나눔명조" w:hint="eastAsia"/>
          <w:sz w:val="20"/>
          <w:szCs w:val="22"/>
        </w:rPr>
        <w:instrText>김영은</w:instrText>
      </w:r>
      <w:r w:rsidR="005302F9">
        <w:rPr>
          <w:rFonts w:eastAsia="나눔명조" w:hint="eastAsia"/>
          <w:sz w:val="20"/>
          <w:szCs w:val="22"/>
        </w:rPr>
        <w:instrText xml:space="preserve">, </w:instrText>
      </w:r>
      <w:r w:rsidR="005302F9">
        <w:rPr>
          <w:rFonts w:eastAsia="나눔명조" w:hint="eastAsia"/>
          <w:sz w:val="20"/>
          <w:szCs w:val="22"/>
        </w:rPr>
        <w:instrText>심동철</w:instrText>
      </w:r>
      <w:r w:rsidR="005302F9">
        <w:rPr>
          <w:rFonts w:eastAsia="나눔명조" w:hint="eastAsia"/>
          <w:sz w:val="20"/>
          <w:szCs w:val="22"/>
        </w:rPr>
        <w:instrText xml:space="preserve">, and </w:instrText>
      </w:r>
      <w:r w:rsidR="005302F9">
        <w:rPr>
          <w:rFonts w:eastAsia="나눔명조" w:hint="eastAsia"/>
          <w:sz w:val="20"/>
          <w:szCs w:val="22"/>
        </w:rPr>
        <w:instrText>김상묵</w:instrText>
      </w:r>
      <w:r w:rsidR="005302F9">
        <w:rPr>
          <w:rFonts w:eastAsia="나눔명조" w:hint="eastAsia"/>
          <w:sz w:val="20"/>
          <w:szCs w:val="22"/>
        </w:rPr>
        <w:instrText xml:space="preserve"> 2018; </w:instrText>
      </w:r>
      <w:r w:rsidR="005302F9">
        <w:rPr>
          <w:rFonts w:eastAsia="나눔명조" w:hint="eastAsia"/>
          <w:sz w:val="20"/>
          <w:szCs w:val="22"/>
        </w:rPr>
        <w:instrText>윤병훈</w:instrText>
      </w:r>
      <w:r w:rsidR="005302F9">
        <w:rPr>
          <w:rFonts w:eastAsia="나눔명조" w:hint="eastAsia"/>
          <w:sz w:val="20"/>
          <w:szCs w:val="22"/>
        </w:rPr>
        <w:instrText xml:space="preserve"> and </w:instrText>
      </w:r>
      <w:r w:rsidR="005302F9">
        <w:rPr>
          <w:rFonts w:eastAsia="나눔명조" w:hint="eastAsia"/>
          <w:sz w:val="20"/>
          <w:szCs w:val="22"/>
        </w:rPr>
        <w:instrText>최웅렬</w:instrText>
      </w:r>
      <w:r w:rsidR="005302F9">
        <w:rPr>
          <w:rFonts w:eastAsia="나눔명조" w:hint="eastAsia"/>
          <w:sz w:val="20"/>
          <w:szCs w:val="22"/>
        </w:rPr>
        <w:instrText xml:space="preserve"> 2013; </w:instrText>
      </w:r>
      <w:r w:rsidR="005302F9">
        <w:rPr>
          <w:rFonts w:eastAsia="나눔명조" w:hint="eastAsia"/>
          <w:sz w:val="20"/>
          <w:szCs w:val="22"/>
        </w:rPr>
        <w:instrText>전대성</w:instrText>
      </w:r>
      <w:r w:rsidR="005302F9">
        <w:rPr>
          <w:rFonts w:eastAsia="나눔명조" w:hint="eastAsia"/>
          <w:sz w:val="20"/>
          <w:szCs w:val="22"/>
        </w:rPr>
        <w:instrText xml:space="preserve"> and </w:instrText>
      </w:r>
      <w:r w:rsidR="005302F9">
        <w:rPr>
          <w:rFonts w:eastAsia="나눔명조" w:hint="eastAsia"/>
          <w:sz w:val="20"/>
          <w:szCs w:val="22"/>
        </w:rPr>
        <w:instrText>이수영</w:instrText>
      </w:r>
      <w:r w:rsidR="005302F9">
        <w:rPr>
          <w:rFonts w:eastAsia="나눔명조" w:hint="eastAsia"/>
          <w:sz w:val="20"/>
          <w:szCs w:val="22"/>
        </w:rPr>
        <w:instrText xml:space="preserve"> 2015; </w:instrText>
      </w:r>
      <w:r w:rsidR="005302F9">
        <w:rPr>
          <w:rFonts w:eastAsia="나눔명조" w:hint="eastAsia"/>
          <w:sz w:val="20"/>
          <w:szCs w:val="22"/>
        </w:rPr>
        <w:instrText>표선영</w:instrText>
      </w:r>
      <w:r w:rsidR="005302F9">
        <w:rPr>
          <w:rFonts w:eastAsia="나눔명조" w:hint="eastAsia"/>
          <w:sz w:val="20"/>
          <w:szCs w:val="22"/>
        </w:rPr>
        <w:instrText xml:space="preserve"> 2013)","noteIndex":0},"citationItems":[{"id":1405,"uris":["http://zotero.org/users/5210800/items/EYMK3T6S"],"uri":["http://zotero.org/users/5210800/items/EYMK3T6S"],"itemData":{"id":1405,"type":"article-journal","container-title":"</w:instrText>
      </w:r>
      <w:r w:rsidR="005302F9">
        <w:rPr>
          <w:rFonts w:eastAsia="나눔명조" w:hint="eastAsia"/>
          <w:sz w:val="20"/>
          <w:szCs w:val="22"/>
        </w:rPr>
        <w:instrText>한국행정학보</w:instrText>
      </w:r>
      <w:r w:rsidR="005302F9">
        <w:rPr>
          <w:rFonts w:eastAsia="나눔명조" w:hint="eastAsia"/>
          <w:sz w:val="20"/>
          <w:szCs w:val="22"/>
        </w:rPr>
        <w:instrText>","DOI":"10.18333/KPAR.52.4.55","ISSN":"1226-2536","issue":"4","language":"ko","note":"Citation Key: kimetal:2018","page":"55</w:instrText>
      </w:r>
      <w:r w:rsidR="005302F9">
        <w:rPr>
          <w:rFonts w:eastAsia="나눔명조" w:hint="eastAsia"/>
          <w:sz w:val="20"/>
          <w:szCs w:val="22"/>
        </w:rPr>
        <w:instrText>–</w:instrText>
      </w:r>
      <w:r w:rsidR="005302F9">
        <w:rPr>
          <w:rFonts w:eastAsia="나눔명조" w:hint="eastAsia"/>
          <w:sz w:val="20"/>
          <w:szCs w:val="22"/>
        </w:rPr>
        <w:instrText>85","title":"</w:instrText>
      </w:r>
      <w:r w:rsidR="005302F9">
        <w:rPr>
          <w:rFonts w:eastAsia="나눔명조" w:hint="eastAsia"/>
          <w:sz w:val="20"/>
          <w:szCs w:val="22"/>
        </w:rPr>
        <w:instrText>공공기관의</w:instrText>
      </w:r>
      <w:r w:rsidR="005302F9">
        <w:rPr>
          <w:rFonts w:eastAsia="나눔명조" w:hint="eastAsia"/>
          <w:sz w:val="20"/>
          <w:szCs w:val="22"/>
        </w:rPr>
        <w:instrText xml:space="preserve"> </w:instrText>
      </w:r>
      <w:r w:rsidR="005302F9">
        <w:rPr>
          <w:rFonts w:eastAsia="나눔명조" w:hint="eastAsia"/>
          <w:sz w:val="20"/>
          <w:szCs w:val="22"/>
        </w:rPr>
        <w:instrText>조직가치가</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업무열의에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","volume":"52","author":[{"family":"</w:instrText>
      </w:r>
      <w:r w:rsidR="005302F9">
        <w:rPr>
          <w:rFonts w:eastAsia="나눔명조" w:hint="eastAsia"/>
          <w:sz w:val="20"/>
          <w:szCs w:val="22"/>
        </w:rPr>
        <w:instrText>김영은</w:instrText>
      </w:r>
      <w:r w:rsidR="005302F9">
        <w:rPr>
          <w:rFonts w:eastAsia="나눔명조" w:hint="eastAsia"/>
          <w:sz w:val="20"/>
          <w:szCs w:val="22"/>
        </w:rPr>
        <w:instrText>","given":""},{"family":"</w:instrText>
      </w:r>
      <w:r w:rsidR="005302F9">
        <w:rPr>
          <w:rFonts w:eastAsia="나눔명조" w:hint="eastAsia"/>
          <w:sz w:val="20"/>
          <w:szCs w:val="22"/>
        </w:rPr>
        <w:instrText>심동철</w:instrText>
      </w:r>
      <w:r w:rsidR="005302F9">
        <w:rPr>
          <w:rFonts w:eastAsia="나눔명조" w:hint="eastAsia"/>
          <w:sz w:val="20"/>
          <w:szCs w:val="22"/>
        </w:rPr>
        <w:instrText>","given":""},{"family":"</w:instrText>
      </w:r>
      <w:r w:rsidR="005302F9">
        <w:rPr>
          <w:rFonts w:eastAsia="나눔명조" w:hint="eastAsia"/>
          <w:sz w:val="20"/>
          <w:szCs w:val="22"/>
        </w:rPr>
        <w:instrText>김상묵</w:instrText>
      </w:r>
      <w:r w:rsidR="005302F9">
        <w:rPr>
          <w:rFonts w:eastAsia="나눔명조" w:hint="eastAsia"/>
          <w:sz w:val="20"/>
          <w:szCs w:val="22"/>
        </w:rPr>
        <w:instrText>","given":""}],"issued":{"date-parts":[["2018",12]]}}},{"id":1455,"uris":["http://zotero.org/users/5210800/items/8SL5VQVC"],"uri":["http://zotero.org/users/5210800/items/8SL5VQVC"],"itemData":{"id":1455,"type":"article-journal","container-title":"</w:instrText>
      </w:r>
      <w:r w:rsidR="005302F9">
        <w:rPr>
          <w:rFonts w:eastAsia="나눔명조" w:hint="eastAsia"/>
          <w:sz w:val="20"/>
          <w:szCs w:val="22"/>
        </w:rPr>
        <w:instrText>한국경찰연구</w:instrText>
      </w:r>
      <w:r w:rsidR="005302F9">
        <w:rPr>
          <w:rFonts w:eastAsia="나눔명조" w:hint="eastAsia"/>
          <w:sz w:val="20"/>
          <w:szCs w:val="22"/>
        </w:rPr>
        <w:instrText>","issue":"3","note":"Citation Key: yoon:2013","page":"173</w:instrText>
      </w:r>
      <w:r w:rsidR="005302F9">
        <w:rPr>
          <w:rFonts w:eastAsia="나눔명조" w:hint="eastAsia"/>
          <w:sz w:val="20"/>
          <w:szCs w:val="22"/>
        </w:rPr>
        <w:instrText>–</w:instrText>
      </w:r>
      <w:r w:rsidR="005302F9">
        <w:rPr>
          <w:rFonts w:eastAsia="나눔명조" w:hint="eastAsia"/>
          <w:sz w:val="20"/>
          <w:szCs w:val="22"/>
        </w:rPr>
        <w:instrText>196","title":"</w:instrText>
      </w:r>
      <w:r w:rsidR="005302F9">
        <w:rPr>
          <w:rFonts w:eastAsia="나눔명조" w:hint="eastAsia"/>
          <w:sz w:val="20"/>
          <w:szCs w:val="22"/>
        </w:rPr>
        <w:instrText>해양경찰의</w:instrText>
      </w:r>
      <w:r w:rsidR="005302F9">
        <w:rPr>
          <w:rFonts w:eastAsia="나눔명조" w:hint="eastAsia"/>
          <w:sz w:val="20"/>
          <w:szCs w:val="22"/>
        </w:rPr>
        <w:instrText xml:space="preserve"> </w:instrText>
      </w:r>
      <w:r w:rsidR="005302F9">
        <w:rPr>
          <w:rFonts w:eastAsia="나눔명조" w:hint="eastAsia"/>
          <w:sz w:val="20"/>
          <w:szCs w:val="22"/>
        </w:rPr>
        <w:instrText>조직문화와</w:instrText>
      </w:r>
      <w:r w:rsidR="005302F9">
        <w:rPr>
          <w:rFonts w:eastAsia="나눔명조" w:hint="eastAsia"/>
          <w:sz w:val="20"/>
          <w:szCs w:val="22"/>
        </w:rPr>
        <w:instrText xml:space="preserve"> </w:instrText>
      </w:r>
      <w:r w:rsidR="005302F9">
        <w:rPr>
          <w:rFonts w:eastAsia="나눔명조" w:hint="eastAsia"/>
          <w:sz w:val="20"/>
          <w:szCs w:val="22"/>
        </w:rPr>
        <w:instrText>공공봉사동기</w:instrText>
      </w:r>
      <w:r w:rsidR="005302F9">
        <w:rPr>
          <w:rFonts w:eastAsia="나눔명조" w:hint="eastAsia"/>
          <w:sz w:val="20"/>
          <w:szCs w:val="22"/>
        </w:rPr>
        <w:instrText>(PSM)</w:instrText>
      </w:r>
      <w:r w:rsidR="005302F9">
        <w:rPr>
          <w:rFonts w:eastAsia="나눔명조" w:hint="eastAsia"/>
          <w:sz w:val="20"/>
          <w:szCs w:val="22"/>
        </w:rPr>
        <w:instrText>간</w:instrText>
      </w:r>
      <w:r w:rsidR="005302F9">
        <w:rPr>
          <w:rFonts w:eastAsia="나눔명조" w:hint="eastAsia"/>
          <w:sz w:val="20"/>
          <w:szCs w:val="22"/>
        </w:rPr>
        <w:instrText xml:space="preserve"> </w:instrText>
      </w:r>
      <w:r w:rsidR="005302F9">
        <w:rPr>
          <w:rFonts w:eastAsia="나눔명조" w:hint="eastAsia"/>
          <w:sz w:val="20"/>
          <w:szCs w:val="22"/>
        </w:rPr>
        <w:instrText>영향관계</w:instrText>
      </w:r>
      <w:r w:rsidR="005302F9">
        <w:rPr>
          <w:rFonts w:eastAsia="나눔명조" w:hint="eastAsia"/>
          <w:sz w:val="20"/>
          <w:szCs w:val="22"/>
        </w:rPr>
        <w:instrText>","volume":"12","author":[{"family":"</w:instrText>
      </w:r>
      <w:r w:rsidR="005302F9">
        <w:rPr>
          <w:rFonts w:eastAsia="나눔명조" w:hint="eastAsia"/>
          <w:sz w:val="20"/>
          <w:szCs w:val="22"/>
        </w:rPr>
        <w:instrText>윤병훈</w:instrText>
      </w:r>
      <w:r w:rsidR="005302F9">
        <w:rPr>
          <w:rFonts w:eastAsia="나눔명조" w:hint="eastAsia"/>
          <w:sz w:val="20"/>
          <w:szCs w:val="22"/>
        </w:rPr>
        <w:instrText>","given":""},{"family":"</w:instrText>
      </w:r>
      <w:r w:rsidR="005302F9">
        <w:rPr>
          <w:rFonts w:eastAsia="나눔명조" w:hint="eastAsia"/>
          <w:sz w:val="20"/>
          <w:szCs w:val="22"/>
        </w:rPr>
        <w:instrText>최웅렬</w:instrText>
      </w:r>
      <w:r w:rsidR="005302F9">
        <w:rPr>
          <w:rFonts w:eastAsia="나눔명조" w:hint="eastAsia"/>
          <w:sz w:val="20"/>
          <w:szCs w:val="22"/>
        </w:rPr>
        <w:instrText>","given":""}],"issued":{"date-parts":[["2013"]]}}},{"id":1465,"uris":["http://zotero.org/users/5210800/items/V6D6B2Q5"],"uri":["http://zotero.org/users/5210800/items/V6D6B2Q5"],"itemData":{"id":1465,"type":"article-journal","container-title":"</w:instrText>
      </w:r>
      <w:r w:rsidR="005302F9">
        <w:rPr>
          <w:rFonts w:eastAsia="나눔명조" w:hint="eastAsia"/>
          <w:sz w:val="20"/>
          <w:szCs w:val="22"/>
        </w:rPr>
        <w:instrText>한국정책학회보</w:instrText>
      </w:r>
      <w:r w:rsidR="005302F9">
        <w:rPr>
          <w:rFonts w:eastAsia="나눔명조" w:hint="eastAsia"/>
          <w:sz w:val="20"/>
          <w:szCs w:val="22"/>
        </w:rPr>
        <w:instrText>","issue":"3","note":"Citation Key: jeon:2015","page":"317</w:instrText>
      </w:r>
      <w:r w:rsidR="005302F9">
        <w:rPr>
          <w:rFonts w:eastAsia="나눔명조" w:hint="eastAsia"/>
          <w:sz w:val="20"/>
          <w:szCs w:val="22"/>
        </w:rPr>
        <w:instrText>–</w:instrText>
      </w:r>
      <w:r w:rsidR="005302F9">
        <w:rPr>
          <w:rFonts w:eastAsia="나눔명조" w:hint="eastAsia"/>
          <w:sz w:val="20"/>
          <w:szCs w:val="22"/>
        </w:rPr>
        <w:instrText>346","title":"</w:instrText>
      </w:r>
      <w:r w:rsidR="005302F9">
        <w:rPr>
          <w:rFonts w:eastAsia="나눔명조" w:hint="eastAsia"/>
          <w:sz w:val="20"/>
          <w:szCs w:val="22"/>
        </w:rPr>
        <w:instrText>도구변수</w:instrText>
      </w:r>
      <w:r w:rsidR="005302F9">
        <w:rPr>
          <w:rFonts w:eastAsia="나눔명조" w:hint="eastAsia"/>
          <w:sz w:val="20"/>
          <w:szCs w:val="22"/>
        </w:rPr>
        <w:instrText xml:space="preserve"> </w:instrText>
      </w:r>
      <w:r w:rsidR="005302F9">
        <w:rPr>
          <w:rFonts w:eastAsia="나눔명조" w:hint="eastAsia"/>
          <w:sz w:val="20"/>
          <w:szCs w:val="22"/>
        </w:rPr>
        <w:instrText>분석을</w:instrText>
      </w:r>
      <w:r w:rsidR="005302F9">
        <w:rPr>
          <w:rFonts w:eastAsia="나눔명조" w:hint="eastAsia"/>
          <w:sz w:val="20"/>
          <w:szCs w:val="22"/>
        </w:rPr>
        <w:instrText xml:space="preserve"> </w:instrText>
      </w:r>
      <w:r w:rsidR="005302F9">
        <w:rPr>
          <w:rFonts w:eastAsia="나눔명조" w:hint="eastAsia"/>
          <w:sz w:val="20"/>
          <w:szCs w:val="22"/>
        </w:rPr>
        <w:instrText>통한</w:instrText>
      </w:r>
      <w:r w:rsidR="005302F9">
        <w:rPr>
          <w:rFonts w:eastAsia="나눔명조" w:hint="eastAsia"/>
          <w:sz w:val="20"/>
          <w:szCs w:val="22"/>
        </w:rPr>
        <w:instrText xml:space="preserve"> </w:instrText>
      </w:r>
      <w:r w:rsidR="005302F9">
        <w:rPr>
          <w:rFonts w:eastAsia="나눔명조" w:hint="eastAsia"/>
          <w:sz w:val="20"/>
          <w:szCs w:val="22"/>
        </w:rPr>
        <w:instrText>공공봉사동기</w:instrText>
      </w:r>
      <w:r w:rsidR="005302F9">
        <w:rPr>
          <w:rFonts w:eastAsia="나눔명조" w:hint="eastAsia"/>
          <w:sz w:val="20"/>
          <w:szCs w:val="22"/>
        </w:rPr>
        <w:instrText>(PSM)</w:instrText>
      </w:r>
      <w:r w:rsidR="005302F9">
        <w:rPr>
          <w:rFonts w:eastAsia="나눔명조" w:hint="eastAsia"/>
          <w:sz w:val="20"/>
          <w:szCs w:val="22"/>
        </w:rPr>
        <w:instrText>의</w:instrText>
      </w:r>
      <w:r w:rsidR="005302F9">
        <w:rPr>
          <w:rFonts w:eastAsia="나눔명조" w:hint="eastAsia"/>
          <w:sz w:val="20"/>
          <w:szCs w:val="22"/>
        </w:rPr>
        <w:instrText xml:space="preserve"> </w:instrText>
      </w:r>
      <w:r w:rsidR="005302F9">
        <w:rPr>
          <w:rFonts w:eastAsia="나눔명조" w:hint="eastAsia"/>
          <w:sz w:val="20"/>
          <w:szCs w:val="22"/>
        </w:rPr>
        <w:instrText>특성에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","volume":"24","author":[{"family":"</w:instrText>
      </w:r>
      <w:r w:rsidR="005302F9">
        <w:rPr>
          <w:rFonts w:eastAsia="나눔명조" w:hint="eastAsia"/>
          <w:sz w:val="20"/>
          <w:szCs w:val="22"/>
        </w:rPr>
        <w:instrText>전대성</w:instrText>
      </w:r>
      <w:r w:rsidR="005302F9">
        <w:rPr>
          <w:rFonts w:eastAsia="나눔명조" w:hint="eastAsia"/>
          <w:sz w:val="20"/>
          <w:szCs w:val="22"/>
        </w:rPr>
        <w:instrText>","given":""},{"family":"</w:instrText>
      </w:r>
      <w:r w:rsidR="005302F9">
        <w:rPr>
          <w:rFonts w:eastAsia="나눔명조" w:hint="eastAsia"/>
          <w:sz w:val="20"/>
          <w:szCs w:val="22"/>
        </w:rPr>
        <w:instrText>이수영</w:instrText>
      </w:r>
      <w:r w:rsidR="005302F9">
        <w:rPr>
          <w:rFonts w:eastAsia="나눔명조" w:hint="eastAsia"/>
          <w:sz w:val="20"/>
          <w:szCs w:val="22"/>
        </w:rPr>
        <w:instrText>","given":""}],"issued":{"date-parts":[["2015",9]]}}},{"id":1473,"uris":["http://zotero.org/users/5210800/items/XPUTAA64"],"uri":["http://zotero.org/users/5210800/items/XPUTAA64"],"itemData":{"id":1473,"type":"article-journal","container-title":"</w:instrText>
      </w:r>
      <w:r w:rsidR="005302F9">
        <w:rPr>
          <w:rFonts w:eastAsia="나눔명조" w:hint="eastAsia"/>
          <w:sz w:val="20"/>
          <w:szCs w:val="22"/>
        </w:rPr>
        <w:instrText>경찰학연구</w:instrText>
      </w:r>
      <w:r w:rsidR="005302F9">
        <w:rPr>
          <w:rFonts w:eastAsia="나눔명조" w:hint="eastAsia"/>
          <w:sz w:val="20"/>
          <w:szCs w:val="22"/>
        </w:rPr>
        <w:instrText>","issue":"2","note":"Citation Key: pyo:2013","page":"191</w:instrText>
      </w:r>
      <w:r w:rsidR="005302F9">
        <w:rPr>
          <w:rFonts w:eastAsia="나눔명조" w:hint="eastAsia"/>
          <w:sz w:val="20"/>
          <w:szCs w:val="22"/>
        </w:rPr>
        <w:instrText>–</w:instrText>
      </w:r>
      <w:r w:rsidR="005302F9">
        <w:rPr>
          <w:rFonts w:eastAsia="나눔명조" w:hint="eastAsia"/>
          <w:sz w:val="20"/>
          <w:szCs w:val="22"/>
        </w:rPr>
        <w:instrText>216","title":"</w:instrText>
      </w:r>
      <w:r w:rsidR="005302F9">
        <w:rPr>
          <w:rFonts w:eastAsia="나눔명조" w:hint="eastAsia"/>
          <w:sz w:val="20"/>
          <w:szCs w:val="22"/>
        </w:rPr>
        <w:instrText>조직문화와</w:instrText>
      </w:r>
      <w:r w:rsidR="005302F9">
        <w:rPr>
          <w:rFonts w:eastAsia="나눔명조" w:hint="eastAsia"/>
          <w:sz w:val="20"/>
          <w:szCs w:val="22"/>
        </w:rPr>
        <w:instrText xml:space="preserve"> </w:instrText>
      </w:r>
      <w:r w:rsidR="005302F9">
        <w:rPr>
          <w:rFonts w:eastAsia="나눔명조" w:hint="eastAsia"/>
          <w:sz w:val="20"/>
          <w:szCs w:val="22"/>
        </w:rPr>
        <w:instrText>업무특성이</w:instrText>
      </w:r>
      <w:r w:rsidR="005302F9">
        <w:rPr>
          <w:rFonts w:eastAsia="나눔명조" w:hint="eastAsia"/>
          <w:sz w:val="20"/>
          <w:szCs w:val="22"/>
        </w:rPr>
        <w:instrText xml:space="preserve"> </w:instrText>
      </w:r>
      <w:r w:rsidR="005302F9">
        <w:rPr>
          <w:rFonts w:eastAsia="나눔명조" w:hint="eastAsia"/>
          <w:sz w:val="20"/>
          <w:szCs w:val="22"/>
        </w:rPr>
        <w:instrText>공공봉사동기에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","volume":"13","author":[{"family":"</w:instrText>
      </w:r>
      <w:r w:rsidR="005302F9">
        <w:rPr>
          <w:rFonts w:eastAsia="나눔명조" w:hint="eastAsia"/>
          <w:sz w:val="20"/>
          <w:szCs w:val="22"/>
        </w:rPr>
        <w:instrText>표선영</w:instrText>
      </w:r>
      <w:r w:rsidR="005302F9">
        <w:rPr>
          <w:rFonts w:eastAsia="나눔명조" w:hint="eastAsia"/>
          <w:sz w:val="20"/>
          <w:szCs w:val="22"/>
        </w:rPr>
        <w:instrText xml:space="preserve">","given":""}],"issued":{"date-parts":[["2013"]]}}}],"schema":"https://github.com/citation-style-language/schema/raw/master/csl-citation.json"} </w:instrText>
      </w:r>
      <w:r w:rsidR="00BA42AA">
        <w:rPr>
          <w:rFonts w:eastAsia="나눔명조"/>
          <w:sz w:val="20"/>
          <w:szCs w:val="22"/>
        </w:rPr>
        <w:fldChar w:fldCharType="separate"/>
      </w:r>
      <w:r w:rsidR="00BA42AA" w:rsidRPr="00BA42AA">
        <w:rPr>
          <w:rFonts w:eastAsia="나눔명조"/>
          <w:sz w:val="20"/>
          <w:szCs w:val="22"/>
          <w:rPrChange w:id="434" w:author="Park, Sanghoon" w:date="2021-09-30T22:49:00Z">
            <w:rPr>
              <w:sz w:val="20"/>
            </w:rPr>
          </w:rPrChange>
        </w:rPr>
        <w:t>(</w:t>
      </w:r>
      <w:r w:rsidR="00BA42AA" w:rsidRPr="00BA42AA">
        <w:rPr>
          <w:rFonts w:eastAsia="나눔명조" w:hint="eastAsia"/>
          <w:sz w:val="20"/>
          <w:szCs w:val="22"/>
          <w:rPrChange w:id="435" w:author="Park, Sanghoon" w:date="2021-09-30T22:49:00Z">
            <w:rPr>
              <w:rFonts w:hint="eastAsia"/>
              <w:sz w:val="20"/>
            </w:rPr>
          </w:rPrChange>
        </w:rPr>
        <w:t>김영은</w:t>
      </w:r>
      <w:r w:rsidR="00BA42AA" w:rsidRPr="00BA42AA">
        <w:rPr>
          <w:rFonts w:eastAsia="나눔명조"/>
          <w:sz w:val="20"/>
          <w:szCs w:val="22"/>
          <w:rPrChange w:id="436" w:author="Park, Sanghoon" w:date="2021-09-30T22:49:00Z">
            <w:rPr>
              <w:sz w:val="20"/>
            </w:rPr>
          </w:rPrChange>
        </w:rPr>
        <w:t xml:space="preserve">, </w:t>
      </w:r>
      <w:r w:rsidR="00BA42AA" w:rsidRPr="00BA42AA">
        <w:rPr>
          <w:rFonts w:eastAsia="나눔명조" w:hint="eastAsia"/>
          <w:sz w:val="20"/>
          <w:szCs w:val="22"/>
          <w:rPrChange w:id="437" w:author="Park, Sanghoon" w:date="2021-09-30T22:49:00Z">
            <w:rPr>
              <w:rFonts w:hint="eastAsia"/>
              <w:sz w:val="20"/>
            </w:rPr>
          </w:rPrChange>
        </w:rPr>
        <w:t>심동철</w:t>
      </w:r>
      <w:r w:rsidR="00BA42AA" w:rsidRPr="00BA42AA">
        <w:rPr>
          <w:rFonts w:eastAsia="나눔명조"/>
          <w:sz w:val="20"/>
          <w:szCs w:val="22"/>
          <w:rPrChange w:id="438" w:author="Park, Sanghoon" w:date="2021-09-30T22:49:00Z">
            <w:rPr>
              <w:sz w:val="20"/>
            </w:rPr>
          </w:rPrChange>
        </w:rPr>
        <w:t xml:space="preserve">, and </w:t>
      </w:r>
      <w:r w:rsidR="00BA42AA" w:rsidRPr="00BA42AA">
        <w:rPr>
          <w:rFonts w:eastAsia="나눔명조" w:hint="eastAsia"/>
          <w:sz w:val="20"/>
          <w:szCs w:val="22"/>
          <w:rPrChange w:id="439" w:author="Park, Sanghoon" w:date="2021-09-30T22:49:00Z">
            <w:rPr>
              <w:rFonts w:hint="eastAsia"/>
              <w:sz w:val="20"/>
            </w:rPr>
          </w:rPrChange>
        </w:rPr>
        <w:t>김상묵</w:t>
      </w:r>
      <w:r w:rsidR="00BA42AA" w:rsidRPr="00BA42AA">
        <w:rPr>
          <w:rFonts w:eastAsia="나눔명조"/>
          <w:sz w:val="20"/>
          <w:szCs w:val="22"/>
          <w:rPrChange w:id="440" w:author="Park, Sanghoon" w:date="2021-09-30T22:49:00Z">
            <w:rPr>
              <w:sz w:val="20"/>
            </w:rPr>
          </w:rPrChange>
        </w:rPr>
        <w:t xml:space="preserve"> 2018; </w:t>
      </w:r>
      <w:r w:rsidR="00BA42AA" w:rsidRPr="00BA42AA">
        <w:rPr>
          <w:rFonts w:eastAsia="나눔명조" w:hint="eastAsia"/>
          <w:sz w:val="20"/>
          <w:szCs w:val="22"/>
          <w:rPrChange w:id="441" w:author="Park, Sanghoon" w:date="2021-09-30T22:49:00Z">
            <w:rPr>
              <w:rFonts w:hint="eastAsia"/>
              <w:sz w:val="20"/>
            </w:rPr>
          </w:rPrChange>
        </w:rPr>
        <w:t>윤병훈</w:t>
      </w:r>
      <w:r w:rsidR="00BA42AA" w:rsidRPr="00BA42AA">
        <w:rPr>
          <w:rFonts w:eastAsia="나눔명조"/>
          <w:sz w:val="20"/>
          <w:szCs w:val="22"/>
          <w:rPrChange w:id="442" w:author="Park, Sanghoon" w:date="2021-09-30T22:49:00Z">
            <w:rPr>
              <w:sz w:val="20"/>
            </w:rPr>
          </w:rPrChange>
        </w:rPr>
        <w:t xml:space="preserve"> and </w:t>
      </w:r>
      <w:r w:rsidR="00BA42AA" w:rsidRPr="00BA42AA">
        <w:rPr>
          <w:rFonts w:eastAsia="나눔명조" w:hint="eastAsia"/>
          <w:sz w:val="20"/>
          <w:szCs w:val="22"/>
          <w:rPrChange w:id="443" w:author="Park, Sanghoon" w:date="2021-09-30T22:49:00Z">
            <w:rPr>
              <w:rFonts w:hint="eastAsia"/>
              <w:sz w:val="20"/>
            </w:rPr>
          </w:rPrChange>
        </w:rPr>
        <w:t>최웅렬</w:t>
      </w:r>
      <w:r w:rsidR="00BA42AA" w:rsidRPr="00BA42AA">
        <w:rPr>
          <w:rFonts w:eastAsia="나눔명조"/>
          <w:sz w:val="20"/>
          <w:szCs w:val="22"/>
          <w:rPrChange w:id="444" w:author="Park, Sanghoon" w:date="2021-09-30T22:49:00Z">
            <w:rPr>
              <w:sz w:val="20"/>
            </w:rPr>
          </w:rPrChange>
        </w:rPr>
        <w:t xml:space="preserve"> 2013; </w:t>
      </w:r>
      <w:r w:rsidR="00BA42AA" w:rsidRPr="00BA42AA">
        <w:rPr>
          <w:rFonts w:eastAsia="나눔명조" w:hint="eastAsia"/>
          <w:sz w:val="20"/>
          <w:szCs w:val="22"/>
          <w:rPrChange w:id="445" w:author="Park, Sanghoon" w:date="2021-09-30T22:49:00Z">
            <w:rPr>
              <w:rFonts w:hint="eastAsia"/>
              <w:sz w:val="20"/>
            </w:rPr>
          </w:rPrChange>
        </w:rPr>
        <w:t>전대성</w:t>
      </w:r>
      <w:r w:rsidR="00BA42AA" w:rsidRPr="00BA42AA">
        <w:rPr>
          <w:rFonts w:eastAsia="나눔명조"/>
          <w:sz w:val="20"/>
          <w:szCs w:val="22"/>
          <w:rPrChange w:id="446" w:author="Park, Sanghoon" w:date="2021-09-30T22:49:00Z">
            <w:rPr>
              <w:sz w:val="20"/>
            </w:rPr>
          </w:rPrChange>
        </w:rPr>
        <w:t xml:space="preserve"> and </w:t>
      </w:r>
      <w:r w:rsidR="00BA42AA" w:rsidRPr="00BA42AA">
        <w:rPr>
          <w:rFonts w:eastAsia="나눔명조" w:hint="eastAsia"/>
          <w:sz w:val="20"/>
          <w:szCs w:val="22"/>
          <w:rPrChange w:id="447" w:author="Park, Sanghoon" w:date="2021-09-30T22:49:00Z">
            <w:rPr>
              <w:rFonts w:hint="eastAsia"/>
              <w:sz w:val="20"/>
            </w:rPr>
          </w:rPrChange>
        </w:rPr>
        <w:t>이수영</w:t>
      </w:r>
      <w:r w:rsidR="00BA42AA" w:rsidRPr="00BA42AA">
        <w:rPr>
          <w:rFonts w:eastAsia="나눔명조"/>
          <w:sz w:val="20"/>
          <w:szCs w:val="22"/>
          <w:rPrChange w:id="448" w:author="Park, Sanghoon" w:date="2021-09-30T22:49:00Z">
            <w:rPr>
              <w:sz w:val="20"/>
            </w:rPr>
          </w:rPrChange>
        </w:rPr>
        <w:t xml:space="preserve"> 2015; </w:t>
      </w:r>
      <w:r w:rsidR="00BA42AA" w:rsidRPr="00BA42AA">
        <w:rPr>
          <w:rFonts w:eastAsia="나눔명조" w:hint="eastAsia"/>
          <w:sz w:val="20"/>
          <w:szCs w:val="22"/>
          <w:rPrChange w:id="449" w:author="Park, Sanghoon" w:date="2021-09-30T22:49:00Z">
            <w:rPr>
              <w:rFonts w:hint="eastAsia"/>
              <w:sz w:val="20"/>
            </w:rPr>
          </w:rPrChange>
        </w:rPr>
        <w:t>표선영</w:t>
      </w:r>
      <w:r w:rsidR="00BA42AA" w:rsidRPr="00BA42AA">
        <w:rPr>
          <w:rFonts w:eastAsia="나눔명조"/>
          <w:sz w:val="20"/>
          <w:szCs w:val="22"/>
          <w:rPrChange w:id="450" w:author="Park, Sanghoon" w:date="2021-09-30T22:49:00Z">
            <w:rPr>
              <w:sz w:val="20"/>
            </w:rPr>
          </w:rPrChange>
        </w:rPr>
        <w:t xml:space="preserve"> 2013)</w:t>
      </w:r>
      <w:r w:rsidR="00BA42AA">
        <w:rPr>
          <w:rFonts w:eastAsia="나눔명조"/>
          <w:sz w:val="20"/>
          <w:szCs w:val="22"/>
        </w:rPr>
        <w:fldChar w:fldCharType="end"/>
      </w:r>
      <w:del w:id="451" w:author="Park, Sanghoon" w:date="2021-09-30T15:55:00Z">
        <w:r w:rsidR="00CF7E57" w:rsidDel="00B25E3C">
          <w:rPr>
            <w:rFonts w:eastAsia="나눔명조" w:hint="eastAsia"/>
            <w:sz w:val="20"/>
            <w:szCs w:val="22"/>
          </w:rPr>
          <w:delText xml:space="preserve"> </w:delText>
        </w:r>
        <w:r w:rsidR="00CF7E57" w:rsidDel="00B25E3C">
          <w:rPr>
            <w:rFonts w:eastAsia="나눔명조" w:hint="eastAsia"/>
            <w:sz w:val="20"/>
            <w:szCs w:val="22"/>
          </w:rPr>
          <w:delText>향상</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요인으로</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판단하고</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있다</w:delText>
        </w:r>
      </w:del>
      <w:del w:id="452" w:author="Park, Sanghoon" w:date="2021-09-30T22:49:00Z">
        <w:r w:rsidR="001B2696" w:rsidRPr="001B2696" w:rsidDel="00BA42AA">
          <w:rPr>
            <w:rFonts w:eastAsia="나눔명조" w:hint="eastAsia"/>
            <w:sz w:val="20"/>
            <w:szCs w:val="22"/>
          </w:rPr>
          <w:delText>(</w:delText>
        </w:r>
        <w:r w:rsidR="001B2696" w:rsidRPr="001B2696" w:rsidDel="00BA42AA">
          <w:rPr>
            <w:rFonts w:eastAsia="나눔명조" w:hint="eastAsia"/>
            <w:sz w:val="20"/>
            <w:szCs w:val="22"/>
          </w:rPr>
          <w:delText>표선영</w:delText>
        </w:r>
        <w:r w:rsidR="001B2696" w:rsidRPr="001B2696" w:rsidDel="00BA42AA">
          <w:rPr>
            <w:rFonts w:eastAsia="나눔명조" w:hint="eastAsia"/>
            <w:sz w:val="20"/>
            <w:szCs w:val="22"/>
          </w:rPr>
          <w:delText xml:space="preserve"> 2013; </w:delText>
        </w:r>
        <w:r w:rsidR="001B2696" w:rsidRPr="001B2696" w:rsidDel="00BA42AA">
          <w:rPr>
            <w:rFonts w:eastAsia="나눔명조" w:hint="eastAsia"/>
            <w:sz w:val="20"/>
            <w:szCs w:val="22"/>
          </w:rPr>
          <w:delText>김영은</w:delText>
        </w:r>
        <w:r w:rsidR="001B2696" w:rsidRPr="001B2696" w:rsidDel="00BA42AA">
          <w:rPr>
            <w:rFonts w:eastAsia="나눔명조" w:hint="eastAsia"/>
            <w:sz w:val="20"/>
            <w:szCs w:val="22"/>
          </w:rPr>
          <w:delText xml:space="preserve"> </w:delText>
        </w:r>
        <w:r w:rsidR="001B2696" w:rsidRPr="001B2696" w:rsidDel="00BA42AA">
          <w:rPr>
            <w:rFonts w:eastAsia="나눔명조" w:hint="eastAsia"/>
            <w:sz w:val="20"/>
            <w:szCs w:val="22"/>
          </w:rPr>
          <w:delText>외</w:delText>
        </w:r>
        <w:r w:rsidR="001B2696" w:rsidRPr="001B2696" w:rsidDel="00BA42AA">
          <w:rPr>
            <w:rFonts w:eastAsia="나눔명조" w:hint="eastAsia"/>
            <w:sz w:val="20"/>
            <w:szCs w:val="22"/>
          </w:rPr>
          <w:delText xml:space="preserve">2018; </w:delText>
        </w:r>
        <w:r w:rsidR="001B2696" w:rsidRPr="001B2696" w:rsidDel="00BA42AA">
          <w:rPr>
            <w:rFonts w:eastAsia="나눔명조" w:hint="eastAsia"/>
            <w:sz w:val="20"/>
            <w:szCs w:val="22"/>
          </w:rPr>
          <w:delText>윤병훈</w:delText>
        </w:r>
        <w:r w:rsidR="001B2696" w:rsidRPr="001B2696" w:rsidDel="00BA42AA">
          <w:rPr>
            <w:rFonts w:eastAsia="나눔명조" w:hint="eastAsia"/>
            <w:sz w:val="20"/>
            <w:szCs w:val="22"/>
          </w:rPr>
          <w:delText xml:space="preserve"> </w:delText>
        </w:r>
        <w:r w:rsidR="001B2696" w:rsidRPr="001B2696" w:rsidDel="00BA42AA">
          <w:rPr>
            <w:rFonts w:eastAsia="나눔명조" w:hint="eastAsia"/>
            <w:sz w:val="20"/>
            <w:szCs w:val="22"/>
          </w:rPr>
          <w:delText>외</w:delText>
        </w:r>
        <w:r w:rsidR="001B2696" w:rsidRPr="001B2696" w:rsidDel="00BA42AA">
          <w:rPr>
            <w:rFonts w:eastAsia="나눔명조" w:hint="eastAsia"/>
            <w:sz w:val="20"/>
            <w:szCs w:val="22"/>
          </w:rPr>
          <w:delText xml:space="preserve">2013; </w:delText>
        </w:r>
        <w:r w:rsidR="001B2696" w:rsidRPr="001B2696" w:rsidDel="00BA42AA">
          <w:rPr>
            <w:rFonts w:eastAsia="나눔명조" w:hint="eastAsia"/>
            <w:sz w:val="20"/>
            <w:szCs w:val="22"/>
          </w:rPr>
          <w:delText>전대성</w:delText>
        </w:r>
        <w:r w:rsidR="001B2696" w:rsidRPr="001B2696" w:rsidDel="00BA42AA">
          <w:rPr>
            <w:rFonts w:eastAsia="나눔명조" w:hint="eastAsia"/>
            <w:sz w:val="20"/>
            <w:szCs w:val="22"/>
          </w:rPr>
          <w:delText xml:space="preserve"> </w:delText>
        </w:r>
        <w:r w:rsidR="001B2696" w:rsidRPr="001B2696" w:rsidDel="00BA42AA">
          <w:rPr>
            <w:rFonts w:eastAsia="나눔명조" w:hint="eastAsia"/>
            <w:sz w:val="20"/>
            <w:szCs w:val="22"/>
          </w:rPr>
          <w:delText>외</w:delText>
        </w:r>
        <w:r w:rsidR="001B2696" w:rsidRPr="001B2696" w:rsidDel="00BA42AA">
          <w:rPr>
            <w:rFonts w:eastAsia="나눔명조" w:hint="eastAsia"/>
            <w:sz w:val="20"/>
            <w:szCs w:val="22"/>
          </w:rPr>
          <w:delText xml:space="preserve">2015). </w:delText>
        </w:r>
      </w:del>
      <w:ins w:id="453" w:author="Park, Sanghoon" w:date="2021-09-30T22:49:00Z">
        <w:r w:rsidR="00BA42AA">
          <w:rPr>
            <w:rFonts w:eastAsia="나눔명조"/>
            <w:sz w:val="20"/>
            <w:szCs w:val="22"/>
          </w:rPr>
          <w:t xml:space="preserve">. </w:t>
        </w:r>
      </w:ins>
      <w:r w:rsidR="001B2696" w:rsidRPr="001B2696">
        <w:rPr>
          <w:rFonts w:eastAsia="나눔명조" w:hint="eastAsia"/>
          <w:sz w:val="20"/>
          <w:szCs w:val="22"/>
        </w:rPr>
        <w:t>하지만</w:t>
      </w:r>
      <w:r w:rsidR="00CF7E57">
        <w:rPr>
          <w:rFonts w:eastAsia="나눔명조" w:hint="eastAsia"/>
          <w:sz w:val="20"/>
          <w:szCs w:val="22"/>
        </w:rPr>
        <w:t xml:space="preserve"> </w:t>
      </w:r>
      <w:ins w:id="454" w:author="Park, Sanghoon" w:date="2021-09-30T15:56:00Z">
        <w:r>
          <w:rPr>
            <w:rFonts w:eastAsia="나눔명조" w:hint="eastAsia"/>
            <w:sz w:val="20"/>
            <w:szCs w:val="22"/>
          </w:rPr>
          <w:t>여러</w:t>
        </w:r>
        <w:r>
          <w:rPr>
            <w:rFonts w:eastAsia="나눔명조" w:hint="eastAsia"/>
            <w:sz w:val="20"/>
            <w:szCs w:val="22"/>
          </w:rPr>
          <w:t xml:space="preserve"> </w:t>
        </w:r>
        <w:r>
          <w:rPr>
            <w:rFonts w:eastAsia="나눔명조" w:hint="eastAsia"/>
            <w:sz w:val="20"/>
            <w:szCs w:val="22"/>
          </w:rPr>
          <w:t>연구들은</w:t>
        </w:r>
        <w:r>
          <w:rPr>
            <w:rFonts w:eastAsia="나눔명조" w:hint="eastAsia"/>
            <w:sz w:val="20"/>
            <w:szCs w:val="22"/>
          </w:rPr>
          <w:t xml:space="preserve"> </w:t>
        </w:r>
      </w:ins>
      <w:r w:rsidR="001B2696" w:rsidRPr="001B2696">
        <w:rPr>
          <w:rFonts w:eastAsia="나눔명조" w:hint="eastAsia"/>
          <w:sz w:val="20"/>
          <w:szCs w:val="22"/>
        </w:rPr>
        <w:t>조직문화</w:t>
      </w:r>
      <w:r w:rsidR="001B2696" w:rsidRPr="001B2696">
        <w:rPr>
          <w:rFonts w:eastAsia="나눔명조" w:hint="eastAsia"/>
          <w:sz w:val="20"/>
          <w:szCs w:val="22"/>
        </w:rPr>
        <w:t xml:space="preserve"> </w:t>
      </w:r>
      <w:r w:rsidR="001B2696" w:rsidRPr="001B2696">
        <w:rPr>
          <w:rFonts w:eastAsia="나눔명조" w:hint="eastAsia"/>
          <w:sz w:val="20"/>
          <w:szCs w:val="22"/>
        </w:rPr>
        <w:t>혹은</w:t>
      </w:r>
      <w:r w:rsidR="001B2696" w:rsidRPr="001B2696">
        <w:rPr>
          <w:rFonts w:eastAsia="나눔명조" w:hint="eastAsia"/>
          <w:sz w:val="20"/>
          <w:szCs w:val="22"/>
        </w:rPr>
        <w:t xml:space="preserve"> </w:t>
      </w:r>
      <w:r w:rsidR="001B2696" w:rsidRPr="001B2696">
        <w:rPr>
          <w:rFonts w:eastAsia="나눔명조" w:hint="eastAsia"/>
          <w:sz w:val="20"/>
          <w:szCs w:val="22"/>
        </w:rPr>
        <w:t>조직가치</w:t>
      </w:r>
      <w:r w:rsidR="008D02CD">
        <w:rPr>
          <w:rFonts w:eastAsia="나눔명조" w:hint="eastAsia"/>
          <w:sz w:val="20"/>
          <w:szCs w:val="22"/>
        </w:rPr>
        <w:t xml:space="preserve"> </w:t>
      </w:r>
      <w:r w:rsidR="008D02CD">
        <w:rPr>
          <w:rFonts w:eastAsia="나눔명조" w:hint="eastAsia"/>
          <w:sz w:val="20"/>
          <w:szCs w:val="22"/>
        </w:rPr>
        <w:t>등</w:t>
      </w:r>
      <w:del w:id="455" w:author="Park, Sanghoon" w:date="2021-09-30T15:55:00Z">
        <w:r w:rsidR="008D02CD" w:rsidDel="00B25E3C">
          <w:rPr>
            <w:rFonts w:eastAsia="나눔명조" w:hint="eastAsia"/>
            <w:sz w:val="20"/>
            <w:szCs w:val="22"/>
          </w:rPr>
          <w:delText>이</w:delText>
        </w:r>
      </w:del>
      <w:ins w:id="456" w:author="Park, Sanghoon" w:date="2021-09-30T15:55:00Z">
        <w:r>
          <w:rPr>
            <w:rFonts w:eastAsia="나눔명조" w:hint="eastAsia"/>
            <w:sz w:val="20"/>
            <w:szCs w:val="22"/>
          </w:rPr>
          <w:t>은</w:t>
        </w:r>
        <w:r>
          <w:rPr>
            <w:rFonts w:eastAsia="나눔명조" w:hint="eastAsia"/>
            <w:sz w:val="20"/>
            <w:szCs w:val="22"/>
          </w:rPr>
          <w:t xml:space="preserve"> </w:t>
        </w:r>
        <w:r>
          <w:rPr>
            <w:rFonts w:eastAsia="나눔명조" w:hint="eastAsia"/>
            <w:sz w:val="20"/>
            <w:szCs w:val="22"/>
          </w:rPr>
          <w:t>단독으로</w:t>
        </w:r>
        <w:r>
          <w:rPr>
            <w:rFonts w:eastAsia="나눔명조" w:hint="eastAsia"/>
            <w:sz w:val="20"/>
            <w:szCs w:val="22"/>
          </w:rPr>
          <w:t xml:space="preserve"> </w:t>
        </w:r>
        <w:r>
          <w:rPr>
            <w:rFonts w:eastAsia="나눔명조" w:hint="eastAsia"/>
            <w:sz w:val="20"/>
            <w:szCs w:val="22"/>
          </w:rPr>
          <w:t>공공봉사동기에</w:t>
        </w:r>
        <w:r>
          <w:rPr>
            <w:rFonts w:eastAsia="나눔명조" w:hint="eastAsia"/>
            <w:sz w:val="20"/>
            <w:szCs w:val="22"/>
          </w:rPr>
          <w:t xml:space="preserve"> </w:t>
        </w:r>
        <w:r>
          <w:rPr>
            <w:rFonts w:eastAsia="나눔명조" w:hint="eastAsia"/>
            <w:sz w:val="20"/>
            <w:szCs w:val="22"/>
          </w:rPr>
          <w:t>영향을</w:t>
        </w:r>
        <w:r>
          <w:rPr>
            <w:rFonts w:eastAsia="나눔명조" w:hint="eastAsia"/>
            <w:sz w:val="20"/>
            <w:szCs w:val="22"/>
          </w:rPr>
          <w:t xml:space="preserve"> </w:t>
        </w:r>
        <w:r>
          <w:rPr>
            <w:rFonts w:eastAsia="나눔명조" w:hint="eastAsia"/>
            <w:sz w:val="20"/>
            <w:szCs w:val="22"/>
          </w:rPr>
          <w:t>미치기</w:t>
        </w:r>
        <w:r>
          <w:rPr>
            <w:rFonts w:eastAsia="나눔명조" w:hint="eastAsia"/>
            <w:sz w:val="20"/>
            <w:szCs w:val="22"/>
          </w:rPr>
          <w:t xml:space="preserve"> </w:t>
        </w:r>
        <w:r>
          <w:rPr>
            <w:rFonts w:eastAsia="나눔명조" w:hint="eastAsia"/>
            <w:sz w:val="20"/>
            <w:szCs w:val="22"/>
          </w:rPr>
          <w:t>보다는</w:t>
        </w:r>
      </w:ins>
      <w:del w:id="457" w:author="Park, Sanghoon" w:date="2021-09-30T15:56:00Z">
        <w:r w:rsidR="008D02CD" w:rsidDel="00B25E3C">
          <w:rPr>
            <w:rFonts w:eastAsia="나눔명조" w:hint="eastAsia"/>
            <w:sz w:val="20"/>
            <w:szCs w:val="22"/>
          </w:rPr>
          <w:delText xml:space="preserve"> </w:delText>
        </w:r>
        <w:r w:rsidR="008D02CD" w:rsidDel="00B25E3C">
          <w:rPr>
            <w:rFonts w:eastAsia="나눔명조" w:hint="eastAsia"/>
            <w:sz w:val="20"/>
            <w:szCs w:val="22"/>
          </w:rPr>
          <w:delText>단독</w:delText>
        </w:r>
        <w:r w:rsidR="008D02CD" w:rsidDel="00B25E3C">
          <w:rPr>
            <w:rFonts w:eastAsia="나눔명조" w:hint="eastAsia"/>
            <w:sz w:val="20"/>
            <w:szCs w:val="22"/>
          </w:rPr>
          <w:delText xml:space="preserve"> </w:delText>
        </w:r>
        <w:r w:rsidR="008D02CD" w:rsidDel="00B25E3C">
          <w:rPr>
            <w:rFonts w:eastAsia="나눔명조" w:hint="eastAsia"/>
            <w:sz w:val="20"/>
            <w:szCs w:val="22"/>
          </w:rPr>
          <w:delText>변수로</w:delText>
        </w:r>
        <w:r w:rsidR="008D02CD" w:rsidDel="00B25E3C">
          <w:rPr>
            <w:rFonts w:eastAsia="나눔명조" w:hint="eastAsia"/>
            <w:sz w:val="20"/>
            <w:szCs w:val="22"/>
          </w:rPr>
          <w:delText xml:space="preserve"> </w:delText>
        </w:r>
        <w:r w:rsidR="001B2696" w:rsidRPr="001B2696" w:rsidDel="00B25E3C">
          <w:rPr>
            <w:rFonts w:eastAsia="나눔명조" w:hint="eastAsia"/>
            <w:sz w:val="20"/>
            <w:szCs w:val="22"/>
          </w:rPr>
          <w:delText>영향력을</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행사하는</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것이</w:delText>
        </w:r>
        <w:r w:rsidR="001B2696" w:rsidRPr="001B2696" w:rsidDel="00B25E3C">
          <w:rPr>
            <w:rFonts w:eastAsia="나눔명조" w:hint="eastAsia"/>
            <w:sz w:val="20"/>
            <w:szCs w:val="22"/>
          </w:rPr>
          <w:delText xml:space="preserve"> </w:delText>
        </w:r>
        <w:r w:rsidR="001B2696" w:rsidRPr="001B2696" w:rsidDel="00B25E3C">
          <w:rPr>
            <w:rFonts w:eastAsia="나눔명조" w:hint="eastAsia"/>
            <w:sz w:val="20"/>
            <w:szCs w:val="22"/>
          </w:rPr>
          <w:delText>아니라</w:delText>
        </w:r>
        <w:r w:rsidR="001B2696" w:rsidRPr="001B2696" w:rsidDel="00B25E3C">
          <w:rPr>
            <w:rFonts w:eastAsia="나눔명조" w:hint="eastAsia"/>
            <w:sz w:val="20"/>
            <w:szCs w:val="22"/>
          </w:rPr>
          <w:delText xml:space="preserve">, </w:delText>
        </w:r>
      </w:del>
      <w:ins w:id="458" w:author="Park, Sanghoon" w:date="2021-09-30T15:56:00Z">
        <w:r>
          <w:rPr>
            <w:rFonts w:eastAsia="나눔명조"/>
            <w:sz w:val="20"/>
            <w:szCs w:val="22"/>
          </w:rPr>
          <w:t xml:space="preserve"> </w:t>
        </w:r>
      </w:ins>
      <w:r w:rsidR="001B2696" w:rsidRPr="001B2696">
        <w:rPr>
          <w:rFonts w:eastAsia="나눔명조" w:hint="eastAsia"/>
          <w:sz w:val="20"/>
          <w:szCs w:val="22"/>
        </w:rPr>
        <w:t>개인의</w:t>
      </w:r>
      <w:r w:rsidR="001B2696" w:rsidRPr="001B2696">
        <w:rPr>
          <w:rFonts w:eastAsia="나눔명조" w:hint="eastAsia"/>
          <w:sz w:val="20"/>
          <w:szCs w:val="22"/>
        </w:rPr>
        <w:t xml:space="preserve"> </w:t>
      </w:r>
      <w:r w:rsidR="001B2696" w:rsidRPr="001B2696">
        <w:rPr>
          <w:rFonts w:eastAsia="나눔명조" w:hint="eastAsia"/>
          <w:sz w:val="20"/>
          <w:szCs w:val="22"/>
        </w:rPr>
        <w:t>조직적합성</w:t>
      </w:r>
      <w:r w:rsidR="00BA42AA">
        <w:rPr>
          <w:rFonts w:eastAsia="나눔명조"/>
          <w:sz w:val="20"/>
          <w:szCs w:val="22"/>
        </w:rPr>
        <w:fldChar w:fldCharType="begin"/>
      </w:r>
      <w:r w:rsidR="005302F9">
        <w:rPr>
          <w:rFonts w:eastAsia="나눔명조"/>
          <w:sz w:val="20"/>
          <w:szCs w:val="22"/>
        </w:rPr>
        <w:instrText xml:space="preserve"> ADDIN ZOTERO_ITEM CSL_CITATION {"citationID":"doYjenkw","properties":{"formattedCitation":"(\\uc0\\u44608{}\\uc0\\u50689{}\\uc0\\u51008{}, \\uc0\\u49900{}\\uc0\\u46041{}\\uc0\\u52384{}, and \\uc0\\u44608{}\\uc0\\u49345{}\\uc0\\u47925{} 2018)","plainCitat</w:instrText>
      </w:r>
      <w:r w:rsidR="005302F9">
        <w:rPr>
          <w:rFonts w:eastAsia="나눔명조" w:hint="eastAsia"/>
          <w:sz w:val="20"/>
          <w:szCs w:val="22"/>
        </w:rPr>
        <w:instrText>ion":"(</w:instrText>
      </w:r>
      <w:r w:rsidR="005302F9">
        <w:rPr>
          <w:rFonts w:eastAsia="나눔명조" w:hint="eastAsia"/>
          <w:sz w:val="20"/>
          <w:szCs w:val="22"/>
        </w:rPr>
        <w:instrText>김영은</w:instrText>
      </w:r>
      <w:r w:rsidR="005302F9">
        <w:rPr>
          <w:rFonts w:eastAsia="나눔명조" w:hint="eastAsia"/>
          <w:sz w:val="20"/>
          <w:szCs w:val="22"/>
        </w:rPr>
        <w:instrText xml:space="preserve">, </w:instrText>
      </w:r>
      <w:r w:rsidR="005302F9">
        <w:rPr>
          <w:rFonts w:eastAsia="나눔명조" w:hint="eastAsia"/>
          <w:sz w:val="20"/>
          <w:szCs w:val="22"/>
        </w:rPr>
        <w:instrText>심동철</w:instrText>
      </w:r>
      <w:r w:rsidR="005302F9">
        <w:rPr>
          <w:rFonts w:eastAsia="나눔명조" w:hint="eastAsia"/>
          <w:sz w:val="20"/>
          <w:szCs w:val="22"/>
        </w:rPr>
        <w:instrText xml:space="preserve">, and </w:instrText>
      </w:r>
      <w:r w:rsidR="005302F9">
        <w:rPr>
          <w:rFonts w:eastAsia="나눔명조" w:hint="eastAsia"/>
          <w:sz w:val="20"/>
          <w:szCs w:val="22"/>
        </w:rPr>
        <w:instrText>김상묵</w:instrText>
      </w:r>
      <w:r w:rsidR="005302F9">
        <w:rPr>
          <w:rFonts w:eastAsia="나눔명조" w:hint="eastAsia"/>
          <w:sz w:val="20"/>
          <w:szCs w:val="22"/>
        </w:rPr>
        <w:instrText xml:space="preserve"> 2018)","noteIndex":0},"citationItems":[{"id":1405,"uris":["http://zotero.org/users/5210800/items/EYMK3T6S"],"uri":["http://zotero.org/users/5210800/items/EYMK3T6S"],"itemData":{"id":1405,"type":"article-journal","container-title":"</w:instrText>
      </w:r>
      <w:r w:rsidR="005302F9">
        <w:rPr>
          <w:rFonts w:eastAsia="나눔명조" w:hint="eastAsia"/>
          <w:sz w:val="20"/>
          <w:szCs w:val="22"/>
        </w:rPr>
        <w:instrText>한국행정학보</w:instrText>
      </w:r>
      <w:r w:rsidR="005302F9">
        <w:rPr>
          <w:rFonts w:eastAsia="나눔명조" w:hint="eastAsia"/>
          <w:sz w:val="20"/>
          <w:szCs w:val="22"/>
        </w:rPr>
        <w:instrText>","DOI":"10.18333/KPAR.52.4.55","ISSN":"1226-2536","issue":"4","language":"ko","note":"Citation Key: kimetal:2018","page":"55</w:instrText>
      </w:r>
      <w:r w:rsidR="005302F9">
        <w:rPr>
          <w:rFonts w:eastAsia="나눔명조" w:hint="eastAsia"/>
          <w:sz w:val="20"/>
          <w:szCs w:val="22"/>
        </w:rPr>
        <w:instrText>–</w:instrText>
      </w:r>
      <w:r w:rsidR="005302F9">
        <w:rPr>
          <w:rFonts w:eastAsia="나눔명조" w:hint="eastAsia"/>
          <w:sz w:val="20"/>
          <w:szCs w:val="22"/>
        </w:rPr>
        <w:instrText>85","title":"</w:instrText>
      </w:r>
      <w:r w:rsidR="005302F9">
        <w:rPr>
          <w:rFonts w:eastAsia="나눔명조" w:hint="eastAsia"/>
          <w:sz w:val="20"/>
          <w:szCs w:val="22"/>
        </w:rPr>
        <w:instrText>공공기관의</w:instrText>
      </w:r>
      <w:r w:rsidR="005302F9">
        <w:rPr>
          <w:rFonts w:eastAsia="나눔명조" w:hint="eastAsia"/>
          <w:sz w:val="20"/>
          <w:szCs w:val="22"/>
        </w:rPr>
        <w:instrText xml:space="preserve"> </w:instrText>
      </w:r>
      <w:r w:rsidR="005302F9">
        <w:rPr>
          <w:rFonts w:eastAsia="나눔명조" w:hint="eastAsia"/>
          <w:sz w:val="20"/>
          <w:szCs w:val="22"/>
        </w:rPr>
        <w:instrText>조직가치가</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업무열의에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","volume":"52","author":[{"family":"</w:instrText>
      </w:r>
      <w:r w:rsidR="005302F9">
        <w:rPr>
          <w:rFonts w:eastAsia="나눔명조" w:hint="eastAsia"/>
          <w:sz w:val="20"/>
          <w:szCs w:val="22"/>
        </w:rPr>
        <w:instrText>김영은</w:instrText>
      </w:r>
      <w:r w:rsidR="005302F9">
        <w:rPr>
          <w:rFonts w:eastAsia="나눔명조" w:hint="eastAsia"/>
          <w:sz w:val="20"/>
          <w:szCs w:val="22"/>
        </w:rPr>
        <w:instrText>","given":""},{"family":"</w:instrText>
      </w:r>
      <w:r w:rsidR="005302F9">
        <w:rPr>
          <w:rFonts w:eastAsia="나눔명조" w:hint="eastAsia"/>
          <w:sz w:val="20"/>
          <w:szCs w:val="22"/>
        </w:rPr>
        <w:instrText>심동철</w:instrText>
      </w:r>
      <w:r w:rsidR="005302F9">
        <w:rPr>
          <w:rFonts w:eastAsia="나눔명조" w:hint="eastAsia"/>
          <w:sz w:val="20"/>
          <w:szCs w:val="22"/>
        </w:rPr>
        <w:instrText>","given":""},{"family":"</w:instrText>
      </w:r>
      <w:r w:rsidR="005302F9">
        <w:rPr>
          <w:rFonts w:eastAsia="나눔명조" w:hint="eastAsia"/>
          <w:sz w:val="20"/>
          <w:szCs w:val="22"/>
        </w:rPr>
        <w:instrText>김상묵</w:instrText>
      </w:r>
      <w:r w:rsidR="005302F9">
        <w:rPr>
          <w:rFonts w:eastAsia="나눔명조" w:hint="eastAsia"/>
          <w:sz w:val="20"/>
          <w:szCs w:val="22"/>
        </w:rPr>
        <w:instrText xml:space="preserve">","given":""}],"issued":{"date-parts":[["2018",12]]}}}],"schema":"https://github.com/citation-style-language/schema/raw/master/csl-citation.json"} </w:instrText>
      </w:r>
      <w:r w:rsidR="00BA42AA">
        <w:rPr>
          <w:rFonts w:eastAsia="나눔명조"/>
          <w:sz w:val="20"/>
          <w:szCs w:val="22"/>
        </w:rPr>
        <w:fldChar w:fldCharType="separate"/>
      </w:r>
      <w:r w:rsidR="00BA42AA" w:rsidRPr="00BA42AA">
        <w:rPr>
          <w:rFonts w:eastAsia="나눔명조"/>
          <w:sz w:val="20"/>
          <w:szCs w:val="22"/>
          <w:rPrChange w:id="459" w:author="Park, Sanghoon" w:date="2021-09-30T22:52:00Z">
            <w:rPr>
              <w:sz w:val="20"/>
            </w:rPr>
          </w:rPrChange>
        </w:rPr>
        <w:t>(</w:t>
      </w:r>
      <w:r w:rsidR="00BA42AA" w:rsidRPr="00BA42AA">
        <w:rPr>
          <w:rFonts w:eastAsia="나눔명조" w:hint="eastAsia"/>
          <w:sz w:val="20"/>
          <w:szCs w:val="22"/>
          <w:rPrChange w:id="460" w:author="Park, Sanghoon" w:date="2021-09-30T22:52:00Z">
            <w:rPr>
              <w:rFonts w:hint="eastAsia"/>
              <w:sz w:val="20"/>
            </w:rPr>
          </w:rPrChange>
        </w:rPr>
        <w:t>김영은</w:t>
      </w:r>
      <w:r w:rsidR="00BA42AA" w:rsidRPr="00BA42AA">
        <w:rPr>
          <w:rFonts w:eastAsia="나눔명조"/>
          <w:sz w:val="20"/>
          <w:szCs w:val="22"/>
          <w:rPrChange w:id="461" w:author="Park, Sanghoon" w:date="2021-09-30T22:52:00Z">
            <w:rPr>
              <w:sz w:val="20"/>
            </w:rPr>
          </w:rPrChange>
        </w:rPr>
        <w:t xml:space="preserve">, </w:t>
      </w:r>
      <w:r w:rsidR="00BA42AA" w:rsidRPr="00BA42AA">
        <w:rPr>
          <w:rFonts w:eastAsia="나눔명조" w:hint="eastAsia"/>
          <w:sz w:val="20"/>
          <w:szCs w:val="22"/>
          <w:rPrChange w:id="462" w:author="Park, Sanghoon" w:date="2021-09-30T22:52:00Z">
            <w:rPr>
              <w:rFonts w:hint="eastAsia"/>
              <w:sz w:val="20"/>
            </w:rPr>
          </w:rPrChange>
        </w:rPr>
        <w:t>심동철</w:t>
      </w:r>
      <w:r w:rsidR="00BA42AA" w:rsidRPr="00BA42AA">
        <w:rPr>
          <w:rFonts w:eastAsia="나눔명조"/>
          <w:sz w:val="20"/>
          <w:szCs w:val="22"/>
          <w:rPrChange w:id="463" w:author="Park, Sanghoon" w:date="2021-09-30T22:52:00Z">
            <w:rPr>
              <w:sz w:val="20"/>
            </w:rPr>
          </w:rPrChange>
        </w:rPr>
        <w:t xml:space="preserve">, and </w:t>
      </w:r>
      <w:r w:rsidR="00BA42AA" w:rsidRPr="00BA42AA">
        <w:rPr>
          <w:rFonts w:eastAsia="나눔명조" w:hint="eastAsia"/>
          <w:sz w:val="20"/>
          <w:szCs w:val="22"/>
          <w:rPrChange w:id="464" w:author="Park, Sanghoon" w:date="2021-09-30T22:52:00Z">
            <w:rPr>
              <w:rFonts w:hint="eastAsia"/>
              <w:sz w:val="20"/>
            </w:rPr>
          </w:rPrChange>
        </w:rPr>
        <w:t>김상묵</w:t>
      </w:r>
      <w:r w:rsidR="00BA42AA" w:rsidRPr="00BA42AA">
        <w:rPr>
          <w:rFonts w:eastAsia="나눔명조"/>
          <w:sz w:val="20"/>
          <w:szCs w:val="22"/>
          <w:rPrChange w:id="465" w:author="Park, Sanghoon" w:date="2021-09-30T22:52:00Z">
            <w:rPr>
              <w:sz w:val="20"/>
            </w:rPr>
          </w:rPrChange>
        </w:rPr>
        <w:t xml:space="preserve"> 2018)</w:t>
      </w:r>
      <w:r w:rsidR="00BA42AA">
        <w:rPr>
          <w:rFonts w:eastAsia="나눔명조"/>
          <w:sz w:val="20"/>
          <w:szCs w:val="22"/>
        </w:rPr>
        <w:fldChar w:fldCharType="end"/>
      </w:r>
      <w:del w:id="466" w:author="Park, Sanghoon" w:date="2021-09-30T22:49:00Z">
        <w:r w:rsidR="00265BC3" w:rsidDel="00BA42AA">
          <w:rPr>
            <w:rFonts w:eastAsia="나눔명조" w:hint="eastAsia"/>
            <w:sz w:val="20"/>
            <w:szCs w:val="22"/>
          </w:rPr>
          <w:delText xml:space="preserve"> </w:delText>
        </w:r>
      </w:del>
      <w:del w:id="467" w:author="Park, Sanghoon" w:date="2021-09-30T22:50:00Z">
        <w:r w:rsidR="001B2696" w:rsidRPr="001B2696" w:rsidDel="00BA42AA">
          <w:rPr>
            <w:rFonts w:eastAsia="나눔명조" w:hint="eastAsia"/>
            <w:sz w:val="20"/>
            <w:szCs w:val="22"/>
          </w:rPr>
          <w:delText>(</w:delText>
        </w:r>
        <w:r w:rsidR="001B2696" w:rsidRPr="001B2696" w:rsidDel="00BA42AA">
          <w:rPr>
            <w:rFonts w:eastAsia="나눔명조" w:hint="eastAsia"/>
            <w:sz w:val="20"/>
            <w:szCs w:val="22"/>
          </w:rPr>
          <w:delText>김영은</w:delText>
        </w:r>
        <w:r w:rsidR="001B2696" w:rsidRPr="001B2696" w:rsidDel="00BA42AA">
          <w:rPr>
            <w:rFonts w:eastAsia="나눔명조" w:hint="eastAsia"/>
            <w:sz w:val="20"/>
            <w:szCs w:val="22"/>
          </w:rPr>
          <w:delText xml:space="preserve"> </w:delText>
        </w:r>
        <w:r w:rsidR="001B2696" w:rsidRPr="001B2696" w:rsidDel="00BA42AA">
          <w:rPr>
            <w:rFonts w:eastAsia="나눔명조" w:hint="eastAsia"/>
            <w:sz w:val="20"/>
            <w:szCs w:val="22"/>
          </w:rPr>
          <w:delText>외</w:delText>
        </w:r>
        <w:r w:rsidR="001B2696" w:rsidRPr="001B2696" w:rsidDel="00BA42AA">
          <w:rPr>
            <w:rFonts w:eastAsia="나눔명조" w:hint="eastAsia"/>
            <w:sz w:val="20"/>
            <w:szCs w:val="22"/>
          </w:rPr>
          <w:delText>2018)</w:delText>
        </w:r>
      </w:del>
      <w:r w:rsidR="001B2696" w:rsidRPr="001B2696">
        <w:rPr>
          <w:rFonts w:eastAsia="나눔명조" w:hint="eastAsia"/>
          <w:sz w:val="20"/>
          <w:szCs w:val="22"/>
        </w:rPr>
        <w:t xml:space="preserve">, </w:t>
      </w:r>
      <w:r w:rsidR="001B2696" w:rsidRPr="001B2696">
        <w:rPr>
          <w:rFonts w:eastAsia="나눔명조" w:hint="eastAsia"/>
          <w:sz w:val="20"/>
          <w:szCs w:val="22"/>
        </w:rPr>
        <w:t>목표명확성</w:t>
      </w:r>
      <w:r w:rsidR="001B2696" w:rsidRPr="001B2696">
        <w:rPr>
          <w:rFonts w:eastAsia="나눔명조" w:hint="eastAsia"/>
          <w:sz w:val="20"/>
          <w:szCs w:val="22"/>
        </w:rPr>
        <w:t xml:space="preserve"> </w:t>
      </w:r>
      <w:r w:rsidR="001B2696" w:rsidRPr="001B2696">
        <w:rPr>
          <w:rFonts w:eastAsia="나눔명조" w:hint="eastAsia"/>
          <w:sz w:val="20"/>
          <w:szCs w:val="22"/>
        </w:rPr>
        <w:t>및</w:t>
      </w:r>
      <w:r w:rsidR="001B2696" w:rsidRPr="001B2696">
        <w:rPr>
          <w:rFonts w:eastAsia="나눔명조" w:hint="eastAsia"/>
          <w:sz w:val="20"/>
          <w:szCs w:val="22"/>
        </w:rPr>
        <w:t xml:space="preserve"> </w:t>
      </w:r>
      <w:r w:rsidR="001B2696" w:rsidRPr="001B2696">
        <w:rPr>
          <w:rFonts w:eastAsia="나눔명조" w:hint="eastAsia"/>
          <w:sz w:val="20"/>
          <w:szCs w:val="22"/>
        </w:rPr>
        <w:t>상사와의</w:t>
      </w:r>
      <w:r w:rsidR="001B2696" w:rsidRPr="001B2696">
        <w:rPr>
          <w:rFonts w:eastAsia="나눔명조" w:hint="eastAsia"/>
          <w:sz w:val="20"/>
          <w:szCs w:val="22"/>
        </w:rPr>
        <w:t xml:space="preserve"> </w:t>
      </w:r>
      <w:r w:rsidR="001B2696" w:rsidRPr="001B2696">
        <w:rPr>
          <w:rFonts w:eastAsia="나눔명조" w:hint="eastAsia"/>
          <w:sz w:val="20"/>
          <w:szCs w:val="22"/>
        </w:rPr>
        <w:t>관계</w:t>
      </w:r>
      <w:del w:id="468" w:author="Park, Sanghoon" w:date="2021-09-30T22:50:00Z">
        <w:r w:rsidR="001B2696" w:rsidRPr="001B2696" w:rsidDel="00BA42AA">
          <w:rPr>
            <w:rFonts w:eastAsia="나눔명조" w:hint="eastAsia"/>
            <w:sz w:val="20"/>
            <w:szCs w:val="22"/>
          </w:rPr>
          <w:delText xml:space="preserve"> </w:delText>
        </w:r>
      </w:del>
      <w:r w:rsidR="00BA42AA">
        <w:rPr>
          <w:rFonts w:eastAsia="나눔명조"/>
          <w:sz w:val="20"/>
          <w:szCs w:val="22"/>
        </w:rPr>
        <w:fldChar w:fldCharType="begin"/>
      </w:r>
      <w:r w:rsidR="005302F9">
        <w:rPr>
          <w:rFonts w:eastAsia="나눔명조" w:hint="eastAsia"/>
          <w:sz w:val="20"/>
          <w:szCs w:val="22"/>
        </w:rPr>
        <w:instrText xml:space="preserve"> ADDIN ZOTERO_ITEM CSL_CITATION {"citationID":"Xq4eHSlT","properties":{"formattedCitation":"(\\uc0\\u51204{}\\uc0\\u45824{}\\uc0\\u49457{} and \\uc0\\u51060{}\\uc0\\u49688{}\\uc0\\u50689{} 2015)","plainCitation":"(</w:instrText>
      </w:r>
      <w:r w:rsidR="005302F9">
        <w:rPr>
          <w:rFonts w:eastAsia="나눔명조" w:hint="eastAsia"/>
          <w:sz w:val="20"/>
          <w:szCs w:val="22"/>
        </w:rPr>
        <w:instrText>전대성</w:instrText>
      </w:r>
      <w:r w:rsidR="005302F9">
        <w:rPr>
          <w:rFonts w:eastAsia="나눔명조" w:hint="eastAsia"/>
          <w:sz w:val="20"/>
          <w:szCs w:val="22"/>
        </w:rPr>
        <w:instrText xml:space="preserve"> and </w:instrText>
      </w:r>
      <w:r w:rsidR="005302F9">
        <w:rPr>
          <w:rFonts w:eastAsia="나눔명조" w:hint="eastAsia"/>
          <w:sz w:val="20"/>
          <w:szCs w:val="22"/>
        </w:rPr>
        <w:instrText>이수영</w:instrText>
      </w:r>
      <w:r w:rsidR="005302F9">
        <w:rPr>
          <w:rFonts w:eastAsia="나눔명조" w:hint="eastAsia"/>
          <w:sz w:val="20"/>
          <w:szCs w:val="22"/>
        </w:rPr>
        <w:instrText xml:space="preserve"> 2015)","noteIndex":0},"citationItems":[{"id":1465,"uris":["http://zotero.org/users/5210800/items/V6D6B2Q5"],"uri":["http://zotero.org/users/5210800/items/V6D6B2Q5"],"itemData":{"id":1465,"type":"article-journal","container-title":"</w:instrText>
      </w:r>
      <w:r w:rsidR="005302F9">
        <w:rPr>
          <w:rFonts w:eastAsia="나눔명조" w:hint="eastAsia"/>
          <w:sz w:val="20"/>
          <w:szCs w:val="22"/>
        </w:rPr>
        <w:instrText>한국정책학회보</w:instrText>
      </w:r>
      <w:r w:rsidR="005302F9">
        <w:rPr>
          <w:rFonts w:eastAsia="나눔명조" w:hint="eastAsia"/>
          <w:sz w:val="20"/>
          <w:szCs w:val="22"/>
        </w:rPr>
        <w:instrText>","issue":"3","note":"Citation Key: jeon:2015","page":"317</w:instrText>
      </w:r>
      <w:r w:rsidR="005302F9">
        <w:rPr>
          <w:rFonts w:eastAsia="나눔명조" w:hint="eastAsia"/>
          <w:sz w:val="20"/>
          <w:szCs w:val="22"/>
        </w:rPr>
        <w:instrText>–</w:instrText>
      </w:r>
      <w:r w:rsidR="005302F9">
        <w:rPr>
          <w:rFonts w:eastAsia="나눔명조" w:hint="eastAsia"/>
          <w:sz w:val="20"/>
          <w:szCs w:val="22"/>
        </w:rPr>
        <w:instrText>346","title":"</w:instrText>
      </w:r>
      <w:r w:rsidR="005302F9">
        <w:rPr>
          <w:rFonts w:eastAsia="나눔명조" w:hint="eastAsia"/>
          <w:sz w:val="20"/>
          <w:szCs w:val="22"/>
        </w:rPr>
        <w:instrText>도구변수</w:instrText>
      </w:r>
      <w:r w:rsidR="005302F9">
        <w:rPr>
          <w:rFonts w:eastAsia="나눔명조" w:hint="eastAsia"/>
          <w:sz w:val="20"/>
          <w:szCs w:val="22"/>
        </w:rPr>
        <w:instrText xml:space="preserve"> </w:instrText>
      </w:r>
      <w:r w:rsidR="005302F9">
        <w:rPr>
          <w:rFonts w:eastAsia="나눔명조" w:hint="eastAsia"/>
          <w:sz w:val="20"/>
          <w:szCs w:val="22"/>
        </w:rPr>
        <w:instrText>분석을</w:instrText>
      </w:r>
      <w:r w:rsidR="005302F9">
        <w:rPr>
          <w:rFonts w:eastAsia="나눔명조" w:hint="eastAsia"/>
          <w:sz w:val="20"/>
          <w:szCs w:val="22"/>
        </w:rPr>
        <w:instrText xml:space="preserve"> </w:instrText>
      </w:r>
      <w:r w:rsidR="005302F9">
        <w:rPr>
          <w:rFonts w:eastAsia="나눔명조" w:hint="eastAsia"/>
          <w:sz w:val="20"/>
          <w:szCs w:val="22"/>
        </w:rPr>
        <w:instrText>통한</w:instrText>
      </w:r>
      <w:r w:rsidR="005302F9">
        <w:rPr>
          <w:rFonts w:eastAsia="나눔명조" w:hint="eastAsia"/>
          <w:sz w:val="20"/>
          <w:szCs w:val="22"/>
        </w:rPr>
        <w:instrText xml:space="preserve"> </w:instrText>
      </w:r>
      <w:r w:rsidR="005302F9">
        <w:rPr>
          <w:rFonts w:eastAsia="나눔명조" w:hint="eastAsia"/>
          <w:sz w:val="20"/>
          <w:szCs w:val="22"/>
        </w:rPr>
        <w:instrText>공공봉사동기</w:instrText>
      </w:r>
      <w:r w:rsidR="005302F9">
        <w:rPr>
          <w:rFonts w:eastAsia="나눔명조" w:hint="eastAsia"/>
          <w:sz w:val="20"/>
          <w:szCs w:val="22"/>
        </w:rPr>
        <w:instrText>(PSM)</w:instrText>
      </w:r>
      <w:r w:rsidR="005302F9">
        <w:rPr>
          <w:rFonts w:eastAsia="나눔명조" w:hint="eastAsia"/>
          <w:sz w:val="20"/>
          <w:szCs w:val="22"/>
        </w:rPr>
        <w:instrText>의</w:instrText>
      </w:r>
      <w:r w:rsidR="005302F9">
        <w:rPr>
          <w:rFonts w:eastAsia="나눔명조" w:hint="eastAsia"/>
          <w:sz w:val="20"/>
          <w:szCs w:val="22"/>
        </w:rPr>
        <w:instrText xml:space="preserve"> </w:instrText>
      </w:r>
      <w:r w:rsidR="005302F9">
        <w:rPr>
          <w:rFonts w:eastAsia="나눔명조" w:hint="eastAsia"/>
          <w:sz w:val="20"/>
          <w:szCs w:val="22"/>
        </w:rPr>
        <w:instrText>특성에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","volume":"24","author":[{"family":"</w:instrText>
      </w:r>
      <w:r w:rsidR="005302F9">
        <w:rPr>
          <w:rFonts w:eastAsia="나눔명조" w:hint="eastAsia"/>
          <w:sz w:val="20"/>
          <w:szCs w:val="22"/>
        </w:rPr>
        <w:instrText>전대성</w:instrText>
      </w:r>
      <w:r w:rsidR="005302F9">
        <w:rPr>
          <w:rFonts w:eastAsia="나눔명조" w:hint="eastAsia"/>
          <w:sz w:val="20"/>
          <w:szCs w:val="22"/>
        </w:rPr>
        <w:instrText>","given":""},{"family":"</w:instrText>
      </w:r>
      <w:r w:rsidR="005302F9">
        <w:rPr>
          <w:rFonts w:eastAsia="나눔명조" w:hint="eastAsia"/>
          <w:sz w:val="20"/>
          <w:szCs w:val="22"/>
        </w:rPr>
        <w:instrText>이수영</w:instrText>
      </w:r>
      <w:r w:rsidR="005302F9">
        <w:rPr>
          <w:rFonts w:eastAsia="나눔명조" w:hint="eastAsia"/>
          <w:sz w:val="20"/>
          <w:szCs w:val="22"/>
        </w:rPr>
        <w:instrText>","given":""}],"issued":{"date-parts":[["2015",9]]}}}],"schema":"https://github.com/citation-style-language/schema/raw/master/</w:instrText>
      </w:r>
      <w:r w:rsidR="005302F9">
        <w:rPr>
          <w:rFonts w:eastAsia="나눔명조"/>
          <w:sz w:val="20"/>
          <w:szCs w:val="22"/>
        </w:rPr>
        <w:instrText xml:space="preserve">csl-citation.json"} </w:instrText>
      </w:r>
      <w:r w:rsidR="00BA42AA">
        <w:rPr>
          <w:rFonts w:eastAsia="나눔명조"/>
          <w:sz w:val="20"/>
          <w:szCs w:val="22"/>
        </w:rPr>
        <w:fldChar w:fldCharType="separate"/>
      </w:r>
      <w:r w:rsidR="00BA42AA" w:rsidRPr="00BA42AA">
        <w:rPr>
          <w:rFonts w:eastAsia="나눔명조"/>
          <w:sz w:val="20"/>
          <w:szCs w:val="22"/>
          <w:rPrChange w:id="469" w:author="Park, Sanghoon" w:date="2021-09-30T22:52:00Z">
            <w:rPr>
              <w:sz w:val="20"/>
            </w:rPr>
          </w:rPrChange>
        </w:rPr>
        <w:t>(</w:t>
      </w:r>
      <w:r w:rsidR="00BA42AA" w:rsidRPr="00BA42AA">
        <w:rPr>
          <w:rFonts w:eastAsia="나눔명조" w:hint="eastAsia"/>
          <w:sz w:val="20"/>
          <w:szCs w:val="22"/>
          <w:rPrChange w:id="470" w:author="Park, Sanghoon" w:date="2021-09-30T22:52:00Z">
            <w:rPr>
              <w:rFonts w:hint="eastAsia"/>
              <w:sz w:val="20"/>
            </w:rPr>
          </w:rPrChange>
        </w:rPr>
        <w:t>전대성</w:t>
      </w:r>
      <w:r w:rsidR="00BA42AA" w:rsidRPr="00BA42AA">
        <w:rPr>
          <w:rFonts w:eastAsia="나눔명조"/>
          <w:sz w:val="20"/>
          <w:szCs w:val="22"/>
          <w:rPrChange w:id="471" w:author="Park, Sanghoon" w:date="2021-09-30T22:52:00Z">
            <w:rPr>
              <w:sz w:val="20"/>
            </w:rPr>
          </w:rPrChange>
        </w:rPr>
        <w:t xml:space="preserve"> and </w:t>
      </w:r>
      <w:r w:rsidR="00BA42AA" w:rsidRPr="00BA42AA">
        <w:rPr>
          <w:rFonts w:eastAsia="나눔명조" w:hint="eastAsia"/>
          <w:sz w:val="20"/>
          <w:szCs w:val="22"/>
          <w:rPrChange w:id="472" w:author="Park, Sanghoon" w:date="2021-09-30T22:52:00Z">
            <w:rPr>
              <w:rFonts w:hint="eastAsia"/>
              <w:sz w:val="20"/>
            </w:rPr>
          </w:rPrChange>
        </w:rPr>
        <w:t>이수영</w:t>
      </w:r>
      <w:r w:rsidR="00BA42AA" w:rsidRPr="00BA42AA">
        <w:rPr>
          <w:rFonts w:eastAsia="나눔명조"/>
          <w:sz w:val="20"/>
          <w:szCs w:val="22"/>
          <w:rPrChange w:id="473" w:author="Park, Sanghoon" w:date="2021-09-30T22:52:00Z">
            <w:rPr>
              <w:sz w:val="20"/>
            </w:rPr>
          </w:rPrChange>
        </w:rPr>
        <w:t xml:space="preserve"> 2015)</w:t>
      </w:r>
      <w:r w:rsidR="00BA42AA">
        <w:rPr>
          <w:rFonts w:eastAsia="나눔명조"/>
          <w:sz w:val="20"/>
          <w:szCs w:val="22"/>
        </w:rPr>
        <w:fldChar w:fldCharType="end"/>
      </w:r>
      <w:del w:id="474" w:author="Park, Sanghoon" w:date="2021-09-30T22:50:00Z">
        <w:r w:rsidR="001B2696" w:rsidRPr="001B2696" w:rsidDel="00BA42AA">
          <w:rPr>
            <w:rFonts w:eastAsia="나눔명조" w:hint="eastAsia"/>
            <w:sz w:val="20"/>
            <w:szCs w:val="22"/>
          </w:rPr>
          <w:delText>(</w:delText>
        </w:r>
        <w:r w:rsidR="001B2696" w:rsidRPr="001B2696" w:rsidDel="00BA42AA">
          <w:rPr>
            <w:rFonts w:eastAsia="나눔명조" w:hint="eastAsia"/>
            <w:sz w:val="20"/>
            <w:szCs w:val="22"/>
          </w:rPr>
          <w:delText>전대성</w:delText>
        </w:r>
        <w:r w:rsidR="001B2696" w:rsidRPr="001B2696" w:rsidDel="00BA42AA">
          <w:rPr>
            <w:rFonts w:eastAsia="나눔명조" w:hint="eastAsia"/>
            <w:sz w:val="20"/>
            <w:szCs w:val="22"/>
          </w:rPr>
          <w:delText xml:space="preserve"> </w:delText>
        </w:r>
        <w:r w:rsidR="001B2696" w:rsidRPr="001B2696" w:rsidDel="00BA42AA">
          <w:rPr>
            <w:rFonts w:eastAsia="나눔명조" w:hint="eastAsia"/>
            <w:sz w:val="20"/>
            <w:szCs w:val="22"/>
          </w:rPr>
          <w:delText>외</w:delText>
        </w:r>
        <w:r w:rsidR="00265BC3" w:rsidDel="00BA42AA">
          <w:rPr>
            <w:rFonts w:eastAsia="나눔명조" w:hint="eastAsia"/>
            <w:sz w:val="20"/>
            <w:szCs w:val="22"/>
          </w:rPr>
          <w:delText xml:space="preserve"> </w:delText>
        </w:r>
        <w:r w:rsidR="001B2696" w:rsidRPr="001B2696" w:rsidDel="00BA42AA">
          <w:rPr>
            <w:rFonts w:eastAsia="나눔명조" w:hint="eastAsia"/>
            <w:sz w:val="20"/>
            <w:szCs w:val="22"/>
          </w:rPr>
          <w:delText>2015)</w:delText>
        </w:r>
      </w:del>
      <w:r w:rsidR="001B2696" w:rsidRPr="001B2696">
        <w:rPr>
          <w:rFonts w:eastAsia="나눔명조" w:hint="eastAsia"/>
          <w:sz w:val="20"/>
          <w:szCs w:val="22"/>
        </w:rPr>
        <w:t xml:space="preserve">, </w:t>
      </w:r>
      <w:r w:rsidR="001B2696" w:rsidRPr="001B2696">
        <w:rPr>
          <w:rFonts w:eastAsia="나눔명조" w:hint="eastAsia"/>
          <w:sz w:val="20"/>
          <w:szCs w:val="22"/>
        </w:rPr>
        <w:t>업무특성</w:t>
      </w:r>
      <w:r w:rsidR="00BA42AA">
        <w:rPr>
          <w:rFonts w:eastAsia="나눔명조"/>
          <w:sz w:val="20"/>
          <w:szCs w:val="22"/>
        </w:rPr>
        <w:fldChar w:fldCharType="begin"/>
      </w:r>
      <w:r w:rsidR="005302F9">
        <w:rPr>
          <w:rFonts w:eastAsia="나눔명조" w:hint="eastAsia"/>
          <w:sz w:val="20"/>
          <w:szCs w:val="22"/>
        </w:rPr>
        <w:instrText xml:space="preserve"> ADDIN ZOTERO_ITEM CSL_CITATION {"citationID":"RFufPiGc","properties":{"formattedCitation":"(\\uc0\\u54364{}\\uc0\\u49440{}\\uc0\\u50689{} 2013)","plainCitation":"(</w:instrText>
      </w:r>
      <w:r w:rsidR="005302F9">
        <w:rPr>
          <w:rFonts w:eastAsia="나눔명조" w:hint="eastAsia"/>
          <w:sz w:val="20"/>
          <w:szCs w:val="22"/>
        </w:rPr>
        <w:instrText>표선영</w:instrText>
      </w:r>
      <w:r w:rsidR="005302F9">
        <w:rPr>
          <w:rFonts w:eastAsia="나눔명조" w:hint="eastAsia"/>
          <w:sz w:val="20"/>
          <w:szCs w:val="22"/>
        </w:rPr>
        <w:instrText xml:space="preserve"> 2013)","noteIndex":0},"citationItems":[{"id":1473,"uris":["http://zotero.org/users/5210800/items/XPUTAA64"],"uri":["http://zotero.org/users/5210800/items/XPUTAA64"],"itemData":{"id":1473,"type":"article-journal","container-title":"</w:instrText>
      </w:r>
      <w:r w:rsidR="005302F9">
        <w:rPr>
          <w:rFonts w:eastAsia="나눔명조" w:hint="eastAsia"/>
          <w:sz w:val="20"/>
          <w:szCs w:val="22"/>
        </w:rPr>
        <w:instrText>경찰학연구</w:instrText>
      </w:r>
      <w:r w:rsidR="005302F9">
        <w:rPr>
          <w:rFonts w:eastAsia="나눔명조" w:hint="eastAsia"/>
          <w:sz w:val="20"/>
          <w:szCs w:val="22"/>
        </w:rPr>
        <w:instrText>","issue":"2","note":"Citation Key: pyo:2013","page":"191</w:instrText>
      </w:r>
      <w:r w:rsidR="005302F9">
        <w:rPr>
          <w:rFonts w:eastAsia="나눔명조" w:hint="eastAsia"/>
          <w:sz w:val="20"/>
          <w:szCs w:val="22"/>
        </w:rPr>
        <w:instrText>–</w:instrText>
      </w:r>
      <w:r w:rsidR="005302F9">
        <w:rPr>
          <w:rFonts w:eastAsia="나눔명조" w:hint="eastAsia"/>
          <w:sz w:val="20"/>
          <w:szCs w:val="22"/>
        </w:rPr>
        <w:instrText>216","title":"</w:instrText>
      </w:r>
      <w:r w:rsidR="005302F9">
        <w:rPr>
          <w:rFonts w:eastAsia="나눔명조" w:hint="eastAsia"/>
          <w:sz w:val="20"/>
          <w:szCs w:val="22"/>
        </w:rPr>
        <w:instrText>조직문화와</w:instrText>
      </w:r>
      <w:r w:rsidR="005302F9">
        <w:rPr>
          <w:rFonts w:eastAsia="나눔명조" w:hint="eastAsia"/>
          <w:sz w:val="20"/>
          <w:szCs w:val="22"/>
        </w:rPr>
        <w:instrText xml:space="preserve"> </w:instrText>
      </w:r>
      <w:r w:rsidR="005302F9">
        <w:rPr>
          <w:rFonts w:eastAsia="나눔명조" w:hint="eastAsia"/>
          <w:sz w:val="20"/>
          <w:szCs w:val="22"/>
        </w:rPr>
        <w:instrText>업무특성이</w:instrText>
      </w:r>
      <w:r w:rsidR="005302F9">
        <w:rPr>
          <w:rFonts w:eastAsia="나눔명조" w:hint="eastAsia"/>
          <w:sz w:val="20"/>
          <w:szCs w:val="22"/>
        </w:rPr>
        <w:instrText xml:space="preserve"> </w:instrText>
      </w:r>
      <w:r w:rsidR="005302F9">
        <w:rPr>
          <w:rFonts w:eastAsia="나눔명조" w:hint="eastAsia"/>
          <w:sz w:val="20"/>
          <w:szCs w:val="22"/>
        </w:rPr>
        <w:instrText>공공봉사동기에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","volume":"13","author":[{"family":"</w:instrText>
      </w:r>
      <w:r w:rsidR="005302F9">
        <w:rPr>
          <w:rFonts w:eastAsia="나눔명조" w:hint="eastAsia"/>
          <w:sz w:val="20"/>
          <w:szCs w:val="22"/>
        </w:rPr>
        <w:instrText>표선영</w:instrText>
      </w:r>
      <w:r w:rsidR="005302F9">
        <w:rPr>
          <w:rFonts w:eastAsia="나눔명조" w:hint="eastAsia"/>
          <w:sz w:val="20"/>
          <w:szCs w:val="22"/>
        </w:rPr>
        <w:instrText xml:space="preserve">","given":""}],"issued":{"date-parts":[["2013"]]}}}],"schema":"https://github.com/citation-style-language/schema/raw/master/csl-citation.json"} </w:instrText>
      </w:r>
      <w:r w:rsidR="00BA42AA">
        <w:rPr>
          <w:rFonts w:eastAsia="나눔명조"/>
          <w:sz w:val="20"/>
          <w:szCs w:val="22"/>
        </w:rPr>
        <w:fldChar w:fldCharType="separate"/>
      </w:r>
      <w:r w:rsidR="00BA42AA" w:rsidRPr="00BA42AA">
        <w:rPr>
          <w:rFonts w:eastAsia="나눔명조"/>
          <w:sz w:val="20"/>
          <w:szCs w:val="22"/>
          <w:rPrChange w:id="475" w:author="Park, Sanghoon" w:date="2021-09-30T22:52:00Z">
            <w:rPr>
              <w:sz w:val="20"/>
            </w:rPr>
          </w:rPrChange>
        </w:rPr>
        <w:t>(</w:t>
      </w:r>
      <w:r w:rsidR="00BA42AA" w:rsidRPr="00BA42AA">
        <w:rPr>
          <w:rFonts w:eastAsia="나눔명조" w:hint="eastAsia"/>
          <w:sz w:val="20"/>
          <w:szCs w:val="22"/>
          <w:rPrChange w:id="476" w:author="Park, Sanghoon" w:date="2021-09-30T22:52:00Z">
            <w:rPr>
              <w:rFonts w:hint="eastAsia"/>
              <w:sz w:val="20"/>
            </w:rPr>
          </w:rPrChange>
        </w:rPr>
        <w:t>표선영</w:t>
      </w:r>
      <w:r w:rsidR="00BA42AA" w:rsidRPr="00BA42AA">
        <w:rPr>
          <w:rFonts w:eastAsia="나눔명조"/>
          <w:sz w:val="20"/>
          <w:szCs w:val="22"/>
          <w:rPrChange w:id="477" w:author="Park, Sanghoon" w:date="2021-09-30T22:52:00Z">
            <w:rPr>
              <w:sz w:val="20"/>
            </w:rPr>
          </w:rPrChange>
        </w:rPr>
        <w:t xml:space="preserve"> 2013)</w:t>
      </w:r>
      <w:r w:rsidR="00BA42AA">
        <w:rPr>
          <w:rFonts w:eastAsia="나눔명조"/>
          <w:sz w:val="20"/>
          <w:szCs w:val="22"/>
        </w:rPr>
        <w:fldChar w:fldCharType="end"/>
      </w:r>
      <w:del w:id="478" w:author="Park, Sanghoon" w:date="2021-09-30T22:50:00Z">
        <w:r w:rsidR="00265BC3" w:rsidDel="00BA42AA">
          <w:rPr>
            <w:rFonts w:eastAsia="나눔명조" w:hint="eastAsia"/>
            <w:sz w:val="20"/>
            <w:szCs w:val="22"/>
          </w:rPr>
          <w:delText xml:space="preserve"> </w:delText>
        </w:r>
        <w:r w:rsidR="001B2696" w:rsidRPr="001B2696" w:rsidDel="00BA42AA">
          <w:rPr>
            <w:rFonts w:eastAsia="나눔명조" w:hint="eastAsia"/>
            <w:sz w:val="20"/>
            <w:szCs w:val="22"/>
          </w:rPr>
          <w:delText>(</w:delText>
        </w:r>
        <w:r w:rsidR="001B2696" w:rsidRPr="001B2696" w:rsidDel="00BA42AA">
          <w:rPr>
            <w:rFonts w:eastAsia="나눔명조" w:hint="eastAsia"/>
            <w:sz w:val="20"/>
            <w:szCs w:val="22"/>
          </w:rPr>
          <w:delText>표선영</w:delText>
        </w:r>
        <w:r w:rsidR="001B2696" w:rsidRPr="001B2696" w:rsidDel="00BA42AA">
          <w:rPr>
            <w:rFonts w:eastAsia="나눔명조" w:hint="eastAsia"/>
            <w:sz w:val="20"/>
            <w:szCs w:val="22"/>
          </w:rPr>
          <w:delText xml:space="preserve"> 2013)</w:delText>
        </w:r>
      </w:del>
      <w:ins w:id="479" w:author="Park, Sanghoon" w:date="2021-09-30T22:50:00Z">
        <w:r w:rsidR="00BA42AA">
          <w:rPr>
            <w:rFonts w:eastAsia="나눔명조"/>
            <w:sz w:val="20"/>
            <w:szCs w:val="22"/>
          </w:rPr>
          <w:t xml:space="preserve"> </w:t>
        </w:r>
      </w:ins>
      <w:r w:rsidR="001B2696" w:rsidRPr="001B2696">
        <w:rPr>
          <w:rFonts w:eastAsia="나눔명조" w:hint="eastAsia"/>
          <w:sz w:val="20"/>
          <w:szCs w:val="22"/>
        </w:rPr>
        <w:t>등</w:t>
      </w:r>
      <w:r w:rsidR="008D02CD">
        <w:rPr>
          <w:rFonts w:eastAsia="나눔명조" w:hint="eastAsia"/>
          <w:sz w:val="20"/>
          <w:szCs w:val="22"/>
        </w:rPr>
        <w:t>이</w:t>
      </w:r>
      <w:r w:rsidR="008D02CD">
        <w:rPr>
          <w:rFonts w:eastAsia="나눔명조" w:hint="eastAsia"/>
          <w:sz w:val="20"/>
          <w:szCs w:val="22"/>
        </w:rPr>
        <w:t xml:space="preserve"> </w:t>
      </w:r>
      <w:r w:rsidR="008D02CD">
        <w:rPr>
          <w:rFonts w:eastAsia="나눔명조" w:hint="eastAsia"/>
          <w:sz w:val="20"/>
          <w:szCs w:val="22"/>
        </w:rPr>
        <w:t>매개</w:t>
      </w:r>
      <w:r w:rsidR="008D02CD">
        <w:rPr>
          <w:rFonts w:eastAsia="나눔명조" w:hint="eastAsia"/>
          <w:sz w:val="20"/>
          <w:szCs w:val="22"/>
        </w:rPr>
        <w:t xml:space="preserve"> </w:t>
      </w:r>
      <w:r w:rsidR="008D02CD">
        <w:rPr>
          <w:rFonts w:eastAsia="나눔명조" w:hint="eastAsia"/>
          <w:sz w:val="20"/>
          <w:szCs w:val="22"/>
        </w:rPr>
        <w:t>혹은</w:t>
      </w:r>
      <w:r w:rsidR="008D02CD">
        <w:rPr>
          <w:rFonts w:eastAsia="나눔명조" w:hint="eastAsia"/>
          <w:sz w:val="20"/>
          <w:szCs w:val="22"/>
        </w:rPr>
        <w:t xml:space="preserve"> </w:t>
      </w:r>
      <w:r w:rsidR="008D02CD">
        <w:rPr>
          <w:rFonts w:eastAsia="나눔명조" w:hint="eastAsia"/>
          <w:sz w:val="20"/>
          <w:szCs w:val="22"/>
        </w:rPr>
        <w:t>조절변수로써</w:t>
      </w:r>
      <w:r w:rsidR="008D02CD">
        <w:rPr>
          <w:rFonts w:eastAsia="나눔명조" w:hint="eastAsia"/>
          <w:sz w:val="20"/>
          <w:szCs w:val="22"/>
        </w:rPr>
        <w:t xml:space="preserve"> </w:t>
      </w:r>
      <w:r w:rsidR="008D02CD">
        <w:rPr>
          <w:rFonts w:eastAsia="나눔명조" w:hint="eastAsia"/>
          <w:sz w:val="20"/>
          <w:szCs w:val="22"/>
        </w:rPr>
        <w:t>공공봉사동기</w:t>
      </w:r>
      <w:r w:rsidR="008D02CD">
        <w:rPr>
          <w:rFonts w:eastAsia="나눔명조" w:hint="eastAsia"/>
          <w:sz w:val="20"/>
          <w:szCs w:val="22"/>
        </w:rPr>
        <w:t xml:space="preserve"> </w:t>
      </w:r>
      <w:r w:rsidR="008D02CD">
        <w:rPr>
          <w:rFonts w:eastAsia="나눔명조" w:hint="eastAsia"/>
          <w:sz w:val="20"/>
          <w:szCs w:val="22"/>
        </w:rPr>
        <w:t>촉진에</w:t>
      </w:r>
      <w:r w:rsidR="008D02CD">
        <w:rPr>
          <w:rFonts w:eastAsia="나눔명조" w:hint="eastAsia"/>
          <w:sz w:val="20"/>
          <w:szCs w:val="22"/>
        </w:rPr>
        <w:t xml:space="preserve"> </w:t>
      </w:r>
      <w:r w:rsidR="008D02CD">
        <w:rPr>
          <w:rFonts w:eastAsia="나눔명조" w:hint="eastAsia"/>
          <w:sz w:val="20"/>
          <w:szCs w:val="22"/>
        </w:rPr>
        <w:t>영향을</w:t>
      </w:r>
      <w:r w:rsidR="008D02CD">
        <w:rPr>
          <w:rFonts w:eastAsia="나눔명조" w:hint="eastAsia"/>
          <w:sz w:val="20"/>
          <w:szCs w:val="22"/>
        </w:rPr>
        <w:t xml:space="preserve"> </w:t>
      </w:r>
      <w:r w:rsidR="008D02CD">
        <w:rPr>
          <w:rFonts w:eastAsia="나눔명조" w:hint="eastAsia"/>
          <w:sz w:val="20"/>
          <w:szCs w:val="22"/>
        </w:rPr>
        <w:t>미</w:t>
      </w:r>
      <w:ins w:id="480" w:author="Park, Sanghoon" w:date="2021-09-30T15:56:00Z">
        <w:r>
          <w:rPr>
            <w:rFonts w:eastAsia="나눔명조" w:hint="eastAsia"/>
            <w:sz w:val="20"/>
            <w:szCs w:val="22"/>
          </w:rPr>
          <w:t>친다고</w:t>
        </w:r>
      </w:ins>
      <w:del w:id="481" w:author="Park, Sanghoon" w:date="2021-09-30T15:56:00Z">
        <w:r w:rsidR="008D02CD" w:rsidDel="00B25E3C">
          <w:rPr>
            <w:rFonts w:eastAsia="나눔명조" w:hint="eastAsia"/>
            <w:sz w:val="20"/>
            <w:szCs w:val="22"/>
          </w:rPr>
          <w:delText>쳤을</w:delText>
        </w:r>
        <w:r w:rsidR="008D02CD" w:rsidDel="00B25E3C">
          <w:rPr>
            <w:rFonts w:eastAsia="나눔명조" w:hint="eastAsia"/>
            <w:sz w:val="20"/>
            <w:szCs w:val="22"/>
          </w:rPr>
          <w:delText xml:space="preserve"> </w:delText>
        </w:r>
        <w:r w:rsidR="008D02CD" w:rsidDel="00B25E3C">
          <w:rPr>
            <w:rFonts w:eastAsia="나눔명조" w:hint="eastAsia"/>
            <w:sz w:val="20"/>
            <w:szCs w:val="22"/>
          </w:rPr>
          <w:delText>것이라고</w:delText>
        </w:r>
      </w:del>
      <w:r w:rsidR="008D02CD">
        <w:rPr>
          <w:rFonts w:eastAsia="나눔명조" w:hint="eastAsia"/>
          <w:sz w:val="20"/>
          <w:szCs w:val="22"/>
        </w:rPr>
        <w:t xml:space="preserve"> </w:t>
      </w:r>
      <w:del w:id="482" w:author="Park, Sanghoon" w:date="2021-09-30T15:56:00Z">
        <w:r w:rsidR="008D02CD" w:rsidDel="00B25E3C">
          <w:rPr>
            <w:rFonts w:eastAsia="나눔명조" w:hint="eastAsia"/>
            <w:sz w:val="20"/>
            <w:szCs w:val="22"/>
          </w:rPr>
          <w:delText>설명</w:delText>
        </w:r>
      </w:del>
      <w:ins w:id="483" w:author="Park, Sanghoon" w:date="2021-09-30T15:56:00Z">
        <w:r>
          <w:rPr>
            <w:rFonts w:eastAsia="나눔명조" w:hint="eastAsia"/>
            <w:sz w:val="20"/>
            <w:szCs w:val="22"/>
          </w:rPr>
          <w:t>주장</w:t>
        </w:r>
      </w:ins>
      <w:r w:rsidR="008D02CD">
        <w:rPr>
          <w:rFonts w:eastAsia="나눔명조" w:hint="eastAsia"/>
          <w:sz w:val="20"/>
          <w:szCs w:val="22"/>
        </w:rPr>
        <w:t>한다</w:t>
      </w:r>
      <w:r w:rsidR="001B2696" w:rsidRPr="001B2696">
        <w:rPr>
          <w:rFonts w:eastAsia="나눔명조" w:hint="eastAsia"/>
          <w:sz w:val="20"/>
          <w:szCs w:val="22"/>
        </w:rPr>
        <w:t xml:space="preserve">. </w:t>
      </w:r>
      <w:r w:rsidR="001B2696" w:rsidRPr="001B2696">
        <w:rPr>
          <w:rFonts w:eastAsia="나눔명조" w:hint="eastAsia"/>
          <w:sz w:val="20"/>
          <w:szCs w:val="22"/>
        </w:rPr>
        <w:t>이</w:t>
      </w:r>
      <w:r w:rsidR="001B2696" w:rsidRPr="001B2696">
        <w:rPr>
          <w:rFonts w:eastAsia="나눔명조" w:hint="eastAsia"/>
          <w:sz w:val="20"/>
          <w:szCs w:val="22"/>
        </w:rPr>
        <w:t xml:space="preserve"> </w:t>
      </w:r>
      <w:r w:rsidR="001B2696" w:rsidRPr="001B2696">
        <w:rPr>
          <w:rFonts w:eastAsia="나눔명조" w:hint="eastAsia"/>
          <w:sz w:val="20"/>
          <w:szCs w:val="22"/>
        </w:rPr>
        <w:t>외에도</w:t>
      </w:r>
      <w:r w:rsidR="001B2696" w:rsidRPr="001B2696">
        <w:rPr>
          <w:rFonts w:eastAsia="나눔명조" w:hint="eastAsia"/>
          <w:sz w:val="20"/>
          <w:szCs w:val="22"/>
        </w:rPr>
        <w:t xml:space="preserve"> </w:t>
      </w:r>
      <w:r w:rsidR="001B2696" w:rsidRPr="001B2696">
        <w:rPr>
          <w:rFonts w:eastAsia="나눔명조" w:hint="eastAsia"/>
          <w:sz w:val="20"/>
          <w:szCs w:val="22"/>
        </w:rPr>
        <w:t>사회적</w:t>
      </w:r>
      <w:r w:rsidR="001B2696" w:rsidRPr="001B2696">
        <w:rPr>
          <w:rFonts w:eastAsia="나눔명조" w:hint="eastAsia"/>
          <w:sz w:val="20"/>
          <w:szCs w:val="22"/>
        </w:rPr>
        <w:t xml:space="preserve"> </w:t>
      </w:r>
      <w:r w:rsidR="001B2696" w:rsidRPr="001B2696">
        <w:rPr>
          <w:rFonts w:eastAsia="나눔명조" w:hint="eastAsia"/>
          <w:sz w:val="20"/>
          <w:szCs w:val="22"/>
        </w:rPr>
        <w:t>및</w:t>
      </w:r>
      <w:r w:rsidR="001B2696" w:rsidRPr="001B2696">
        <w:rPr>
          <w:rFonts w:eastAsia="나눔명조" w:hint="eastAsia"/>
          <w:sz w:val="20"/>
          <w:szCs w:val="22"/>
        </w:rPr>
        <w:t xml:space="preserve"> </w:t>
      </w:r>
      <w:r w:rsidR="001B2696" w:rsidRPr="001B2696">
        <w:rPr>
          <w:rFonts w:eastAsia="나눔명조" w:hint="eastAsia"/>
          <w:sz w:val="20"/>
          <w:szCs w:val="22"/>
        </w:rPr>
        <w:t>조직적</w:t>
      </w:r>
      <w:r w:rsidR="001B2696" w:rsidRPr="001B2696">
        <w:rPr>
          <w:rFonts w:eastAsia="나눔명조" w:hint="eastAsia"/>
          <w:sz w:val="20"/>
          <w:szCs w:val="22"/>
        </w:rPr>
        <w:t xml:space="preserve"> </w:t>
      </w:r>
      <w:r w:rsidR="001B2696" w:rsidRPr="001B2696">
        <w:rPr>
          <w:rFonts w:eastAsia="나눔명조" w:hint="eastAsia"/>
          <w:sz w:val="20"/>
          <w:szCs w:val="22"/>
        </w:rPr>
        <w:t>경험</w:t>
      </w:r>
      <w:r w:rsidR="00BA42AA">
        <w:rPr>
          <w:rFonts w:eastAsia="나눔명조"/>
          <w:sz w:val="20"/>
          <w:szCs w:val="22"/>
        </w:rPr>
        <w:fldChar w:fldCharType="begin"/>
      </w:r>
      <w:r w:rsidR="005302F9">
        <w:rPr>
          <w:rFonts w:eastAsia="나눔명조" w:hint="eastAsia"/>
          <w:sz w:val="20"/>
          <w:szCs w:val="22"/>
        </w:rPr>
        <w:instrText xml:space="preserve"> ADDIN ZOTERO_ITEM CSL_CITATION {"citationID":"M48V0WIq","properties":{"formattedCitation":"(\\uc0\\u54620{}\\uc0\\u50640{}\\uc0\\u49828{}\\uc0\\u45908{} and \\uc0\\u51060{}\\uc0\\u44540{}\\uc0\\u51452{} 2012)","plainCitation":"(</w:instrText>
      </w:r>
      <w:r w:rsidR="005302F9">
        <w:rPr>
          <w:rFonts w:eastAsia="나눔명조" w:hint="eastAsia"/>
          <w:sz w:val="20"/>
          <w:szCs w:val="22"/>
        </w:rPr>
        <w:instrText>한에스더</w:instrText>
      </w:r>
      <w:r w:rsidR="005302F9">
        <w:rPr>
          <w:rFonts w:eastAsia="나눔명조" w:hint="eastAsia"/>
          <w:sz w:val="20"/>
          <w:szCs w:val="22"/>
        </w:rPr>
        <w:instrText xml:space="preserve"> and </w:instrText>
      </w:r>
      <w:r w:rsidR="005302F9">
        <w:rPr>
          <w:rFonts w:eastAsia="나눔명조" w:hint="eastAsia"/>
          <w:sz w:val="20"/>
          <w:szCs w:val="22"/>
        </w:rPr>
        <w:instrText>이근주</w:instrText>
      </w:r>
      <w:r w:rsidR="005302F9">
        <w:rPr>
          <w:rFonts w:eastAsia="나눔명조" w:hint="eastAsia"/>
          <w:sz w:val="20"/>
          <w:szCs w:val="22"/>
        </w:rPr>
        <w:instrText xml:space="preserve"> 2012)","noteIndex":0},"citationItems":[{"id":1475,"uris":["http://zotero.org/users/5210800/items/W8RDPRNH"],"uri":["http://zotero.org/users/5210800/items/W8RDPRNH"],"itemData":{"id":1475,"type":"article-journal","container-title":"</w:instrText>
      </w:r>
      <w:r w:rsidR="005302F9">
        <w:rPr>
          <w:rFonts w:eastAsia="나눔명조" w:hint="eastAsia"/>
          <w:sz w:val="20"/>
          <w:szCs w:val="22"/>
        </w:rPr>
        <w:instrText>행정논총</w:instrText>
      </w:r>
      <w:r w:rsidR="005302F9">
        <w:rPr>
          <w:rFonts w:eastAsia="나눔명조" w:hint="eastAsia"/>
          <w:sz w:val="20"/>
          <w:szCs w:val="22"/>
        </w:rPr>
        <w:instrText>","issue":"2","note":"Citation Key: han:lee:2012","page":"89</w:instrText>
      </w:r>
      <w:r w:rsidR="005302F9">
        <w:rPr>
          <w:rFonts w:eastAsia="나눔명조" w:hint="eastAsia"/>
          <w:sz w:val="20"/>
          <w:szCs w:val="22"/>
        </w:rPr>
        <w:instrText>–</w:instrText>
      </w:r>
      <w:r w:rsidR="005302F9">
        <w:rPr>
          <w:rFonts w:eastAsia="나눔명조" w:hint="eastAsia"/>
          <w:sz w:val="20"/>
          <w:szCs w:val="22"/>
        </w:rPr>
        <w:instrText>112","title":"</w:instrText>
      </w:r>
      <w:r w:rsidR="005302F9">
        <w:rPr>
          <w:rFonts w:eastAsia="나눔명조" w:hint="eastAsia"/>
          <w:sz w:val="20"/>
          <w:szCs w:val="22"/>
        </w:rPr>
        <w:instrText>조직경험과</w:instrText>
      </w:r>
      <w:r w:rsidR="005302F9">
        <w:rPr>
          <w:rFonts w:eastAsia="나눔명조" w:hint="eastAsia"/>
          <w:sz w:val="20"/>
          <w:szCs w:val="22"/>
        </w:rPr>
        <w:instrText xml:space="preserve"> </w:instrText>
      </w:r>
      <w:r w:rsidR="005302F9">
        <w:rPr>
          <w:rFonts w:eastAsia="나눔명조" w:hint="eastAsia"/>
          <w:sz w:val="20"/>
          <w:szCs w:val="22"/>
        </w:rPr>
        <w:instrText>업무특성이</w:instrText>
      </w:r>
      <w:r w:rsidR="005302F9">
        <w:rPr>
          <w:rFonts w:eastAsia="나눔명조" w:hint="eastAsia"/>
          <w:sz w:val="20"/>
          <w:szCs w:val="22"/>
        </w:rPr>
        <w:instrText xml:space="preserve"> PSM(</w:instrText>
      </w:r>
      <w:r w:rsidR="005302F9">
        <w:rPr>
          <w:rFonts w:eastAsia="나눔명조" w:hint="eastAsia"/>
          <w:sz w:val="20"/>
          <w:szCs w:val="22"/>
        </w:rPr>
        <w:instrText>공공봉사동기</w:instrText>
      </w:r>
      <w:r w:rsidR="005302F9">
        <w:rPr>
          <w:rFonts w:eastAsia="나눔명조" w:hint="eastAsia"/>
          <w:sz w:val="20"/>
          <w:szCs w:val="22"/>
        </w:rPr>
        <w:instrText>)</w:instrText>
      </w:r>
      <w:r w:rsidR="005302F9">
        <w:rPr>
          <w:rFonts w:eastAsia="나눔명조" w:hint="eastAsia"/>
          <w:sz w:val="20"/>
          <w:szCs w:val="22"/>
        </w:rPr>
        <w:instrText>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대한</w:instrText>
      </w:r>
      <w:r w:rsidR="005302F9">
        <w:rPr>
          <w:rFonts w:eastAsia="나눔명조" w:hint="eastAsia"/>
          <w:sz w:val="20"/>
          <w:szCs w:val="22"/>
        </w:rPr>
        <w:instrText xml:space="preserve"> </w:instrText>
      </w:r>
      <w:r w:rsidR="005302F9">
        <w:rPr>
          <w:rFonts w:eastAsia="나눔명조" w:hint="eastAsia"/>
          <w:sz w:val="20"/>
          <w:szCs w:val="22"/>
        </w:rPr>
        <w:instrText>분석</w:instrText>
      </w:r>
      <w:r w:rsidR="005302F9">
        <w:rPr>
          <w:rFonts w:eastAsia="나눔명조" w:hint="eastAsia"/>
          <w:sz w:val="20"/>
          <w:szCs w:val="22"/>
        </w:rPr>
        <w:instrText>","volume":"50","author":[{"family":"</w:instrText>
      </w:r>
      <w:r w:rsidR="005302F9">
        <w:rPr>
          <w:rFonts w:eastAsia="나눔명조" w:hint="eastAsia"/>
          <w:sz w:val="20"/>
          <w:szCs w:val="22"/>
        </w:rPr>
        <w:instrText>한에스더</w:instrText>
      </w:r>
      <w:r w:rsidR="005302F9">
        <w:rPr>
          <w:rFonts w:eastAsia="나눔명조" w:hint="eastAsia"/>
          <w:sz w:val="20"/>
          <w:szCs w:val="22"/>
        </w:rPr>
        <w:instrText>","given":""},{"family":"</w:instrText>
      </w:r>
      <w:r w:rsidR="005302F9">
        <w:rPr>
          <w:rFonts w:eastAsia="나눔명조" w:hint="eastAsia"/>
          <w:sz w:val="20"/>
          <w:szCs w:val="22"/>
        </w:rPr>
        <w:instrText>이근주</w:instrText>
      </w:r>
      <w:r w:rsidR="005302F9">
        <w:rPr>
          <w:rFonts w:eastAsia="나눔명조" w:hint="eastAsia"/>
          <w:sz w:val="20"/>
          <w:szCs w:val="22"/>
        </w:rPr>
        <w:instrText>","given":""}],"issued":{"date-parts":[["2012",6]]}}}],"schema":"https://github.com/citation-style-languag</w:instrText>
      </w:r>
      <w:r w:rsidR="005302F9">
        <w:rPr>
          <w:rFonts w:eastAsia="나눔명조"/>
          <w:sz w:val="20"/>
          <w:szCs w:val="22"/>
        </w:rPr>
        <w:instrText xml:space="preserve">e/schema/raw/master/csl-citation.json"} </w:instrText>
      </w:r>
      <w:r w:rsidR="00BA42AA">
        <w:rPr>
          <w:rFonts w:eastAsia="나눔명조"/>
          <w:sz w:val="20"/>
          <w:szCs w:val="22"/>
        </w:rPr>
        <w:fldChar w:fldCharType="separate"/>
      </w:r>
      <w:r w:rsidR="00BA42AA" w:rsidRPr="00BA42AA">
        <w:rPr>
          <w:rFonts w:eastAsia="나눔명조"/>
          <w:sz w:val="20"/>
          <w:szCs w:val="22"/>
          <w:rPrChange w:id="484" w:author="Park, Sanghoon" w:date="2021-09-30T22:52:00Z">
            <w:rPr>
              <w:sz w:val="20"/>
            </w:rPr>
          </w:rPrChange>
        </w:rPr>
        <w:t>(</w:t>
      </w:r>
      <w:r w:rsidR="00BA42AA" w:rsidRPr="00BA42AA">
        <w:rPr>
          <w:rFonts w:eastAsia="나눔명조" w:hint="eastAsia"/>
          <w:sz w:val="20"/>
          <w:szCs w:val="22"/>
          <w:rPrChange w:id="485" w:author="Park, Sanghoon" w:date="2021-09-30T22:52:00Z">
            <w:rPr>
              <w:rFonts w:hint="eastAsia"/>
              <w:sz w:val="20"/>
            </w:rPr>
          </w:rPrChange>
        </w:rPr>
        <w:t>한에스더</w:t>
      </w:r>
      <w:r w:rsidR="00BA42AA" w:rsidRPr="00BA42AA">
        <w:rPr>
          <w:rFonts w:eastAsia="나눔명조"/>
          <w:sz w:val="20"/>
          <w:szCs w:val="22"/>
          <w:rPrChange w:id="486" w:author="Park, Sanghoon" w:date="2021-09-30T22:52:00Z">
            <w:rPr>
              <w:sz w:val="20"/>
            </w:rPr>
          </w:rPrChange>
        </w:rPr>
        <w:t xml:space="preserve"> and </w:t>
      </w:r>
      <w:r w:rsidR="00BA42AA" w:rsidRPr="00BA42AA">
        <w:rPr>
          <w:rFonts w:eastAsia="나눔명조" w:hint="eastAsia"/>
          <w:sz w:val="20"/>
          <w:szCs w:val="22"/>
          <w:rPrChange w:id="487" w:author="Park, Sanghoon" w:date="2021-09-30T22:52:00Z">
            <w:rPr>
              <w:rFonts w:hint="eastAsia"/>
              <w:sz w:val="20"/>
            </w:rPr>
          </w:rPrChange>
        </w:rPr>
        <w:t>이근주</w:t>
      </w:r>
      <w:r w:rsidR="00BA42AA" w:rsidRPr="00BA42AA">
        <w:rPr>
          <w:rFonts w:eastAsia="나눔명조"/>
          <w:sz w:val="20"/>
          <w:szCs w:val="22"/>
          <w:rPrChange w:id="488" w:author="Park, Sanghoon" w:date="2021-09-30T22:52:00Z">
            <w:rPr>
              <w:sz w:val="20"/>
            </w:rPr>
          </w:rPrChange>
        </w:rPr>
        <w:t xml:space="preserve"> 2012)</w:t>
      </w:r>
      <w:r w:rsidR="00BA42AA">
        <w:rPr>
          <w:rFonts w:eastAsia="나눔명조"/>
          <w:sz w:val="20"/>
          <w:szCs w:val="22"/>
        </w:rPr>
        <w:fldChar w:fldCharType="end"/>
      </w:r>
      <w:del w:id="489" w:author="Park, Sanghoon" w:date="2021-09-30T22:50:00Z">
        <w:r w:rsidR="008D02CD" w:rsidDel="00BA42AA">
          <w:rPr>
            <w:rFonts w:eastAsia="나눔명조" w:hint="eastAsia"/>
            <w:sz w:val="20"/>
            <w:szCs w:val="22"/>
          </w:rPr>
          <w:delText>(</w:delText>
        </w:r>
        <w:r w:rsidR="008D02CD" w:rsidDel="00BA42AA">
          <w:rPr>
            <w:rFonts w:eastAsia="나눔명조" w:hint="eastAsia"/>
            <w:sz w:val="20"/>
            <w:szCs w:val="22"/>
          </w:rPr>
          <w:delText>한에스더</w:delText>
        </w:r>
        <w:r w:rsidR="008D02CD" w:rsidDel="00BA42AA">
          <w:rPr>
            <w:rFonts w:eastAsia="나눔명조" w:hint="eastAsia"/>
            <w:sz w:val="20"/>
            <w:szCs w:val="22"/>
          </w:rPr>
          <w:delText xml:space="preserve"> </w:delText>
        </w:r>
        <w:r w:rsidR="008D02CD" w:rsidDel="00BA42AA">
          <w:rPr>
            <w:rFonts w:eastAsia="나눔명조" w:hint="eastAsia"/>
            <w:sz w:val="20"/>
            <w:szCs w:val="22"/>
          </w:rPr>
          <w:delText>외</w:delText>
        </w:r>
        <w:r w:rsidR="008D02CD" w:rsidDel="00BA42AA">
          <w:rPr>
            <w:rFonts w:eastAsia="나눔명조" w:hint="eastAsia"/>
            <w:sz w:val="20"/>
            <w:szCs w:val="22"/>
          </w:rPr>
          <w:delText xml:space="preserve"> </w:delText>
        </w:r>
        <w:r w:rsidR="008D02CD" w:rsidDel="00BA42AA">
          <w:rPr>
            <w:rFonts w:eastAsia="나눔명조"/>
            <w:sz w:val="20"/>
            <w:szCs w:val="22"/>
          </w:rPr>
          <w:delText>2012)</w:delText>
        </w:r>
      </w:del>
      <w:r w:rsidR="008D02CD">
        <w:rPr>
          <w:rFonts w:eastAsia="나눔명조"/>
          <w:sz w:val="20"/>
          <w:szCs w:val="22"/>
        </w:rPr>
        <w:t xml:space="preserve">, </w:t>
      </w:r>
      <w:r w:rsidR="008D02CD">
        <w:rPr>
          <w:rFonts w:eastAsia="나눔명조" w:hint="eastAsia"/>
          <w:sz w:val="20"/>
          <w:szCs w:val="22"/>
        </w:rPr>
        <w:t>개인의</w:t>
      </w:r>
      <w:r w:rsidR="008D02CD">
        <w:rPr>
          <w:rFonts w:eastAsia="나눔명조" w:hint="eastAsia"/>
          <w:sz w:val="20"/>
          <w:szCs w:val="22"/>
        </w:rPr>
        <w:t xml:space="preserve"> </w:t>
      </w:r>
      <w:r w:rsidR="008D02CD">
        <w:rPr>
          <w:rFonts w:eastAsia="나눔명조" w:hint="eastAsia"/>
          <w:sz w:val="20"/>
          <w:szCs w:val="22"/>
        </w:rPr>
        <w:t>기본욕구를</w:t>
      </w:r>
      <w:r w:rsidR="008D02CD">
        <w:rPr>
          <w:rFonts w:eastAsia="나눔명조" w:hint="eastAsia"/>
          <w:sz w:val="20"/>
          <w:szCs w:val="22"/>
        </w:rPr>
        <w:t xml:space="preserve"> </w:t>
      </w:r>
      <w:r w:rsidR="008D02CD">
        <w:rPr>
          <w:rFonts w:eastAsia="나눔명조" w:hint="eastAsia"/>
          <w:sz w:val="20"/>
          <w:szCs w:val="22"/>
        </w:rPr>
        <w:t>충족시키는</w:t>
      </w:r>
      <w:r w:rsidR="008D02CD">
        <w:rPr>
          <w:rFonts w:eastAsia="나눔명조" w:hint="eastAsia"/>
          <w:sz w:val="20"/>
          <w:szCs w:val="22"/>
        </w:rPr>
        <w:t xml:space="preserve"> </w:t>
      </w:r>
      <w:r w:rsidR="008D02CD">
        <w:rPr>
          <w:rFonts w:eastAsia="나눔명조" w:hint="eastAsia"/>
          <w:sz w:val="20"/>
          <w:szCs w:val="22"/>
        </w:rPr>
        <w:t>조직적</w:t>
      </w:r>
      <w:r w:rsidR="008D02CD">
        <w:rPr>
          <w:rFonts w:eastAsia="나눔명조" w:hint="eastAsia"/>
          <w:sz w:val="20"/>
          <w:szCs w:val="22"/>
        </w:rPr>
        <w:t xml:space="preserve"> </w:t>
      </w:r>
      <w:r w:rsidR="008D02CD">
        <w:rPr>
          <w:rFonts w:eastAsia="나눔명조" w:hint="eastAsia"/>
          <w:sz w:val="20"/>
          <w:szCs w:val="22"/>
        </w:rPr>
        <w:t>요인</w:t>
      </w:r>
      <w:r w:rsidR="00BA42AA">
        <w:rPr>
          <w:rFonts w:eastAsia="나눔명조"/>
          <w:sz w:val="20"/>
          <w:szCs w:val="22"/>
        </w:rPr>
        <w:fldChar w:fldCharType="begin"/>
      </w:r>
      <w:r w:rsidR="005302F9">
        <w:rPr>
          <w:rFonts w:eastAsia="나눔명조"/>
          <w:sz w:val="20"/>
          <w:szCs w:val="22"/>
        </w:rPr>
        <w:instrText xml:space="preserve"> ADDIN ZOTERO_ITEM CSL_CITATION {"citationID":"u33SW0Wr","properties":{"formattedCitation":"(\\uc0\\u51060{}\\uc0\\u54616{}\\uc0\\u50689{}, \\uc0\\u50724{}\\uc0\\u48124{}\\uc0\\u51648{}, and \\uc0\\u51060{}\\uc0\\u49688{}\\uc0\\u50689{} 2017)","plainCitat</w:instrText>
      </w:r>
      <w:r w:rsidR="005302F9">
        <w:rPr>
          <w:rFonts w:eastAsia="나눔명조" w:hint="eastAsia"/>
          <w:sz w:val="20"/>
          <w:szCs w:val="22"/>
        </w:rPr>
        <w:instrText>ion":"(</w:instrText>
      </w:r>
      <w:r w:rsidR="005302F9">
        <w:rPr>
          <w:rFonts w:eastAsia="나눔명조" w:hint="eastAsia"/>
          <w:sz w:val="20"/>
          <w:szCs w:val="22"/>
        </w:rPr>
        <w:instrText>이하영</w:instrText>
      </w:r>
      <w:r w:rsidR="005302F9">
        <w:rPr>
          <w:rFonts w:eastAsia="나눔명조" w:hint="eastAsia"/>
          <w:sz w:val="20"/>
          <w:szCs w:val="22"/>
        </w:rPr>
        <w:instrText xml:space="preserve">, </w:instrText>
      </w:r>
      <w:r w:rsidR="005302F9">
        <w:rPr>
          <w:rFonts w:eastAsia="나눔명조" w:hint="eastAsia"/>
          <w:sz w:val="20"/>
          <w:szCs w:val="22"/>
        </w:rPr>
        <w:instrText>오민지</w:instrText>
      </w:r>
      <w:r w:rsidR="005302F9">
        <w:rPr>
          <w:rFonts w:eastAsia="나눔명조" w:hint="eastAsia"/>
          <w:sz w:val="20"/>
          <w:szCs w:val="22"/>
        </w:rPr>
        <w:instrText xml:space="preserve">, and </w:instrText>
      </w:r>
      <w:r w:rsidR="005302F9">
        <w:rPr>
          <w:rFonts w:eastAsia="나눔명조" w:hint="eastAsia"/>
          <w:sz w:val="20"/>
          <w:szCs w:val="22"/>
        </w:rPr>
        <w:instrText>이수영</w:instrText>
      </w:r>
      <w:r w:rsidR="005302F9">
        <w:rPr>
          <w:rFonts w:eastAsia="나눔명조" w:hint="eastAsia"/>
          <w:sz w:val="20"/>
          <w:szCs w:val="22"/>
        </w:rPr>
        <w:instrText xml:space="preserve"> 2017)","noteIndex":0},"citationItems":[{"id":1463,"uris":["http://zotero.org/users/5210800/items/ZT9CRR6Q"],"uri":["http://zotero.org/users/5210800/items/ZT9CRR6Q"],"itemData":{"id":1463,"type":"article-journal","container-title":"</w:instrText>
      </w:r>
      <w:r w:rsidR="005302F9">
        <w:rPr>
          <w:rFonts w:eastAsia="나눔명조" w:hint="eastAsia"/>
          <w:sz w:val="20"/>
          <w:szCs w:val="22"/>
        </w:rPr>
        <w:instrText>한국인사행정학회보</w:instrText>
      </w:r>
      <w:r w:rsidR="005302F9">
        <w:rPr>
          <w:rFonts w:eastAsia="나눔명조" w:hint="eastAsia"/>
          <w:sz w:val="20"/>
          <w:szCs w:val="22"/>
        </w:rPr>
        <w:instrText>","issue":"3","note":"Citation Key: leeetal:2017","page":"53</w:instrText>
      </w:r>
      <w:r w:rsidR="005302F9">
        <w:rPr>
          <w:rFonts w:eastAsia="나눔명조" w:hint="eastAsia"/>
          <w:sz w:val="20"/>
          <w:szCs w:val="22"/>
        </w:rPr>
        <w:instrText>–</w:instrText>
      </w:r>
      <w:r w:rsidR="005302F9">
        <w:rPr>
          <w:rFonts w:eastAsia="나눔명조" w:hint="eastAsia"/>
          <w:sz w:val="20"/>
          <w:szCs w:val="22"/>
        </w:rPr>
        <w:instrText>91","title":"</w:instrText>
      </w:r>
      <w:r w:rsidR="005302F9">
        <w:rPr>
          <w:rFonts w:eastAsia="나눔명조" w:hint="eastAsia"/>
          <w:sz w:val="20"/>
          <w:szCs w:val="22"/>
        </w:rPr>
        <w:instrText>조직적</w:instrText>
      </w:r>
      <w:r w:rsidR="005302F9">
        <w:rPr>
          <w:rFonts w:eastAsia="나눔명조" w:hint="eastAsia"/>
          <w:sz w:val="20"/>
          <w:szCs w:val="22"/>
        </w:rPr>
        <w:instrText xml:space="preserve"> </w:instrText>
      </w:r>
      <w:r w:rsidR="005302F9">
        <w:rPr>
          <w:rFonts w:eastAsia="나눔명조" w:hint="eastAsia"/>
          <w:sz w:val="20"/>
          <w:szCs w:val="22"/>
        </w:rPr>
        <w:instrText>요인이</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공공봉사동기에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","volume":"16","author":[{"family":"</w:instrText>
      </w:r>
      <w:r w:rsidR="005302F9">
        <w:rPr>
          <w:rFonts w:eastAsia="나눔명조" w:hint="eastAsia"/>
          <w:sz w:val="20"/>
          <w:szCs w:val="22"/>
        </w:rPr>
        <w:instrText>이하영</w:instrText>
      </w:r>
      <w:r w:rsidR="005302F9">
        <w:rPr>
          <w:rFonts w:eastAsia="나눔명조" w:hint="eastAsia"/>
          <w:sz w:val="20"/>
          <w:szCs w:val="22"/>
        </w:rPr>
        <w:instrText>","given":""},{"family":"</w:instrText>
      </w:r>
      <w:r w:rsidR="005302F9">
        <w:rPr>
          <w:rFonts w:eastAsia="나눔명조" w:hint="eastAsia"/>
          <w:sz w:val="20"/>
          <w:szCs w:val="22"/>
        </w:rPr>
        <w:instrText>오민지</w:instrText>
      </w:r>
      <w:r w:rsidR="005302F9">
        <w:rPr>
          <w:rFonts w:eastAsia="나눔명조" w:hint="eastAsia"/>
          <w:sz w:val="20"/>
          <w:szCs w:val="22"/>
        </w:rPr>
        <w:instrText>","given":""},{"family":"</w:instrText>
      </w:r>
      <w:r w:rsidR="005302F9">
        <w:rPr>
          <w:rFonts w:eastAsia="나눔명조" w:hint="eastAsia"/>
          <w:sz w:val="20"/>
          <w:szCs w:val="22"/>
        </w:rPr>
        <w:instrText>이수영</w:instrText>
      </w:r>
      <w:r w:rsidR="005302F9">
        <w:rPr>
          <w:rFonts w:eastAsia="나눔명조" w:hint="eastAsia"/>
          <w:sz w:val="20"/>
          <w:szCs w:val="22"/>
        </w:rPr>
        <w:instrText>","given":""}],"issued":{"date-parts":[["</w:instrText>
      </w:r>
      <w:r w:rsidR="005302F9">
        <w:rPr>
          <w:rFonts w:eastAsia="나눔명조"/>
          <w:sz w:val="20"/>
          <w:szCs w:val="22"/>
        </w:rPr>
        <w:instrText xml:space="preserve">2017"]]}}}],"schema":"https://github.com/citation-style-language/schema/raw/master/csl-citation.json"} </w:instrText>
      </w:r>
      <w:r w:rsidR="00BA42AA">
        <w:rPr>
          <w:rFonts w:eastAsia="나눔명조"/>
          <w:sz w:val="20"/>
          <w:szCs w:val="22"/>
        </w:rPr>
        <w:fldChar w:fldCharType="separate"/>
      </w:r>
      <w:r w:rsidR="00BA42AA" w:rsidRPr="00BA42AA">
        <w:rPr>
          <w:rFonts w:eastAsia="나눔명조"/>
          <w:sz w:val="20"/>
          <w:szCs w:val="22"/>
          <w:rPrChange w:id="490" w:author="Park, Sanghoon" w:date="2021-09-30T22:52:00Z">
            <w:rPr>
              <w:sz w:val="20"/>
            </w:rPr>
          </w:rPrChange>
        </w:rPr>
        <w:t>(</w:t>
      </w:r>
      <w:r w:rsidR="00BA42AA" w:rsidRPr="00BA42AA">
        <w:rPr>
          <w:rFonts w:eastAsia="나눔명조" w:hint="eastAsia"/>
          <w:sz w:val="20"/>
          <w:szCs w:val="22"/>
          <w:rPrChange w:id="491" w:author="Park, Sanghoon" w:date="2021-09-30T22:52:00Z">
            <w:rPr>
              <w:rFonts w:hint="eastAsia"/>
              <w:sz w:val="20"/>
            </w:rPr>
          </w:rPrChange>
        </w:rPr>
        <w:t>이하영</w:t>
      </w:r>
      <w:r w:rsidR="00BA42AA" w:rsidRPr="00BA42AA">
        <w:rPr>
          <w:rFonts w:eastAsia="나눔명조"/>
          <w:sz w:val="20"/>
          <w:szCs w:val="22"/>
          <w:rPrChange w:id="492" w:author="Park, Sanghoon" w:date="2021-09-30T22:52:00Z">
            <w:rPr>
              <w:sz w:val="20"/>
            </w:rPr>
          </w:rPrChange>
        </w:rPr>
        <w:t xml:space="preserve">, </w:t>
      </w:r>
      <w:r w:rsidR="00BA42AA" w:rsidRPr="00BA42AA">
        <w:rPr>
          <w:rFonts w:eastAsia="나눔명조" w:hint="eastAsia"/>
          <w:sz w:val="20"/>
          <w:szCs w:val="22"/>
          <w:rPrChange w:id="493" w:author="Park, Sanghoon" w:date="2021-09-30T22:52:00Z">
            <w:rPr>
              <w:rFonts w:hint="eastAsia"/>
              <w:sz w:val="20"/>
            </w:rPr>
          </w:rPrChange>
        </w:rPr>
        <w:t>오민지</w:t>
      </w:r>
      <w:r w:rsidR="00BA42AA" w:rsidRPr="00BA42AA">
        <w:rPr>
          <w:rFonts w:eastAsia="나눔명조"/>
          <w:sz w:val="20"/>
          <w:szCs w:val="22"/>
          <w:rPrChange w:id="494" w:author="Park, Sanghoon" w:date="2021-09-30T22:52:00Z">
            <w:rPr>
              <w:sz w:val="20"/>
            </w:rPr>
          </w:rPrChange>
        </w:rPr>
        <w:t xml:space="preserve">, and </w:t>
      </w:r>
      <w:r w:rsidR="00BA42AA" w:rsidRPr="00BA42AA">
        <w:rPr>
          <w:rFonts w:eastAsia="나눔명조" w:hint="eastAsia"/>
          <w:sz w:val="20"/>
          <w:szCs w:val="22"/>
          <w:rPrChange w:id="495" w:author="Park, Sanghoon" w:date="2021-09-30T22:52:00Z">
            <w:rPr>
              <w:rFonts w:hint="eastAsia"/>
              <w:sz w:val="20"/>
            </w:rPr>
          </w:rPrChange>
        </w:rPr>
        <w:t>이수영</w:t>
      </w:r>
      <w:r w:rsidR="00BA42AA" w:rsidRPr="00BA42AA">
        <w:rPr>
          <w:rFonts w:eastAsia="나눔명조"/>
          <w:sz w:val="20"/>
          <w:szCs w:val="22"/>
          <w:rPrChange w:id="496" w:author="Park, Sanghoon" w:date="2021-09-30T22:52:00Z">
            <w:rPr>
              <w:sz w:val="20"/>
            </w:rPr>
          </w:rPrChange>
        </w:rPr>
        <w:t xml:space="preserve"> 2017)</w:t>
      </w:r>
      <w:r w:rsidR="00BA42AA">
        <w:rPr>
          <w:rFonts w:eastAsia="나눔명조"/>
          <w:sz w:val="20"/>
          <w:szCs w:val="22"/>
        </w:rPr>
        <w:fldChar w:fldCharType="end"/>
      </w:r>
      <w:del w:id="497" w:author="Park, Sanghoon" w:date="2021-09-30T22:51:00Z">
        <w:r w:rsidR="008D02CD" w:rsidDel="00BA42AA">
          <w:rPr>
            <w:rFonts w:eastAsia="나눔명조" w:hint="eastAsia"/>
            <w:sz w:val="20"/>
            <w:szCs w:val="22"/>
          </w:rPr>
          <w:delText>(</w:delText>
        </w:r>
        <w:r w:rsidR="008D02CD" w:rsidDel="00BA42AA">
          <w:rPr>
            <w:rFonts w:eastAsia="나눔명조" w:hint="eastAsia"/>
            <w:sz w:val="20"/>
            <w:szCs w:val="22"/>
          </w:rPr>
          <w:delText>이하영</w:delText>
        </w:r>
        <w:r w:rsidR="008D02CD" w:rsidDel="00BA42AA">
          <w:rPr>
            <w:rFonts w:eastAsia="나눔명조" w:hint="eastAsia"/>
            <w:sz w:val="20"/>
            <w:szCs w:val="22"/>
          </w:rPr>
          <w:delText xml:space="preserve"> </w:delText>
        </w:r>
        <w:r w:rsidR="008D02CD" w:rsidDel="00BA42AA">
          <w:rPr>
            <w:rFonts w:eastAsia="나눔명조" w:hint="eastAsia"/>
            <w:sz w:val="20"/>
            <w:szCs w:val="22"/>
          </w:rPr>
          <w:delText>외</w:delText>
        </w:r>
        <w:r w:rsidR="008D02CD" w:rsidDel="00BA42AA">
          <w:rPr>
            <w:rFonts w:eastAsia="나눔명조"/>
            <w:sz w:val="20"/>
            <w:szCs w:val="22"/>
          </w:rPr>
          <w:delText>2017)</w:delText>
        </w:r>
      </w:del>
      <w:r w:rsidR="008D02CD">
        <w:rPr>
          <w:rFonts w:eastAsia="나눔명조"/>
          <w:sz w:val="20"/>
          <w:szCs w:val="22"/>
        </w:rPr>
        <w:t xml:space="preserve">, </w:t>
      </w:r>
      <w:r w:rsidR="008D02CD">
        <w:rPr>
          <w:rFonts w:eastAsia="나눔명조" w:hint="eastAsia"/>
          <w:sz w:val="20"/>
          <w:szCs w:val="22"/>
        </w:rPr>
        <w:t>조직사회화</w:t>
      </w:r>
      <w:r w:rsidR="008D02CD">
        <w:rPr>
          <w:rFonts w:eastAsia="나눔명조" w:hint="eastAsia"/>
          <w:sz w:val="20"/>
          <w:szCs w:val="22"/>
        </w:rPr>
        <w:t xml:space="preserve"> </w:t>
      </w:r>
      <w:r w:rsidR="008D02CD">
        <w:rPr>
          <w:rFonts w:eastAsia="나눔명조" w:hint="eastAsia"/>
          <w:sz w:val="20"/>
          <w:szCs w:val="22"/>
        </w:rPr>
        <w:t>요인</w:t>
      </w:r>
      <w:r w:rsidR="00BA42AA">
        <w:rPr>
          <w:rFonts w:eastAsia="나눔명조"/>
          <w:sz w:val="20"/>
          <w:szCs w:val="22"/>
        </w:rPr>
        <w:fldChar w:fldCharType="begin"/>
      </w:r>
      <w:r w:rsidR="005302F9">
        <w:rPr>
          <w:rFonts w:eastAsia="나눔명조"/>
          <w:sz w:val="20"/>
          <w:szCs w:val="22"/>
        </w:rPr>
        <w:instrText xml:space="preserve"> ADDIN ZOTERO_ITEM CSL_CITATION {"citationID":"ILEgBAL6","properties":{"formattedCitation":"(\\uc0\\u44608{}\\uc0\\u49436{}\\uc0\\u50857{}, \\uc0\\u51312{}\\uc0\\u49457{}\\uc0\\u49688{}, and \\uc0\\u48149{}\\uc0\\u48337{}\\uc0\\u51452{} 2010)","plainCitat</w:instrText>
      </w:r>
      <w:r w:rsidR="005302F9">
        <w:rPr>
          <w:rFonts w:eastAsia="나눔명조" w:hint="eastAsia"/>
          <w:sz w:val="20"/>
          <w:szCs w:val="22"/>
        </w:rPr>
        <w:instrText>ion":"(</w:instrText>
      </w:r>
      <w:r w:rsidR="005302F9">
        <w:rPr>
          <w:rFonts w:eastAsia="나눔명조" w:hint="eastAsia"/>
          <w:sz w:val="20"/>
          <w:szCs w:val="22"/>
        </w:rPr>
        <w:instrText>김서용</w:instrText>
      </w:r>
      <w:r w:rsidR="005302F9">
        <w:rPr>
          <w:rFonts w:eastAsia="나눔명조" w:hint="eastAsia"/>
          <w:sz w:val="20"/>
          <w:szCs w:val="22"/>
        </w:rPr>
        <w:instrText xml:space="preserve">, </w:instrText>
      </w:r>
      <w:r w:rsidR="005302F9">
        <w:rPr>
          <w:rFonts w:eastAsia="나눔명조" w:hint="eastAsia"/>
          <w:sz w:val="20"/>
          <w:szCs w:val="22"/>
        </w:rPr>
        <w:instrText>조성수</w:instrText>
      </w:r>
      <w:r w:rsidR="005302F9">
        <w:rPr>
          <w:rFonts w:eastAsia="나눔명조" w:hint="eastAsia"/>
          <w:sz w:val="20"/>
          <w:szCs w:val="22"/>
        </w:rPr>
        <w:instrText xml:space="preserve">, and </w:instrText>
      </w:r>
      <w:r w:rsidR="005302F9">
        <w:rPr>
          <w:rFonts w:eastAsia="나눔명조" w:hint="eastAsia"/>
          <w:sz w:val="20"/>
          <w:szCs w:val="22"/>
        </w:rPr>
        <w:instrText>박병주</w:instrText>
      </w:r>
      <w:r w:rsidR="005302F9">
        <w:rPr>
          <w:rFonts w:eastAsia="나눔명조" w:hint="eastAsia"/>
          <w:sz w:val="20"/>
          <w:szCs w:val="22"/>
        </w:rPr>
        <w:instrText xml:space="preserve"> 2010)","noteIndex":0},"citationItems":[{"id":1437,"uris":["http://zotero.org/users/5210800/items/8LMANU3C"],"uri":["http://zotero.org/users/5210800/items/8LMANU3C"],"itemData":{"id":1437,"type":"article-journal","container-title":"</w:instrText>
      </w:r>
      <w:r w:rsidR="005302F9">
        <w:rPr>
          <w:rFonts w:eastAsia="나눔명조" w:hint="eastAsia"/>
          <w:sz w:val="20"/>
          <w:szCs w:val="22"/>
        </w:rPr>
        <w:instrText>한국행정학보</w:instrText>
      </w:r>
      <w:r w:rsidR="005302F9">
        <w:rPr>
          <w:rFonts w:eastAsia="나눔명조" w:hint="eastAsia"/>
          <w:sz w:val="20"/>
          <w:szCs w:val="22"/>
        </w:rPr>
        <w:instrText>","issue":"1","note":"Citation Key: kimetal:2010","page":"143</w:instrText>
      </w:r>
      <w:r w:rsidR="005302F9">
        <w:rPr>
          <w:rFonts w:eastAsia="나눔명조" w:hint="eastAsia"/>
          <w:sz w:val="20"/>
          <w:szCs w:val="22"/>
        </w:rPr>
        <w:instrText>–</w:instrText>
      </w:r>
      <w:r w:rsidR="005302F9">
        <w:rPr>
          <w:rFonts w:eastAsia="나눔명조" w:hint="eastAsia"/>
          <w:sz w:val="20"/>
          <w:szCs w:val="22"/>
        </w:rPr>
        <w:instrText>177","title":"</w:instrText>
      </w:r>
      <w:r w:rsidR="005302F9">
        <w:rPr>
          <w:rFonts w:eastAsia="나눔명조" w:hint="eastAsia"/>
          <w:sz w:val="20"/>
          <w:szCs w:val="22"/>
        </w:rPr>
        <w:instrText>공직동기</w:instrText>
      </w:r>
      <w:r w:rsidR="005302F9">
        <w:rPr>
          <w:rFonts w:eastAsia="나눔명조" w:hint="eastAsia"/>
          <w:sz w:val="20"/>
          <w:szCs w:val="22"/>
        </w:rPr>
        <w:instrText>(PSM)</w:instrText>
      </w:r>
      <w:r w:rsidR="005302F9">
        <w:rPr>
          <w:rFonts w:eastAsia="나눔명조" w:hint="eastAsia"/>
          <w:sz w:val="20"/>
          <w:szCs w:val="22"/>
        </w:rPr>
        <w:instrText>의</w:instrText>
      </w:r>
      <w:r w:rsidR="005302F9">
        <w:rPr>
          <w:rFonts w:eastAsia="나눔명조" w:hint="eastAsia"/>
          <w:sz w:val="20"/>
          <w:szCs w:val="22"/>
        </w:rPr>
        <w:instrText xml:space="preserve"> </w:instrText>
      </w:r>
      <w:r w:rsidR="005302F9">
        <w:rPr>
          <w:rFonts w:eastAsia="나눔명조" w:hint="eastAsia"/>
          <w:sz w:val="20"/>
          <w:szCs w:val="22"/>
        </w:rPr>
        <w:instrText>선행요인</w:instrText>
      </w:r>
      <w:r w:rsidR="005302F9">
        <w:rPr>
          <w:rFonts w:eastAsia="나눔명조" w:hint="eastAsia"/>
          <w:sz w:val="20"/>
          <w:szCs w:val="22"/>
        </w:rPr>
        <w:instrText xml:space="preserve">: </w:instrText>
      </w:r>
      <w:r w:rsidR="005302F9">
        <w:rPr>
          <w:rFonts w:eastAsia="나눔명조" w:hint="eastAsia"/>
          <w:sz w:val="20"/>
          <w:szCs w:val="22"/>
        </w:rPr>
        <w:instrText>사회화</w:instrText>
      </w:r>
      <w:r w:rsidR="005302F9">
        <w:rPr>
          <w:rFonts w:eastAsia="나눔명조" w:hint="eastAsia"/>
          <w:sz w:val="20"/>
          <w:szCs w:val="22"/>
        </w:rPr>
        <w:instrText xml:space="preserve"> </w:instrText>
      </w:r>
      <w:r w:rsidR="005302F9">
        <w:rPr>
          <w:rFonts w:eastAsia="나눔명조" w:hint="eastAsia"/>
          <w:sz w:val="20"/>
          <w:szCs w:val="22"/>
        </w:rPr>
        <w:instrText>요인의</w:instrText>
      </w:r>
      <w:r w:rsidR="005302F9">
        <w:rPr>
          <w:rFonts w:eastAsia="나눔명조" w:hint="eastAsia"/>
          <w:sz w:val="20"/>
          <w:szCs w:val="22"/>
        </w:rPr>
        <w:instrText xml:space="preserve"> </w:instrText>
      </w:r>
      <w:r w:rsidR="005302F9">
        <w:rPr>
          <w:rFonts w:eastAsia="나눔명조" w:hint="eastAsia"/>
          <w:sz w:val="20"/>
          <w:szCs w:val="22"/>
        </w:rPr>
        <w:instrText>비교분석</w:instrText>
      </w:r>
      <w:r w:rsidR="005302F9">
        <w:rPr>
          <w:rFonts w:eastAsia="나눔명조" w:hint="eastAsia"/>
          <w:sz w:val="20"/>
          <w:szCs w:val="22"/>
        </w:rPr>
        <w:instrText>","volume":"44","author":[{"family":"</w:instrText>
      </w:r>
      <w:r w:rsidR="005302F9">
        <w:rPr>
          <w:rFonts w:eastAsia="나눔명조" w:hint="eastAsia"/>
          <w:sz w:val="20"/>
          <w:szCs w:val="22"/>
        </w:rPr>
        <w:instrText>김서용</w:instrText>
      </w:r>
      <w:r w:rsidR="005302F9">
        <w:rPr>
          <w:rFonts w:eastAsia="나눔명조" w:hint="eastAsia"/>
          <w:sz w:val="20"/>
          <w:szCs w:val="22"/>
        </w:rPr>
        <w:instrText>","given":""},{"family":"</w:instrText>
      </w:r>
      <w:r w:rsidR="005302F9">
        <w:rPr>
          <w:rFonts w:eastAsia="나눔명조" w:hint="eastAsia"/>
          <w:sz w:val="20"/>
          <w:szCs w:val="22"/>
        </w:rPr>
        <w:instrText>조성수</w:instrText>
      </w:r>
      <w:r w:rsidR="005302F9">
        <w:rPr>
          <w:rFonts w:eastAsia="나눔명조" w:hint="eastAsia"/>
          <w:sz w:val="20"/>
          <w:szCs w:val="22"/>
        </w:rPr>
        <w:instrText>","given":""},{"family":"</w:instrText>
      </w:r>
      <w:r w:rsidR="005302F9">
        <w:rPr>
          <w:rFonts w:eastAsia="나눔명조" w:hint="eastAsia"/>
          <w:sz w:val="20"/>
          <w:szCs w:val="22"/>
        </w:rPr>
        <w:instrText>박병주</w:instrText>
      </w:r>
      <w:r w:rsidR="005302F9">
        <w:rPr>
          <w:rFonts w:eastAsia="나눔명조" w:hint="eastAsia"/>
          <w:sz w:val="20"/>
          <w:szCs w:val="22"/>
        </w:rPr>
        <w:instrText>","given":""}],"issued":{"date-parts":[["2010"]</w:instrText>
      </w:r>
      <w:r w:rsidR="005302F9">
        <w:rPr>
          <w:rFonts w:eastAsia="나눔명조"/>
          <w:sz w:val="20"/>
          <w:szCs w:val="22"/>
        </w:rPr>
        <w:instrText xml:space="preserve">]}}}],"schema":"https://github.com/citation-style-language/schema/raw/master/csl-citation.json"} </w:instrText>
      </w:r>
      <w:r w:rsidR="00BA42AA">
        <w:rPr>
          <w:rFonts w:eastAsia="나눔명조"/>
          <w:sz w:val="20"/>
          <w:szCs w:val="22"/>
        </w:rPr>
        <w:fldChar w:fldCharType="separate"/>
      </w:r>
      <w:r w:rsidR="00BA42AA" w:rsidRPr="00BA42AA">
        <w:rPr>
          <w:rFonts w:eastAsia="나눔명조"/>
          <w:sz w:val="20"/>
          <w:szCs w:val="22"/>
          <w:rPrChange w:id="498" w:author="Park, Sanghoon" w:date="2021-09-30T22:52:00Z">
            <w:rPr>
              <w:sz w:val="20"/>
            </w:rPr>
          </w:rPrChange>
        </w:rPr>
        <w:t>(</w:t>
      </w:r>
      <w:r w:rsidR="00BA42AA" w:rsidRPr="00BA42AA">
        <w:rPr>
          <w:rFonts w:eastAsia="나눔명조" w:hint="eastAsia"/>
          <w:sz w:val="20"/>
          <w:szCs w:val="22"/>
          <w:rPrChange w:id="499" w:author="Park, Sanghoon" w:date="2021-09-30T22:52:00Z">
            <w:rPr>
              <w:rFonts w:hint="eastAsia"/>
              <w:sz w:val="20"/>
            </w:rPr>
          </w:rPrChange>
        </w:rPr>
        <w:t>김서용</w:t>
      </w:r>
      <w:r w:rsidR="00BA42AA" w:rsidRPr="00BA42AA">
        <w:rPr>
          <w:rFonts w:eastAsia="나눔명조"/>
          <w:sz w:val="20"/>
          <w:szCs w:val="22"/>
          <w:rPrChange w:id="500" w:author="Park, Sanghoon" w:date="2021-09-30T22:52:00Z">
            <w:rPr>
              <w:sz w:val="20"/>
            </w:rPr>
          </w:rPrChange>
        </w:rPr>
        <w:t xml:space="preserve">, </w:t>
      </w:r>
      <w:r w:rsidR="00BA42AA" w:rsidRPr="00BA42AA">
        <w:rPr>
          <w:rFonts w:eastAsia="나눔명조" w:hint="eastAsia"/>
          <w:sz w:val="20"/>
          <w:szCs w:val="22"/>
          <w:rPrChange w:id="501" w:author="Park, Sanghoon" w:date="2021-09-30T22:52:00Z">
            <w:rPr>
              <w:rFonts w:hint="eastAsia"/>
              <w:sz w:val="20"/>
            </w:rPr>
          </w:rPrChange>
        </w:rPr>
        <w:t>조성수</w:t>
      </w:r>
      <w:r w:rsidR="00BA42AA" w:rsidRPr="00BA42AA">
        <w:rPr>
          <w:rFonts w:eastAsia="나눔명조"/>
          <w:sz w:val="20"/>
          <w:szCs w:val="22"/>
          <w:rPrChange w:id="502" w:author="Park, Sanghoon" w:date="2021-09-30T22:52:00Z">
            <w:rPr>
              <w:sz w:val="20"/>
            </w:rPr>
          </w:rPrChange>
        </w:rPr>
        <w:t xml:space="preserve">, and </w:t>
      </w:r>
      <w:r w:rsidR="00BA42AA" w:rsidRPr="00BA42AA">
        <w:rPr>
          <w:rFonts w:eastAsia="나눔명조" w:hint="eastAsia"/>
          <w:sz w:val="20"/>
          <w:szCs w:val="22"/>
          <w:rPrChange w:id="503" w:author="Park, Sanghoon" w:date="2021-09-30T22:52:00Z">
            <w:rPr>
              <w:rFonts w:hint="eastAsia"/>
              <w:sz w:val="20"/>
            </w:rPr>
          </w:rPrChange>
        </w:rPr>
        <w:t>박병주</w:t>
      </w:r>
      <w:r w:rsidR="00BA42AA" w:rsidRPr="00BA42AA">
        <w:rPr>
          <w:rFonts w:eastAsia="나눔명조"/>
          <w:sz w:val="20"/>
          <w:szCs w:val="22"/>
          <w:rPrChange w:id="504" w:author="Park, Sanghoon" w:date="2021-09-30T22:52:00Z">
            <w:rPr>
              <w:sz w:val="20"/>
            </w:rPr>
          </w:rPrChange>
        </w:rPr>
        <w:t xml:space="preserve"> 2010)</w:t>
      </w:r>
      <w:r w:rsidR="00BA42AA">
        <w:rPr>
          <w:rFonts w:eastAsia="나눔명조"/>
          <w:sz w:val="20"/>
          <w:szCs w:val="22"/>
        </w:rPr>
        <w:fldChar w:fldCharType="end"/>
      </w:r>
      <w:del w:id="505" w:author="Park, Sanghoon" w:date="2021-09-30T22:52:00Z">
        <w:r w:rsidR="008D02CD" w:rsidDel="00BA42AA">
          <w:rPr>
            <w:rFonts w:eastAsia="나눔명조" w:hint="eastAsia"/>
            <w:sz w:val="20"/>
            <w:szCs w:val="22"/>
          </w:rPr>
          <w:delText>(</w:delText>
        </w:r>
        <w:r w:rsidR="008D02CD" w:rsidDel="00BA42AA">
          <w:rPr>
            <w:rFonts w:eastAsia="나눔명조" w:hint="eastAsia"/>
            <w:sz w:val="20"/>
            <w:szCs w:val="22"/>
          </w:rPr>
          <w:delText>김서용</w:delText>
        </w:r>
        <w:r w:rsidR="008D02CD" w:rsidDel="00BA42AA">
          <w:rPr>
            <w:rFonts w:eastAsia="나눔명조" w:hint="eastAsia"/>
            <w:sz w:val="20"/>
            <w:szCs w:val="22"/>
          </w:rPr>
          <w:delText xml:space="preserve"> </w:delText>
        </w:r>
        <w:r w:rsidR="008D02CD" w:rsidDel="00BA42AA">
          <w:rPr>
            <w:rFonts w:eastAsia="나눔명조" w:hint="eastAsia"/>
            <w:sz w:val="20"/>
            <w:szCs w:val="22"/>
          </w:rPr>
          <w:delText>외</w:delText>
        </w:r>
        <w:r w:rsidR="008D02CD" w:rsidDel="00BA42AA">
          <w:rPr>
            <w:rFonts w:eastAsia="나눔명조"/>
            <w:sz w:val="20"/>
            <w:szCs w:val="22"/>
          </w:rPr>
          <w:delText>2010)</w:delText>
        </w:r>
      </w:del>
      <w:ins w:id="506" w:author="Park, Sanghoon" w:date="2021-09-30T22:52:00Z">
        <w:r w:rsidR="00BA42AA">
          <w:rPr>
            <w:rFonts w:eastAsia="나눔명조" w:hint="eastAsia"/>
            <w:sz w:val="20"/>
            <w:szCs w:val="22"/>
          </w:rPr>
          <w:t>을</w:t>
        </w:r>
      </w:ins>
      <w:del w:id="507" w:author="Park, Sanghoon" w:date="2021-09-30T22:52:00Z">
        <w:r w:rsidR="001B2696" w:rsidRPr="001B2696" w:rsidDel="00BA42AA">
          <w:rPr>
            <w:rFonts w:eastAsia="나눔명조" w:hint="eastAsia"/>
            <w:sz w:val="20"/>
            <w:szCs w:val="22"/>
          </w:rPr>
          <w:delText>이</w:delText>
        </w:r>
      </w:del>
      <w:r w:rsidR="001B2696" w:rsidRPr="001B2696">
        <w:rPr>
          <w:rFonts w:eastAsia="나눔명조" w:hint="eastAsia"/>
          <w:sz w:val="20"/>
          <w:szCs w:val="22"/>
        </w:rPr>
        <w:t xml:space="preserve"> </w:t>
      </w:r>
      <w:r w:rsidR="00012453">
        <w:rPr>
          <w:rFonts w:eastAsia="나눔명조" w:hint="eastAsia"/>
          <w:sz w:val="20"/>
          <w:szCs w:val="22"/>
        </w:rPr>
        <w:t>공공봉사동기</w:t>
      </w:r>
      <w:ins w:id="508" w:author="Park, Sanghoon" w:date="2021-09-30T22:52:00Z">
        <w:r w:rsidR="00BA42AA">
          <w:rPr>
            <w:rFonts w:eastAsia="나눔명조" w:hint="eastAsia"/>
            <w:sz w:val="20"/>
            <w:szCs w:val="22"/>
          </w:rPr>
          <w:t>의</w:t>
        </w:r>
        <w:r w:rsidR="00BA42AA">
          <w:rPr>
            <w:rFonts w:eastAsia="나눔명조" w:hint="eastAsia"/>
            <w:sz w:val="20"/>
            <w:szCs w:val="22"/>
          </w:rPr>
          <w:t xml:space="preserve"> </w:t>
        </w:r>
        <w:r w:rsidR="00BA42AA">
          <w:rPr>
            <w:rFonts w:eastAsia="나눔명조" w:hint="eastAsia"/>
            <w:sz w:val="20"/>
            <w:szCs w:val="22"/>
          </w:rPr>
          <w:t>주요</w:t>
        </w:r>
        <w:r w:rsidR="00BA42AA">
          <w:rPr>
            <w:rFonts w:eastAsia="나눔명조" w:hint="eastAsia"/>
            <w:sz w:val="20"/>
            <w:szCs w:val="22"/>
          </w:rPr>
          <w:t xml:space="preserve"> </w:t>
        </w:r>
        <w:r w:rsidR="00BA42AA">
          <w:rPr>
            <w:rFonts w:eastAsia="나눔명조" w:hint="eastAsia"/>
            <w:sz w:val="20"/>
            <w:szCs w:val="22"/>
          </w:rPr>
          <w:t>결정요인으로</w:t>
        </w:r>
      </w:ins>
      <w:del w:id="509" w:author="Park, Sanghoon" w:date="2021-09-30T22:52:00Z">
        <w:r w:rsidR="008D02CD" w:rsidDel="00BA42AA">
          <w:rPr>
            <w:rFonts w:eastAsia="나눔명조" w:hint="eastAsia"/>
            <w:sz w:val="20"/>
            <w:szCs w:val="22"/>
          </w:rPr>
          <w:delText>를</w:delText>
        </w:r>
        <w:r w:rsidR="008D02CD" w:rsidDel="00BA42AA">
          <w:rPr>
            <w:rFonts w:eastAsia="나눔명조" w:hint="eastAsia"/>
            <w:sz w:val="20"/>
            <w:szCs w:val="22"/>
          </w:rPr>
          <w:delText xml:space="preserve"> </w:delText>
        </w:r>
        <w:r w:rsidR="008D02CD" w:rsidDel="00BA42AA">
          <w:rPr>
            <w:rFonts w:eastAsia="나눔명조" w:hint="eastAsia"/>
            <w:sz w:val="20"/>
            <w:szCs w:val="22"/>
          </w:rPr>
          <w:delText>야기하는</w:delText>
        </w:r>
        <w:r w:rsidR="008D02CD" w:rsidDel="00BA42AA">
          <w:rPr>
            <w:rFonts w:eastAsia="나눔명조" w:hint="eastAsia"/>
            <w:sz w:val="20"/>
            <w:szCs w:val="22"/>
          </w:rPr>
          <w:delText xml:space="preserve"> </w:delText>
        </w:r>
        <w:r w:rsidR="008D02CD" w:rsidDel="00BA42AA">
          <w:rPr>
            <w:rFonts w:eastAsia="나눔명조" w:hint="eastAsia"/>
            <w:sz w:val="20"/>
            <w:szCs w:val="22"/>
          </w:rPr>
          <w:delText>주요</w:delText>
        </w:r>
        <w:r w:rsidR="008D02CD" w:rsidDel="00BA42AA">
          <w:rPr>
            <w:rFonts w:eastAsia="나눔명조" w:hint="eastAsia"/>
            <w:sz w:val="20"/>
            <w:szCs w:val="22"/>
          </w:rPr>
          <w:delText xml:space="preserve"> </w:delText>
        </w:r>
        <w:r w:rsidR="008D02CD" w:rsidDel="00BA42AA">
          <w:rPr>
            <w:rFonts w:eastAsia="나눔명조" w:hint="eastAsia"/>
            <w:sz w:val="20"/>
            <w:szCs w:val="22"/>
          </w:rPr>
          <w:delText>요인이라고</w:delText>
        </w:r>
        <w:r w:rsidR="008D02CD" w:rsidDel="00BA42AA">
          <w:rPr>
            <w:rFonts w:eastAsia="나눔명조" w:hint="eastAsia"/>
            <w:sz w:val="20"/>
            <w:szCs w:val="22"/>
          </w:rPr>
          <w:delText xml:space="preserve"> </w:delText>
        </w:r>
      </w:del>
      <w:ins w:id="510" w:author="Park, Sanghoon" w:date="2021-09-30T22:52:00Z">
        <w:r w:rsidR="00BA42AA">
          <w:rPr>
            <w:rFonts w:eastAsia="나눔명조"/>
            <w:sz w:val="20"/>
            <w:szCs w:val="22"/>
          </w:rPr>
          <w:t xml:space="preserve"> </w:t>
        </w:r>
      </w:ins>
      <w:r w:rsidR="008D02CD">
        <w:rPr>
          <w:rFonts w:eastAsia="나눔명조" w:hint="eastAsia"/>
          <w:sz w:val="20"/>
          <w:szCs w:val="22"/>
        </w:rPr>
        <w:t>설명하는</w:t>
      </w:r>
      <w:r w:rsidR="008D02CD">
        <w:rPr>
          <w:rFonts w:eastAsia="나눔명조" w:hint="eastAsia"/>
          <w:sz w:val="20"/>
          <w:szCs w:val="22"/>
        </w:rPr>
        <w:t xml:space="preserve"> </w:t>
      </w:r>
      <w:r w:rsidR="008D02CD">
        <w:rPr>
          <w:rFonts w:eastAsia="나눔명조" w:hint="eastAsia"/>
          <w:sz w:val="20"/>
          <w:szCs w:val="22"/>
        </w:rPr>
        <w:t>연구들도</w:t>
      </w:r>
      <w:r w:rsidR="008D02CD">
        <w:rPr>
          <w:rFonts w:eastAsia="나눔명조" w:hint="eastAsia"/>
          <w:sz w:val="20"/>
          <w:szCs w:val="22"/>
        </w:rPr>
        <w:t xml:space="preserve"> </w:t>
      </w:r>
      <w:r w:rsidR="008D02CD">
        <w:rPr>
          <w:rFonts w:eastAsia="나눔명조" w:hint="eastAsia"/>
          <w:sz w:val="20"/>
          <w:szCs w:val="22"/>
        </w:rPr>
        <w:t>있다</w:t>
      </w:r>
      <w:r w:rsidR="008D02CD">
        <w:rPr>
          <w:rFonts w:eastAsia="나눔명조" w:hint="eastAsia"/>
          <w:sz w:val="20"/>
          <w:szCs w:val="22"/>
        </w:rPr>
        <w:t>.</w:t>
      </w:r>
    </w:p>
    <w:p w14:paraId="44188B68" w14:textId="477AC2AC" w:rsidR="008D02CD" w:rsidRDefault="008D02CD" w:rsidP="00265BC3">
      <w:pPr>
        <w:wordWrap/>
        <w:adjustRightInd w:val="0"/>
        <w:spacing w:before="120" w:after="120" w:line="276" w:lineRule="auto"/>
        <w:ind w:rightChars="-23" w:right="-55"/>
        <w:rPr>
          <w:rFonts w:eastAsia="나눔명조"/>
          <w:sz w:val="20"/>
          <w:szCs w:val="22"/>
        </w:rPr>
      </w:pPr>
      <w:del w:id="511" w:author="Park, Sanghoon" w:date="2021-09-30T22:53:00Z">
        <w:r w:rsidDel="00BA42AA">
          <w:rPr>
            <w:rFonts w:eastAsia="나눔명조" w:hint="eastAsia"/>
            <w:sz w:val="20"/>
            <w:szCs w:val="22"/>
          </w:rPr>
          <w:delText>위와</w:delText>
        </w:r>
        <w:r w:rsidDel="00BA42AA">
          <w:rPr>
            <w:rFonts w:eastAsia="나눔명조" w:hint="eastAsia"/>
            <w:sz w:val="20"/>
            <w:szCs w:val="22"/>
          </w:rPr>
          <w:delText xml:space="preserve"> </w:delText>
        </w:r>
        <w:r w:rsidDel="00BA42AA">
          <w:rPr>
            <w:rFonts w:eastAsia="나눔명조" w:hint="eastAsia"/>
            <w:sz w:val="20"/>
            <w:szCs w:val="22"/>
          </w:rPr>
          <w:delText>같이</w:delText>
        </w:r>
        <w:r w:rsidDel="00BA42AA">
          <w:rPr>
            <w:rFonts w:eastAsia="나눔명조"/>
            <w:sz w:val="20"/>
            <w:szCs w:val="22"/>
          </w:rPr>
          <w:delText xml:space="preserve"> </w:delText>
        </w:r>
      </w:del>
      <w:r w:rsidR="001B2696" w:rsidRPr="001B2696">
        <w:rPr>
          <w:rFonts w:eastAsia="나눔명조" w:hint="eastAsia"/>
          <w:sz w:val="20"/>
          <w:szCs w:val="22"/>
        </w:rPr>
        <w:t>다수의</w:t>
      </w:r>
      <w:r w:rsidR="001B2696" w:rsidRPr="001B2696">
        <w:rPr>
          <w:rFonts w:eastAsia="나눔명조" w:hint="eastAsia"/>
          <w:sz w:val="20"/>
          <w:szCs w:val="22"/>
        </w:rPr>
        <w:t xml:space="preserve"> </w:t>
      </w:r>
      <w:r w:rsidR="001B2696" w:rsidRPr="001B2696">
        <w:rPr>
          <w:rFonts w:eastAsia="나눔명조" w:hint="eastAsia"/>
          <w:sz w:val="20"/>
          <w:szCs w:val="22"/>
        </w:rPr>
        <w:t>연구가</w:t>
      </w:r>
      <w:r w:rsidR="001B2696" w:rsidRPr="001B2696">
        <w:rPr>
          <w:rFonts w:eastAsia="나눔명조" w:hint="eastAsia"/>
          <w:sz w:val="20"/>
          <w:szCs w:val="22"/>
        </w:rPr>
        <w:t xml:space="preserve"> </w:t>
      </w:r>
      <w:r>
        <w:rPr>
          <w:rFonts w:eastAsia="나눔명조" w:hint="eastAsia"/>
          <w:sz w:val="20"/>
          <w:szCs w:val="22"/>
        </w:rPr>
        <w:t>여러</w:t>
      </w:r>
      <w:r>
        <w:rPr>
          <w:rFonts w:eastAsia="나눔명조" w:hint="eastAsia"/>
          <w:sz w:val="20"/>
          <w:szCs w:val="22"/>
        </w:rPr>
        <w:t xml:space="preserve"> </w:t>
      </w:r>
      <w:r w:rsidR="001B2696" w:rsidRPr="001B2696">
        <w:rPr>
          <w:rFonts w:eastAsia="나눔명조" w:hint="eastAsia"/>
          <w:sz w:val="20"/>
          <w:szCs w:val="22"/>
        </w:rPr>
        <w:t>조직적</w:t>
      </w:r>
      <w:r w:rsidR="001B2696" w:rsidRPr="001B2696">
        <w:rPr>
          <w:rFonts w:eastAsia="나눔명조" w:hint="eastAsia"/>
          <w:sz w:val="20"/>
          <w:szCs w:val="22"/>
        </w:rPr>
        <w:t xml:space="preserve"> </w:t>
      </w:r>
      <w:r w:rsidR="001B2696" w:rsidRPr="001B2696">
        <w:rPr>
          <w:rFonts w:eastAsia="나눔명조" w:hint="eastAsia"/>
          <w:sz w:val="20"/>
          <w:szCs w:val="22"/>
        </w:rPr>
        <w:t>요인과</w:t>
      </w:r>
      <w:r w:rsidR="001B2696" w:rsidRPr="001B2696">
        <w:rPr>
          <w:rFonts w:eastAsia="나눔명조" w:hint="eastAsia"/>
          <w:sz w:val="20"/>
          <w:szCs w:val="22"/>
        </w:rPr>
        <w:t xml:space="preserve"> </w:t>
      </w:r>
      <w:r w:rsidR="00012453">
        <w:rPr>
          <w:rFonts w:eastAsia="나눔명조" w:hint="eastAsia"/>
          <w:sz w:val="20"/>
          <w:szCs w:val="22"/>
        </w:rPr>
        <w:t>공공봉사동기</w:t>
      </w:r>
      <w:r>
        <w:rPr>
          <w:rFonts w:eastAsia="나눔명조" w:hint="eastAsia"/>
          <w:sz w:val="20"/>
          <w:szCs w:val="22"/>
        </w:rPr>
        <w:t xml:space="preserve"> </w:t>
      </w:r>
      <w:r w:rsidR="001B2696" w:rsidRPr="001B2696">
        <w:rPr>
          <w:rFonts w:eastAsia="나눔명조" w:hint="eastAsia"/>
          <w:sz w:val="20"/>
          <w:szCs w:val="22"/>
        </w:rPr>
        <w:t>간의</w:t>
      </w:r>
      <w:r w:rsidR="001B2696" w:rsidRPr="001B2696">
        <w:rPr>
          <w:rFonts w:eastAsia="나눔명조" w:hint="eastAsia"/>
          <w:sz w:val="20"/>
          <w:szCs w:val="22"/>
        </w:rPr>
        <w:t xml:space="preserve"> </w:t>
      </w:r>
      <w:r w:rsidR="001B2696" w:rsidRPr="001B2696">
        <w:rPr>
          <w:rFonts w:eastAsia="나눔명조" w:hint="eastAsia"/>
          <w:sz w:val="20"/>
          <w:szCs w:val="22"/>
        </w:rPr>
        <w:t>관계를</w:t>
      </w:r>
      <w:r w:rsidR="001B2696" w:rsidRPr="001B2696">
        <w:rPr>
          <w:rFonts w:eastAsia="나눔명조" w:hint="eastAsia"/>
          <w:sz w:val="20"/>
          <w:szCs w:val="22"/>
        </w:rPr>
        <w:t xml:space="preserve"> </w:t>
      </w:r>
      <w:r w:rsidR="001B2696" w:rsidRPr="001B2696">
        <w:rPr>
          <w:rFonts w:eastAsia="나눔명조" w:hint="eastAsia"/>
          <w:sz w:val="20"/>
          <w:szCs w:val="22"/>
        </w:rPr>
        <w:t>다루</w:t>
      </w:r>
      <w:r>
        <w:rPr>
          <w:rFonts w:eastAsia="나눔명조" w:hint="eastAsia"/>
          <w:sz w:val="20"/>
          <w:szCs w:val="22"/>
        </w:rPr>
        <w:t>고</w:t>
      </w:r>
      <w:r>
        <w:rPr>
          <w:rFonts w:eastAsia="나눔명조" w:hint="eastAsia"/>
          <w:sz w:val="20"/>
          <w:szCs w:val="22"/>
        </w:rPr>
        <w:t xml:space="preserve"> </w:t>
      </w:r>
      <w:r>
        <w:rPr>
          <w:rFonts w:eastAsia="나눔명조" w:hint="eastAsia"/>
          <w:sz w:val="20"/>
          <w:szCs w:val="22"/>
        </w:rPr>
        <w:t>있지만</w:t>
      </w:r>
      <w:r w:rsidR="001B2696" w:rsidRPr="001B2696">
        <w:rPr>
          <w:rFonts w:eastAsia="나눔명조" w:hint="eastAsia"/>
          <w:sz w:val="20"/>
          <w:szCs w:val="22"/>
        </w:rPr>
        <w:t xml:space="preserve">, </w:t>
      </w:r>
      <w:r w:rsidR="001B2696" w:rsidRPr="001B2696">
        <w:rPr>
          <w:rFonts w:eastAsia="나눔명조" w:hint="eastAsia"/>
          <w:sz w:val="20"/>
          <w:szCs w:val="22"/>
        </w:rPr>
        <w:t>조직적</w:t>
      </w:r>
      <w:r w:rsidR="001B2696" w:rsidRPr="001B2696">
        <w:rPr>
          <w:rFonts w:eastAsia="나눔명조" w:hint="eastAsia"/>
          <w:sz w:val="20"/>
          <w:szCs w:val="22"/>
        </w:rPr>
        <w:t xml:space="preserve"> </w:t>
      </w:r>
      <w:r w:rsidR="001B2696" w:rsidRPr="001B2696">
        <w:rPr>
          <w:rFonts w:eastAsia="나눔명조" w:hint="eastAsia"/>
          <w:sz w:val="20"/>
          <w:szCs w:val="22"/>
        </w:rPr>
        <w:t>요인을</w:t>
      </w:r>
      <w:r w:rsidR="001B2696" w:rsidRPr="001B2696">
        <w:rPr>
          <w:rFonts w:eastAsia="나눔명조" w:hint="eastAsia"/>
          <w:sz w:val="20"/>
          <w:szCs w:val="22"/>
        </w:rPr>
        <w:t xml:space="preserve"> </w:t>
      </w:r>
      <w:r w:rsidR="001B2696" w:rsidRPr="001B2696">
        <w:rPr>
          <w:rFonts w:eastAsia="나눔명조" w:hint="eastAsia"/>
          <w:sz w:val="20"/>
          <w:szCs w:val="22"/>
        </w:rPr>
        <w:t>변동시키고</w:t>
      </w:r>
      <w:r w:rsidR="001B2696" w:rsidRPr="001B2696">
        <w:rPr>
          <w:rFonts w:eastAsia="나눔명조" w:hint="eastAsia"/>
          <w:sz w:val="20"/>
          <w:szCs w:val="22"/>
        </w:rPr>
        <w:t xml:space="preserve"> </w:t>
      </w:r>
      <w:r w:rsidR="001B2696" w:rsidRPr="001B2696">
        <w:rPr>
          <w:rFonts w:eastAsia="나눔명조" w:hint="eastAsia"/>
          <w:sz w:val="20"/>
          <w:szCs w:val="22"/>
        </w:rPr>
        <w:t>형성할</w:t>
      </w:r>
      <w:r w:rsidR="001B2696" w:rsidRPr="001B2696">
        <w:rPr>
          <w:rFonts w:eastAsia="나눔명조" w:hint="eastAsia"/>
          <w:sz w:val="20"/>
          <w:szCs w:val="22"/>
        </w:rPr>
        <w:t xml:space="preserve"> </w:t>
      </w:r>
      <w:r w:rsidR="001B2696" w:rsidRPr="001B2696">
        <w:rPr>
          <w:rFonts w:eastAsia="나눔명조" w:hint="eastAsia"/>
          <w:sz w:val="20"/>
          <w:szCs w:val="22"/>
        </w:rPr>
        <w:t>수</w:t>
      </w:r>
      <w:r w:rsidR="001B2696" w:rsidRPr="001B2696">
        <w:rPr>
          <w:rFonts w:eastAsia="나눔명조" w:hint="eastAsia"/>
          <w:sz w:val="20"/>
          <w:szCs w:val="22"/>
        </w:rPr>
        <w:t xml:space="preserve"> </w:t>
      </w:r>
      <w:r w:rsidR="001B2696" w:rsidRPr="001B2696">
        <w:rPr>
          <w:rFonts w:eastAsia="나눔명조" w:hint="eastAsia"/>
          <w:sz w:val="20"/>
          <w:szCs w:val="22"/>
        </w:rPr>
        <w:t>있는</w:t>
      </w:r>
      <w:r w:rsidR="001B2696" w:rsidRPr="001B2696">
        <w:rPr>
          <w:rFonts w:eastAsia="나눔명조" w:hint="eastAsia"/>
          <w:sz w:val="20"/>
          <w:szCs w:val="22"/>
        </w:rPr>
        <w:t xml:space="preserve"> </w:t>
      </w:r>
      <w:r w:rsidR="001B2696" w:rsidRPr="001B2696">
        <w:rPr>
          <w:rFonts w:eastAsia="나눔명조" w:hint="eastAsia"/>
          <w:sz w:val="20"/>
          <w:szCs w:val="22"/>
        </w:rPr>
        <w:t>리더십과의</w:t>
      </w:r>
      <w:r w:rsidR="001B2696" w:rsidRPr="001B2696">
        <w:rPr>
          <w:rFonts w:eastAsia="나눔명조" w:hint="eastAsia"/>
          <w:sz w:val="20"/>
          <w:szCs w:val="22"/>
        </w:rPr>
        <w:t xml:space="preserve"> </w:t>
      </w:r>
      <w:r w:rsidR="001B2696" w:rsidRPr="001B2696">
        <w:rPr>
          <w:rFonts w:eastAsia="나눔명조" w:hint="eastAsia"/>
          <w:sz w:val="20"/>
          <w:szCs w:val="22"/>
        </w:rPr>
        <w:t>관계</w:t>
      </w:r>
      <w:ins w:id="512" w:author="Park, Sanghoon" w:date="2021-09-30T15:14:00Z">
        <w:r w:rsidR="00A70CAB">
          <w:rPr>
            <w:rFonts w:eastAsia="나눔명조" w:hint="eastAsia"/>
            <w:sz w:val="20"/>
            <w:szCs w:val="22"/>
          </w:rPr>
          <w:t>에</w:t>
        </w:r>
        <w:r w:rsidR="00A70CAB">
          <w:rPr>
            <w:rFonts w:eastAsia="나눔명조" w:hint="eastAsia"/>
            <w:sz w:val="20"/>
            <w:szCs w:val="22"/>
          </w:rPr>
          <w:t xml:space="preserve"> </w:t>
        </w:r>
        <w:r w:rsidR="00A70CAB">
          <w:rPr>
            <w:rFonts w:eastAsia="나눔명조" w:hint="eastAsia"/>
            <w:sz w:val="20"/>
            <w:szCs w:val="22"/>
          </w:rPr>
          <w:t>대해서는</w:t>
        </w:r>
        <w:r w:rsidR="00A70CAB">
          <w:rPr>
            <w:rFonts w:eastAsia="나눔명조" w:hint="eastAsia"/>
            <w:sz w:val="20"/>
            <w:szCs w:val="22"/>
          </w:rPr>
          <w:t xml:space="preserve"> </w:t>
        </w:r>
        <w:r w:rsidR="00A70CAB">
          <w:rPr>
            <w:rFonts w:eastAsia="나눔명조" w:hint="eastAsia"/>
            <w:sz w:val="20"/>
            <w:szCs w:val="22"/>
          </w:rPr>
          <w:t>명확한</w:t>
        </w:r>
        <w:r w:rsidR="00A70CAB">
          <w:rPr>
            <w:rFonts w:eastAsia="나눔명조" w:hint="eastAsia"/>
            <w:sz w:val="20"/>
            <w:szCs w:val="22"/>
          </w:rPr>
          <w:t xml:space="preserve"> </w:t>
        </w:r>
        <w:r w:rsidR="00A70CAB">
          <w:rPr>
            <w:rFonts w:eastAsia="나눔명조" w:hint="eastAsia"/>
            <w:sz w:val="20"/>
            <w:szCs w:val="22"/>
          </w:rPr>
          <w:t>설명을</w:t>
        </w:r>
        <w:r w:rsidR="00A70CAB">
          <w:rPr>
            <w:rFonts w:eastAsia="나눔명조" w:hint="eastAsia"/>
            <w:sz w:val="20"/>
            <w:szCs w:val="22"/>
          </w:rPr>
          <w:t xml:space="preserve"> </w:t>
        </w:r>
        <w:r w:rsidR="00A70CAB">
          <w:rPr>
            <w:rFonts w:eastAsia="나눔명조" w:hint="eastAsia"/>
            <w:sz w:val="20"/>
            <w:szCs w:val="22"/>
          </w:rPr>
          <w:t>제시하지</w:t>
        </w:r>
        <w:r w:rsidR="00A70CAB">
          <w:rPr>
            <w:rFonts w:eastAsia="나눔명조" w:hint="eastAsia"/>
            <w:sz w:val="20"/>
            <w:szCs w:val="22"/>
          </w:rPr>
          <w:t xml:space="preserve"> </w:t>
        </w:r>
        <w:r w:rsidR="00A70CAB">
          <w:rPr>
            <w:rFonts w:eastAsia="나눔명조" w:hint="eastAsia"/>
            <w:sz w:val="20"/>
            <w:szCs w:val="22"/>
          </w:rPr>
          <w:t>않고</w:t>
        </w:r>
        <w:r w:rsidR="00A70CAB">
          <w:rPr>
            <w:rFonts w:eastAsia="나눔명조" w:hint="eastAsia"/>
            <w:sz w:val="20"/>
            <w:szCs w:val="22"/>
          </w:rPr>
          <w:t xml:space="preserve"> </w:t>
        </w:r>
        <w:r w:rsidR="00A70CAB">
          <w:rPr>
            <w:rFonts w:eastAsia="나눔명조" w:hint="eastAsia"/>
            <w:sz w:val="20"/>
            <w:szCs w:val="22"/>
          </w:rPr>
          <w:t>있다</w:t>
        </w:r>
      </w:ins>
      <w:del w:id="513" w:author="Park, Sanghoon" w:date="2021-09-30T15:14:00Z">
        <w:r w:rsidR="001B2696" w:rsidRPr="001B2696" w:rsidDel="00A70CAB">
          <w:rPr>
            <w:rFonts w:eastAsia="나눔명조" w:hint="eastAsia"/>
            <w:sz w:val="20"/>
            <w:szCs w:val="22"/>
          </w:rPr>
          <w:delText>는</w:delText>
        </w:r>
        <w:r w:rsidR="001B2696" w:rsidRPr="001B2696" w:rsidDel="00A70CAB">
          <w:rPr>
            <w:rFonts w:eastAsia="나눔명조" w:hint="eastAsia"/>
            <w:sz w:val="20"/>
            <w:szCs w:val="22"/>
          </w:rPr>
          <w:delText xml:space="preserve"> </w:delText>
        </w:r>
        <w:r w:rsidR="001B2696" w:rsidRPr="001B2696" w:rsidDel="00A70CAB">
          <w:rPr>
            <w:rFonts w:eastAsia="나눔명조" w:hint="eastAsia"/>
            <w:sz w:val="20"/>
            <w:szCs w:val="22"/>
          </w:rPr>
          <w:delText>다양하게</w:delText>
        </w:r>
        <w:r w:rsidR="001B2696" w:rsidRPr="001B2696" w:rsidDel="00A70CAB">
          <w:rPr>
            <w:rFonts w:eastAsia="나눔명조" w:hint="eastAsia"/>
            <w:sz w:val="20"/>
            <w:szCs w:val="22"/>
          </w:rPr>
          <w:delText xml:space="preserve"> </w:delText>
        </w:r>
        <w:r w:rsidR="001B2696" w:rsidRPr="001B2696" w:rsidDel="00A70CAB">
          <w:rPr>
            <w:rFonts w:eastAsia="나눔명조" w:hint="eastAsia"/>
            <w:sz w:val="20"/>
            <w:szCs w:val="22"/>
          </w:rPr>
          <w:delText>다뤄지지</w:delText>
        </w:r>
        <w:r w:rsidR="001B2696" w:rsidRPr="001B2696" w:rsidDel="00A70CAB">
          <w:rPr>
            <w:rFonts w:eastAsia="나눔명조" w:hint="eastAsia"/>
            <w:sz w:val="20"/>
            <w:szCs w:val="22"/>
          </w:rPr>
          <w:delText xml:space="preserve"> </w:delText>
        </w:r>
        <w:r w:rsidR="001B2696" w:rsidRPr="001B2696" w:rsidDel="00A70CAB">
          <w:rPr>
            <w:rFonts w:eastAsia="나눔명조" w:hint="eastAsia"/>
            <w:sz w:val="20"/>
            <w:szCs w:val="22"/>
          </w:rPr>
          <w:delText>않고</w:delText>
        </w:r>
        <w:r w:rsidR="001B2696" w:rsidRPr="001B2696" w:rsidDel="00A70CAB">
          <w:rPr>
            <w:rFonts w:eastAsia="나눔명조" w:hint="eastAsia"/>
            <w:sz w:val="20"/>
            <w:szCs w:val="22"/>
          </w:rPr>
          <w:delText xml:space="preserve"> </w:delText>
        </w:r>
        <w:r w:rsidR="001B2696" w:rsidRPr="001B2696" w:rsidDel="00A70CAB">
          <w:rPr>
            <w:rFonts w:eastAsia="나눔명조" w:hint="eastAsia"/>
            <w:sz w:val="20"/>
            <w:szCs w:val="22"/>
          </w:rPr>
          <w:delText>있다</w:delText>
        </w:r>
      </w:del>
      <w:r w:rsidR="001B2696" w:rsidRPr="001B2696">
        <w:rPr>
          <w:rFonts w:eastAsia="나눔명조" w:hint="eastAsia"/>
          <w:sz w:val="20"/>
          <w:szCs w:val="22"/>
        </w:rPr>
        <w:t xml:space="preserve">. </w:t>
      </w:r>
      <w:r w:rsidR="001B2696" w:rsidRPr="001B2696">
        <w:rPr>
          <w:rFonts w:eastAsia="나눔명조" w:hint="eastAsia"/>
          <w:sz w:val="20"/>
          <w:szCs w:val="22"/>
        </w:rPr>
        <w:t>리더십</w:t>
      </w:r>
      <w:r w:rsidR="001B2696" w:rsidRPr="001B2696">
        <w:rPr>
          <w:rFonts w:eastAsia="나눔명조" w:hint="eastAsia"/>
          <w:sz w:val="20"/>
          <w:szCs w:val="22"/>
        </w:rPr>
        <w:t xml:space="preserve"> </w:t>
      </w:r>
      <w:r w:rsidR="001B2696" w:rsidRPr="001B2696">
        <w:rPr>
          <w:rFonts w:eastAsia="나눔명조" w:hint="eastAsia"/>
          <w:sz w:val="20"/>
          <w:szCs w:val="22"/>
        </w:rPr>
        <w:t>즉</w:t>
      </w:r>
      <w:r w:rsidR="001B2696" w:rsidRPr="001B2696">
        <w:rPr>
          <w:rFonts w:eastAsia="나눔명조" w:hint="eastAsia"/>
          <w:sz w:val="20"/>
          <w:szCs w:val="22"/>
        </w:rPr>
        <w:t xml:space="preserve">, </w:t>
      </w:r>
      <w:r w:rsidR="001B2696" w:rsidRPr="001B2696">
        <w:rPr>
          <w:rFonts w:eastAsia="나눔명조" w:hint="eastAsia"/>
          <w:sz w:val="20"/>
          <w:szCs w:val="22"/>
        </w:rPr>
        <w:t>리더의</w:t>
      </w:r>
      <w:r w:rsidR="001B2696" w:rsidRPr="001B2696">
        <w:rPr>
          <w:rFonts w:eastAsia="나눔명조" w:hint="eastAsia"/>
          <w:sz w:val="20"/>
          <w:szCs w:val="22"/>
        </w:rPr>
        <w:t xml:space="preserve"> </w:t>
      </w:r>
      <w:r w:rsidR="001B2696" w:rsidRPr="001B2696">
        <w:rPr>
          <w:rFonts w:eastAsia="나눔명조" w:hint="eastAsia"/>
          <w:sz w:val="20"/>
          <w:szCs w:val="22"/>
        </w:rPr>
        <w:t>성격과</w:t>
      </w:r>
      <w:r w:rsidR="001B2696" w:rsidRPr="001B2696">
        <w:rPr>
          <w:rFonts w:eastAsia="나눔명조" w:hint="eastAsia"/>
          <w:sz w:val="20"/>
          <w:szCs w:val="22"/>
        </w:rPr>
        <w:t xml:space="preserve"> </w:t>
      </w:r>
      <w:r w:rsidR="001B2696" w:rsidRPr="001B2696">
        <w:rPr>
          <w:rFonts w:eastAsia="나눔명조" w:hint="eastAsia"/>
          <w:sz w:val="20"/>
          <w:szCs w:val="22"/>
        </w:rPr>
        <w:t>리더가</w:t>
      </w:r>
      <w:r w:rsidR="001B2696" w:rsidRPr="001B2696">
        <w:rPr>
          <w:rFonts w:eastAsia="나눔명조" w:hint="eastAsia"/>
          <w:sz w:val="20"/>
          <w:szCs w:val="22"/>
        </w:rPr>
        <w:t xml:space="preserve"> </w:t>
      </w:r>
      <w:r w:rsidR="001B2696" w:rsidRPr="001B2696">
        <w:rPr>
          <w:rFonts w:eastAsia="나눔명조" w:hint="eastAsia"/>
          <w:sz w:val="20"/>
          <w:szCs w:val="22"/>
        </w:rPr>
        <w:t>조직내에서</w:t>
      </w:r>
      <w:r w:rsidR="001B2696" w:rsidRPr="001B2696">
        <w:rPr>
          <w:rFonts w:eastAsia="나눔명조" w:hint="eastAsia"/>
          <w:sz w:val="20"/>
          <w:szCs w:val="22"/>
        </w:rPr>
        <w:t xml:space="preserve"> </w:t>
      </w:r>
      <w:r w:rsidR="001B2696" w:rsidRPr="001B2696">
        <w:rPr>
          <w:rFonts w:eastAsia="나눔명조" w:hint="eastAsia"/>
          <w:sz w:val="20"/>
          <w:szCs w:val="22"/>
        </w:rPr>
        <w:t>활용하는</w:t>
      </w:r>
      <w:r w:rsidR="001B2696" w:rsidRPr="001B2696">
        <w:rPr>
          <w:rFonts w:eastAsia="나눔명조" w:hint="eastAsia"/>
          <w:sz w:val="20"/>
          <w:szCs w:val="22"/>
        </w:rPr>
        <w:t xml:space="preserve"> </w:t>
      </w:r>
      <w:r w:rsidR="001B2696" w:rsidRPr="001B2696">
        <w:rPr>
          <w:rFonts w:eastAsia="나눔명조" w:hint="eastAsia"/>
          <w:sz w:val="20"/>
          <w:szCs w:val="22"/>
        </w:rPr>
        <w:t>여러</w:t>
      </w:r>
      <w:r w:rsidR="001B2696" w:rsidRPr="001B2696">
        <w:rPr>
          <w:rFonts w:eastAsia="나눔명조" w:hint="eastAsia"/>
          <w:sz w:val="20"/>
          <w:szCs w:val="22"/>
        </w:rPr>
        <w:t xml:space="preserve"> </w:t>
      </w:r>
      <w:r w:rsidR="001B2696" w:rsidRPr="001B2696">
        <w:rPr>
          <w:rFonts w:eastAsia="나눔명조" w:hint="eastAsia"/>
          <w:sz w:val="20"/>
          <w:szCs w:val="22"/>
        </w:rPr>
        <w:t>행위는</w:t>
      </w:r>
      <w:r w:rsidR="001B2696" w:rsidRPr="001B2696">
        <w:rPr>
          <w:rFonts w:eastAsia="나눔명조" w:hint="eastAsia"/>
          <w:sz w:val="20"/>
          <w:szCs w:val="22"/>
        </w:rPr>
        <w:t xml:space="preserve"> </w:t>
      </w:r>
      <w:r w:rsidR="001B2696" w:rsidRPr="001B2696">
        <w:rPr>
          <w:rFonts w:eastAsia="나눔명조" w:hint="eastAsia"/>
          <w:sz w:val="20"/>
          <w:szCs w:val="22"/>
        </w:rPr>
        <w:t>조직</w:t>
      </w:r>
      <w:r w:rsidR="001B2696" w:rsidRPr="001B2696">
        <w:rPr>
          <w:rFonts w:eastAsia="나눔명조" w:hint="eastAsia"/>
          <w:sz w:val="20"/>
          <w:szCs w:val="22"/>
        </w:rPr>
        <w:t xml:space="preserve"> </w:t>
      </w:r>
      <w:r w:rsidR="001B2696" w:rsidRPr="001B2696">
        <w:rPr>
          <w:rFonts w:eastAsia="나눔명조" w:hint="eastAsia"/>
          <w:sz w:val="20"/>
          <w:szCs w:val="22"/>
        </w:rPr>
        <w:t>내의</w:t>
      </w:r>
      <w:r w:rsidR="001B2696" w:rsidRPr="001B2696">
        <w:rPr>
          <w:rFonts w:eastAsia="나눔명조" w:hint="eastAsia"/>
          <w:sz w:val="20"/>
          <w:szCs w:val="22"/>
        </w:rPr>
        <w:t xml:space="preserve"> </w:t>
      </w:r>
      <w:r w:rsidR="001B2696" w:rsidRPr="001B2696">
        <w:rPr>
          <w:rFonts w:eastAsia="나눔명조" w:hint="eastAsia"/>
          <w:sz w:val="20"/>
          <w:szCs w:val="22"/>
        </w:rPr>
        <w:t>풍토와</w:t>
      </w:r>
      <w:r w:rsidR="001B2696" w:rsidRPr="001B2696">
        <w:rPr>
          <w:rFonts w:eastAsia="나눔명조" w:hint="eastAsia"/>
          <w:sz w:val="20"/>
          <w:szCs w:val="22"/>
        </w:rPr>
        <w:t xml:space="preserve"> </w:t>
      </w:r>
      <w:r w:rsidR="001B2696" w:rsidRPr="001B2696">
        <w:rPr>
          <w:rFonts w:eastAsia="나눔명조" w:hint="eastAsia"/>
          <w:sz w:val="20"/>
          <w:szCs w:val="22"/>
        </w:rPr>
        <w:t>환경을</w:t>
      </w:r>
      <w:r w:rsidR="001B2696" w:rsidRPr="001B2696">
        <w:rPr>
          <w:rFonts w:eastAsia="나눔명조" w:hint="eastAsia"/>
          <w:sz w:val="20"/>
          <w:szCs w:val="22"/>
        </w:rPr>
        <w:t xml:space="preserve"> </w:t>
      </w:r>
      <w:r w:rsidR="001B2696" w:rsidRPr="001B2696">
        <w:rPr>
          <w:rFonts w:eastAsia="나눔명조" w:hint="eastAsia"/>
          <w:sz w:val="20"/>
          <w:szCs w:val="22"/>
        </w:rPr>
        <w:t>형성하는</w:t>
      </w:r>
      <w:r w:rsidR="001B2696" w:rsidRPr="001B2696">
        <w:rPr>
          <w:rFonts w:eastAsia="나눔명조" w:hint="eastAsia"/>
          <w:sz w:val="20"/>
          <w:szCs w:val="22"/>
        </w:rPr>
        <w:t xml:space="preserve"> </w:t>
      </w:r>
      <w:r w:rsidR="001B2696" w:rsidRPr="001B2696">
        <w:rPr>
          <w:rFonts w:eastAsia="나눔명조" w:hint="eastAsia"/>
          <w:sz w:val="20"/>
          <w:szCs w:val="22"/>
        </w:rPr>
        <w:t>데</w:t>
      </w:r>
      <w:r w:rsidR="001B2696" w:rsidRPr="001B2696">
        <w:rPr>
          <w:rFonts w:eastAsia="나눔명조" w:hint="eastAsia"/>
          <w:sz w:val="20"/>
          <w:szCs w:val="22"/>
        </w:rPr>
        <w:t xml:space="preserve"> </w:t>
      </w:r>
      <w:r w:rsidR="001B2696" w:rsidRPr="001B2696">
        <w:rPr>
          <w:rFonts w:eastAsia="나눔명조" w:hint="eastAsia"/>
          <w:sz w:val="20"/>
          <w:szCs w:val="22"/>
        </w:rPr>
        <w:t>있어</w:t>
      </w:r>
      <w:r w:rsidR="001B2696" w:rsidRPr="001B2696">
        <w:rPr>
          <w:rFonts w:eastAsia="나눔명조" w:hint="eastAsia"/>
          <w:sz w:val="20"/>
          <w:szCs w:val="22"/>
        </w:rPr>
        <w:t xml:space="preserve"> </w:t>
      </w:r>
      <w:r w:rsidR="001B2696" w:rsidRPr="001B2696">
        <w:rPr>
          <w:rFonts w:eastAsia="나눔명조" w:hint="eastAsia"/>
          <w:sz w:val="20"/>
          <w:szCs w:val="22"/>
        </w:rPr>
        <w:t>큰</w:t>
      </w:r>
      <w:r w:rsidR="001B2696" w:rsidRPr="001B2696">
        <w:rPr>
          <w:rFonts w:eastAsia="나눔명조" w:hint="eastAsia"/>
          <w:sz w:val="20"/>
          <w:szCs w:val="22"/>
        </w:rPr>
        <w:t xml:space="preserve"> </w:t>
      </w:r>
      <w:r w:rsidR="001B2696" w:rsidRPr="001B2696">
        <w:rPr>
          <w:rFonts w:eastAsia="나눔명조" w:hint="eastAsia"/>
          <w:sz w:val="20"/>
          <w:szCs w:val="22"/>
        </w:rPr>
        <w:t>영향력이</w:t>
      </w:r>
      <w:r w:rsidR="001B2696" w:rsidRPr="001B2696">
        <w:rPr>
          <w:rFonts w:eastAsia="나눔명조" w:hint="eastAsia"/>
          <w:sz w:val="20"/>
          <w:szCs w:val="22"/>
        </w:rPr>
        <w:t xml:space="preserve"> </w:t>
      </w:r>
      <w:r w:rsidR="001B2696" w:rsidRPr="001B2696">
        <w:rPr>
          <w:rFonts w:eastAsia="나눔명조" w:hint="eastAsia"/>
          <w:sz w:val="20"/>
          <w:szCs w:val="22"/>
        </w:rPr>
        <w:t>있다</w:t>
      </w:r>
      <w:r w:rsidR="00BA42AA">
        <w:rPr>
          <w:rFonts w:eastAsia="나눔명조"/>
          <w:sz w:val="20"/>
          <w:szCs w:val="22"/>
        </w:rPr>
        <w:fldChar w:fldCharType="begin"/>
      </w:r>
      <w:r w:rsidR="005302F9">
        <w:rPr>
          <w:rFonts w:eastAsia="나눔명조" w:hint="eastAsia"/>
          <w:sz w:val="20"/>
          <w:szCs w:val="22"/>
        </w:rPr>
        <w:instrText xml:space="preserve"> ADDIN ZOTERO_ITEM CSL_CITATION {"citationID":"8sr1XnQg","properties":{"formattedCitation":"(\\uc0\\u49436{}\\uc0\\u51221{}\\uc0\\u49437{} and \\uc0\\u44608{}\\uc0\\u48337{}\\uc0\\u44540{} 2017)","plainCitation":"(</w:instrText>
      </w:r>
      <w:r w:rsidR="005302F9">
        <w:rPr>
          <w:rFonts w:eastAsia="나눔명조" w:hint="eastAsia"/>
          <w:sz w:val="20"/>
          <w:szCs w:val="22"/>
        </w:rPr>
        <w:instrText>서정석</w:instrText>
      </w:r>
      <w:r w:rsidR="005302F9">
        <w:rPr>
          <w:rFonts w:eastAsia="나눔명조" w:hint="eastAsia"/>
          <w:sz w:val="20"/>
          <w:szCs w:val="22"/>
        </w:rPr>
        <w:instrText xml:space="preserve"> and </w:instrText>
      </w:r>
      <w:r w:rsidR="005302F9">
        <w:rPr>
          <w:rFonts w:eastAsia="나눔명조" w:hint="eastAsia"/>
          <w:sz w:val="20"/>
          <w:szCs w:val="22"/>
        </w:rPr>
        <w:instrText>김병근</w:instrText>
      </w:r>
      <w:r w:rsidR="005302F9">
        <w:rPr>
          <w:rFonts w:eastAsia="나눔명조" w:hint="eastAsia"/>
          <w:sz w:val="20"/>
          <w:szCs w:val="22"/>
        </w:rPr>
        <w:instrText xml:space="preserve"> 2017)","noteIndex":0},"citationItems":[{"id":1453,"uris":["http://zotero.org/users/5210800/items/KZZGW6XV"],"uri":["http://zotero.org/users/5210800/items/KZZGW6XV"],"itemData":{"id":1453,"type":"article-journal","container-title":"</w:instrText>
      </w:r>
      <w:r w:rsidR="005302F9">
        <w:rPr>
          <w:rFonts w:eastAsia="나눔명조" w:hint="eastAsia"/>
          <w:sz w:val="20"/>
          <w:szCs w:val="22"/>
        </w:rPr>
        <w:instrText>기술혁신학회지</w:instrText>
      </w:r>
      <w:r w:rsidR="005302F9">
        <w:rPr>
          <w:rFonts w:eastAsia="나눔명조" w:hint="eastAsia"/>
          <w:sz w:val="20"/>
          <w:szCs w:val="22"/>
        </w:rPr>
        <w:instrText>","issue":"3","note":"Citation Key: seo:2017","page":"684</w:instrText>
      </w:r>
      <w:r w:rsidR="005302F9">
        <w:rPr>
          <w:rFonts w:eastAsia="나눔명조" w:hint="eastAsia"/>
          <w:sz w:val="20"/>
          <w:szCs w:val="22"/>
        </w:rPr>
        <w:instrText>–</w:instrText>
      </w:r>
      <w:r w:rsidR="005302F9">
        <w:rPr>
          <w:rFonts w:eastAsia="나눔명조" w:hint="eastAsia"/>
          <w:sz w:val="20"/>
          <w:szCs w:val="22"/>
        </w:rPr>
        <w:instrText>708","title":"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거래적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연구개발조직</w:instrText>
      </w:r>
      <w:r w:rsidR="005302F9">
        <w:rPr>
          <w:rFonts w:eastAsia="나눔명조" w:hint="eastAsia"/>
          <w:sz w:val="20"/>
          <w:szCs w:val="22"/>
        </w:rPr>
        <w:instrText xml:space="preserve"> </w:instrText>
      </w:r>
      <w:r w:rsidR="005302F9">
        <w:rPr>
          <w:rFonts w:eastAsia="나눔명조" w:hint="eastAsia"/>
          <w:sz w:val="20"/>
          <w:szCs w:val="22"/>
        </w:rPr>
        <w:instrText>구성원의</w:instrText>
      </w:r>
      <w:r w:rsidR="005302F9">
        <w:rPr>
          <w:rFonts w:eastAsia="나눔명조" w:hint="eastAsia"/>
          <w:sz w:val="20"/>
          <w:szCs w:val="22"/>
        </w:rPr>
        <w:instrText xml:space="preserve"> </w:instrText>
      </w:r>
      <w:r w:rsidR="005302F9">
        <w:rPr>
          <w:rFonts w:eastAsia="나눔명조" w:hint="eastAsia"/>
          <w:sz w:val="20"/>
          <w:szCs w:val="22"/>
        </w:rPr>
        <w:instrText>창의성에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","volume":"20","author":[{"family":"</w:instrText>
      </w:r>
      <w:r w:rsidR="005302F9">
        <w:rPr>
          <w:rFonts w:eastAsia="나눔명조" w:hint="eastAsia"/>
          <w:sz w:val="20"/>
          <w:szCs w:val="22"/>
        </w:rPr>
        <w:instrText>서정석</w:instrText>
      </w:r>
      <w:r w:rsidR="005302F9">
        <w:rPr>
          <w:rFonts w:eastAsia="나눔명조" w:hint="eastAsia"/>
          <w:sz w:val="20"/>
          <w:szCs w:val="22"/>
        </w:rPr>
        <w:instrText>","given":""},{"family":"</w:instrText>
      </w:r>
      <w:r w:rsidR="005302F9">
        <w:rPr>
          <w:rFonts w:eastAsia="나눔명조" w:hint="eastAsia"/>
          <w:sz w:val="20"/>
          <w:szCs w:val="22"/>
        </w:rPr>
        <w:instrText>김병근</w:instrText>
      </w:r>
      <w:r w:rsidR="005302F9">
        <w:rPr>
          <w:rFonts w:eastAsia="나눔명조" w:hint="eastAsia"/>
          <w:sz w:val="20"/>
          <w:szCs w:val="22"/>
        </w:rPr>
        <w:instrText>","given":""}],"issued":{"date-parts":[["2017",9]]}}}],"schema":"https://github.com/citation-style-language/schema/raw/maste</w:instrText>
      </w:r>
      <w:r w:rsidR="005302F9">
        <w:rPr>
          <w:rFonts w:eastAsia="나눔명조"/>
          <w:sz w:val="20"/>
          <w:szCs w:val="22"/>
        </w:rPr>
        <w:instrText xml:space="preserve">r/csl-citation.json"} </w:instrText>
      </w:r>
      <w:r w:rsidR="00BA42AA">
        <w:rPr>
          <w:rFonts w:eastAsia="나눔명조"/>
          <w:sz w:val="20"/>
          <w:szCs w:val="22"/>
        </w:rPr>
        <w:fldChar w:fldCharType="separate"/>
      </w:r>
      <w:r w:rsidR="00B37D06" w:rsidRPr="00B37D06">
        <w:rPr>
          <w:rFonts w:eastAsia="나눔명조"/>
          <w:sz w:val="20"/>
          <w:szCs w:val="22"/>
          <w:rPrChange w:id="514" w:author="Park, Sanghoon" w:date="2021-09-30T22:53:00Z">
            <w:rPr>
              <w:sz w:val="20"/>
            </w:rPr>
          </w:rPrChange>
        </w:rPr>
        <w:t>(</w:t>
      </w:r>
      <w:r w:rsidR="00B37D06" w:rsidRPr="00B37D06">
        <w:rPr>
          <w:rFonts w:eastAsia="나눔명조" w:hint="eastAsia"/>
          <w:sz w:val="20"/>
          <w:szCs w:val="22"/>
          <w:rPrChange w:id="515" w:author="Park, Sanghoon" w:date="2021-09-30T22:53:00Z">
            <w:rPr>
              <w:rFonts w:hint="eastAsia"/>
              <w:sz w:val="20"/>
            </w:rPr>
          </w:rPrChange>
        </w:rPr>
        <w:t>서정석</w:t>
      </w:r>
      <w:r w:rsidR="00B37D06" w:rsidRPr="00B37D06">
        <w:rPr>
          <w:rFonts w:eastAsia="나눔명조"/>
          <w:sz w:val="20"/>
          <w:szCs w:val="22"/>
          <w:rPrChange w:id="516" w:author="Park, Sanghoon" w:date="2021-09-30T22:53:00Z">
            <w:rPr>
              <w:sz w:val="20"/>
            </w:rPr>
          </w:rPrChange>
        </w:rPr>
        <w:t xml:space="preserve"> and </w:t>
      </w:r>
      <w:r w:rsidR="00B37D06" w:rsidRPr="00B37D06">
        <w:rPr>
          <w:rFonts w:eastAsia="나눔명조" w:hint="eastAsia"/>
          <w:sz w:val="20"/>
          <w:szCs w:val="22"/>
          <w:rPrChange w:id="517" w:author="Park, Sanghoon" w:date="2021-09-30T22:53:00Z">
            <w:rPr>
              <w:rFonts w:hint="eastAsia"/>
              <w:sz w:val="20"/>
            </w:rPr>
          </w:rPrChange>
        </w:rPr>
        <w:t>김병근</w:t>
      </w:r>
      <w:r w:rsidR="00B37D06" w:rsidRPr="00B37D06">
        <w:rPr>
          <w:rFonts w:eastAsia="나눔명조"/>
          <w:sz w:val="20"/>
          <w:szCs w:val="22"/>
          <w:rPrChange w:id="518" w:author="Park, Sanghoon" w:date="2021-09-30T22:53:00Z">
            <w:rPr>
              <w:sz w:val="20"/>
            </w:rPr>
          </w:rPrChange>
        </w:rPr>
        <w:t xml:space="preserve"> 2017)</w:t>
      </w:r>
      <w:r w:rsidR="00BA42AA">
        <w:rPr>
          <w:rFonts w:eastAsia="나눔명조"/>
          <w:sz w:val="20"/>
          <w:szCs w:val="22"/>
        </w:rPr>
        <w:fldChar w:fldCharType="end"/>
      </w:r>
      <w:del w:id="519" w:author="Park, Sanghoon" w:date="2021-09-30T15:15:00Z">
        <w:r w:rsidR="001B2696" w:rsidRPr="001B2696" w:rsidDel="00A70CAB">
          <w:rPr>
            <w:rFonts w:eastAsia="나눔명조" w:hint="eastAsia"/>
            <w:sz w:val="20"/>
            <w:szCs w:val="22"/>
          </w:rPr>
          <w:delText xml:space="preserve"> </w:delText>
        </w:r>
      </w:del>
      <w:del w:id="520" w:author="Park, Sanghoon" w:date="2021-09-30T22:53:00Z">
        <w:r w:rsidR="001B2696" w:rsidRPr="001B2696" w:rsidDel="00B37D06">
          <w:rPr>
            <w:rFonts w:eastAsia="나눔명조" w:hint="eastAsia"/>
            <w:sz w:val="20"/>
            <w:szCs w:val="22"/>
          </w:rPr>
          <w:delText>(</w:delText>
        </w:r>
        <w:r w:rsidR="001B2696" w:rsidRPr="001B2696" w:rsidDel="00B37D06">
          <w:rPr>
            <w:rFonts w:eastAsia="나눔명조" w:hint="eastAsia"/>
            <w:sz w:val="20"/>
            <w:szCs w:val="22"/>
          </w:rPr>
          <w:delText>서정석</w:delText>
        </w:r>
        <w:r w:rsidR="001B2696" w:rsidRPr="001B2696" w:rsidDel="00B37D06">
          <w:rPr>
            <w:rFonts w:eastAsia="나눔명조" w:hint="eastAsia"/>
            <w:sz w:val="20"/>
            <w:szCs w:val="22"/>
          </w:rPr>
          <w:delText xml:space="preserve"> </w:delText>
        </w:r>
        <w:r w:rsidR="001B2696" w:rsidRPr="001B2696" w:rsidDel="00B37D06">
          <w:rPr>
            <w:rFonts w:eastAsia="나눔명조" w:hint="eastAsia"/>
            <w:sz w:val="20"/>
            <w:szCs w:val="22"/>
          </w:rPr>
          <w:delText>외</w:delText>
        </w:r>
        <w:r w:rsidR="001B2696" w:rsidRPr="001B2696" w:rsidDel="00B37D06">
          <w:rPr>
            <w:rFonts w:eastAsia="나눔명조" w:hint="eastAsia"/>
            <w:sz w:val="20"/>
            <w:szCs w:val="22"/>
          </w:rPr>
          <w:delText>2017)</w:delText>
        </w:r>
      </w:del>
      <w:r w:rsidR="001B2696" w:rsidRPr="001B2696">
        <w:rPr>
          <w:rFonts w:eastAsia="나눔명조" w:hint="eastAsia"/>
          <w:sz w:val="20"/>
          <w:szCs w:val="22"/>
        </w:rPr>
        <w:t xml:space="preserve">. </w:t>
      </w:r>
      <w:r w:rsidRPr="001B2696">
        <w:rPr>
          <w:rFonts w:eastAsia="나눔명조" w:hint="eastAsia"/>
          <w:sz w:val="20"/>
          <w:szCs w:val="22"/>
        </w:rPr>
        <w:t>앞서</w:t>
      </w:r>
      <w:r w:rsidRPr="001B2696">
        <w:rPr>
          <w:rFonts w:eastAsia="나눔명조" w:hint="eastAsia"/>
          <w:sz w:val="20"/>
          <w:szCs w:val="22"/>
        </w:rPr>
        <w:t xml:space="preserve"> </w:t>
      </w:r>
      <w:r w:rsidRPr="001B2696">
        <w:rPr>
          <w:rFonts w:eastAsia="나눔명조" w:hint="eastAsia"/>
          <w:sz w:val="20"/>
          <w:szCs w:val="22"/>
        </w:rPr>
        <w:t>다룬</w:t>
      </w:r>
      <w:r w:rsidRPr="001B2696">
        <w:rPr>
          <w:rFonts w:eastAsia="나눔명조" w:hint="eastAsia"/>
          <w:sz w:val="20"/>
          <w:szCs w:val="22"/>
        </w:rPr>
        <w:t xml:space="preserve"> </w:t>
      </w:r>
      <w:r w:rsidRPr="001B2696">
        <w:rPr>
          <w:rFonts w:eastAsia="나눔명조" w:hint="eastAsia"/>
          <w:sz w:val="20"/>
          <w:szCs w:val="22"/>
        </w:rPr>
        <w:t>선행연구에서</w:t>
      </w:r>
      <w:r w:rsidRPr="001B2696">
        <w:rPr>
          <w:rFonts w:eastAsia="나눔명조" w:hint="eastAsia"/>
          <w:sz w:val="20"/>
          <w:szCs w:val="22"/>
        </w:rPr>
        <w:t xml:space="preserve"> </w:t>
      </w:r>
      <w:r w:rsidRPr="001B2696">
        <w:rPr>
          <w:rFonts w:eastAsia="나눔명조" w:hint="eastAsia"/>
          <w:sz w:val="20"/>
          <w:szCs w:val="22"/>
        </w:rPr>
        <w:t>확인</w:t>
      </w:r>
      <w:r>
        <w:rPr>
          <w:rFonts w:eastAsia="나눔명조" w:hint="eastAsia"/>
          <w:sz w:val="20"/>
          <w:szCs w:val="22"/>
        </w:rPr>
        <w:t>했</w:t>
      </w:r>
      <w:r w:rsidRPr="001B2696">
        <w:rPr>
          <w:rFonts w:eastAsia="나눔명조" w:hint="eastAsia"/>
          <w:sz w:val="20"/>
          <w:szCs w:val="22"/>
        </w:rPr>
        <w:t>듯이</w:t>
      </w:r>
      <w:r>
        <w:rPr>
          <w:rFonts w:eastAsia="나눔명조"/>
          <w:sz w:val="20"/>
          <w:szCs w:val="22"/>
        </w:rPr>
        <w:t>,</w:t>
      </w:r>
      <w:r w:rsidR="001B2696" w:rsidRPr="001B2696">
        <w:rPr>
          <w:rFonts w:eastAsia="나눔명조" w:hint="eastAsia"/>
          <w:sz w:val="20"/>
          <w:szCs w:val="22"/>
        </w:rPr>
        <w:t xml:space="preserve"> </w:t>
      </w:r>
      <w:r w:rsidR="001B2696" w:rsidRPr="001B2696">
        <w:rPr>
          <w:rFonts w:eastAsia="나눔명조" w:hint="eastAsia"/>
          <w:sz w:val="20"/>
          <w:szCs w:val="22"/>
        </w:rPr>
        <w:t>조직</w:t>
      </w:r>
      <w:r w:rsidR="001B2696" w:rsidRPr="001B2696">
        <w:rPr>
          <w:rFonts w:eastAsia="나눔명조" w:hint="eastAsia"/>
          <w:sz w:val="20"/>
          <w:szCs w:val="22"/>
        </w:rPr>
        <w:t xml:space="preserve"> </w:t>
      </w:r>
      <w:r w:rsidR="001B2696" w:rsidRPr="001B2696">
        <w:rPr>
          <w:rFonts w:eastAsia="나눔명조" w:hint="eastAsia"/>
          <w:sz w:val="20"/>
          <w:szCs w:val="22"/>
        </w:rPr>
        <w:t>내</w:t>
      </w:r>
      <w:r w:rsidR="001B2696" w:rsidRPr="001B2696">
        <w:rPr>
          <w:rFonts w:eastAsia="나눔명조" w:hint="eastAsia"/>
          <w:sz w:val="20"/>
          <w:szCs w:val="22"/>
        </w:rPr>
        <w:t xml:space="preserve"> </w:t>
      </w:r>
      <w:r w:rsidR="001B2696" w:rsidRPr="001B2696">
        <w:rPr>
          <w:rFonts w:eastAsia="나눔명조" w:hint="eastAsia"/>
          <w:sz w:val="20"/>
          <w:szCs w:val="22"/>
        </w:rPr>
        <w:t>풍토와</w:t>
      </w:r>
      <w:r w:rsidR="001B2696" w:rsidRPr="001B2696">
        <w:rPr>
          <w:rFonts w:eastAsia="나눔명조" w:hint="eastAsia"/>
          <w:sz w:val="20"/>
          <w:szCs w:val="22"/>
        </w:rPr>
        <w:t xml:space="preserve"> </w:t>
      </w:r>
      <w:r w:rsidR="001B2696" w:rsidRPr="001B2696">
        <w:rPr>
          <w:rFonts w:eastAsia="나눔명조" w:hint="eastAsia"/>
          <w:sz w:val="20"/>
          <w:szCs w:val="22"/>
        </w:rPr>
        <w:t>환경</w:t>
      </w:r>
      <w:r w:rsidR="001B2696" w:rsidRPr="001B2696">
        <w:rPr>
          <w:rFonts w:eastAsia="나눔명조" w:hint="eastAsia"/>
          <w:sz w:val="20"/>
          <w:szCs w:val="22"/>
        </w:rPr>
        <w:t xml:space="preserve">, </w:t>
      </w:r>
      <w:r w:rsidR="001B2696" w:rsidRPr="001B2696">
        <w:rPr>
          <w:rFonts w:eastAsia="나눔명조" w:hint="eastAsia"/>
          <w:sz w:val="20"/>
          <w:szCs w:val="22"/>
        </w:rPr>
        <w:t>즉</w:t>
      </w:r>
      <w:r w:rsidR="001B2696" w:rsidRPr="001B2696">
        <w:rPr>
          <w:rFonts w:eastAsia="나눔명조" w:hint="eastAsia"/>
          <w:sz w:val="20"/>
          <w:szCs w:val="22"/>
        </w:rPr>
        <w:t xml:space="preserve"> </w:t>
      </w:r>
      <w:r w:rsidR="001B2696" w:rsidRPr="001B2696">
        <w:rPr>
          <w:rFonts w:eastAsia="나눔명조" w:hint="eastAsia"/>
          <w:sz w:val="20"/>
          <w:szCs w:val="22"/>
        </w:rPr>
        <w:t>조직문화</w:t>
      </w:r>
      <w:r w:rsidR="001B2696" w:rsidRPr="001B2696">
        <w:rPr>
          <w:rFonts w:eastAsia="나눔명조" w:hint="eastAsia"/>
          <w:sz w:val="20"/>
          <w:szCs w:val="22"/>
        </w:rPr>
        <w:t xml:space="preserve"> </w:t>
      </w:r>
      <w:r w:rsidR="001B2696" w:rsidRPr="001B2696">
        <w:rPr>
          <w:rFonts w:eastAsia="나눔명조" w:hint="eastAsia"/>
          <w:sz w:val="20"/>
          <w:szCs w:val="22"/>
        </w:rPr>
        <w:t>혹은</w:t>
      </w:r>
      <w:r w:rsidR="001B2696" w:rsidRPr="001B2696">
        <w:rPr>
          <w:rFonts w:eastAsia="나눔명조" w:hint="eastAsia"/>
          <w:sz w:val="20"/>
          <w:szCs w:val="22"/>
        </w:rPr>
        <w:t xml:space="preserve"> </w:t>
      </w:r>
      <w:r w:rsidR="001B2696" w:rsidRPr="001B2696">
        <w:rPr>
          <w:rFonts w:eastAsia="나눔명조" w:hint="eastAsia"/>
          <w:sz w:val="20"/>
          <w:szCs w:val="22"/>
        </w:rPr>
        <w:t>조직</w:t>
      </w:r>
      <w:r w:rsidR="001B2696" w:rsidRPr="001B2696">
        <w:rPr>
          <w:rFonts w:eastAsia="나눔명조" w:hint="eastAsia"/>
          <w:sz w:val="20"/>
          <w:szCs w:val="22"/>
        </w:rPr>
        <w:t xml:space="preserve"> </w:t>
      </w:r>
      <w:r w:rsidR="001B2696" w:rsidRPr="001B2696">
        <w:rPr>
          <w:rFonts w:eastAsia="나눔명조" w:hint="eastAsia"/>
          <w:sz w:val="20"/>
          <w:szCs w:val="22"/>
        </w:rPr>
        <w:t>내</w:t>
      </w:r>
      <w:r w:rsidR="001B2696" w:rsidRPr="001B2696">
        <w:rPr>
          <w:rFonts w:eastAsia="나눔명조" w:hint="eastAsia"/>
          <w:sz w:val="20"/>
          <w:szCs w:val="22"/>
        </w:rPr>
        <w:t xml:space="preserve"> </w:t>
      </w:r>
      <w:r w:rsidR="001B2696" w:rsidRPr="001B2696">
        <w:rPr>
          <w:rFonts w:eastAsia="나눔명조" w:hint="eastAsia"/>
          <w:sz w:val="20"/>
          <w:szCs w:val="22"/>
        </w:rPr>
        <w:t>사회경험은</w:t>
      </w:r>
      <w:r w:rsidR="001B2696" w:rsidRPr="001B2696">
        <w:rPr>
          <w:rFonts w:eastAsia="나눔명조" w:hint="eastAsia"/>
          <w:sz w:val="20"/>
          <w:szCs w:val="22"/>
        </w:rPr>
        <w:t xml:space="preserve"> </w:t>
      </w:r>
      <w:r w:rsidR="001B2696" w:rsidRPr="001B2696">
        <w:rPr>
          <w:rFonts w:eastAsia="나눔명조" w:hint="eastAsia"/>
          <w:sz w:val="20"/>
          <w:szCs w:val="22"/>
        </w:rPr>
        <w:t>곧</w:t>
      </w:r>
      <w:r>
        <w:rPr>
          <w:rFonts w:eastAsia="나눔명조" w:hint="eastAsia"/>
          <w:sz w:val="20"/>
          <w:szCs w:val="22"/>
        </w:rPr>
        <w:t xml:space="preserve"> </w:t>
      </w:r>
      <w:r w:rsidR="001B2696" w:rsidRPr="001B2696">
        <w:rPr>
          <w:rFonts w:eastAsia="나눔명조" w:hint="eastAsia"/>
          <w:sz w:val="20"/>
          <w:szCs w:val="22"/>
        </w:rPr>
        <w:t>공직</w:t>
      </w:r>
      <w:r w:rsidR="001B2696" w:rsidRPr="001B2696">
        <w:rPr>
          <w:rFonts w:eastAsia="나눔명조" w:hint="eastAsia"/>
          <w:sz w:val="20"/>
          <w:szCs w:val="22"/>
        </w:rPr>
        <w:t xml:space="preserve"> </w:t>
      </w:r>
      <w:r w:rsidR="001B2696" w:rsidRPr="001B2696">
        <w:rPr>
          <w:rFonts w:eastAsia="나눔명조" w:hint="eastAsia"/>
          <w:sz w:val="20"/>
          <w:szCs w:val="22"/>
        </w:rPr>
        <w:t>종사자들의</w:t>
      </w:r>
      <w:r w:rsidR="001B2696" w:rsidRPr="001B2696">
        <w:rPr>
          <w:rFonts w:eastAsia="나눔명조" w:hint="eastAsia"/>
          <w:sz w:val="20"/>
          <w:szCs w:val="22"/>
        </w:rPr>
        <w:t xml:space="preserve"> </w:t>
      </w:r>
      <w:r w:rsidR="001B2696" w:rsidRPr="001B2696">
        <w:rPr>
          <w:rFonts w:eastAsia="나눔명조" w:hint="eastAsia"/>
          <w:sz w:val="20"/>
          <w:szCs w:val="22"/>
        </w:rPr>
        <w:t>내적동기를</w:t>
      </w:r>
      <w:r w:rsidR="001B2696" w:rsidRPr="001B2696">
        <w:rPr>
          <w:rFonts w:eastAsia="나눔명조" w:hint="eastAsia"/>
          <w:sz w:val="20"/>
          <w:szCs w:val="22"/>
        </w:rPr>
        <w:t xml:space="preserve"> </w:t>
      </w:r>
      <w:r w:rsidR="001B2696" w:rsidRPr="001B2696">
        <w:rPr>
          <w:rFonts w:eastAsia="나눔명조" w:hint="eastAsia"/>
          <w:sz w:val="20"/>
          <w:szCs w:val="22"/>
        </w:rPr>
        <w:t>강화하거나</w:t>
      </w:r>
      <w:r w:rsidR="001B2696" w:rsidRPr="001B2696">
        <w:rPr>
          <w:rFonts w:eastAsia="나눔명조" w:hint="eastAsia"/>
          <w:sz w:val="20"/>
          <w:szCs w:val="22"/>
        </w:rPr>
        <w:t xml:space="preserve"> </w:t>
      </w:r>
      <w:r w:rsidR="001B2696" w:rsidRPr="001B2696">
        <w:rPr>
          <w:rFonts w:eastAsia="나눔명조" w:hint="eastAsia"/>
          <w:sz w:val="20"/>
          <w:szCs w:val="22"/>
        </w:rPr>
        <w:t>약화하는</w:t>
      </w:r>
      <w:r w:rsidR="001B2696" w:rsidRPr="001B2696">
        <w:rPr>
          <w:rFonts w:eastAsia="나눔명조" w:hint="eastAsia"/>
          <w:sz w:val="20"/>
          <w:szCs w:val="22"/>
        </w:rPr>
        <w:t xml:space="preserve"> </w:t>
      </w:r>
      <w:r w:rsidR="001B2696" w:rsidRPr="001B2696">
        <w:rPr>
          <w:rFonts w:eastAsia="나눔명조" w:hint="eastAsia"/>
          <w:sz w:val="20"/>
          <w:szCs w:val="22"/>
        </w:rPr>
        <w:t>데</w:t>
      </w:r>
      <w:r w:rsidR="001B2696" w:rsidRPr="001B2696">
        <w:rPr>
          <w:rFonts w:eastAsia="나눔명조" w:hint="eastAsia"/>
          <w:sz w:val="20"/>
          <w:szCs w:val="22"/>
        </w:rPr>
        <w:t xml:space="preserve"> </w:t>
      </w:r>
      <w:r w:rsidR="001B2696" w:rsidRPr="001B2696">
        <w:rPr>
          <w:rFonts w:eastAsia="나눔명조" w:hint="eastAsia"/>
          <w:sz w:val="20"/>
          <w:szCs w:val="22"/>
        </w:rPr>
        <w:t>영향을</w:t>
      </w:r>
      <w:r w:rsidR="001B2696" w:rsidRPr="001B2696">
        <w:rPr>
          <w:rFonts w:eastAsia="나눔명조" w:hint="eastAsia"/>
          <w:sz w:val="20"/>
          <w:szCs w:val="22"/>
        </w:rPr>
        <w:t xml:space="preserve"> </w:t>
      </w:r>
      <w:r w:rsidR="001B2696" w:rsidRPr="001B2696">
        <w:rPr>
          <w:rFonts w:eastAsia="나눔명조" w:hint="eastAsia"/>
          <w:sz w:val="20"/>
          <w:szCs w:val="22"/>
        </w:rPr>
        <w:t>미치는</w:t>
      </w:r>
      <w:r w:rsidR="001B2696" w:rsidRPr="001B2696">
        <w:rPr>
          <w:rFonts w:eastAsia="나눔명조" w:hint="eastAsia"/>
          <w:sz w:val="20"/>
          <w:szCs w:val="22"/>
        </w:rPr>
        <w:t xml:space="preserve"> </w:t>
      </w:r>
      <w:r w:rsidR="001B2696" w:rsidRPr="001B2696">
        <w:rPr>
          <w:rFonts w:eastAsia="나눔명조" w:hint="eastAsia"/>
          <w:sz w:val="20"/>
          <w:szCs w:val="22"/>
        </w:rPr>
        <w:t>요인</w:t>
      </w:r>
      <w:r w:rsidR="001B2696" w:rsidRPr="001B2696">
        <w:rPr>
          <w:rFonts w:eastAsia="나눔명조" w:hint="eastAsia"/>
          <w:sz w:val="20"/>
          <w:szCs w:val="22"/>
        </w:rPr>
        <w:t xml:space="preserve"> </w:t>
      </w:r>
      <w:r w:rsidR="001B2696" w:rsidRPr="001B2696">
        <w:rPr>
          <w:rFonts w:eastAsia="나눔명조" w:hint="eastAsia"/>
          <w:sz w:val="20"/>
          <w:szCs w:val="22"/>
        </w:rPr>
        <w:t>중</w:t>
      </w:r>
      <w:r w:rsidR="001B2696" w:rsidRPr="001B2696">
        <w:rPr>
          <w:rFonts w:eastAsia="나눔명조" w:hint="eastAsia"/>
          <w:sz w:val="20"/>
          <w:szCs w:val="22"/>
        </w:rPr>
        <w:t xml:space="preserve"> </w:t>
      </w:r>
      <w:r w:rsidR="001B2696" w:rsidRPr="001B2696">
        <w:rPr>
          <w:rFonts w:eastAsia="나눔명조" w:hint="eastAsia"/>
          <w:sz w:val="20"/>
          <w:szCs w:val="22"/>
        </w:rPr>
        <w:t>하나이다</w:t>
      </w:r>
      <w:r w:rsidR="001B2696" w:rsidRPr="001B2696">
        <w:rPr>
          <w:rFonts w:eastAsia="나눔명조" w:hint="eastAsia"/>
          <w:sz w:val="20"/>
          <w:szCs w:val="22"/>
        </w:rPr>
        <w:t>.</w:t>
      </w:r>
      <w:r>
        <w:rPr>
          <w:rFonts w:eastAsia="나눔명조"/>
          <w:sz w:val="20"/>
          <w:szCs w:val="22"/>
        </w:rPr>
        <w:t xml:space="preserve"> </w:t>
      </w:r>
    </w:p>
    <w:p w14:paraId="157FABB0" w14:textId="0C529EDA" w:rsidR="001B2696" w:rsidRPr="00750801" w:rsidRDefault="001B2696" w:rsidP="00265BC3">
      <w:pPr>
        <w:wordWrap/>
        <w:adjustRightInd w:val="0"/>
        <w:spacing w:before="120" w:after="120" w:line="276" w:lineRule="auto"/>
        <w:ind w:rightChars="-23" w:right="-55"/>
        <w:rPr>
          <w:rFonts w:eastAsia="나눔명조"/>
          <w:sz w:val="20"/>
          <w:szCs w:val="22"/>
        </w:rPr>
      </w:pPr>
      <w:r w:rsidRPr="001B2696">
        <w:rPr>
          <w:rFonts w:eastAsia="나눔명조" w:hint="eastAsia"/>
          <w:sz w:val="20"/>
          <w:szCs w:val="22"/>
        </w:rPr>
        <w:t>리더십은</w:t>
      </w:r>
      <w:del w:id="521" w:author="Park, Sanghoon" w:date="2021-09-30T22:54:00Z">
        <w:r w:rsidRPr="001B2696" w:rsidDel="00B37D06">
          <w:rPr>
            <w:rFonts w:eastAsia="나눔명조" w:hint="eastAsia"/>
            <w:sz w:val="20"/>
            <w:szCs w:val="22"/>
          </w:rPr>
          <w:delText xml:space="preserve"> </w:delText>
        </w:r>
        <w:r w:rsidRPr="001B2696" w:rsidDel="00B37D06">
          <w:rPr>
            <w:rFonts w:eastAsia="나눔명조" w:hint="eastAsia"/>
            <w:sz w:val="20"/>
            <w:szCs w:val="22"/>
          </w:rPr>
          <w:delText>리더행동</w:delText>
        </w:r>
        <w:r w:rsidR="003F608A" w:rsidDel="00B37D06">
          <w:rPr>
            <w:rFonts w:eastAsia="나눔명조" w:hint="eastAsia"/>
            <w:sz w:val="20"/>
            <w:szCs w:val="22"/>
          </w:rPr>
          <w:delText>을</w:delText>
        </w:r>
        <w:r w:rsidR="003F608A" w:rsidDel="00B37D06">
          <w:rPr>
            <w:rFonts w:eastAsia="나눔명조" w:hint="eastAsia"/>
            <w:sz w:val="20"/>
            <w:szCs w:val="22"/>
          </w:rPr>
          <w:delText xml:space="preserve"> </w:delText>
        </w:r>
        <w:r w:rsidR="003F608A" w:rsidDel="00B37D06">
          <w:rPr>
            <w:rFonts w:eastAsia="나눔명조" w:hint="eastAsia"/>
            <w:sz w:val="20"/>
            <w:szCs w:val="22"/>
          </w:rPr>
          <w:delText>통해</w:delText>
        </w:r>
        <w:r w:rsidR="003F608A" w:rsidDel="00B37D06">
          <w:rPr>
            <w:rFonts w:eastAsia="나눔명조" w:hint="eastAsia"/>
            <w:sz w:val="20"/>
            <w:szCs w:val="22"/>
          </w:rPr>
          <w:delText xml:space="preserve"> </w:delText>
        </w:r>
        <w:r w:rsidR="00C061E5" w:rsidDel="00B37D06">
          <w:rPr>
            <w:rFonts w:eastAsia="나눔명조" w:hint="eastAsia"/>
            <w:sz w:val="20"/>
            <w:szCs w:val="22"/>
          </w:rPr>
          <w:delText>발휘</w:delText>
        </w:r>
        <w:r w:rsidR="00C061E5" w:rsidDel="00B37D06">
          <w:rPr>
            <w:rFonts w:eastAsia="나눔명조"/>
            <w:sz w:val="20"/>
            <w:szCs w:val="22"/>
          </w:rPr>
          <w:delText>될</w:delText>
        </w:r>
        <w:r w:rsidR="003F608A" w:rsidDel="00B37D06">
          <w:rPr>
            <w:rFonts w:eastAsia="나눔명조" w:hint="eastAsia"/>
            <w:sz w:val="20"/>
            <w:szCs w:val="22"/>
          </w:rPr>
          <w:delText xml:space="preserve"> </w:delText>
        </w:r>
        <w:r w:rsidR="003F608A" w:rsidDel="00B37D06">
          <w:rPr>
            <w:rFonts w:eastAsia="나눔명조" w:hint="eastAsia"/>
            <w:sz w:val="20"/>
            <w:szCs w:val="22"/>
          </w:rPr>
          <w:delText>수</w:delText>
        </w:r>
        <w:r w:rsidR="003F608A" w:rsidDel="00B37D06">
          <w:rPr>
            <w:rFonts w:eastAsia="나눔명조" w:hint="eastAsia"/>
            <w:sz w:val="20"/>
            <w:szCs w:val="22"/>
          </w:rPr>
          <w:delText xml:space="preserve"> </w:delText>
        </w:r>
        <w:r w:rsidR="003F608A" w:rsidDel="00B37D06">
          <w:rPr>
            <w:rFonts w:eastAsia="나눔명조" w:hint="eastAsia"/>
            <w:sz w:val="20"/>
            <w:szCs w:val="22"/>
          </w:rPr>
          <w:delText>있는데</w:delText>
        </w:r>
        <w:r w:rsidR="003F608A" w:rsidDel="00B37D06">
          <w:rPr>
            <w:rFonts w:eastAsia="나눔명조" w:hint="eastAsia"/>
            <w:sz w:val="20"/>
            <w:szCs w:val="22"/>
          </w:rPr>
          <w:delText>,</w:delText>
        </w:r>
        <w:r w:rsidR="003F608A" w:rsidDel="00B37D06">
          <w:rPr>
            <w:rFonts w:eastAsia="나눔명조"/>
            <w:sz w:val="20"/>
            <w:szCs w:val="22"/>
          </w:rPr>
          <w:delText xml:space="preserve"> </w:delText>
        </w:r>
        <w:r w:rsidR="003F608A" w:rsidDel="00B37D06">
          <w:rPr>
            <w:rFonts w:eastAsia="나눔명조" w:hint="eastAsia"/>
            <w:sz w:val="20"/>
            <w:szCs w:val="22"/>
          </w:rPr>
          <w:delText>리더</w:delText>
        </w:r>
        <w:r w:rsidR="003F608A" w:rsidDel="00B37D06">
          <w:rPr>
            <w:rFonts w:eastAsia="나눔명조" w:hint="eastAsia"/>
            <w:sz w:val="20"/>
            <w:szCs w:val="22"/>
          </w:rPr>
          <w:delText xml:space="preserve"> </w:delText>
        </w:r>
        <w:r w:rsidR="003F608A" w:rsidDel="00B37D06">
          <w:rPr>
            <w:rFonts w:eastAsia="나눔명조" w:hint="eastAsia"/>
            <w:sz w:val="20"/>
            <w:szCs w:val="22"/>
          </w:rPr>
          <w:delText>행동이란</w:delText>
        </w:r>
        <w:r w:rsidR="003F608A" w:rsidDel="00B37D06">
          <w:rPr>
            <w:rFonts w:eastAsia="나눔명조"/>
            <w:sz w:val="20"/>
            <w:szCs w:val="22"/>
          </w:rPr>
          <w:delText xml:space="preserve"> </w:delText>
        </w:r>
      </w:del>
      <w:ins w:id="522" w:author="Park, Sanghoon" w:date="2021-09-30T22:54:00Z">
        <w:r w:rsidR="00B37D06">
          <w:rPr>
            <w:rFonts w:eastAsia="나눔명조"/>
            <w:sz w:val="20"/>
            <w:szCs w:val="22"/>
          </w:rPr>
          <w:t xml:space="preserve"> </w:t>
        </w:r>
      </w:ins>
      <w:r w:rsidR="003F608A">
        <w:rPr>
          <w:rFonts w:eastAsia="나눔명조" w:hint="eastAsia"/>
          <w:sz w:val="20"/>
          <w:szCs w:val="22"/>
        </w:rPr>
        <w:t>조직구성원</w:t>
      </w:r>
      <w:r w:rsidR="003F608A">
        <w:rPr>
          <w:rFonts w:eastAsia="나눔명조" w:hint="eastAsia"/>
          <w:sz w:val="20"/>
          <w:szCs w:val="22"/>
        </w:rPr>
        <w:t xml:space="preserve"> </w:t>
      </w:r>
      <w:r w:rsidR="003F608A">
        <w:rPr>
          <w:rFonts w:eastAsia="나눔명조" w:hint="eastAsia"/>
          <w:sz w:val="20"/>
          <w:szCs w:val="22"/>
        </w:rPr>
        <w:t>집단이</w:t>
      </w:r>
      <w:r w:rsidR="003F608A">
        <w:rPr>
          <w:rFonts w:eastAsia="나눔명조" w:hint="eastAsia"/>
          <w:sz w:val="20"/>
          <w:szCs w:val="22"/>
        </w:rPr>
        <w:t xml:space="preserve"> </w:t>
      </w:r>
      <w:r w:rsidR="003F608A">
        <w:rPr>
          <w:rFonts w:eastAsia="나눔명조" w:hint="eastAsia"/>
          <w:sz w:val="20"/>
          <w:szCs w:val="22"/>
        </w:rPr>
        <w:t>공적가치를</w:t>
      </w:r>
      <w:r w:rsidR="003F608A">
        <w:rPr>
          <w:rFonts w:eastAsia="나눔명조" w:hint="eastAsia"/>
          <w:sz w:val="20"/>
          <w:szCs w:val="22"/>
        </w:rPr>
        <w:t xml:space="preserve"> </w:t>
      </w:r>
      <w:r w:rsidR="003F608A">
        <w:rPr>
          <w:rFonts w:eastAsia="나눔명조" w:hint="eastAsia"/>
          <w:sz w:val="20"/>
          <w:szCs w:val="22"/>
        </w:rPr>
        <w:t>내면화</w:t>
      </w:r>
      <w:r w:rsidR="003F608A">
        <w:rPr>
          <w:rFonts w:eastAsia="나눔명조" w:hint="eastAsia"/>
          <w:sz w:val="20"/>
          <w:szCs w:val="22"/>
        </w:rPr>
        <w:t xml:space="preserve"> </w:t>
      </w:r>
      <w:r w:rsidR="003F608A">
        <w:rPr>
          <w:rFonts w:eastAsia="나눔명조" w:hint="eastAsia"/>
          <w:sz w:val="20"/>
          <w:szCs w:val="22"/>
        </w:rPr>
        <w:t>하도록</w:t>
      </w:r>
      <w:r w:rsidR="003F608A">
        <w:rPr>
          <w:rFonts w:eastAsia="나눔명조" w:hint="eastAsia"/>
          <w:sz w:val="20"/>
          <w:szCs w:val="22"/>
        </w:rPr>
        <w:t xml:space="preserve"> </w:t>
      </w:r>
      <w:r w:rsidR="003F608A">
        <w:rPr>
          <w:rFonts w:eastAsia="나눔명조" w:hint="eastAsia"/>
          <w:sz w:val="20"/>
          <w:szCs w:val="22"/>
        </w:rPr>
        <w:t>하고</w:t>
      </w:r>
      <w:r w:rsidR="003F608A">
        <w:rPr>
          <w:rFonts w:eastAsia="나눔명조" w:hint="eastAsia"/>
          <w:sz w:val="20"/>
          <w:szCs w:val="22"/>
        </w:rPr>
        <w:t>,</w:t>
      </w:r>
      <w:r w:rsidR="003F608A">
        <w:rPr>
          <w:rFonts w:eastAsia="나눔명조"/>
          <w:sz w:val="20"/>
          <w:szCs w:val="22"/>
        </w:rPr>
        <w:t xml:space="preserve"> </w:t>
      </w:r>
      <w:r w:rsidR="003F608A">
        <w:rPr>
          <w:rFonts w:eastAsia="나눔명조" w:hint="eastAsia"/>
          <w:sz w:val="20"/>
          <w:szCs w:val="22"/>
        </w:rPr>
        <w:t>구성원들의</w:t>
      </w:r>
      <w:r w:rsidR="003F608A">
        <w:rPr>
          <w:rFonts w:eastAsia="나눔명조" w:hint="eastAsia"/>
          <w:sz w:val="20"/>
          <w:szCs w:val="22"/>
        </w:rPr>
        <w:t xml:space="preserve"> </w:t>
      </w:r>
      <w:r w:rsidR="003F608A">
        <w:rPr>
          <w:rFonts w:eastAsia="나눔명조" w:hint="eastAsia"/>
          <w:sz w:val="20"/>
          <w:szCs w:val="22"/>
        </w:rPr>
        <w:t>자아관념을</w:t>
      </w:r>
      <w:r w:rsidR="003F608A">
        <w:rPr>
          <w:rFonts w:eastAsia="나눔명조" w:hint="eastAsia"/>
          <w:sz w:val="20"/>
          <w:szCs w:val="22"/>
        </w:rPr>
        <w:t xml:space="preserve"> </w:t>
      </w:r>
      <w:r w:rsidR="003F608A">
        <w:rPr>
          <w:rFonts w:eastAsia="나눔명조" w:hint="eastAsia"/>
          <w:sz w:val="20"/>
          <w:szCs w:val="22"/>
        </w:rPr>
        <w:t>변화하게</w:t>
      </w:r>
      <w:r w:rsidR="003F608A">
        <w:rPr>
          <w:rFonts w:eastAsia="나눔명조" w:hint="eastAsia"/>
          <w:sz w:val="20"/>
          <w:szCs w:val="22"/>
        </w:rPr>
        <w:t xml:space="preserve"> </w:t>
      </w:r>
      <w:r w:rsidR="003F608A">
        <w:rPr>
          <w:rFonts w:eastAsia="나눔명조" w:hint="eastAsia"/>
          <w:sz w:val="20"/>
          <w:szCs w:val="22"/>
        </w:rPr>
        <w:t>만드는</w:t>
      </w:r>
      <w:r w:rsidR="003F608A">
        <w:rPr>
          <w:rFonts w:eastAsia="나눔명조" w:hint="eastAsia"/>
          <w:sz w:val="20"/>
          <w:szCs w:val="22"/>
        </w:rPr>
        <w:t xml:space="preserve"> </w:t>
      </w:r>
      <w:r w:rsidR="003F608A">
        <w:rPr>
          <w:rFonts w:eastAsia="나눔명조" w:hint="eastAsia"/>
          <w:sz w:val="20"/>
          <w:szCs w:val="22"/>
        </w:rPr>
        <w:t>행위</w:t>
      </w:r>
      <w:ins w:id="523" w:author="Park, Sanghoon" w:date="2021-09-30T22:54:00Z">
        <w:r w:rsidR="00B37D06">
          <w:rPr>
            <w:rFonts w:eastAsia="나눔명조" w:hint="eastAsia"/>
            <w:sz w:val="20"/>
            <w:szCs w:val="22"/>
          </w:rPr>
          <w:t>를</w:t>
        </w:r>
        <w:r w:rsidR="00B37D06">
          <w:rPr>
            <w:rFonts w:eastAsia="나눔명조" w:hint="eastAsia"/>
            <w:sz w:val="20"/>
            <w:szCs w:val="22"/>
          </w:rPr>
          <w:t xml:space="preserve"> </w:t>
        </w:r>
        <w:r w:rsidR="00B37D06">
          <w:rPr>
            <w:rFonts w:eastAsia="나눔명조" w:hint="eastAsia"/>
            <w:sz w:val="20"/>
            <w:szCs w:val="22"/>
          </w:rPr>
          <w:t>통해</w:t>
        </w:r>
        <w:r w:rsidR="00B37D06">
          <w:rPr>
            <w:rFonts w:eastAsia="나눔명조" w:hint="eastAsia"/>
            <w:sz w:val="20"/>
            <w:szCs w:val="22"/>
          </w:rPr>
          <w:t xml:space="preserve"> </w:t>
        </w:r>
        <w:r w:rsidR="00B37D06">
          <w:rPr>
            <w:rFonts w:eastAsia="나눔명조" w:hint="eastAsia"/>
            <w:sz w:val="20"/>
            <w:szCs w:val="22"/>
          </w:rPr>
          <w:t>발휘된다</w:t>
        </w:r>
      </w:ins>
      <w:r w:rsidR="00B37D06">
        <w:rPr>
          <w:rFonts w:eastAsia="나눔명조"/>
          <w:sz w:val="20"/>
          <w:szCs w:val="22"/>
        </w:rPr>
        <w:fldChar w:fldCharType="begin"/>
      </w:r>
      <w:r w:rsidR="005302F9">
        <w:rPr>
          <w:rFonts w:eastAsia="나눔명조" w:hint="eastAsia"/>
          <w:sz w:val="20"/>
          <w:szCs w:val="22"/>
        </w:rPr>
        <w:instrText xml:space="preserve"> ADDIN ZOTERO_ITEM CSL_CITATION {"citationID":"9BaIr5TZ","properties":{"formattedCitation":"(\\uc0\\u44608{}\\uc0\\u54840{}\\uc0\\u51221{} 2020)","plainCitation":"(</w:instrText>
      </w:r>
      <w:r w:rsidR="005302F9">
        <w:rPr>
          <w:rFonts w:eastAsia="나눔명조" w:hint="eastAsia"/>
          <w:sz w:val="20"/>
          <w:szCs w:val="22"/>
        </w:rPr>
        <w:instrText>김호정</w:instrText>
      </w:r>
      <w:r w:rsidR="005302F9">
        <w:rPr>
          <w:rFonts w:eastAsia="나눔명조" w:hint="eastAsia"/>
          <w:sz w:val="20"/>
          <w:szCs w:val="22"/>
        </w:rPr>
        <w:instrText xml:space="preserve"> 2020)","noteIndex":0},"citationItems":[{"id":1409,"uris":["http://zotero.org/users/5210</w:instrText>
      </w:r>
      <w:r w:rsidR="005302F9">
        <w:rPr>
          <w:rFonts w:eastAsia="나눔명조"/>
          <w:sz w:val="20"/>
          <w:szCs w:val="22"/>
        </w:rPr>
        <w:instrText>800/items/EMZQBNJ7"],"uri":["http://zotero.org/users/5210800/items/EMZQBNJ7"],"itemData":{"id":1409,"type":"article-journal","container-title":"Korean Public Administration Review","DOI":"10.18333/KPAR.54.2.257","ISSN":"1226-2536","issue":"2","language":"</w:instrText>
      </w:r>
      <w:r w:rsidR="005302F9">
        <w:rPr>
          <w:rFonts w:eastAsia="나눔명조" w:hint="eastAsia"/>
          <w:sz w:val="20"/>
          <w:szCs w:val="22"/>
        </w:rPr>
        <w:instrText>ko","note":"Citation Key: kim:2020","page":"257</w:instrText>
      </w:r>
      <w:r w:rsidR="005302F9">
        <w:rPr>
          <w:rFonts w:eastAsia="나눔명조" w:hint="eastAsia"/>
          <w:sz w:val="20"/>
          <w:szCs w:val="22"/>
        </w:rPr>
        <w:instrText>–</w:instrText>
      </w:r>
      <w:r w:rsidR="005302F9">
        <w:rPr>
          <w:rFonts w:eastAsia="나눔명조" w:hint="eastAsia"/>
          <w:sz w:val="20"/>
          <w:szCs w:val="22"/>
        </w:rPr>
        <w:instrText>284","title":"</w:instrText>
      </w:r>
      <w:r w:rsidR="005302F9">
        <w:rPr>
          <w:rFonts w:eastAsia="나눔명조" w:hint="eastAsia"/>
          <w:sz w:val="20"/>
          <w:szCs w:val="22"/>
        </w:rPr>
        <w:instrText>공공봉사동기</w:instrText>
      </w:r>
      <w:r w:rsidR="005302F9">
        <w:rPr>
          <w:rFonts w:eastAsia="나눔명조" w:hint="eastAsia"/>
          <w:sz w:val="20"/>
          <w:szCs w:val="22"/>
        </w:rPr>
        <w:instrText>(PSM)</w:instrText>
      </w:r>
      <w:r w:rsidR="005302F9">
        <w:rPr>
          <w:rFonts w:eastAsia="나눔명조" w:hint="eastAsia"/>
          <w:sz w:val="20"/>
          <w:szCs w:val="22"/>
        </w:rPr>
        <w:instrText>와</w:instrText>
      </w:r>
      <w:r w:rsidR="005302F9">
        <w:rPr>
          <w:rFonts w:eastAsia="나눔명조" w:hint="eastAsia"/>
          <w:sz w:val="20"/>
          <w:szCs w:val="22"/>
        </w:rPr>
        <w:instrText xml:space="preserve"> </w:instrText>
      </w:r>
      <w:r w:rsidR="005302F9">
        <w:rPr>
          <w:rFonts w:eastAsia="나눔명조" w:hint="eastAsia"/>
          <w:sz w:val="20"/>
          <w:szCs w:val="22"/>
        </w:rPr>
        <w:instrText>리더십의</w:instrText>
      </w:r>
      <w:r w:rsidR="005302F9">
        <w:rPr>
          <w:rFonts w:eastAsia="나눔명조" w:hint="eastAsia"/>
          <w:sz w:val="20"/>
          <w:szCs w:val="22"/>
        </w:rPr>
        <w:instrText xml:space="preserve"> </w:instrText>
      </w:r>
      <w:r w:rsidR="005302F9">
        <w:rPr>
          <w:rFonts w:eastAsia="나눔명조" w:hint="eastAsia"/>
          <w:sz w:val="20"/>
          <w:szCs w:val="22"/>
        </w:rPr>
        <w:instrText>관계</w:instrText>
      </w:r>
      <w:r w:rsidR="005302F9">
        <w:rPr>
          <w:rFonts w:eastAsia="나눔명조" w:hint="eastAsia"/>
          <w:sz w:val="20"/>
          <w:szCs w:val="22"/>
        </w:rPr>
        <w:instrText>","volume":"54","author":[{"family":"</w:instrText>
      </w:r>
      <w:r w:rsidR="005302F9">
        <w:rPr>
          <w:rFonts w:eastAsia="나눔명조" w:hint="eastAsia"/>
          <w:sz w:val="20"/>
          <w:szCs w:val="22"/>
        </w:rPr>
        <w:instrText>김호정</w:instrText>
      </w:r>
      <w:r w:rsidR="005302F9">
        <w:rPr>
          <w:rFonts w:eastAsia="나눔명조" w:hint="eastAsia"/>
          <w:sz w:val="20"/>
          <w:szCs w:val="22"/>
        </w:rPr>
        <w:instrText>","given":""}],"issued":{"date-parts":[["2020",6]]}}}],"schema":"https://github.com/citation-style-language/schema/raw/master/csl-cit</w:instrText>
      </w:r>
      <w:r w:rsidR="005302F9">
        <w:rPr>
          <w:rFonts w:eastAsia="나눔명조"/>
          <w:sz w:val="20"/>
          <w:szCs w:val="22"/>
        </w:rPr>
        <w:instrText xml:space="preserve">ation.json"} </w:instrText>
      </w:r>
      <w:r w:rsidR="00B37D06">
        <w:rPr>
          <w:rFonts w:eastAsia="나눔명조"/>
          <w:sz w:val="20"/>
          <w:szCs w:val="22"/>
        </w:rPr>
        <w:fldChar w:fldCharType="separate"/>
      </w:r>
      <w:r w:rsidR="00B37D06" w:rsidRPr="00B37D06">
        <w:rPr>
          <w:rFonts w:eastAsia="나눔명조"/>
          <w:sz w:val="20"/>
          <w:szCs w:val="22"/>
          <w:rPrChange w:id="524" w:author="Park, Sanghoon" w:date="2021-09-30T22:55:00Z">
            <w:rPr>
              <w:sz w:val="20"/>
            </w:rPr>
          </w:rPrChange>
        </w:rPr>
        <w:t>(</w:t>
      </w:r>
      <w:r w:rsidR="00B37D06" w:rsidRPr="00B37D06">
        <w:rPr>
          <w:rFonts w:eastAsia="나눔명조" w:hint="eastAsia"/>
          <w:sz w:val="20"/>
          <w:szCs w:val="22"/>
          <w:rPrChange w:id="525" w:author="Park, Sanghoon" w:date="2021-09-30T22:55:00Z">
            <w:rPr>
              <w:rFonts w:hint="eastAsia"/>
              <w:sz w:val="20"/>
            </w:rPr>
          </w:rPrChange>
        </w:rPr>
        <w:t>김호정</w:t>
      </w:r>
      <w:r w:rsidR="00B37D06" w:rsidRPr="00B37D06">
        <w:rPr>
          <w:rFonts w:eastAsia="나눔명조"/>
          <w:sz w:val="20"/>
          <w:szCs w:val="22"/>
          <w:rPrChange w:id="526" w:author="Park, Sanghoon" w:date="2021-09-30T22:55:00Z">
            <w:rPr>
              <w:sz w:val="20"/>
            </w:rPr>
          </w:rPrChange>
        </w:rPr>
        <w:t xml:space="preserve"> 2020)</w:t>
      </w:r>
      <w:r w:rsidR="00B37D06">
        <w:rPr>
          <w:rFonts w:eastAsia="나눔명조"/>
          <w:sz w:val="20"/>
          <w:szCs w:val="22"/>
        </w:rPr>
        <w:fldChar w:fldCharType="end"/>
      </w:r>
      <w:del w:id="527" w:author="Park, Sanghoon" w:date="2021-09-30T22:54:00Z">
        <w:r w:rsidR="003F608A" w:rsidDel="00B37D06">
          <w:rPr>
            <w:rFonts w:eastAsia="나눔명조" w:hint="eastAsia"/>
            <w:sz w:val="20"/>
            <w:szCs w:val="22"/>
          </w:rPr>
          <w:delText>이다</w:delText>
        </w:r>
      </w:del>
      <w:del w:id="528" w:author="Park, Sanghoon" w:date="2021-09-30T22:55:00Z">
        <w:r w:rsidRPr="001B2696" w:rsidDel="00B37D06">
          <w:rPr>
            <w:rFonts w:eastAsia="나눔명조" w:hint="eastAsia"/>
            <w:sz w:val="20"/>
            <w:szCs w:val="22"/>
          </w:rPr>
          <w:delText>(</w:delText>
        </w:r>
        <w:r w:rsidRPr="001B2696" w:rsidDel="00B37D06">
          <w:rPr>
            <w:rFonts w:eastAsia="나눔명조" w:hint="eastAsia"/>
            <w:sz w:val="20"/>
            <w:szCs w:val="22"/>
          </w:rPr>
          <w:delText>김호정</w:delText>
        </w:r>
        <w:r w:rsidRPr="001B2696" w:rsidDel="00B37D06">
          <w:rPr>
            <w:rFonts w:eastAsia="나눔명조" w:hint="eastAsia"/>
            <w:sz w:val="20"/>
            <w:szCs w:val="22"/>
          </w:rPr>
          <w:delText xml:space="preserve"> 2020)</w:delText>
        </w:r>
      </w:del>
      <w:r w:rsidRPr="001B2696">
        <w:rPr>
          <w:rFonts w:eastAsia="나눔명조" w:hint="eastAsia"/>
          <w:sz w:val="20"/>
          <w:szCs w:val="22"/>
        </w:rPr>
        <w:t xml:space="preserve">. </w:t>
      </w:r>
      <w:commentRangeStart w:id="529"/>
      <w:del w:id="530" w:author="Park, Sanghoon" w:date="2021-09-30T23:12:00Z">
        <w:r w:rsidRPr="001B2696" w:rsidDel="00A064FA">
          <w:rPr>
            <w:rFonts w:eastAsia="나눔명조" w:hint="eastAsia"/>
            <w:sz w:val="20"/>
            <w:szCs w:val="22"/>
          </w:rPr>
          <w:delText>또한</w:delText>
        </w:r>
        <w:r w:rsidR="008D02CD" w:rsidDel="00A064FA">
          <w:rPr>
            <w:rFonts w:eastAsia="나눔명조" w:hint="eastAsia"/>
            <w:sz w:val="20"/>
            <w:szCs w:val="22"/>
          </w:rPr>
          <w:delText xml:space="preserve"> </w:delText>
        </w:r>
        <w:commentRangeEnd w:id="529"/>
        <w:r w:rsidR="00A064FA" w:rsidDel="00A064FA">
          <w:rPr>
            <w:rStyle w:val="CommentReference"/>
            <w:rFonts w:hint="eastAsia"/>
          </w:rPr>
          <w:commentReference w:id="529"/>
        </w:r>
      </w:del>
      <w:ins w:id="531" w:author="Park, Sanghoon" w:date="2021-09-30T23:12:00Z">
        <w:r w:rsidR="00A064FA">
          <w:rPr>
            <w:rFonts w:eastAsia="나눔명조" w:hint="eastAsia"/>
            <w:sz w:val="20"/>
            <w:szCs w:val="22"/>
          </w:rPr>
          <w:t>즉</w:t>
        </w:r>
        <w:r w:rsidR="00A064FA">
          <w:rPr>
            <w:rFonts w:eastAsia="나눔명조" w:hint="eastAsia"/>
            <w:sz w:val="20"/>
            <w:szCs w:val="22"/>
          </w:rPr>
          <w:t>,</w:t>
        </w:r>
        <w:r w:rsidR="00A064FA">
          <w:rPr>
            <w:rFonts w:eastAsia="나눔명조"/>
            <w:sz w:val="20"/>
            <w:szCs w:val="22"/>
          </w:rPr>
          <w:t xml:space="preserve"> </w:t>
        </w:r>
      </w:ins>
      <w:r w:rsidR="00C061E5">
        <w:rPr>
          <w:rFonts w:eastAsia="나눔명조" w:hint="eastAsia"/>
          <w:sz w:val="20"/>
          <w:szCs w:val="22"/>
        </w:rPr>
        <w:t>리더가</w:t>
      </w:r>
      <w:r w:rsidR="00C061E5">
        <w:rPr>
          <w:rFonts w:eastAsia="나눔명조" w:hint="eastAsia"/>
          <w:sz w:val="20"/>
          <w:szCs w:val="22"/>
        </w:rPr>
        <w:t xml:space="preserve"> </w:t>
      </w:r>
      <w:r w:rsidRPr="001B2696">
        <w:rPr>
          <w:rFonts w:eastAsia="나눔명조" w:hint="eastAsia"/>
          <w:sz w:val="20"/>
          <w:szCs w:val="22"/>
        </w:rPr>
        <w:t>혁신적이고</w:t>
      </w:r>
      <w:r w:rsidRPr="001B2696">
        <w:rPr>
          <w:rFonts w:eastAsia="나눔명조" w:hint="eastAsia"/>
          <w:sz w:val="20"/>
          <w:szCs w:val="22"/>
        </w:rPr>
        <w:t xml:space="preserve"> </w:t>
      </w:r>
      <w:r w:rsidRPr="001B2696">
        <w:rPr>
          <w:rFonts w:eastAsia="나눔명조" w:hint="eastAsia"/>
          <w:sz w:val="20"/>
          <w:szCs w:val="22"/>
        </w:rPr>
        <w:t>개방적인</w:t>
      </w:r>
      <w:r w:rsidRPr="001B2696">
        <w:rPr>
          <w:rFonts w:eastAsia="나눔명조" w:hint="eastAsia"/>
          <w:sz w:val="20"/>
          <w:szCs w:val="22"/>
        </w:rPr>
        <w:t xml:space="preserve"> </w:t>
      </w:r>
      <w:r w:rsidRPr="001B2696">
        <w:rPr>
          <w:rFonts w:eastAsia="나눔명조" w:hint="eastAsia"/>
          <w:sz w:val="20"/>
          <w:szCs w:val="22"/>
        </w:rPr>
        <w:t>문화</w:t>
      </w:r>
      <w:r w:rsidR="00C061E5">
        <w:rPr>
          <w:rFonts w:eastAsia="나눔명조" w:hint="eastAsia"/>
          <w:sz w:val="20"/>
          <w:szCs w:val="22"/>
        </w:rPr>
        <w:t>를</w:t>
      </w:r>
      <w:r w:rsidR="00C061E5">
        <w:rPr>
          <w:rFonts w:eastAsia="나눔명조" w:hint="eastAsia"/>
          <w:sz w:val="20"/>
          <w:szCs w:val="22"/>
        </w:rPr>
        <w:t xml:space="preserve"> </w:t>
      </w:r>
      <w:r w:rsidR="00C061E5">
        <w:rPr>
          <w:rFonts w:eastAsia="나눔명조" w:hint="eastAsia"/>
          <w:sz w:val="20"/>
          <w:szCs w:val="22"/>
        </w:rPr>
        <w:t>활성화하고</w:t>
      </w:r>
      <w:r w:rsidR="00C061E5">
        <w:rPr>
          <w:rFonts w:eastAsia="나눔명조" w:hint="eastAsia"/>
          <w:sz w:val="20"/>
          <w:szCs w:val="22"/>
        </w:rPr>
        <w:t xml:space="preserve"> </w:t>
      </w:r>
      <w:r w:rsidR="00C061E5">
        <w:rPr>
          <w:rFonts w:eastAsia="나눔명조" w:hint="eastAsia"/>
          <w:sz w:val="20"/>
          <w:szCs w:val="22"/>
        </w:rPr>
        <w:t>집단</w:t>
      </w:r>
      <w:r w:rsidR="00C061E5">
        <w:rPr>
          <w:rFonts w:eastAsia="나눔명조" w:hint="eastAsia"/>
          <w:sz w:val="20"/>
          <w:szCs w:val="22"/>
        </w:rPr>
        <w:t xml:space="preserve"> </w:t>
      </w:r>
      <w:r w:rsidR="00C061E5">
        <w:rPr>
          <w:rFonts w:eastAsia="나눔명조" w:hint="eastAsia"/>
          <w:sz w:val="20"/>
          <w:szCs w:val="22"/>
        </w:rPr>
        <w:t>내에서</w:t>
      </w:r>
      <w:r w:rsidR="00C061E5">
        <w:rPr>
          <w:rFonts w:eastAsia="나눔명조" w:hint="eastAsia"/>
          <w:sz w:val="20"/>
          <w:szCs w:val="22"/>
        </w:rPr>
        <w:t xml:space="preserve"> </w:t>
      </w:r>
      <w:r w:rsidRPr="001B2696">
        <w:rPr>
          <w:rFonts w:eastAsia="나눔명조" w:hint="eastAsia"/>
          <w:sz w:val="20"/>
          <w:szCs w:val="22"/>
        </w:rPr>
        <w:t>조직목표</w:t>
      </w:r>
      <w:r w:rsidRPr="001B2696">
        <w:rPr>
          <w:rFonts w:eastAsia="나눔명조" w:hint="eastAsia"/>
          <w:sz w:val="20"/>
          <w:szCs w:val="22"/>
        </w:rPr>
        <w:t xml:space="preserve"> </w:t>
      </w:r>
      <w:r w:rsidRPr="001B2696">
        <w:rPr>
          <w:rFonts w:eastAsia="나눔명조" w:hint="eastAsia"/>
          <w:sz w:val="20"/>
          <w:szCs w:val="22"/>
        </w:rPr>
        <w:t>일치성을</w:t>
      </w:r>
      <w:r w:rsidRPr="001B2696">
        <w:rPr>
          <w:rFonts w:eastAsia="나눔명조" w:hint="eastAsia"/>
          <w:sz w:val="20"/>
          <w:szCs w:val="22"/>
        </w:rPr>
        <w:t xml:space="preserve"> </w:t>
      </w:r>
      <w:r w:rsidR="00C061E5">
        <w:rPr>
          <w:rFonts w:eastAsia="나눔명조" w:hint="eastAsia"/>
          <w:sz w:val="20"/>
          <w:szCs w:val="22"/>
        </w:rPr>
        <w:t>강화하면</w:t>
      </w:r>
      <w:ins w:id="532" w:author="Park, Sanghoon" w:date="2021-09-30T23:08:00Z">
        <w:r w:rsidR="00A064FA">
          <w:rPr>
            <w:rFonts w:eastAsia="나눔명조" w:hint="eastAsia"/>
            <w:sz w:val="20"/>
            <w:szCs w:val="22"/>
          </w:rPr>
          <w:t xml:space="preserve"> </w:t>
        </w:r>
        <w:r w:rsidR="00A064FA">
          <w:rPr>
            <w:rFonts w:eastAsia="나눔명조" w:hint="eastAsia"/>
            <w:sz w:val="20"/>
            <w:szCs w:val="22"/>
          </w:rPr>
          <w:t>구성원들의</w:t>
        </w:r>
      </w:ins>
      <w:r w:rsidR="00C061E5">
        <w:rPr>
          <w:rFonts w:eastAsia="나눔명조" w:hint="eastAsia"/>
          <w:sz w:val="20"/>
          <w:szCs w:val="22"/>
        </w:rPr>
        <w:t xml:space="preserve"> </w:t>
      </w:r>
      <w:r w:rsidR="00012453">
        <w:rPr>
          <w:rFonts w:eastAsia="나눔명조" w:hint="eastAsia"/>
          <w:sz w:val="20"/>
          <w:szCs w:val="22"/>
        </w:rPr>
        <w:t>공공봉사동기</w:t>
      </w:r>
      <w:ins w:id="533" w:author="Park, Sanghoon" w:date="2021-09-30T23:08:00Z">
        <w:r w:rsidR="00A064FA">
          <w:rPr>
            <w:rFonts w:eastAsia="나눔명조" w:hint="eastAsia"/>
            <w:sz w:val="20"/>
            <w:szCs w:val="22"/>
          </w:rPr>
          <w:t>가</w:t>
        </w:r>
        <w:r w:rsidR="00A064FA">
          <w:rPr>
            <w:rFonts w:eastAsia="나눔명조" w:hint="eastAsia"/>
            <w:sz w:val="20"/>
            <w:szCs w:val="22"/>
          </w:rPr>
          <w:t xml:space="preserve"> </w:t>
        </w:r>
        <w:r w:rsidR="00A064FA">
          <w:rPr>
            <w:rFonts w:eastAsia="나눔명조" w:hint="eastAsia"/>
            <w:sz w:val="20"/>
            <w:szCs w:val="22"/>
          </w:rPr>
          <w:t>제고될</w:t>
        </w:r>
        <w:r w:rsidR="00A064FA">
          <w:rPr>
            <w:rFonts w:eastAsia="나눔명조" w:hint="eastAsia"/>
            <w:sz w:val="20"/>
            <w:szCs w:val="22"/>
          </w:rPr>
          <w:t xml:space="preserve"> </w:t>
        </w:r>
        <w:r w:rsidR="00A064FA">
          <w:rPr>
            <w:rFonts w:eastAsia="나눔명조" w:hint="eastAsia"/>
            <w:sz w:val="20"/>
            <w:szCs w:val="22"/>
          </w:rPr>
          <w:t>것이라</w:t>
        </w:r>
        <w:r w:rsidR="00A064FA">
          <w:rPr>
            <w:rFonts w:eastAsia="나눔명조" w:hint="eastAsia"/>
            <w:sz w:val="20"/>
            <w:szCs w:val="22"/>
          </w:rPr>
          <w:t xml:space="preserve"> </w:t>
        </w:r>
        <w:r w:rsidR="00A064FA">
          <w:rPr>
            <w:rFonts w:eastAsia="나눔명조" w:hint="eastAsia"/>
            <w:sz w:val="20"/>
            <w:szCs w:val="22"/>
          </w:rPr>
          <w:t>기대할</w:t>
        </w:r>
        <w:r w:rsidR="00A064FA">
          <w:rPr>
            <w:rFonts w:eastAsia="나눔명조" w:hint="eastAsia"/>
            <w:sz w:val="20"/>
            <w:szCs w:val="22"/>
          </w:rPr>
          <w:t xml:space="preserve"> </w:t>
        </w:r>
        <w:r w:rsidR="00A064FA">
          <w:rPr>
            <w:rFonts w:eastAsia="나눔명조" w:hint="eastAsia"/>
            <w:sz w:val="20"/>
            <w:szCs w:val="22"/>
          </w:rPr>
          <w:t>수</w:t>
        </w:r>
        <w:r w:rsidR="00A064FA">
          <w:rPr>
            <w:rFonts w:eastAsia="나눔명조" w:hint="eastAsia"/>
            <w:sz w:val="20"/>
            <w:szCs w:val="22"/>
          </w:rPr>
          <w:t xml:space="preserve"> </w:t>
        </w:r>
        <w:r w:rsidR="00A064FA">
          <w:rPr>
            <w:rFonts w:eastAsia="나눔명조" w:hint="eastAsia"/>
            <w:sz w:val="20"/>
            <w:szCs w:val="22"/>
          </w:rPr>
          <w:t>있다</w:t>
        </w:r>
      </w:ins>
      <w:del w:id="534" w:author="Park, Sanghoon" w:date="2021-09-30T23:08:00Z">
        <w:r w:rsidRPr="00A064FA" w:rsidDel="00A064FA">
          <w:rPr>
            <w:rFonts w:eastAsia="나눔명조"/>
            <w:color w:val="FF0000"/>
            <w:sz w:val="20"/>
            <w:szCs w:val="22"/>
            <w:rPrChange w:id="535" w:author="Park, Sanghoon" w:date="2021-09-30T23:09:00Z">
              <w:rPr>
                <w:rFonts w:eastAsia="나눔명조"/>
                <w:sz w:val="20"/>
                <w:szCs w:val="22"/>
              </w:rPr>
            </w:rPrChange>
          </w:rPr>
          <w:delText xml:space="preserve"> </w:delText>
        </w:r>
        <w:r w:rsidRPr="00A064FA" w:rsidDel="00A064FA">
          <w:rPr>
            <w:rFonts w:eastAsia="나눔명조" w:hint="eastAsia"/>
            <w:color w:val="FF0000"/>
            <w:sz w:val="20"/>
            <w:szCs w:val="22"/>
            <w:rPrChange w:id="536" w:author="Park, Sanghoon" w:date="2021-09-30T23:09:00Z">
              <w:rPr>
                <w:rFonts w:eastAsia="나눔명조" w:hint="eastAsia"/>
                <w:sz w:val="20"/>
                <w:szCs w:val="22"/>
              </w:rPr>
            </w:rPrChange>
          </w:rPr>
          <w:delText>수준</w:delText>
        </w:r>
        <w:r w:rsidR="00C061E5" w:rsidRPr="00A064FA" w:rsidDel="00A064FA">
          <w:rPr>
            <w:rFonts w:eastAsia="나눔명조"/>
            <w:color w:val="FF0000"/>
            <w:sz w:val="20"/>
            <w:szCs w:val="22"/>
            <w:rPrChange w:id="537" w:author="Park, Sanghoon" w:date="2021-09-30T23:09:00Z">
              <w:rPr>
                <w:rFonts w:eastAsia="나눔명조"/>
                <w:sz w:val="20"/>
                <w:szCs w:val="22"/>
              </w:rPr>
            </w:rPrChange>
          </w:rPr>
          <w:delText xml:space="preserve"> </w:delText>
        </w:r>
        <w:r w:rsidR="00C061E5" w:rsidRPr="00A064FA" w:rsidDel="00A064FA">
          <w:rPr>
            <w:rFonts w:eastAsia="나눔명조" w:hint="eastAsia"/>
            <w:color w:val="FF0000"/>
            <w:sz w:val="20"/>
            <w:szCs w:val="22"/>
            <w:rPrChange w:id="538" w:author="Park, Sanghoon" w:date="2021-09-30T23:09:00Z">
              <w:rPr>
                <w:rFonts w:eastAsia="나눔명조" w:hint="eastAsia"/>
                <w:sz w:val="20"/>
                <w:szCs w:val="22"/>
              </w:rPr>
            </w:rPrChange>
          </w:rPr>
          <w:delText>역시</w:delText>
        </w:r>
        <w:r w:rsidRPr="00A064FA" w:rsidDel="00A064FA">
          <w:rPr>
            <w:rFonts w:eastAsia="나눔명조"/>
            <w:color w:val="FF0000"/>
            <w:sz w:val="20"/>
            <w:szCs w:val="22"/>
            <w:rPrChange w:id="539" w:author="Park, Sanghoon" w:date="2021-09-30T23:09:00Z">
              <w:rPr>
                <w:rFonts w:eastAsia="나눔명조"/>
                <w:sz w:val="20"/>
                <w:szCs w:val="22"/>
              </w:rPr>
            </w:rPrChange>
          </w:rPr>
          <w:delText xml:space="preserve"> </w:delText>
        </w:r>
        <w:r w:rsidRPr="00A064FA" w:rsidDel="00A064FA">
          <w:rPr>
            <w:rFonts w:eastAsia="나눔명조" w:hint="eastAsia"/>
            <w:color w:val="FF0000"/>
            <w:sz w:val="20"/>
            <w:szCs w:val="22"/>
            <w:rPrChange w:id="540" w:author="Park, Sanghoon" w:date="2021-09-30T23:09:00Z">
              <w:rPr>
                <w:rFonts w:eastAsia="나눔명조" w:hint="eastAsia"/>
                <w:sz w:val="20"/>
                <w:szCs w:val="22"/>
              </w:rPr>
            </w:rPrChange>
          </w:rPr>
          <w:delText>강화</w:delText>
        </w:r>
        <w:r w:rsidR="00C061E5" w:rsidRPr="00A064FA" w:rsidDel="00A064FA">
          <w:rPr>
            <w:rFonts w:eastAsia="나눔명조" w:hint="eastAsia"/>
            <w:color w:val="FF0000"/>
            <w:sz w:val="20"/>
            <w:szCs w:val="22"/>
            <w:rPrChange w:id="541" w:author="Park, Sanghoon" w:date="2021-09-30T23:09:00Z">
              <w:rPr>
                <w:rFonts w:eastAsia="나눔명조" w:hint="eastAsia"/>
                <w:sz w:val="20"/>
                <w:szCs w:val="22"/>
              </w:rPr>
            </w:rPrChange>
          </w:rPr>
          <w:delText>될</w:delText>
        </w:r>
        <w:r w:rsidRPr="00A064FA" w:rsidDel="00A064FA">
          <w:rPr>
            <w:rFonts w:eastAsia="나눔명조"/>
            <w:color w:val="FF0000"/>
            <w:sz w:val="20"/>
            <w:szCs w:val="22"/>
            <w:rPrChange w:id="542" w:author="Park, Sanghoon" w:date="2021-09-30T23:09:00Z">
              <w:rPr>
                <w:rFonts w:eastAsia="나눔명조"/>
                <w:sz w:val="20"/>
                <w:szCs w:val="22"/>
              </w:rPr>
            </w:rPrChange>
          </w:rPr>
          <w:delText xml:space="preserve"> </w:delText>
        </w:r>
        <w:r w:rsidRPr="00A064FA" w:rsidDel="00A064FA">
          <w:rPr>
            <w:rFonts w:eastAsia="나눔명조" w:hint="eastAsia"/>
            <w:color w:val="FF0000"/>
            <w:sz w:val="20"/>
            <w:szCs w:val="22"/>
            <w:rPrChange w:id="543" w:author="Park, Sanghoon" w:date="2021-09-30T23:09:00Z">
              <w:rPr>
                <w:rFonts w:eastAsia="나눔명조" w:hint="eastAsia"/>
                <w:sz w:val="20"/>
                <w:szCs w:val="22"/>
              </w:rPr>
            </w:rPrChange>
          </w:rPr>
          <w:delText>수</w:delText>
        </w:r>
        <w:r w:rsidRPr="00A064FA" w:rsidDel="00A064FA">
          <w:rPr>
            <w:rFonts w:eastAsia="나눔명조"/>
            <w:color w:val="FF0000"/>
            <w:sz w:val="20"/>
            <w:szCs w:val="22"/>
            <w:rPrChange w:id="544" w:author="Park, Sanghoon" w:date="2021-09-30T23:09:00Z">
              <w:rPr>
                <w:rFonts w:eastAsia="나눔명조"/>
                <w:sz w:val="20"/>
                <w:szCs w:val="22"/>
              </w:rPr>
            </w:rPrChange>
          </w:rPr>
          <w:delText xml:space="preserve"> </w:delText>
        </w:r>
        <w:r w:rsidRPr="00A064FA" w:rsidDel="00A064FA">
          <w:rPr>
            <w:rFonts w:eastAsia="나눔명조" w:hint="eastAsia"/>
            <w:color w:val="FF0000"/>
            <w:sz w:val="20"/>
            <w:szCs w:val="22"/>
            <w:rPrChange w:id="545" w:author="Park, Sanghoon" w:date="2021-09-30T23:09:00Z">
              <w:rPr>
                <w:rFonts w:eastAsia="나눔명조" w:hint="eastAsia"/>
                <w:sz w:val="20"/>
                <w:szCs w:val="22"/>
              </w:rPr>
            </w:rPrChange>
          </w:rPr>
          <w:delText>있</w:delText>
        </w:r>
        <w:r w:rsidR="00C061E5" w:rsidRPr="00A064FA" w:rsidDel="00A064FA">
          <w:rPr>
            <w:rFonts w:eastAsia="나눔명조" w:hint="eastAsia"/>
            <w:color w:val="FF0000"/>
            <w:sz w:val="20"/>
            <w:szCs w:val="22"/>
            <w:rPrChange w:id="546" w:author="Park, Sanghoon" w:date="2021-09-30T23:09:00Z">
              <w:rPr>
                <w:rFonts w:eastAsia="나눔명조" w:hint="eastAsia"/>
                <w:sz w:val="20"/>
                <w:szCs w:val="22"/>
              </w:rPr>
            </w:rPrChange>
          </w:rPr>
          <w:delText>다</w:delText>
        </w:r>
      </w:del>
      <w:r w:rsidR="00C061E5">
        <w:rPr>
          <w:rFonts w:eastAsia="나눔명조" w:hint="eastAsia"/>
          <w:sz w:val="20"/>
          <w:szCs w:val="22"/>
        </w:rPr>
        <w:t>.</w:t>
      </w:r>
      <w:r w:rsidRPr="001B2696">
        <w:rPr>
          <w:rFonts w:eastAsia="나눔명조" w:hint="eastAsia"/>
          <w:sz w:val="20"/>
          <w:szCs w:val="22"/>
        </w:rPr>
        <w:t xml:space="preserve"> </w:t>
      </w:r>
      <w:r w:rsidR="00C061E5">
        <w:rPr>
          <w:rFonts w:eastAsia="나눔명조" w:hint="eastAsia"/>
          <w:sz w:val="20"/>
          <w:szCs w:val="22"/>
        </w:rPr>
        <w:t>나아가</w:t>
      </w:r>
      <w:r w:rsidR="00C061E5">
        <w:rPr>
          <w:rFonts w:eastAsia="나눔명조" w:hint="eastAsia"/>
          <w:sz w:val="20"/>
          <w:szCs w:val="22"/>
        </w:rPr>
        <w:t xml:space="preserve"> </w:t>
      </w:r>
      <w:r w:rsidRPr="001B2696">
        <w:rPr>
          <w:rFonts w:eastAsia="나눔명조" w:hint="eastAsia"/>
          <w:sz w:val="20"/>
          <w:szCs w:val="22"/>
        </w:rPr>
        <w:t>리더</w:t>
      </w:r>
      <w:ins w:id="547" w:author="Park, Sanghoon" w:date="2021-09-30T23:10:00Z">
        <w:r w:rsidR="00A064FA">
          <w:rPr>
            <w:rFonts w:eastAsia="나눔명조" w:hint="eastAsia"/>
            <w:sz w:val="20"/>
            <w:szCs w:val="22"/>
          </w:rPr>
          <w:t>는</w:t>
        </w:r>
      </w:ins>
      <w:del w:id="548" w:author="Park, Sanghoon" w:date="2021-09-30T23:09:00Z">
        <w:r w:rsidR="00C061E5" w:rsidDel="00A064FA">
          <w:rPr>
            <w:rFonts w:eastAsia="나눔명조" w:hint="eastAsia"/>
            <w:sz w:val="20"/>
            <w:szCs w:val="22"/>
          </w:rPr>
          <w:delText>가</w:delText>
        </w:r>
      </w:del>
      <w:r w:rsidR="00C061E5">
        <w:rPr>
          <w:rFonts w:eastAsia="나눔명조" w:hint="eastAsia"/>
          <w:sz w:val="20"/>
          <w:szCs w:val="22"/>
        </w:rPr>
        <w:t xml:space="preserve"> </w:t>
      </w:r>
      <w:r w:rsidR="00C061E5">
        <w:rPr>
          <w:rFonts w:eastAsia="나눔명조" w:hint="eastAsia"/>
          <w:sz w:val="20"/>
          <w:szCs w:val="22"/>
        </w:rPr>
        <w:t>조직구성원에게</w:t>
      </w:r>
      <w:r w:rsidR="00C061E5">
        <w:rPr>
          <w:rFonts w:eastAsia="나눔명조" w:hint="eastAsia"/>
          <w:sz w:val="20"/>
          <w:szCs w:val="22"/>
        </w:rPr>
        <w:t xml:space="preserve"> </w:t>
      </w:r>
      <w:r w:rsidR="00C061E5">
        <w:rPr>
          <w:rFonts w:eastAsia="나눔명조" w:hint="eastAsia"/>
          <w:sz w:val="20"/>
          <w:szCs w:val="22"/>
        </w:rPr>
        <w:t>조직</w:t>
      </w:r>
      <w:r w:rsidR="00C061E5">
        <w:rPr>
          <w:rFonts w:eastAsia="나눔명조" w:hint="eastAsia"/>
          <w:sz w:val="20"/>
          <w:szCs w:val="22"/>
        </w:rPr>
        <w:t xml:space="preserve"> </w:t>
      </w:r>
      <w:r w:rsidR="00C061E5">
        <w:rPr>
          <w:rFonts w:eastAsia="나눔명조" w:hint="eastAsia"/>
          <w:sz w:val="20"/>
          <w:szCs w:val="22"/>
        </w:rPr>
        <w:t>내</w:t>
      </w:r>
      <w:r w:rsidR="00C061E5">
        <w:rPr>
          <w:rFonts w:eastAsia="나눔명조" w:hint="eastAsia"/>
          <w:sz w:val="20"/>
          <w:szCs w:val="22"/>
        </w:rPr>
        <w:t xml:space="preserve"> </w:t>
      </w:r>
      <w:r w:rsidR="00C061E5">
        <w:rPr>
          <w:rFonts w:eastAsia="나눔명조" w:hint="eastAsia"/>
          <w:sz w:val="20"/>
          <w:szCs w:val="22"/>
        </w:rPr>
        <w:t>역할</w:t>
      </w:r>
      <w:r w:rsidR="00C061E5">
        <w:rPr>
          <w:rFonts w:eastAsia="나눔명조" w:hint="eastAsia"/>
          <w:sz w:val="20"/>
          <w:szCs w:val="22"/>
        </w:rPr>
        <w:t xml:space="preserve"> </w:t>
      </w:r>
      <w:del w:id="549" w:author="Park, Sanghoon" w:date="2021-09-30T23:11:00Z">
        <w:r w:rsidR="00C061E5" w:rsidDel="00A064FA">
          <w:rPr>
            <w:rFonts w:eastAsia="나눔명조" w:hint="eastAsia"/>
            <w:sz w:val="20"/>
            <w:szCs w:val="22"/>
          </w:rPr>
          <w:delText>모델</w:delText>
        </w:r>
      </w:del>
      <w:del w:id="550" w:author="Park, Sanghoon" w:date="2021-09-30T23:10:00Z">
        <w:r w:rsidR="00C061E5" w:rsidDel="00A064FA">
          <w:rPr>
            <w:rFonts w:eastAsia="나눔명조" w:hint="eastAsia"/>
            <w:sz w:val="20"/>
            <w:szCs w:val="22"/>
          </w:rPr>
          <w:delText>이</w:delText>
        </w:r>
        <w:r w:rsidR="00C061E5" w:rsidDel="00A064FA">
          <w:rPr>
            <w:rFonts w:eastAsia="나눔명조" w:hint="eastAsia"/>
            <w:sz w:val="20"/>
            <w:szCs w:val="22"/>
          </w:rPr>
          <w:delText xml:space="preserve"> </w:delText>
        </w:r>
        <w:r w:rsidR="00C061E5" w:rsidDel="00A064FA">
          <w:rPr>
            <w:rFonts w:eastAsia="나눔명조" w:hint="eastAsia"/>
            <w:sz w:val="20"/>
            <w:szCs w:val="22"/>
          </w:rPr>
          <w:delText>되고</w:delText>
        </w:r>
        <w:r w:rsidR="00C061E5" w:rsidDel="00A064FA">
          <w:rPr>
            <w:rFonts w:eastAsia="나눔명조" w:hint="eastAsia"/>
            <w:sz w:val="20"/>
            <w:szCs w:val="22"/>
          </w:rPr>
          <w:delText>,</w:delText>
        </w:r>
      </w:del>
      <w:ins w:id="551" w:author="Park, Sanghoon" w:date="2021-09-30T23:11:00Z">
        <w:r w:rsidR="00A064FA">
          <w:rPr>
            <w:rFonts w:eastAsia="나눔명조" w:hint="eastAsia"/>
            <w:sz w:val="20"/>
            <w:szCs w:val="22"/>
          </w:rPr>
          <w:t>모델로서</w:t>
        </w:r>
      </w:ins>
      <w:del w:id="552" w:author="Park, Sanghoon" w:date="2021-09-30T23:11:00Z">
        <w:r w:rsidR="00C061E5" w:rsidDel="00A064FA">
          <w:rPr>
            <w:rFonts w:eastAsia="나눔명조"/>
            <w:sz w:val="20"/>
            <w:szCs w:val="22"/>
          </w:rPr>
          <w:delText xml:space="preserve"> </w:delText>
        </w:r>
        <w:r w:rsidR="00C061E5" w:rsidRPr="001B2696" w:rsidDel="00A064FA">
          <w:rPr>
            <w:rFonts w:eastAsia="나눔명조"/>
            <w:sz w:val="20"/>
            <w:szCs w:val="22"/>
          </w:rPr>
          <w:delText>조직사회화</w:delText>
        </w:r>
        <w:r w:rsidRPr="001B2696" w:rsidDel="00A064FA">
          <w:rPr>
            <w:rFonts w:eastAsia="나눔명조" w:hint="eastAsia"/>
            <w:sz w:val="20"/>
            <w:szCs w:val="22"/>
          </w:rPr>
          <w:delText xml:space="preserve"> </w:delText>
        </w:r>
        <w:r w:rsidRPr="001B2696" w:rsidDel="00A064FA">
          <w:rPr>
            <w:rFonts w:eastAsia="나눔명조" w:hint="eastAsia"/>
            <w:sz w:val="20"/>
            <w:szCs w:val="22"/>
          </w:rPr>
          <w:delText>과정에</w:delText>
        </w:r>
      </w:del>
      <w:r w:rsidRPr="001B2696">
        <w:rPr>
          <w:rFonts w:eastAsia="나눔명조" w:hint="eastAsia"/>
          <w:sz w:val="20"/>
          <w:szCs w:val="22"/>
        </w:rPr>
        <w:t xml:space="preserve"> </w:t>
      </w:r>
      <w:r w:rsidR="00C061E5">
        <w:rPr>
          <w:rFonts w:eastAsia="나눔명조" w:hint="eastAsia"/>
          <w:sz w:val="20"/>
          <w:szCs w:val="22"/>
        </w:rPr>
        <w:t>긍정적</w:t>
      </w:r>
      <w:ins w:id="553" w:author="Park, Sanghoon" w:date="2021-09-30T23:11:00Z">
        <w:r w:rsidR="00A064FA">
          <w:rPr>
            <w:rFonts w:eastAsia="나눔명조" w:hint="eastAsia"/>
            <w:sz w:val="20"/>
            <w:szCs w:val="22"/>
          </w:rPr>
          <w:t>인</w:t>
        </w:r>
        <w:r w:rsidR="00A064FA">
          <w:rPr>
            <w:rFonts w:eastAsia="나눔명조" w:hint="eastAsia"/>
            <w:sz w:val="20"/>
            <w:szCs w:val="22"/>
          </w:rPr>
          <w:t xml:space="preserve"> </w:t>
        </w:r>
        <w:r w:rsidR="00A064FA" w:rsidRPr="001B2696">
          <w:rPr>
            <w:rFonts w:eastAsia="나눔명조"/>
            <w:sz w:val="20"/>
            <w:szCs w:val="22"/>
          </w:rPr>
          <w:t>조직사회화</w:t>
        </w:r>
        <w:r w:rsidR="00A064FA" w:rsidRPr="001B2696">
          <w:rPr>
            <w:rFonts w:eastAsia="나눔명조" w:hint="eastAsia"/>
            <w:sz w:val="20"/>
            <w:szCs w:val="22"/>
          </w:rPr>
          <w:t xml:space="preserve"> </w:t>
        </w:r>
        <w:r w:rsidR="00A064FA" w:rsidRPr="001B2696">
          <w:rPr>
            <w:rFonts w:eastAsia="나눔명조" w:hint="eastAsia"/>
            <w:sz w:val="20"/>
            <w:szCs w:val="22"/>
          </w:rPr>
          <w:t>과정</w:t>
        </w:r>
        <w:r w:rsidR="00A064FA">
          <w:rPr>
            <w:rFonts w:eastAsia="나눔명조" w:hint="eastAsia"/>
            <w:sz w:val="20"/>
            <w:szCs w:val="22"/>
          </w:rPr>
          <w:t>을</w:t>
        </w:r>
        <w:r w:rsidR="00A064FA">
          <w:rPr>
            <w:rFonts w:eastAsia="나눔명조" w:hint="eastAsia"/>
            <w:sz w:val="20"/>
            <w:szCs w:val="22"/>
          </w:rPr>
          <w:t xml:space="preserve"> </w:t>
        </w:r>
        <w:r w:rsidR="00A064FA">
          <w:rPr>
            <w:rFonts w:eastAsia="나눔명조" w:hint="eastAsia"/>
            <w:sz w:val="20"/>
            <w:szCs w:val="22"/>
          </w:rPr>
          <w:t>통해</w:t>
        </w:r>
        <w:r w:rsidR="00A064FA">
          <w:rPr>
            <w:rFonts w:eastAsia="나눔명조" w:hint="eastAsia"/>
            <w:sz w:val="20"/>
            <w:szCs w:val="22"/>
          </w:rPr>
          <w:t xml:space="preserve"> </w:t>
        </w:r>
      </w:ins>
      <w:del w:id="554" w:author="Park, Sanghoon" w:date="2021-09-30T23:10:00Z">
        <w:r w:rsidR="00C061E5" w:rsidDel="00A064FA">
          <w:rPr>
            <w:rFonts w:eastAsia="나눔명조" w:hint="eastAsia"/>
            <w:sz w:val="20"/>
            <w:szCs w:val="22"/>
          </w:rPr>
          <w:delText>인</w:delText>
        </w:r>
        <w:r w:rsidR="00C061E5" w:rsidDel="00A064FA">
          <w:rPr>
            <w:rFonts w:eastAsia="나눔명조" w:hint="eastAsia"/>
            <w:sz w:val="20"/>
            <w:szCs w:val="22"/>
          </w:rPr>
          <w:delText xml:space="preserve"> </w:delText>
        </w:r>
        <w:r w:rsidRPr="001B2696" w:rsidDel="00A064FA">
          <w:rPr>
            <w:rFonts w:eastAsia="나눔명조" w:hint="eastAsia"/>
            <w:sz w:val="20"/>
            <w:szCs w:val="22"/>
          </w:rPr>
          <w:delText>영향을</w:delText>
        </w:r>
        <w:r w:rsidRPr="001B2696" w:rsidDel="00A064FA">
          <w:rPr>
            <w:rFonts w:eastAsia="나눔명조" w:hint="eastAsia"/>
            <w:sz w:val="20"/>
            <w:szCs w:val="22"/>
          </w:rPr>
          <w:delText xml:space="preserve"> </w:delText>
        </w:r>
        <w:r w:rsidRPr="001B2696" w:rsidDel="00A064FA">
          <w:rPr>
            <w:rFonts w:eastAsia="나눔명조" w:hint="eastAsia"/>
            <w:sz w:val="20"/>
            <w:szCs w:val="22"/>
          </w:rPr>
          <w:delText>미</w:delText>
        </w:r>
        <w:r w:rsidR="00C061E5" w:rsidDel="00A064FA">
          <w:rPr>
            <w:rFonts w:eastAsia="나눔명조" w:hint="eastAsia"/>
            <w:sz w:val="20"/>
            <w:szCs w:val="22"/>
          </w:rPr>
          <w:delText>치면</w:delText>
        </w:r>
      </w:del>
      <w:del w:id="555" w:author="Park, Sanghoon" w:date="2021-09-30T23:11:00Z">
        <w:r w:rsidRPr="001B2696" w:rsidDel="00A064FA">
          <w:rPr>
            <w:rFonts w:eastAsia="나눔명조" w:hint="eastAsia"/>
            <w:sz w:val="20"/>
            <w:szCs w:val="22"/>
          </w:rPr>
          <w:delText xml:space="preserve"> </w:delText>
        </w:r>
      </w:del>
      <w:r w:rsidR="00012453">
        <w:rPr>
          <w:rFonts w:eastAsia="나눔명조" w:hint="eastAsia"/>
          <w:sz w:val="20"/>
          <w:szCs w:val="22"/>
        </w:rPr>
        <w:t>공공봉사동기</w:t>
      </w:r>
      <w:r w:rsidR="00C061E5">
        <w:rPr>
          <w:rFonts w:eastAsia="나눔명조" w:hint="eastAsia"/>
          <w:sz w:val="20"/>
          <w:szCs w:val="22"/>
        </w:rPr>
        <w:t xml:space="preserve"> </w:t>
      </w:r>
      <w:r w:rsidRPr="001B2696">
        <w:rPr>
          <w:rFonts w:eastAsia="나눔명조" w:hint="eastAsia"/>
          <w:sz w:val="20"/>
          <w:szCs w:val="22"/>
        </w:rPr>
        <w:t>수준을</w:t>
      </w:r>
      <w:r w:rsidR="00C061E5">
        <w:rPr>
          <w:rFonts w:eastAsia="나눔명조" w:hint="eastAsia"/>
          <w:sz w:val="20"/>
          <w:szCs w:val="22"/>
        </w:rPr>
        <w:t xml:space="preserve"> </w:t>
      </w:r>
      <w:r w:rsidR="00C061E5">
        <w:rPr>
          <w:rFonts w:eastAsia="나눔명조" w:hint="eastAsia"/>
          <w:sz w:val="20"/>
          <w:szCs w:val="22"/>
        </w:rPr>
        <w:t>증가시킬</w:t>
      </w:r>
      <w:r w:rsidR="00C061E5">
        <w:rPr>
          <w:rFonts w:eastAsia="나눔명조" w:hint="eastAsia"/>
          <w:sz w:val="20"/>
          <w:szCs w:val="22"/>
        </w:rPr>
        <w:t xml:space="preserve"> </w:t>
      </w:r>
      <w:r w:rsidR="00C061E5">
        <w:rPr>
          <w:rFonts w:eastAsia="나눔명조" w:hint="eastAsia"/>
          <w:sz w:val="20"/>
          <w:szCs w:val="22"/>
        </w:rPr>
        <w:t>수</w:t>
      </w:r>
      <w:r w:rsidR="00C061E5">
        <w:rPr>
          <w:rFonts w:eastAsia="나눔명조" w:hint="eastAsia"/>
          <w:sz w:val="20"/>
          <w:szCs w:val="22"/>
        </w:rPr>
        <w:t xml:space="preserve"> </w:t>
      </w:r>
      <w:r w:rsidR="00C061E5">
        <w:rPr>
          <w:rFonts w:eastAsia="나눔명조" w:hint="eastAsia"/>
          <w:sz w:val="20"/>
          <w:szCs w:val="22"/>
        </w:rPr>
        <w:t>있다</w:t>
      </w:r>
      <w:r w:rsidR="00C061E5">
        <w:rPr>
          <w:rFonts w:eastAsia="나눔명조" w:hint="eastAsia"/>
          <w:sz w:val="20"/>
          <w:szCs w:val="22"/>
        </w:rPr>
        <w:t>.</w:t>
      </w:r>
      <w:r w:rsidRPr="001B2696">
        <w:rPr>
          <w:rFonts w:eastAsia="나눔명조" w:hint="eastAsia"/>
          <w:sz w:val="20"/>
          <w:szCs w:val="22"/>
        </w:rPr>
        <w:t xml:space="preserve"> </w:t>
      </w:r>
      <w:r w:rsidR="00C061E5">
        <w:rPr>
          <w:rFonts w:eastAsia="나눔명조" w:hint="eastAsia"/>
          <w:sz w:val="20"/>
          <w:szCs w:val="22"/>
        </w:rPr>
        <w:t>다시</w:t>
      </w:r>
      <w:r w:rsidR="00C061E5">
        <w:rPr>
          <w:rFonts w:eastAsia="나눔명조" w:hint="eastAsia"/>
          <w:sz w:val="20"/>
          <w:szCs w:val="22"/>
        </w:rPr>
        <w:t xml:space="preserve"> </w:t>
      </w:r>
      <w:r w:rsidR="00C061E5">
        <w:rPr>
          <w:rFonts w:eastAsia="나눔명조" w:hint="eastAsia"/>
          <w:sz w:val="20"/>
          <w:szCs w:val="22"/>
        </w:rPr>
        <w:t>말해서</w:t>
      </w:r>
      <w:r w:rsidR="00C061E5">
        <w:rPr>
          <w:rFonts w:eastAsia="나눔명조" w:hint="eastAsia"/>
          <w:sz w:val="20"/>
          <w:szCs w:val="22"/>
        </w:rPr>
        <w:t>,</w:t>
      </w:r>
      <w:r w:rsidRPr="001B2696">
        <w:rPr>
          <w:rFonts w:eastAsia="나눔명조" w:hint="eastAsia"/>
          <w:sz w:val="20"/>
          <w:szCs w:val="22"/>
        </w:rPr>
        <w:t xml:space="preserve"> </w:t>
      </w:r>
      <w:r w:rsidRPr="001B2696">
        <w:rPr>
          <w:rFonts w:eastAsia="나눔명조" w:hint="eastAsia"/>
          <w:sz w:val="20"/>
          <w:szCs w:val="22"/>
        </w:rPr>
        <w:t>리더십의</w:t>
      </w:r>
      <w:r w:rsidRPr="001B2696">
        <w:rPr>
          <w:rFonts w:eastAsia="나눔명조" w:hint="eastAsia"/>
          <w:sz w:val="20"/>
          <w:szCs w:val="22"/>
        </w:rPr>
        <w:t xml:space="preserve"> </w:t>
      </w:r>
      <w:r w:rsidRPr="001B2696">
        <w:rPr>
          <w:rFonts w:eastAsia="나눔명조" w:hint="eastAsia"/>
          <w:sz w:val="20"/>
          <w:szCs w:val="22"/>
        </w:rPr>
        <w:t>종류와</w:t>
      </w:r>
      <w:r w:rsidRPr="001B2696">
        <w:rPr>
          <w:rFonts w:eastAsia="나눔명조" w:hint="eastAsia"/>
          <w:sz w:val="20"/>
          <w:szCs w:val="22"/>
        </w:rPr>
        <w:t xml:space="preserve"> </w:t>
      </w:r>
      <w:r w:rsidRPr="001B2696">
        <w:rPr>
          <w:rFonts w:eastAsia="나눔명조" w:hint="eastAsia"/>
          <w:sz w:val="20"/>
          <w:szCs w:val="22"/>
        </w:rPr>
        <w:t>기능</w:t>
      </w:r>
      <w:r w:rsidRPr="001B2696">
        <w:rPr>
          <w:rFonts w:eastAsia="나눔명조" w:hint="eastAsia"/>
          <w:sz w:val="20"/>
          <w:szCs w:val="22"/>
        </w:rPr>
        <w:t xml:space="preserve">, </w:t>
      </w:r>
      <w:r w:rsidRPr="001B2696">
        <w:rPr>
          <w:rFonts w:eastAsia="나눔명조" w:hint="eastAsia"/>
          <w:sz w:val="20"/>
          <w:szCs w:val="22"/>
        </w:rPr>
        <w:t>그리고</w:t>
      </w:r>
      <w:r w:rsidRPr="001B2696">
        <w:rPr>
          <w:rFonts w:eastAsia="나눔명조" w:hint="eastAsia"/>
          <w:sz w:val="20"/>
          <w:szCs w:val="22"/>
        </w:rPr>
        <w:t xml:space="preserve"> </w:t>
      </w:r>
      <w:r w:rsidR="00C061E5">
        <w:rPr>
          <w:rFonts w:eastAsia="나눔명조" w:hint="eastAsia"/>
          <w:sz w:val="20"/>
          <w:szCs w:val="22"/>
        </w:rPr>
        <w:t>리더의</w:t>
      </w:r>
      <w:r w:rsidR="00C061E5">
        <w:rPr>
          <w:rFonts w:eastAsia="나눔명조" w:hint="eastAsia"/>
          <w:sz w:val="20"/>
          <w:szCs w:val="22"/>
        </w:rPr>
        <w:t xml:space="preserve"> </w:t>
      </w:r>
      <w:r w:rsidRPr="001B2696">
        <w:rPr>
          <w:rFonts w:eastAsia="나눔명조" w:hint="eastAsia"/>
          <w:sz w:val="20"/>
          <w:szCs w:val="22"/>
        </w:rPr>
        <w:t>행동에</w:t>
      </w:r>
      <w:r w:rsidRPr="001B2696">
        <w:rPr>
          <w:rFonts w:eastAsia="나눔명조" w:hint="eastAsia"/>
          <w:sz w:val="20"/>
          <w:szCs w:val="22"/>
        </w:rPr>
        <w:t xml:space="preserve"> </w:t>
      </w:r>
      <w:r w:rsidRPr="001B2696">
        <w:rPr>
          <w:rFonts w:eastAsia="나눔명조" w:hint="eastAsia"/>
          <w:sz w:val="20"/>
          <w:szCs w:val="22"/>
        </w:rPr>
        <w:t>따라</w:t>
      </w:r>
      <w:r w:rsidRPr="001B2696">
        <w:rPr>
          <w:rFonts w:eastAsia="나눔명조" w:hint="eastAsia"/>
          <w:sz w:val="20"/>
          <w:szCs w:val="22"/>
        </w:rPr>
        <w:t xml:space="preserve"> </w:t>
      </w:r>
      <w:r w:rsidRPr="001B2696">
        <w:rPr>
          <w:rFonts w:eastAsia="나눔명조" w:hint="eastAsia"/>
          <w:sz w:val="20"/>
          <w:szCs w:val="22"/>
        </w:rPr>
        <w:t>조직적</w:t>
      </w:r>
      <w:r w:rsidRPr="001B2696">
        <w:rPr>
          <w:rFonts w:eastAsia="나눔명조" w:hint="eastAsia"/>
          <w:sz w:val="20"/>
          <w:szCs w:val="22"/>
        </w:rPr>
        <w:t xml:space="preserve"> </w:t>
      </w:r>
      <w:r w:rsidRPr="001B2696">
        <w:rPr>
          <w:rFonts w:eastAsia="나눔명조" w:hint="eastAsia"/>
          <w:sz w:val="20"/>
          <w:szCs w:val="22"/>
        </w:rPr>
        <w:t>특성과</w:t>
      </w:r>
      <w:r w:rsidRPr="001B2696">
        <w:rPr>
          <w:rFonts w:eastAsia="나눔명조" w:hint="eastAsia"/>
          <w:sz w:val="20"/>
          <w:szCs w:val="22"/>
        </w:rPr>
        <w:t xml:space="preserve"> </w:t>
      </w:r>
      <w:r w:rsidRPr="001B2696">
        <w:rPr>
          <w:rFonts w:eastAsia="나눔명조" w:hint="eastAsia"/>
          <w:sz w:val="20"/>
          <w:szCs w:val="22"/>
        </w:rPr>
        <w:t>환경</w:t>
      </w:r>
      <w:r w:rsidRPr="001B2696">
        <w:rPr>
          <w:rFonts w:eastAsia="나눔명조" w:hint="eastAsia"/>
          <w:sz w:val="20"/>
          <w:szCs w:val="22"/>
        </w:rPr>
        <w:t>,</w:t>
      </w:r>
      <w:r w:rsidR="00C061E5">
        <w:rPr>
          <w:rFonts w:eastAsia="나눔명조"/>
          <w:sz w:val="20"/>
          <w:szCs w:val="22"/>
        </w:rPr>
        <w:t xml:space="preserve"> </w:t>
      </w:r>
      <w:r w:rsidR="00C061E5">
        <w:rPr>
          <w:rFonts w:eastAsia="나눔명조" w:hint="eastAsia"/>
          <w:sz w:val="20"/>
          <w:szCs w:val="22"/>
        </w:rPr>
        <w:t>그리고</w:t>
      </w:r>
      <w:r w:rsidR="00C061E5">
        <w:rPr>
          <w:rFonts w:eastAsia="나눔명조" w:hint="eastAsia"/>
          <w:sz w:val="20"/>
          <w:szCs w:val="22"/>
        </w:rPr>
        <w:t xml:space="preserve"> </w:t>
      </w:r>
      <w:r w:rsidRPr="001B2696">
        <w:rPr>
          <w:rFonts w:eastAsia="나눔명조" w:hint="eastAsia"/>
          <w:sz w:val="20"/>
          <w:szCs w:val="22"/>
        </w:rPr>
        <w:t>개인의</w:t>
      </w:r>
      <w:r w:rsidRPr="001B2696">
        <w:rPr>
          <w:rFonts w:eastAsia="나눔명조" w:hint="eastAsia"/>
          <w:sz w:val="20"/>
          <w:szCs w:val="22"/>
        </w:rPr>
        <w:t xml:space="preserve"> </w:t>
      </w:r>
      <w:r w:rsidRPr="001B2696">
        <w:rPr>
          <w:rFonts w:eastAsia="나눔명조" w:hint="eastAsia"/>
          <w:sz w:val="20"/>
          <w:szCs w:val="22"/>
        </w:rPr>
        <w:t>성향이</w:t>
      </w:r>
      <w:r w:rsidRPr="001B2696">
        <w:rPr>
          <w:rFonts w:eastAsia="나눔명조" w:hint="eastAsia"/>
          <w:sz w:val="20"/>
          <w:szCs w:val="22"/>
        </w:rPr>
        <w:t xml:space="preserve"> </w:t>
      </w:r>
      <w:r w:rsidRPr="001B2696">
        <w:rPr>
          <w:rFonts w:eastAsia="나눔명조" w:hint="eastAsia"/>
          <w:sz w:val="20"/>
          <w:szCs w:val="22"/>
        </w:rPr>
        <w:t>변화할</w:t>
      </w:r>
      <w:r w:rsidRPr="001B2696">
        <w:rPr>
          <w:rFonts w:eastAsia="나눔명조" w:hint="eastAsia"/>
          <w:sz w:val="20"/>
          <w:szCs w:val="22"/>
        </w:rPr>
        <w:t xml:space="preserve"> </w:t>
      </w:r>
      <w:r w:rsidRPr="001B2696">
        <w:rPr>
          <w:rFonts w:eastAsia="나눔명조" w:hint="eastAsia"/>
          <w:sz w:val="20"/>
          <w:szCs w:val="22"/>
        </w:rPr>
        <w:t>수</w:t>
      </w:r>
      <w:r w:rsidRPr="001B2696">
        <w:rPr>
          <w:rFonts w:eastAsia="나눔명조" w:hint="eastAsia"/>
          <w:sz w:val="20"/>
          <w:szCs w:val="22"/>
        </w:rPr>
        <w:t xml:space="preserve"> </w:t>
      </w:r>
      <w:r w:rsidRPr="001B2696">
        <w:rPr>
          <w:rFonts w:eastAsia="나눔명조" w:hint="eastAsia"/>
          <w:sz w:val="20"/>
          <w:szCs w:val="22"/>
        </w:rPr>
        <w:t>있으며</w:t>
      </w:r>
      <w:r w:rsidRPr="001B2696">
        <w:rPr>
          <w:rFonts w:eastAsia="나눔명조" w:hint="eastAsia"/>
          <w:sz w:val="20"/>
          <w:szCs w:val="22"/>
        </w:rPr>
        <w:t xml:space="preserve">, </w:t>
      </w:r>
      <w:r w:rsidRPr="001B2696">
        <w:rPr>
          <w:rFonts w:eastAsia="나눔명조" w:hint="eastAsia"/>
          <w:sz w:val="20"/>
          <w:szCs w:val="22"/>
        </w:rPr>
        <w:t>직간접적으로</w:t>
      </w:r>
      <w:r w:rsidRPr="001B2696">
        <w:rPr>
          <w:rFonts w:eastAsia="나눔명조" w:hint="eastAsia"/>
          <w:sz w:val="20"/>
          <w:szCs w:val="22"/>
        </w:rPr>
        <w:t xml:space="preserve"> </w:t>
      </w:r>
      <w:r w:rsidRPr="001B2696">
        <w:rPr>
          <w:rFonts w:eastAsia="나눔명조" w:hint="eastAsia"/>
          <w:sz w:val="20"/>
          <w:szCs w:val="22"/>
        </w:rPr>
        <w:t>공직종사자들의</w:t>
      </w:r>
      <w:r w:rsidRPr="001B2696">
        <w:rPr>
          <w:rFonts w:eastAsia="나눔명조" w:hint="eastAsia"/>
          <w:sz w:val="20"/>
          <w:szCs w:val="22"/>
        </w:rPr>
        <w:t xml:space="preserve"> </w:t>
      </w:r>
      <w:r w:rsidRPr="001B2696">
        <w:rPr>
          <w:rFonts w:eastAsia="나눔명조" w:hint="eastAsia"/>
          <w:sz w:val="20"/>
          <w:szCs w:val="22"/>
        </w:rPr>
        <w:t>공공봉사동기</w:t>
      </w:r>
      <w:r w:rsidRPr="001B2696">
        <w:rPr>
          <w:rFonts w:eastAsia="나눔명조" w:hint="eastAsia"/>
          <w:sz w:val="20"/>
          <w:szCs w:val="22"/>
        </w:rPr>
        <w:t xml:space="preserve"> </w:t>
      </w:r>
      <w:r w:rsidR="00C061E5">
        <w:rPr>
          <w:rFonts w:eastAsia="나눔명조" w:hint="eastAsia"/>
          <w:sz w:val="20"/>
          <w:szCs w:val="22"/>
        </w:rPr>
        <w:t>형성</w:t>
      </w:r>
      <w:r w:rsidR="00C061E5">
        <w:rPr>
          <w:rFonts w:eastAsia="나눔명조" w:hint="eastAsia"/>
          <w:sz w:val="20"/>
          <w:szCs w:val="22"/>
        </w:rPr>
        <w:t xml:space="preserve"> </w:t>
      </w:r>
      <w:r w:rsidR="00C061E5">
        <w:rPr>
          <w:rFonts w:eastAsia="나눔명조" w:hint="eastAsia"/>
          <w:sz w:val="20"/>
          <w:szCs w:val="22"/>
        </w:rPr>
        <w:t>및</w:t>
      </w:r>
      <w:r w:rsidR="00C061E5">
        <w:rPr>
          <w:rFonts w:eastAsia="나눔명조" w:hint="eastAsia"/>
          <w:sz w:val="20"/>
          <w:szCs w:val="22"/>
        </w:rPr>
        <w:t xml:space="preserve"> </w:t>
      </w:r>
      <w:r w:rsidRPr="001B2696">
        <w:rPr>
          <w:rFonts w:eastAsia="나눔명조" w:hint="eastAsia"/>
          <w:sz w:val="20"/>
          <w:szCs w:val="22"/>
        </w:rPr>
        <w:t>강화에</w:t>
      </w:r>
      <w:r w:rsidRPr="001B2696">
        <w:rPr>
          <w:rFonts w:eastAsia="나눔명조" w:hint="eastAsia"/>
          <w:sz w:val="20"/>
          <w:szCs w:val="22"/>
        </w:rPr>
        <w:t xml:space="preserve"> </w:t>
      </w:r>
      <w:r w:rsidRPr="001B2696">
        <w:rPr>
          <w:rFonts w:eastAsia="나눔명조" w:hint="eastAsia"/>
          <w:sz w:val="20"/>
          <w:szCs w:val="22"/>
        </w:rPr>
        <w:t>영향</w:t>
      </w:r>
      <w:r w:rsidR="00C061E5">
        <w:rPr>
          <w:rFonts w:eastAsia="나눔명조" w:hint="eastAsia"/>
          <w:sz w:val="20"/>
          <w:szCs w:val="22"/>
        </w:rPr>
        <w:t>을</w:t>
      </w:r>
      <w:r w:rsidR="00C061E5">
        <w:rPr>
          <w:rFonts w:eastAsia="나눔명조" w:hint="eastAsia"/>
          <w:sz w:val="20"/>
          <w:szCs w:val="22"/>
        </w:rPr>
        <w:t xml:space="preserve"> </w:t>
      </w:r>
      <w:r w:rsidR="00C061E5">
        <w:rPr>
          <w:rFonts w:eastAsia="나눔명조" w:hint="eastAsia"/>
          <w:sz w:val="20"/>
          <w:szCs w:val="22"/>
        </w:rPr>
        <w:t>미칠</w:t>
      </w:r>
      <w:r w:rsidR="00C061E5">
        <w:rPr>
          <w:rFonts w:eastAsia="나눔명조" w:hint="eastAsia"/>
          <w:sz w:val="20"/>
          <w:szCs w:val="22"/>
        </w:rPr>
        <w:t xml:space="preserve"> </w:t>
      </w:r>
      <w:r w:rsidR="00C061E5">
        <w:rPr>
          <w:rFonts w:eastAsia="나눔명조" w:hint="eastAsia"/>
          <w:sz w:val="20"/>
          <w:szCs w:val="22"/>
        </w:rPr>
        <w:t>가능성이</w:t>
      </w:r>
      <w:r w:rsidR="00C061E5">
        <w:rPr>
          <w:rFonts w:eastAsia="나눔명조" w:hint="eastAsia"/>
          <w:sz w:val="20"/>
          <w:szCs w:val="22"/>
        </w:rPr>
        <w:t xml:space="preserve"> </w:t>
      </w:r>
      <w:r w:rsidR="00C061E5">
        <w:rPr>
          <w:rFonts w:eastAsia="나눔명조" w:hint="eastAsia"/>
          <w:sz w:val="20"/>
          <w:szCs w:val="22"/>
        </w:rPr>
        <w:t>있다</w:t>
      </w:r>
      <w:r w:rsidRPr="001B2696">
        <w:rPr>
          <w:rFonts w:eastAsia="나눔명조" w:hint="eastAsia"/>
          <w:sz w:val="20"/>
          <w:szCs w:val="22"/>
        </w:rPr>
        <w:t xml:space="preserve">. </w:t>
      </w:r>
      <w:r w:rsidRPr="001B2696">
        <w:rPr>
          <w:rFonts w:eastAsia="나눔명조" w:hint="eastAsia"/>
          <w:sz w:val="20"/>
          <w:szCs w:val="22"/>
        </w:rPr>
        <w:t>그러므로</w:t>
      </w:r>
      <w:r w:rsidRPr="001B2696">
        <w:rPr>
          <w:rFonts w:eastAsia="나눔명조" w:hint="eastAsia"/>
          <w:sz w:val="20"/>
          <w:szCs w:val="22"/>
        </w:rPr>
        <w:t xml:space="preserve"> </w:t>
      </w:r>
      <w:r w:rsidRPr="001B2696">
        <w:rPr>
          <w:rFonts w:eastAsia="나눔명조" w:hint="eastAsia"/>
          <w:sz w:val="20"/>
          <w:szCs w:val="22"/>
        </w:rPr>
        <w:t>향후</w:t>
      </w:r>
      <w:r w:rsidRPr="001B2696">
        <w:rPr>
          <w:rFonts w:eastAsia="나눔명조" w:hint="eastAsia"/>
          <w:sz w:val="20"/>
          <w:szCs w:val="22"/>
        </w:rPr>
        <w:t xml:space="preserve"> </w:t>
      </w:r>
      <w:r w:rsidRPr="001B2696">
        <w:rPr>
          <w:rFonts w:eastAsia="나눔명조" w:hint="eastAsia"/>
          <w:sz w:val="20"/>
          <w:szCs w:val="22"/>
        </w:rPr>
        <w:t>본</w:t>
      </w:r>
      <w:r w:rsidRPr="001B2696">
        <w:rPr>
          <w:rFonts w:eastAsia="나눔명조" w:hint="eastAsia"/>
          <w:sz w:val="20"/>
          <w:szCs w:val="22"/>
        </w:rPr>
        <w:t xml:space="preserve"> </w:t>
      </w:r>
      <w:r w:rsidRPr="001B2696">
        <w:rPr>
          <w:rFonts w:eastAsia="나눔명조" w:hint="eastAsia"/>
          <w:sz w:val="20"/>
          <w:szCs w:val="22"/>
        </w:rPr>
        <w:t>연구에서는</w:t>
      </w:r>
      <w:r w:rsidRPr="001B2696">
        <w:rPr>
          <w:rFonts w:eastAsia="나눔명조" w:hint="eastAsia"/>
          <w:sz w:val="20"/>
          <w:szCs w:val="22"/>
        </w:rPr>
        <w:t xml:space="preserve"> </w:t>
      </w:r>
      <w:r w:rsidRPr="001B2696">
        <w:rPr>
          <w:rFonts w:eastAsia="나눔명조" w:hint="eastAsia"/>
          <w:sz w:val="20"/>
          <w:szCs w:val="22"/>
        </w:rPr>
        <w:t>리더십과</w:t>
      </w:r>
      <w:r w:rsidRPr="001B2696">
        <w:rPr>
          <w:rFonts w:eastAsia="나눔명조" w:hint="eastAsia"/>
          <w:sz w:val="20"/>
          <w:szCs w:val="22"/>
        </w:rPr>
        <w:t xml:space="preserve"> </w:t>
      </w:r>
      <w:r w:rsidR="00012453">
        <w:rPr>
          <w:rFonts w:eastAsia="나눔명조" w:hint="eastAsia"/>
          <w:sz w:val="20"/>
          <w:szCs w:val="22"/>
        </w:rPr>
        <w:t>공공봉사동기</w:t>
      </w:r>
      <w:ins w:id="556" w:author="Park, Sanghoon" w:date="2021-09-30T23:12:00Z">
        <w:r w:rsidR="00A064FA">
          <w:rPr>
            <w:rFonts w:eastAsia="나눔명조" w:hint="eastAsia"/>
            <w:sz w:val="20"/>
            <w:szCs w:val="22"/>
          </w:rPr>
          <w:t>의</w:t>
        </w:r>
        <w:r w:rsidR="00A064FA">
          <w:rPr>
            <w:rFonts w:eastAsia="나눔명조" w:hint="eastAsia"/>
            <w:sz w:val="20"/>
            <w:szCs w:val="22"/>
          </w:rPr>
          <w:t xml:space="preserve"> </w:t>
        </w:r>
        <w:r w:rsidR="00A064FA">
          <w:rPr>
            <w:rFonts w:eastAsia="나눔명조" w:hint="eastAsia"/>
            <w:sz w:val="20"/>
            <w:szCs w:val="22"/>
          </w:rPr>
          <w:t>관계양상을</w:t>
        </w:r>
        <w:r w:rsidR="00A064FA">
          <w:rPr>
            <w:rFonts w:eastAsia="나눔명조" w:hint="eastAsia"/>
            <w:sz w:val="20"/>
            <w:szCs w:val="22"/>
          </w:rPr>
          <w:t xml:space="preserve"> </w:t>
        </w:r>
        <w:r w:rsidR="00A064FA">
          <w:rPr>
            <w:rFonts w:eastAsia="나눔명조" w:hint="eastAsia"/>
            <w:sz w:val="20"/>
            <w:szCs w:val="22"/>
          </w:rPr>
          <w:t>탐색하고</w:t>
        </w:r>
        <w:r w:rsidR="00A064FA">
          <w:rPr>
            <w:rFonts w:eastAsia="나눔명조" w:hint="eastAsia"/>
            <w:sz w:val="20"/>
            <w:szCs w:val="22"/>
          </w:rPr>
          <w:t>,</w:t>
        </w:r>
      </w:ins>
      <w:del w:id="557" w:author="Park, Sanghoon" w:date="2021-09-30T23:12:00Z">
        <w:r w:rsidR="00012453" w:rsidDel="00A064FA">
          <w:rPr>
            <w:rFonts w:eastAsia="나눔명조"/>
            <w:sz w:val="20"/>
            <w:szCs w:val="22"/>
          </w:rPr>
          <w:delText>가</w:delText>
        </w:r>
        <w:r w:rsidRPr="001B2696" w:rsidDel="00A064FA">
          <w:rPr>
            <w:rFonts w:eastAsia="나눔명조" w:hint="eastAsia"/>
            <w:sz w:val="20"/>
            <w:szCs w:val="22"/>
          </w:rPr>
          <w:delText xml:space="preserve"> </w:delText>
        </w:r>
        <w:r w:rsidRPr="001B2696" w:rsidDel="00A064FA">
          <w:rPr>
            <w:rFonts w:eastAsia="나눔명조" w:hint="eastAsia"/>
            <w:sz w:val="20"/>
            <w:szCs w:val="22"/>
          </w:rPr>
          <w:delText>어떤</w:delText>
        </w:r>
        <w:r w:rsidRPr="001B2696" w:rsidDel="00A064FA">
          <w:rPr>
            <w:rFonts w:eastAsia="나눔명조" w:hint="eastAsia"/>
            <w:sz w:val="20"/>
            <w:szCs w:val="22"/>
          </w:rPr>
          <w:delText xml:space="preserve"> </w:delText>
        </w:r>
        <w:r w:rsidRPr="001B2696" w:rsidDel="00A064FA">
          <w:rPr>
            <w:rFonts w:eastAsia="나눔명조" w:hint="eastAsia"/>
            <w:sz w:val="20"/>
            <w:szCs w:val="22"/>
          </w:rPr>
          <w:delText>관계성을</w:delText>
        </w:r>
        <w:r w:rsidRPr="001B2696" w:rsidDel="00A064FA">
          <w:rPr>
            <w:rFonts w:eastAsia="나눔명조" w:hint="eastAsia"/>
            <w:sz w:val="20"/>
            <w:szCs w:val="22"/>
          </w:rPr>
          <w:delText xml:space="preserve"> </w:delText>
        </w:r>
        <w:r w:rsidRPr="001B2696" w:rsidDel="00A064FA">
          <w:rPr>
            <w:rFonts w:eastAsia="나눔명조" w:hint="eastAsia"/>
            <w:sz w:val="20"/>
            <w:szCs w:val="22"/>
          </w:rPr>
          <w:delText>가지고</w:delText>
        </w:r>
        <w:r w:rsidRPr="001B2696" w:rsidDel="00A064FA">
          <w:rPr>
            <w:rFonts w:eastAsia="나눔명조" w:hint="eastAsia"/>
            <w:sz w:val="20"/>
            <w:szCs w:val="22"/>
          </w:rPr>
          <w:delText xml:space="preserve"> </w:delText>
        </w:r>
        <w:r w:rsidRPr="001B2696" w:rsidDel="00A064FA">
          <w:rPr>
            <w:rFonts w:eastAsia="나눔명조" w:hint="eastAsia"/>
            <w:sz w:val="20"/>
            <w:szCs w:val="22"/>
          </w:rPr>
          <w:delText>있고</w:delText>
        </w:r>
        <w:r w:rsidRPr="001B2696" w:rsidDel="00A064FA">
          <w:rPr>
            <w:rFonts w:eastAsia="나눔명조" w:hint="eastAsia"/>
            <w:sz w:val="20"/>
            <w:szCs w:val="22"/>
          </w:rPr>
          <w:delText>,</w:delText>
        </w:r>
      </w:del>
      <w:r w:rsidRPr="001B2696">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를</w:t>
      </w:r>
      <w:r w:rsidRPr="001B2696">
        <w:rPr>
          <w:rFonts w:eastAsia="나눔명조" w:hint="eastAsia"/>
          <w:sz w:val="20"/>
          <w:szCs w:val="22"/>
        </w:rPr>
        <w:t xml:space="preserve"> </w:t>
      </w:r>
      <w:r w:rsidRPr="001B2696">
        <w:rPr>
          <w:rFonts w:eastAsia="나눔명조" w:hint="eastAsia"/>
          <w:sz w:val="20"/>
          <w:szCs w:val="22"/>
        </w:rPr>
        <w:t>형성하고</w:t>
      </w:r>
      <w:r w:rsidRPr="001B2696">
        <w:rPr>
          <w:rFonts w:eastAsia="나눔명조" w:hint="eastAsia"/>
          <w:sz w:val="20"/>
          <w:szCs w:val="22"/>
        </w:rPr>
        <w:t xml:space="preserve"> </w:t>
      </w:r>
      <w:r w:rsidRPr="001B2696">
        <w:rPr>
          <w:rFonts w:eastAsia="나눔명조" w:hint="eastAsia"/>
          <w:sz w:val="20"/>
          <w:szCs w:val="22"/>
        </w:rPr>
        <w:t>강화할</w:t>
      </w:r>
      <w:r w:rsidRPr="001B2696">
        <w:rPr>
          <w:rFonts w:eastAsia="나눔명조" w:hint="eastAsia"/>
          <w:sz w:val="20"/>
          <w:szCs w:val="22"/>
        </w:rPr>
        <w:t xml:space="preserve"> </w:t>
      </w:r>
      <w:r w:rsidRPr="001B2696">
        <w:rPr>
          <w:rFonts w:eastAsia="나눔명조" w:hint="eastAsia"/>
          <w:sz w:val="20"/>
          <w:szCs w:val="22"/>
        </w:rPr>
        <w:t>수</w:t>
      </w:r>
      <w:r w:rsidRPr="001B2696">
        <w:rPr>
          <w:rFonts w:eastAsia="나눔명조" w:hint="eastAsia"/>
          <w:sz w:val="20"/>
          <w:szCs w:val="22"/>
        </w:rPr>
        <w:t xml:space="preserve"> </w:t>
      </w:r>
      <w:r w:rsidRPr="001B2696">
        <w:rPr>
          <w:rFonts w:eastAsia="나눔명조" w:hint="eastAsia"/>
          <w:sz w:val="20"/>
          <w:szCs w:val="22"/>
        </w:rPr>
        <w:t>있는</w:t>
      </w:r>
      <w:r w:rsidRPr="001B2696">
        <w:rPr>
          <w:rFonts w:eastAsia="나눔명조" w:hint="eastAsia"/>
          <w:sz w:val="20"/>
          <w:szCs w:val="22"/>
        </w:rPr>
        <w:t xml:space="preserve"> </w:t>
      </w:r>
      <w:r w:rsidRPr="001B2696">
        <w:rPr>
          <w:rFonts w:eastAsia="나눔명조" w:hint="eastAsia"/>
          <w:sz w:val="20"/>
          <w:szCs w:val="22"/>
        </w:rPr>
        <w:t>리더십이</w:t>
      </w:r>
      <w:r w:rsidRPr="001B2696">
        <w:rPr>
          <w:rFonts w:eastAsia="나눔명조" w:hint="eastAsia"/>
          <w:sz w:val="20"/>
          <w:szCs w:val="22"/>
        </w:rPr>
        <w:t xml:space="preserve"> </w:t>
      </w:r>
      <w:r w:rsidRPr="001B2696">
        <w:rPr>
          <w:rFonts w:eastAsia="나눔명조" w:hint="eastAsia"/>
          <w:sz w:val="20"/>
          <w:szCs w:val="22"/>
        </w:rPr>
        <w:t>무엇인지</w:t>
      </w:r>
      <w:r w:rsidRPr="001B2696">
        <w:rPr>
          <w:rFonts w:eastAsia="나눔명조" w:hint="eastAsia"/>
          <w:sz w:val="20"/>
          <w:szCs w:val="22"/>
        </w:rPr>
        <w:t xml:space="preserve"> </w:t>
      </w:r>
      <w:ins w:id="558" w:author="Park, Sanghoon" w:date="2021-09-30T23:12:00Z">
        <w:r w:rsidR="00A064FA">
          <w:rPr>
            <w:rFonts w:eastAsia="나눔명조" w:hint="eastAsia"/>
            <w:sz w:val="20"/>
            <w:szCs w:val="22"/>
          </w:rPr>
          <w:t>경험적으로</w:t>
        </w:r>
        <w:r w:rsidR="00A064FA">
          <w:rPr>
            <w:rFonts w:eastAsia="나눔명조" w:hint="eastAsia"/>
            <w:sz w:val="20"/>
            <w:szCs w:val="22"/>
          </w:rPr>
          <w:t xml:space="preserve"> </w:t>
        </w:r>
      </w:ins>
      <w:r w:rsidRPr="001B2696">
        <w:rPr>
          <w:rFonts w:eastAsia="나눔명조" w:hint="eastAsia"/>
          <w:sz w:val="20"/>
          <w:szCs w:val="22"/>
        </w:rPr>
        <w:t>확인하고자</w:t>
      </w:r>
      <w:r w:rsidRPr="001B2696">
        <w:rPr>
          <w:rFonts w:eastAsia="나눔명조" w:hint="eastAsia"/>
          <w:sz w:val="20"/>
          <w:szCs w:val="22"/>
        </w:rPr>
        <w:t xml:space="preserve"> </w:t>
      </w:r>
      <w:r w:rsidRPr="001B2696">
        <w:rPr>
          <w:rFonts w:eastAsia="나눔명조" w:hint="eastAsia"/>
          <w:sz w:val="20"/>
          <w:szCs w:val="22"/>
        </w:rPr>
        <w:t>한다</w:t>
      </w:r>
      <w:r w:rsidRPr="001B2696">
        <w:rPr>
          <w:rFonts w:eastAsia="나눔명조" w:hint="eastAsia"/>
          <w:sz w:val="20"/>
          <w:szCs w:val="22"/>
        </w:rPr>
        <w:t>.</w:t>
      </w:r>
    </w:p>
    <w:p w14:paraId="0F2EF664" w14:textId="77777777" w:rsidR="0005167B" w:rsidRDefault="0005167B" w:rsidP="00265BC3">
      <w:pPr>
        <w:widowControl/>
        <w:wordWrap/>
        <w:autoSpaceDE/>
        <w:autoSpaceDN/>
        <w:spacing w:before="120" w:after="120" w:line="276" w:lineRule="auto"/>
        <w:rPr>
          <w:rFonts w:eastAsia="나눔명조"/>
          <w:sz w:val="20"/>
          <w:szCs w:val="22"/>
        </w:rPr>
      </w:pPr>
    </w:p>
    <w:p w14:paraId="729D22D0" w14:textId="008F5602" w:rsidR="0005167B" w:rsidRDefault="0005167B" w:rsidP="006A2C1F">
      <w:pPr>
        <w:pStyle w:val="Heading2"/>
      </w:pPr>
      <w:r w:rsidRPr="0005167B">
        <w:rPr>
          <w:rFonts w:hint="eastAsia"/>
        </w:rPr>
        <w:t>2</w:t>
      </w:r>
      <w:r w:rsidR="001B2696">
        <w:t>.</w:t>
      </w:r>
      <w:r w:rsidR="00C663A6">
        <w:t xml:space="preserve"> </w:t>
      </w:r>
      <w:r w:rsidRPr="0005167B">
        <w:rPr>
          <w:rFonts w:hint="eastAsia"/>
        </w:rPr>
        <w:t>리더</w:t>
      </w:r>
      <w:r w:rsidR="00C663A6">
        <w:rPr>
          <w:rFonts w:hint="eastAsia"/>
        </w:rPr>
        <w:t>십의</w:t>
      </w:r>
      <w:r w:rsidR="00C663A6">
        <w:rPr>
          <w:rFonts w:hint="eastAsia"/>
        </w:rPr>
        <w:t xml:space="preserve"> </w:t>
      </w:r>
      <w:r w:rsidR="00C663A6">
        <w:rPr>
          <w:rFonts w:hint="eastAsia"/>
        </w:rPr>
        <w:t>역할</w:t>
      </w:r>
    </w:p>
    <w:p w14:paraId="15E33B5C" w14:textId="4A5CB3BF" w:rsidR="00C663A6" w:rsidRDefault="00C663A6" w:rsidP="006A2C1F">
      <w:pPr>
        <w:pStyle w:val="Heading3"/>
        <w:rPr>
          <w:lang w:eastAsia="ko-KR"/>
        </w:rPr>
      </w:pPr>
      <w:r>
        <w:rPr>
          <w:lang w:eastAsia="ko-KR"/>
        </w:rPr>
        <w:t>2.1</w:t>
      </w:r>
      <w:r>
        <w:rPr>
          <w:rFonts w:hint="eastAsia"/>
          <w:lang w:eastAsia="ko-KR"/>
        </w:rPr>
        <w:t>목표지향적</w:t>
      </w:r>
      <w:r>
        <w:rPr>
          <w:rFonts w:hint="eastAsia"/>
          <w:lang w:eastAsia="ko-KR"/>
        </w:rPr>
        <w:t xml:space="preserve"> </w:t>
      </w:r>
      <w:r>
        <w:rPr>
          <w:rFonts w:hint="eastAsia"/>
          <w:lang w:eastAsia="ko-KR"/>
        </w:rPr>
        <w:t>리더십</w:t>
      </w:r>
      <w:r w:rsidR="00292A32">
        <w:rPr>
          <w:rFonts w:hint="eastAsia"/>
          <w:lang w:eastAsia="ko-KR"/>
        </w:rPr>
        <w:t>(</w:t>
      </w:r>
      <w:r w:rsidR="00292A32">
        <w:rPr>
          <w:lang w:eastAsia="ko-KR"/>
        </w:rPr>
        <w:t>Goal-oriented leadership)</w:t>
      </w:r>
    </w:p>
    <w:p w14:paraId="143B2EFC" w14:textId="13B808E4" w:rsidR="00302307" w:rsidRDefault="34D5D6E7" w:rsidP="00265BC3">
      <w:pPr>
        <w:widowControl/>
        <w:wordWrap/>
        <w:autoSpaceDE/>
        <w:autoSpaceDN/>
        <w:spacing w:before="120" w:after="120" w:line="276" w:lineRule="auto"/>
        <w:rPr>
          <w:rFonts w:eastAsia="나눔명조"/>
          <w:sz w:val="20"/>
          <w:szCs w:val="20"/>
        </w:rPr>
      </w:pPr>
      <w:commentRangeStart w:id="559"/>
      <w:r w:rsidRPr="34D5D6E7">
        <w:rPr>
          <w:rFonts w:eastAsia="나눔명조"/>
          <w:sz w:val="20"/>
          <w:szCs w:val="20"/>
        </w:rPr>
        <w:lastRenderedPageBreak/>
        <w:t>리더십은</w:t>
      </w:r>
      <w:r w:rsidRPr="34D5D6E7">
        <w:rPr>
          <w:rFonts w:eastAsia="나눔명조"/>
          <w:sz w:val="20"/>
          <w:szCs w:val="20"/>
        </w:rPr>
        <w:t xml:space="preserve"> </w:t>
      </w:r>
      <w:r w:rsidR="006B4B86">
        <w:rPr>
          <w:rFonts w:eastAsia="나눔명조"/>
          <w:sz w:val="20"/>
          <w:szCs w:val="20"/>
        </w:rPr>
        <w:t>“</w:t>
      </w:r>
      <w:r w:rsidRPr="34D5D6E7">
        <w:rPr>
          <w:rFonts w:eastAsia="나눔명조"/>
          <w:sz w:val="20"/>
          <w:szCs w:val="20"/>
        </w:rPr>
        <w:t>공통의</w:t>
      </w:r>
      <w:r w:rsidRPr="34D5D6E7">
        <w:rPr>
          <w:rFonts w:eastAsia="나눔명조"/>
          <w:sz w:val="20"/>
          <w:szCs w:val="20"/>
        </w:rPr>
        <w:t xml:space="preserve"> </w:t>
      </w:r>
      <w:r w:rsidRPr="34D5D6E7">
        <w:rPr>
          <w:rFonts w:eastAsia="나눔명조"/>
          <w:sz w:val="20"/>
          <w:szCs w:val="20"/>
        </w:rPr>
        <w:t>목표</w:t>
      </w:r>
      <w:r w:rsidRPr="34D5D6E7">
        <w:rPr>
          <w:rFonts w:eastAsia="나눔명조"/>
          <w:sz w:val="20"/>
          <w:szCs w:val="20"/>
        </w:rPr>
        <w:t xml:space="preserve"> </w:t>
      </w:r>
      <w:r w:rsidRPr="34D5D6E7">
        <w:rPr>
          <w:rFonts w:eastAsia="나눔명조"/>
          <w:sz w:val="20"/>
          <w:szCs w:val="20"/>
        </w:rPr>
        <w:t>달성</w:t>
      </w:r>
      <w:r w:rsidRPr="34D5D6E7">
        <w:rPr>
          <w:rFonts w:eastAsia="나눔명조"/>
          <w:sz w:val="20"/>
          <w:szCs w:val="20"/>
        </w:rPr>
        <w:t xml:space="preserve"> </w:t>
      </w:r>
      <w:r w:rsidRPr="34D5D6E7">
        <w:rPr>
          <w:rFonts w:eastAsia="나눔명조"/>
          <w:sz w:val="20"/>
          <w:szCs w:val="20"/>
        </w:rPr>
        <w:t>노력에</w:t>
      </w:r>
      <w:r w:rsidRPr="34D5D6E7">
        <w:rPr>
          <w:rFonts w:eastAsia="나눔명조"/>
          <w:sz w:val="20"/>
          <w:szCs w:val="20"/>
        </w:rPr>
        <w:t xml:space="preserve"> </w:t>
      </w:r>
      <w:r w:rsidRPr="34D5D6E7">
        <w:rPr>
          <w:rFonts w:eastAsia="나눔명조"/>
          <w:sz w:val="20"/>
          <w:szCs w:val="20"/>
        </w:rPr>
        <w:t>영향을</w:t>
      </w:r>
      <w:r w:rsidRPr="34D5D6E7">
        <w:rPr>
          <w:rFonts w:eastAsia="나눔명조"/>
          <w:sz w:val="20"/>
          <w:szCs w:val="20"/>
        </w:rPr>
        <w:t xml:space="preserve"> </w:t>
      </w:r>
      <w:r w:rsidRPr="34D5D6E7">
        <w:rPr>
          <w:rFonts w:eastAsia="나눔명조"/>
          <w:sz w:val="20"/>
          <w:szCs w:val="20"/>
        </w:rPr>
        <w:t>미치고</w:t>
      </w:r>
      <w:r w:rsidRPr="34D5D6E7">
        <w:rPr>
          <w:rFonts w:eastAsia="나눔명조"/>
          <w:sz w:val="20"/>
          <w:szCs w:val="20"/>
        </w:rPr>
        <w:t xml:space="preserve"> </w:t>
      </w:r>
      <w:r w:rsidRPr="34D5D6E7">
        <w:rPr>
          <w:rFonts w:eastAsia="나눔명조"/>
          <w:sz w:val="20"/>
          <w:szCs w:val="20"/>
        </w:rPr>
        <w:t>이를</w:t>
      </w:r>
      <w:r w:rsidRPr="34D5D6E7">
        <w:rPr>
          <w:rFonts w:eastAsia="나눔명조"/>
          <w:sz w:val="20"/>
          <w:szCs w:val="20"/>
        </w:rPr>
        <w:t xml:space="preserve"> </w:t>
      </w:r>
      <w:r w:rsidRPr="34D5D6E7">
        <w:rPr>
          <w:rFonts w:eastAsia="나눔명조"/>
          <w:sz w:val="20"/>
          <w:szCs w:val="20"/>
        </w:rPr>
        <w:t>촉진하는</w:t>
      </w:r>
      <w:r w:rsidRPr="34D5D6E7">
        <w:rPr>
          <w:rFonts w:eastAsia="나눔명조"/>
          <w:sz w:val="20"/>
          <w:szCs w:val="20"/>
        </w:rPr>
        <w:t xml:space="preserve"> </w:t>
      </w:r>
      <w:r w:rsidRPr="34D5D6E7">
        <w:rPr>
          <w:rFonts w:eastAsia="나눔명조"/>
          <w:sz w:val="20"/>
          <w:szCs w:val="20"/>
        </w:rPr>
        <w:t>광범위한</w:t>
      </w:r>
      <w:r w:rsidRPr="34D5D6E7">
        <w:rPr>
          <w:rFonts w:eastAsia="나눔명조"/>
          <w:sz w:val="20"/>
          <w:szCs w:val="20"/>
        </w:rPr>
        <w:t xml:space="preserve"> </w:t>
      </w:r>
      <w:r w:rsidRPr="34D5D6E7">
        <w:rPr>
          <w:rFonts w:eastAsia="나눔명조"/>
          <w:sz w:val="20"/>
          <w:szCs w:val="20"/>
        </w:rPr>
        <w:t>활동</w:t>
      </w:r>
      <w:r w:rsidR="00A064FA">
        <w:rPr>
          <w:rFonts w:eastAsia="나눔명조"/>
          <w:sz w:val="20"/>
          <w:szCs w:val="20"/>
        </w:rPr>
        <w:fldChar w:fldCharType="begin"/>
      </w:r>
      <w:r w:rsidR="005302F9">
        <w:rPr>
          <w:rFonts w:eastAsia="나눔명조"/>
          <w:sz w:val="20"/>
          <w:szCs w:val="20"/>
        </w:rPr>
        <w:instrText xml:space="preserve"> ADDIN ZOTERO_ITEM CSL_CITATION {"citationID":"XFm3s9ql","properties":{"formattedCitation":"(Yukl 2012, 66)","plainCitation":"(Yukl 2012, 66)","noteIndex":0},"citationItems":[{"id":1489,"uris":["http://zotero.org/users/5210800/items/KGNDFNU4"],"uri":["http://zotero.org/users/5210800/items/KGNDFNU4"],"itemData":{"id":1489,"type":"article-journal","container-title":"Academy of Management Perspectives","issue":"4","note":"Citation Key: Yukl2012\ntex.date-added: 2021-09-30 15:49:19 -0400\ntex.date-modified: 2021-09-30 15:49:51 -0400","page":"66-85","title":"Effective leadership behavior: What we know and what questions need more attention","volume":"26","author":[{"family":"Yukl","given":"Gary"}],"issued":{"date-parts":[["2012"]]}},"locator":"66"}],"schema":"https://github.com/citation-style-language/schema/raw/master/csl-citation.json"} </w:instrText>
      </w:r>
      <w:r w:rsidR="00A064FA">
        <w:rPr>
          <w:rFonts w:eastAsia="나눔명조"/>
          <w:sz w:val="20"/>
          <w:szCs w:val="20"/>
        </w:rPr>
        <w:fldChar w:fldCharType="separate"/>
      </w:r>
      <w:r w:rsidR="00965EB0" w:rsidRPr="00965EB0">
        <w:rPr>
          <w:sz w:val="20"/>
        </w:rPr>
        <w:t>(Yukl 2012, 66)</w:t>
      </w:r>
      <w:r w:rsidR="00A064FA">
        <w:rPr>
          <w:rFonts w:eastAsia="나눔명조"/>
          <w:sz w:val="20"/>
          <w:szCs w:val="20"/>
        </w:rPr>
        <w:fldChar w:fldCharType="end"/>
      </w:r>
      <w:del w:id="560" w:author="Park, Sanghoon" w:date="2021-09-30T23:14:00Z">
        <w:r w:rsidR="006B4B86" w:rsidRPr="34D5D6E7" w:rsidDel="00965EB0">
          <w:rPr>
            <w:rFonts w:eastAsia="나눔명조"/>
            <w:sz w:val="20"/>
            <w:szCs w:val="20"/>
          </w:rPr>
          <w:delText>(Yukl 2012, 66)</w:delText>
        </w:r>
      </w:del>
      <w:r w:rsidR="006B4B86">
        <w:rPr>
          <w:rFonts w:eastAsia="나눔명조"/>
          <w:sz w:val="20"/>
          <w:szCs w:val="20"/>
        </w:rPr>
        <w:t>”</w:t>
      </w:r>
      <w:r w:rsidRPr="34D5D6E7">
        <w:rPr>
          <w:rFonts w:eastAsia="나눔명조"/>
          <w:sz w:val="20"/>
          <w:szCs w:val="20"/>
        </w:rPr>
        <w:t>을</w:t>
      </w:r>
      <w:r w:rsidRPr="34D5D6E7">
        <w:rPr>
          <w:rFonts w:eastAsia="나눔명조"/>
          <w:sz w:val="20"/>
          <w:szCs w:val="20"/>
        </w:rPr>
        <w:t xml:space="preserve"> </w:t>
      </w:r>
      <w:r w:rsidRPr="34D5D6E7">
        <w:rPr>
          <w:rFonts w:eastAsia="나눔명조"/>
          <w:sz w:val="20"/>
          <w:szCs w:val="20"/>
        </w:rPr>
        <w:t>포함한</w:t>
      </w:r>
      <w:r w:rsidRPr="34D5D6E7">
        <w:rPr>
          <w:rFonts w:eastAsia="나눔명조"/>
          <w:sz w:val="20"/>
          <w:szCs w:val="20"/>
        </w:rPr>
        <w:t xml:space="preserve"> </w:t>
      </w:r>
      <w:r w:rsidRPr="34D5D6E7">
        <w:rPr>
          <w:rFonts w:eastAsia="나눔명조"/>
          <w:sz w:val="20"/>
          <w:szCs w:val="20"/>
        </w:rPr>
        <w:t>폭넓은</w:t>
      </w:r>
      <w:r w:rsidRPr="34D5D6E7">
        <w:rPr>
          <w:rFonts w:eastAsia="나눔명조"/>
          <w:sz w:val="20"/>
          <w:szCs w:val="20"/>
        </w:rPr>
        <w:t xml:space="preserve"> </w:t>
      </w:r>
      <w:r w:rsidRPr="34D5D6E7">
        <w:rPr>
          <w:rFonts w:eastAsia="나눔명조"/>
          <w:sz w:val="20"/>
          <w:szCs w:val="20"/>
        </w:rPr>
        <w:t>개념이다</w:t>
      </w:r>
      <w:commentRangeEnd w:id="559"/>
      <w:r w:rsidR="00A064FA">
        <w:rPr>
          <w:rStyle w:val="CommentReference"/>
        </w:rPr>
        <w:commentReference w:id="559"/>
      </w:r>
      <w:r w:rsidRPr="34D5D6E7">
        <w:rPr>
          <w:rFonts w:eastAsia="나눔명조"/>
          <w:sz w:val="20"/>
          <w:szCs w:val="20"/>
        </w:rPr>
        <w:t xml:space="preserve">. </w:t>
      </w:r>
      <w:r w:rsidR="00500E34">
        <w:rPr>
          <w:rFonts w:eastAsia="나눔명조" w:hint="eastAsia"/>
          <w:sz w:val="20"/>
          <w:szCs w:val="20"/>
        </w:rPr>
        <w:t>기존에는</w:t>
      </w:r>
      <w:r w:rsidR="00500E34">
        <w:rPr>
          <w:rFonts w:eastAsia="나눔명조"/>
          <w:sz w:val="20"/>
          <w:szCs w:val="20"/>
        </w:rPr>
        <w:t xml:space="preserve"> </w:t>
      </w:r>
      <w:r w:rsidR="00500E34">
        <w:rPr>
          <w:rFonts w:eastAsia="나눔명조" w:hint="eastAsia"/>
          <w:sz w:val="20"/>
          <w:szCs w:val="20"/>
        </w:rPr>
        <w:t>주로</w:t>
      </w:r>
      <w:r w:rsidR="00500E34">
        <w:rPr>
          <w:rFonts w:eastAsia="나눔명조" w:hint="eastAsia"/>
          <w:sz w:val="20"/>
          <w:szCs w:val="20"/>
        </w:rPr>
        <w:t xml:space="preserve"> </w:t>
      </w:r>
      <w:r w:rsidR="00500E34">
        <w:rPr>
          <w:rFonts w:eastAsia="나눔명조" w:hint="eastAsia"/>
          <w:sz w:val="20"/>
          <w:szCs w:val="20"/>
        </w:rPr>
        <w:t>기업</w:t>
      </w:r>
      <w:r w:rsidR="00500E34">
        <w:rPr>
          <w:rFonts w:eastAsia="나눔명조" w:hint="eastAsia"/>
          <w:sz w:val="20"/>
          <w:szCs w:val="20"/>
        </w:rPr>
        <w:t xml:space="preserve"> </w:t>
      </w:r>
      <w:r w:rsidR="00500E34">
        <w:rPr>
          <w:rFonts w:eastAsia="나눔명조" w:hint="eastAsia"/>
          <w:sz w:val="20"/>
          <w:szCs w:val="20"/>
        </w:rPr>
        <w:t>등과</w:t>
      </w:r>
      <w:r w:rsidR="00500E34">
        <w:rPr>
          <w:rFonts w:eastAsia="나눔명조" w:hint="eastAsia"/>
          <w:sz w:val="20"/>
          <w:szCs w:val="20"/>
        </w:rPr>
        <w:t xml:space="preserve"> </w:t>
      </w:r>
      <w:r w:rsidR="00500E34">
        <w:rPr>
          <w:rFonts w:eastAsia="나눔명조" w:hint="eastAsia"/>
          <w:sz w:val="20"/>
          <w:szCs w:val="20"/>
        </w:rPr>
        <w:t>같은</w:t>
      </w:r>
      <w:r w:rsidR="00500E34">
        <w:rPr>
          <w:rFonts w:eastAsia="나눔명조" w:hint="eastAsia"/>
          <w:sz w:val="20"/>
          <w:szCs w:val="20"/>
        </w:rPr>
        <w:t xml:space="preserve"> </w:t>
      </w:r>
      <w:r w:rsidR="00500E34">
        <w:rPr>
          <w:rFonts w:eastAsia="나눔명조" w:hint="eastAsia"/>
          <w:sz w:val="20"/>
          <w:szCs w:val="20"/>
        </w:rPr>
        <w:t>민간기관에서</w:t>
      </w:r>
      <w:r w:rsidR="00500E34">
        <w:rPr>
          <w:rFonts w:eastAsia="나눔명조" w:hint="eastAsia"/>
          <w:sz w:val="20"/>
          <w:szCs w:val="20"/>
        </w:rPr>
        <w:t xml:space="preserve"> </w:t>
      </w:r>
      <w:r w:rsidR="00500E34">
        <w:rPr>
          <w:rFonts w:eastAsia="나눔명조" w:hint="eastAsia"/>
          <w:sz w:val="20"/>
          <w:szCs w:val="20"/>
        </w:rPr>
        <w:t>리더십</w:t>
      </w:r>
      <w:r w:rsidR="00500E34">
        <w:rPr>
          <w:rFonts w:eastAsia="나눔명조" w:hint="eastAsia"/>
          <w:sz w:val="20"/>
          <w:szCs w:val="20"/>
        </w:rPr>
        <w:t xml:space="preserve"> </w:t>
      </w:r>
      <w:r w:rsidR="00500E34">
        <w:rPr>
          <w:rFonts w:eastAsia="나눔명조" w:hint="eastAsia"/>
          <w:sz w:val="20"/>
          <w:szCs w:val="20"/>
        </w:rPr>
        <w:t>연구를</w:t>
      </w:r>
      <w:r w:rsidR="00500E34">
        <w:rPr>
          <w:rFonts w:eastAsia="나눔명조" w:hint="eastAsia"/>
          <w:sz w:val="20"/>
          <w:szCs w:val="20"/>
        </w:rPr>
        <w:t xml:space="preserve"> </w:t>
      </w:r>
      <w:r w:rsidR="00500E34">
        <w:rPr>
          <w:rFonts w:eastAsia="나눔명조" w:hint="eastAsia"/>
          <w:sz w:val="20"/>
          <w:szCs w:val="20"/>
        </w:rPr>
        <w:t>활발히</w:t>
      </w:r>
      <w:r w:rsidR="00500E34">
        <w:rPr>
          <w:rFonts w:eastAsia="나눔명조" w:hint="eastAsia"/>
          <w:sz w:val="20"/>
          <w:szCs w:val="20"/>
        </w:rPr>
        <w:t xml:space="preserve"> </w:t>
      </w:r>
      <w:r w:rsidR="00500E34">
        <w:rPr>
          <w:rFonts w:eastAsia="나눔명조" w:hint="eastAsia"/>
          <w:sz w:val="20"/>
          <w:szCs w:val="20"/>
        </w:rPr>
        <w:t>했지만</w:t>
      </w:r>
      <w:r w:rsidR="00500E34">
        <w:rPr>
          <w:rFonts w:eastAsia="나눔명조" w:hint="eastAsia"/>
          <w:sz w:val="20"/>
          <w:szCs w:val="20"/>
        </w:rPr>
        <w:t>,</w:t>
      </w:r>
      <w:r w:rsidR="00500E34">
        <w:rPr>
          <w:rFonts w:eastAsia="나눔명조"/>
          <w:sz w:val="20"/>
          <w:szCs w:val="20"/>
        </w:rPr>
        <w:t xml:space="preserve"> </w:t>
      </w:r>
      <w:r w:rsidR="00500E34">
        <w:rPr>
          <w:rFonts w:eastAsia="나눔명조" w:hint="eastAsia"/>
          <w:sz w:val="20"/>
          <w:szCs w:val="20"/>
        </w:rPr>
        <w:t>최근에는</w:t>
      </w:r>
      <w:ins w:id="561" w:author="Park, Sanghoon" w:date="2021-09-30T23:14:00Z">
        <w:r w:rsidR="00965EB0">
          <w:rPr>
            <w:rFonts w:eastAsia="나눔명조" w:hint="eastAsia"/>
            <w:sz w:val="20"/>
            <w:szCs w:val="20"/>
          </w:rPr>
          <w:t xml:space="preserve"> </w:t>
        </w:r>
      </w:ins>
      <w:del w:id="562" w:author="Park, Sanghoon" w:date="2021-09-30T23:14:00Z">
        <w:r w:rsidR="00500E34" w:rsidDel="00965EB0">
          <w:rPr>
            <w:rFonts w:eastAsia="나눔명조"/>
            <w:sz w:val="20"/>
            <w:szCs w:val="20"/>
          </w:rPr>
          <w:delText xml:space="preserve"> </w:delText>
        </w:r>
        <w:r w:rsidR="00500E34" w:rsidDel="00965EB0">
          <w:rPr>
            <w:rFonts w:eastAsia="나눔명조" w:hint="eastAsia"/>
            <w:sz w:val="20"/>
            <w:szCs w:val="20"/>
          </w:rPr>
          <w:delText>민간기관</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뿐만</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아니라</w:delText>
        </w:r>
        <w:r w:rsidR="00500E34" w:rsidDel="00965EB0">
          <w:rPr>
            <w:rFonts w:eastAsia="나눔명조" w:hint="eastAsia"/>
            <w:sz w:val="20"/>
            <w:szCs w:val="20"/>
          </w:rPr>
          <w:delText xml:space="preserve"> </w:delText>
        </w:r>
      </w:del>
      <w:r w:rsidR="00500E34">
        <w:rPr>
          <w:rFonts w:eastAsia="나눔명조" w:hint="eastAsia"/>
          <w:sz w:val="20"/>
          <w:szCs w:val="20"/>
        </w:rPr>
        <w:t>공공</w:t>
      </w:r>
      <w:ins w:id="563" w:author="Park, Sanghoon" w:date="2021-09-30T23:14:00Z">
        <w:r w:rsidR="00965EB0">
          <w:rPr>
            <w:rFonts w:eastAsia="나눔명조" w:hint="eastAsia"/>
            <w:sz w:val="20"/>
            <w:szCs w:val="20"/>
          </w:rPr>
          <w:t>부문에서</w:t>
        </w:r>
        <w:r w:rsidR="00965EB0">
          <w:rPr>
            <w:rFonts w:eastAsia="나눔명조" w:hint="eastAsia"/>
            <w:sz w:val="20"/>
            <w:szCs w:val="20"/>
          </w:rPr>
          <w:t xml:space="preserve"> </w:t>
        </w:r>
        <w:r w:rsidR="00965EB0">
          <w:rPr>
            <w:rFonts w:eastAsia="나눔명조" w:hint="eastAsia"/>
            <w:sz w:val="20"/>
            <w:szCs w:val="20"/>
          </w:rPr>
          <w:t>리더십으로</w:t>
        </w:r>
        <w:r w:rsidR="00965EB0">
          <w:rPr>
            <w:rFonts w:eastAsia="나눔명조" w:hint="eastAsia"/>
            <w:sz w:val="20"/>
            <w:szCs w:val="20"/>
          </w:rPr>
          <w:t xml:space="preserve"> </w:t>
        </w:r>
      </w:ins>
      <w:ins w:id="564" w:author="Park, Sanghoon" w:date="2021-09-30T23:15:00Z">
        <w:r w:rsidR="00965EB0">
          <w:rPr>
            <w:rFonts w:eastAsia="나눔명조" w:hint="eastAsia"/>
            <w:sz w:val="20"/>
            <w:szCs w:val="20"/>
          </w:rPr>
          <w:t>연구의</w:t>
        </w:r>
        <w:r w:rsidR="00965EB0">
          <w:rPr>
            <w:rFonts w:eastAsia="나눔명조" w:hint="eastAsia"/>
            <w:sz w:val="20"/>
            <w:szCs w:val="20"/>
          </w:rPr>
          <w:t xml:space="preserve"> </w:t>
        </w:r>
        <w:r w:rsidR="00965EB0">
          <w:rPr>
            <w:rFonts w:eastAsia="나눔명조" w:hint="eastAsia"/>
            <w:sz w:val="20"/>
            <w:szCs w:val="20"/>
          </w:rPr>
          <w:t>관심사가</w:t>
        </w:r>
        <w:r w:rsidR="00965EB0">
          <w:rPr>
            <w:rFonts w:eastAsia="나눔명조" w:hint="eastAsia"/>
            <w:sz w:val="20"/>
            <w:szCs w:val="20"/>
          </w:rPr>
          <w:t xml:space="preserve"> </w:t>
        </w:r>
        <w:r w:rsidR="00965EB0">
          <w:rPr>
            <w:rFonts w:eastAsia="나눔명조" w:hint="eastAsia"/>
            <w:sz w:val="20"/>
            <w:szCs w:val="20"/>
          </w:rPr>
          <w:t>확장되고</w:t>
        </w:r>
        <w:r w:rsidR="00965EB0">
          <w:rPr>
            <w:rFonts w:eastAsia="나눔명조" w:hint="eastAsia"/>
            <w:sz w:val="20"/>
            <w:szCs w:val="20"/>
          </w:rPr>
          <w:t xml:space="preserve"> </w:t>
        </w:r>
        <w:r w:rsidR="00965EB0">
          <w:rPr>
            <w:rFonts w:eastAsia="나눔명조" w:hint="eastAsia"/>
            <w:sz w:val="20"/>
            <w:szCs w:val="20"/>
          </w:rPr>
          <w:t>있다</w:t>
        </w:r>
      </w:ins>
      <w:del w:id="565" w:author="Park, Sanghoon" w:date="2021-09-30T23:14:00Z">
        <w:r w:rsidR="00500E34" w:rsidDel="00965EB0">
          <w:rPr>
            <w:rFonts w:eastAsia="나눔명조" w:hint="eastAsia"/>
            <w:sz w:val="20"/>
            <w:szCs w:val="20"/>
          </w:rPr>
          <w:delText>기관</w:delText>
        </w:r>
      </w:del>
      <w:del w:id="566" w:author="Park, Sanghoon" w:date="2021-09-30T23:15:00Z">
        <w:r w:rsidR="00500E34" w:rsidDel="00965EB0">
          <w:rPr>
            <w:rFonts w:eastAsia="나눔명조" w:hint="eastAsia"/>
            <w:sz w:val="20"/>
            <w:szCs w:val="20"/>
          </w:rPr>
          <w:delText>으로</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연구범위를</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확장하</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새롭게</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리더십</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영향력을</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확인할</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필요가</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있음을</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지적하고</w:delText>
        </w:r>
        <w:r w:rsidR="00500E34" w:rsidDel="00965EB0">
          <w:rPr>
            <w:rFonts w:eastAsia="나눔명조" w:hint="eastAsia"/>
            <w:sz w:val="20"/>
            <w:szCs w:val="20"/>
          </w:rPr>
          <w:delText xml:space="preserve"> </w:delText>
        </w:r>
        <w:r w:rsidR="00500E34" w:rsidDel="00965EB0">
          <w:rPr>
            <w:rFonts w:eastAsia="나눔명조" w:hint="eastAsia"/>
            <w:sz w:val="20"/>
            <w:szCs w:val="20"/>
          </w:rPr>
          <w:delText>있다</w:delText>
        </w:r>
      </w:del>
      <w:r w:rsidR="00965EB0">
        <w:rPr>
          <w:rFonts w:eastAsia="나눔명조"/>
          <w:sz w:val="20"/>
          <w:szCs w:val="20"/>
        </w:rPr>
        <w:fldChar w:fldCharType="begin"/>
      </w:r>
      <w:r w:rsidR="005302F9">
        <w:rPr>
          <w:rFonts w:eastAsia="나눔명조"/>
          <w:sz w:val="20"/>
          <w:szCs w:val="20"/>
        </w:rPr>
        <w:instrText xml:space="preserve"> ADDIN ZOTERO_ITEM CSL_CITATION {"citationID":"uAXPt2h5","properties":{"formattedCitation":"(Van Wart 2013; Vogel, Rick, and Masal 2015)","plainCitation":"(Van Wart 2013; Vogel, Rick, and Masal 2015)","noteIndex":0},"citationItems":[{"id":1494,"uris":["http://zotero.org/users/5210800/items/5GLIXSRE"],"uri":["http://zotero.org/users/5210800/items/5GLIXSRE"],"itemData":{"id":1494,"type":"article-journal","container-title":"Public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965EB0">
        <w:rPr>
          <w:rFonts w:eastAsia="나눔명조"/>
          <w:sz w:val="20"/>
          <w:szCs w:val="20"/>
        </w:rPr>
        <w:fldChar w:fldCharType="separate"/>
      </w:r>
      <w:r w:rsidR="00965EB0" w:rsidRPr="00965EB0">
        <w:rPr>
          <w:sz w:val="20"/>
        </w:rPr>
        <w:t>(Van Wart 2013; Vogel, Rick, and Masal 2015)</w:t>
      </w:r>
      <w:r w:rsidR="00965EB0">
        <w:rPr>
          <w:rFonts w:eastAsia="나눔명조"/>
          <w:sz w:val="20"/>
          <w:szCs w:val="20"/>
        </w:rPr>
        <w:fldChar w:fldCharType="end"/>
      </w:r>
      <w:del w:id="567" w:author="Park, Sanghoon" w:date="2021-09-30T23:14:00Z">
        <w:r w:rsidR="00500E34" w:rsidDel="00965EB0">
          <w:rPr>
            <w:rFonts w:eastAsia="나눔명조"/>
            <w:sz w:val="20"/>
            <w:szCs w:val="20"/>
          </w:rPr>
          <w:delText>(</w:delText>
        </w:r>
        <w:r w:rsidR="00500E34" w:rsidRPr="34D5D6E7" w:rsidDel="00965EB0">
          <w:rPr>
            <w:rFonts w:eastAsia="나눔명조"/>
            <w:sz w:val="20"/>
            <w:szCs w:val="20"/>
          </w:rPr>
          <w:delText>Van Wart 2013</w:delText>
        </w:r>
        <w:r w:rsidR="00500E34" w:rsidDel="00965EB0">
          <w:rPr>
            <w:rFonts w:eastAsia="나눔명조"/>
            <w:sz w:val="20"/>
            <w:szCs w:val="20"/>
          </w:rPr>
          <w:delText>;</w:delText>
        </w:r>
        <w:r w:rsidR="00500E34" w:rsidRPr="34D5D6E7" w:rsidDel="00965EB0">
          <w:rPr>
            <w:rFonts w:eastAsia="나눔명조"/>
            <w:sz w:val="20"/>
            <w:szCs w:val="20"/>
          </w:rPr>
          <w:delText>Vogel and Masal 2015</w:delText>
        </w:r>
        <w:r w:rsidR="00500E34" w:rsidDel="00965EB0">
          <w:rPr>
            <w:rFonts w:eastAsia="나눔명조"/>
            <w:sz w:val="20"/>
            <w:szCs w:val="20"/>
          </w:rPr>
          <w:delText>)</w:delText>
        </w:r>
      </w:del>
      <w:r w:rsidR="00500E34">
        <w:rPr>
          <w:rFonts w:eastAsia="나눔명조" w:hint="eastAsia"/>
          <w:sz w:val="20"/>
          <w:szCs w:val="20"/>
        </w:rPr>
        <w:t>.</w:t>
      </w:r>
      <w:r w:rsidR="00500E34">
        <w:rPr>
          <w:rFonts w:eastAsia="나눔명조"/>
          <w:sz w:val="20"/>
          <w:szCs w:val="20"/>
        </w:rPr>
        <w:t xml:space="preserve"> </w:t>
      </w:r>
      <w:commentRangeStart w:id="568"/>
      <w:r w:rsidR="00500E34" w:rsidRPr="00965EB0">
        <w:rPr>
          <w:rFonts w:eastAsia="나눔명조" w:hint="eastAsia"/>
          <w:color w:val="FF0000"/>
          <w:sz w:val="20"/>
          <w:szCs w:val="20"/>
          <w:rPrChange w:id="569" w:author="Park, Sanghoon" w:date="2021-09-30T23:15:00Z">
            <w:rPr>
              <w:rFonts w:eastAsia="나눔명조" w:hint="eastAsia"/>
              <w:sz w:val="20"/>
              <w:szCs w:val="20"/>
            </w:rPr>
          </w:rPrChange>
        </w:rPr>
        <w:t>하지만</w:t>
      </w:r>
      <w:r w:rsidR="00500E34" w:rsidRPr="00965EB0">
        <w:rPr>
          <w:rFonts w:eastAsia="나눔명조"/>
          <w:color w:val="FF0000"/>
          <w:sz w:val="20"/>
          <w:szCs w:val="20"/>
          <w:rPrChange w:id="570" w:author="Park, Sanghoon" w:date="2021-09-30T23:15:00Z">
            <w:rPr>
              <w:rFonts w:eastAsia="나눔명조"/>
              <w:sz w:val="20"/>
              <w:szCs w:val="20"/>
            </w:rPr>
          </w:rPrChange>
        </w:rPr>
        <w:t xml:space="preserve"> </w:t>
      </w:r>
      <w:del w:id="571" w:author="Park, Sanghoon" w:date="2021-09-30T23:15:00Z">
        <w:r w:rsidR="00302307" w:rsidRPr="00965EB0" w:rsidDel="00965EB0">
          <w:rPr>
            <w:rFonts w:eastAsia="나눔명조" w:hint="eastAsia"/>
            <w:color w:val="FF0000"/>
            <w:sz w:val="20"/>
            <w:szCs w:val="20"/>
            <w:rPrChange w:id="572" w:author="Park, Sanghoon" w:date="2021-09-30T23:15:00Z">
              <w:rPr>
                <w:rFonts w:eastAsia="나눔명조" w:hint="eastAsia"/>
                <w:sz w:val="20"/>
                <w:szCs w:val="20"/>
              </w:rPr>
            </w:rPrChange>
          </w:rPr>
          <w:delText>과거의</w:delText>
        </w:r>
        <w:r w:rsidR="00302307" w:rsidRPr="00965EB0" w:rsidDel="00965EB0">
          <w:rPr>
            <w:rFonts w:eastAsia="나눔명조"/>
            <w:color w:val="FF0000"/>
            <w:sz w:val="20"/>
            <w:szCs w:val="20"/>
            <w:rPrChange w:id="573" w:author="Park, Sanghoon" w:date="2021-09-30T23:15:00Z">
              <w:rPr>
                <w:rFonts w:eastAsia="나눔명조"/>
                <w:sz w:val="20"/>
                <w:szCs w:val="20"/>
              </w:rPr>
            </w:rPrChange>
          </w:rPr>
          <w:delText xml:space="preserve"> </w:delText>
        </w:r>
        <w:r w:rsidR="00302307" w:rsidRPr="00965EB0" w:rsidDel="00965EB0">
          <w:rPr>
            <w:rFonts w:eastAsia="나눔명조" w:hint="eastAsia"/>
            <w:color w:val="FF0000"/>
            <w:sz w:val="20"/>
            <w:szCs w:val="20"/>
            <w:rPrChange w:id="574" w:author="Park, Sanghoon" w:date="2021-09-30T23:15:00Z">
              <w:rPr>
                <w:rFonts w:eastAsia="나눔명조" w:hint="eastAsia"/>
                <w:sz w:val="20"/>
                <w:szCs w:val="20"/>
              </w:rPr>
            </w:rPrChange>
          </w:rPr>
          <w:delText>연구들은</w:delText>
        </w:r>
        <w:r w:rsidR="00302307" w:rsidRPr="00965EB0" w:rsidDel="00965EB0">
          <w:rPr>
            <w:rFonts w:eastAsia="나눔명조"/>
            <w:color w:val="FF0000"/>
            <w:sz w:val="20"/>
            <w:szCs w:val="20"/>
            <w:rPrChange w:id="575" w:author="Park, Sanghoon" w:date="2021-09-30T23:15:00Z">
              <w:rPr>
                <w:rFonts w:eastAsia="나눔명조"/>
                <w:sz w:val="20"/>
                <w:szCs w:val="20"/>
              </w:rPr>
            </w:rPrChange>
          </w:rPr>
          <w:delText xml:space="preserve"> </w:delText>
        </w:r>
      </w:del>
      <w:ins w:id="576" w:author="Park, Sanghoon" w:date="2021-09-30T23:15:00Z">
        <w:r w:rsidR="00965EB0" w:rsidRPr="00965EB0">
          <w:rPr>
            <w:rFonts w:eastAsia="나눔명조" w:hint="eastAsia"/>
            <w:color w:val="FF0000"/>
            <w:sz w:val="20"/>
            <w:szCs w:val="20"/>
            <w:rPrChange w:id="577" w:author="Park, Sanghoon" w:date="2021-09-30T23:15:00Z">
              <w:rPr>
                <w:rFonts w:eastAsia="나눔명조" w:hint="eastAsia"/>
                <w:sz w:val="20"/>
                <w:szCs w:val="20"/>
              </w:rPr>
            </w:rPrChange>
          </w:rPr>
          <w:t>공공부문의</w:t>
        </w:r>
        <w:r w:rsidR="00965EB0" w:rsidRPr="00965EB0">
          <w:rPr>
            <w:rFonts w:eastAsia="나눔명조"/>
            <w:color w:val="FF0000"/>
            <w:sz w:val="20"/>
            <w:szCs w:val="20"/>
            <w:rPrChange w:id="578" w:author="Park, Sanghoon" w:date="2021-09-30T23:15:00Z">
              <w:rPr>
                <w:rFonts w:eastAsia="나눔명조"/>
                <w:sz w:val="20"/>
                <w:szCs w:val="20"/>
              </w:rPr>
            </w:rPrChange>
          </w:rPr>
          <w:t xml:space="preserve"> </w:t>
        </w:r>
      </w:ins>
      <w:r w:rsidR="00302307" w:rsidRPr="00965EB0">
        <w:rPr>
          <w:rFonts w:eastAsia="나눔명조" w:hint="eastAsia"/>
          <w:color w:val="FF0000"/>
          <w:sz w:val="20"/>
          <w:szCs w:val="20"/>
          <w:rPrChange w:id="579" w:author="Park, Sanghoon" w:date="2021-09-30T23:15:00Z">
            <w:rPr>
              <w:rFonts w:eastAsia="나눔명조" w:hint="eastAsia"/>
              <w:sz w:val="20"/>
              <w:szCs w:val="20"/>
            </w:rPr>
          </w:rPrChange>
        </w:rPr>
        <w:t>리더십</w:t>
      </w:r>
      <w:ins w:id="580" w:author="Park, Sanghoon" w:date="2021-09-30T23:15:00Z">
        <w:r w:rsidR="00965EB0" w:rsidRPr="00965EB0">
          <w:rPr>
            <w:rFonts w:eastAsia="나눔명조" w:hint="eastAsia"/>
            <w:color w:val="FF0000"/>
            <w:sz w:val="20"/>
            <w:szCs w:val="20"/>
            <w:rPrChange w:id="581" w:author="Park, Sanghoon" w:date="2021-09-30T23:15:00Z">
              <w:rPr>
                <w:rFonts w:eastAsia="나눔명조" w:hint="eastAsia"/>
                <w:sz w:val="20"/>
                <w:szCs w:val="20"/>
              </w:rPr>
            </w:rPrChange>
          </w:rPr>
          <w:t>에</w:t>
        </w:r>
        <w:r w:rsidR="00965EB0" w:rsidRPr="00965EB0">
          <w:rPr>
            <w:rFonts w:eastAsia="나눔명조"/>
            <w:color w:val="FF0000"/>
            <w:sz w:val="20"/>
            <w:szCs w:val="20"/>
            <w:rPrChange w:id="582" w:author="Park, Sanghoon" w:date="2021-09-30T23:15:00Z">
              <w:rPr>
                <w:rFonts w:eastAsia="나눔명조"/>
                <w:sz w:val="20"/>
                <w:szCs w:val="20"/>
              </w:rPr>
            </w:rPrChange>
          </w:rPr>
          <w:t xml:space="preserve"> </w:t>
        </w:r>
        <w:r w:rsidR="00965EB0" w:rsidRPr="00965EB0">
          <w:rPr>
            <w:rFonts w:eastAsia="나눔명조" w:hint="eastAsia"/>
            <w:color w:val="FF0000"/>
            <w:sz w:val="20"/>
            <w:szCs w:val="20"/>
            <w:rPrChange w:id="583" w:author="Park, Sanghoon" w:date="2021-09-30T23:15:00Z">
              <w:rPr>
                <w:rFonts w:eastAsia="나눔명조" w:hint="eastAsia"/>
                <w:sz w:val="20"/>
                <w:szCs w:val="20"/>
              </w:rPr>
            </w:rPrChange>
          </w:rPr>
          <w:t>관한</w:t>
        </w:r>
        <w:r w:rsidR="00965EB0" w:rsidRPr="00965EB0">
          <w:rPr>
            <w:rFonts w:eastAsia="나눔명조"/>
            <w:color w:val="FF0000"/>
            <w:sz w:val="20"/>
            <w:szCs w:val="20"/>
            <w:rPrChange w:id="584" w:author="Park, Sanghoon" w:date="2021-09-30T23:15:00Z">
              <w:rPr>
                <w:rFonts w:eastAsia="나눔명조"/>
                <w:sz w:val="20"/>
                <w:szCs w:val="20"/>
              </w:rPr>
            </w:rPrChange>
          </w:rPr>
          <w:t xml:space="preserve"> </w:t>
        </w:r>
        <w:r w:rsidR="00965EB0" w:rsidRPr="00965EB0">
          <w:rPr>
            <w:rFonts w:eastAsia="나눔명조" w:hint="eastAsia"/>
            <w:color w:val="FF0000"/>
            <w:sz w:val="20"/>
            <w:szCs w:val="20"/>
            <w:rPrChange w:id="585" w:author="Park, Sanghoon" w:date="2021-09-30T23:15:00Z">
              <w:rPr>
                <w:rFonts w:eastAsia="나눔명조" w:hint="eastAsia"/>
                <w:sz w:val="20"/>
                <w:szCs w:val="20"/>
              </w:rPr>
            </w:rPrChange>
          </w:rPr>
          <w:t>연구들은</w:t>
        </w:r>
      </w:ins>
      <w:del w:id="586" w:author="Park, Sanghoon" w:date="2021-09-30T23:15:00Z">
        <w:r w:rsidR="00302307" w:rsidRPr="00965EB0" w:rsidDel="00965EB0">
          <w:rPr>
            <w:rFonts w:eastAsia="나눔명조"/>
            <w:color w:val="FF0000"/>
            <w:sz w:val="20"/>
            <w:szCs w:val="20"/>
            <w:rPrChange w:id="587" w:author="Park, Sanghoon" w:date="2021-09-30T23:15:00Z">
              <w:rPr>
                <w:rFonts w:eastAsia="나눔명조"/>
                <w:sz w:val="20"/>
                <w:szCs w:val="20"/>
              </w:rPr>
            </w:rPrChange>
          </w:rPr>
          <w:delText xml:space="preserve"> </w:delText>
        </w:r>
        <w:r w:rsidR="00302307" w:rsidRPr="00965EB0" w:rsidDel="00965EB0">
          <w:rPr>
            <w:rFonts w:eastAsia="나눔명조" w:hint="eastAsia"/>
            <w:color w:val="FF0000"/>
            <w:sz w:val="20"/>
            <w:szCs w:val="20"/>
            <w:rPrChange w:id="588" w:author="Park, Sanghoon" w:date="2021-09-30T23:15:00Z">
              <w:rPr>
                <w:rFonts w:eastAsia="나눔명조" w:hint="eastAsia"/>
                <w:sz w:val="20"/>
                <w:szCs w:val="20"/>
              </w:rPr>
            </w:rPrChange>
          </w:rPr>
          <w:delText>연구</w:delText>
        </w:r>
        <w:r w:rsidR="00302307" w:rsidRPr="00965EB0" w:rsidDel="00965EB0">
          <w:rPr>
            <w:rFonts w:eastAsia="나눔명조"/>
            <w:color w:val="FF0000"/>
            <w:sz w:val="20"/>
            <w:szCs w:val="20"/>
            <w:rPrChange w:id="589" w:author="Park, Sanghoon" w:date="2021-09-30T23:15:00Z">
              <w:rPr>
                <w:rFonts w:eastAsia="나눔명조"/>
                <w:sz w:val="20"/>
                <w:szCs w:val="20"/>
              </w:rPr>
            </w:rPrChange>
          </w:rPr>
          <w:delText xml:space="preserve"> </w:delText>
        </w:r>
        <w:r w:rsidR="00302307" w:rsidRPr="00965EB0" w:rsidDel="00965EB0">
          <w:rPr>
            <w:rFonts w:eastAsia="나눔명조" w:hint="eastAsia"/>
            <w:color w:val="FF0000"/>
            <w:sz w:val="20"/>
            <w:szCs w:val="20"/>
            <w:rPrChange w:id="590" w:author="Park, Sanghoon" w:date="2021-09-30T23:15:00Z">
              <w:rPr>
                <w:rFonts w:eastAsia="나눔명조" w:hint="eastAsia"/>
                <w:sz w:val="20"/>
                <w:szCs w:val="20"/>
              </w:rPr>
            </w:rPrChange>
          </w:rPr>
          <w:delText>범위를</w:delText>
        </w:r>
        <w:r w:rsidR="00302307" w:rsidRPr="00965EB0" w:rsidDel="00965EB0">
          <w:rPr>
            <w:rFonts w:eastAsia="나눔명조"/>
            <w:color w:val="FF0000"/>
            <w:sz w:val="20"/>
            <w:szCs w:val="20"/>
            <w:rPrChange w:id="591" w:author="Park, Sanghoon" w:date="2021-09-30T23:15:00Z">
              <w:rPr>
                <w:rFonts w:eastAsia="나눔명조"/>
                <w:sz w:val="20"/>
                <w:szCs w:val="20"/>
              </w:rPr>
            </w:rPrChange>
          </w:rPr>
          <w:delText xml:space="preserve"> </w:delText>
        </w:r>
        <w:r w:rsidR="00302307" w:rsidRPr="00965EB0" w:rsidDel="00965EB0">
          <w:rPr>
            <w:rFonts w:eastAsia="나눔명조" w:hint="eastAsia"/>
            <w:color w:val="FF0000"/>
            <w:sz w:val="20"/>
            <w:szCs w:val="20"/>
            <w:rPrChange w:id="592" w:author="Park, Sanghoon" w:date="2021-09-30T23:15:00Z">
              <w:rPr>
                <w:rFonts w:eastAsia="나눔명조" w:hint="eastAsia"/>
                <w:sz w:val="20"/>
                <w:szCs w:val="20"/>
              </w:rPr>
            </w:rPrChange>
          </w:rPr>
          <w:delText>공공기관으로</w:delText>
        </w:r>
        <w:r w:rsidR="00302307" w:rsidRPr="00965EB0" w:rsidDel="00965EB0">
          <w:rPr>
            <w:rFonts w:eastAsia="나눔명조"/>
            <w:color w:val="FF0000"/>
            <w:sz w:val="20"/>
            <w:szCs w:val="20"/>
            <w:rPrChange w:id="593" w:author="Park, Sanghoon" w:date="2021-09-30T23:15:00Z">
              <w:rPr>
                <w:rFonts w:eastAsia="나눔명조"/>
                <w:sz w:val="20"/>
                <w:szCs w:val="20"/>
              </w:rPr>
            </w:rPrChange>
          </w:rPr>
          <w:delText xml:space="preserve"> </w:delText>
        </w:r>
        <w:r w:rsidR="00302307" w:rsidRPr="00965EB0" w:rsidDel="00965EB0">
          <w:rPr>
            <w:rFonts w:eastAsia="나눔명조" w:hint="eastAsia"/>
            <w:color w:val="FF0000"/>
            <w:sz w:val="20"/>
            <w:szCs w:val="20"/>
            <w:rPrChange w:id="594" w:author="Park, Sanghoon" w:date="2021-09-30T23:15:00Z">
              <w:rPr>
                <w:rFonts w:eastAsia="나눔명조" w:hint="eastAsia"/>
                <w:sz w:val="20"/>
                <w:szCs w:val="20"/>
              </w:rPr>
            </w:rPrChange>
          </w:rPr>
          <w:delText>확대했더라도</w:delText>
        </w:r>
        <w:r w:rsidR="00302307" w:rsidRPr="00965EB0" w:rsidDel="00965EB0">
          <w:rPr>
            <w:rFonts w:eastAsia="나눔명조"/>
            <w:color w:val="FF0000"/>
            <w:sz w:val="20"/>
            <w:szCs w:val="20"/>
            <w:rPrChange w:id="595" w:author="Park, Sanghoon" w:date="2021-09-30T23:15:00Z">
              <w:rPr>
                <w:rFonts w:eastAsia="나눔명조"/>
                <w:sz w:val="20"/>
                <w:szCs w:val="20"/>
              </w:rPr>
            </w:rPrChange>
          </w:rPr>
          <w:delText xml:space="preserve"> </w:delText>
        </w:r>
        <w:r w:rsidR="00302307" w:rsidRPr="00965EB0" w:rsidDel="00965EB0">
          <w:rPr>
            <w:rFonts w:eastAsia="나눔명조" w:hint="eastAsia"/>
            <w:color w:val="FF0000"/>
            <w:sz w:val="20"/>
            <w:szCs w:val="20"/>
            <w:rPrChange w:id="596" w:author="Park, Sanghoon" w:date="2021-09-30T23:15:00Z">
              <w:rPr>
                <w:rFonts w:eastAsia="나눔명조" w:hint="eastAsia"/>
                <w:sz w:val="20"/>
                <w:szCs w:val="20"/>
              </w:rPr>
            </w:rPrChange>
          </w:rPr>
          <w:delText>대부분</w:delText>
        </w:r>
        <w:r w:rsidR="00302307" w:rsidRPr="00965EB0" w:rsidDel="00965EB0">
          <w:rPr>
            <w:rFonts w:eastAsia="나눔명조"/>
            <w:color w:val="FF0000"/>
            <w:sz w:val="20"/>
            <w:szCs w:val="20"/>
            <w:rPrChange w:id="597" w:author="Park, Sanghoon" w:date="2021-09-30T23:15:00Z">
              <w:rPr>
                <w:rFonts w:eastAsia="나눔명조"/>
                <w:sz w:val="20"/>
                <w:szCs w:val="20"/>
              </w:rPr>
            </w:rPrChange>
          </w:rPr>
          <w:delText xml:space="preserve"> </w:delText>
        </w:r>
      </w:del>
      <w:ins w:id="598" w:author="Park, Sanghoon" w:date="2021-09-30T23:15:00Z">
        <w:r w:rsidR="00965EB0" w:rsidRPr="00965EB0">
          <w:rPr>
            <w:rFonts w:eastAsia="나눔명조"/>
            <w:color w:val="FF0000"/>
            <w:sz w:val="20"/>
            <w:szCs w:val="20"/>
            <w:rPrChange w:id="599" w:author="Park, Sanghoon" w:date="2021-09-30T23:15:00Z">
              <w:rPr>
                <w:rFonts w:eastAsia="나눔명조"/>
                <w:sz w:val="20"/>
                <w:szCs w:val="20"/>
              </w:rPr>
            </w:rPrChange>
          </w:rPr>
          <w:t xml:space="preserve"> </w:t>
        </w:r>
      </w:ins>
      <w:r w:rsidR="00302307" w:rsidRPr="00965EB0">
        <w:rPr>
          <w:rFonts w:eastAsia="나눔명조" w:hint="eastAsia"/>
          <w:color w:val="FF0000"/>
          <w:sz w:val="20"/>
          <w:szCs w:val="20"/>
          <w:rPrChange w:id="600" w:author="Park, Sanghoon" w:date="2021-09-30T23:15:00Z">
            <w:rPr>
              <w:rFonts w:eastAsia="나눔명조" w:hint="eastAsia"/>
              <w:sz w:val="20"/>
              <w:szCs w:val="20"/>
            </w:rPr>
          </w:rPrChange>
        </w:rPr>
        <w:t>리더십</w:t>
      </w:r>
      <w:r w:rsidR="00302307" w:rsidRPr="00965EB0">
        <w:rPr>
          <w:rFonts w:eastAsia="나눔명조"/>
          <w:color w:val="FF0000"/>
          <w:sz w:val="20"/>
          <w:szCs w:val="20"/>
          <w:rPrChange w:id="601" w:author="Park, Sanghoon" w:date="2021-09-30T23:15:00Z">
            <w:rPr>
              <w:rFonts w:eastAsia="나눔명조"/>
              <w:sz w:val="20"/>
              <w:szCs w:val="20"/>
            </w:rPr>
          </w:rPrChange>
        </w:rPr>
        <w:t xml:space="preserve"> </w:t>
      </w:r>
      <w:r w:rsidR="00302307" w:rsidRPr="00965EB0">
        <w:rPr>
          <w:rFonts w:eastAsia="나눔명조" w:hint="eastAsia"/>
          <w:color w:val="FF0000"/>
          <w:sz w:val="20"/>
          <w:szCs w:val="20"/>
          <w:rPrChange w:id="602" w:author="Park, Sanghoon" w:date="2021-09-30T23:15:00Z">
            <w:rPr>
              <w:rFonts w:eastAsia="나눔명조" w:hint="eastAsia"/>
              <w:sz w:val="20"/>
              <w:szCs w:val="20"/>
            </w:rPr>
          </w:rPrChange>
        </w:rPr>
        <w:t>개념을</w:t>
      </w:r>
      <w:r w:rsidR="00302307" w:rsidRPr="00965EB0">
        <w:rPr>
          <w:rFonts w:eastAsia="나눔명조"/>
          <w:color w:val="FF0000"/>
          <w:sz w:val="20"/>
          <w:szCs w:val="20"/>
          <w:rPrChange w:id="603" w:author="Park, Sanghoon" w:date="2021-09-30T23:15:00Z">
            <w:rPr>
              <w:rFonts w:eastAsia="나눔명조"/>
              <w:sz w:val="20"/>
              <w:szCs w:val="20"/>
            </w:rPr>
          </w:rPrChange>
        </w:rPr>
        <w:t xml:space="preserve"> </w:t>
      </w:r>
      <w:r w:rsidR="00302307" w:rsidRPr="00965EB0">
        <w:rPr>
          <w:rFonts w:eastAsia="나눔명조" w:hint="eastAsia"/>
          <w:color w:val="FF0000"/>
          <w:sz w:val="20"/>
          <w:szCs w:val="20"/>
          <w:rPrChange w:id="604" w:author="Park, Sanghoon" w:date="2021-09-30T23:15:00Z">
            <w:rPr>
              <w:rFonts w:eastAsia="나눔명조" w:hint="eastAsia"/>
              <w:sz w:val="20"/>
              <w:szCs w:val="20"/>
            </w:rPr>
          </w:rPrChange>
        </w:rPr>
        <w:t>통합적으로</w:t>
      </w:r>
      <w:r w:rsidR="00302307" w:rsidRPr="00965EB0">
        <w:rPr>
          <w:rFonts w:eastAsia="나눔명조"/>
          <w:color w:val="FF0000"/>
          <w:sz w:val="20"/>
          <w:szCs w:val="20"/>
          <w:rPrChange w:id="605" w:author="Park, Sanghoon" w:date="2021-09-30T23:15:00Z">
            <w:rPr>
              <w:rFonts w:eastAsia="나눔명조"/>
              <w:sz w:val="20"/>
              <w:szCs w:val="20"/>
            </w:rPr>
          </w:rPrChange>
        </w:rPr>
        <w:t xml:space="preserve"> </w:t>
      </w:r>
      <w:r w:rsidR="00302307" w:rsidRPr="00965EB0">
        <w:rPr>
          <w:rFonts w:eastAsia="나눔명조" w:hint="eastAsia"/>
          <w:color w:val="FF0000"/>
          <w:sz w:val="20"/>
          <w:szCs w:val="20"/>
          <w:rPrChange w:id="606" w:author="Park, Sanghoon" w:date="2021-09-30T23:15:00Z">
            <w:rPr>
              <w:rFonts w:eastAsia="나눔명조" w:hint="eastAsia"/>
              <w:sz w:val="20"/>
              <w:szCs w:val="20"/>
            </w:rPr>
          </w:rPrChange>
        </w:rPr>
        <w:t>보고</w:t>
      </w:r>
      <w:r w:rsidR="00302307" w:rsidRPr="00965EB0">
        <w:rPr>
          <w:rFonts w:eastAsia="나눔명조"/>
          <w:color w:val="FF0000"/>
          <w:sz w:val="20"/>
          <w:szCs w:val="20"/>
          <w:rPrChange w:id="607" w:author="Park, Sanghoon" w:date="2021-09-30T23:15:00Z">
            <w:rPr>
              <w:rFonts w:eastAsia="나눔명조"/>
              <w:sz w:val="20"/>
              <w:szCs w:val="20"/>
            </w:rPr>
          </w:rPrChange>
        </w:rPr>
        <w:t xml:space="preserve"> </w:t>
      </w:r>
      <w:r w:rsidR="00302307" w:rsidRPr="00965EB0">
        <w:rPr>
          <w:rFonts w:eastAsia="나눔명조" w:hint="eastAsia"/>
          <w:color w:val="FF0000"/>
          <w:sz w:val="20"/>
          <w:szCs w:val="20"/>
          <w:rPrChange w:id="608" w:author="Park, Sanghoon" w:date="2021-09-30T23:15:00Z">
            <w:rPr>
              <w:rFonts w:eastAsia="나눔명조" w:hint="eastAsia"/>
              <w:sz w:val="20"/>
              <w:szCs w:val="20"/>
            </w:rPr>
          </w:rPrChange>
        </w:rPr>
        <w:t>있다</w:t>
      </w:r>
      <w:ins w:id="609" w:author="Park, Sanghoon" w:date="2021-09-30T23:15:00Z">
        <w:r w:rsidR="00965EB0" w:rsidRPr="00965EB0">
          <w:rPr>
            <w:rFonts w:eastAsia="나눔명조" w:hint="eastAsia"/>
            <w:color w:val="FF0000"/>
            <w:sz w:val="20"/>
            <w:szCs w:val="20"/>
            <w:rPrChange w:id="610" w:author="Park, Sanghoon" w:date="2021-09-30T23:15:00Z">
              <w:rPr>
                <w:rFonts w:eastAsia="나눔명조" w:hint="eastAsia"/>
                <w:sz w:val="20"/>
                <w:szCs w:val="20"/>
              </w:rPr>
            </w:rPrChange>
          </w:rPr>
          <w:t>는</w:t>
        </w:r>
        <w:r w:rsidR="00965EB0" w:rsidRPr="00965EB0">
          <w:rPr>
            <w:rFonts w:eastAsia="나눔명조"/>
            <w:color w:val="FF0000"/>
            <w:sz w:val="20"/>
            <w:szCs w:val="20"/>
            <w:rPrChange w:id="611" w:author="Park, Sanghoon" w:date="2021-09-30T23:15:00Z">
              <w:rPr>
                <w:rFonts w:eastAsia="나눔명조"/>
                <w:sz w:val="20"/>
                <w:szCs w:val="20"/>
              </w:rPr>
            </w:rPrChange>
          </w:rPr>
          <w:t xml:space="preserve"> </w:t>
        </w:r>
        <w:r w:rsidR="00965EB0" w:rsidRPr="00965EB0">
          <w:rPr>
            <w:rFonts w:eastAsia="나눔명조" w:hint="eastAsia"/>
            <w:color w:val="FF0000"/>
            <w:sz w:val="20"/>
            <w:szCs w:val="20"/>
            <w:rPrChange w:id="612" w:author="Park, Sanghoon" w:date="2021-09-30T23:15:00Z">
              <w:rPr>
                <w:rFonts w:eastAsia="나눔명조" w:hint="eastAsia"/>
                <w:sz w:val="20"/>
                <w:szCs w:val="20"/>
              </w:rPr>
            </w:rPrChange>
          </w:rPr>
          <w:t>점에서</w:t>
        </w:r>
        <w:r w:rsidR="00965EB0" w:rsidRPr="00965EB0">
          <w:rPr>
            <w:rFonts w:eastAsia="나눔명조"/>
            <w:color w:val="FF0000"/>
            <w:sz w:val="20"/>
            <w:szCs w:val="20"/>
            <w:rPrChange w:id="613" w:author="Park, Sanghoon" w:date="2021-09-30T23:15:00Z">
              <w:rPr>
                <w:rFonts w:eastAsia="나눔명조"/>
                <w:sz w:val="20"/>
                <w:szCs w:val="20"/>
              </w:rPr>
            </w:rPrChange>
          </w:rPr>
          <w:t xml:space="preserve"> ~~~~ </w:t>
        </w:r>
        <w:r w:rsidR="00965EB0" w:rsidRPr="00965EB0">
          <w:rPr>
            <w:rFonts w:eastAsia="나눔명조" w:hint="eastAsia"/>
            <w:color w:val="FF0000"/>
            <w:sz w:val="20"/>
            <w:szCs w:val="20"/>
            <w:rPrChange w:id="614" w:author="Park, Sanghoon" w:date="2021-09-30T23:15:00Z">
              <w:rPr>
                <w:rFonts w:eastAsia="나눔명조" w:hint="eastAsia"/>
                <w:sz w:val="20"/>
                <w:szCs w:val="20"/>
              </w:rPr>
            </w:rPrChange>
          </w:rPr>
          <w:t>하다</w:t>
        </w:r>
        <w:commentRangeEnd w:id="568"/>
        <w:r w:rsidR="00965EB0">
          <w:rPr>
            <w:rStyle w:val="CommentReference"/>
          </w:rPr>
          <w:commentReference w:id="568"/>
        </w:r>
      </w:ins>
      <w:r w:rsidR="00965EB0">
        <w:rPr>
          <w:rFonts w:eastAsia="나눔명조"/>
          <w:color w:val="FF0000"/>
          <w:sz w:val="20"/>
          <w:szCs w:val="20"/>
        </w:rPr>
        <w:fldChar w:fldCharType="begin"/>
      </w:r>
      <w:r w:rsidR="005302F9">
        <w:rPr>
          <w:rFonts w:eastAsia="나눔명조"/>
          <w:color w:val="FF0000"/>
          <w:sz w:val="20"/>
          <w:szCs w:val="20"/>
        </w:rPr>
        <w:instrText xml:space="preserve"> ADDIN ZOTERO_ITEM CSL_CITATION {"citationID":"AnRBoL9L","properties":{"formattedCitation":"(Ospina 2017; Van Wart 2013; Vogel, Rick, and Masal 2015)","plainCitation":"(Ospina 2017; Van Wart 2013; Vogel, Rick, and Masal 2015)","noteIndex":0},"citationItems":[{"id":1505,"uris":["http://zotero.org/users/5210800/items/GNKYWG25"],"uri":["http://zotero.org/users/5210800/items/GNKYWG25"],"itemData":{"id":1505,"type":"article-journal","container-title":"Public Administration Review","issue":"2","note":"Citation Key: Ospina2017\ntex.date-added: 2021-09-30 15:35:29 -0400\ntex.date-modified: 2021-09-30 15:36:25 -0400","page":"275-287","title":"Collective leadership and context in public administration: Bridging public leadership research and leadership studies","volume":"77","author":[{"family":"Ospina","given":"Sonia M."}],"issued":{"date-parts":[["2017"]]}}},{"id":1494,"uris":["http://zotero.org/users/5210800/items/5GLIXSRE"],"uri":["http://zotero.org/users/5210800/items/5GLIXSRE"],"itemData":{"id":1494,"type":"article-journal","container-title":"Public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965EB0">
        <w:rPr>
          <w:rFonts w:eastAsia="나눔명조"/>
          <w:color w:val="FF0000"/>
          <w:sz w:val="20"/>
          <w:szCs w:val="20"/>
        </w:rPr>
        <w:fldChar w:fldCharType="separate"/>
      </w:r>
      <w:r w:rsidR="00965EB0" w:rsidRPr="00965EB0">
        <w:rPr>
          <w:sz w:val="20"/>
        </w:rPr>
        <w:t>(Ospina 2017; Van Wart 2013; Vogel, Rick, and Masal 2015)</w:t>
      </w:r>
      <w:r w:rsidR="00965EB0">
        <w:rPr>
          <w:rFonts w:eastAsia="나눔명조"/>
          <w:color w:val="FF0000"/>
          <w:sz w:val="20"/>
          <w:szCs w:val="20"/>
        </w:rPr>
        <w:fldChar w:fldCharType="end"/>
      </w:r>
      <w:del w:id="615" w:author="Park, Sanghoon" w:date="2021-09-30T23:16:00Z">
        <w:r w:rsidR="00302307" w:rsidDel="00965EB0">
          <w:rPr>
            <w:rFonts w:eastAsia="나눔명조"/>
            <w:sz w:val="20"/>
            <w:szCs w:val="20"/>
          </w:rPr>
          <w:delText xml:space="preserve"> </w:delText>
        </w:r>
        <w:r w:rsidR="00500E34" w:rsidDel="00965EB0">
          <w:rPr>
            <w:rFonts w:eastAsia="나눔명조" w:hint="eastAsia"/>
            <w:sz w:val="20"/>
            <w:szCs w:val="20"/>
          </w:rPr>
          <w:delText>(</w:delText>
        </w:r>
        <w:r w:rsidR="00500E34" w:rsidDel="00965EB0">
          <w:rPr>
            <w:rFonts w:eastAsia="나눔명조"/>
            <w:sz w:val="20"/>
            <w:szCs w:val="20"/>
          </w:rPr>
          <w:delText xml:space="preserve">Ospina 2017; </w:delText>
        </w:r>
        <w:r w:rsidR="00500E34" w:rsidRPr="34D5D6E7" w:rsidDel="00965EB0">
          <w:rPr>
            <w:rFonts w:eastAsia="나눔명조"/>
            <w:sz w:val="20"/>
            <w:szCs w:val="20"/>
          </w:rPr>
          <w:delText>Van Wart 2013</w:delText>
        </w:r>
        <w:r w:rsidR="00500E34" w:rsidDel="00965EB0">
          <w:rPr>
            <w:rFonts w:eastAsia="나눔명조"/>
            <w:sz w:val="20"/>
            <w:szCs w:val="20"/>
          </w:rPr>
          <w:delText>;</w:delText>
        </w:r>
        <w:r w:rsidR="00500E34" w:rsidRPr="34D5D6E7" w:rsidDel="00965EB0">
          <w:rPr>
            <w:rFonts w:eastAsia="나눔명조"/>
            <w:sz w:val="20"/>
            <w:szCs w:val="20"/>
          </w:rPr>
          <w:delText>Vogel and Masal 2015)</w:delText>
        </w:r>
      </w:del>
      <w:r w:rsidR="006B4B86">
        <w:rPr>
          <w:rFonts w:eastAsia="나눔명조" w:hint="eastAsia"/>
          <w:sz w:val="20"/>
          <w:szCs w:val="20"/>
        </w:rPr>
        <w:t>.</w:t>
      </w:r>
      <w:r w:rsidRPr="34D5D6E7">
        <w:rPr>
          <w:rFonts w:eastAsia="나눔명조"/>
          <w:sz w:val="20"/>
          <w:szCs w:val="20"/>
        </w:rPr>
        <w:t xml:space="preserve"> </w:t>
      </w:r>
    </w:p>
    <w:p w14:paraId="5975A502" w14:textId="1E5CCD45" w:rsidR="00487680" w:rsidRDefault="00302307" w:rsidP="00265BC3">
      <w:pPr>
        <w:widowControl/>
        <w:wordWrap/>
        <w:autoSpaceDE/>
        <w:autoSpaceDN/>
        <w:spacing w:before="120" w:after="120" w:line="276" w:lineRule="auto"/>
        <w:rPr>
          <w:rFonts w:eastAsia="나눔명조"/>
          <w:sz w:val="20"/>
          <w:szCs w:val="20"/>
        </w:rPr>
      </w:pPr>
      <w:del w:id="616" w:author="Park, Sanghoon" w:date="2021-10-01T00:55:00Z">
        <w:r w:rsidDel="007354E2">
          <w:rPr>
            <w:rFonts w:eastAsia="나눔명조" w:hint="eastAsia"/>
            <w:sz w:val="20"/>
            <w:szCs w:val="20"/>
          </w:rPr>
          <w:delText>그러나</w:delText>
        </w:r>
        <w:r w:rsidDel="007354E2">
          <w:rPr>
            <w:rFonts w:eastAsia="나눔명조" w:hint="eastAsia"/>
            <w:sz w:val="20"/>
            <w:szCs w:val="20"/>
          </w:rPr>
          <w:delText xml:space="preserve"> </w:delText>
        </w:r>
      </w:del>
      <w:r>
        <w:rPr>
          <w:rFonts w:eastAsia="나눔명조" w:hint="eastAsia"/>
          <w:sz w:val="20"/>
          <w:szCs w:val="20"/>
        </w:rPr>
        <w:t>리더십은</w:t>
      </w:r>
      <w:r w:rsidR="34D5D6E7" w:rsidRPr="34D5D6E7">
        <w:rPr>
          <w:rFonts w:eastAsia="나눔명조"/>
          <w:sz w:val="20"/>
          <w:szCs w:val="20"/>
        </w:rPr>
        <w:t xml:space="preserve"> </w:t>
      </w:r>
      <w:r w:rsidR="34D5D6E7" w:rsidRPr="34D5D6E7">
        <w:rPr>
          <w:rFonts w:eastAsia="나눔명조"/>
          <w:sz w:val="20"/>
          <w:szCs w:val="20"/>
        </w:rPr>
        <w:t>관계지향적</w:t>
      </w:r>
      <w:r w:rsidR="34D5D6E7" w:rsidRPr="34D5D6E7">
        <w:rPr>
          <w:rFonts w:eastAsia="나눔명조"/>
          <w:sz w:val="20"/>
          <w:szCs w:val="20"/>
        </w:rPr>
        <w:t xml:space="preserve"> </w:t>
      </w:r>
      <w:r w:rsidR="34D5D6E7" w:rsidRPr="34D5D6E7">
        <w:rPr>
          <w:rFonts w:eastAsia="나눔명조"/>
          <w:sz w:val="20"/>
          <w:szCs w:val="20"/>
        </w:rPr>
        <w:t>리더십</w:t>
      </w:r>
      <w:r w:rsidR="34D5D6E7" w:rsidRPr="34D5D6E7">
        <w:rPr>
          <w:rFonts w:eastAsia="나눔명조"/>
          <w:sz w:val="20"/>
          <w:szCs w:val="20"/>
        </w:rPr>
        <w:t>(Process-oriented leadership or relation-oriented leadership)</w:t>
      </w:r>
      <w:r w:rsidR="34D5D6E7" w:rsidRPr="34D5D6E7">
        <w:rPr>
          <w:rFonts w:eastAsia="나눔명조"/>
          <w:sz w:val="20"/>
          <w:szCs w:val="20"/>
        </w:rPr>
        <w:t>과</w:t>
      </w:r>
      <w:r w:rsidR="34D5D6E7" w:rsidRPr="34D5D6E7">
        <w:rPr>
          <w:rFonts w:eastAsia="나눔명조"/>
          <w:sz w:val="20"/>
          <w:szCs w:val="20"/>
        </w:rPr>
        <w:t xml:space="preserve"> </w:t>
      </w:r>
      <w:r w:rsidR="34D5D6E7" w:rsidRPr="34D5D6E7">
        <w:rPr>
          <w:rFonts w:eastAsia="나눔명조"/>
          <w:sz w:val="20"/>
          <w:szCs w:val="20"/>
        </w:rPr>
        <w:t>목표지향적</w:t>
      </w:r>
      <w:r w:rsidR="34D5D6E7" w:rsidRPr="34D5D6E7">
        <w:rPr>
          <w:rFonts w:eastAsia="나눔명조"/>
          <w:sz w:val="20"/>
          <w:szCs w:val="20"/>
        </w:rPr>
        <w:t xml:space="preserve"> </w:t>
      </w:r>
      <w:r w:rsidR="34D5D6E7" w:rsidRPr="34D5D6E7">
        <w:rPr>
          <w:rFonts w:eastAsia="나눔명조"/>
          <w:sz w:val="20"/>
          <w:szCs w:val="20"/>
        </w:rPr>
        <w:t>리더십</w:t>
      </w:r>
      <w:r w:rsidR="34D5D6E7" w:rsidRPr="34D5D6E7">
        <w:rPr>
          <w:rFonts w:eastAsia="나눔명조"/>
          <w:sz w:val="20"/>
          <w:szCs w:val="20"/>
        </w:rPr>
        <w:t>(Goal-oriented leadership)</w:t>
      </w:r>
      <w:r w:rsidR="34D5D6E7" w:rsidRPr="34D5D6E7">
        <w:rPr>
          <w:rFonts w:eastAsia="나눔명조"/>
          <w:sz w:val="20"/>
          <w:szCs w:val="20"/>
        </w:rPr>
        <w:t>으로</w:t>
      </w:r>
      <w:r w:rsidR="34D5D6E7" w:rsidRPr="34D5D6E7">
        <w:rPr>
          <w:rFonts w:eastAsia="나눔명조"/>
          <w:sz w:val="20"/>
          <w:szCs w:val="20"/>
        </w:rPr>
        <w:t xml:space="preserve"> </w:t>
      </w:r>
      <w:r w:rsidR="34D5D6E7" w:rsidRPr="34D5D6E7">
        <w:rPr>
          <w:rFonts w:eastAsia="나눔명조"/>
          <w:sz w:val="20"/>
          <w:szCs w:val="20"/>
        </w:rPr>
        <w:t>나눌</w:t>
      </w:r>
      <w:r w:rsidR="34D5D6E7" w:rsidRPr="34D5D6E7">
        <w:rPr>
          <w:rFonts w:eastAsia="나눔명조"/>
          <w:sz w:val="20"/>
          <w:szCs w:val="20"/>
        </w:rPr>
        <w:t xml:space="preserve"> </w:t>
      </w:r>
      <w:r w:rsidR="34D5D6E7" w:rsidRPr="34D5D6E7">
        <w:rPr>
          <w:rFonts w:eastAsia="나눔명조"/>
          <w:sz w:val="20"/>
          <w:szCs w:val="20"/>
        </w:rPr>
        <w:t>수</w:t>
      </w:r>
      <w:r w:rsidR="34D5D6E7" w:rsidRPr="34D5D6E7">
        <w:rPr>
          <w:rFonts w:eastAsia="나눔명조"/>
          <w:sz w:val="20"/>
          <w:szCs w:val="20"/>
        </w:rPr>
        <w:t xml:space="preserve"> </w:t>
      </w:r>
      <w:r w:rsidR="34D5D6E7" w:rsidRPr="34D5D6E7">
        <w:rPr>
          <w:rFonts w:eastAsia="나눔명조"/>
          <w:sz w:val="20"/>
          <w:szCs w:val="20"/>
        </w:rPr>
        <w:t>있</w:t>
      </w:r>
      <w:r>
        <w:rPr>
          <w:rFonts w:eastAsia="나눔명조" w:hint="eastAsia"/>
          <w:sz w:val="20"/>
          <w:szCs w:val="20"/>
        </w:rPr>
        <w:t>다</w:t>
      </w:r>
      <w:r w:rsidR="007354E2">
        <w:rPr>
          <w:rFonts w:eastAsia="나눔명조"/>
          <w:sz w:val="20"/>
          <w:szCs w:val="20"/>
        </w:rPr>
        <w:fldChar w:fldCharType="begin"/>
      </w:r>
      <w:r w:rsidR="005302F9">
        <w:rPr>
          <w:rFonts w:eastAsia="나눔명조"/>
          <w:sz w:val="20"/>
          <w:szCs w:val="20"/>
        </w:rPr>
        <w:instrText xml:space="preserve"> ADDIN ZOTERO_ITEM CSL_CITATION {"citationID":"TkM54uHA","properties":{"formattedCitation":"(Jensen,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7354E2">
        <w:rPr>
          <w:rFonts w:eastAsia="나눔명조"/>
          <w:sz w:val="20"/>
          <w:szCs w:val="20"/>
        </w:rPr>
        <w:fldChar w:fldCharType="separate"/>
      </w:r>
      <w:r w:rsidR="007354E2" w:rsidRPr="007354E2">
        <w:rPr>
          <w:rFonts w:eastAsia="나눔명조"/>
          <w:sz w:val="20"/>
          <w:szCs w:val="20"/>
          <w:rPrChange w:id="617" w:author="Park, Sanghoon" w:date="2021-10-01T01:00:00Z">
            <w:rPr>
              <w:sz w:val="20"/>
            </w:rPr>
          </w:rPrChange>
        </w:rPr>
        <w:t>(Jensen, Andersen, and Jacobsen 2019)</w:t>
      </w:r>
      <w:r w:rsidR="007354E2">
        <w:rPr>
          <w:rFonts w:eastAsia="나눔명조"/>
          <w:sz w:val="20"/>
          <w:szCs w:val="20"/>
        </w:rPr>
        <w:fldChar w:fldCharType="end"/>
      </w:r>
      <w:del w:id="618" w:author="Park, Sanghoon" w:date="2021-10-01T00:56:00Z">
        <w:r w:rsidDel="007354E2">
          <w:rPr>
            <w:rFonts w:eastAsia="나눔명조" w:hint="eastAsia"/>
            <w:sz w:val="20"/>
            <w:szCs w:val="20"/>
          </w:rPr>
          <w:delText>(</w:delText>
        </w:r>
        <w:r w:rsidRPr="34D5D6E7" w:rsidDel="007354E2">
          <w:rPr>
            <w:rFonts w:eastAsia="나눔명조"/>
            <w:sz w:val="20"/>
            <w:szCs w:val="20"/>
          </w:rPr>
          <w:delText>Jesen et al. 2018)</w:delText>
        </w:r>
      </w:del>
      <w:r>
        <w:rPr>
          <w:rFonts w:eastAsia="나눔명조" w:hint="eastAsia"/>
          <w:sz w:val="20"/>
          <w:szCs w:val="20"/>
        </w:rPr>
        <w:t>.</w:t>
      </w:r>
      <w:r w:rsidR="34D5D6E7" w:rsidRPr="34D5D6E7">
        <w:rPr>
          <w:rFonts w:eastAsia="나눔명조"/>
          <w:sz w:val="20"/>
          <w:szCs w:val="20"/>
        </w:rPr>
        <w:t xml:space="preserve"> </w:t>
      </w:r>
      <w:r w:rsidR="34D5D6E7" w:rsidRPr="34D5D6E7">
        <w:rPr>
          <w:rFonts w:eastAsia="나눔명조"/>
          <w:sz w:val="20"/>
          <w:szCs w:val="20"/>
        </w:rPr>
        <w:t>관계지향적</w:t>
      </w:r>
      <w:r w:rsidR="34D5D6E7" w:rsidRPr="34D5D6E7">
        <w:rPr>
          <w:rFonts w:eastAsia="나눔명조"/>
          <w:sz w:val="20"/>
          <w:szCs w:val="20"/>
        </w:rPr>
        <w:t xml:space="preserve"> </w:t>
      </w:r>
      <w:r w:rsidR="34D5D6E7" w:rsidRPr="34D5D6E7">
        <w:rPr>
          <w:rFonts w:eastAsia="나눔명조"/>
          <w:sz w:val="20"/>
          <w:szCs w:val="20"/>
        </w:rPr>
        <w:t>리더십은</w:t>
      </w:r>
      <w:r w:rsidR="34D5D6E7" w:rsidRPr="34D5D6E7">
        <w:rPr>
          <w:rFonts w:eastAsia="나눔명조"/>
          <w:sz w:val="20"/>
          <w:szCs w:val="20"/>
        </w:rPr>
        <w:t xml:space="preserve"> </w:t>
      </w:r>
      <w:r w:rsidR="34D5D6E7" w:rsidRPr="34D5D6E7">
        <w:rPr>
          <w:rFonts w:eastAsia="나눔명조"/>
          <w:sz w:val="20"/>
          <w:szCs w:val="20"/>
        </w:rPr>
        <w:t>집단목표</w:t>
      </w:r>
      <w:r w:rsidR="34D5D6E7" w:rsidRPr="34D5D6E7">
        <w:rPr>
          <w:rFonts w:eastAsia="나눔명조"/>
          <w:sz w:val="20"/>
          <w:szCs w:val="20"/>
        </w:rPr>
        <w:t xml:space="preserve"> </w:t>
      </w:r>
      <w:r w:rsidR="34D5D6E7" w:rsidRPr="34D5D6E7">
        <w:rPr>
          <w:rFonts w:eastAsia="나눔명조"/>
          <w:sz w:val="20"/>
          <w:szCs w:val="20"/>
        </w:rPr>
        <w:t>달성을</w:t>
      </w:r>
      <w:r w:rsidR="34D5D6E7" w:rsidRPr="34D5D6E7">
        <w:rPr>
          <w:rFonts w:eastAsia="나눔명조"/>
          <w:sz w:val="20"/>
          <w:szCs w:val="20"/>
        </w:rPr>
        <w:t xml:space="preserve"> </w:t>
      </w:r>
      <w:r w:rsidR="34D5D6E7" w:rsidRPr="34D5D6E7">
        <w:rPr>
          <w:rFonts w:eastAsia="나눔명조"/>
          <w:sz w:val="20"/>
          <w:szCs w:val="20"/>
        </w:rPr>
        <w:t>위한</w:t>
      </w:r>
      <w:r w:rsidR="34D5D6E7" w:rsidRPr="34D5D6E7">
        <w:rPr>
          <w:rFonts w:eastAsia="나눔명조"/>
          <w:sz w:val="20"/>
          <w:szCs w:val="20"/>
        </w:rPr>
        <w:t xml:space="preserve"> </w:t>
      </w:r>
      <w:r w:rsidR="34D5D6E7" w:rsidRPr="34D5D6E7">
        <w:rPr>
          <w:rFonts w:eastAsia="나눔명조"/>
          <w:sz w:val="20"/>
          <w:szCs w:val="20"/>
        </w:rPr>
        <w:t>과정과</w:t>
      </w:r>
      <w:r w:rsidR="34D5D6E7" w:rsidRPr="34D5D6E7">
        <w:rPr>
          <w:rFonts w:eastAsia="나눔명조"/>
          <w:sz w:val="20"/>
          <w:szCs w:val="20"/>
        </w:rPr>
        <w:t xml:space="preserve"> </w:t>
      </w:r>
      <w:r w:rsidR="34D5D6E7" w:rsidRPr="34D5D6E7">
        <w:rPr>
          <w:rFonts w:eastAsia="나눔명조"/>
          <w:sz w:val="20"/>
          <w:szCs w:val="20"/>
        </w:rPr>
        <w:t>구성원</w:t>
      </w:r>
      <w:r>
        <w:rPr>
          <w:rFonts w:eastAsia="나눔명조" w:hint="eastAsia"/>
          <w:sz w:val="20"/>
          <w:szCs w:val="20"/>
        </w:rPr>
        <w:t xml:space="preserve"> </w:t>
      </w:r>
      <w:r w:rsidR="34D5D6E7" w:rsidRPr="34D5D6E7">
        <w:rPr>
          <w:rFonts w:eastAsia="나눔명조"/>
          <w:sz w:val="20"/>
          <w:szCs w:val="20"/>
        </w:rPr>
        <w:t>간의</w:t>
      </w:r>
      <w:r w:rsidR="34D5D6E7" w:rsidRPr="34D5D6E7">
        <w:rPr>
          <w:rFonts w:eastAsia="나눔명조"/>
          <w:sz w:val="20"/>
          <w:szCs w:val="20"/>
        </w:rPr>
        <w:t xml:space="preserve"> </w:t>
      </w:r>
      <w:r w:rsidR="34D5D6E7" w:rsidRPr="34D5D6E7">
        <w:rPr>
          <w:rFonts w:eastAsia="나눔명조"/>
          <w:sz w:val="20"/>
          <w:szCs w:val="20"/>
        </w:rPr>
        <w:t>상호관계를</w:t>
      </w:r>
      <w:r w:rsidR="34D5D6E7" w:rsidRPr="34D5D6E7">
        <w:rPr>
          <w:rFonts w:eastAsia="나눔명조"/>
          <w:sz w:val="20"/>
          <w:szCs w:val="20"/>
        </w:rPr>
        <w:t xml:space="preserve"> </w:t>
      </w:r>
      <w:r w:rsidR="34D5D6E7" w:rsidRPr="34D5D6E7">
        <w:rPr>
          <w:rFonts w:eastAsia="나눔명조"/>
          <w:sz w:val="20"/>
          <w:szCs w:val="20"/>
        </w:rPr>
        <w:t>엮어주는</w:t>
      </w:r>
      <w:r w:rsidR="34D5D6E7" w:rsidRPr="34D5D6E7">
        <w:rPr>
          <w:rFonts w:eastAsia="나눔명조"/>
          <w:sz w:val="20"/>
          <w:szCs w:val="20"/>
        </w:rPr>
        <w:t xml:space="preserve"> </w:t>
      </w:r>
      <w:r w:rsidR="34D5D6E7" w:rsidRPr="34D5D6E7">
        <w:rPr>
          <w:rFonts w:eastAsia="나눔명조"/>
          <w:sz w:val="20"/>
          <w:szCs w:val="20"/>
        </w:rPr>
        <w:t>것을</w:t>
      </w:r>
      <w:r w:rsidR="34D5D6E7" w:rsidRPr="34D5D6E7">
        <w:rPr>
          <w:rFonts w:eastAsia="나눔명조"/>
          <w:sz w:val="20"/>
          <w:szCs w:val="20"/>
        </w:rPr>
        <w:t xml:space="preserve"> </w:t>
      </w:r>
      <w:r w:rsidR="34D5D6E7" w:rsidRPr="34D5D6E7">
        <w:rPr>
          <w:rFonts w:eastAsia="나눔명조"/>
          <w:sz w:val="20"/>
          <w:szCs w:val="20"/>
        </w:rPr>
        <w:t>강조</w:t>
      </w:r>
      <w:del w:id="619" w:author="Park, Sanghoon" w:date="2021-10-01T00:56:00Z">
        <w:r w:rsidR="34D5D6E7" w:rsidRPr="34D5D6E7" w:rsidDel="007354E2">
          <w:rPr>
            <w:rFonts w:eastAsia="나눔명조" w:hint="eastAsia"/>
            <w:sz w:val="20"/>
            <w:szCs w:val="20"/>
          </w:rPr>
          <w:delText>한다</w:delText>
        </w:r>
        <w:r w:rsidR="34D5D6E7" w:rsidRPr="34D5D6E7" w:rsidDel="007354E2">
          <w:rPr>
            <w:rFonts w:eastAsia="나눔명조" w:hint="eastAsia"/>
            <w:sz w:val="20"/>
            <w:szCs w:val="20"/>
          </w:rPr>
          <w:delText xml:space="preserve">. </w:delText>
        </w:r>
        <w:r w:rsidR="34D5D6E7" w:rsidRPr="34D5D6E7" w:rsidDel="007354E2">
          <w:rPr>
            <w:rFonts w:eastAsia="나눔명조" w:hint="eastAsia"/>
            <w:sz w:val="20"/>
            <w:szCs w:val="20"/>
          </w:rPr>
          <w:delText>반면</w:delText>
        </w:r>
      </w:del>
      <w:ins w:id="620" w:author="Park, Sanghoon" w:date="2021-10-01T00:56:00Z">
        <w:r w:rsidR="007354E2">
          <w:rPr>
            <w:rFonts w:eastAsia="나눔명조" w:hint="eastAsia"/>
            <w:sz w:val="20"/>
            <w:szCs w:val="20"/>
          </w:rPr>
          <w:t>하는</w:t>
        </w:r>
        <w:r w:rsidR="007354E2">
          <w:rPr>
            <w:rFonts w:eastAsia="나눔명조" w:hint="eastAsia"/>
            <w:sz w:val="20"/>
            <w:szCs w:val="20"/>
          </w:rPr>
          <w:t xml:space="preserve"> </w:t>
        </w:r>
        <w:r w:rsidR="007354E2">
          <w:rPr>
            <w:rFonts w:eastAsia="나눔명조" w:hint="eastAsia"/>
            <w:sz w:val="20"/>
            <w:szCs w:val="20"/>
          </w:rPr>
          <w:t>한편</w:t>
        </w:r>
        <w:r w:rsidR="007354E2">
          <w:rPr>
            <w:rFonts w:eastAsia="나눔명조" w:hint="eastAsia"/>
            <w:sz w:val="20"/>
            <w:szCs w:val="20"/>
          </w:rPr>
          <w:t>,</w:t>
        </w:r>
      </w:ins>
      <w:r w:rsidR="34D5D6E7" w:rsidRPr="34D5D6E7">
        <w:rPr>
          <w:rFonts w:eastAsia="나눔명조"/>
          <w:sz w:val="20"/>
          <w:szCs w:val="20"/>
        </w:rPr>
        <w:t xml:space="preserve"> </w:t>
      </w:r>
      <w:r w:rsidR="34D5D6E7" w:rsidRPr="34D5D6E7">
        <w:rPr>
          <w:rFonts w:eastAsia="나눔명조"/>
          <w:sz w:val="20"/>
          <w:szCs w:val="20"/>
        </w:rPr>
        <w:t>목표지향적</w:t>
      </w:r>
      <w:r w:rsidR="34D5D6E7" w:rsidRPr="34D5D6E7">
        <w:rPr>
          <w:rFonts w:eastAsia="나눔명조"/>
          <w:sz w:val="20"/>
          <w:szCs w:val="20"/>
        </w:rPr>
        <w:t xml:space="preserve"> </w:t>
      </w:r>
      <w:r w:rsidR="34D5D6E7" w:rsidRPr="34D5D6E7">
        <w:rPr>
          <w:rFonts w:eastAsia="나눔명조"/>
          <w:sz w:val="20"/>
          <w:szCs w:val="20"/>
        </w:rPr>
        <w:t>리더십은</w:t>
      </w:r>
      <w:r>
        <w:rPr>
          <w:rFonts w:eastAsia="나눔명조" w:hint="eastAsia"/>
          <w:sz w:val="20"/>
          <w:szCs w:val="20"/>
        </w:rPr>
        <w:t xml:space="preserve"> </w:t>
      </w:r>
      <w:r w:rsidR="34D5D6E7" w:rsidRPr="34D5D6E7">
        <w:rPr>
          <w:rFonts w:eastAsia="나눔명조"/>
          <w:sz w:val="20"/>
          <w:szCs w:val="20"/>
        </w:rPr>
        <w:t>목표설정과</w:t>
      </w:r>
      <w:r w:rsidR="34D5D6E7" w:rsidRPr="34D5D6E7">
        <w:rPr>
          <w:rFonts w:eastAsia="나눔명조"/>
          <w:sz w:val="20"/>
          <w:szCs w:val="20"/>
        </w:rPr>
        <w:t xml:space="preserve"> </w:t>
      </w:r>
      <w:r w:rsidR="34D5D6E7" w:rsidRPr="34D5D6E7">
        <w:rPr>
          <w:rFonts w:eastAsia="나눔명조"/>
          <w:sz w:val="20"/>
          <w:szCs w:val="20"/>
        </w:rPr>
        <w:t>목표</w:t>
      </w:r>
      <w:r w:rsidR="34D5D6E7" w:rsidRPr="34D5D6E7">
        <w:rPr>
          <w:rFonts w:eastAsia="나눔명조"/>
          <w:sz w:val="20"/>
          <w:szCs w:val="20"/>
        </w:rPr>
        <w:t xml:space="preserve"> </w:t>
      </w:r>
      <w:r w:rsidR="34D5D6E7" w:rsidRPr="34D5D6E7">
        <w:rPr>
          <w:rFonts w:eastAsia="나눔명조"/>
          <w:sz w:val="20"/>
          <w:szCs w:val="20"/>
        </w:rPr>
        <w:t>달성을</w:t>
      </w:r>
      <w:r w:rsidR="34D5D6E7" w:rsidRPr="34D5D6E7">
        <w:rPr>
          <w:rFonts w:eastAsia="나눔명조"/>
          <w:sz w:val="20"/>
          <w:szCs w:val="20"/>
        </w:rPr>
        <w:t xml:space="preserve"> </w:t>
      </w:r>
      <w:r w:rsidR="34D5D6E7" w:rsidRPr="34D5D6E7">
        <w:rPr>
          <w:rFonts w:eastAsia="나눔명조"/>
          <w:sz w:val="20"/>
          <w:szCs w:val="20"/>
        </w:rPr>
        <w:t>지향하고</w:t>
      </w:r>
      <w:r w:rsidR="34D5D6E7" w:rsidRPr="34D5D6E7">
        <w:rPr>
          <w:rFonts w:eastAsia="나눔명조"/>
          <w:sz w:val="20"/>
          <w:szCs w:val="20"/>
        </w:rPr>
        <w:t xml:space="preserve"> </w:t>
      </w:r>
      <w:r w:rsidR="34D5D6E7" w:rsidRPr="34D5D6E7">
        <w:rPr>
          <w:rFonts w:eastAsia="나눔명조"/>
          <w:sz w:val="20"/>
          <w:szCs w:val="20"/>
        </w:rPr>
        <w:t>이를</w:t>
      </w:r>
      <w:r w:rsidR="34D5D6E7" w:rsidRPr="34D5D6E7">
        <w:rPr>
          <w:rFonts w:eastAsia="나눔명조"/>
          <w:sz w:val="20"/>
          <w:szCs w:val="20"/>
        </w:rPr>
        <w:t xml:space="preserve"> </w:t>
      </w:r>
      <w:r w:rsidR="34D5D6E7" w:rsidRPr="34D5D6E7">
        <w:rPr>
          <w:rFonts w:eastAsia="나눔명조"/>
          <w:sz w:val="20"/>
          <w:szCs w:val="20"/>
        </w:rPr>
        <w:t>위해</w:t>
      </w:r>
      <w:r w:rsidR="34D5D6E7" w:rsidRPr="34D5D6E7">
        <w:rPr>
          <w:rFonts w:eastAsia="나눔명조"/>
          <w:sz w:val="20"/>
          <w:szCs w:val="20"/>
        </w:rPr>
        <w:t xml:space="preserve"> </w:t>
      </w:r>
      <w:r w:rsidR="34D5D6E7" w:rsidRPr="34D5D6E7">
        <w:rPr>
          <w:rFonts w:eastAsia="나눔명조"/>
          <w:sz w:val="20"/>
          <w:szCs w:val="20"/>
        </w:rPr>
        <w:t>집단에</w:t>
      </w:r>
      <w:r w:rsidR="34D5D6E7" w:rsidRPr="34D5D6E7">
        <w:rPr>
          <w:rFonts w:eastAsia="나눔명조"/>
          <w:sz w:val="20"/>
          <w:szCs w:val="20"/>
        </w:rPr>
        <w:t xml:space="preserve"> </w:t>
      </w:r>
      <w:r w:rsidR="34D5D6E7" w:rsidRPr="34D5D6E7">
        <w:rPr>
          <w:rFonts w:eastAsia="나눔명조"/>
          <w:sz w:val="20"/>
          <w:szCs w:val="20"/>
        </w:rPr>
        <w:t>영향력을</w:t>
      </w:r>
      <w:r w:rsidR="34D5D6E7" w:rsidRPr="34D5D6E7">
        <w:rPr>
          <w:rFonts w:eastAsia="나눔명조"/>
          <w:sz w:val="20"/>
          <w:szCs w:val="20"/>
        </w:rPr>
        <w:t xml:space="preserve"> </w:t>
      </w:r>
      <w:r w:rsidR="34D5D6E7" w:rsidRPr="34D5D6E7">
        <w:rPr>
          <w:rFonts w:eastAsia="나눔명조"/>
          <w:sz w:val="20"/>
          <w:szCs w:val="20"/>
        </w:rPr>
        <w:t>행사하고자</w:t>
      </w:r>
      <w:r>
        <w:rPr>
          <w:rFonts w:eastAsia="나눔명조" w:hint="eastAsia"/>
          <w:sz w:val="20"/>
          <w:szCs w:val="20"/>
        </w:rPr>
        <w:t xml:space="preserve"> </w:t>
      </w:r>
      <w:r>
        <w:rPr>
          <w:rFonts w:eastAsia="나눔명조" w:hint="eastAsia"/>
          <w:sz w:val="20"/>
          <w:szCs w:val="20"/>
        </w:rPr>
        <w:t>하는</w:t>
      </w:r>
      <w:r>
        <w:rPr>
          <w:rFonts w:eastAsia="나눔명조" w:hint="eastAsia"/>
          <w:sz w:val="20"/>
          <w:szCs w:val="20"/>
        </w:rPr>
        <w:t xml:space="preserve"> </w:t>
      </w:r>
      <w:r>
        <w:rPr>
          <w:rFonts w:eastAsia="나눔명조" w:hint="eastAsia"/>
          <w:sz w:val="20"/>
          <w:szCs w:val="20"/>
        </w:rPr>
        <w:t>성향을</w:t>
      </w:r>
      <w:r>
        <w:rPr>
          <w:rFonts w:eastAsia="나눔명조" w:hint="eastAsia"/>
          <w:sz w:val="20"/>
          <w:szCs w:val="20"/>
        </w:rPr>
        <w:t xml:space="preserve"> </w:t>
      </w:r>
      <w:r>
        <w:rPr>
          <w:rFonts w:eastAsia="나눔명조" w:hint="eastAsia"/>
          <w:sz w:val="20"/>
          <w:szCs w:val="20"/>
        </w:rPr>
        <w:t>보인다</w:t>
      </w:r>
      <w:r w:rsidR="007354E2">
        <w:rPr>
          <w:rFonts w:eastAsia="나눔명조"/>
          <w:sz w:val="20"/>
          <w:szCs w:val="20"/>
        </w:rPr>
        <w:fldChar w:fldCharType="begin"/>
      </w:r>
      <w:r w:rsidR="005302F9">
        <w:rPr>
          <w:rFonts w:eastAsia="나눔명조"/>
          <w:sz w:val="20"/>
          <w:szCs w:val="20"/>
        </w:rPr>
        <w:instrText xml:space="preserve"> ADDIN ZOTERO_ITEM CSL_CITATION {"citationID":"iQAb9WRG","properties":{"formattedCitation":"(\\uc0\\u47928{}\\uc0\\u44228{}\\uc0\\u50756{}, \\uc0\\u52572{}\\uc0\\u49437{}\\uc0\\u48393{}, and \\uc0\\u47928{}\\uc0\\u51116{}\\uc0\\u49849{} 2009)","plainCitat</w:instrText>
      </w:r>
      <w:r w:rsidR="005302F9">
        <w:rPr>
          <w:rFonts w:eastAsia="나눔명조" w:hint="eastAsia"/>
          <w:sz w:val="20"/>
          <w:szCs w:val="20"/>
        </w:rPr>
        <w:instrText>ion":"(</w:instrText>
      </w:r>
      <w:r w:rsidR="005302F9">
        <w:rPr>
          <w:rFonts w:eastAsia="나눔명조" w:hint="eastAsia"/>
          <w:sz w:val="20"/>
          <w:szCs w:val="20"/>
        </w:rPr>
        <w:instrText>문계완</w:instrText>
      </w:r>
      <w:r w:rsidR="005302F9">
        <w:rPr>
          <w:rFonts w:eastAsia="나눔명조" w:hint="eastAsia"/>
          <w:sz w:val="20"/>
          <w:szCs w:val="20"/>
        </w:rPr>
        <w:instrText xml:space="preserve">, </w:instrText>
      </w:r>
      <w:r w:rsidR="005302F9">
        <w:rPr>
          <w:rFonts w:eastAsia="나눔명조" w:hint="eastAsia"/>
          <w:sz w:val="20"/>
          <w:szCs w:val="20"/>
        </w:rPr>
        <w:instrText>최석봉</w:instrText>
      </w:r>
      <w:r w:rsidR="005302F9">
        <w:rPr>
          <w:rFonts w:eastAsia="나눔명조" w:hint="eastAsia"/>
          <w:sz w:val="20"/>
          <w:szCs w:val="20"/>
        </w:rPr>
        <w:instrText xml:space="preserve">, and </w:instrText>
      </w:r>
      <w:r w:rsidR="005302F9">
        <w:rPr>
          <w:rFonts w:eastAsia="나눔명조" w:hint="eastAsia"/>
          <w:sz w:val="20"/>
          <w:szCs w:val="20"/>
        </w:rPr>
        <w:instrText>문재승</w:instrText>
      </w:r>
      <w:r w:rsidR="005302F9">
        <w:rPr>
          <w:rFonts w:eastAsia="나눔명조" w:hint="eastAsia"/>
          <w:sz w:val="20"/>
          <w:szCs w:val="20"/>
        </w:rPr>
        <w:instrText xml:space="preserve"> 2009)","noteIndex":0},"citationItems":[{"id":1449,"uris":["http://zotero.org/users/5210800/items/5Y9FUQ5X"],"uri":["http://zotero.org/users/5210800/items/5Y9FUQ5X"],"itemData":{"id":1449,"type":"article-journal","container-title":"</w:instrText>
      </w:r>
      <w:r w:rsidR="005302F9">
        <w:rPr>
          <w:rFonts w:eastAsia="나눔명조" w:hint="eastAsia"/>
          <w:sz w:val="20"/>
          <w:szCs w:val="20"/>
        </w:rPr>
        <w:instrText>산업경제연구</w:instrText>
      </w:r>
      <w:r w:rsidR="005302F9">
        <w:rPr>
          <w:rFonts w:eastAsia="나눔명조" w:hint="eastAsia"/>
          <w:sz w:val="20"/>
          <w:szCs w:val="20"/>
        </w:rPr>
        <w:instrText>","issue":"6","note":"Citation Key: moon:2009","page":"3289</w:instrText>
      </w:r>
      <w:r w:rsidR="005302F9">
        <w:rPr>
          <w:rFonts w:eastAsia="나눔명조" w:hint="eastAsia"/>
          <w:sz w:val="20"/>
          <w:szCs w:val="20"/>
        </w:rPr>
        <w:instrText>–</w:instrText>
      </w:r>
      <w:r w:rsidR="005302F9">
        <w:rPr>
          <w:rFonts w:eastAsia="나눔명조" w:hint="eastAsia"/>
          <w:sz w:val="20"/>
          <w:szCs w:val="20"/>
        </w:rPr>
        <w:instrText>3320","title":"</w:instrText>
      </w:r>
      <w:r w:rsidR="005302F9">
        <w:rPr>
          <w:rFonts w:eastAsia="나눔명조" w:hint="eastAsia"/>
          <w:sz w:val="20"/>
          <w:szCs w:val="20"/>
        </w:rPr>
        <w:instrText>리더십</w:instrText>
      </w:r>
      <w:r w:rsidR="005302F9">
        <w:rPr>
          <w:rFonts w:eastAsia="나눔명조" w:hint="eastAsia"/>
          <w:sz w:val="20"/>
          <w:szCs w:val="20"/>
        </w:rPr>
        <w:instrText xml:space="preserve"> </w:instrText>
      </w:r>
      <w:r w:rsidR="005302F9">
        <w:rPr>
          <w:rFonts w:eastAsia="나눔명조" w:hint="eastAsia"/>
          <w:sz w:val="20"/>
          <w:szCs w:val="20"/>
        </w:rPr>
        <w:instrText>유형과</w:instrText>
      </w:r>
      <w:r w:rsidR="005302F9">
        <w:rPr>
          <w:rFonts w:eastAsia="나눔명조" w:hint="eastAsia"/>
          <w:sz w:val="20"/>
          <w:szCs w:val="20"/>
        </w:rPr>
        <w:instrText xml:space="preserve"> </w:instrText>
      </w:r>
      <w:r w:rsidR="005302F9">
        <w:rPr>
          <w:rFonts w:eastAsia="나눔명조" w:hint="eastAsia"/>
          <w:sz w:val="20"/>
          <w:szCs w:val="20"/>
        </w:rPr>
        <w:instrText>조직문화가</w:instrText>
      </w:r>
      <w:r w:rsidR="005302F9">
        <w:rPr>
          <w:rFonts w:eastAsia="나눔명조" w:hint="eastAsia"/>
          <w:sz w:val="20"/>
          <w:szCs w:val="20"/>
        </w:rPr>
        <w:instrText xml:space="preserve"> </w:instrText>
      </w:r>
      <w:r w:rsidR="005302F9">
        <w:rPr>
          <w:rFonts w:eastAsia="나눔명조" w:hint="eastAsia"/>
          <w:sz w:val="20"/>
          <w:szCs w:val="20"/>
        </w:rPr>
        <w:instrText>혁신행동에</w:instrText>
      </w:r>
      <w:r w:rsidR="005302F9">
        <w:rPr>
          <w:rFonts w:eastAsia="나눔명조" w:hint="eastAsia"/>
          <w:sz w:val="20"/>
          <w:szCs w:val="20"/>
        </w:rPr>
        <w:instrText xml:space="preserve"> </w:instrText>
      </w:r>
      <w:r w:rsidR="005302F9">
        <w:rPr>
          <w:rFonts w:eastAsia="나눔명조" w:hint="eastAsia"/>
          <w:sz w:val="20"/>
          <w:szCs w:val="20"/>
        </w:rPr>
        <w:instrText>미치는</w:instrText>
      </w:r>
      <w:r w:rsidR="005302F9">
        <w:rPr>
          <w:rFonts w:eastAsia="나눔명조" w:hint="eastAsia"/>
          <w:sz w:val="20"/>
          <w:szCs w:val="20"/>
        </w:rPr>
        <w:instrText xml:space="preserve"> </w:instrText>
      </w:r>
      <w:r w:rsidR="005302F9">
        <w:rPr>
          <w:rFonts w:eastAsia="나눔명조" w:hint="eastAsia"/>
          <w:sz w:val="20"/>
          <w:szCs w:val="20"/>
        </w:rPr>
        <w:instrText>영향</w:instrText>
      </w:r>
      <w:r w:rsidR="005302F9">
        <w:rPr>
          <w:rFonts w:eastAsia="나눔명조" w:hint="eastAsia"/>
          <w:sz w:val="20"/>
          <w:szCs w:val="20"/>
        </w:rPr>
        <w:instrText>","volume":"22","author":[{"family":"</w:instrText>
      </w:r>
      <w:r w:rsidR="005302F9">
        <w:rPr>
          <w:rFonts w:eastAsia="나눔명조" w:hint="eastAsia"/>
          <w:sz w:val="20"/>
          <w:szCs w:val="20"/>
        </w:rPr>
        <w:instrText>문계완</w:instrText>
      </w:r>
      <w:r w:rsidR="005302F9">
        <w:rPr>
          <w:rFonts w:eastAsia="나눔명조" w:hint="eastAsia"/>
          <w:sz w:val="20"/>
          <w:szCs w:val="20"/>
        </w:rPr>
        <w:instrText>","given":""},{"family":"</w:instrText>
      </w:r>
      <w:r w:rsidR="005302F9">
        <w:rPr>
          <w:rFonts w:eastAsia="나눔명조" w:hint="eastAsia"/>
          <w:sz w:val="20"/>
          <w:szCs w:val="20"/>
        </w:rPr>
        <w:instrText>최석봉</w:instrText>
      </w:r>
      <w:r w:rsidR="005302F9">
        <w:rPr>
          <w:rFonts w:eastAsia="나눔명조" w:hint="eastAsia"/>
          <w:sz w:val="20"/>
          <w:szCs w:val="20"/>
        </w:rPr>
        <w:instrText>","given":""},{"family":"</w:instrText>
      </w:r>
      <w:r w:rsidR="005302F9">
        <w:rPr>
          <w:rFonts w:eastAsia="나눔명조" w:hint="eastAsia"/>
          <w:sz w:val="20"/>
          <w:szCs w:val="20"/>
        </w:rPr>
        <w:instrText>문재승</w:instrText>
      </w:r>
      <w:r w:rsidR="005302F9">
        <w:rPr>
          <w:rFonts w:eastAsia="나눔명조" w:hint="eastAsia"/>
          <w:sz w:val="20"/>
          <w:szCs w:val="20"/>
        </w:rPr>
        <w:instrText>","given":""}],"issued":{"date-parts":[["2009"]]}}}</w:instrText>
      </w:r>
      <w:r w:rsidR="005302F9">
        <w:rPr>
          <w:rFonts w:eastAsia="나눔명조"/>
          <w:sz w:val="20"/>
          <w:szCs w:val="20"/>
        </w:rPr>
        <w:instrText xml:space="preserve">],"schema":"https://github.com/citation-style-language/schema/raw/master/csl-citation.json"} </w:instrText>
      </w:r>
      <w:r w:rsidR="007354E2">
        <w:rPr>
          <w:rFonts w:eastAsia="나눔명조"/>
          <w:sz w:val="20"/>
          <w:szCs w:val="20"/>
        </w:rPr>
        <w:fldChar w:fldCharType="separate"/>
      </w:r>
      <w:r w:rsidR="007354E2" w:rsidRPr="007354E2">
        <w:rPr>
          <w:rFonts w:eastAsia="나눔명조"/>
          <w:sz w:val="20"/>
          <w:szCs w:val="20"/>
          <w:rPrChange w:id="621" w:author="Park, Sanghoon" w:date="2021-10-01T01:00:00Z">
            <w:rPr>
              <w:sz w:val="20"/>
            </w:rPr>
          </w:rPrChange>
        </w:rPr>
        <w:t>(</w:t>
      </w:r>
      <w:r w:rsidR="007354E2" w:rsidRPr="007354E2">
        <w:rPr>
          <w:rFonts w:eastAsia="나눔명조" w:hint="eastAsia"/>
          <w:sz w:val="20"/>
          <w:szCs w:val="20"/>
          <w:rPrChange w:id="622" w:author="Park, Sanghoon" w:date="2021-10-01T01:00:00Z">
            <w:rPr>
              <w:rFonts w:hint="eastAsia"/>
              <w:sz w:val="20"/>
            </w:rPr>
          </w:rPrChange>
        </w:rPr>
        <w:t>문계완</w:t>
      </w:r>
      <w:r w:rsidR="007354E2" w:rsidRPr="007354E2">
        <w:rPr>
          <w:rFonts w:eastAsia="나눔명조"/>
          <w:sz w:val="20"/>
          <w:szCs w:val="20"/>
          <w:rPrChange w:id="623" w:author="Park, Sanghoon" w:date="2021-10-01T01:00:00Z">
            <w:rPr>
              <w:sz w:val="20"/>
            </w:rPr>
          </w:rPrChange>
        </w:rPr>
        <w:t xml:space="preserve">, </w:t>
      </w:r>
      <w:r w:rsidR="007354E2" w:rsidRPr="007354E2">
        <w:rPr>
          <w:rFonts w:eastAsia="나눔명조" w:hint="eastAsia"/>
          <w:sz w:val="20"/>
          <w:szCs w:val="20"/>
          <w:rPrChange w:id="624" w:author="Park, Sanghoon" w:date="2021-10-01T01:00:00Z">
            <w:rPr>
              <w:rFonts w:hint="eastAsia"/>
              <w:sz w:val="20"/>
            </w:rPr>
          </w:rPrChange>
        </w:rPr>
        <w:t>최석봉</w:t>
      </w:r>
      <w:r w:rsidR="007354E2" w:rsidRPr="007354E2">
        <w:rPr>
          <w:rFonts w:eastAsia="나눔명조"/>
          <w:sz w:val="20"/>
          <w:szCs w:val="20"/>
          <w:rPrChange w:id="625" w:author="Park, Sanghoon" w:date="2021-10-01T01:00:00Z">
            <w:rPr>
              <w:sz w:val="20"/>
            </w:rPr>
          </w:rPrChange>
        </w:rPr>
        <w:t xml:space="preserve">, and </w:t>
      </w:r>
      <w:r w:rsidR="007354E2" w:rsidRPr="007354E2">
        <w:rPr>
          <w:rFonts w:eastAsia="나눔명조" w:hint="eastAsia"/>
          <w:sz w:val="20"/>
          <w:szCs w:val="20"/>
          <w:rPrChange w:id="626" w:author="Park, Sanghoon" w:date="2021-10-01T01:00:00Z">
            <w:rPr>
              <w:rFonts w:hint="eastAsia"/>
              <w:sz w:val="20"/>
            </w:rPr>
          </w:rPrChange>
        </w:rPr>
        <w:t>문재승</w:t>
      </w:r>
      <w:r w:rsidR="007354E2" w:rsidRPr="007354E2">
        <w:rPr>
          <w:rFonts w:eastAsia="나눔명조"/>
          <w:sz w:val="20"/>
          <w:szCs w:val="20"/>
          <w:rPrChange w:id="627" w:author="Park, Sanghoon" w:date="2021-10-01T01:00:00Z">
            <w:rPr>
              <w:sz w:val="20"/>
            </w:rPr>
          </w:rPrChange>
        </w:rPr>
        <w:t xml:space="preserve"> 2009)</w:t>
      </w:r>
      <w:r w:rsidR="007354E2">
        <w:rPr>
          <w:rFonts w:eastAsia="나눔명조"/>
          <w:sz w:val="20"/>
          <w:szCs w:val="20"/>
        </w:rPr>
        <w:fldChar w:fldCharType="end"/>
      </w:r>
      <w:del w:id="628" w:author="Park, Sanghoon" w:date="2021-10-01T00:59:00Z">
        <w:r w:rsidR="34D5D6E7" w:rsidRPr="34D5D6E7" w:rsidDel="007354E2">
          <w:rPr>
            <w:rFonts w:eastAsia="나눔명조"/>
            <w:sz w:val="20"/>
            <w:szCs w:val="20"/>
          </w:rPr>
          <w:delText>(</w:delText>
        </w:r>
        <w:r w:rsidR="34D5D6E7" w:rsidRPr="34D5D6E7" w:rsidDel="007354E2">
          <w:rPr>
            <w:rFonts w:eastAsia="나눔명조"/>
            <w:sz w:val="20"/>
            <w:szCs w:val="20"/>
          </w:rPr>
          <w:delText>문계완</w:delText>
        </w:r>
        <w:r w:rsidR="34D5D6E7" w:rsidRPr="34D5D6E7" w:rsidDel="007354E2">
          <w:rPr>
            <w:rFonts w:eastAsia="나눔명조"/>
            <w:sz w:val="20"/>
            <w:szCs w:val="20"/>
          </w:rPr>
          <w:delText xml:space="preserve"> </w:delText>
        </w:r>
        <w:r w:rsidR="34D5D6E7" w:rsidRPr="34D5D6E7" w:rsidDel="007354E2">
          <w:rPr>
            <w:rFonts w:eastAsia="나눔명조"/>
            <w:sz w:val="20"/>
            <w:szCs w:val="20"/>
          </w:rPr>
          <w:delText>외</w:delText>
        </w:r>
        <w:r w:rsidR="34D5D6E7" w:rsidRPr="34D5D6E7" w:rsidDel="007354E2">
          <w:rPr>
            <w:rFonts w:eastAsia="나눔명조"/>
            <w:sz w:val="20"/>
            <w:szCs w:val="20"/>
          </w:rPr>
          <w:delText>2009)</w:delText>
        </w:r>
      </w:del>
      <w:r w:rsidR="34D5D6E7" w:rsidRPr="34D5D6E7">
        <w:rPr>
          <w:rFonts w:eastAsia="나눔명조"/>
          <w:sz w:val="20"/>
          <w:szCs w:val="20"/>
        </w:rPr>
        <w:t xml:space="preserve">. </w:t>
      </w:r>
      <w:r>
        <w:rPr>
          <w:rFonts w:eastAsia="나눔명조" w:hint="eastAsia"/>
          <w:sz w:val="20"/>
          <w:szCs w:val="20"/>
        </w:rPr>
        <w:t>또한</w:t>
      </w:r>
      <w:r>
        <w:rPr>
          <w:rFonts w:eastAsia="나눔명조" w:hint="eastAsia"/>
          <w:sz w:val="20"/>
          <w:szCs w:val="20"/>
        </w:rPr>
        <w:t xml:space="preserve"> </w:t>
      </w:r>
      <w:r>
        <w:rPr>
          <w:rFonts w:eastAsia="나눔명조" w:hint="eastAsia"/>
          <w:sz w:val="20"/>
          <w:szCs w:val="20"/>
        </w:rPr>
        <w:t>목표지향적</w:t>
      </w:r>
      <w:r>
        <w:rPr>
          <w:rFonts w:eastAsia="나눔명조" w:hint="eastAsia"/>
          <w:sz w:val="20"/>
          <w:szCs w:val="20"/>
        </w:rPr>
        <w:t xml:space="preserve"> </w:t>
      </w:r>
      <w:r>
        <w:rPr>
          <w:rFonts w:eastAsia="나눔명조" w:hint="eastAsia"/>
          <w:sz w:val="20"/>
          <w:szCs w:val="20"/>
        </w:rPr>
        <w:t>리더십은</w:t>
      </w:r>
      <w:r>
        <w:rPr>
          <w:rFonts w:eastAsia="나눔명조" w:hint="eastAsia"/>
          <w:sz w:val="20"/>
          <w:szCs w:val="20"/>
        </w:rPr>
        <w:t xml:space="preserve"> </w:t>
      </w:r>
      <w:r>
        <w:rPr>
          <w:rFonts w:eastAsia="나눔명조" w:hint="eastAsia"/>
          <w:sz w:val="20"/>
          <w:szCs w:val="20"/>
        </w:rPr>
        <w:t>구성원이</w:t>
      </w:r>
      <w:r>
        <w:rPr>
          <w:rFonts w:eastAsia="나눔명조" w:hint="eastAsia"/>
          <w:sz w:val="20"/>
          <w:szCs w:val="20"/>
        </w:rPr>
        <w:t xml:space="preserve"> </w:t>
      </w:r>
      <w:r>
        <w:rPr>
          <w:rFonts w:eastAsia="나눔명조" w:hint="eastAsia"/>
          <w:sz w:val="20"/>
          <w:szCs w:val="20"/>
        </w:rPr>
        <w:t>업무를</w:t>
      </w:r>
      <w:r>
        <w:rPr>
          <w:rFonts w:eastAsia="나눔명조" w:hint="eastAsia"/>
          <w:sz w:val="20"/>
          <w:szCs w:val="20"/>
        </w:rPr>
        <w:t xml:space="preserve"> </w:t>
      </w:r>
      <w:r>
        <w:rPr>
          <w:rFonts w:eastAsia="나눔명조" w:hint="eastAsia"/>
          <w:sz w:val="20"/>
          <w:szCs w:val="20"/>
        </w:rPr>
        <w:t>이행하도록</w:t>
      </w:r>
      <w:r>
        <w:rPr>
          <w:rFonts w:eastAsia="나눔명조" w:hint="eastAsia"/>
          <w:sz w:val="20"/>
          <w:szCs w:val="20"/>
        </w:rPr>
        <w:t xml:space="preserve"> </w:t>
      </w:r>
      <w:r>
        <w:rPr>
          <w:rFonts w:eastAsia="나눔명조" w:hint="eastAsia"/>
          <w:sz w:val="20"/>
          <w:szCs w:val="20"/>
        </w:rPr>
        <w:t>동기부여</w:t>
      </w:r>
      <w:r w:rsidR="007D0A6E">
        <w:rPr>
          <w:rFonts w:eastAsia="나눔명조" w:hint="eastAsia"/>
          <w:sz w:val="20"/>
          <w:szCs w:val="20"/>
        </w:rPr>
        <w:t>를</w:t>
      </w:r>
      <w:r w:rsidR="007D0A6E">
        <w:rPr>
          <w:rFonts w:eastAsia="나눔명조" w:hint="eastAsia"/>
          <w:sz w:val="20"/>
          <w:szCs w:val="20"/>
        </w:rPr>
        <w:t xml:space="preserve"> </w:t>
      </w:r>
      <w:r w:rsidR="007D0A6E">
        <w:rPr>
          <w:rFonts w:eastAsia="나눔명조" w:hint="eastAsia"/>
          <w:sz w:val="20"/>
          <w:szCs w:val="20"/>
        </w:rPr>
        <w:t>유발할</w:t>
      </w:r>
      <w:r w:rsidR="007D0A6E">
        <w:rPr>
          <w:rFonts w:eastAsia="나눔명조" w:hint="eastAsia"/>
          <w:sz w:val="20"/>
          <w:szCs w:val="20"/>
        </w:rPr>
        <w:t xml:space="preserve"> </w:t>
      </w:r>
      <w:r w:rsidR="007D0A6E">
        <w:rPr>
          <w:rFonts w:eastAsia="나눔명조" w:hint="eastAsia"/>
          <w:sz w:val="20"/>
          <w:szCs w:val="20"/>
        </w:rPr>
        <w:t>수</w:t>
      </w:r>
      <w:r w:rsidR="007D0A6E">
        <w:rPr>
          <w:rFonts w:eastAsia="나눔명조" w:hint="eastAsia"/>
          <w:sz w:val="20"/>
          <w:szCs w:val="20"/>
        </w:rPr>
        <w:t xml:space="preserve"> </w:t>
      </w:r>
      <w:r w:rsidR="007D0A6E">
        <w:rPr>
          <w:rFonts w:eastAsia="나눔명조" w:hint="eastAsia"/>
          <w:sz w:val="20"/>
          <w:szCs w:val="20"/>
        </w:rPr>
        <w:t>있다</w:t>
      </w:r>
      <w:r w:rsidR="007354E2">
        <w:rPr>
          <w:rFonts w:eastAsia="나눔명조"/>
          <w:sz w:val="20"/>
          <w:szCs w:val="20"/>
        </w:rPr>
        <w:fldChar w:fldCharType="begin"/>
      </w:r>
      <w:r w:rsidR="005302F9">
        <w:rPr>
          <w:rFonts w:eastAsia="나눔명조"/>
          <w:sz w:val="20"/>
          <w:szCs w:val="20"/>
        </w:rPr>
        <w:instrText xml:space="preserve"> ADDIN ZOTERO_ITEM CSL_CITATION {"citationID":"Vna3OeOr","properties":{"formattedCitation":"(Jensen,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7354E2">
        <w:rPr>
          <w:rFonts w:eastAsia="나눔명조"/>
          <w:sz w:val="20"/>
          <w:szCs w:val="20"/>
        </w:rPr>
        <w:fldChar w:fldCharType="separate"/>
      </w:r>
      <w:r w:rsidR="007354E2" w:rsidRPr="007354E2">
        <w:rPr>
          <w:rFonts w:eastAsia="나눔명조"/>
          <w:sz w:val="20"/>
          <w:szCs w:val="20"/>
          <w:rPrChange w:id="629" w:author="Park, Sanghoon" w:date="2021-10-01T01:00:00Z">
            <w:rPr>
              <w:sz w:val="20"/>
            </w:rPr>
          </w:rPrChange>
        </w:rPr>
        <w:t>(Jensen, Andersen, and Jacobsen 2019)</w:t>
      </w:r>
      <w:r w:rsidR="007354E2">
        <w:rPr>
          <w:rFonts w:eastAsia="나눔명조"/>
          <w:sz w:val="20"/>
          <w:szCs w:val="20"/>
        </w:rPr>
        <w:fldChar w:fldCharType="end"/>
      </w:r>
      <w:del w:id="630" w:author="Park, Sanghoon" w:date="2021-10-01T01:00:00Z">
        <w:r w:rsidDel="007354E2">
          <w:rPr>
            <w:rFonts w:eastAsia="나눔명조"/>
            <w:sz w:val="20"/>
            <w:szCs w:val="20"/>
          </w:rPr>
          <w:delText xml:space="preserve"> (</w:delText>
        </w:r>
        <w:r w:rsidR="34D5D6E7" w:rsidRPr="34D5D6E7" w:rsidDel="007354E2">
          <w:rPr>
            <w:rFonts w:eastAsia="나눔명조"/>
            <w:sz w:val="20"/>
            <w:szCs w:val="20"/>
          </w:rPr>
          <w:delText>Jensen et al. 2018)</w:delText>
        </w:r>
      </w:del>
      <w:r>
        <w:rPr>
          <w:rFonts w:eastAsia="나눔명조"/>
          <w:sz w:val="20"/>
          <w:szCs w:val="20"/>
        </w:rPr>
        <w:t xml:space="preserve">. </w:t>
      </w:r>
      <w:r w:rsidR="00487680">
        <w:rPr>
          <w:rFonts w:eastAsia="나눔명조" w:hint="eastAsia"/>
          <w:sz w:val="20"/>
          <w:szCs w:val="20"/>
        </w:rPr>
        <w:t>본</w:t>
      </w:r>
      <w:r w:rsidR="00487680">
        <w:rPr>
          <w:rFonts w:eastAsia="나눔명조" w:hint="eastAsia"/>
          <w:sz w:val="20"/>
          <w:szCs w:val="20"/>
        </w:rPr>
        <w:t xml:space="preserve"> </w:t>
      </w:r>
      <w:r w:rsidR="00487680">
        <w:rPr>
          <w:rFonts w:eastAsia="나눔명조" w:hint="eastAsia"/>
          <w:sz w:val="20"/>
          <w:szCs w:val="20"/>
        </w:rPr>
        <w:t>연구는</w:t>
      </w:r>
      <w:ins w:id="631" w:author="Park, Sanghoon" w:date="2021-10-01T01:01:00Z">
        <w:r w:rsidR="007354E2">
          <w:rPr>
            <w:rFonts w:eastAsia="나눔명조" w:hint="eastAsia"/>
            <w:sz w:val="20"/>
            <w:szCs w:val="20"/>
          </w:rPr>
          <w:t xml:space="preserve"> </w:t>
        </w:r>
        <w:r w:rsidR="007354E2">
          <w:rPr>
            <w:rFonts w:eastAsia="나눔명조" w:hint="eastAsia"/>
            <w:sz w:val="20"/>
            <w:szCs w:val="20"/>
          </w:rPr>
          <w:t>목표지향적</w:t>
        </w:r>
        <w:r w:rsidR="007354E2">
          <w:rPr>
            <w:rFonts w:eastAsia="나눔명조" w:hint="eastAsia"/>
            <w:sz w:val="20"/>
            <w:szCs w:val="20"/>
          </w:rPr>
          <w:t xml:space="preserve"> </w:t>
        </w:r>
        <w:r w:rsidR="007354E2">
          <w:rPr>
            <w:rFonts w:eastAsia="나눔명조" w:hint="eastAsia"/>
            <w:sz w:val="20"/>
            <w:szCs w:val="20"/>
          </w:rPr>
          <w:t>리더십이</w:t>
        </w:r>
        <w:r w:rsidR="007354E2">
          <w:rPr>
            <w:rFonts w:eastAsia="나눔명조" w:hint="eastAsia"/>
            <w:sz w:val="20"/>
            <w:szCs w:val="20"/>
          </w:rPr>
          <w:t xml:space="preserve"> </w:t>
        </w:r>
        <w:r w:rsidR="007354E2">
          <w:rPr>
            <w:rFonts w:eastAsia="나눔명조" w:hint="eastAsia"/>
            <w:sz w:val="20"/>
            <w:szCs w:val="20"/>
          </w:rPr>
          <w:t>공공봉사동기라는</w:t>
        </w:r>
        <w:r w:rsidR="007354E2">
          <w:rPr>
            <w:rFonts w:eastAsia="나눔명조" w:hint="eastAsia"/>
            <w:sz w:val="20"/>
            <w:szCs w:val="20"/>
          </w:rPr>
          <w:t xml:space="preserve"> </w:t>
        </w:r>
        <w:r w:rsidR="007354E2">
          <w:rPr>
            <w:rFonts w:eastAsia="나눔명조" w:hint="eastAsia"/>
            <w:sz w:val="20"/>
            <w:szCs w:val="20"/>
          </w:rPr>
          <w:t>심리적</w:t>
        </w:r>
        <w:r w:rsidR="007354E2">
          <w:rPr>
            <w:rFonts w:eastAsia="나눔명조" w:hint="eastAsia"/>
            <w:sz w:val="20"/>
            <w:szCs w:val="20"/>
          </w:rPr>
          <w:t xml:space="preserve"> </w:t>
        </w:r>
        <w:r w:rsidR="007354E2">
          <w:rPr>
            <w:rFonts w:eastAsia="나눔명조" w:hint="eastAsia"/>
            <w:sz w:val="20"/>
            <w:szCs w:val="20"/>
          </w:rPr>
          <w:t>동기를</w:t>
        </w:r>
        <w:r w:rsidR="007354E2">
          <w:rPr>
            <w:rFonts w:eastAsia="나눔명조" w:hint="eastAsia"/>
            <w:sz w:val="20"/>
            <w:szCs w:val="20"/>
          </w:rPr>
          <w:t xml:space="preserve"> </w:t>
        </w:r>
        <w:r w:rsidR="007354E2">
          <w:rPr>
            <w:rFonts w:eastAsia="나눔명조" w:hint="eastAsia"/>
            <w:sz w:val="20"/>
            <w:szCs w:val="20"/>
          </w:rPr>
          <w:t>야기할</w:t>
        </w:r>
        <w:r w:rsidR="007354E2">
          <w:rPr>
            <w:rFonts w:eastAsia="나눔명조" w:hint="eastAsia"/>
            <w:sz w:val="20"/>
            <w:szCs w:val="20"/>
          </w:rPr>
          <w:t xml:space="preserve"> </w:t>
        </w:r>
        <w:r w:rsidR="007354E2">
          <w:rPr>
            <w:rFonts w:eastAsia="나눔명조" w:hint="eastAsia"/>
            <w:sz w:val="20"/>
            <w:szCs w:val="20"/>
          </w:rPr>
          <w:t>것이라고</w:t>
        </w:r>
        <w:r w:rsidR="007354E2">
          <w:rPr>
            <w:rFonts w:eastAsia="나눔명조" w:hint="eastAsia"/>
            <w:sz w:val="20"/>
            <w:szCs w:val="20"/>
          </w:rPr>
          <w:t xml:space="preserve"> </w:t>
        </w:r>
        <w:r w:rsidR="007354E2">
          <w:rPr>
            <w:rFonts w:eastAsia="나눔명조" w:hint="eastAsia"/>
            <w:sz w:val="20"/>
            <w:szCs w:val="20"/>
          </w:rPr>
          <w:t>기대한다</w:t>
        </w:r>
        <w:r w:rsidR="007354E2">
          <w:rPr>
            <w:rFonts w:eastAsia="나눔명조" w:hint="eastAsia"/>
            <w:sz w:val="20"/>
            <w:szCs w:val="20"/>
          </w:rPr>
          <w:t>.</w:t>
        </w:r>
      </w:ins>
      <w:del w:id="632" w:author="Park, Sanghoon" w:date="2021-10-01T01:01:00Z">
        <w:r w:rsidR="00487680" w:rsidDel="007354E2">
          <w:rPr>
            <w:rFonts w:eastAsia="나눔명조"/>
            <w:sz w:val="20"/>
            <w:szCs w:val="20"/>
          </w:rPr>
          <w:delText xml:space="preserve"> </w:delText>
        </w:r>
        <w:r w:rsidR="00487680" w:rsidDel="007354E2">
          <w:rPr>
            <w:rFonts w:eastAsia="나눔명조" w:hint="eastAsia"/>
            <w:sz w:val="20"/>
            <w:szCs w:val="20"/>
          </w:rPr>
          <w:delText>어떤</w:delText>
        </w:r>
        <w:r w:rsidR="00487680" w:rsidDel="007354E2">
          <w:rPr>
            <w:rFonts w:eastAsia="나눔명조" w:hint="eastAsia"/>
            <w:sz w:val="20"/>
            <w:szCs w:val="20"/>
          </w:rPr>
          <w:delText xml:space="preserve"> </w:delText>
        </w:r>
        <w:r w:rsidR="00487680" w:rsidDel="007354E2">
          <w:rPr>
            <w:rFonts w:eastAsia="나눔명조" w:hint="eastAsia"/>
            <w:sz w:val="20"/>
            <w:szCs w:val="20"/>
          </w:rPr>
          <w:delText>요인이</w:delText>
        </w:r>
        <w:r w:rsidR="00487680" w:rsidDel="007354E2">
          <w:rPr>
            <w:rFonts w:eastAsia="나눔명조" w:hint="eastAsia"/>
            <w:sz w:val="20"/>
            <w:szCs w:val="20"/>
          </w:rPr>
          <w:delText xml:space="preserve"> </w:delText>
        </w:r>
        <w:r w:rsidR="00487680" w:rsidDel="007354E2">
          <w:rPr>
            <w:rFonts w:eastAsia="나눔명조" w:hint="eastAsia"/>
            <w:sz w:val="20"/>
            <w:szCs w:val="20"/>
          </w:rPr>
          <w:delText>심리적</w:delText>
        </w:r>
        <w:r w:rsidR="00487680" w:rsidDel="007354E2">
          <w:rPr>
            <w:rFonts w:eastAsia="나눔명조" w:hint="eastAsia"/>
            <w:sz w:val="20"/>
            <w:szCs w:val="20"/>
          </w:rPr>
          <w:delText xml:space="preserve"> </w:delText>
        </w:r>
        <w:r w:rsidR="00487680" w:rsidDel="007354E2">
          <w:rPr>
            <w:rFonts w:eastAsia="나눔명조" w:hint="eastAsia"/>
            <w:sz w:val="20"/>
            <w:szCs w:val="20"/>
          </w:rPr>
          <w:delText>동기</w:delText>
        </w:r>
        <w:r w:rsidR="00487680" w:rsidDel="007354E2">
          <w:rPr>
            <w:rFonts w:eastAsia="나눔명조" w:hint="eastAsia"/>
            <w:sz w:val="20"/>
            <w:szCs w:val="20"/>
          </w:rPr>
          <w:delText>,</w:delText>
        </w:r>
        <w:r w:rsidR="00487680" w:rsidDel="007354E2">
          <w:rPr>
            <w:rFonts w:eastAsia="나눔명조"/>
            <w:sz w:val="20"/>
            <w:szCs w:val="20"/>
          </w:rPr>
          <w:delText xml:space="preserve"> </w:delText>
        </w:r>
        <w:r w:rsidR="00487680" w:rsidDel="007354E2">
          <w:rPr>
            <w:rFonts w:eastAsia="나눔명조" w:hint="eastAsia"/>
            <w:sz w:val="20"/>
            <w:szCs w:val="20"/>
          </w:rPr>
          <w:delText>즉</w:delText>
        </w:r>
        <w:r w:rsidR="00487680" w:rsidDel="007354E2">
          <w:rPr>
            <w:rFonts w:eastAsia="나눔명조" w:hint="eastAsia"/>
            <w:sz w:val="20"/>
            <w:szCs w:val="20"/>
          </w:rPr>
          <w:delText xml:space="preserve"> </w:delText>
        </w:r>
        <w:r w:rsidR="00487680" w:rsidDel="007354E2">
          <w:rPr>
            <w:rFonts w:eastAsia="나눔명조" w:hint="eastAsia"/>
            <w:sz w:val="20"/>
            <w:szCs w:val="20"/>
          </w:rPr>
          <w:delText>공공봉사동기</w:delText>
        </w:r>
        <w:r w:rsidR="007D0A6E" w:rsidDel="007354E2">
          <w:rPr>
            <w:rFonts w:eastAsia="나눔명조" w:hint="eastAsia"/>
            <w:sz w:val="20"/>
            <w:szCs w:val="20"/>
          </w:rPr>
          <w:delText>를</w:delText>
        </w:r>
        <w:r w:rsidR="007D0A6E" w:rsidDel="007354E2">
          <w:rPr>
            <w:rFonts w:eastAsia="나눔명조" w:hint="eastAsia"/>
            <w:sz w:val="20"/>
            <w:szCs w:val="20"/>
          </w:rPr>
          <w:delText xml:space="preserve"> </w:delText>
        </w:r>
        <w:r w:rsidR="007D0A6E" w:rsidDel="007354E2">
          <w:rPr>
            <w:rFonts w:eastAsia="나눔명조" w:hint="eastAsia"/>
            <w:sz w:val="20"/>
            <w:szCs w:val="20"/>
          </w:rPr>
          <w:delText>자극하는지</w:delText>
        </w:r>
        <w:r w:rsidR="00487680" w:rsidDel="007354E2">
          <w:rPr>
            <w:rFonts w:eastAsia="나눔명조" w:hint="eastAsia"/>
            <w:sz w:val="20"/>
            <w:szCs w:val="20"/>
          </w:rPr>
          <w:delText xml:space="preserve"> </w:delText>
        </w:r>
        <w:r w:rsidR="00487680" w:rsidDel="007354E2">
          <w:rPr>
            <w:rFonts w:eastAsia="나눔명조" w:hint="eastAsia"/>
            <w:sz w:val="20"/>
            <w:szCs w:val="20"/>
          </w:rPr>
          <w:delText>확인</w:delText>
        </w:r>
        <w:r w:rsidR="007D0A6E" w:rsidDel="007354E2">
          <w:rPr>
            <w:rFonts w:eastAsia="나눔명조" w:hint="eastAsia"/>
            <w:sz w:val="20"/>
            <w:szCs w:val="20"/>
          </w:rPr>
          <w:delText>하기</w:delText>
        </w:r>
        <w:r w:rsidR="007D0A6E" w:rsidDel="007354E2">
          <w:rPr>
            <w:rFonts w:eastAsia="나눔명조" w:hint="eastAsia"/>
            <w:sz w:val="20"/>
            <w:szCs w:val="20"/>
          </w:rPr>
          <w:delText xml:space="preserve"> </w:delText>
        </w:r>
        <w:r w:rsidR="007D0A6E" w:rsidDel="007354E2">
          <w:rPr>
            <w:rFonts w:eastAsia="나눔명조" w:hint="eastAsia"/>
            <w:sz w:val="20"/>
            <w:szCs w:val="20"/>
          </w:rPr>
          <w:delText>위해</w:delText>
        </w:r>
        <w:r w:rsidR="00487680" w:rsidDel="007354E2">
          <w:rPr>
            <w:rFonts w:eastAsia="나눔명조" w:hint="eastAsia"/>
            <w:sz w:val="20"/>
            <w:szCs w:val="20"/>
          </w:rPr>
          <w:delText>,</w:delText>
        </w:r>
        <w:r w:rsidR="00487680" w:rsidDel="007354E2">
          <w:rPr>
            <w:rFonts w:eastAsia="나눔명조"/>
            <w:sz w:val="20"/>
            <w:szCs w:val="20"/>
          </w:rPr>
          <w:delText xml:space="preserve"> </w:delText>
        </w:r>
        <w:r w:rsidR="00487680" w:rsidDel="007354E2">
          <w:rPr>
            <w:rFonts w:eastAsia="나눔명조" w:hint="eastAsia"/>
            <w:sz w:val="20"/>
            <w:szCs w:val="20"/>
          </w:rPr>
          <w:delText>동기부여를</w:delText>
        </w:r>
        <w:r w:rsidR="00487680" w:rsidDel="007354E2">
          <w:rPr>
            <w:rFonts w:eastAsia="나눔명조" w:hint="eastAsia"/>
            <w:sz w:val="20"/>
            <w:szCs w:val="20"/>
          </w:rPr>
          <w:delText xml:space="preserve"> </w:delText>
        </w:r>
        <w:r w:rsidR="00D5728B" w:rsidDel="007354E2">
          <w:rPr>
            <w:rFonts w:eastAsia="나눔명조" w:hint="eastAsia"/>
            <w:sz w:val="20"/>
            <w:szCs w:val="20"/>
          </w:rPr>
          <w:delText>야기</w:delText>
        </w:r>
        <w:r w:rsidR="00487680" w:rsidDel="007354E2">
          <w:rPr>
            <w:rFonts w:eastAsia="나눔명조" w:hint="eastAsia"/>
            <w:sz w:val="20"/>
            <w:szCs w:val="20"/>
          </w:rPr>
          <w:delText>한다고</w:delText>
        </w:r>
        <w:r w:rsidR="00487680" w:rsidDel="007354E2">
          <w:rPr>
            <w:rFonts w:eastAsia="나눔명조" w:hint="eastAsia"/>
            <w:sz w:val="20"/>
            <w:szCs w:val="20"/>
          </w:rPr>
          <w:delText xml:space="preserve"> </w:delText>
        </w:r>
        <w:r w:rsidR="00487680" w:rsidDel="007354E2">
          <w:rPr>
            <w:rFonts w:eastAsia="나눔명조" w:hint="eastAsia"/>
            <w:sz w:val="20"/>
            <w:szCs w:val="20"/>
          </w:rPr>
          <w:delText>판단되는</w:delText>
        </w:r>
        <w:r w:rsidR="00487680" w:rsidDel="007354E2">
          <w:rPr>
            <w:rFonts w:eastAsia="나눔명조" w:hint="eastAsia"/>
            <w:sz w:val="20"/>
            <w:szCs w:val="20"/>
          </w:rPr>
          <w:delText xml:space="preserve"> </w:delText>
        </w:r>
        <w:r w:rsidR="00487680" w:rsidDel="007354E2">
          <w:rPr>
            <w:rFonts w:eastAsia="나눔명조" w:hint="eastAsia"/>
            <w:sz w:val="20"/>
            <w:szCs w:val="20"/>
          </w:rPr>
          <w:delText>목표지향적</w:delText>
        </w:r>
        <w:r w:rsidR="00487680" w:rsidDel="007354E2">
          <w:rPr>
            <w:rFonts w:eastAsia="나눔명조" w:hint="eastAsia"/>
            <w:sz w:val="20"/>
            <w:szCs w:val="20"/>
          </w:rPr>
          <w:delText xml:space="preserve"> </w:delText>
        </w:r>
        <w:r w:rsidR="00487680" w:rsidDel="007354E2">
          <w:rPr>
            <w:rFonts w:eastAsia="나눔명조" w:hint="eastAsia"/>
            <w:sz w:val="20"/>
            <w:szCs w:val="20"/>
          </w:rPr>
          <w:delText>리더십에</w:delText>
        </w:r>
        <w:r w:rsidR="007D0A6E" w:rsidDel="007354E2">
          <w:rPr>
            <w:rFonts w:eastAsia="나눔명조" w:hint="eastAsia"/>
            <w:sz w:val="20"/>
            <w:szCs w:val="20"/>
          </w:rPr>
          <w:delText xml:space="preserve"> </w:delText>
        </w:r>
        <w:r w:rsidR="007D0A6E" w:rsidDel="007354E2">
          <w:rPr>
            <w:rFonts w:eastAsia="나눔명조" w:hint="eastAsia"/>
            <w:sz w:val="20"/>
            <w:szCs w:val="20"/>
          </w:rPr>
          <w:delText>중점을</w:delText>
        </w:r>
        <w:r w:rsidR="007D0A6E" w:rsidDel="007354E2">
          <w:rPr>
            <w:rFonts w:eastAsia="나눔명조" w:hint="eastAsia"/>
            <w:sz w:val="20"/>
            <w:szCs w:val="20"/>
          </w:rPr>
          <w:delText xml:space="preserve"> </w:delText>
        </w:r>
        <w:r w:rsidR="007D0A6E" w:rsidDel="007354E2">
          <w:rPr>
            <w:rFonts w:eastAsia="나눔명조" w:hint="eastAsia"/>
            <w:sz w:val="20"/>
            <w:szCs w:val="20"/>
          </w:rPr>
          <w:delText>두고</w:delText>
        </w:r>
        <w:r w:rsidR="007D0A6E" w:rsidDel="007354E2">
          <w:rPr>
            <w:rFonts w:eastAsia="나눔명조" w:hint="eastAsia"/>
            <w:sz w:val="20"/>
            <w:szCs w:val="20"/>
          </w:rPr>
          <w:delText xml:space="preserve"> </w:delText>
        </w:r>
        <w:r w:rsidR="007D0A6E" w:rsidDel="007354E2">
          <w:rPr>
            <w:rFonts w:eastAsia="나눔명조" w:hint="eastAsia"/>
            <w:sz w:val="20"/>
            <w:szCs w:val="20"/>
          </w:rPr>
          <w:delText>연구를</w:delText>
        </w:r>
        <w:r w:rsidR="007D0A6E" w:rsidDel="007354E2">
          <w:rPr>
            <w:rFonts w:eastAsia="나눔명조" w:hint="eastAsia"/>
            <w:sz w:val="20"/>
            <w:szCs w:val="20"/>
          </w:rPr>
          <w:delText xml:space="preserve"> </w:delText>
        </w:r>
        <w:r w:rsidR="007D0A6E" w:rsidDel="007354E2">
          <w:rPr>
            <w:rFonts w:eastAsia="나눔명조" w:hint="eastAsia"/>
            <w:sz w:val="20"/>
            <w:szCs w:val="20"/>
          </w:rPr>
          <w:delText>진행하고자</w:delText>
        </w:r>
        <w:r w:rsidR="007D0A6E" w:rsidDel="007354E2">
          <w:rPr>
            <w:rFonts w:eastAsia="나눔명조" w:hint="eastAsia"/>
            <w:sz w:val="20"/>
            <w:szCs w:val="20"/>
          </w:rPr>
          <w:delText xml:space="preserve"> </w:delText>
        </w:r>
        <w:r w:rsidR="007D0A6E" w:rsidDel="007354E2">
          <w:rPr>
            <w:rFonts w:eastAsia="나눔명조" w:hint="eastAsia"/>
            <w:sz w:val="20"/>
            <w:szCs w:val="20"/>
          </w:rPr>
          <w:delText>한다</w:delText>
        </w:r>
        <w:r w:rsidR="00487680" w:rsidDel="007354E2">
          <w:rPr>
            <w:rFonts w:eastAsia="나눔명조" w:hint="eastAsia"/>
            <w:sz w:val="20"/>
            <w:szCs w:val="20"/>
          </w:rPr>
          <w:delText>.</w:delText>
        </w:r>
      </w:del>
      <w:r w:rsidR="00487680">
        <w:rPr>
          <w:rFonts w:eastAsia="나눔명조"/>
          <w:sz w:val="20"/>
          <w:szCs w:val="20"/>
        </w:rPr>
        <w:t xml:space="preserve"> </w:t>
      </w:r>
    </w:p>
    <w:p w14:paraId="2934A733" w14:textId="33FB13D2" w:rsidR="00C663A6" w:rsidRDefault="34D5D6E7" w:rsidP="00265BC3">
      <w:pPr>
        <w:widowControl/>
        <w:wordWrap/>
        <w:autoSpaceDE/>
        <w:autoSpaceDN/>
        <w:spacing w:before="120" w:after="120" w:line="276" w:lineRule="auto"/>
        <w:rPr>
          <w:rFonts w:eastAsia="나눔명조"/>
          <w:sz w:val="20"/>
          <w:szCs w:val="22"/>
        </w:rPr>
      </w:pPr>
      <w:del w:id="633" w:author="Park, Sanghoon" w:date="2021-10-01T01:01:00Z">
        <w:r w:rsidRPr="34D5D6E7" w:rsidDel="007354E2">
          <w:rPr>
            <w:rFonts w:eastAsia="나눔명조"/>
            <w:sz w:val="20"/>
            <w:szCs w:val="20"/>
          </w:rPr>
          <w:delText>목표지향적</w:delText>
        </w:r>
        <w:r w:rsidRPr="34D5D6E7" w:rsidDel="007354E2">
          <w:rPr>
            <w:rFonts w:eastAsia="나눔명조"/>
            <w:sz w:val="20"/>
            <w:szCs w:val="20"/>
          </w:rPr>
          <w:delText xml:space="preserve"> </w:delText>
        </w:r>
        <w:r w:rsidRPr="34D5D6E7" w:rsidDel="007354E2">
          <w:rPr>
            <w:rFonts w:eastAsia="나눔명조"/>
            <w:sz w:val="20"/>
            <w:szCs w:val="20"/>
          </w:rPr>
          <w:delText>리더십</w:delText>
        </w:r>
        <w:r w:rsidR="00AB445F" w:rsidDel="007354E2">
          <w:rPr>
            <w:rFonts w:eastAsia="나눔명조" w:hint="eastAsia"/>
            <w:sz w:val="20"/>
            <w:szCs w:val="20"/>
          </w:rPr>
          <w:delText>은</w:delText>
        </w:r>
        <w:r w:rsidR="00AB445F" w:rsidDel="007354E2">
          <w:rPr>
            <w:rFonts w:eastAsia="나눔명조" w:hint="eastAsia"/>
            <w:sz w:val="20"/>
            <w:szCs w:val="20"/>
          </w:rPr>
          <w:delText xml:space="preserve"> </w:delText>
        </w:r>
        <w:r w:rsidR="00AB445F" w:rsidDel="007354E2">
          <w:rPr>
            <w:rFonts w:eastAsia="나눔명조" w:hint="eastAsia"/>
            <w:sz w:val="20"/>
            <w:szCs w:val="20"/>
          </w:rPr>
          <w:delText>어떤</w:delText>
        </w:r>
        <w:r w:rsidR="00AB445F" w:rsidDel="007354E2">
          <w:rPr>
            <w:rFonts w:eastAsia="나눔명조" w:hint="eastAsia"/>
            <w:sz w:val="20"/>
            <w:szCs w:val="20"/>
          </w:rPr>
          <w:delText xml:space="preserve"> </w:delText>
        </w:r>
        <w:r w:rsidR="00AB445F" w:rsidDel="007354E2">
          <w:rPr>
            <w:rFonts w:eastAsia="나눔명조" w:hint="eastAsia"/>
            <w:sz w:val="20"/>
            <w:szCs w:val="20"/>
          </w:rPr>
          <w:delText>종류가</w:delText>
        </w:r>
        <w:r w:rsidR="00AB445F" w:rsidDel="007354E2">
          <w:rPr>
            <w:rFonts w:eastAsia="나눔명조" w:hint="eastAsia"/>
            <w:sz w:val="20"/>
            <w:szCs w:val="20"/>
          </w:rPr>
          <w:delText xml:space="preserve"> </w:delText>
        </w:r>
        <w:r w:rsidR="00AB445F" w:rsidDel="007354E2">
          <w:rPr>
            <w:rFonts w:eastAsia="나눔명조" w:hint="eastAsia"/>
            <w:sz w:val="20"/>
            <w:szCs w:val="20"/>
          </w:rPr>
          <w:delText>있고</w:delText>
        </w:r>
        <w:r w:rsidR="00AB445F" w:rsidDel="007354E2">
          <w:rPr>
            <w:rFonts w:eastAsia="나눔명조" w:hint="eastAsia"/>
            <w:sz w:val="20"/>
            <w:szCs w:val="20"/>
          </w:rPr>
          <w:delText xml:space="preserve"> </w:delText>
        </w:r>
        <w:r w:rsidRPr="34D5D6E7" w:rsidDel="007354E2">
          <w:rPr>
            <w:rFonts w:eastAsia="나눔명조"/>
            <w:sz w:val="20"/>
            <w:szCs w:val="20"/>
          </w:rPr>
          <w:delText>특징</w:delText>
        </w:r>
        <w:r w:rsidR="00AB445F" w:rsidDel="007354E2">
          <w:rPr>
            <w:rFonts w:eastAsia="나눔명조" w:hint="eastAsia"/>
            <w:sz w:val="20"/>
            <w:szCs w:val="20"/>
          </w:rPr>
          <w:delText>은</w:delText>
        </w:r>
        <w:r w:rsidR="00AB445F" w:rsidDel="007354E2">
          <w:rPr>
            <w:rFonts w:eastAsia="나눔명조" w:hint="eastAsia"/>
            <w:sz w:val="20"/>
            <w:szCs w:val="20"/>
          </w:rPr>
          <w:delText xml:space="preserve"> </w:delText>
        </w:r>
        <w:r w:rsidR="00AB445F" w:rsidDel="007354E2">
          <w:rPr>
            <w:rFonts w:eastAsia="나눔명조" w:hint="eastAsia"/>
            <w:sz w:val="20"/>
            <w:szCs w:val="20"/>
          </w:rPr>
          <w:delText>무엇일까</w:delText>
        </w:r>
        <w:r w:rsidRPr="34D5D6E7" w:rsidDel="007354E2">
          <w:rPr>
            <w:rFonts w:eastAsia="나눔명조"/>
            <w:sz w:val="20"/>
            <w:szCs w:val="20"/>
          </w:rPr>
          <w:delText>?</w:delText>
        </w:r>
        <w:r w:rsidR="00AB445F" w:rsidDel="007354E2">
          <w:rPr>
            <w:rFonts w:eastAsia="나눔명조"/>
            <w:sz w:val="20"/>
            <w:szCs w:val="20"/>
          </w:rPr>
          <w:delText xml:space="preserve"> </w:delText>
        </w:r>
        <w:r w:rsidR="00AB445F" w:rsidDel="007354E2">
          <w:rPr>
            <w:rFonts w:eastAsia="나눔명조" w:hint="eastAsia"/>
            <w:sz w:val="20"/>
            <w:szCs w:val="20"/>
          </w:rPr>
          <w:delText>우선</w:delText>
        </w:r>
        <w:r w:rsidR="00AB445F" w:rsidDel="007354E2">
          <w:rPr>
            <w:rFonts w:eastAsia="나눔명조" w:hint="eastAsia"/>
            <w:sz w:val="20"/>
            <w:szCs w:val="20"/>
          </w:rPr>
          <w:delText xml:space="preserve"> </w:delText>
        </w:r>
      </w:del>
      <w:r w:rsidR="00AB445F">
        <w:rPr>
          <w:rFonts w:eastAsia="나눔명조" w:hint="eastAsia"/>
          <w:sz w:val="20"/>
          <w:szCs w:val="20"/>
        </w:rPr>
        <w:t>목표지향적</w:t>
      </w:r>
      <w:r w:rsidR="00AB445F">
        <w:rPr>
          <w:rFonts w:eastAsia="나눔명조" w:hint="eastAsia"/>
          <w:sz w:val="20"/>
          <w:szCs w:val="20"/>
        </w:rPr>
        <w:t xml:space="preserve"> </w:t>
      </w:r>
      <w:r w:rsidR="00AB445F">
        <w:rPr>
          <w:rFonts w:eastAsia="나눔명조" w:hint="eastAsia"/>
          <w:sz w:val="20"/>
          <w:szCs w:val="20"/>
        </w:rPr>
        <w:t>리더십에서</w:t>
      </w:r>
      <w:r w:rsidR="00AB445F">
        <w:rPr>
          <w:rFonts w:eastAsia="나눔명조" w:hint="eastAsia"/>
          <w:sz w:val="20"/>
          <w:szCs w:val="20"/>
        </w:rPr>
        <w:t xml:space="preserve"> </w:t>
      </w:r>
      <w:r w:rsidR="00AB445F">
        <w:rPr>
          <w:rFonts w:eastAsia="나눔명조" w:hint="eastAsia"/>
          <w:sz w:val="20"/>
          <w:szCs w:val="20"/>
        </w:rPr>
        <w:t>가장</w:t>
      </w:r>
      <w:r w:rsidR="00AB445F">
        <w:rPr>
          <w:rFonts w:eastAsia="나눔명조" w:hint="eastAsia"/>
          <w:sz w:val="20"/>
          <w:szCs w:val="20"/>
        </w:rPr>
        <w:t xml:space="preserve"> </w:t>
      </w:r>
      <w:r w:rsidR="00AB445F">
        <w:rPr>
          <w:rFonts w:eastAsia="나눔명조" w:hint="eastAsia"/>
          <w:sz w:val="20"/>
          <w:szCs w:val="20"/>
        </w:rPr>
        <w:t>중요한</w:t>
      </w:r>
      <w:r w:rsidR="00AB445F">
        <w:rPr>
          <w:rFonts w:eastAsia="나눔명조" w:hint="eastAsia"/>
          <w:sz w:val="20"/>
          <w:szCs w:val="20"/>
        </w:rPr>
        <w:t xml:space="preserve"> </w:t>
      </w:r>
      <w:r w:rsidR="00AB445F">
        <w:rPr>
          <w:rFonts w:eastAsia="나눔명조" w:hint="eastAsia"/>
          <w:sz w:val="20"/>
          <w:szCs w:val="20"/>
        </w:rPr>
        <w:t>리더십</w:t>
      </w:r>
      <w:r w:rsidR="00AB445F">
        <w:rPr>
          <w:rFonts w:eastAsia="나눔명조" w:hint="eastAsia"/>
          <w:sz w:val="20"/>
          <w:szCs w:val="20"/>
        </w:rPr>
        <w:t xml:space="preserve"> </w:t>
      </w:r>
      <w:r w:rsidR="00AB445F">
        <w:rPr>
          <w:rFonts w:eastAsia="나눔명조" w:hint="eastAsia"/>
          <w:sz w:val="20"/>
          <w:szCs w:val="20"/>
        </w:rPr>
        <w:t>종류는</w:t>
      </w:r>
      <w:r w:rsidR="00AB445F">
        <w:rPr>
          <w:rFonts w:eastAsia="나눔명조" w:hint="eastAsia"/>
          <w:sz w:val="20"/>
          <w:szCs w:val="20"/>
        </w:rPr>
        <w:t xml:space="preserve"> </w:t>
      </w:r>
      <w:r w:rsidRPr="34D5D6E7">
        <w:rPr>
          <w:rFonts w:eastAsia="나눔명조"/>
          <w:sz w:val="20"/>
          <w:szCs w:val="20"/>
        </w:rPr>
        <w:t>변혁적</w:t>
      </w:r>
      <w:r w:rsidRPr="34D5D6E7">
        <w:rPr>
          <w:rFonts w:eastAsia="나눔명조"/>
          <w:sz w:val="20"/>
          <w:szCs w:val="20"/>
        </w:rPr>
        <w:t xml:space="preserve"> </w:t>
      </w:r>
      <w:r w:rsidRPr="34D5D6E7">
        <w:rPr>
          <w:rFonts w:eastAsia="나눔명조"/>
          <w:sz w:val="20"/>
          <w:szCs w:val="20"/>
        </w:rPr>
        <w:t>리더십</w:t>
      </w:r>
      <w:r w:rsidRPr="34D5D6E7">
        <w:rPr>
          <w:rFonts w:eastAsia="나눔명조"/>
          <w:sz w:val="20"/>
          <w:szCs w:val="20"/>
        </w:rPr>
        <w:t>(transformational leadership)</w:t>
      </w:r>
      <w:r w:rsidRPr="34D5D6E7">
        <w:rPr>
          <w:rFonts w:eastAsia="나눔명조"/>
          <w:sz w:val="20"/>
          <w:szCs w:val="20"/>
        </w:rPr>
        <w:t>과</w:t>
      </w:r>
      <w:r w:rsidRPr="34D5D6E7">
        <w:rPr>
          <w:rFonts w:eastAsia="나눔명조"/>
          <w:sz w:val="20"/>
          <w:szCs w:val="20"/>
        </w:rPr>
        <w:t xml:space="preserve"> </w:t>
      </w:r>
      <w:r w:rsidRPr="34D5D6E7">
        <w:rPr>
          <w:rFonts w:eastAsia="나눔명조"/>
          <w:sz w:val="20"/>
          <w:szCs w:val="20"/>
        </w:rPr>
        <w:t>거래적</w:t>
      </w:r>
      <w:r w:rsidRPr="34D5D6E7">
        <w:rPr>
          <w:rFonts w:eastAsia="나눔명조"/>
          <w:sz w:val="20"/>
          <w:szCs w:val="20"/>
        </w:rPr>
        <w:t xml:space="preserve"> </w:t>
      </w:r>
      <w:r w:rsidRPr="34D5D6E7">
        <w:rPr>
          <w:rFonts w:eastAsia="나눔명조"/>
          <w:sz w:val="20"/>
          <w:szCs w:val="20"/>
        </w:rPr>
        <w:t>리더십</w:t>
      </w:r>
      <w:r w:rsidRPr="34D5D6E7">
        <w:rPr>
          <w:rFonts w:eastAsia="나눔명조"/>
          <w:sz w:val="20"/>
          <w:szCs w:val="20"/>
        </w:rPr>
        <w:t>(transactional leadership)</w:t>
      </w:r>
      <w:r w:rsidRPr="34D5D6E7">
        <w:rPr>
          <w:rFonts w:eastAsia="나눔명조"/>
          <w:sz w:val="20"/>
          <w:szCs w:val="20"/>
        </w:rPr>
        <w:t>이다</w:t>
      </w:r>
      <w:r w:rsidR="007354E2">
        <w:rPr>
          <w:rFonts w:eastAsia="나눔명조"/>
          <w:sz w:val="20"/>
          <w:szCs w:val="20"/>
        </w:rPr>
        <w:fldChar w:fldCharType="begin"/>
      </w:r>
      <w:r w:rsidR="005302F9">
        <w:rPr>
          <w:rFonts w:eastAsia="나눔명조"/>
          <w:sz w:val="20"/>
          <w:szCs w:val="20"/>
        </w:rPr>
        <w:instrText xml:space="preserve"> ADDIN ZOTERO_ITEM CSL_CITATION {"citationID":"yFYBVPxE","properties":{"formattedCitation":"(Bass 1998; Burns 1978)","plainCitation":"(Bass 1998; Burns 1978)","noteIndex":0},"citationItems":[{"id":1518,"uris":["http://zotero.org/users/5210800/items/KJDVXUIK"],"uri":["http://zotero.org/users/5210800/items/KJDVXUIK"],"itemData":{"id":1518,"type":"book","event-place":"Mahwah, NJ","note":"Citation Key: Bass1998\ntex.date-added: 2021-09-30 15:19:10 -0400\ntex.date-modified: 2021-09-30 15:19:54 -0400","publisher":"Lawrence Erlbaum.","publisher-place":"Mahwah, NJ","title":"Transformational leadership: Industrial, military, and educational impact.","author":[{"family":"Bass","given":"Bernard M."}],"issued":{"date-parts":[["1998"]]}}},{"id":1516,"uris":["http://zotero.org/users/5210800/items/TP628TD8"],"uri":["http://zotero.org/users/5210800/items/TP628TD8"],"itemData":{"id":1516,"type":"book","event-place":"New York","note":"Citation Key: Burns1978\ntex.date-added: 2021-09-30 15:21:42 -0400\ntex.date-modified: 2021-09-30 15:22:23 -0400","publisher":"Harper &amp; Row","publisher-place":"New York","title":"Leadership","author":[{"family":"Burns","given":"James MacGregor"}],"issued":{"date-parts":[["1978"]]}}}],"schema":"https://github.com/citation-style-language/schema/raw/master/csl-citation.json"} </w:instrText>
      </w:r>
      <w:r w:rsidR="007354E2">
        <w:rPr>
          <w:rFonts w:eastAsia="나눔명조"/>
          <w:sz w:val="20"/>
          <w:szCs w:val="20"/>
        </w:rPr>
        <w:fldChar w:fldCharType="separate"/>
      </w:r>
      <w:r w:rsidR="007354E2" w:rsidRPr="007354E2">
        <w:rPr>
          <w:sz w:val="20"/>
        </w:rPr>
        <w:t>(Bass 1998; Burns 1978)</w:t>
      </w:r>
      <w:r w:rsidR="007354E2">
        <w:rPr>
          <w:rFonts w:eastAsia="나눔명조"/>
          <w:sz w:val="20"/>
          <w:szCs w:val="20"/>
        </w:rPr>
        <w:fldChar w:fldCharType="end"/>
      </w:r>
      <w:del w:id="634" w:author="Park, Sanghoon" w:date="2021-10-01T01:02:00Z">
        <w:r w:rsidR="00AB445F" w:rsidDel="007354E2">
          <w:rPr>
            <w:rFonts w:eastAsia="나눔명조" w:hint="eastAsia"/>
            <w:sz w:val="20"/>
            <w:szCs w:val="20"/>
          </w:rPr>
          <w:delText>(</w:delText>
        </w:r>
        <w:r w:rsidR="00AB445F" w:rsidRPr="34D5D6E7" w:rsidDel="007354E2">
          <w:rPr>
            <w:rFonts w:eastAsia="나눔명조"/>
            <w:sz w:val="20"/>
            <w:szCs w:val="20"/>
          </w:rPr>
          <w:delText>Burns 1978</w:delText>
        </w:r>
        <w:r w:rsidR="00AB445F" w:rsidDel="007354E2">
          <w:rPr>
            <w:rFonts w:eastAsia="나눔명조" w:hint="eastAsia"/>
            <w:sz w:val="20"/>
            <w:szCs w:val="20"/>
          </w:rPr>
          <w:delText>;</w:delText>
        </w:r>
        <w:r w:rsidR="00AB445F" w:rsidDel="007354E2">
          <w:rPr>
            <w:rFonts w:eastAsia="나눔명조"/>
            <w:sz w:val="20"/>
            <w:szCs w:val="20"/>
          </w:rPr>
          <w:delText xml:space="preserve"> </w:delText>
        </w:r>
        <w:r w:rsidR="00AB445F" w:rsidRPr="34D5D6E7" w:rsidDel="007354E2">
          <w:rPr>
            <w:rFonts w:eastAsia="나눔명조"/>
            <w:sz w:val="20"/>
            <w:szCs w:val="20"/>
          </w:rPr>
          <w:delText>Bass 1998)</w:delText>
        </w:r>
      </w:del>
      <w:r w:rsidRPr="34D5D6E7">
        <w:rPr>
          <w:rFonts w:eastAsia="나눔명조"/>
          <w:sz w:val="20"/>
          <w:szCs w:val="20"/>
        </w:rPr>
        <w:t>.</w:t>
      </w:r>
      <w:r w:rsidR="00AB445F">
        <w:rPr>
          <w:rFonts w:eastAsia="나눔명조"/>
          <w:sz w:val="20"/>
          <w:szCs w:val="20"/>
        </w:rPr>
        <w:t xml:space="preserve"> </w:t>
      </w:r>
      <w:r w:rsidR="00C663A6" w:rsidRPr="00214D93">
        <w:rPr>
          <w:rFonts w:eastAsia="나눔명조" w:hint="eastAsia"/>
          <w:sz w:val="20"/>
          <w:szCs w:val="22"/>
        </w:rPr>
        <w:t>변혁적</w:t>
      </w:r>
      <w:r w:rsidR="00C663A6" w:rsidRPr="00214D93">
        <w:rPr>
          <w:rFonts w:eastAsia="나눔명조" w:hint="eastAsia"/>
          <w:sz w:val="20"/>
          <w:szCs w:val="22"/>
        </w:rPr>
        <w:t xml:space="preserve"> </w:t>
      </w:r>
      <w:r w:rsidR="00C663A6" w:rsidRPr="00214D93">
        <w:rPr>
          <w:rFonts w:eastAsia="나눔명조" w:hint="eastAsia"/>
          <w:sz w:val="20"/>
          <w:szCs w:val="22"/>
        </w:rPr>
        <w:t>리</w:t>
      </w:r>
      <w:r w:rsidR="00C663A6" w:rsidRPr="0005167B">
        <w:rPr>
          <w:rFonts w:eastAsia="나눔명조" w:hint="eastAsia"/>
          <w:sz w:val="20"/>
          <w:szCs w:val="22"/>
        </w:rPr>
        <w:t>더십은</w:t>
      </w:r>
      <w:r w:rsidR="00AB445F">
        <w:rPr>
          <w:rFonts w:eastAsia="나눔명조" w:hint="eastAsia"/>
          <w:sz w:val="20"/>
          <w:szCs w:val="22"/>
        </w:rPr>
        <w:t xml:space="preserve"> </w:t>
      </w:r>
      <w:r w:rsidR="00AB445F">
        <w:rPr>
          <w:rFonts w:eastAsia="나눔명조" w:hint="eastAsia"/>
          <w:sz w:val="20"/>
          <w:szCs w:val="22"/>
        </w:rPr>
        <w:t>이미</w:t>
      </w:r>
      <w:r w:rsidR="00C663A6" w:rsidRPr="0005167B">
        <w:rPr>
          <w:rFonts w:eastAsia="나눔명조" w:hint="eastAsia"/>
          <w:sz w:val="20"/>
          <w:szCs w:val="22"/>
        </w:rPr>
        <w:t xml:space="preserve"> </w:t>
      </w:r>
      <w:r w:rsidR="00C663A6" w:rsidRPr="0005167B">
        <w:rPr>
          <w:rFonts w:eastAsia="나눔명조" w:hint="eastAsia"/>
          <w:sz w:val="20"/>
          <w:szCs w:val="22"/>
        </w:rPr>
        <w:t>공공</w:t>
      </w:r>
      <w:r w:rsidR="00AB445F">
        <w:rPr>
          <w:rFonts w:eastAsia="나눔명조" w:hint="eastAsia"/>
          <w:sz w:val="20"/>
          <w:szCs w:val="22"/>
        </w:rPr>
        <w:t>기관</w:t>
      </w:r>
      <w:r w:rsidR="00AB445F">
        <w:rPr>
          <w:rFonts w:eastAsia="나눔명조" w:hint="eastAsia"/>
          <w:sz w:val="20"/>
          <w:szCs w:val="22"/>
        </w:rPr>
        <w:t xml:space="preserve"> </w:t>
      </w:r>
      <w:r w:rsidR="00AB445F">
        <w:rPr>
          <w:rFonts w:eastAsia="나눔명조" w:hint="eastAsia"/>
          <w:sz w:val="20"/>
          <w:szCs w:val="22"/>
        </w:rPr>
        <w:t>리더십</w:t>
      </w:r>
      <w:r w:rsidR="00AB445F">
        <w:rPr>
          <w:rFonts w:eastAsia="나눔명조" w:hint="eastAsia"/>
          <w:sz w:val="20"/>
          <w:szCs w:val="22"/>
        </w:rPr>
        <w:t xml:space="preserve"> </w:t>
      </w:r>
      <w:r w:rsidR="00AB445F">
        <w:rPr>
          <w:rFonts w:eastAsia="나눔명조" w:hint="eastAsia"/>
          <w:sz w:val="20"/>
          <w:szCs w:val="22"/>
        </w:rPr>
        <w:t>연구와</w:t>
      </w:r>
      <w:r w:rsidR="00AB445F">
        <w:rPr>
          <w:rFonts w:eastAsia="나눔명조" w:hint="eastAsia"/>
          <w:sz w:val="20"/>
          <w:szCs w:val="22"/>
        </w:rPr>
        <w:t xml:space="preserve"> </w:t>
      </w:r>
      <w:r w:rsidR="00AB445F">
        <w:rPr>
          <w:rFonts w:eastAsia="나눔명조" w:hint="eastAsia"/>
          <w:sz w:val="20"/>
          <w:szCs w:val="22"/>
        </w:rPr>
        <w:t>공공관리</w:t>
      </w:r>
      <w:r w:rsidR="00AC17C9">
        <w:rPr>
          <w:rFonts w:eastAsia="나눔명조"/>
          <w:sz w:val="20"/>
          <w:szCs w:val="22"/>
        </w:rPr>
        <w:t xml:space="preserve"> </w:t>
      </w:r>
      <w:r w:rsidR="00C663A6" w:rsidRPr="0005167B">
        <w:rPr>
          <w:rFonts w:eastAsia="나눔명조" w:hint="eastAsia"/>
          <w:sz w:val="20"/>
          <w:szCs w:val="22"/>
        </w:rPr>
        <w:t>연구</w:t>
      </w:r>
      <w:r w:rsidR="00AB445F">
        <w:rPr>
          <w:rFonts w:eastAsia="나눔명조" w:hint="eastAsia"/>
          <w:sz w:val="20"/>
          <w:szCs w:val="22"/>
        </w:rPr>
        <w:t>에서</w:t>
      </w:r>
      <w:r w:rsidR="00C663A6" w:rsidRPr="0005167B">
        <w:rPr>
          <w:rFonts w:eastAsia="나눔명조" w:hint="eastAsia"/>
          <w:sz w:val="20"/>
          <w:szCs w:val="22"/>
        </w:rPr>
        <w:t xml:space="preserve"> </w:t>
      </w:r>
      <w:r w:rsidR="00C663A6" w:rsidRPr="0005167B">
        <w:rPr>
          <w:rFonts w:eastAsia="나눔명조" w:hint="eastAsia"/>
          <w:sz w:val="20"/>
          <w:szCs w:val="22"/>
        </w:rPr>
        <w:t>핵심</w:t>
      </w:r>
      <w:r w:rsidR="00C663A6" w:rsidRPr="0005167B">
        <w:rPr>
          <w:rFonts w:eastAsia="나눔명조" w:hint="eastAsia"/>
          <w:sz w:val="20"/>
          <w:szCs w:val="22"/>
        </w:rPr>
        <w:t xml:space="preserve"> </w:t>
      </w:r>
      <w:r w:rsidR="00C663A6" w:rsidRPr="0005167B">
        <w:rPr>
          <w:rFonts w:eastAsia="나눔명조" w:hint="eastAsia"/>
          <w:sz w:val="20"/>
          <w:szCs w:val="22"/>
        </w:rPr>
        <w:t>주제로</w:t>
      </w:r>
      <w:r w:rsidR="00C663A6" w:rsidRPr="0005167B">
        <w:rPr>
          <w:rFonts w:eastAsia="나눔명조" w:hint="eastAsia"/>
          <w:sz w:val="20"/>
          <w:szCs w:val="22"/>
        </w:rPr>
        <w:t xml:space="preserve"> </w:t>
      </w:r>
      <w:r w:rsidR="00C663A6" w:rsidRPr="0005167B">
        <w:rPr>
          <w:rFonts w:eastAsia="나눔명조" w:hint="eastAsia"/>
          <w:sz w:val="20"/>
          <w:szCs w:val="22"/>
        </w:rPr>
        <w:t>자리</w:t>
      </w:r>
      <w:r w:rsidR="00C663A6" w:rsidRPr="0005167B">
        <w:rPr>
          <w:rFonts w:eastAsia="나눔명조" w:hint="eastAsia"/>
          <w:sz w:val="20"/>
          <w:szCs w:val="22"/>
        </w:rPr>
        <w:t xml:space="preserve"> </w:t>
      </w:r>
      <w:r w:rsidR="00C663A6" w:rsidRPr="0005167B">
        <w:rPr>
          <w:rFonts w:eastAsia="나눔명조" w:hint="eastAsia"/>
          <w:sz w:val="20"/>
          <w:szCs w:val="22"/>
        </w:rPr>
        <w:t>잡았다</w:t>
      </w:r>
      <w:r w:rsidR="007354E2">
        <w:rPr>
          <w:rFonts w:eastAsia="나눔명조"/>
          <w:sz w:val="20"/>
          <w:szCs w:val="22"/>
        </w:rPr>
        <w:fldChar w:fldCharType="begin"/>
      </w:r>
      <w:r w:rsidR="005302F9">
        <w:rPr>
          <w:rFonts w:eastAsia="나눔명조"/>
          <w:sz w:val="20"/>
          <w:szCs w:val="22"/>
        </w:rPr>
        <w:instrText xml:space="preserve"> ADDIN ZOTERO_ITEM CSL_CITATION {"citationID":"J0xG1XWB","properties":{"formattedCitation":"(Ogorzalek, Piston, and Puig 2020; Van Wart 2013; Vogel, Rick, and Masal 2015)","plainCitation":"(Ogorzalek, Piston, and Puig 2020; Van Wart 2013; Vogel, Rick, and Masal 2015)","noteIndex":0},"citationItems":[{"id":913,"uris":["http://zotero.org/users/5210800/items/2L524PEY"],"uri":["http://zotero.org/users/5210800/items/2L524PEY"],"itemData":{"id":913,"type":"article-journal","abstract":"When social scientists examine relationships between income and voting decisions, their measures implicitly compare people to others in the national economic distribution. Yet an absolute income level (e.g., $57,617 per year, the 2016 national median) does not have the same meaning in Clay County, Georgia, where the 2016 median income was $22,100, as it does in Old Greenwich, Connecticut, where the median income was $224,000. We address this limitation by incorporating a measure of one's place in her ZIP code's income distribution. We apply this approach to the question of the relationship between income and whites' voting decisions in the 2016 presidential election, and test for generalizability in elections since 2000. The results show that Trump's support was concentrated among nationally poor whites but also among locally affluent whites, complicating claims about the role of income in that election. This pattern suggests that social scientists would do well to conceive of income in relative terms: relative to one's neighbors.","container-title":"Electoral Studies","DOI":"10.1016/j.electstud.2019.102068","ISSN":"02613794","journalAbbreviation":"Electoral Studies","language":"en","page":"102068","source":"DOI.org (Crossref)","title":"Nationally poor, locally rich: Income and local context in the 2016 presidential election","title-short":"Nationally poor, locally rich","volume":"67","author":[{"family":"Ogorzalek","given":"Thomas"},{"family":"Piston","given":"Spencer"},{"family":"Puig","given":"Luisa Godinez"}],"issued":{"date-parts":[["2020",10]]}}},{"id":1494,"uris":["http://zotero.org/users/5210800/items/5GLIXSRE"],"uri":["http://zotero.org/users/5210800/items/5GLIXSRE"],"itemData":{"id":1494,"type":"article-journal","container-title":"Public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7354E2">
        <w:rPr>
          <w:rFonts w:eastAsia="나눔명조"/>
          <w:sz w:val="20"/>
          <w:szCs w:val="22"/>
        </w:rPr>
        <w:fldChar w:fldCharType="separate"/>
      </w:r>
      <w:r w:rsidR="007354E2" w:rsidRPr="007354E2">
        <w:rPr>
          <w:sz w:val="20"/>
        </w:rPr>
        <w:t>(Ogorzalek, Piston, and Puig 2020; Van Wart 2013; Vogel, Rick, and Masal 2015)</w:t>
      </w:r>
      <w:r w:rsidR="007354E2">
        <w:rPr>
          <w:rFonts w:eastAsia="나눔명조"/>
          <w:sz w:val="20"/>
          <w:szCs w:val="22"/>
        </w:rPr>
        <w:fldChar w:fldCharType="end"/>
      </w:r>
      <w:del w:id="635" w:author="Park, Sanghoon" w:date="2021-10-01T01:02:00Z">
        <w:r w:rsidR="00AB445F" w:rsidRPr="0005167B" w:rsidDel="007354E2">
          <w:rPr>
            <w:rFonts w:eastAsia="나눔명조" w:hint="eastAsia"/>
            <w:sz w:val="20"/>
            <w:szCs w:val="22"/>
          </w:rPr>
          <w:delText>(Orazi, Turrini, and Valotti 2015; Van Wart 2013;Vogel and Masal 2015)</w:delText>
        </w:r>
      </w:del>
      <w:r w:rsidR="00C663A6" w:rsidRPr="0005167B">
        <w:rPr>
          <w:rFonts w:eastAsia="나눔명조" w:hint="eastAsia"/>
          <w:sz w:val="20"/>
          <w:szCs w:val="22"/>
        </w:rPr>
        <w:t xml:space="preserve">. </w:t>
      </w:r>
      <w:r w:rsidR="00C663A6">
        <w:rPr>
          <w:rFonts w:eastAsia="나눔명조" w:hint="eastAsia"/>
          <w:sz w:val="20"/>
          <w:szCs w:val="22"/>
        </w:rPr>
        <w:t>변혁</w:t>
      </w:r>
      <w:r w:rsidR="00C663A6" w:rsidRPr="0005167B">
        <w:rPr>
          <w:rFonts w:eastAsia="나눔명조" w:hint="eastAsia"/>
          <w:sz w:val="20"/>
          <w:szCs w:val="22"/>
        </w:rPr>
        <w:t>적</w:t>
      </w:r>
      <w:r w:rsidR="00C663A6" w:rsidRPr="0005167B">
        <w:rPr>
          <w:rFonts w:eastAsia="나눔명조" w:hint="eastAsia"/>
          <w:sz w:val="20"/>
          <w:szCs w:val="22"/>
        </w:rPr>
        <w:t xml:space="preserve"> </w:t>
      </w:r>
      <w:r w:rsidR="00C663A6" w:rsidRPr="0005167B">
        <w:rPr>
          <w:rFonts w:eastAsia="나눔명조" w:hint="eastAsia"/>
          <w:sz w:val="20"/>
          <w:szCs w:val="22"/>
        </w:rPr>
        <w:t>리더십이란</w:t>
      </w:r>
      <w:r w:rsidR="00C663A6" w:rsidRPr="0005167B">
        <w:rPr>
          <w:rFonts w:eastAsia="나눔명조" w:hint="eastAsia"/>
          <w:sz w:val="20"/>
          <w:szCs w:val="22"/>
        </w:rPr>
        <w:t xml:space="preserve"> </w:t>
      </w:r>
      <w:r w:rsidR="00C663A6" w:rsidRPr="0005167B">
        <w:rPr>
          <w:rFonts w:eastAsia="나눔명조" w:hint="eastAsia"/>
          <w:sz w:val="20"/>
          <w:szCs w:val="22"/>
        </w:rPr>
        <w:t>조</w:t>
      </w:r>
      <w:r w:rsidR="00AB445F">
        <w:rPr>
          <w:rFonts w:eastAsia="나눔명조" w:hint="eastAsia"/>
          <w:sz w:val="20"/>
          <w:szCs w:val="22"/>
        </w:rPr>
        <w:t>직</w:t>
      </w:r>
      <w:r w:rsidR="00C663A6" w:rsidRPr="0005167B">
        <w:rPr>
          <w:rFonts w:eastAsia="나눔명조" w:hint="eastAsia"/>
          <w:sz w:val="20"/>
          <w:szCs w:val="22"/>
        </w:rPr>
        <w:t xml:space="preserve"> </w:t>
      </w:r>
      <w:r w:rsidR="00C663A6" w:rsidRPr="0005167B">
        <w:rPr>
          <w:rFonts w:eastAsia="나눔명조" w:hint="eastAsia"/>
          <w:sz w:val="20"/>
          <w:szCs w:val="22"/>
        </w:rPr>
        <w:t>성과를</w:t>
      </w:r>
      <w:r w:rsidR="00C663A6" w:rsidRPr="0005167B">
        <w:rPr>
          <w:rFonts w:eastAsia="나눔명조" w:hint="eastAsia"/>
          <w:sz w:val="20"/>
          <w:szCs w:val="22"/>
        </w:rPr>
        <w:t xml:space="preserve"> </w:t>
      </w:r>
      <w:r w:rsidR="00C663A6" w:rsidRPr="0005167B">
        <w:rPr>
          <w:rFonts w:eastAsia="나눔명조" w:hint="eastAsia"/>
          <w:sz w:val="20"/>
          <w:szCs w:val="22"/>
        </w:rPr>
        <w:t>달성하기</w:t>
      </w:r>
      <w:r w:rsidR="00C663A6" w:rsidRPr="0005167B">
        <w:rPr>
          <w:rFonts w:eastAsia="나눔명조" w:hint="eastAsia"/>
          <w:sz w:val="20"/>
          <w:szCs w:val="22"/>
        </w:rPr>
        <w:t xml:space="preserve"> </w:t>
      </w:r>
      <w:r w:rsidR="00C663A6" w:rsidRPr="0005167B">
        <w:rPr>
          <w:rFonts w:eastAsia="나눔명조" w:hint="eastAsia"/>
          <w:sz w:val="20"/>
          <w:szCs w:val="22"/>
        </w:rPr>
        <w:t>위해</w:t>
      </w:r>
      <w:r w:rsidR="00C663A6" w:rsidRPr="0005167B">
        <w:rPr>
          <w:rFonts w:eastAsia="나눔명조" w:hint="eastAsia"/>
          <w:sz w:val="20"/>
          <w:szCs w:val="22"/>
        </w:rPr>
        <w:t xml:space="preserve"> </w:t>
      </w:r>
      <w:r w:rsidR="00C663A6">
        <w:rPr>
          <w:rFonts w:eastAsia="나눔명조" w:hint="eastAsia"/>
          <w:sz w:val="20"/>
          <w:szCs w:val="22"/>
        </w:rPr>
        <w:t>구성원을</w:t>
      </w:r>
      <w:r w:rsidR="00C663A6" w:rsidRPr="0005167B">
        <w:rPr>
          <w:rFonts w:eastAsia="나눔명조" w:hint="eastAsia"/>
          <w:sz w:val="20"/>
          <w:szCs w:val="22"/>
        </w:rPr>
        <w:t xml:space="preserve"> </w:t>
      </w:r>
      <w:r w:rsidR="00C663A6" w:rsidRPr="0005167B">
        <w:rPr>
          <w:rFonts w:eastAsia="나눔명조" w:hint="eastAsia"/>
          <w:sz w:val="20"/>
          <w:szCs w:val="22"/>
        </w:rPr>
        <w:t>자극하고</w:t>
      </w:r>
      <w:r w:rsidR="00C663A6" w:rsidRPr="0005167B">
        <w:rPr>
          <w:rFonts w:eastAsia="나눔명조" w:hint="eastAsia"/>
          <w:sz w:val="20"/>
          <w:szCs w:val="22"/>
        </w:rPr>
        <w:t xml:space="preserve"> </w:t>
      </w:r>
      <w:r w:rsidR="00C663A6" w:rsidRPr="0005167B">
        <w:rPr>
          <w:rFonts w:eastAsia="나눔명조" w:hint="eastAsia"/>
          <w:sz w:val="20"/>
          <w:szCs w:val="22"/>
        </w:rPr>
        <w:t>고무</w:t>
      </w:r>
      <w:r w:rsidR="005E4888">
        <w:rPr>
          <w:rFonts w:eastAsia="나눔명조" w:hint="eastAsia"/>
          <w:sz w:val="20"/>
          <w:szCs w:val="22"/>
        </w:rPr>
        <w:t>시키는</w:t>
      </w:r>
      <w:r w:rsidR="00C663A6" w:rsidRPr="0005167B">
        <w:rPr>
          <w:rFonts w:eastAsia="나눔명조" w:hint="eastAsia"/>
          <w:sz w:val="20"/>
          <w:szCs w:val="22"/>
        </w:rPr>
        <w:t xml:space="preserve"> </w:t>
      </w:r>
      <w:r w:rsidR="00C663A6" w:rsidRPr="0005167B">
        <w:rPr>
          <w:rFonts w:eastAsia="나눔명조" w:hint="eastAsia"/>
          <w:sz w:val="20"/>
          <w:szCs w:val="22"/>
        </w:rPr>
        <w:t>리더십이</w:t>
      </w:r>
      <w:r w:rsidR="005E4888">
        <w:rPr>
          <w:rFonts w:eastAsia="나눔명조" w:hint="eastAsia"/>
          <w:sz w:val="20"/>
          <w:szCs w:val="22"/>
        </w:rPr>
        <w:t>며</w:t>
      </w:r>
      <w:r w:rsidR="005E4888">
        <w:rPr>
          <w:rFonts w:eastAsia="나눔명조" w:hint="eastAsia"/>
          <w:sz w:val="20"/>
          <w:szCs w:val="22"/>
        </w:rPr>
        <w:t>,</w:t>
      </w:r>
      <w:r w:rsidR="005E4888">
        <w:rPr>
          <w:rFonts w:eastAsia="나눔명조"/>
          <w:sz w:val="20"/>
          <w:szCs w:val="22"/>
        </w:rPr>
        <w:t xml:space="preserve"> </w:t>
      </w:r>
      <w:r w:rsidR="00613E8F">
        <w:rPr>
          <w:rFonts w:eastAsia="나눔명조" w:hint="eastAsia"/>
          <w:sz w:val="20"/>
          <w:szCs w:val="22"/>
        </w:rPr>
        <w:t>카리스마</w:t>
      </w:r>
      <w:r w:rsidR="00613E8F">
        <w:rPr>
          <w:rFonts w:eastAsia="나눔명조" w:hint="eastAsia"/>
          <w:sz w:val="20"/>
          <w:szCs w:val="22"/>
        </w:rPr>
        <w:t>(</w:t>
      </w:r>
      <w:r w:rsidR="00613E8F">
        <w:rPr>
          <w:rFonts w:eastAsia="나눔명조"/>
          <w:sz w:val="20"/>
          <w:szCs w:val="22"/>
        </w:rPr>
        <w:t>charisma)</w:t>
      </w:r>
      <w:r w:rsidR="005E4888" w:rsidRPr="0005167B">
        <w:rPr>
          <w:rFonts w:eastAsia="나눔명조" w:hint="eastAsia"/>
          <w:sz w:val="20"/>
          <w:szCs w:val="22"/>
        </w:rPr>
        <w:t xml:space="preserve">, </w:t>
      </w:r>
      <w:r w:rsidR="005E4888" w:rsidRPr="0005167B">
        <w:rPr>
          <w:rFonts w:eastAsia="나눔명조" w:hint="eastAsia"/>
          <w:sz w:val="20"/>
          <w:szCs w:val="22"/>
        </w:rPr>
        <w:t>지적</w:t>
      </w:r>
      <w:r w:rsidR="005E4888" w:rsidRPr="0005167B">
        <w:rPr>
          <w:rFonts w:eastAsia="나눔명조" w:hint="eastAsia"/>
          <w:sz w:val="20"/>
          <w:szCs w:val="22"/>
        </w:rPr>
        <w:t xml:space="preserve"> </w:t>
      </w:r>
      <w:r w:rsidR="005E4888" w:rsidRPr="0005167B">
        <w:rPr>
          <w:rFonts w:eastAsia="나눔명조" w:hint="eastAsia"/>
          <w:sz w:val="20"/>
          <w:szCs w:val="22"/>
        </w:rPr>
        <w:t>자극</w:t>
      </w:r>
      <w:r w:rsidR="00613E8F">
        <w:rPr>
          <w:rFonts w:eastAsia="나눔명조" w:hint="eastAsia"/>
          <w:sz w:val="20"/>
          <w:szCs w:val="22"/>
        </w:rPr>
        <w:t>(</w:t>
      </w:r>
      <w:r w:rsidR="00613E8F">
        <w:rPr>
          <w:rFonts w:eastAsia="나눔명조"/>
          <w:sz w:val="20"/>
          <w:szCs w:val="22"/>
        </w:rPr>
        <w:t>intellectual stimulation)</w:t>
      </w:r>
      <w:r w:rsidR="005E4888" w:rsidRPr="0005167B">
        <w:rPr>
          <w:rFonts w:eastAsia="나눔명조" w:hint="eastAsia"/>
          <w:sz w:val="20"/>
          <w:szCs w:val="22"/>
        </w:rPr>
        <w:t xml:space="preserve">, </w:t>
      </w:r>
      <w:r w:rsidR="005E4888" w:rsidRPr="0005167B">
        <w:rPr>
          <w:rFonts w:eastAsia="나눔명조" w:hint="eastAsia"/>
          <w:sz w:val="20"/>
          <w:szCs w:val="22"/>
        </w:rPr>
        <w:t>개</w:t>
      </w:r>
      <w:r w:rsidR="00613E8F">
        <w:rPr>
          <w:rFonts w:eastAsia="나눔명조" w:hint="eastAsia"/>
          <w:sz w:val="20"/>
          <w:szCs w:val="22"/>
        </w:rPr>
        <w:t>별적</w:t>
      </w:r>
      <w:r w:rsidR="00613E8F">
        <w:rPr>
          <w:rFonts w:eastAsia="나눔명조"/>
          <w:sz w:val="20"/>
          <w:szCs w:val="22"/>
        </w:rPr>
        <w:t xml:space="preserve"> </w:t>
      </w:r>
      <w:r w:rsidR="00613E8F">
        <w:rPr>
          <w:rFonts w:eastAsia="나눔명조" w:hint="eastAsia"/>
          <w:sz w:val="20"/>
          <w:szCs w:val="22"/>
        </w:rPr>
        <w:t>고려</w:t>
      </w:r>
      <w:r w:rsidR="00613E8F">
        <w:rPr>
          <w:rFonts w:eastAsia="나눔명조" w:hint="eastAsia"/>
          <w:sz w:val="20"/>
          <w:szCs w:val="22"/>
        </w:rPr>
        <w:t>(</w:t>
      </w:r>
      <w:r w:rsidR="00613E8F">
        <w:rPr>
          <w:rFonts w:eastAsia="나눔명조"/>
          <w:sz w:val="20"/>
          <w:szCs w:val="22"/>
        </w:rPr>
        <w:t>individual consideration)</w:t>
      </w:r>
      <w:r w:rsidR="005E4888" w:rsidRPr="0005167B">
        <w:rPr>
          <w:rFonts w:eastAsia="나눔명조" w:hint="eastAsia"/>
          <w:sz w:val="20"/>
          <w:szCs w:val="22"/>
        </w:rPr>
        <w:t xml:space="preserve">, </w:t>
      </w:r>
      <w:r w:rsidR="00613E8F">
        <w:rPr>
          <w:rFonts w:eastAsia="나눔명조" w:hint="eastAsia"/>
          <w:sz w:val="20"/>
          <w:szCs w:val="22"/>
        </w:rPr>
        <w:t>그리고</w:t>
      </w:r>
      <w:r w:rsidR="00613E8F">
        <w:rPr>
          <w:rFonts w:eastAsia="나눔명조" w:hint="eastAsia"/>
          <w:sz w:val="20"/>
          <w:szCs w:val="22"/>
        </w:rPr>
        <w:t xml:space="preserve"> </w:t>
      </w:r>
      <w:r w:rsidR="005E4888" w:rsidRPr="0005167B">
        <w:rPr>
          <w:rFonts w:eastAsia="나눔명조" w:hint="eastAsia"/>
          <w:sz w:val="20"/>
          <w:szCs w:val="22"/>
        </w:rPr>
        <w:t>영감</w:t>
      </w:r>
      <w:r w:rsidR="00613E8F">
        <w:rPr>
          <w:rFonts w:eastAsia="나눔명조" w:hint="eastAsia"/>
          <w:sz w:val="20"/>
          <w:szCs w:val="22"/>
        </w:rPr>
        <w:t>을</w:t>
      </w:r>
      <w:r w:rsidR="00613E8F">
        <w:rPr>
          <w:rFonts w:eastAsia="나눔명조" w:hint="eastAsia"/>
          <w:sz w:val="20"/>
          <w:szCs w:val="22"/>
        </w:rPr>
        <w:t xml:space="preserve"> </w:t>
      </w:r>
      <w:r w:rsidR="00613E8F">
        <w:rPr>
          <w:rFonts w:eastAsia="나눔명조" w:hint="eastAsia"/>
          <w:sz w:val="20"/>
          <w:szCs w:val="22"/>
        </w:rPr>
        <w:t>주는</w:t>
      </w:r>
      <w:r w:rsidR="00613E8F">
        <w:rPr>
          <w:rFonts w:eastAsia="나눔명조" w:hint="eastAsia"/>
          <w:sz w:val="20"/>
          <w:szCs w:val="22"/>
        </w:rPr>
        <w:t xml:space="preserve"> </w:t>
      </w:r>
      <w:r w:rsidR="00613E8F">
        <w:rPr>
          <w:rFonts w:eastAsia="나눔명조" w:hint="eastAsia"/>
          <w:sz w:val="20"/>
          <w:szCs w:val="22"/>
        </w:rPr>
        <w:t>동기</w:t>
      </w:r>
      <w:r w:rsidR="00613E8F">
        <w:rPr>
          <w:rFonts w:eastAsia="나눔명조" w:hint="eastAsia"/>
          <w:sz w:val="20"/>
          <w:szCs w:val="22"/>
        </w:rPr>
        <w:t>(</w:t>
      </w:r>
      <w:r w:rsidR="00613E8F">
        <w:rPr>
          <w:rFonts w:eastAsia="나눔명조"/>
          <w:sz w:val="20"/>
          <w:szCs w:val="22"/>
        </w:rPr>
        <w:t>inspirational motivation)</w:t>
      </w:r>
      <w:r w:rsidR="005E4888">
        <w:rPr>
          <w:rFonts w:eastAsia="나눔명조"/>
          <w:sz w:val="20"/>
          <w:szCs w:val="22"/>
        </w:rPr>
        <w:t xml:space="preserve"> </w:t>
      </w:r>
      <w:r w:rsidR="005E4888">
        <w:rPr>
          <w:rFonts w:eastAsia="나눔명조" w:hint="eastAsia"/>
          <w:sz w:val="20"/>
          <w:szCs w:val="22"/>
        </w:rPr>
        <w:t>등</w:t>
      </w:r>
      <w:r w:rsidR="005E4888">
        <w:rPr>
          <w:rFonts w:eastAsia="나눔명조" w:hint="eastAsia"/>
          <w:sz w:val="20"/>
          <w:szCs w:val="22"/>
        </w:rPr>
        <w:t xml:space="preserve"> </w:t>
      </w:r>
      <w:r w:rsidR="005E4888">
        <w:rPr>
          <w:rFonts w:eastAsia="나눔명조" w:hint="eastAsia"/>
          <w:sz w:val="20"/>
          <w:szCs w:val="22"/>
        </w:rPr>
        <w:t>네가지</w:t>
      </w:r>
      <w:r w:rsidR="005E4888">
        <w:rPr>
          <w:rFonts w:eastAsia="나눔명조" w:hint="eastAsia"/>
          <w:sz w:val="20"/>
          <w:szCs w:val="22"/>
        </w:rPr>
        <w:t xml:space="preserve"> </w:t>
      </w:r>
      <w:r w:rsidR="00613E8F">
        <w:rPr>
          <w:rFonts w:eastAsia="나눔명조" w:hint="eastAsia"/>
          <w:sz w:val="20"/>
          <w:szCs w:val="22"/>
        </w:rPr>
        <w:t>구성</w:t>
      </w:r>
      <w:r w:rsidR="00613E8F">
        <w:rPr>
          <w:rFonts w:eastAsia="나눔명조"/>
          <w:sz w:val="20"/>
          <w:szCs w:val="22"/>
        </w:rPr>
        <w:t xml:space="preserve"> </w:t>
      </w:r>
      <w:r w:rsidR="00613E8F">
        <w:rPr>
          <w:rFonts w:eastAsia="나눔명조" w:hint="eastAsia"/>
          <w:sz w:val="20"/>
          <w:szCs w:val="22"/>
        </w:rPr>
        <w:t>요소가</w:t>
      </w:r>
      <w:r w:rsidR="00613E8F">
        <w:rPr>
          <w:rFonts w:eastAsia="나눔명조" w:hint="eastAsia"/>
          <w:sz w:val="20"/>
          <w:szCs w:val="22"/>
        </w:rPr>
        <w:t xml:space="preserve"> </w:t>
      </w:r>
      <w:r w:rsidR="00613E8F">
        <w:rPr>
          <w:rFonts w:eastAsia="나눔명조" w:hint="eastAsia"/>
          <w:sz w:val="20"/>
          <w:szCs w:val="22"/>
        </w:rPr>
        <w:t>있다</w:t>
      </w:r>
      <w:r w:rsidR="007354E2">
        <w:rPr>
          <w:rFonts w:eastAsia="나눔명조"/>
          <w:sz w:val="20"/>
          <w:szCs w:val="22"/>
        </w:rPr>
        <w:fldChar w:fldCharType="begin"/>
      </w:r>
      <w:r w:rsidR="005302F9">
        <w:rPr>
          <w:rFonts w:eastAsia="나눔명조"/>
          <w:sz w:val="20"/>
          <w:szCs w:val="22"/>
        </w:rPr>
        <w:instrText xml:space="preserve"> ADDIN ZOTERO_ITEM CSL_CITATION {"citationID":"2DBXxaGf","properties":{"formattedCitation":"(Oberfield 2012; Robbins and Coulter 2007; Trottier, Tracey, and Wang 2008)","plainCitation":"(Oberfield 2012; Robbins and Coulter 2007; Trottier, Tracey, and Wang 2008)","noteIndex":0},"citationItems":[{"id":1508,"uris":["http://zotero.org/users/5210800/items/FVT8IR7U"],"uri":["http://zotero.org/users/5210800/items/FVT8IR7U"],"itemData":{"id":1508,"type":"article-journal","container-title":"Journal of Public Administration Research and Theory","issue":"2","note":"Citation Key: Oberfield2012\ntex.date-added: 2021-09-30 15:32:00 -0400\ntex.date-modified: 2021-09-30 15:32:40 -0400","page":"407-429","title":"Public management in time: A longitudinal examination of the full range of leadership theory","volume":"24","author":[{"family":"Oberfield","given":"Zachary W."}],"issued":{"date-parts":[["2012"]]}}},{"id":1498,"uris":["http://zotero.org/users/5210800/items/6E3PZD6W"],"uri":["http://zotero.org/users/5210800/items/6E3PZD6W"],"itemData":{"id":1498,"type":"book","edition":"9","event-place":"London","note":"Citation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P."},{"family":"Coulter","given":"Mary"}],"issued":{"date-parts":[["2007"]]}}},{"id":1497,"uris":["http://zotero.org/users/5210800/items/QCUNVD85"],"uri":["http://zotero.org/users/5210800/items/QCUNVD85"],"itemData":{"id":1497,"type":"article-journal","container-title":"Public Administration Review","issue":"2","note":"Citation Key: Trottieretal2008\ntex.date-added: 2021-09-30 15:43:12 -0400\ntex.date-modified: 2021-09-30 15:43:52 -0400","page":"319-333","title":"Examining the nature and significance of leadership in government organizations","volume":"68","author":[{"literal":"Trottier"},{"family":"Tracey","given":"Montgomery Van Wart"},{"family":"Wang","given":"XiaoHu"}],"issued":{"date-parts":[["2008"]]}}}],"schema":"https://github.com/citation-style-language/schema/raw/master/csl-citation.json"} </w:instrText>
      </w:r>
      <w:r w:rsidR="007354E2">
        <w:rPr>
          <w:rFonts w:eastAsia="나눔명조"/>
          <w:sz w:val="20"/>
          <w:szCs w:val="22"/>
        </w:rPr>
        <w:fldChar w:fldCharType="separate"/>
      </w:r>
      <w:r w:rsidR="00D0563E" w:rsidRPr="00D0563E">
        <w:rPr>
          <w:sz w:val="20"/>
        </w:rPr>
        <w:t>(Oberfield 2012; Robbins and Coulter 2007; Trottier, Tracey, and Wang 2008)</w:t>
      </w:r>
      <w:r w:rsidR="007354E2">
        <w:rPr>
          <w:rFonts w:eastAsia="나눔명조"/>
          <w:sz w:val="20"/>
          <w:szCs w:val="22"/>
        </w:rPr>
        <w:fldChar w:fldCharType="end"/>
      </w:r>
      <w:del w:id="636" w:author="Park, Sanghoon" w:date="2021-10-01T01:04:00Z">
        <w:r w:rsidR="005E4888" w:rsidRPr="0005167B" w:rsidDel="007354E2">
          <w:rPr>
            <w:rFonts w:eastAsia="나눔명조" w:hint="eastAsia"/>
            <w:sz w:val="20"/>
            <w:szCs w:val="22"/>
          </w:rPr>
          <w:delText>(Oberfield 2012; Trottier, Van Wart, Wang 2008</w:delText>
        </w:r>
        <w:r w:rsidR="005E4888" w:rsidDel="007354E2">
          <w:rPr>
            <w:rFonts w:eastAsia="나눔명조"/>
            <w:sz w:val="20"/>
            <w:szCs w:val="22"/>
          </w:rPr>
          <w:delText xml:space="preserve">; </w:delText>
        </w:r>
        <w:r w:rsidR="00C663A6" w:rsidRPr="0005167B" w:rsidDel="007354E2">
          <w:rPr>
            <w:rFonts w:eastAsia="나눔명조" w:hint="eastAsia"/>
            <w:sz w:val="20"/>
            <w:szCs w:val="22"/>
          </w:rPr>
          <w:delText>Robbins and Coulter, 2007</w:delText>
        </w:r>
      </w:del>
      <w:ins w:id="637" w:author="Park, Sanghoon" w:date="2021-10-01T01:04:00Z">
        <w:r w:rsidR="007354E2">
          <w:rPr>
            <w:rFonts w:eastAsia="나눔명조"/>
            <w:sz w:val="20"/>
            <w:szCs w:val="22"/>
          </w:rPr>
          <w:t>.</w:t>
        </w:r>
      </w:ins>
      <w:del w:id="638" w:author="Park, Sanghoon" w:date="2021-10-01T01:04:00Z">
        <w:r w:rsidR="00C663A6" w:rsidRPr="0005167B" w:rsidDel="007354E2">
          <w:rPr>
            <w:rFonts w:eastAsia="나눔명조" w:hint="eastAsia"/>
            <w:sz w:val="20"/>
            <w:szCs w:val="22"/>
          </w:rPr>
          <w:delText>)</w:delText>
        </w:r>
      </w:del>
      <w:r w:rsidR="00C663A6" w:rsidRPr="0005167B">
        <w:rPr>
          <w:rFonts w:eastAsia="나눔명조" w:hint="eastAsia"/>
          <w:sz w:val="20"/>
          <w:szCs w:val="22"/>
        </w:rPr>
        <w:t xml:space="preserve"> </w:t>
      </w:r>
      <w:r w:rsidR="00C663A6">
        <w:rPr>
          <w:rFonts w:eastAsia="나눔명조" w:hint="eastAsia"/>
          <w:sz w:val="20"/>
          <w:szCs w:val="22"/>
        </w:rPr>
        <w:t>변혁적</w:t>
      </w:r>
      <w:r w:rsidR="00C663A6">
        <w:rPr>
          <w:rFonts w:eastAsia="나눔명조" w:hint="eastAsia"/>
          <w:sz w:val="20"/>
          <w:szCs w:val="22"/>
        </w:rPr>
        <w:t xml:space="preserve"> </w:t>
      </w:r>
      <w:r w:rsidR="00C663A6">
        <w:rPr>
          <w:rFonts w:eastAsia="나눔명조" w:hint="eastAsia"/>
          <w:sz w:val="20"/>
          <w:szCs w:val="22"/>
        </w:rPr>
        <w:t>리더십</w:t>
      </w:r>
      <w:r w:rsidR="00AB445F">
        <w:rPr>
          <w:rFonts w:eastAsia="나눔명조" w:hint="eastAsia"/>
          <w:sz w:val="20"/>
          <w:szCs w:val="22"/>
        </w:rPr>
        <w:t>이</w:t>
      </w:r>
      <w:r w:rsidR="00AB445F">
        <w:rPr>
          <w:rFonts w:eastAsia="나눔명조" w:hint="eastAsia"/>
          <w:sz w:val="20"/>
          <w:szCs w:val="22"/>
        </w:rPr>
        <w:t xml:space="preserve"> </w:t>
      </w:r>
      <w:r w:rsidR="00AB445F">
        <w:rPr>
          <w:rFonts w:eastAsia="나눔명조" w:hint="eastAsia"/>
          <w:sz w:val="20"/>
          <w:szCs w:val="22"/>
        </w:rPr>
        <w:t>존재하는</w:t>
      </w:r>
      <w:r w:rsidR="00AB445F">
        <w:rPr>
          <w:rFonts w:eastAsia="나눔명조" w:hint="eastAsia"/>
          <w:sz w:val="20"/>
          <w:szCs w:val="22"/>
        </w:rPr>
        <w:t xml:space="preserve"> </w:t>
      </w:r>
      <w:r w:rsidR="00AB445F">
        <w:rPr>
          <w:rFonts w:eastAsia="나눔명조" w:hint="eastAsia"/>
          <w:sz w:val="20"/>
          <w:szCs w:val="22"/>
        </w:rPr>
        <w:t>기관에서는</w:t>
      </w:r>
      <w:r w:rsidR="00AB445F">
        <w:rPr>
          <w:rFonts w:eastAsia="나눔명조"/>
          <w:sz w:val="20"/>
          <w:szCs w:val="22"/>
        </w:rPr>
        <w:t>,</w:t>
      </w:r>
      <w:r w:rsidR="00C663A6">
        <w:rPr>
          <w:rFonts w:eastAsia="나눔명조" w:hint="eastAsia"/>
          <w:sz w:val="20"/>
          <w:szCs w:val="22"/>
        </w:rPr>
        <w:t xml:space="preserve"> </w:t>
      </w:r>
      <w:r w:rsidR="00C663A6">
        <w:rPr>
          <w:rFonts w:eastAsia="나눔명조" w:hint="eastAsia"/>
          <w:sz w:val="20"/>
          <w:szCs w:val="22"/>
        </w:rPr>
        <w:t>리더가</w:t>
      </w:r>
      <w:r w:rsidR="00C663A6">
        <w:rPr>
          <w:rFonts w:eastAsia="나눔명조" w:hint="eastAsia"/>
          <w:sz w:val="20"/>
          <w:szCs w:val="22"/>
        </w:rPr>
        <w:t xml:space="preserve"> </w:t>
      </w:r>
      <w:r w:rsidR="00AB445F">
        <w:rPr>
          <w:rFonts w:eastAsia="나눔명조" w:hint="eastAsia"/>
          <w:sz w:val="20"/>
          <w:szCs w:val="22"/>
        </w:rPr>
        <w:t>조직</w:t>
      </w:r>
      <w:r w:rsidR="00C663A6" w:rsidRPr="0005167B">
        <w:rPr>
          <w:rFonts w:eastAsia="나눔명조" w:hint="eastAsia"/>
          <w:sz w:val="20"/>
          <w:szCs w:val="22"/>
        </w:rPr>
        <w:t xml:space="preserve"> </w:t>
      </w:r>
      <w:r w:rsidR="00C663A6">
        <w:rPr>
          <w:rFonts w:eastAsia="나눔명조" w:hint="eastAsia"/>
          <w:sz w:val="20"/>
          <w:szCs w:val="22"/>
        </w:rPr>
        <w:t>구성원들</w:t>
      </w:r>
      <w:r w:rsidR="00C663A6" w:rsidRPr="0005167B">
        <w:rPr>
          <w:rFonts w:eastAsia="나눔명조" w:hint="eastAsia"/>
          <w:sz w:val="20"/>
          <w:szCs w:val="22"/>
        </w:rPr>
        <w:t>의</w:t>
      </w:r>
      <w:r w:rsidR="00C663A6" w:rsidRPr="0005167B">
        <w:rPr>
          <w:rFonts w:eastAsia="나눔명조" w:hint="eastAsia"/>
          <w:sz w:val="20"/>
          <w:szCs w:val="22"/>
        </w:rPr>
        <w:t xml:space="preserve"> </w:t>
      </w:r>
      <w:r w:rsidR="00C663A6" w:rsidRPr="0005167B">
        <w:rPr>
          <w:rFonts w:eastAsia="나눔명조" w:hint="eastAsia"/>
          <w:sz w:val="20"/>
          <w:szCs w:val="22"/>
        </w:rPr>
        <w:t>관심과</w:t>
      </w:r>
      <w:r w:rsidR="00C663A6" w:rsidRPr="0005167B">
        <w:rPr>
          <w:rFonts w:eastAsia="나눔명조" w:hint="eastAsia"/>
          <w:sz w:val="20"/>
          <w:szCs w:val="22"/>
        </w:rPr>
        <w:t xml:space="preserve"> </w:t>
      </w:r>
      <w:r w:rsidR="00C663A6" w:rsidRPr="0005167B">
        <w:rPr>
          <w:rFonts w:eastAsia="나눔명조" w:hint="eastAsia"/>
          <w:sz w:val="20"/>
          <w:szCs w:val="22"/>
        </w:rPr>
        <w:t>발전적</w:t>
      </w:r>
      <w:r w:rsidR="00C663A6" w:rsidRPr="0005167B">
        <w:rPr>
          <w:rFonts w:eastAsia="나눔명조" w:hint="eastAsia"/>
          <w:sz w:val="20"/>
          <w:szCs w:val="22"/>
        </w:rPr>
        <w:t xml:space="preserve"> </w:t>
      </w:r>
      <w:r w:rsidR="00C663A6" w:rsidRPr="0005167B">
        <w:rPr>
          <w:rFonts w:eastAsia="나눔명조" w:hint="eastAsia"/>
          <w:sz w:val="20"/>
          <w:szCs w:val="22"/>
        </w:rPr>
        <w:t>요구에</w:t>
      </w:r>
      <w:r w:rsidR="00C663A6" w:rsidRPr="0005167B">
        <w:rPr>
          <w:rFonts w:eastAsia="나눔명조" w:hint="eastAsia"/>
          <w:sz w:val="20"/>
          <w:szCs w:val="22"/>
        </w:rPr>
        <w:t xml:space="preserve"> </w:t>
      </w:r>
      <w:r w:rsidR="00C663A6" w:rsidRPr="0005167B">
        <w:rPr>
          <w:rFonts w:eastAsia="나눔명조" w:hint="eastAsia"/>
          <w:sz w:val="20"/>
          <w:szCs w:val="22"/>
        </w:rPr>
        <w:t>주목</w:t>
      </w:r>
      <w:r w:rsidR="00AC17C9">
        <w:rPr>
          <w:rFonts w:eastAsia="나눔명조" w:hint="eastAsia"/>
          <w:sz w:val="20"/>
          <w:szCs w:val="22"/>
        </w:rPr>
        <w:t>한다</w:t>
      </w:r>
      <w:r w:rsidR="00AC17C9">
        <w:rPr>
          <w:rFonts w:eastAsia="나눔명조"/>
          <w:sz w:val="20"/>
          <w:szCs w:val="22"/>
        </w:rPr>
        <w:t>.</w:t>
      </w:r>
      <w:r w:rsidR="00C663A6" w:rsidRPr="0005167B">
        <w:rPr>
          <w:rFonts w:eastAsia="나눔명조" w:hint="eastAsia"/>
          <w:sz w:val="20"/>
          <w:szCs w:val="22"/>
        </w:rPr>
        <w:t xml:space="preserve"> </w:t>
      </w:r>
      <w:r w:rsidR="00AC17C9">
        <w:rPr>
          <w:rFonts w:eastAsia="나눔명조" w:hint="eastAsia"/>
          <w:sz w:val="20"/>
          <w:szCs w:val="22"/>
        </w:rPr>
        <w:t>또한</w:t>
      </w:r>
      <w:r w:rsidR="00AC17C9">
        <w:rPr>
          <w:rFonts w:eastAsia="나눔명조" w:hint="eastAsia"/>
          <w:sz w:val="20"/>
          <w:szCs w:val="22"/>
        </w:rPr>
        <w:t xml:space="preserve"> </w:t>
      </w:r>
      <w:r w:rsidR="00C663A6">
        <w:rPr>
          <w:rFonts w:eastAsia="나눔명조" w:hint="eastAsia"/>
          <w:sz w:val="20"/>
          <w:szCs w:val="22"/>
        </w:rPr>
        <w:t>기존</w:t>
      </w:r>
      <w:r w:rsidR="00C663A6">
        <w:rPr>
          <w:rFonts w:eastAsia="나눔명조" w:hint="eastAsia"/>
          <w:sz w:val="20"/>
          <w:szCs w:val="22"/>
        </w:rPr>
        <w:t xml:space="preserve"> </w:t>
      </w:r>
      <w:r w:rsidR="00C663A6" w:rsidRPr="00503FA7">
        <w:rPr>
          <w:rFonts w:eastAsia="나눔명조" w:hint="eastAsia"/>
          <w:sz w:val="20"/>
          <w:szCs w:val="22"/>
        </w:rPr>
        <w:t>문제를</w:t>
      </w:r>
      <w:r w:rsidR="00C663A6" w:rsidRPr="00503FA7">
        <w:rPr>
          <w:rFonts w:eastAsia="나눔명조" w:hint="eastAsia"/>
          <w:sz w:val="20"/>
          <w:szCs w:val="22"/>
        </w:rPr>
        <w:t xml:space="preserve"> </w:t>
      </w:r>
      <w:r w:rsidR="00C663A6" w:rsidRPr="00503FA7">
        <w:rPr>
          <w:rFonts w:eastAsia="나눔명조" w:hint="eastAsia"/>
          <w:sz w:val="20"/>
          <w:szCs w:val="22"/>
        </w:rPr>
        <w:t>타개하고</w:t>
      </w:r>
      <w:r w:rsidR="00C663A6" w:rsidRPr="00503FA7">
        <w:rPr>
          <w:rFonts w:eastAsia="나눔명조" w:hint="eastAsia"/>
          <w:sz w:val="20"/>
          <w:szCs w:val="22"/>
        </w:rPr>
        <w:t xml:space="preserve"> </w:t>
      </w:r>
      <w:r w:rsidR="00C663A6" w:rsidRPr="00503FA7">
        <w:rPr>
          <w:rFonts w:eastAsia="나눔명조" w:hint="eastAsia"/>
          <w:sz w:val="20"/>
          <w:szCs w:val="22"/>
        </w:rPr>
        <w:t>상황을</w:t>
      </w:r>
      <w:r w:rsidR="00C663A6" w:rsidRPr="00503FA7">
        <w:rPr>
          <w:rFonts w:eastAsia="나눔명조" w:hint="eastAsia"/>
          <w:sz w:val="20"/>
          <w:szCs w:val="22"/>
        </w:rPr>
        <w:t xml:space="preserve"> </w:t>
      </w:r>
      <w:r w:rsidR="00C663A6" w:rsidRPr="00503FA7">
        <w:rPr>
          <w:rFonts w:eastAsia="나눔명조" w:hint="eastAsia"/>
          <w:sz w:val="20"/>
          <w:szCs w:val="22"/>
        </w:rPr>
        <w:t>변화시</w:t>
      </w:r>
      <w:r w:rsidR="00AC17C9">
        <w:rPr>
          <w:rFonts w:eastAsia="나눔명조" w:hint="eastAsia"/>
          <w:sz w:val="20"/>
          <w:szCs w:val="22"/>
        </w:rPr>
        <w:t>켜</w:t>
      </w:r>
      <w:r w:rsidR="00C663A6" w:rsidRPr="00503FA7">
        <w:rPr>
          <w:rFonts w:eastAsia="나눔명조" w:hint="eastAsia"/>
          <w:sz w:val="20"/>
          <w:szCs w:val="22"/>
        </w:rPr>
        <w:t xml:space="preserve"> </w:t>
      </w:r>
      <w:r w:rsidR="00C663A6">
        <w:rPr>
          <w:rFonts w:eastAsia="나눔명조" w:hint="eastAsia"/>
          <w:sz w:val="20"/>
          <w:szCs w:val="22"/>
        </w:rPr>
        <w:t>구성원</w:t>
      </w:r>
      <w:r w:rsidR="00C663A6" w:rsidRPr="00503FA7">
        <w:rPr>
          <w:rFonts w:eastAsia="나눔명조" w:hint="eastAsia"/>
          <w:sz w:val="20"/>
          <w:szCs w:val="22"/>
        </w:rPr>
        <w:t>들의</w:t>
      </w:r>
      <w:r w:rsidR="00C663A6" w:rsidRPr="00503FA7">
        <w:rPr>
          <w:rFonts w:eastAsia="나눔명조" w:hint="eastAsia"/>
          <w:sz w:val="20"/>
          <w:szCs w:val="22"/>
        </w:rPr>
        <w:t xml:space="preserve"> </w:t>
      </w:r>
      <w:r w:rsidR="00C663A6" w:rsidRPr="00503FA7">
        <w:rPr>
          <w:rFonts w:eastAsia="나눔명조" w:hint="eastAsia"/>
          <w:sz w:val="20"/>
          <w:szCs w:val="22"/>
        </w:rPr>
        <w:t>문제의식</w:t>
      </w:r>
      <w:r w:rsidR="005E4888">
        <w:rPr>
          <w:rFonts w:eastAsia="나눔명조" w:hint="eastAsia"/>
          <w:sz w:val="20"/>
          <w:szCs w:val="22"/>
        </w:rPr>
        <w:t>을</w:t>
      </w:r>
      <w:r w:rsidR="005E4888">
        <w:rPr>
          <w:rFonts w:eastAsia="나눔명조" w:hint="eastAsia"/>
          <w:sz w:val="20"/>
          <w:szCs w:val="22"/>
        </w:rPr>
        <w:t xml:space="preserve"> </w:t>
      </w:r>
      <w:r w:rsidR="005E4888">
        <w:rPr>
          <w:rFonts w:eastAsia="나눔명조" w:hint="eastAsia"/>
          <w:sz w:val="20"/>
          <w:szCs w:val="22"/>
        </w:rPr>
        <w:t>추동하고</w:t>
      </w:r>
      <w:r w:rsidR="005E4888">
        <w:rPr>
          <w:rFonts w:eastAsia="나눔명조" w:hint="eastAsia"/>
          <w:sz w:val="20"/>
          <w:szCs w:val="22"/>
        </w:rPr>
        <w:t>,</w:t>
      </w:r>
      <w:r w:rsidR="005E4888">
        <w:rPr>
          <w:rFonts w:eastAsia="나눔명조"/>
          <w:sz w:val="20"/>
          <w:szCs w:val="22"/>
        </w:rPr>
        <w:t xml:space="preserve"> </w:t>
      </w:r>
      <w:r w:rsidR="005E4888">
        <w:rPr>
          <w:rFonts w:eastAsia="나눔명조" w:hint="eastAsia"/>
          <w:sz w:val="20"/>
          <w:szCs w:val="22"/>
        </w:rPr>
        <w:t>나아가</w:t>
      </w:r>
      <w:r w:rsidR="005E4888">
        <w:rPr>
          <w:rFonts w:eastAsia="나눔명조" w:hint="eastAsia"/>
          <w:sz w:val="20"/>
          <w:szCs w:val="22"/>
        </w:rPr>
        <w:t xml:space="preserve"> </w:t>
      </w:r>
      <w:r w:rsidR="005E4888">
        <w:rPr>
          <w:rFonts w:eastAsia="나눔명조" w:hint="eastAsia"/>
          <w:sz w:val="20"/>
          <w:szCs w:val="22"/>
        </w:rPr>
        <w:t>문제의식</w:t>
      </w:r>
      <w:r w:rsidR="005E4888">
        <w:rPr>
          <w:rFonts w:eastAsia="나눔명조" w:hint="eastAsia"/>
          <w:sz w:val="20"/>
          <w:szCs w:val="22"/>
        </w:rPr>
        <w:t xml:space="preserve"> </w:t>
      </w:r>
      <w:r w:rsidR="005E4888">
        <w:rPr>
          <w:rFonts w:eastAsia="나눔명조" w:hint="eastAsia"/>
          <w:sz w:val="20"/>
          <w:szCs w:val="22"/>
        </w:rPr>
        <w:t>변화를</w:t>
      </w:r>
      <w:r w:rsidR="005E4888">
        <w:rPr>
          <w:rFonts w:eastAsia="나눔명조" w:hint="eastAsia"/>
          <w:sz w:val="20"/>
          <w:szCs w:val="22"/>
        </w:rPr>
        <w:t xml:space="preserve"> </w:t>
      </w:r>
      <w:r w:rsidR="005E4888">
        <w:rPr>
          <w:rFonts w:eastAsia="나눔명조" w:hint="eastAsia"/>
          <w:sz w:val="20"/>
          <w:szCs w:val="22"/>
        </w:rPr>
        <w:t>바탕으로</w:t>
      </w:r>
      <w:r w:rsidR="005E4888">
        <w:rPr>
          <w:rFonts w:eastAsia="나눔명조" w:hint="eastAsia"/>
          <w:sz w:val="20"/>
          <w:szCs w:val="22"/>
        </w:rPr>
        <w:t xml:space="preserve"> </w:t>
      </w:r>
      <w:r w:rsidR="005E4888">
        <w:rPr>
          <w:rFonts w:eastAsia="나눔명조" w:hint="eastAsia"/>
          <w:sz w:val="20"/>
          <w:szCs w:val="22"/>
        </w:rPr>
        <w:t>행동변화를</w:t>
      </w:r>
      <w:r w:rsidR="005E4888">
        <w:rPr>
          <w:rFonts w:eastAsia="나눔명조" w:hint="eastAsia"/>
          <w:sz w:val="20"/>
          <w:szCs w:val="22"/>
        </w:rPr>
        <w:t xml:space="preserve"> </w:t>
      </w:r>
      <w:r w:rsidR="005E4888">
        <w:rPr>
          <w:rFonts w:eastAsia="나눔명조" w:hint="eastAsia"/>
          <w:sz w:val="20"/>
          <w:szCs w:val="22"/>
        </w:rPr>
        <w:t>야기하고자</w:t>
      </w:r>
      <w:r w:rsidR="005E4888">
        <w:rPr>
          <w:rFonts w:eastAsia="나눔명조" w:hint="eastAsia"/>
          <w:sz w:val="20"/>
          <w:szCs w:val="22"/>
        </w:rPr>
        <w:t xml:space="preserve"> </w:t>
      </w:r>
      <w:r w:rsidR="005E4888">
        <w:rPr>
          <w:rFonts w:eastAsia="나눔명조" w:hint="eastAsia"/>
          <w:sz w:val="20"/>
          <w:szCs w:val="22"/>
        </w:rPr>
        <w:t>한다</w:t>
      </w:r>
      <w:r w:rsidR="00AC17C9">
        <w:rPr>
          <w:rFonts w:eastAsia="나눔명조" w:hint="eastAsia"/>
          <w:sz w:val="20"/>
          <w:szCs w:val="22"/>
        </w:rPr>
        <w:t xml:space="preserve">. </w:t>
      </w:r>
      <w:r w:rsidR="005E4888">
        <w:rPr>
          <w:rFonts w:eastAsia="나눔명조" w:hint="eastAsia"/>
          <w:sz w:val="20"/>
          <w:szCs w:val="22"/>
        </w:rPr>
        <w:t>따라서</w:t>
      </w:r>
      <w:r w:rsidR="005E4888">
        <w:rPr>
          <w:rFonts w:eastAsia="나눔명조" w:hint="eastAsia"/>
          <w:sz w:val="20"/>
          <w:szCs w:val="22"/>
        </w:rPr>
        <w:t xml:space="preserve"> </w:t>
      </w:r>
      <w:r w:rsidR="00C663A6" w:rsidRPr="0005167B">
        <w:rPr>
          <w:rFonts w:eastAsia="나눔명조" w:hint="eastAsia"/>
          <w:sz w:val="20"/>
          <w:szCs w:val="22"/>
        </w:rPr>
        <w:t>변혁적</w:t>
      </w:r>
      <w:r w:rsidR="00C663A6" w:rsidRPr="0005167B">
        <w:rPr>
          <w:rFonts w:eastAsia="나눔명조" w:hint="eastAsia"/>
          <w:sz w:val="20"/>
          <w:szCs w:val="22"/>
        </w:rPr>
        <w:t xml:space="preserve"> </w:t>
      </w:r>
      <w:r w:rsidR="00C663A6" w:rsidRPr="0005167B">
        <w:rPr>
          <w:rFonts w:eastAsia="나눔명조" w:hint="eastAsia"/>
          <w:sz w:val="20"/>
          <w:szCs w:val="22"/>
        </w:rPr>
        <w:t>리더십은</w:t>
      </w:r>
      <w:r w:rsidR="00C663A6" w:rsidRPr="0005167B">
        <w:rPr>
          <w:rFonts w:eastAsia="나눔명조" w:hint="eastAsia"/>
          <w:sz w:val="20"/>
          <w:szCs w:val="22"/>
        </w:rPr>
        <w:t xml:space="preserve"> </w:t>
      </w:r>
      <w:r w:rsidR="00C663A6">
        <w:rPr>
          <w:rFonts w:eastAsia="나눔명조" w:hint="eastAsia"/>
          <w:sz w:val="20"/>
          <w:szCs w:val="22"/>
        </w:rPr>
        <w:t>구성원</w:t>
      </w:r>
      <w:r w:rsidR="00C663A6" w:rsidRPr="0005167B">
        <w:rPr>
          <w:rFonts w:eastAsia="나눔명조" w:hint="eastAsia"/>
          <w:sz w:val="20"/>
          <w:szCs w:val="22"/>
        </w:rPr>
        <w:t>들에게</w:t>
      </w:r>
      <w:r w:rsidR="00C663A6" w:rsidRPr="0005167B">
        <w:rPr>
          <w:rFonts w:eastAsia="나눔명조" w:hint="eastAsia"/>
          <w:sz w:val="20"/>
          <w:szCs w:val="22"/>
        </w:rPr>
        <w:t xml:space="preserve"> </w:t>
      </w:r>
      <w:r w:rsidR="00C663A6" w:rsidRPr="0005167B">
        <w:rPr>
          <w:rFonts w:eastAsia="나눔명조" w:hint="eastAsia"/>
          <w:sz w:val="20"/>
          <w:szCs w:val="22"/>
        </w:rPr>
        <w:t>긍정적</w:t>
      </w:r>
      <w:r w:rsidR="00C663A6" w:rsidRPr="0005167B">
        <w:rPr>
          <w:rFonts w:eastAsia="나눔명조" w:hint="eastAsia"/>
          <w:sz w:val="20"/>
          <w:szCs w:val="22"/>
        </w:rPr>
        <w:t xml:space="preserve"> </w:t>
      </w:r>
      <w:r w:rsidR="00C663A6" w:rsidRPr="0005167B">
        <w:rPr>
          <w:rFonts w:eastAsia="나눔명조" w:hint="eastAsia"/>
          <w:sz w:val="20"/>
          <w:szCs w:val="22"/>
        </w:rPr>
        <w:t>변화를</w:t>
      </w:r>
      <w:r w:rsidR="00C663A6" w:rsidRPr="0005167B">
        <w:rPr>
          <w:rFonts w:eastAsia="나눔명조" w:hint="eastAsia"/>
          <w:sz w:val="20"/>
          <w:szCs w:val="22"/>
        </w:rPr>
        <w:t xml:space="preserve"> </w:t>
      </w:r>
      <w:r w:rsidR="005E4888">
        <w:rPr>
          <w:rFonts w:eastAsia="나눔명조" w:hint="eastAsia"/>
          <w:sz w:val="20"/>
          <w:szCs w:val="22"/>
        </w:rPr>
        <w:t>야기하고</w:t>
      </w:r>
      <w:r w:rsidR="00C663A6" w:rsidRPr="0005167B">
        <w:rPr>
          <w:rFonts w:eastAsia="나눔명조" w:hint="eastAsia"/>
          <w:sz w:val="20"/>
          <w:szCs w:val="22"/>
        </w:rPr>
        <w:t xml:space="preserve">, </w:t>
      </w:r>
      <w:r w:rsidR="005E4888">
        <w:rPr>
          <w:rFonts w:eastAsia="나눔명조" w:hint="eastAsia"/>
          <w:sz w:val="20"/>
          <w:szCs w:val="22"/>
        </w:rPr>
        <w:t>구성원</w:t>
      </w:r>
      <w:r w:rsidR="005E4888">
        <w:rPr>
          <w:rFonts w:eastAsia="나눔명조" w:hint="eastAsia"/>
          <w:sz w:val="20"/>
          <w:szCs w:val="22"/>
        </w:rPr>
        <w:t xml:space="preserve"> </w:t>
      </w:r>
      <w:r w:rsidR="005E4888">
        <w:rPr>
          <w:rFonts w:eastAsia="나눔명조" w:hint="eastAsia"/>
          <w:sz w:val="20"/>
          <w:szCs w:val="22"/>
        </w:rPr>
        <w:t>이익과</w:t>
      </w:r>
      <w:r w:rsidR="005E4888">
        <w:rPr>
          <w:rFonts w:eastAsia="나눔명조" w:hint="eastAsia"/>
          <w:sz w:val="20"/>
          <w:szCs w:val="22"/>
        </w:rPr>
        <w:t xml:space="preserve"> </w:t>
      </w:r>
      <w:r w:rsidR="005E4888">
        <w:rPr>
          <w:rFonts w:eastAsia="나눔명조" w:hint="eastAsia"/>
          <w:sz w:val="20"/>
          <w:szCs w:val="22"/>
        </w:rPr>
        <w:t>집단</w:t>
      </w:r>
      <w:r w:rsidR="005E4888">
        <w:rPr>
          <w:rFonts w:eastAsia="나눔명조" w:hint="eastAsia"/>
          <w:sz w:val="20"/>
          <w:szCs w:val="22"/>
        </w:rPr>
        <w:t xml:space="preserve"> </w:t>
      </w:r>
      <w:r w:rsidR="005E4888">
        <w:rPr>
          <w:rFonts w:eastAsia="나눔명조" w:hint="eastAsia"/>
          <w:sz w:val="20"/>
          <w:szCs w:val="22"/>
        </w:rPr>
        <w:t>전체의</w:t>
      </w:r>
      <w:r w:rsidR="005E4888">
        <w:rPr>
          <w:rFonts w:eastAsia="나눔명조" w:hint="eastAsia"/>
          <w:sz w:val="20"/>
          <w:szCs w:val="22"/>
        </w:rPr>
        <w:t xml:space="preserve"> </w:t>
      </w:r>
      <w:r w:rsidR="005E4888">
        <w:rPr>
          <w:rFonts w:eastAsia="나눔명조" w:hint="eastAsia"/>
          <w:sz w:val="20"/>
          <w:szCs w:val="22"/>
        </w:rPr>
        <w:t>이익을</w:t>
      </w:r>
      <w:r w:rsidR="005E4888">
        <w:rPr>
          <w:rFonts w:eastAsia="나눔명조" w:hint="eastAsia"/>
          <w:sz w:val="20"/>
          <w:szCs w:val="22"/>
        </w:rPr>
        <w:t xml:space="preserve"> </w:t>
      </w:r>
      <w:r w:rsidR="005E4888">
        <w:rPr>
          <w:rFonts w:eastAsia="나눔명조" w:hint="eastAsia"/>
          <w:sz w:val="20"/>
          <w:szCs w:val="22"/>
        </w:rPr>
        <w:t>모두</w:t>
      </w:r>
      <w:r w:rsidR="005E4888">
        <w:rPr>
          <w:rFonts w:eastAsia="나눔명조" w:hint="eastAsia"/>
          <w:sz w:val="20"/>
          <w:szCs w:val="22"/>
        </w:rPr>
        <w:t xml:space="preserve"> </w:t>
      </w:r>
      <w:r w:rsidR="005E4888">
        <w:rPr>
          <w:rFonts w:eastAsia="나눔명조" w:hint="eastAsia"/>
          <w:sz w:val="20"/>
          <w:szCs w:val="22"/>
        </w:rPr>
        <w:t>고취하는</w:t>
      </w:r>
      <w:r w:rsidR="005E4888">
        <w:rPr>
          <w:rFonts w:eastAsia="나눔명조" w:hint="eastAsia"/>
          <w:sz w:val="20"/>
          <w:szCs w:val="22"/>
        </w:rPr>
        <w:t xml:space="preserve"> </w:t>
      </w:r>
      <w:r w:rsidR="005E4888">
        <w:rPr>
          <w:rFonts w:eastAsia="나눔명조" w:hint="eastAsia"/>
          <w:sz w:val="20"/>
          <w:szCs w:val="22"/>
        </w:rPr>
        <w:t>행동을</w:t>
      </w:r>
      <w:r w:rsidR="005E4888">
        <w:rPr>
          <w:rFonts w:eastAsia="나눔명조" w:hint="eastAsia"/>
          <w:sz w:val="20"/>
          <w:szCs w:val="22"/>
        </w:rPr>
        <w:t xml:space="preserve"> </w:t>
      </w:r>
      <w:r w:rsidR="005E4888">
        <w:rPr>
          <w:rFonts w:eastAsia="나눔명조" w:hint="eastAsia"/>
          <w:sz w:val="20"/>
          <w:szCs w:val="22"/>
        </w:rPr>
        <w:t>하도록</w:t>
      </w:r>
      <w:r w:rsidR="005E4888">
        <w:rPr>
          <w:rFonts w:eastAsia="나눔명조" w:hint="eastAsia"/>
          <w:sz w:val="20"/>
          <w:szCs w:val="22"/>
        </w:rPr>
        <w:t xml:space="preserve"> </w:t>
      </w:r>
      <w:r w:rsidR="005E4888">
        <w:rPr>
          <w:rFonts w:eastAsia="나눔명조" w:hint="eastAsia"/>
          <w:sz w:val="20"/>
          <w:szCs w:val="22"/>
        </w:rPr>
        <w:t>자극하는</w:t>
      </w:r>
      <w:r w:rsidR="005E4888">
        <w:rPr>
          <w:rFonts w:eastAsia="나눔명조" w:hint="eastAsia"/>
          <w:sz w:val="20"/>
          <w:szCs w:val="22"/>
        </w:rPr>
        <w:t xml:space="preserve"> </w:t>
      </w:r>
      <w:r w:rsidR="005E4888">
        <w:rPr>
          <w:rFonts w:eastAsia="나눔명조" w:hint="eastAsia"/>
          <w:sz w:val="20"/>
          <w:szCs w:val="22"/>
        </w:rPr>
        <w:t>리더십이라고</w:t>
      </w:r>
      <w:r w:rsidR="005E4888">
        <w:rPr>
          <w:rFonts w:eastAsia="나눔명조" w:hint="eastAsia"/>
          <w:sz w:val="20"/>
          <w:szCs w:val="22"/>
        </w:rPr>
        <w:t xml:space="preserve"> </w:t>
      </w:r>
      <w:r w:rsidR="005E4888">
        <w:rPr>
          <w:rFonts w:eastAsia="나눔명조" w:hint="eastAsia"/>
          <w:sz w:val="20"/>
          <w:szCs w:val="22"/>
        </w:rPr>
        <w:t>정의할</w:t>
      </w:r>
      <w:r w:rsidR="005E4888">
        <w:rPr>
          <w:rFonts w:eastAsia="나눔명조" w:hint="eastAsia"/>
          <w:sz w:val="20"/>
          <w:szCs w:val="22"/>
        </w:rPr>
        <w:t xml:space="preserve"> </w:t>
      </w:r>
      <w:r w:rsidR="005E4888">
        <w:rPr>
          <w:rFonts w:eastAsia="나눔명조" w:hint="eastAsia"/>
          <w:sz w:val="20"/>
          <w:szCs w:val="22"/>
        </w:rPr>
        <w:t>수</w:t>
      </w:r>
      <w:r w:rsidR="005E4888">
        <w:rPr>
          <w:rFonts w:eastAsia="나눔명조" w:hint="eastAsia"/>
          <w:sz w:val="20"/>
          <w:szCs w:val="22"/>
        </w:rPr>
        <w:t xml:space="preserve"> </w:t>
      </w:r>
      <w:r w:rsidR="005E4888">
        <w:rPr>
          <w:rFonts w:eastAsia="나눔명조" w:hint="eastAsia"/>
          <w:sz w:val="20"/>
          <w:szCs w:val="22"/>
        </w:rPr>
        <w:t>있다</w:t>
      </w:r>
      <w:r w:rsidR="00271B69">
        <w:rPr>
          <w:rFonts w:eastAsia="나눔명조"/>
          <w:sz w:val="20"/>
          <w:szCs w:val="22"/>
        </w:rPr>
        <w:fldChar w:fldCharType="begin"/>
      </w:r>
      <w:r w:rsidR="005302F9">
        <w:rPr>
          <w:rFonts w:eastAsia="나눔명조"/>
          <w:sz w:val="20"/>
          <w:szCs w:val="22"/>
        </w:rPr>
        <w:instrText xml:space="preserve"> ADDIN ZOTERO_ITEM CSL_CITATION {"citationID":"VtOh4Dy6","properties":{"formattedCitation":"(Warrilow 2012)","plainCitation":"(Warrilow 2012)","noteIndex":0},"citationItems":[{"id":1528,"uris":["http://zotero.org/users/5210800/items/7AEP35KB"],"uri":["http://zotero.org/users/5210800/items/7AEP35KB"],"itemData":{"id":1528,"type":"article-journal","container-title":"Harvard Business Reviewe","issue":"3","page":"101-104","title":"Transformational leadership theory-The 4 key components in leading change &amp; managing change","volume":"2","author":[{"family":"Warrilow","given":"S."}],"issued":{"date-parts":[["2012"]]}}}],"schema":"https://github.com/citation-style-language/schema/raw/master/csl-citation.json"} </w:instrText>
      </w:r>
      <w:r w:rsidR="00271B69">
        <w:rPr>
          <w:rFonts w:eastAsia="나눔명조"/>
          <w:sz w:val="20"/>
          <w:szCs w:val="22"/>
        </w:rPr>
        <w:fldChar w:fldCharType="separate"/>
      </w:r>
      <w:r w:rsidR="00271B69" w:rsidRPr="00271B69">
        <w:rPr>
          <w:sz w:val="20"/>
        </w:rPr>
        <w:t>(Warrilow 2012)</w:t>
      </w:r>
      <w:r w:rsidR="00271B69">
        <w:rPr>
          <w:rFonts w:eastAsia="나눔명조"/>
          <w:sz w:val="20"/>
          <w:szCs w:val="22"/>
        </w:rPr>
        <w:fldChar w:fldCharType="end"/>
      </w:r>
      <w:del w:id="639" w:author="Park, Sanghoon" w:date="2021-10-01T01:17:00Z">
        <w:r w:rsidR="00C663A6" w:rsidRPr="0005167B" w:rsidDel="00271B69">
          <w:rPr>
            <w:rFonts w:eastAsia="나눔명조" w:hint="eastAsia"/>
            <w:sz w:val="20"/>
            <w:szCs w:val="22"/>
          </w:rPr>
          <w:delText>(Warrillow, 2012)</w:delText>
        </w:r>
      </w:del>
      <w:r w:rsidR="00C663A6" w:rsidRPr="0005167B">
        <w:rPr>
          <w:rFonts w:eastAsia="나눔명조" w:hint="eastAsia"/>
          <w:sz w:val="20"/>
          <w:szCs w:val="22"/>
        </w:rPr>
        <w:t>.</w:t>
      </w:r>
      <w:r w:rsidR="005E4888">
        <w:rPr>
          <w:rFonts w:eastAsia="나눔명조"/>
          <w:sz w:val="20"/>
          <w:szCs w:val="22"/>
        </w:rPr>
        <w:t xml:space="preserve"> </w:t>
      </w:r>
    </w:p>
    <w:p w14:paraId="28855936" w14:textId="0D43D0F2" w:rsidR="00C663A6" w:rsidRPr="0005167B" w:rsidRDefault="00C663A6" w:rsidP="00265BC3">
      <w:pPr>
        <w:widowControl/>
        <w:wordWrap/>
        <w:autoSpaceDE/>
        <w:autoSpaceDN/>
        <w:spacing w:before="120" w:after="120" w:line="276" w:lineRule="auto"/>
        <w:rPr>
          <w:rFonts w:eastAsia="나눔명조"/>
          <w:sz w:val="20"/>
          <w:szCs w:val="22"/>
        </w:rPr>
      </w:pPr>
      <w:r w:rsidRPr="0005167B">
        <w:rPr>
          <w:rFonts w:eastAsia="나눔명조" w:hint="eastAsia"/>
          <w:sz w:val="20"/>
          <w:szCs w:val="22"/>
        </w:rPr>
        <w:t>거래적</w:t>
      </w:r>
      <w:r w:rsidRPr="0005167B">
        <w:rPr>
          <w:rFonts w:eastAsia="나눔명조" w:hint="eastAsia"/>
          <w:sz w:val="20"/>
          <w:szCs w:val="22"/>
        </w:rPr>
        <w:t xml:space="preserve"> </w:t>
      </w:r>
      <w:r w:rsidRPr="0005167B">
        <w:rPr>
          <w:rFonts w:eastAsia="나눔명조" w:hint="eastAsia"/>
          <w:sz w:val="20"/>
          <w:szCs w:val="22"/>
        </w:rPr>
        <w:t>리더십은</w:t>
      </w:r>
      <w:r w:rsidRPr="0005167B">
        <w:rPr>
          <w:rFonts w:eastAsia="나눔명조" w:hint="eastAsia"/>
          <w:sz w:val="20"/>
          <w:szCs w:val="22"/>
        </w:rPr>
        <w:t xml:space="preserve"> </w:t>
      </w:r>
      <w:r w:rsidRPr="0005167B">
        <w:rPr>
          <w:rFonts w:eastAsia="나눔명조" w:hint="eastAsia"/>
          <w:sz w:val="20"/>
          <w:szCs w:val="22"/>
        </w:rPr>
        <w:t>관리</w:t>
      </w:r>
      <w:r w:rsidRPr="0005167B">
        <w:rPr>
          <w:rFonts w:eastAsia="나눔명조" w:hint="eastAsia"/>
          <w:sz w:val="20"/>
          <w:szCs w:val="22"/>
        </w:rPr>
        <w:t xml:space="preserve">, </w:t>
      </w:r>
      <w:r w:rsidRPr="0005167B">
        <w:rPr>
          <w:rFonts w:eastAsia="나눔명조" w:hint="eastAsia"/>
          <w:sz w:val="20"/>
          <w:szCs w:val="22"/>
        </w:rPr>
        <w:t>조직</w:t>
      </w:r>
      <w:r w:rsidRPr="0005167B">
        <w:rPr>
          <w:rFonts w:eastAsia="나눔명조" w:hint="eastAsia"/>
          <w:sz w:val="20"/>
          <w:szCs w:val="22"/>
        </w:rPr>
        <w:t xml:space="preserve"> </w:t>
      </w:r>
      <w:r w:rsidRPr="0005167B">
        <w:rPr>
          <w:rFonts w:eastAsia="나눔명조" w:hint="eastAsia"/>
          <w:sz w:val="20"/>
          <w:szCs w:val="22"/>
        </w:rPr>
        <w:t>및</w:t>
      </w:r>
      <w:r w:rsidRPr="0005167B">
        <w:rPr>
          <w:rFonts w:eastAsia="나눔명조" w:hint="eastAsia"/>
          <w:sz w:val="20"/>
          <w:szCs w:val="22"/>
        </w:rPr>
        <w:t xml:space="preserve"> </w:t>
      </w:r>
      <w:r w:rsidR="00AC17C9">
        <w:rPr>
          <w:rFonts w:eastAsia="나눔명조" w:hint="eastAsia"/>
          <w:sz w:val="20"/>
          <w:szCs w:val="22"/>
        </w:rPr>
        <w:t>집단</w:t>
      </w:r>
      <w:r w:rsidRPr="0005167B">
        <w:rPr>
          <w:rFonts w:eastAsia="나눔명조" w:hint="eastAsia"/>
          <w:sz w:val="20"/>
          <w:szCs w:val="22"/>
        </w:rPr>
        <w:t xml:space="preserve"> </w:t>
      </w:r>
      <w:r w:rsidR="00AC17C9">
        <w:rPr>
          <w:rFonts w:eastAsia="나눔명조" w:hint="eastAsia"/>
          <w:sz w:val="20"/>
          <w:szCs w:val="22"/>
        </w:rPr>
        <w:t>성과</w:t>
      </w:r>
      <w:r w:rsidRPr="0005167B">
        <w:rPr>
          <w:rFonts w:eastAsia="나눔명조" w:hint="eastAsia"/>
          <w:sz w:val="20"/>
          <w:szCs w:val="22"/>
        </w:rPr>
        <w:t>에</w:t>
      </w:r>
      <w:r w:rsidRPr="0005167B">
        <w:rPr>
          <w:rFonts w:eastAsia="나눔명조" w:hint="eastAsia"/>
          <w:sz w:val="20"/>
          <w:szCs w:val="22"/>
        </w:rPr>
        <w:t xml:space="preserve"> </w:t>
      </w:r>
      <w:r w:rsidRPr="0005167B">
        <w:rPr>
          <w:rFonts w:eastAsia="나눔명조" w:hint="eastAsia"/>
          <w:sz w:val="20"/>
          <w:szCs w:val="22"/>
        </w:rPr>
        <w:t>초점을</w:t>
      </w:r>
      <w:r w:rsidRPr="0005167B">
        <w:rPr>
          <w:rFonts w:eastAsia="나눔명조" w:hint="eastAsia"/>
          <w:sz w:val="20"/>
          <w:szCs w:val="22"/>
        </w:rPr>
        <w:t xml:space="preserve"> </w:t>
      </w:r>
      <w:r w:rsidRPr="0005167B">
        <w:rPr>
          <w:rFonts w:eastAsia="나눔명조" w:hint="eastAsia"/>
          <w:sz w:val="20"/>
          <w:szCs w:val="22"/>
        </w:rPr>
        <w:t>맞추는</w:t>
      </w:r>
      <w:r w:rsidRPr="0005167B">
        <w:rPr>
          <w:rFonts w:eastAsia="나눔명조" w:hint="eastAsia"/>
          <w:sz w:val="20"/>
          <w:szCs w:val="22"/>
        </w:rPr>
        <w:t xml:space="preserve"> </w:t>
      </w:r>
      <w:r w:rsidRPr="0005167B">
        <w:rPr>
          <w:rFonts w:eastAsia="나눔명조" w:hint="eastAsia"/>
          <w:sz w:val="20"/>
          <w:szCs w:val="22"/>
        </w:rPr>
        <w:t>리더십</w:t>
      </w:r>
      <w:ins w:id="640" w:author="Park, Sanghoon" w:date="2021-10-01T01:09:00Z">
        <w:r w:rsidR="00D0563E">
          <w:rPr>
            <w:rFonts w:eastAsia="나눔명조" w:hint="eastAsia"/>
            <w:sz w:val="20"/>
            <w:szCs w:val="22"/>
          </w:rPr>
          <w:t>으로</w:t>
        </w:r>
        <w:r w:rsidR="00D0563E">
          <w:rPr>
            <w:rFonts w:eastAsia="나눔명조" w:hint="eastAsia"/>
            <w:sz w:val="20"/>
            <w:szCs w:val="22"/>
          </w:rPr>
          <w:t>,</w:t>
        </w:r>
        <w:r w:rsidR="00D0563E">
          <w:rPr>
            <w:rFonts w:eastAsia="나눔명조"/>
            <w:sz w:val="20"/>
            <w:szCs w:val="22"/>
          </w:rPr>
          <w:t xml:space="preserve"> </w:t>
        </w:r>
      </w:ins>
      <w:del w:id="641" w:author="Park, Sanghoon" w:date="2021-10-01T01:09:00Z">
        <w:r w:rsidRPr="0005167B" w:rsidDel="00D0563E">
          <w:rPr>
            <w:rFonts w:eastAsia="나눔명조" w:hint="eastAsia"/>
            <w:sz w:val="20"/>
            <w:szCs w:val="22"/>
          </w:rPr>
          <w:delText>이다</w:delText>
        </w:r>
      </w:del>
      <w:del w:id="642" w:author="Park, Sanghoon" w:date="2021-10-01T01:10:00Z">
        <w:r w:rsidR="00D0563E" w:rsidDel="00D0563E">
          <w:rPr>
            <w:rFonts w:eastAsia="나눔명조"/>
            <w:sz w:val="20"/>
            <w:szCs w:val="22"/>
          </w:rPr>
          <w:fldChar w:fldCharType="begin"/>
        </w:r>
        <w:r w:rsidR="00D0563E" w:rsidDel="00D0563E">
          <w:rPr>
            <w:rFonts w:eastAsia="나눔명조"/>
            <w:sz w:val="20"/>
            <w:szCs w:val="22"/>
          </w:rPr>
          <w:delInstrText xml:space="preserve"> ADDIN ZOTERO_ITEM CSL_CITATION {"citationID":"XzN1tOuW","properties":{"formattedCitation":"(Odumeru and Ogbonna 2013)","plainCitation":"(Odumeru and Ogbonna 2013)","noteIndex":0},"citationItems":[{"id":1507,"uris":["http://zotero.org/users/5210800/items/2YKAE3N6"],"uri":["http://zotero.org/users/5210800/items/2YKAE3N6"],"itemData":{"id":1507,"type":"article-journal","container-title":"International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delInstrText>
        </w:r>
        <w:r w:rsidR="00D0563E" w:rsidDel="00D0563E">
          <w:rPr>
            <w:rFonts w:eastAsia="나눔명조"/>
            <w:sz w:val="20"/>
            <w:szCs w:val="22"/>
          </w:rPr>
          <w:fldChar w:fldCharType="separate"/>
        </w:r>
        <w:r w:rsidR="00D0563E" w:rsidRPr="00D0563E" w:rsidDel="00D0563E">
          <w:rPr>
            <w:sz w:val="20"/>
          </w:rPr>
          <w:delText>(Odumeru and Ogbonna 2013)</w:delText>
        </w:r>
        <w:r w:rsidR="00D0563E" w:rsidDel="00D0563E">
          <w:rPr>
            <w:rFonts w:eastAsia="나눔명조"/>
            <w:sz w:val="20"/>
            <w:szCs w:val="22"/>
          </w:rPr>
          <w:fldChar w:fldCharType="end"/>
        </w:r>
      </w:del>
      <w:del w:id="643" w:author="Park, Sanghoon" w:date="2021-10-01T01:09:00Z">
        <w:r w:rsidRPr="0005167B" w:rsidDel="00D0563E">
          <w:rPr>
            <w:rFonts w:eastAsia="나눔명조" w:hint="eastAsia"/>
            <w:sz w:val="20"/>
            <w:szCs w:val="22"/>
          </w:rPr>
          <w:delText xml:space="preserve"> (Odumeru &amp; Ogbonna, 2013)</w:delText>
        </w:r>
      </w:del>
      <w:del w:id="644" w:author="Park, Sanghoon" w:date="2021-10-01T01:10:00Z">
        <w:r w:rsidRPr="0005167B" w:rsidDel="00D0563E">
          <w:rPr>
            <w:rFonts w:eastAsia="나눔명조" w:hint="eastAsia"/>
            <w:sz w:val="20"/>
            <w:szCs w:val="22"/>
          </w:rPr>
          <w:delText>.</w:delText>
        </w:r>
      </w:del>
      <w:del w:id="645" w:author="Park, Sanghoon" w:date="2021-10-01T01:09:00Z">
        <w:r w:rsidRPr="0005167B" w:rsidDel="00D0563E">
          <w:rPr>
            <w:rFonts w:eastAsia="나눔명조" w:hint="eastAsia"/>
            <w:sz w:val="20"/>
            <w:szCs w:val="22"/>
          </w:rPr>
          <w:delText xml:space="preserve"> </w:delText>
        </w:r>
        <w:r w:rsidRPr="0005167B" w:rsidDel="00D0563E">
          <w:rPr>
            <w:rFonts w:eastAsia="나눔명조" w:hint="eastAsia"/>
            <w:sz w:val="20"/>
            <w:szCs w:val="22"/>
          </w:rPr>
          <w:delText>거래적</w:delText>
        </w:r>
        <w:r w:rsidRPr="0005167B" w:rsidDel="00D0563E">
          <w:rPr>
            <w:rFonts w:eastAsia="나눔명조" w:hint="eastAsia"/>
            <w:sz w:val="20"/>
            <w:szCs w:val="22"/>
          </w:rPr>
          <w:delText xml:space="preserve"> </w:delText>
        </w:r>
        <w:r w:rsidRPr="0005167B" w:rsidDel="00D0563E">
          <w:rPr>
            <w:rFonts w:eastAsia="나눔명조" w:hint="eastAsia"/>
            <w:sz w:val="20"/>
            <w:szCs w:val="22"/>
          </w:rPr>
          <w:delText>리더십은</w:delText>
        </w:r>
        <w:r w:rsidRPr="0005167B" w:rsidDel="00D0563E">
          <w:rPr>
            <w:rFonts w:eastAsia="나눔명조" w:hint="eastAsia"/>
            <w:sz w:val="20"/>
            <w:szCs w:val="22"/>
          </w:rPr>
          <w:delText xml:space="preserve"> </w:delText>
        </w:r>
        <w:r w:rsidRPr="0005167B" w:rsidDel="00D0563E">
          <w:rPr>
            <w:rFonts w:eastAsia="나눔명조" w:hint="eastAsia"/>
            <w:sz w:val="20"/>
            <w:szCs w:val="22"/>
          </w:rPr>
          <w:delText>리더가</w:delText>
        </w:r>
        <w:r w:rsidRPr="0005167B" w:rsidDel="00D0563E">
          <w:rPr>
            <w:rFonts w:eastAsia="나눔명조" w:hint="eastAsia"/>
            <w:sz w:val="20"/>
            <w:szCs w:val="22"/>
          </w:rPr>
          <w:delText xml:space="preserve"> </w:delText>
        </w:r>
        <w:r w:rsidRPr="0005167B" w:rsidDel="00D0563E">
          <w:rPr>
            <w:rFonts w:eastAsia="나눔명조" w:hint="eastAsia"/>
            <w:sz w:val="20"/>
            <w:szCs w:val="22"/>
          </w:rPr>
          <w:delText>보상과</w:delText>
        </w:r>
        <w:r w:rsidRPr="0005167B" w:rsidDel="00D0563E">
          <w:rPr>
            <w:rFonts w:eastAsia="나눔명조" w:hint="eastAsia"/>
            <w:sz w:val="20"/>
            <w:szCs w:val="22"/>
          </w:rPr>
          <w:delText xml:space="preserve"> </w:delText>
        </w:r>
        <w:r w:rsidRPr="0005167B" w:rsidDel="00D0563E">
          <w:rPr>
            <w:rFonts w:eastAsia="나눔명조" w:hint="eastAsia"/>
            <w:sz w:val="20"/>
            <w:szCs w:val="22"/>
          </w:rPr>
          <w:delText>처벌을</w:delText>
        </w:r>
        <w:r w:rsidRPr="0005167B" w:rsidDel="00D0563E">
          <w:rPr>
            <w:rFonts w:eastAsia="나눔명조" w:hint="eastAsia"/>
            <w:sz w:val="20"/>
            <w:szCs w:val="22"/>
          </w:rPr>
          <w:delText xml:space="preserve"> </w:delText>
        </w:r>
        <w:r w:rsidRPr="0005167B" w:rsidDel="00D0563E">
          <w:rPr>
            <w:rFonts w:eastAsia="나눔명조" w:hint="eastAsia"/>
            <w:sz w:val="20"/>
            <w:szCs w:val="22"/>
          </w:rPr>
          <w:delText>통해</w:delText>
        </w:r>
        <w:r w:rsidRPr="0005167B" w:rsidDel="00D0563E">
          <w:rPr>
            <w:rFonts w:eastAsia="나눔명조" w:hint="eastAsia"/>
            <w:sz w:val="20"/>
            <w:szCs w:val="22"/>
          </w:rPr>
          <w:delText xml:space="preserve"> </w:delText>
        </w:r>
        <w:r w:rsidDel="00D0563E">
          <w:rPr>
            <w:rFonts w:eastAsia="나눔명조" w:hint="eastAsia"/>
            <w:sz w:val="20"/>
            <w:szCs w:val="22"/>
          </w:rPr>
          <w:delText>구성</w:delText>
        </w:r>
        <w:r w:rsidRPr="0005167B" w:rsidDel="00D0563E">
          <w:rPr>
            <w:rFonts w:eastAsia="나눔명조" w:hint="eastAsia"/>
            <w:sz w:val="20"/>
            <w:szCs w:val="22"/>
          </w:rPr>
          <w:delText>원의</w:delText>
        </w:r>
        <w:r w:rsidRPr="0005167B" w:rsidDel="00D0563E">
          <w:rPr>
            <w:rFonts w:eastAsia="나눔명조" w:hint="eastAsia"/>
            <w:sz w:val="20"/>
            <w:szCs w:val="22"/>
          </w:rPr>
          <w:delText xml:space="preserve"> </w:delText>
        </w:r>
        <w:r w:rsidRPr="0005167B" w:rsidDel="00D0563E">
          <w:rPr>
            <w:rFonts w:eastAsia="나눔명조" w:hint="eastAsia"/>
            <w:sz w:val="20"/>
            <w:szCs w:val="22"/>
          </w:rPr>
          <w:delText>순응을</w:delText>
        </w:r>
        <w:r w:rsidRPr="0005167B" w:rsidDel="00D0563E">
          <w:rPr>
            <w:rFonts w:eastAsia="나눔명조" w:hint="eastAsia"/>
            <w:sz w:val="20"/>
            <w:szCs w:val="22"/>
          </w:rPr>
          <w:delText xml:space="preserve"> </w:delText>
        </w:r>
        <w:r w:rsidRPr="0005167B" w:rsidDel="00D0563E">
          <w:rPr>
            <w:rFonts w:eastAsia="나눔명조" w:hint="eastAsia"/>
            <w:sz w:val="20"/>
            <w:szCs w:val="22"/>
          </w:rPr>
          <w:delText>촉진하는</w:delText>
        </w:r>
        <w:r w:rsidRPr="0005167B" w:rsidDel="00D0563E">
          <w:rPr>
            <w:rFonts w:eastAsia="나눔명조" w:hint="eastAsia"/>
            <w:sz w:val="20"/>
            <w:szCs w:val="22"/>
          </w:rPr>
          <w:delText xml:space="preserve"> </w:delText>
        </w:r>
        <w:r w:rsidRPr="0005167B" w:rsidDel="00D0563E">
          <w:rPr>
            <w:rFonts w:eastAsia="나눔명조" w:hint="eastAsia"/>
            <w:sz w:val="20"/>
            <w:szCs w:val="22"/>
          </w:rPr>
          <w:delText>리더십</w:delText>
        </w:r>
        <w:r w:rsidDel="00D0563E">
          <w:rPr>
            <w:rFonts w:eastAsia="나눔명조" w:hint="eastAsia"/>
            <w:sz w:val="20"/>
            <w:szCs w:val="22"/>
          </w:rPr>
          <w:delText>으로</w:delText>
        </w:r>
        <w:r w:rsidDel="00D0563E">
          <w:rPr>
            <w:rFonts w:eastAsia="나눔명조" w:hint="eastAsia"/>
            <w:sz w:val="20"/>
            <w:szCs w:val="22"/>
          </w:rPr>
          <w:delText>,</w:delText>
        </w:r>
        <w:r w:rsidRPr="0005167B" w:rsidDel="00D0563E">
          <w:rPr>
            <w:rFonts w:eastAsia="나눔명조" w:hint="eastAsia"/>
            <w:sz w:val="20"/>
            <w:szCs w:val="22"/>
          </w:rPr>
          <w:delText xml:space="preserve"> </w:delText>
        </w:r>
      </w:del>
      <w:r w:rsidRPr="0005167B">
        <w:rPr>
          <w:rFonts w:eastAsia="나눔명조" w:hint="eastAsia"/>
          <w:sz w:val="20"/>
          <w:szCs w:val="22"/>
        </w:rPr>
        <w:t>변혁적</w:t>
      </w:r>
      <w:r w:rsidRPr="0005167B">
        <w:rPr>
          <w:rFonts w:eastAsia="나눔명조" w:hint="eastAsia"/>
          <w:sz w:val="20"/>
          <w:szCs w:val="22"/>
        </w:rPr>
        <w:t xml:space="preserve"> </w:t>
      </w:r>
      <w:r w:rsidRPr="0005167B">
        <w:rPr>
          <w:rFonts w:eastAsia="나눔명조" w:hint="eastAsia"/>
          <w:sz w:val="20"/>
          <w:szCs w:val="22"/>
        </w:rPr>
        <w:t>리더십과는</w:t>
      </w:r>
      <w:r w:rsidRPr="0005167B">
        <w:rPr>
          <w:rFonts w:eastAsia="나눔명조" w:hint="eastAsia"/>
          <w:sz w:val="20"/>
          <w:szCs w:val="22"/>
        </w:rPr>
        <w:t xml:space="preserve"> </w:t>
      </w:r>
      <w:r w:rsidRPr="0005167B">
        <w:rPr>
          <w:rFonts w:eastAsia="나눔명조" w:hint="eastAsia"/>
          <w:sz w:val="20"/>
          <w:szCs w:val="22"/>
        </w:rPr>
        <w:t>달리</w:t>
      </w:r>
      <w:r w:rsidRPr="0005167B">
        <w:rPr>
          <w:rFonts w:eastAsia="나눔명조" w:hint="eastAsia"/>
          <w:sz w:val="20"/>
          <w:szCs w:val="22"/>
        </w:rPr>
        <w:t xml:space="preserve"> </w:t>
      </w:r>
      <w:r w:rsidRPr="0005167B">
        <w:rPr>
          <w:rFonts w:eastAsia="나눔명조" w:hint="eastAsia"/>
          <w:sz w:val="20"/>
          <w:szCs w:val="22"/>
        </w:rPr>
        <w:t>거래적</w:t>
      </w:r>
      <w:r w:rsidRPr="0005167B">
        <w:rPr>
          <w:rFonts w:eastAsia="나눔명조" w:hint="eastAsia"/>
          <w:sz w:val="20"/>
          <w:szCs w:val="22"/>
        </w:rPr>
        <w:t xml:space="preserve"> </w:t>
      </w:r>
      <w:r w:rsidRPr="0005167B">
        <w:rPr>
          <w:rFonts w:eastAsia="나눔명조" w:hint="eastAsia"/>
          <w:sz w:val="20"/>
          <w:szCs w:val="22"/>
        </w:rPr>
        <w:t>접근</w:t>
      </w:r>
      <w:r w:rsidRPr="0005167B">
        <w:rPr>
          <w:rFonts w:eastAsia="나눔명조" w:hint="eastAsia"/>
          <w:sz w:val="20"/>
          <w:szCs w:val="22"/>
        </w:rPr>
        <w:t xml:space="preserve"> </w:t>
      </w:r>
      <w:r w:rsidRPr="0005167B">
        <w:rPr>
          <w:rFonts w:eastAsia="나눔명조" w:hint="eastAsia"/>
          <w:sz w:val="20"/>
          <w:szCs w:val="22"/>
        </w:rPr>
        <w:t>방식을</w:t>
      </w:r>
      <w:r w:rsidRPr="0005167B">
        <w:rPr>
          <w:rFonts w:eastAsia="나눔명조" w:hint="eastAsia"/>
          <w:sz w:val="20"/>
          <w:szCs w:val="22"/>
        </w:rPr>
        <w:t xml:space="preserve"> </w:t>
      </w:r>
      <w:r w:rsidRPr="0005167B">
        <w:rPr>
          <w:rFonts w:eastAsia="나눔명조" w:hint="eastAsia"/>
          <w:sz w:val="20"/>
          <w:szCs w:val="22"/>
        </w:rPr>
        <w:t>사용</w:t>
      </w:r>
      <w:r>
        <w:rPr>
          <w:rFonts w:eastAsia="나눔명조" w:hint="eastAsia"/>
          <w:sz w:val="20"/>
          <w:szCs w:val="22"/>
        </w:rPr>
        <w:t>하여</w:t>
      </w:r>
      <w:r>
        <w:rPr>
          <w:rFonts w:eastAsia="나눔명조" w:hint="eastAsia"/>
          <w:sz w:val="20"/>
          <w:szCs w:val="22"/>
        </w:rPr>
        <w:t xml:space="preserve"> </w:t>
      </w:r>
      <w:r>
        <w:rPr>
          <w:rFonts w:eastAsia="나눔명조" w:hint="eastAsia"/>
          <w:sz w:val="20"/>
          <w:szCs w:val="22"/>
        </w:rPr>
        <w:t>미래지향적이기</w:t>
      </w:r>
      <w:r>
        <w:rPr>
          <w:rFonts w:eastAsia="나눔명조" w:hint="eastAsia"/>
          <w:sz w:val="20"/>
          <w:szCs w:val="22"/>
        </w:rPr>
        <w:t xml:space="preserve"> </w:t>
      </w:r>
      <w:r>
        <w:rPr>
          <w:rFonts w:eastAsia="나눔명조" w:hint="eastAsia"/>
          <w:sz w:val="20"/>
          <w:szCs w:val="22"/>
        </w:rPr>
        <w:t>보다는</w:t>
      </w:r>
      <w:r>
        <w:rPr>
          <w:rFonts w:eastAsia="나눔명조"/>
          <w:sz w:val="20"/>
          <w:szCs w:val="22"/>
        </w:rPr>
        <w:t xml:space="preserve"> </w:t>
      </w:r>
      <w:r>
        <w:rPr>
          <w:rFonts w:eastAsia="나눔명조" w:hint="eastAsia"/>
          <w:sz w:val="20"/>
          <w:szCs w:val="22"/>
        </w:rPr>
        <w:t>조직</w:t>
      </w:r>
      <w:r>
        <w:rPr>
          <w:rFonts w:eastAsia="나눔명조" w:hint="eastAsia"/>
          <w:sz w:val="20"/>
          <w:szCs w:val="22"/>
        </w:rPr>
        <w:t xml:space="preserve"> </w:t>
      </w:r>
      <w:r>
        <w:rPr>
          <w:rFonts w:eastAsia="나눔명조" w:hint="eastAsia"/>
          <w:sz w:val="20"/>
          <w:szCs w:val="22"/>
        </w:rPr>
        <w:t>또는</w:t>
      </w:r>
      <w:r>
        <w:rPr>
          <w:rFonts w:eastAsia="나눔명조" w:hint="eastAsia"/>
          <w:sz w:val="20"/>
          <w:szCs w:val="22"/>
        </w:rPr>
        <w:t xml:space="preserve"> </w:t>
      </w:r>
      <w:r>
        <w:rPr>
          <w:rFonts w:eastAsia="나눔명조" w:hint="eastAsia"/>
          <w:sz w:val="20"/>
          <w:szCs w:val="22"/>
        </w:rPr>
        <w:t>상황의</w:t>
      </w:r>
      <w:r>
        <w:rPr>
          <w:rFonts w:eastAsia="나눔명조" w:hint="eastAsia"/>
          <w:sz w:val="20"/>
          <w:szCs w:val="22"/>
        </w:rPr>
        <w:t xml:space="preserve"> </w:t>
      </w:r>
      <w:r>
        <w:rPr>
          <w:rFonts w:eastAsia="나눔명조" w:hint="eastAsia"/>
          <w:sz w:val="20"/>
          <w:szCs w:val="22"/>
        </w:rPr>
        <w:t>안정을</w:t>
      </w:r>
      <w:r w:rsidRPr="0005167B">
        <w:rPr>
          <w:rFonts w:eastAsia="나눔명조" w:hint="eastAsia"/>
          <w:sz w:val="20"/>
          <w:szCs w:val="22"/>
        </w:rPr>
        <w:t xml:space="preserve"> </w:t>
      </w:r>
      <w:r w:rsidRPr="0005167B">
        <w:rPr>
          <w:rFonts w:eastAsia="나눔명조" w:hint="eastAsia"/>
          <w:sz w:val="20"/>
          <w:szCs w:val="22"/>
        </w:rPr>
        <w:t>유지하</w:t>
      </w:r>
      <w:r>
        <w:rPr>
          <w:rFonts w:eastAsia="나눔명조" w:hint="eastAsia"/>
          <w:sz w:val="20"/>
          <w:szCs w:val="22"/>
        </w:rPr>
        <w:t>는</w:t>
      </w:r>
      <w:r>
        <w:rPr>
          <w:rFonts w:eastAsia="나눔명조" w:hint="eastAsia"/>
          <w:sz w:val="20"/>
          <w:szCs w:val="22"/>
        </w:rPr>
        <w:t xml:space="preserve"> </w:t>
      </w:r>
      <w:r>
        <w:rPr>
          <w:rFonts w:eastAsia="나눔명조" w:hint="eastAsia"/>
          <w:sz w:val="20"/>
          <w:szCs w:val="22"/>
        </w:rPr>
        <w:t>것을</w:t>
      </w:r>
      <w:r>
        <w:rPr>
          <w:rFonts w:eastAsia="나눔명조" w:hint="eastAsia"/>
          <w:sz w:val="20"/>
          <w:szCs w:val="22"/>
        </w:rPr>
        <w:t xml:space="preserve"> </w:t>
      </w:r>
      <w:r>
        <w:rPr>
          <w:rFonts w:eastAsia="나눔명조" w:hint="eastAsia"/>
          <w:sz w:val="20"/>
          <w:szCs w:val="22"/>
        </w:rPr>
        <w:t>중시한다</w:t>
      </w:r>
      <w:ins w:id="646" w:author="Park, Sanghoon" w:date="2021-10-01T01:10:00Z">
        <w:r w:rsidR="00D0563E">
          <w:rPr>
            <w:rFonts w:eastAsia="나눔명조"/>
            <w:sz w:val="20"/>
            <w:szCs w:val="22"/>
          </w:rPr>
          <w:fldChar w:fldCharType="begin"/>
        </w:r>
      </w:ins>
      <w:r w:rsidR="005302F9">
        <w:rPr>
          <w:rFonts w:eastAsia="나눔명조"/>
          <w:sz w:val="20"/>
          <w:szCs w:val="22"/>
        </w:rPr>
        <w:instrText xml:space="preserve"> ADDIN ZOTERO_ITEM CSL_CITATION {"citationID":"XzN1tOuW","properties":{"formattedCitation":"(Odumeru and Ogbonna 2013)","plainCitation":"(Odumeru and Ogbonna 2013)","noteIndex":0},"citationItems":[{"id":1507,"uris":["http://zotero.org/users/5210800/items/2YKAE3N6"],"uri":["http://zotero.org/users/5210800/items/2YKAE3N6"],"itemData":{"id":1507,"type":"article-journal","container-title":"International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ins w:id="647" w:author="Park, Sanghoon" w:date="2021-10-01T01:10:00Z">
        <w:r w:rsidR="00D0563E">
          <w:rPr>
            <w:rFonts w:eastAsia="나눔명조"/>
            <w:sz w:val="20"/>
            <w:szCs w:val="22"/>
          </w:rPr>
          <w:fldChar w:fldCharType="separate"/>
        </w:r>
        <w:r w:rsidR="00D0563E" w:rsidRPr="00D0563E">
          <w:rPr>
            <w:sz w:val="20"/>
          </w:rPr>
          <w:t>(Odumeru and Ogbonna 2013)</w:t>
        </w:r>
        <w:r w:rsidR="00D0563E">
          <w:rPr>
            <w:rFonts w:eastAsia="나눔명조"/>
            <w:sz w:val="20"/>
            <w:szCs w:val="22"/>
          </w:rPr>
          <w:fldChar w:fldCharType="end"/>
        </w:r>
      </w:ins>
      <w:r>
        <w:rPr>
          <w:rFonts w:eastAsia="나눔명조" w:hint="eastAsia"/>
          <w:sz w:val="20"/>
          <w:szCs w:val="22"/>
        </w:rPr>
        <w:t>.</w:t>
      </w:r>
      <w:r w:rsidRPr="0005167B">
        <w:rPr>
          <w:rFonts w:eastAsia="나눔명조" w:hint="eastAsia"/>
          <w:sz w:val="20"/>
          <w:szCs w:val="22"/>
        </w:rPr>
        <w:t xml:space="preserve"> </w:t>
      </w: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리더십을</w:t>
      </w:r>
      <w:r>
        <w:rPr>
          <w:rFonts w:eastAsia="나눔명조" w:hint="eastAsia"/>
          <w:sz w:val="20"/>
          <w:szCs w:val="22"/>
        </w:rPr>
        <w:t xml:space="preserve"> </w:t>
      </w:r>
      <w:r>
        <w:rPr>
          <w:rFonts w:eastAsia="나눔명조" w:hint="eastAsia"/>
          <w:sz w:val="20"/>
          <w:szCs w:val="22"/>
        </w:rPr>
        <w:t>가진</w:t>
      </w:r>
      <w:r>
        <w:rPr>
          <w:rFonts w:eastAsia="나눔명조" w:hint="eastAsia"/>
          <w:sz w:val="20"/>
          <w:szCs w:val="22"/>
        </w:rPr>
        <w:t xml:space="preserve"> </w:t>
      </w:r>
      <w:r w:rsidRPr="00214D93">
        <w:rPr>
          <w:rFonts w:eastAsia="나눔명조" w:hint="eastAsia"/>
          <w:sz w:val="20"/>
          <w:szCs w:val="22"/>
        </w:rPr>
        <w:t>리더는</w:t>
      </w:r>
      <w:r w:rsidRPr="00214D93">
        <w:rPr>
          <w:rFonts w:eastAsia="나눔명조" w:hint="eastAsia"/>
          <w:sz w:val="20"/>
          <w:szCs w:val="22"/>
        </w:rPr>
        <w:t xml:space="preserve"> </w:t>
      </w:r>
      <w:r w:rsidRPr="00214D93">
        <w:rPr>
          <w:rFonts w:eastAsia="나눔명조" w:hint="eastAsia"/>
          <w:sz w:val="20"/>
          <w:szCs w:val="22"/>
        </w:rPr>
        <w:t>결점과</w:t>
      </w:r>
      <w:r w:rsidRPr="00214D93">
        <w:rPr>
          <w:rFonts w:eastAsia="나눔명조" w:hint="eastAsia"/>
          <w:sz w:val="20"/>
          <w:szCs w:val="22"/>
        </w:rPr>
        <w:t xml:space="preserve"> </w:t>
      </w:r>
      <w:r w:rsidRPr="00214D93">
        <w:rPr>
          <w:rFonts w:eastAsia="나눔명조" w:hint="eastAsia"/>
          <w:sz w:val="20"/>
          <w:szCs w:val="22"/>
        </w:rPr>
        <w:t>편차를</w:t>
      </w:r>
      <w:r w:rsidRPr="00214D93">
        <w:rPr>
          <w:rFonts w:eastAsia="나눔명조" w:hint="eastAsia"/>
          <w:sz w:val="20"/>
          <w:szCs w:val="22"/>
        </w:rPr>
        <w:t xml:space="preserve"> </w:t>
      </w:r>
      <w:r w:rsidRPr="00214D93">
        <w:rPr>
          <w:rFonts w:eastAsia="나눔명조" w:hint="eastAsia"/>
          <w:sz w:val="20"/>
          <w:szCs w:val="22"/>
        </w:rPr>
        <w:t>찾기</w:t>
      </w:r>
      <w:r w:rsidRPr="00214D93">
        <w:rPr>
          <w:rFonts w:eastAsia="나눔명조" w:hint="eastAsia"/>
          <w:sz w:val="20"/>
          <w:szCs w:val="22"/>
        </w:rPr>
        <w:t xml:space="preserve"> </w:t>
      </w:r>
      <w:r w:rsidRPr="00214D93">
        <w:rPr>
          <w:rFonts w:eastAsia="나눔명조" w:hint="eastAsia"/>
          <w:sz w:val="20"/>
          <w:szCs w:val="22"/>
        </w:rPr>
        <w:t>위해</w:t>
      </w:r>
      <w:r w:rsidRPr="00214D93">
        <w:rPr>
          <w:rFonts w:eastAsia="나눔명조" w:hint="eastAsia"/>
          <w:sz w:val="20"/>
          <w:szCs w:val="22"/>
        </w:rPr>
        <w:t xml:space="preserve"> </w:t>
      </w:r>
      <w:r w:rsidRPr="00214D93">
        <w:rPr>
          <w:rFonts w:eastAsia="나눔명조" w:hint="eastAsia"/>
          <w:sz w:val="20"/>
          <w:szCs w:val="22"/>
        </w:rPr>
        <w:t>구성원</w:t>
      </w:r>
      <w:r w:rsidR="00AC17C9">
        <w:rPr>
          <w:rFonts w:eastAsia="나눔명조" w:hint="eastAsia"/>
          <w:sz w:val="20"/>
          <w:szCs w:val="22"/>
        </w:rPr>
        <w:t xml:space="preserve"> </w:t>
      </w:r>
      <w:r w:rsidRPr="00214D93">
        <w:rPr>
          <w:rFonts w:eastAsia="나눔명조" w:hint="eastAsia"/>
          <w:sz w:val="20"/>
          <w:szCs w:val="22"/>
        </w:rPr>
        <w:t>작업</w:t>
      </w:r>
      <w:r w:rsidR="00AC17C9">
        <w:rPr>
          <w:rFonts w:eastAsia="나눔명조" w:hint="eastAsia"/>
          <w:sz w:val="20"/>
          <w:szCs w:val="22"/>
        </w:rPr>
        <w:t>을</w:t>
      </w:r>
      <w:r w:rsidR="00AC17C9">
        <w:rPr>
          <w:rFonts w:eastAsia="나눔명조" w:hint="eastAsia"/>
          <w:sz w:val="20"/>
          <w:szCs w:val="22"/>
        </w:rPr>
        <w:t xml:space="preserve"> </w:t>
      </w:r>
      <w:r w:rsidR="00AC17C9">
        <w:rPr>
          <w:rFonts w:eastAsia="나눔명조" w:hint="eastAsia"/>
          <w:sz w:val="20"/>
          <w:szCs w:val="22"/>
        </w:rPr>
        <w:t>통제하고자</w:t>
      </w:r>
      <w:r w:rsidR="00AC17C9">
        <w:rPr>
          <w:rFonts w:eastAsia="나눔명조" w:hint="eastAsia"/>
          <w:sz w:val="20"/>
          <w:szCs w:val="22"/>
        </w:rPr>
        <w:t xml:space="preserve"> </w:t>
      </w:r>
      <w:r w:rsidR="00AC17C9">
        <w:rPr>
          <w:rFonts w:eastAsia="나눔명조" w:hint="eastAsia"/>
          <w:sz w:val="20"/>
          <w:szCs w:val="22"/>
        </w:rPr>
        <w:t>하며</w:t>
      </w:r>
      <w:r w:rsidRPr="00214D93">
        <w:rPr>
          <w:rFonts w:eastAsia="나눔명조" w:hint="eastAsia"/>
          <w:sz w:val="20"/>
          <w:szCs w:val="22"/>
        </w:rPr>
        <w:t xml:space="preserve">, </w:t>
      </w:r>
      <w:ins w:id="648" w:author="Park, Sanghoon" w:date="2021-10-01T01:10:00Z">
        <w:r w:rsidR="00D0563E" w:rsidRPr="0005167B">
          <w:rPr>
            <w:rFonts w:eastAsia="나눔명조" w:hint="eastAsia"/>
            <w:sz w:val="20"/>
            <w:szCs w:val="22"/>
          </w:rPr>
          <w:t>리더가</w:t>
        </w:r>
        <w:r w:rsidR="00D0563E" w:rsidRPr="0005167B">
          <w:rPr>
            <w:rFonts w:eastAsia="나눔명조" w:hint="eastAsia"/>
            <w:sz w:val="20"/>
            <w:szCs w:val="22"/>
          </w:rPr>
          <w:t xml:space="preserve"> </w:t>
        </w:r>
        <w:r w:rsidR="00D0563E" w:rsidRPr="0005167B">
          <w:rPr>
            <w:rFonts w:eastAsia="나눔명조" w:hint="eastAsia"/>
            <w:sz w:val="20"/>
            <w:szCs w:val="22"/>
          </w:rPr>
          <w:t>보상과</w:t>
        </w:r>
        <w:r w:rsidR="00D0563E" w:rsidRPr="0005167B">
          <w:rPr>
            <w:rFonts w:eastAsia="나눔명조" w:hint="eastAsia"/>
            <w:sz w:val="20"/>
            <w:szCs w:val="22"/>
          </w:rPr>
          <w:t xml:space="preserve"> </w:t>
        </w:r>
        <w:r w:rsidR="00D0563E" w:rsidRPr="0005167B">
          <w:rPr>
            <w:rFonts w:eastAsia="나눔명조" w:hint="eastAsia"/>
            <w:sz w:val="20"/>
            <w:szCs w:val="22"/>
          </w:rPr>
          <w:t>처벌을</w:t>
        </w:r>
        <w:r w:rsidR="00D0563E" w:rsidRPr="0005167B">
          <w:rPr>
            <w:rFonts w:eastAsia="나눔명조" w:hint="eastAsia"/>
            <w:sz w:val="20"/>
            <w:szCs w:val="22"/>
          </w:rPr>
          <w:t xml:space="preserve"> </w:t>
        </w:r>
        <w:r w:rsidR="00D0563E" w:rsidRPr="0005167B">
          <w:rPr>
            <w:rFonts w:eastAsia="나눔명조" w:hint="eastAsia"/>
            <w:sz w:val="20"/>
            <w:szCs w:val="22"/>
          </w:rPr>
          <w:t>통해</w:t>
        </w:r>
        <w:r w:rsidR="00D0563E" w:rsidRPr="0005167B">
          <w:rPr>
            <w:rFonts w:eastAsia="나눔명조" w:hint="eastAsia"/>
            <w:sz w:val="20"/>
            <w:szCs w:val="22"/>
          </w:rPr>
          <w:t xml:space="preserve"> </w:t>
        </w:r>
        <w:r w:rsidR="00D0563E">
          <w:rPr>
            <w:rFonts w:eastAsia="나눔명조" w:hint="eastAsia"/>
            <w:sz w:val="20"/>
            <w:szCs w:val="22"/>
          </w:rPr>
          <w:t>구성</w:t>
        </w:r>
        <w:r w:rsidR="00D0563E" w:rsidRPr="0005167B">
          <w:rPr>
            <w:rFonts w:eastAsia="나눔명조" w:hint="eastAsia"/>
            <w:sz w:val="20"/>
            <w:szCs w:val="22"/>
          </w:rPr>
          <w:t>원의</w:t>
        </w:r>
        <w:r w:rsidR="00D0563E" w:rsidRPr="0005167B">
          <w:rPr>
            <w:rFonts w:eastAsia="나눔명조" w:hint="eastAsia"/>
            <w:sz w:val="20"/>
            <w:szCs w:val="22"/>
          </w:rPr>
          <w:t xml:space="preserve"> </w:t>
        </w:r>
        <w:r w:rsidR="00D0563E" w:rsidRPr="0005167B">
          <w:rPr>
            <w:rFonts w:eastAsia="나눔명조" w:hint="eastAsia"/>
            <w:sz w:val="20"/>
            <w:szCs w:val="22"/>
          </w:rPr>
          <w:t>순응을</w:t>
        </w:r>
        <w:r w:rsidR="00D0563E" w:rsidRPr="0005167B">
          <w:rPr>
            <w:rFonts w:eastAsia="나눔명조" w:hint="eastAsia"/>
            <w:sz w:val="20"/>
            <w:szCs w:val="22"/>
          </w:rPr>
          <w:t xml:space="preserve"> </w:t>
        </w:r>
        <w:r w:rsidR="00D0563E" w:rsidRPr="0005167B">
          <w:rPr>
            <w:rFonts w:eastAsia="나눔명조" w:hint="eastAsia"/>
            <w:sz w:val="20"/>
            <w:szCs w:val="22"/>
          </w:rPr>
          <w:t>촉진</w:t>
        </w:r>
        <w:r w:rsidR="00D0563E">
          <w:rPr>
            <w:rFonts w:eastAsia="나눔명조" w:hint="eastAsia"/>
            <w:sz w:val="20"/>
            <w:szCs w:val="22"/>
          </w:rPr>
          <w:t>한다</w:t>
        </w:r>
        <w:r w:rsidR="00D0563E">
          <w:rPr>
            <w:rFonts w:eastAsia="나눔명조" w:hint="eastAsia"/>
            <w:sz w:val="20"/>
            <w:szCs w:val="22"/>
          </w:rPr>
          <w:t>.</w:t>
        </w:r>
        <w:r w:rsidR="00D0563E">
          <w:rPr>
            <w:rFonts w:eastAsia="나눔명조"/>
            <w:sz w:val="20"/>
            <w:szCs w:val="22"/>
          </w:rPr>
          <w:t xml:space="preserve"> </w:t>
        </w:r>
      </w:ins>
      <w:del w:id="649" w:author="Park, Sanghoon" w:date="2021-10-01T01:10:00Z">
        <w:r w:rsidRPr="00214D93" w:rsidDel="00D0563E">
          <w:rPr>
            <w:rFonts w:eastAsia="나눔명조" w:hint="eastAsia"/>
            <w:sz w:val="20"/>
            <w:szCs w:val="22"/>
          </w:rPr>
          <w:delText>이러한</w:delText>
        </w:r>
        <w:r w:rsidRPr="00214D93" w:rsidDel="00D0563E">
          <w:rPr>
            <w:rFonts w:eastAsia="나눔명조" w:hint="eastAsia"/>
            <w:sz w:val="20"/>
            <w:szCs w:val="22"/>
          </w:rPr>
          <w:delText xml:space="preserve"> </w:delText>
        </w:r>
      </w:del>
      <w:ins w:id="650" w:author="Park, Sanghoon" w:date="2021-10-01T01:10:00Z">
        <w:r w:rsidR="00D0563E">
          <w:rPr>
            <w:rFonts w:eastAsia="나눔명조" w:hint="eastAsia"/>
            <w:sz w:val="20"/>
            <w:szCs w:val="22"/>
          </w:rPr>
          <w:t>거래적</w:t>
        </w:r>
      </w:ins>
      <w:del w:id="651" w:author="Park, Sanghoon" w:date="2021-10-01T01:10:00Z">
        <w:r w:rsidRPr="00214D93" w:rsidDel="00D0563E">
          <w:rPr>
            <w:rFonts w:eastAsia="나눔명조" w:hint="eastAsia"/>
            <w:sz w:val="20"/>
            <w:szCs w:val="22"/>
          </w:rPr>
          <w:delText>유형의</w:delText>
        </w:r>
        <w:r w:rsidRPr="00214D93" w:rsidDel="00D0563E">
          <w:rPr>
            <w:rFonts w:eastAsia="나눔명조" w:hint="eastAsia"/>
            <w:sz w:val="20"/>
            <w:szCs w:val="22"/>
          </w:rPr>
          <w:delText xml:space="preserve"> </w:delText>
        </w:r>
      </w:del>
      <w:ins w:id="652" w:author="Park, Sanghoon" w:date="2021-10-01T01:10:00Z">
        <w:r w:rsidR="00D0563E">
          <w:rPr>
            <w:rFonts w:eastAsia="나눔명조"/>
            <w:sz w:val="20"/>
            <w:szCs w:val="22"/>
          </w:rPr>
          <w:t xml:space="preserve"> </w:t>
        </w:r>
      </w:ins>
      <w:r w:rsidRPr="00214D93">
        <w:rPr>
          <w:rFonts w:eastAsia="나눔명조" w:hint="eastAsia"/>
          <w:sz w:val="20"/>
          <w:szCs w:val="22"/>
        </w:rPr>
        <w:t>리더십은</w:t>
      </w:r>
      <w:r w:rsidRPr="00214D93">
        <w:rPr>
          <w:rFonts w:eastAsia="나눔명조" w:hint="eastAsia"/>
          <w:sz w:val="20"/>
          <w:szCs w:val="22"/>
        </w:rPr>
        <w:t xml:space="preserve"> </w:t>
      </w:r>
      <w:r w:rsidRPr="00214D93">
        <w:rPr>
          <w:rFonts w:eastAsia="나눔명조" w:hint="eastAsia"/>
          <w:sz w:val="20"/>
          <w:szCs w:val="22"/>
        </w:rPr>
        <w:t>위기</w:t>
      </w:r>
      <w:r w:rsidRPr="00214D93">
        <w:rPr>
          <w:rFonts w:eastAsia="나눔명조" w:hint="eastAsia"/>
          <w:sz w:val="20"/>
          <w:szCs w:val="22"/>
        </w:rPr>
        <w:t xml:space="preserve"> </w:t>
      </w:r>
      <w:r w:rsidRPr="00214D93">
        <w:rPr>
          <w:rFonts w:eastAsia="나눔명조" w:hint="eastAsia"/>
          <w:sz w:val="20"/>
          <w:szCs w:val="22"/>
        </w:rPr>
        <w:t>및</w:t>
      </w:r>
      <w:r w:rsidRPr="00214D93">
        <w:rPr>
          <w:rFonts w:eastAsia="나눔명조" w:hint="eastAsia"/>
          <w:sz w:val="20"/>
          <w:szCs w:val="22"/>
        </w:rPr>
        <w:t xml:space="preserve"> </w:t>
      </w:r>
      <w:r w:rsidRPr="00214D93">
        <w:rPr>
          <w:rFonts w:eastAsia="나눔명조" w:hint="eastAsia"/>
          <w:sz w:val="20"/>
          <w:szCs w:val="22"/>
        </w:rPr>
        <w:t>비상</w:t>
      </w:r>
      <w:r w:rsidRPr="00214D93">
        <w:rPr>
          <w:rFonts w:eastAsia="나눔명조" w:hint="eastAsia"/>
          <w:sz w:val="20"/>
          <w:szCs w:val="22"/>
        </w:rPr>
        <w:t xml:space="preserve"> </w:t>
      </w:r>
      <w:r w:rsidR="00613E8F" w:rsidRPr="00214D93">
        <w:rPr>
          <w:rFonts w:eastAsia="나눔명조" w:hint="eastAsia"/>
          <w:sz w:val="20"/>
          <w:szCs w:val="22"/>
        </w:rPr>
        <w:t>상황</w:t>
      </w:r>
      <w:r w:rsidR="00E068CD">
        <w:rPr>
          <w:rFonts w:eastAsia="나눔명조" w:hint="eastAsia"/>
          <w:sz w:val="20"/>
          <w:szCs w:val="22"/>
        </w:rPr>
        <w:t xml:space="preserve"> </w:t>
      </w:r>
      <w:r w:rsidR="00613E8F">
        <w:rPr>
          <w:rFonts w:eastAsia="나눔명조"/>
          <w:sz w:val="20"/>
          <w:szCs w:val="22"/>
        </w:rPr>
        <w:t>뿐만</w:t>
      </w:r>
      <w:r w:rsidRPr="00214D93">
        <w:rPr>
          <w:rFonts w:eastAsia="나눔명조" w:hint="eastAsia"/>
          <w:sz w:val="20"/>
          <w:szCs w:val="22"/>
        </w:rPr>
        <w:t xml:space="preserve"> </w:t>
      </w:r>
      <w:r w:rsidRPr="00214D93">
        <w:rPr>
          <w:rFonts w:eastAsia="나눔명조" w:hint="eastAsia"/>
          <w:sz w:val="20"/>
          <w:szCs w:val="22"/>
        </w:rPr>
        <w:t>아니라</w:t>
      </w:r>
      <w:r w:rsidRPr="00214D93">
        <w:rPr>
          <w:rFonts w:eastAsia="나눔명조" w:hint="eastAsia"/>
          <w:sz w:val="20"/>
          <w:szCs w:val="22"/>
        </w:rPr>
        <w:t xml:space="preserve"> </w:t>
      </w:r>
      <w:r w:rsidR="00AC17C9">
        <w:rPr>
          <w:rFonts w:eastAsia="나눔명조" w:hint="eastAsia"/>
          <w:sz w:val="20"/>
          <w:szCs w:val="22"/>
        </w:rPr>
        <w:t>구체적이고</w:t>
      </w:r>
      <w:r w:rsidR="00AC17C9">
        <w:rPr>
          <w:rFonts w:eastAsia="나눔명조" w:hint="eastAsia"/>
          <w:sz w:val="20"/>
          <w:szCs w:val="22"/>
        </w:rPr>
        <w:t xml:space="preserve"> </w:t>
      </w:r>
      <w:r w:rsidR="00E068CD">
        <w:rPr>
          <w:rFonts w:eastAsia="나눔명조" w:hint="eastAsia"/>
          <w:sz w:val="20"/>
          <w:szCs w:val="22"/>
        </w:rPr>
        <w:t>특수한</w:t>
      </w:r>
      <w:r w:rsidR="00AC17C9">
        <w:rPr>
          <w:rFonts w:eastAsia="나눔명조" w:hint="eastAsia"/>
          <w:sz w:val="20"/>
          <w:szCs w:val="22"/>
        </w:rPr>
        <w:t xml:space="preserve"> </w:t>
      </w:r>
      <w:r w:rsidR="00AC17C9">
        <w:rPr>
          <w:rFonts w:eastAsia="나눔명조" w:hint="eastAsia"/>
          <w:sz w:val="20"/>
          <w:szCs w:val="22"/>
        </w:rPr>
        <w:t>목표와</w:t>
      </w:r>
      <w:r w:rsidR="00AC17C9">
        <w:rPr>
          <w:rFonts w:eastAsia="나눔명조" w:hint="eastAsia"/>
          <w:sz w:val="20"/>
          <w:szCs w:val="22"/>
        </w:rPr>
        <w:t xml:space="preserve"> </w:t>
      </w:r>
      <w:r w:rsidR="00AC17C9">
        <w:rPr>
          <w:rFonts w:eastAsia="나눔명조" w:hint="eastAsia"/>
          <w:sz w:val="20"/>
          <w:szCs w:val="22"/>
        </w:rPr>
        <w:t>방식을</w:t>
      </w:r>
      <w:r w:rsidR="00AC17C9">
        <w:rPr>
          <w:rFonts w:eastAsia="나눔명조" w:hint="eastAsia"/>
          <w:sz w:val="20"/>
          <w:szCs w:val="22"/>
        </w:rPr>
        <w:t xml:space="preserve"> </w:t>
      </w:r>
      <w:r w:rsidR="00AC17C9">
        <w:rPr>
          <w:rFonts w:eastAsia="나눔명조" w:hint="eastAsia"/>
          <w:sz w:val="20"/>
          <w:szCs w:val="22"/>
        </w:rPr>
        <w:t>추구하는</w:t>
      </w:r>
      <w:r w:rsidR="00AC17C9">
        <w:rPr>
          <w:rFonts w:eastAsia="나눔명조" w:hint="eastAsia"/>
          <w:sz w:val="20"/>
          <w:szCs w:val="22"/>
        </w:rPr>
        <w:t xml:space="preserve"> </w:t>
      </w:r>
      <w:r w:rsidRPr="00214D93">
        <w:rPr>
          <w:rFonts w:eastAsia="나눔명조" w:hint="eastAsia"/>
          <w:sz w:val="20"/>
          <w:szCs w:val="22"/>
        </w:rPr>
        <w:t>사업</w:t>
      </w:r>
      <w:r w:rsidR="00E068CD">
        <w:rPr>
          <w:rFonts w:eastAsia="나눔명조" w:hint="eastAsia"/>
          <w:sz w:val="20"/>
          <w:szCs w:val="22"/>
        </w:rPr>
        <w:t>과</w:t>
      </w:r>
      <w:r w:rsidRPr="00214D93">
        <w:rPr>
          <w:rFonts w:eastAsia="나눔명조" w:hint="eastAsia"/>
          <w:sz w:val="20"/>
          <w:szCs w:val="22"/>
        </w:rPr>
        <w:t xml:space="preserve"> </w:t>
      </w:r>
      <w:r w:rsidRPr="00214D93">
        <w:rPr>
          <w:rFonts w:eastAsia="나눔명조" w:hint="eastAsia"/>
          <w:sz w:val="20"/>
          <w:szCs w:val="22"/>
        </w:rPr>
        <w:t>프로젝트</w:t>
      </w:r>
      <w:r w:rsidRPr="00214D93">
        <w:rPr>
          <w:rFonts w:eastAsia="나눔명조" w:hint="eastAsia"/>
          <w:sz w:val="20"/>
          <w:szCs w:val="22"/>
        </w:rPr>
        <w:t xml:space="preserve"> </w:t>
      </w:r>
      <w:r w:rsidRPr="00214D93">
        <w:rPr>
          <w:rFonts w:eastAsia="나눔명조" w:hint="eastAsia"/>
          <w:sz w:val="20"/>
          <w:szCs w:val="22"/>
        </w:rPr>
        <w:t>수행</w:t>
      </w:r>
      <w:r w:rsidR="00AC17C9">
        <w:rPr>
          <w:rFonts w:eastAsia="나눔명조" w:hint="eastAsia"/>
          <w:sz w:val="20"/>
          <w:szCs w:val="22"/>
        </w:rPr>
        <w:t>에</w:t>
      </w:r>
      <w:r w:rsidRPr="00214D93">
        <w:rPr>
          <w:rFonts w:eastAsia="나눔명조" w:hint="eastAsia"/>
          <w:sz w:val="20"/>
          <w:szCs w:val="22"/>
        </w:rPr>
        <w:t xml:space="preserve"> </w:t>
      </w:r>
      <w:r w:rsidRPr="00214D93">
        <w:rPr>
          <w:rFonts w:eastAsia="나눔명조" w:hint="eastAsia"/>
          <w:sz w:val="20"/>
          <w:szCs w:val="22"/>
        </w:rPr>
        <w:t>효과적이다</w:t>
      </w:r>
      <w:ins w:id="653" w:author="Park, Sanghoon" w:date="2021-10-01T01:10:00Z">
        <w:r w:rsidR="00D0563E">
          <w:rPr>
            <w:rFonts w:eastAsia="나눔명조" w:hint="eastAsia"/>
            <w:sz w:val="20"/>
            <w:szCs w:val="22"/>
          </w:rPr>
          <w:t>(</w:t>
        </w:r>
        <w:r w:rsidR="00D0563E" w:rsidRPr="00D0563E">
          <w:rPr>
            <w:rFonts w:eastAsia="나눔명조" w:hint="eastAsia"/>
            <w:color w:val="FF0000"/>
            <w:sz w:val="20"/>
            <w:szCs w:val="22"/>
            <w:rPrChange w:id="654" w:author="Park, Sanghoon" w:date="2021-10-01T01:10:00Z">
              <w:rPr>
                <w:rFonts w:eastAsia="나눔명조" w:hint="eastAsia"/>
                <w:sz w:val="20"/>
                <w:szCs w:val="22"/>
              </w:rPr>
            </w:rPrChange>
          </w:rPr>
          <w:t>인용</w:t>
        </w:r>
        <w:r w:rsidR="00D0563E" w:rsidRPr="00D0563E">
          <w:rPr>
            <w:rFonts w:eastAsia="나눔명조"/>
            <w:color w:val="FF0000"/>
            <w:sz w:val="20"/>
            <w:szCs w:val="22"/>
            <w:rPrChange w:id="655" w:author="Park, Sanghoon" w:date="2021-10-01T01:10:00Z">
              <w:rPr>
                <w:rFonts w:eastAsia="나눔명조"/>
                <w:sz w:val="20"/>
                <w:szCs w:val="22"/>
              </w:rPr>
            </w:rPrChange>
          </w:rPr>
          <w:t>)</w:t>
        </w:r>
      </w:ins>
      <w:r w:rsidRPr="00214D93">
        <w:rPr>
          <w:rFonts w:eastAsia="나눔명조" w:hint="eastAsia"/>
          <w:sz w:val="20"/>
          <w:szCs w:val="22"/>
        </w:rPr>
        <w:t>.</w:t>
      </w:r>
    </w:p>
    <w:p w14:paraId="6403A22E" w14:textId="389F0E6F" w:rsidR="00C663A6" w:rsidRDefault="00E068CD" w:rsidP="00265BC3">
      <w:pPr>
        <w:widowControl/>
        <w:wordWrap/>
        <w:autoSpaceDE/>
        <w:autoSpaceDN/>
        <w:spacing w:before="120" w:after="120" w:line="276" w:lineRule="auto"/>
        <w:rPr>
          <w:rFonts w:eastAsia="나눔명조"/>
          <w:sz w:val="20"/>
          <w:szCs w:val="22"/>
        </w:rPr>
      </w:pPr>
      <w:del w:id="656" w:author="Park, Sanghoon" w:date="2021-10-01T01:17:00Z">
        <w:r w:rsidDel="00271B69">
          <w:rPr>
            <w:rFonts w:eastAsia="나눔명조" w:hint="eastAsia"/>
            <w:sz w:val="20"/>
            <w:szCs w:val="22"/>
          </w:rPr>
          <w:delText>리더십</w:delText>
        </w:r>
        <w:r w:rsidDel="00271B69">
          <w:rPr>
            <w:rFonts w:eastAsia="나눔명조" w:hint="eastAsia"/>
            <w:sz w:val="20"/>
            <w:szCs w:val="22"/>
          </w:rPr>
          <w:delText xml:space="preserve"> </w:delText>
        </w:r>
        <w:r w:rsidDel="00271B69">
          <w:rPr>
            <w:rFonts w:eastAsia="나눔명조" w:hint="eastAsia"/>
            <w:sz w:val="20"/>
            <w:szCs w:val="22"/>
          </w:rPr>
          <w:delText>변수와</w:delText>
        </w:r>
        <w:r w:rsidDel="00271B69">
          <w:rPr>
            <w:rFonts w:eastAsia="나눔명조" w:hint="eastAsia"/>
            <w:sz w:val="20"/>
            <w:szCs w:val="22"/>
          </w:rPr>
          <w:delText xml:space="preserve"> </w:delText>
        </w:r>
        <w:r w:rsidDel="00271B69">
          <w:rPr>
            <w:rFonts w:eastAsia="나눔명조" w:hint="eastAsia"/>
            <w:sz w:val="20"/>
            <w:szCs w:val="22"/>
          </w:rPr>
          <w:delText>관련하여</w:delText>
        </w:r>
        <w:r w:rsidDel="00271B69">
          <w:rPr>
            <w:rFonts w:eastAsia="나눔명조" w:hint="eastAsia"/>
            <w:sz w:val="20"/>
            <w:szCs w:val="22"/>
          </w:rPr>
          <w:delText xml:space="preserve"> </w:delText>
        </w:r>
      </w:del>
      <w:r w:rsidR="005370FC">
        <w:rPr>
          <w:rFonts w:eastAsia="나눔명조" w:hint="eastAsia"/>
          <w:sz w:val="20"/>
          <w:szCs w:val="22"/>
        </w:rPr>
        <w:t>국내</w:t>
      </w:r>
      <w:r w:rsidR="005370FC">
        <w:rPr>
          <w:rFonts w:eastAsia="나눔명조" w:hint="eastAsia"/>
          <w:sz w:val="20"/>
          <w:szCs w:val="22"/>
        </w:rPr>
        <w:t xml:space="preserve"> </w:t>
      </w:r>
      <w:del w:id="657" w:author="Park, Sanghoon" w:date="2021-10-01T01:17:00Z">
        <w:r w:rsidR="00C663A6" w:rsidRPr="00C663A6" w:rsidDel="00271B69">
          <w:rPr>
            <w:rFonts w:eastAsia="나눔명조" w:hint="eastAsia"/>
            <w:sz w:val="20"/>
            <w:szCs w:val="22"/>
          </w:rPr>
          <w:delText>선행</w:delText>
        </w:r>
      </w:del>
      <w:r w:rsidR="00C663A6" w:rsidRPr="00C663A6">
        <w:rPr>
          <w:rFonts w:eastAsia="나눔명조" w:hint="eastAsia"/>
          <w:sz w:val="20"/>
          <w:szCs w:val="22"/>
        </w:rPr>
        <w:t>연구들</w:t>
      </w:r>
      <w:ins w:id="658" w:author="Park, Sanghoon" w:date="2021-10-01T01:17:00Z">
        <w:r w:rsidR="00271B69">
          <w:rPr>
            <w:rFonts w:eastAsia="나눔명조" w:hint="eastAsia"/>
            <w:sz w:val="20"/>
            <w:szCs w:val="22"/>
          </w:rPr>
          <w:t>은</w:t>
        </w:r>
        <w:r w:rsidR="00271B69">
          <w:rPr>
            <w:rFonts w:eastAsia="나눔명조" w:hint="eastAsia"/>
            <w:sz w:val="20"/>
            <w:szCs w:val="22"/>
          </w:rPr>
          <w:t xml:space="preserve"> </w:t>
        </w:r>
        <w:r w:rsidR="00271B69">
          <w:rPr>
            <w:rFonts w:eastAsia="나눔명조" w:hint="eastAsia"/>
            <w:sz w:val="20"/>
            <w:szCs w:val="22"/>
          </w:rPr>
          <w:t>주로</w:t>
        </w:r>
        <w:r w:rsidR="00271B69">
          <w:rPr>
            <w:rFonts w:eastAsia="나눔명조" w:hint="eastAsia"/>
            <w:sz w:val="20"/>
            <w:szCs w:val="22"/>
          </w:rPr>
          <w:t xml:space="preserve"> </w:t>
        </w:r>
        <w:r w:rsidR="00271B69">
          <w:rPr>
            <w:rFonts w:eastAsia="나눔명조" w:hint="eastAsia"/>
            <w:sz w:val="20"/>
            <w:szCs w:val="22"/>
          </w:rPr>
          <w:t>직무성과</w:t>
        </w:r>
        <w:r w:rsidR="00271B69">
          <w:rPr>
            <w:rFonts w:eastAsia="나눔명조" w:hint="eastAsia"/>
            <w:sz w:val="20"/>
            <w:szCs w:val="22"/>
          </w:rPr>
          <w:t xml:space="preserve"> </w:t>
        </w:r>
        <w:r w:rsidR="00271B69">
          <w:rPr>
            <w:rFonts w:eastAsia="나눔명조" w:hint="eastAsia"/>
            <w:sz w:val="20"/>
            <w:szCs w:val="22"/>
          </w:rPr>
          <w:t>혹은</w:t>
        </w:r>
        <w:r w:rsidR="00271B69">
          <w:rPr>
            <w:rFonts w:eastAsia="나눔명조" w:hint="eastAsia"/>
            <w:sz w:val="20"/>
            <w:szCs w:val="22"/>
          </w:rPr>
          <w:t xml:space="preserve"> </w:t>
        </w:r>
        <w:r w:rsidR="00271B69">
          <w:rPr>
            <w:rFonts w:eastAsia="나눔명조" w:hint="eastAsia"/>
            <w:sz w:val="20"/>
            <w:szCs w:val="22"/>
          </w:rPr>
          <w:t>직무효율성과</w:t>
        </w:r>
        <w:r w:rsidR="00271B69">
          <w:rPr>
            <w:rFonts w:eastAsia="나눔명조" w:hint="eastAsia"/>
            <w:sz w:val="20"/>
            <w:szCs w:val="22"/>
          </w:rPr>
          <w:t xml:space="preserve"> </w:t>
        </w:r>
        <w:r w:rsidR="00271B69">
          <w:rPr>
            <w:rFonts w:eastAsia="나눔명조" w:hint="eastAsia"/>
            <w:sz w:val="20"/>
            <w:szCs w:val="22"/>
          </w:rPr>
          <w:t>리더십</w:t>
        </w:r>
        <w:r w:rsidR="00271B69">
          <w:rPr>
            <w:rFonts w:eastAsia="나눔명조" w:hint="eastAsia"/>
            <w:sz w:val="20"/>
            <w:szCs w:val="22"/>
          </w:rPr>
          <w:t xml:space="preserve"> </w:t>
        </w:r>
        <w:r w:rsidR="00271B69">
          <w:rPr>
            <w:rFonts w:eastAsia="나눔명조" w:hint="eastAsia"/>
            <w:sz w:val="20"/>
            <w:szCs w:val="22"/>
          </w:rPr>
          <w:t>간의</w:t>
        </w:r>
        <w:r w:rsidR="00271B69">
          <w:rPr>
            <w:rFonts w:eastAsia="나눔명조" w:hint="eastAsia"/>
            <w:sz w:val="20"/>
            <w:szCs w:val="22"/>
          </w:rPr>
          <w:t xml:space="preserve"> </w:t>
        </w:r>
        <w:r w:rsidR="00271B69">
          <w:rPr>
            <w:rFonts w:eastAsia="나눔명조" w:hint="eastAsia"/>
            <w:sz w:val="20"/>
            <w:szCs w:val="22"/>
          </w:rPr>
          <w:t>관계에</w:t>
        </w:r>
        <w:r w:rsidR="00271B69">
          <w:rPr>
            <w:rFonts w:eastAsia="나눔명조" w:hint="eastAsia"/>
            <w:sz w:val="20"/>
            <w:szCs w:val="22"/>
          </w:rPr>
          <w:t xml:space="preserve"> </w:t>
        </w:r>
      </w:ins>
      <w:ins w:id="659" w:author="Park, Sanghoon" w:date="2021-10-01T01:18:00Z">
        <w:r w:rsidR="00271B69">
          <w:rPr>
            <w:rFonts w:eastAsia="나눔명조" w:hint="eastAsia"/>
            <w:sz w:val="20"/>
            <w:szCs w:val="22"/>
          </w:rPr>
          <w:t>주목하고</w:t>
        </w:r>
        <w:r w:rsidR="00271B69">
          <w:rPr>
            <w:rFonts w:eastAsia="나눔명조" w:hint="eastAsia"/>
            <w:sz w:val="20"/>
            <w:szCs w:val="22"/>
          </w:rPr>
          <w:t xml:space="preserve"> </w:t>
        </w:r>
        <w:r w:rsidR="00271B69">
          <w:rPr>
            <w:rFonts w:eastAsia="나눔명조" w:hint="eastAsia"/>
            <w:sz w:val="20"/>
            <w:szCs w:val="22"/>
          </w:rPr>
          <w:t>있으며</w:t>
        </w:r>
        <w:r w:rsidR="00271B69">
          <w:rPr>
            <w:rFonts w:eastAsia="나눔명조" w:hint="eastAsia"/>
            <w:sz w:val="20"/>
            <w:szCs w:val="22"/>
          </w:rPr>
          <w:t>,</w:t>
        </w:r>
        <w:r w:rsidR="00271B69">
          <w:rPr>
            <w:rFonts w:eastAsia="나눔명조"/>
            <w:sz w:val="20"/>
            <w:szCs w:val="22"/>
          </w:rPr>
          <w:t xml:space="preserve"> </w:t>
        </w:r>
      </w:ins>
      <w:del w:id="660" w:author="Park, Sanghoon" w:date="2021-10-01T01:17:00Z">
        <w:r w:rsidR="00C663A6" w:rsidRPr="00C663A6" w:rsidDel="00271B69">
          <w:rPr>
            <w:rFonts w:eastAsia="나눔명조" w:hint="eastAsia"/>
            <w:sz w:val="20"/>
            <w:szCs w:val="22"/>
          </w:rPr>
          <w:delText>을</w:delText>
        </w:r>
      </w:del>
      <w:del w:id="661" w:author="Park, Sanghoon" w:date="2021-10-01T01:18:00Z">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살펴보면</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리더십에</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대한</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연구는</w:delText>
        </w:r>
        <w:r w:rsidR="00C663A6" w:rsidRPr="00C663A6" w:rsidDel="00271B69">
          <w:rPr>
            <w:rFonts w:eastAsia="나눔명조" w:hint="eastAsia"/>
            <w:sz w:val="20"/>
            <w:szCs w:val="22"/>
          </w:rPr>
          <w:delText xml:space="preserve"> </w:delText>
        </w:r>
        <w:r w:rsidR="00AC17C9" w:rsidDel="00271B69">
          <w:rPr>
            <w:rFonts w:eastAsia="나눔명조" w:hint="eastAsia"/>
            <w:sz w:val="20"/>
            <w:szCs w:val="22"/>
          </w:rPr>
          <w:delText>기존</w:delText>
        </w:r>
        <w:r w:rsidR="00AC17C9" w:rsidDel="00271B69">
          <w:rPr>
            <w:rFonts w:eastAsia="나눔명조" w:hint="eastAsia"/>
            <w:sz w:val="20"/>
            <w:szCs w:val="22"/>
          </w:rPr>
          <w:delText xml:space="preserve"> </w:delText>
        </w:r>
        <w:r w:rsidR="00012453" w:rsidDel="00271B69">
          <w:rPr>
            <w:rFonts w:eastAsia="나눔명조" w:hint="eastAsia"/>
            <w:sz w:val="20"/>
            <w:szCs w:val="22"/>
          </w:rPr>
          <w:delText>공공봉사동기</w:delText>
        </w:r>
        <w:r w:rsidR="00C663A6" w:rsidRPr="00C663A6" w:rsidDel="00271B69">
          <w:rPr>
            <w:rFonts w:eastAsia="나눔명조" w:hint="eastAsia"/>
            <w:sz w:val="20"/>
            <w:szCs w:val="22"/>
          </w:rPr>
          <w:delText>연구와</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같이</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주로</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직무성과</w:delText>
        </w:r>
        <w:r w:rsidDel="00271B69">
          <w:rPr>
            <w:rFonts w:eastAsia="나눔명조" w:hint="eastAsia"/>
            <w:sz w:val="20"/>
            <w:szCs w:val="22"/>
          </w:rPr>
          <w:delText xml:space="preserve"> </w:delText>
        </w:r>
        <w:r w:rsidDel="00271B69">
          <w:rPr>
            <w:rFonts w:eastAsia="나눔명조" w:hint="eastAsia"/>
            <w:sz w:val="20"/>
            <w:szCs w:val="22"/>
          </w:rPr>
          <w:delText>혹은</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직무효율성과의</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관계성을</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다루고</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있으며</w:delText>
        </w:r>
        <w:r w:rsidR="00C663A6" w:rsidRPr="00C663A6" w:rsidDel="00271B69">
          <w:rPr>
            <w:rFonts w:eastAsia="나눔명조" w:hint="eastAsia"/>
            <w:sz w:val="20"/>
            <w:szCs w:val="22"/>
          </w:rPr>
          <w:delText xml:space="preserve">, </w:delText>
        </w:r>
      </w:del>
      <w:r w:rsidR="00C663A6" w:rsidRPr="00C663A6">
        <w:rPr>
          <w:rFonts w:eastAsia="나눔명조" w:hint="eastAsia"/>
          <w:sz w:val="20"/>
          <w:szCs w:val="22"/>
        </w:rPr>
        <w:t>조직몰입</w:t>
      </w:r>
      <w:r w:rsidR="00C663A6" w:rsidRPr="00C663A6">
        <w:rPr>
          <w:rFonts w:eastAsia="나눔명조" w:hint="eastAsia"/>
          <w:sz w:val="20"/>
          <w:szCs w:val="22"/>
        </w:rPr>
        <w:t xml:space="preserve">, </w:t>
      </w:r>
      <w:r w:rsidR="00C663A6" w:rsidRPr="00C663A6">
        <w:rPr>
          <w:rFonts w:eastAsia="나눔명조" w:hint="eastAsia"/>
          <w:sz w:val="20"/>
          <w:szCs w:val="22"/>
        </w:rPr>
        <w:t>직무만족</w:t>
      </w:r>
      <w:r w:rsidR="00C663A6" w:rsidRPr="00C663A6">
        <w:rPr>
          <w:rFonts w:eastAsia="나눔명조" w:hint="eastAsia"/>
          <w:sz w:val="20"/>
          <w:szCs w:val="22"/>
        </w:rPr>
        <w:t xml:space="preserve">, </w:t>
      </w:r>
      <w:r w:rsidR="00C663A6" w:rsidRPr="00C663A6">
        <w:rPr>
          <w:rFonts w:eastAsia="나눔명조" w:hint="eastAsia"/>
          <w:sz w:val="20"/>
          <w:szCs w:val="22"/>
        </w:rPr>
        <w:t>조직성과</w:t>
      </w:r>
      <w:r w:rsidR="00C663A6" w:rsidRPr="00C663A6">
        <w:rPr>
          <w:rFonts w:eastAsia="나눔명조" w:hint="eastAsia"/>
          <w:sz w:val="20"/>
          <w:szCs w:val="22"/>
        </w:rPr>
        <w:t xml:space="preserve">, </w:t>
      </w:r>
      <w:r w:rsidR="00C663A6" w:rsidRPr="00C663A6">
        <w:rPr>
          <w:rFonts w:eastAsia="나눔명조" w:hint="eastAsia"/>
          <w:sz w:val="20"/>
          <w:szCs w:val="22"/>
        </w:rPr>
        <w:t>혁신행동</w:t>
      </w:r>
      <w:r w:rsidR="00C663A6" w:rsidRPr="00C663A6">
        <w:rPr>
          <w:rFonts w:eastAsia="나눔명조" w:hint="eastAsia"/>
          <w:sz w:val="20"/>
          <w:szCs w:val="22"/>
        </w:rPr>
        <w:t xml:space="preserve">, </w:t>
      </w:r>
      <w:r w:rsidR="00C663A6" w:rsidRPr="00C663A6">
        <w:rPr>
          <w:rFonts w:eastAsia="나눔명조" w:hint="eastAsia"/>
          <w:sz w:val="20"/>
          <w:szCs w:val="22"/>
        </w:rPr>
        <w:t>조직시민행동</w:t>
      </w:r>
      <w:r w:rsidR="00C663A6" w:rsidRPr="00C663A6">
        <w:rPr>
          <w:rFonts w:eastAsia="나눔명조" w:hint="eastAsia"/>
          <w:sz w:val="20"/>
          <w:szCs w:val="22"/>
        </w:rPr>
        <w:t xml:space="preserve"> </w:t>
      </w:r>
      <w:r w:rsidR="00C663A6" w:rsidRPr="00C663A6">
        <w:rPr>
          <w:rFonts w:eastAsia="나눔명조" w:hint="eastAsia"/>
          <w:sz w:val="20"/>
          <w:szCs w:val="22"/>
        </w:rPr>
        <w:t>등</w:t>
      </w:r>
      <w:ins w:id="662" w:author="Park, Sanghoon" w:date="2021-10-01T01:18:00Z">
        <w:r w:rsidR="00271B69">
          <w:rPr>
            <w:rFonts w:eastAsia="나눔명조" w:hint="eastAsia"/>
            <w:sz w:val="20"/>
            <w:szCs w:val="22"/>
          </w:rPr>
          <w:t>을</w:t>
        </w:r>
      </w:ins>
      <w:del w:id="663" w:author="Park, Sanghoon" w:date="2021-10-01T01:18:00Z">
        <w:r w:rsidR="00C663A6" w:rsidRPr="00C663A6" w:rsidDel="00271B69">
          <w:rPr>
            <w:rFonts w:eastAsia="나눔명조" w:hint="eastAsia"/>
            <w:sz w:val="20"/>
            <w:szCs w:val="22"/>
          </w:rPr>
          <w:delText>이</w:delText>
        </w:r>
      </w:del>
      <w:r>
        <w:rPr>
          <w:rFonts w:eastAsia="나눔명조" w:hint="eastAsia"/>
          <w:sz w:val="20"/>
          <w:szCs w:val="22"/>
        </w:rPr>
        <w:t xml:space="preserve"> </w:t>
      </w:r>
      <w:r w:rsidR="00C663A6" w:rsidRPr="00C663A6">
        <w:rPr>
          <w:rFonts w:eastAsia="나눔명조" w:hint="eastAsia"/>
          <w:sz w:val="20"/>
          <w:szCs w:val="22"/>
        </w:rPr>
        <w:t>함께</w:t>
      </w:r>
      <w:r>
        <w:rPr>
          <w:rFonts w:eastAsia="나눔명조" w:hint="eastAsia"/>
          <w:sz w:val="20"/>
          <w:szCs w:val="22"/>
        </w:rPr>
        <w:t xml:space="preserve"> </w:t>
      </w:r>
      <w:ins w:id="664" w:author="Park, Sanghoon" w:date="2021-10-01T01:18:00Z">
        <w:r w:rsidR="00271B69">
          <w:rPr>
            <w:rFonts w:eastAsia="나눔명조" w:hint="eastAsia"/>
            <w:sz w:val="20"/>
            <w:szCs w:val="22"/>
          </w:rPr>
          <w:t>고려하고</w:t>
        </w:r>
        <w:r w:rsidR="00271B69">
          <w:rPr>
            <w:rFonts w:eastAsia="나눔명조" w:hint="eastAsia"/>
            <w:sz w:val="20"/>
            <w:szCs w:val="22"/>
          </w:rPr>
          <w:t xml:space="preserve"> </w:t>
        </w:r>
        <w:r w:rsidR="00271B69">
          <w:rPr>
            <w:rFonts w:eastAsia="나눔명조" w:hint="eastAsia"/>
            <w:sz w:val="20"/>
            <w:szCs w:val="22"/>
          </w:rPr>
          <w:t>있다</w:t>
        </w:r>
      </w:ins>
      <w:del w:id="665" w:author="Park, Sanghoon" w:date="2021-10-01T01:18:00Z">
        <w:r w:rsidDel="00271B69">
          <w:rPr>
            <w:rFonts w:eastAsia="나눔명조" w:hint="eastAsia"/>
            <w:sz w:val="20"/>
            <w:szCs w:val="22"/>
          </w:rPr>
          <w:delText>변수로</w:delText>
        </w:r>
        <w:r w:rsidDel="00271B69">
          <w:rPr>
            <w:rFonts w:eastAsia="나눔명조" w:hint="eastAsia"/>
            <w:sz w:val="20"/>
            <w:szCs w:val="22"/>
          </w:rPr>
          <w:delText xml:space="preserve"> </w:delText>
        </w:r>
        <w:r w:rsidDel="00271B69">
          <w:rPr>
            <w:rFonts w:eastAsia="나눔명조" w:hint="eastAsia"/>
            <w:sz w:val="20"/>
            <w:szCs w:val="22"/>
          </w:rPr>
          <w:delText>거론된다</w:delText>
        </w:r>
      </w:del>
      <w:r w:rsidR="00D0563E">
        <w:rPr>
          <w:rFonts w:eastAsia="나눔명조"/>
          <w:sz w:val="20"/>
          <w:szCs w:val="22"/>
        </w:rPr>
        <w:fldChar w:fldCharType="begin"/>
      </w:r>
      <w:r w:rsidR="005302F9">
        <w:rPr>
          <w:rFonts w:eastAsia="나눔명조"/>
          <w:sz w:val="20"/>
          <w:szCs w:val="22"/>
        </w:rPr>
        <w:instrText xml:space="preserve"> ADDIN ZOTERO_ITEM CSL_CITATION {"citationID":"YcoSQbcS","properties":{"formattedCitation":"(\\uc0\\u44053{}\\uc0\\u49688{}\\uc0\\u46028{} 2010; \\uc0\\u44552{}\\uc0\\u50857{}\\uc0\\u51452{} and \\uc0\\u49569{}\\uc0\\u44148{}\\uc0\\u49453{} 2014; \\uc0\\u47448{}\\uc0\\u48337{}\\uc0\\u44260{} and \\uc0\\u47448{}\\uc0\\u51008{}\\uc0\\u50689{} 2013; \\uc0\\u48149{}\\uc0\\u54788{}\\uc0\\u50865{} 2020; \\uc0\\u51060{}\\uc0\\u44053{}\\uc0\\u50725{} and \\uc0\\u49552{}\\uc0\\u53468{}\\uc0\\u50896{} 2004)","plain</w:instrText>
      </w:r>
      <w:r w:rsidR="005302F9">
        <w:rPr>
          <w:rFonts w:eastAsia="나눔명조" w:hint="eastAsia"/>
          <w:sz w:val="20"/>
          <w:szCs w:val="22"/>
        </w:rPr>
        <w:instrText>Citation":"(</w:instrText>
      </w:r>
      <w:r w:rsidR="005302F9">
        <w:rPr>
          <w:rFonts w:eastAsia="나눔명조" w:hint="eastAsia"/>
          <w:sz w:val="20"/>
          <w:szCs w:val="22"/>
        </w:rPr>
        <w:instrText>강수돌</w:instrText>
      </w:r>
      <w:r w:rsidR="005302F9">
        <w:rPr>
          <w:rFonts w:eastAsia="나눔명조" w:hint="eastAsia"/>
          <w:sz w:val="20"/>
          <w:szCs w:val="22"/>
        </w:rPr>
        <w:instrText xml:space="preserve"> 2010; </w:instrText>
      </w:r>
      <w:r w:rsidR="005302F9">
        <w:rPr>
          <w:rFonts w:eastAsia="나눔명조" w:hint="eastAsia"/>
          <w:sz w:val="20"/>
          <w:szCs w:val="22"/>
        </w:rPr>
        <w:instrText>금용주</w:instrText>
      </w:r>
      <w:r w:rsidR="005302F9">
        <w:rPr>
          <w:rFonts w:eastAsia="나눔명조" w:hint="eastAsia"/>
          <w:sz w:val="20"/>
          <w:szCs w:val="22"/>
        </w:rPr>
        <w:instrText xml:space="preserve"> and </w:instrText>
      </w:r>
      <w:r w:rsidR="005302F9">
        <w:rPr>
          <w:rFonts w:eastAsia="나눔명조" w:hint="eastAsia"/>
          <w:sz w:val="20"/>
          <w:szCs w:val="22"/>
        </w:rPr>
        <w:instrText>송건섭</w:instrText>
      </w:r>
      <w:r w:rsidR="005302F9">
        <w:rPr>
          <w:rFonts w:eastAsia="나눔명조" w:hint="eastAsia"/>
          <w:sz w:val="20"/>
          <w:szCs w:val="22"/>
        </w:rPr>
        <w:instrText xml:space="preserve"> 2014; </w:instrText>
      </w:r>
      <w:r w:rsidR="005302F9">
        <w:rPr>
          <w:rFonts w:eastAsia="나눔명조" w:hint="eastAsia"/>
          <w:sz w:val="20"/>
          <w:szCs w:val="22"/>
        </w:rPr>
        <w:instrText>류병곤</w:instrText>
      </w:r>
      <w:r w:rsidR="005302F9">
        <w:rPr>
          <w:rFonts w:eastAsia="나눔명조" w:hint="eastAsia"/>
          <w:sz w:val="20"/>
          <w:szCs w:val="22"/>
        </w:rPr>
        <w:instrText xml:space="preserve"> and </w:instrText>
      </w:r>
      <w:r w:rsidR="005302F9">
        <w:rPr>
          <w:rFonts w:eastAsia="나눔명조" w:hint="eastAsia"/>
          <w:sz w:val="20"/>
          <w:szCs w:val="22"/>
        </w:rPr>
        <w:instrText>류은영</w:instrText>
      </w:r>
      <w:r w:rsidR="005302F9">
        <w:rPr>
          <w:rFonts w:eastAsia="나눔명조" w:hint="eastAsia"/>
          <w:sz w:val="20"/>
          <w:szCs w:val="22"/>
        </w:rPr>
        <w:instrText xml:space="preserve"> 2013; </w:instrText>
      </w:r>
      <w:r w:rsidR="005302F9">
        <w:rPr>
          <w:rFonts w:eastAsia="나눔명조" w:hint="eastAsia"/>
          <w:sz w:val="20"/>
          <w:szCs w:val="22"/>
        </w:rPr>
        <w:instrText>박현욱</w:instrText>
      </w:r>
      <w:r w:rsidR="005302F9">
        <w:rPr>
          <w:rFonts w:eastAsia="나눔명조" w:hint="eastAsia"/>
          <w:sz w:val="20"/>
          <w:szCs w:val="22"/>
        </w:rPr>
        <w:instrText xml:space="preserve"> 2020; </w:instrText>
      </w:r>
      <w:r w:rsidR="005302F9">
        <w:rPr>
          <w:rFonts w:eastAsia="나눔명조" w:hint="eastAsia"/>
          <w:sz w:val="20"/>
          <w:szCs w:val="22"/>
        </w:rPr>
        <w:instrText>이강옥</w:instrText>
      </w:r>
      <w:r w:rsidR="005302F9">
        <w:rPr>
          <w:rFonts w:eastAsia="나눔명조" w:hint="eastAsia"/>
          <w:sz w:val="20"/>
          <w:szCs w:val="22"/>
        </w:rPr>
        <w:instrText xml:space="preserve"> and </w:instrText>
      </w:r>
      <w:r w:rsidR="005302F9">
        <w:rPr>
          <w:rFonts w:eastAsia="나눔명조" w:hint="eastAsia"/>
          <w:sz w:val="20"/>
          <w:szCs w:val="22"/>
        </w:rPr>
        <w:instrText>손태원</w:instrText>
      </w:r>
      <w:r w:rsidR="005302F9">
        <w:rPr>
          <w:rFonts w:eastAsia="나눔명조" w:hint="eastAsia"/>
          <w:sz w:val="20"/>
          <w:szCs w:val="22"/>
        </w:rPr>
        <w:instrText xml:space="preserve"> 2004)","noteIndex":0},"citationItems":[{"id":1429,"uris":["http://zotero.org/users/5210800/items/AMN64CPR"],"uri":["http://zotero.org/users/5210800/items/AMN64CPR"],"itemData":{"id":1429,"type":"article-journal","container-title":"</w:instrText>
      </w:r>
      <w:r w:rsidR="005302F9">
        <w:rPr>
          <w:rFonts w:eastAsia="나눔명조" w:hint="eastAsia"/>
          <w:sz w:val="20"/>
          <w:szCs w:val="22"/>
        </w:rPr>
        <w:instrText>인적자원개발연구</w:instrText>
      </w:r>
      <w:r w:rsidR="005302F9">
        <w:rPr>
          <w:rFonts w:eastAsia="나눔명조" w:hint="eastAsia"/>
          <w:sz w:val="20"/>
          <w:szCs w:val="22"/>
        </w:rPr>
        <w:instrText>","issue":"2","note":"Citation Key: kang:2010","page":"21</w:instrText>
      </w:r>
      <w:r w:rsidR="005302F9">
        <w:rPr>
          <w:rFonts w:eastAsia="나눔명조" w:hint="eastAsia"/>
          <w:sz w:val="20"/>
          <w:szCs w:val="22"/>
        </w:rPr>
        <w:instrText>–</w:instrText>
      </w:r>
      <w:r w:rsidR="005302F9">
        <w:rPr>
          <w:rFonts w:eastAsia="나눔명조" w:hint="eastAsia"/>
          <w:sz w:val="20"/>
          <w:szCs w:val="22"/>
        </w:rPr>
        <w:instrText>40","title":"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w:instrText>
      </w:r>
      <w:r w:rsidR="005302F9">
        <w:rPr>
          <w:rFonts w:eastAsia="나눔명조" w:hint="eastAsia"/>
          <w:sz w:val="20"/>
          <w:szCs w:val="22"/>
        </w:rPr>
        <w:instrText xml:space="preserve">, </w:instrText>
      </w:r>
      <w:r w:rsidR="005302F9">
        <w:rPr>
          <w:rFonts w:eastAsia="나눔명조" w:hint="eastAsia"/>
          <w:sz w:val="20"/>
          <w:szCs w:val="22"/>
        </w:rPr>
        <w:instrText>거래적</w:instrText>
      </w:r>
      <w:r w:rsidR="005302F9">
        <w:rPr>
          <w:rFonts w:eastAsia="나눔명조" w:hint="eastAsia"/>
          <w:sz w:val="20"/>
          <w:szCs w:val="22"/>
        </w:rPr>
        <w:instrText xml:space="preserve"> </w:instrText>
      </w:r>
      <w:r w:rsidR="005302F9">
        <w:rPr>
          <w:rFonts w:eastAsia="나눔명조" w:hint="eastAsia"/>
          <w:sz w:val="20"/>
          <w:szCs w:val="22"/>
        </w:rPr>
        <w:instrText>리더십과</w:instrText>
      </w:r>
      <w:r w:rsidR="005302F9">
        <w:rPr>
          <w:rFonts w:eastAsia="나눔명조" w:hint="eastAsia"/>
          <w:sz w:val="20"/>
          <w:szCs w:val="22"/>
        </w:rPr>
        <w:instrText xml:space="preserve"> </w:instrText>
      </w:r>
      <w:r w:rsidR="005302F9">
        <w:rPr>
          <w:rFonts w:eastAsia="나눔명조" w:hint="eastAsia"/>
          <w:sz w:val="20"/>
          <w:szCs w:val="22"/>
        </w:rPr>
        <w:instrText>직무만족</w:instrText>
      </w:r>
      <w:r w:rsidR="005302F9">
        <w:rPr>
          <w:rFonts w:eastAsia="나눔명조" w:hint="eastAsia"/>
          <w:sz w:val="20"/>
          <w:szCs w:val="22"/>
        </w:rPr>
        <w:instrText xml:space="preserve">: </w:instrText>
      </w:r>
      <w:r w:rsidR="005302F9">
        <w:rPr>
          <w:rFonts w:eastAsia="나눔명조" w:hint="eastAsia"/>
          <w:sz w:val="20"/>
          <w:szCs w:val="22"/>
        </w:rPr>
        <w:instrText>내재적</w:instrText>
      </w:r>
      <w:r w:rsidR="005302F9">
        <w:rPr>
          <w:rFonts w:eastAsia="나눔명조" w:hint="eastAsia"/>
          <w:sz w:val="20"/>
          <w:szCs w:val="22"/>
        </w:rPr>
        <w:instrText xml:space="preserve"> </w:instrText>
      </w:r>
      <w:r w:rsidR="005302F9">
        <w:rPr>
          <w:rFonts w:eastAsia="나눔명조" w:hint="eastAsia"/>
          <w:sz w:val="20"/>
          <w:szCs w:val="22"/>
        </w:rPr>
        <w:instrText>동기부여의</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","volume":"13","author":[{"family":"</w:instrText>
      </w:r>
      <w:r w:rsidR="005302F9">
        <w:rPr>
          <w:rFonts w:eastAsia="나눔명조" w:hint="eastAsia"/>
          <w:sz w:val="20"/>
          <w:szCs w:val="22"/>
        </w:rPr>
        <w:instrText>강수돌</w:instrText>
      </w:r>
      <w:r w:rsidR="005302F9">
        <w:rPr>
          <w:rFonts w:eastAsia="나눔명조" w:hint="eastAsia"/>
          <w:sz w:val="20"/>
          <w:szCs w:val="22"/>
        </w:rPr>
        <w:instrText>","given":""}],"issued":{"date-parts":[["2010",12]]}}},{"id":1433,"uris":["http://zotero.org/users/5210800/items/KVP4H4EP"],"uri":["http://zotero.org/users/5210800/items/KVP4H4EP"],"itemData":{"id":1433,"type":"article-journal","container-title":"</w:instrText>
      </w:r>
      <w:r w:rsidR="005302F9">
        <w:rPr>
          <w:rFonts w:eastAsia="나눔명조" w:hint="eastAsia"/>
          <w:sz w:val="20"/>
          <w:szCs w:val="22"/>
        </w:rPr>
        <w:instrText>한국행정논집</w:instrText>
      </w:r>
      <w:r w:rsidR="005302F9">
        <w:rPr>
          <w:rFonts w:eastAsia="나눔명조" w:hint="eastAsia"/>
          <w:sz w:val="20"/>
          <w:szCs w:val="22"/>
        </w:rPr>
        <w:instrText>","issue":"1","note":"Citation Key: keum:song:2014","page":"53</w:instrText>
      </w:r>
      <w:r w:rsidR="005302F9">
        <w:rPr>
          <w:rFonts w:eastAsia="나눔명조" w:hint="eastAsia"/>
          <w:sz w:val="20"/>
          <w:szCs w:val="22"/>
        </w:rPr>
        <w:instrText>–</w:instrText>
      </w:r>
      <w:r w:rsidR="005302F9">
        <w:rPr>
          <w:rFonts w:eastAsia="나눔명조" w:hint="eastAsia"/>
          <w:sz w:val="20"/>
          <w:szCs w:val="22"/>
        </w:rPr>
        <w:instrText>76","title":"</w:instrText>
      </w:r>
      <w:r w:rsidR="005302F9">
        <w:rPr>
          <w:rFonts w:eastAsia="나눔명조" w:hint="eastAsia"/>
          <w:sz w:val="20"/>
          <w:szCs w:val="22"/>
        </w:rPr>
        <w:instrText>변혁적거래적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조직성과에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","volume":"26","author":[{"family":"</w:instrText>
      </w:r>
      <w:r w:rsidR="005302F9">
        <w:rPr>
          <w:rFonts w:eastAsia="나눔명조" w:hint="eastAsia"/>
          <w:sz w:val="20"/>
          <w:szCs w:val="22"/>
        </w:rPr>
        <w:instrText>금용주</w:instrText>
      </w:r>
      <w:r w:rsidR="005302F9">
        <w:rPr>
          <w:rFonts w:eastAsia="나눔명조" w:hint="eastAsia"/>
          <w:sz w:val="20"/>
          <w:szCs w:val="22"/>
        </w:rPr>
        <w:instrText>","given":""},{"family":"</w:instrText>
      </w:r>
      <w:r w:rsidR="005302F9">
        <w:rPr>
          <w:rFonts w:eastAsia="나눔명조" w:hint="eastAsia"/>
          <w:sz w:val="20"/>
          <w:szCs w:val="22"/>
        </w:rPr>
        <w:instrText>송건섭</w:instrText>
      </w:r>
      <w:r w:rsidR="005302F9">
        <w:rPr>
          <w:rFonts w:eastAsia="나눔명조" w:hint="eastAsia"/>
          <w:sz w:val="20"/>
          <w:szCs w:val="22"/>
        </w:rPr>
        <w:instrText xml:space="preserve">","given":""}],"issued":{"date-parts":[["2014"]]}}},{"id":1445,"uris":["http://zotero.org/users/5210800/items/YEW96G6H"],"uri":["http://zotero.org/users/5210800/items/YEW96G6H"],"itemData":{"id":1445,"type":"article-journal","container-title":"GRI </w:instrText>
      </w:r>
      <w:r w:rsidR="005302F9">
        <w:rPr>
          <w:rFonts w:eastAsia="나눔명조" w:hint="eastAsia"/>
          <w:sz w:val="20"/>
          <w:szCs w:val="22"/>
        </w:rPr>
        <w:instrText>연구논총</w:instrText>
      </w:r>
      <w:r w:rsidR="005302F9">
        <w:rPr>
          <w:rFonts w:eastAsia="나눔명조" w:hint="eastAsia"/>
          <w:sz w:val="20"/>
          <w:szCs w:val="22"/>
        </w:rPr>
        <w:instrText>","issue":"3","note":"Citation Key: ryu:2013","page":"239</w:instrText>
      </w:r>
      <w:r w:rsidR="005302F9">
        <w:rPr>
          <w:rFonts w:eastAsia="나눔명조" w:hint="eastAsia"/>
          <w:sz w:val="20"/>
          <w:szCs w:val="22"/>
        </w:rPr>
        <w:instrText>–</w:instrText>
      </w:r>
      <w:r w:rsidR="005302F9">
        <w:rPr>
          <w:rFonts w:eastAsia="나눔명조" w:hint="eastAsia"/>
          <w:sz w:val="20"/>
          <w:szCs w:val="22"/>
        </w:rPr>
        <w:instrText>262","title":"</w:instrText>
      </w:r>
      <w:r w:rsidR="005302F9">
        <w:rPr>
          <w:rFonts w:eastAsia="나눔명조" w:hint="eastAsia"/>
          <w:sz w:val="20"/>
          <w:szCs w:val="22"/>
        </w:rPr>
        <w:instrText>변혁적</w:instrText>
      </w:r>
      <w:r w:rsidR="005302F9">
        <w:rPr>
          <w:rFonts w:eastAsia="나눔명조" w:hint="eastAsia"/>
          <w:sz w:val="20"/>
          <w:szCs w:val="22"/>
        </w:rPr>
        <w:instrText>/</w:instrText>
      </w:r>
      <w:r w:rsidR="005302F9">
        <w:rPr>
          <w:rFonts w:eastAsia="나눔명조" w:hint="eastAsia"/>
          <w:sz w:val="20"/>
          <w:szCs w:val="22"/>
        </w:rPr>
        <w:instrText>거래적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조직몰입에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","volume":"15","author":[{"family":"</w:instrText>
      </w:r>
      <w:r w:rsidR="005302F9">
        <w:rPr>
          <w:rFonts w:eastAsia="나눔명조" w:hint="eastAsia"/>
          <w:sz w:val="20"/>
          <w:szCs w:val="22"/>
        </w:rPr>
        <w:instrText>류병곤</w:instrText>
      </w:r>
      <w:r w:rsidR="005302F9">
        <w:rPr>
          <w:rFonts w:eastAsia="나눔명조" w:hint="eastAsia"/>
          <w:sz w:val="20"/>
          <w:szCs w:val="22"/>
        </w:rPr>
        <w:instrText>","given":""},{"family":"</w:instrText>
      </w:r>
      <w:r w:rsidR="005302F9">
        <w:rPr>
          <w:rFonts w:eastAsia="나눔명조" w:hint="eastAsia"/>
          <w:sz w:val="20"/>
          <w:szCs w:val="22"/>
        </w:rPr>
        <w:instrText>류은영</w:instrText>
      </w:r>
      <w:r w:rsidR="005302F9">
        <w:rPr>
          <w:rFonts w:eastAsia="나눔명조" w:hint="eastAsia"/>
          <w:sz w:val="20"/>
          <w:szCs w:val="22"/>
        </w:rPr>
        <w:instrText>","given":""}],"issued":{"date-parts":[["2013"]]}}},{"id":1413,"uris":["http://zotero.org/users/5210800/items/KY2Y57G6"],"uri":["http://zotero.org/users/5210800/items/KY2Y57G6"],"itemData":{"id":1413,"type":"article-journal","container-title":"</w:instrText>
      </w:r>
      <w:r w:rsidR="005302F9">
        <w:rPr>
          <w:rFonts w:eastAsia="나눔명조" w:hint="eastAsia"/>
          <w:sz w:val="20"/>
          <w:szCs w:val="22"/>
        </w:rPr>
        <w:instrText>행정논총</w:instrText>
      </w:r>
      <w:r w:rsidR="005302F9">
        <w:rPr>
          <w:rFonts w:eastAsia="나눔명조" w:hint="eastAsia"/>
          <w:sz w:val="20"/>
          <w:szCs w:val="22"/>
        </w:rPr>
        <w:instrText>","DOI":"10.24145/KJPA.58.1.8","ISSN":"12296694","issue":"1","language":"ko","note":"Citation Key: park:2020","page":"215</w:instrText>
      </w:r>
      <w:r w:rsidR="005302F9">
        <w:rPr>
          <w:rFonts w:eastAsia="나눔명조" w:hint="eastAsia"/>
          <w:sz w:val="20"/>
          <w:szCs w:val="22"/>
        </w:rPr>
        <w:instrText>–</w:instrText>
      </w:r>
      <w:r w:rsidR="005302F9">
        <w:rPr>
          <w:rFonts w:eastAsia="나눔명조" w:hint="eastAsia"/>
          <w:sz w:val="20"/>
          <w:szCs w:val="22"/>
        </w:rPr>
        <w:instrText>243","title":"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조직성과에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조직</w:instrText>
      </w:r>
      <w:r w:rsidR="005302F9">
        <w:rPr>
          <w:rFonts w:eastAsia="나눔명조" w:hint="eastAsia"/>
          <w:sz w:val="20"/>
          <w:szCs w:val="22"/>
        </w:rPr>
        <w:instrText xml:space="preserve"> </w:instrText>
      </w:r>
      <w:r w:rsidR="005302F9">
        <w:rPr>
          <w:rFonts w:eastAsia="나눔명조" w:hint="eastAsia"/>
          <w:sz w:val="20"/>
          <w:szCs w:val="22"/>
        </w:rPr>
        <w:instrText>내</w:instrText>
      </w:r>
      <w:r w:rsidR="005302F9">
        <w:rPr>
          <w:rFonts w:eastAsia="나눔명조" w:hint="eastAsia"/>
          <w:sz w:val="20"/>
          <w:szCs w:val="22"/>
        </w:rPr>
        <w:instrText xml:space="preserve"> </w:instrText>
      </w:r>
      <w:r w:rsidR="005302F9">
        <w:rPr>
          <w:rFonts w:eastAsia="나눔명조" w:hint="eastAsia"/>
          <w:sz w:val="20"/>
          <w:szCs w:val="22"/>
        </w:rPr>
        <w:instrText>협력의</w:instrText>
      </w:r>
      <w:r w:rsidR="005302F9">
        <w:rPr>
          <w:rFonts w:eastAsia="나눔명조" w:hint="eastAsia"/>
          <w:sz w:val="20"/>
          <w:szCs w:val="22"/>
        </w:rPr>
        <w:instrText xml:space="preserve"> </w:instrText>
      </w:r>
      <w:r w:rsidR="005302F9">
        <w:rPr>
          <w:rFonts w:eastAsia="나눔명조" w:hint="eastAsia"/>
          <w:sz w:val="20"/>
          <w:szCs w:val="22"/>
        </w:rPr>
        <w:instrText>매개효과를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","title-short":"The Link between Transformational Leadership and Organizational Performance","volume":"58","author":[{"family":"</w:instrText>
      </w:r>
      <w:r w:rsidR="005302F9">
        <w:rPr>
          <w:rFonts w:eastAsia="나눔명조" w:hint="eastAsia"/>
          <w:sz w:val="20"/>
          <w:szCs w:val="22"/>
        </w:rPr>
        <w:instrText>박현욱</w:instrText>
      </w:r>
      <w:r w:rsidR="005302F9">
        <w:rPr>
          <w:rFonts w:eastAsia="나눔명조" w:hint="eastAsia"/>
          <w:sz w:val="20"/>
          <w:szCs w:val="22"/>
        </w:rPr>
        <w:instrText>","given":""}],"issued":{"date-parts":[["2020",3]]}}},{"id":1459,"uris":["http://zotero.org/users/5210800/items/IUXXIBJH"],"uri":["http://zotero.org/users/5210800/items/IUXXIBJH"],"itemData":{"id":1459,"type":"article-journal","container-title":"</w:instrText>
      </w:r>
      <w:r w:rsidR="005302F9">
        <w:rPr>
          <w:rFonts w:eastAsia="나눔명조" w:hint="eastAsia"/>
          <w:sz w:val="20"/>
          <w:szCs w:val="22"/>
        </w:rPr>
        <w:instrText>대한경영학회지</w:instrText>
      </w:r>
      <w:r w:rsidR="005302F9">
        <w:rPr>
          <w:rFonts w:eastAsia="나눔명조" w:hint="eastAsia"/>
          <w:sz w:val="20"/>
          <w:szCs w:val="22"/>
        </w:rPr>
        <w:instrText>","issue":"45","note":"Citation Key: lee:sohn:2004","page":"1571</w:instrText>
      </w:r>
      <w:r w:rsidR="005302F9">
        <w:rPr>
          <w:rFonts w:eastAsia="나눔명조" w:hint="eastAsia"/>
          <w:sz w:val="20"/>
          <w:szCs w:val="22"/>
        </w:rPr>
        <w:instrText>–</w:instrText>
      </w:r>
      <w:r w:rsidR="005302F9">
        <w:rPr>
          <w:rFonts w:eastAsia="나눔명조" w:hint="eastAsia"/>
          <w:sz w:val="20"/>
          <w:szCs w:val="22"/>
        </w:rPr>
        <w:instrText>1594","title":"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리더십과</w:instrText>
      </w:r>
      <w:r w:rsidR="005302F9">
        <w:rPr>
          <w:rFonts w:eastAsia="나눔명조" w:hint="eastAsia"/>
          <w:sz w:val="20"/>
          <w:szCs w:val="22"/>
        </w:rPr>
        <w:instrText xml:space="preserve"> </w:instrText>
      </w:r>
      <w:r w:rsidR="005302F9">
        <w:rPr>
          <w:rFonts w:eastAsia="나눔명조" w:hint="eastAsia"/>
          <w:sz w:val="20"/>
          <w:szCs w:val="22"/>
        </w:rPr>
        <w:instrText>거래적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조직몰입에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","author":[{"family":"</w:instrText>
      </w:r>
      <w:r w:rsidR="005302F9">
        <w:rPr>
          <w:rFonts w:eastAsia="나눔명조" w:hint="eastAsia"/>
          <w:sz w:val="20"/>
          <w:szCs w:val="22"/>
        </w:rPr>
        <w:instrText>이강옥</w:instrText>
      </w:r>
      <w:r w:rsidR="005302F9">
        <w:rPr>
          <w:rFonts w:eastAsia="나눔명조" w:hint="eastAsia"/>
          <w:sz w:val="20"/>
          <w:szCs w:val="22"/>
        </w:rPr>
        <w:instrText>","given":""},{"family":"</w:instrText>
      </w:r>
      <w:r w:rsidR="005302F9">
        <w:rPr>
          <w:rFonts w:eastAsia="나눔명조" w:hint="eastAsia"/>
          <w:sz w:val="20"/>
          <w:szCs w:val="22"/>
        </w:rPr>
        <w:instrText>손태원</w:instrText>
      </w:r>
      <w:r w:rsidR="005302F9">
        <w:rPr>
          <w:rFonts w:eastAsia="나눔명조" w:hint="eastAsia"/>
          <w:sz w:val="20"/>
          <w:szCs w:val="22"/>
        </w:rPr>
        <w:instrText>","give</w:instrText>
      </w:r>
      <w:r w:rsidR="005302F9">
        <w:rPr>
          <w:rFonts w:eastAsia="나눔명조"/>
          <w:sz w:val="20"/>
          <w:szCs w:val="22"/>
        </w:rPr>
        <w:instrText xml:space="preserve">n":""}],"issued":{"date-parts":[["2004"]]}}}],"schema":"https://github.com/citation-style-language/schema/raw/master/csl-citation.json"} </w:instrText>
      </w:r>
      <w:r w:rsidR="00D0563E">
        <w:rPr>
          <w:rFonts w:eastAsia="나눔명조"/>
          <w:sz w:val="20"/>
          <w:szCs w:val="22"/>
        </w:rPr>
        <w:fldChar w:fldCharType="separate"/>
      </w:r>
      <w:r w:rsidR="00271B69" w:rsidRPr="00271B69">
        <w:rPr>
          <w:rFonts w:eastAsia="나눔명조"/>
          <w:sz w:val="20"/>
          <w:szCs w:val="22"/>
          <w:rPrChange w:id="666" w:author="Park, Sanghoon" w:date="2021-10-01T01:21:00Z">
            <w:rPr>
              <w:sz w:val="20"/>
            </w:rPr>
          </w:rPrChange>
        </w:rPr>
        <w:t>(</w:t>
      </w:r>
      <w:r w:rsidR="00271B69" w:rsidRPr="00271B69">
        <w:rPr>
          <w:rFonts w:eastAsia="나눔명조" w:hint="eastAsia"/>
          <w:sz w:val="20"/>
          <w:szCs w:val="22"/>
          <w:rPrChange w:id="667" w:author="Park, Sanghoon" w:date="2021-10-01T01:21:00Z">
            <w:rPr>
              <w:rFonts w:hint="eastAsia"/>
              <w:sz w:val="20"/>
            </w:rPr>
          </w:rPrChange>
        </w:rPr>
        <w:t>강수돌</w:t>
      </w:r>
      <w:r w:rsidR="00271B69" w:rsidRPr="00271B69">
        <w:rPr>
          <w:rFonts w:eastAsia="나눔명조"/>
          <w:sz w:val="20"/>
          <w:szCs w:val="22"/>
          <w:rPrChange w:id="668" w:author="Park, Sanghoon" w:date="2021-10-01T01:21:00Z">
            <w:rPr>
              <w:sz w:val="20"/>
            </w:rPr>
          </w:rPrChange>
        </w:rPr>
        <w:t xml:space="preserve"> 2010; </w:t>
      </w:r>
      <w:r w:rsidR="00271B69" w:rsidRPr="00271B69">
        <w:rPr>
          <w:rFonts w:eastAsia="나눔명조" w:hint="eastAsia"/>
          <w:sz w:val="20"/>
          <w:szCs w:val="22"/>
          <w:rPrChange w:id="669" w:author="Park, Sanghoon" w:date="2021-10-01T01:21:00Z">
            <w:rPr>
              <w:rFonts w:hint="eastAsia"/>
              <w:sz w:val="20"/>
            </w:rPr>
          </w:rPrChange>
        </w:rPr>
        <w:t>금용주</w:t>
      </w:r>
      <w:r w:rsidR="00271B69" w:rsidRPr="00271B69">
        <w:rPr>
          <w:rFonts w:eastAsia="나눔명조"/>
          <w:sz w:val="20"/>
          <w:szCs w:val="22"/>
          <w:rPrChange w:id="670" w:author="Park, Sanghoon" w:date="2021-10-01T01:21:00Z">
            <w:rPr>
              <w:sz w:val="20"/>
            </w:rPr>
          </w:rPrChange>
        </w:rPr>
        <w:t xml:space="preserve"> and </w:t>
      </w:r>
      <w:r w:rsidR="00271B69" w:rsidRPr="00271B69">
        <w:rPr>
          <w:rFonts w:eastAsia="나눔명조" w:hint="eastAsia"/>
          <w:sz w:val="20"/>
          <w:szCs w:val="22"/>
          <w:rPrChange w:id="671" w:author="Park, Sanghoon" w:date="2021-10-01T01:21:00Z">
            <w:rPr>
              <w:rFonts w:hint="eastAsia"/>
              <w:sz w:val="20"/>
            </w:rPr>
          </w:rPrChange>
        </w:rPr>
        <w:t>송건섭</w:t>
      </w:r>
      <w:r w:rsidR="00271B69" w:rsidRPr="00271B69">
        <w:rPr>
          <w:rFonts w:eastAsia="나눔명조"/>
          <w:sz w:val="20"/>
          <w:szCs w:val="22"/>
          <w:rPrChange w:id="672" w:author="Park, Sanghoon" w:date="2021-10-01T01:21:00Z">
            <w:rPr>
              <w:sz w:val="20"/>
            </w:rPr>
          </w:rPrChange>
        </w:rPr>
        <w:t xml:space="preserve"> 2014; </w:t>
      </w:r>
      <w:r w:rsidR="00271B69" w:rsidRPr="00271B69">
        <w:rPr>
          <w:rFonts w:eastAsia="나눔명조" w:hint="eastAsia"/>
          <w:sz w:val="20"/>
          <w:szCs w:val="22"/>
          <w:rPrChange w:id="673" w:author="Park, Sanghoon" w:date="2021-10-01T01:21:00Z">
            <w:rPr>
              <w:rFonts w:hint="eastAsia"/>
              <w:sz w:val="20"/>
            </w:rPr>
          </w:rPrChange>
        </w:rPr>
        <w:t>류병곤</w:t>
      </w:r>
      <w:r w:rsidR="00271B69" w:rsidRPr="00271B69">
        <w:rPr>
          <w:rFonts w:eastAsia="나눔명조"/>
          <w:sz w:val="20"/>
          <w:szCs w:val="22"/>
          <w:rPrChange w:id="674" w:author="Park, Sanghoon" w:date="2021-10-01T01:21:00Z">
            <w:rPr>
              <w:sz w:val="20"/>
            </w:rPr>
          </w:rPrChange>
        </w:rPr>
        <w:t xml:space="preserve"> and </w:t>
      </w:r>
      <w:r w:rsidR="00271B69" w:rsidRPr="00271B69">
        <w:rPr>
          <w:rFonts w:eastAsia="나눔명조" w:hint="eastAsia"/>
          <w:sz w:val="20"/>
          <w:szCs w:val="22"/>
          <w:rPrChange w:id="675" w:author="Park, Sanghoon" w:date="2021-10-01T01:21:00Z">
            <w:rPr>
              <w:rFonts w:hint="eastAsia"/>
              <w:sz w:val="20"/>
            </w:rPr>
          </w:rPrChange>
        </w:rPr>
        <w:t>류은영</w:t>
      </w:r>
      <w:r w:rsidR="00271B69" w:rsidRPr="00271B69">
        <w:rPr>
          <w:rFonts w:eastAsia="나눔명조"/>
          <w:sz w:val="20"/>
          <w:szCs w:val="22"/>
          <w:rPrChange w:id="676" w:author="Park, Sanghoon" w:date="2021-10-01T01:21:00Z">
            <w:rPr>
              <w:sz w:val="20"/>
            </w:rPr>
          </w:rPrChange>
        </w:rPr>
        <w:t xml:space="preserve"> 2013; </w:t>
      </w:r>
      <w:r w:rsidR="00271B69" w:rsidRPr="00271B69">
        <w:rPr>
          <w:rFonts w:eastAsia="나눔명조" w:hint="eastAsia"/>
          <w:sz w:val="20"/>
          <w:szCs w:val="22"/>
          <w:rPrChange w:id="677" w:author="Park, Sanghoon" w:date="2021-10-01T01:21:00Z">
            <w:rPr>
              <w:rFonts w:hint="eastAsia"/>
              <w:sz w:val="20"/>
            </w:rPr>
          </w:rPrChange>
        </w:rPr>
        <w:t>박현욱</w:t>
      </w:r>
      <w:r w:rsidR="00271B69" w:rsidRPr="00271B69">
        <w:rPr>
          <w:rFonts w:eastAsia="나눔명조"/>
          <w:sz w:val="20"/>
          <w:szCs w:val="22"/>
          <w:rPrChange w:id="678" w:author="Park, Sanghoon" w:date="2021-10-01T01:21:00Z">
            <w:rPr>
              <w:sz w:val="20"/>
            </w:rPr>
          </w:rPrChange>
        </w:rPr>
        <w:t xml:space="preserve"> 2020; </w:t>
      </w:r>
      <w:r w:rsidR="00271B69" w:rsidRPr="00271B69">
        <w:rPr>
          <w:rFonts w:eastAsia="나눔명조" w:hint="eastAsia"/>
          <w:sz w:val="20"/>
          <w:szCs w:val="22"/>
          <w:rPrChange w:id="679" w:author="Park, Sanghoon" w:date="2021-10-01T01:21:00Z">
            <w:rPr>
              <w:rFonts w:hint="eastAsia"/>
              <w:sz w:val="20"/>
            </w:rPr>
          </w:rPrChange>
        </w:rPr>
        <w:t>이강옥</w:t>
      </w:r>
      <w:r w:rsidR="00271B69" w:rsidRPr="00271B69">
        <w:rPr>
          <w:rFonts w:eastAsia="나눔명조"/>
          <w:sz w:val="20"/>
          <w:szCs w:val="22"/>
          <w:rPrChange w:id="680" w:author="Park, Sanghoon" w:date="2021-10-01T01:21:00Z">
            <w:rPr>
              <w:sz w:val="20"/>
            </w:rPr>
          </w:rPrChange>
        </w:rPr>
        <w:t xml:space="preserve"> and </w:t>
      </w:r>
      <w:r w:rsidR="00271B69" w:rsidRPr="00271B69">
        <w:rPr>
          <w:rFonts w:eastAsia="나눔명조" w:hint="eastAsia"/>
          <w:sz w:val="20"/>
          <w:szCs w:val="22"/>
          <w:rPrChange w:id="681" w:author="Park, Sanghoon" w:date="2021-10-01T01:21:00Z">
            <w:rPr>
              <w:rFonts w:hint="eastAsia"/>
              <w:sz w:val="20"/>
            </w:rPr>
          </w:rPrChange>
        </w:rPr>
        <w:t>손태원</w:t>
      </w:r>
      <w:r w:rsidR="00271B69" w:rsidRPr="00271B69">
        <w:rPr>
          <w:rFonts w:eastAsia="나눔명조"/>
          <w:sz w:val="20"/>
          <w:szCs w:val="22"/>
          <w:rPrChange w:id="682" w:author="Park, Sanghoon" w:date="2021-10-01T01:21:00Z">
            <w:rPr>
              <w:sz w:val="20"/>
            </w:rPr>
          </w:rPrChange>
        </w:rPr>
        <w:t xml:space="preserve"> 2004)</w:t>
      </w:r>
      <w:r w:rsidR="00D0563E">
        <w:rPr>
          <w:rFonts w:eastAsia="나눔명조"/>
          <w:sz w:val="20"/>
          <w:szCs w:val="22"/>
        </w:rPr>
        <w:fldChar w:fldCharType="end"/>
      </w:r>
      <w:del w:id="683" w:author="Park, Sanghoon" w:date="2021-10-01T01:21:00Z">
        <w:r w:rsidDel="00271B69">
          <w:rPr>
            <w:rFonts w:eastAsia="나눔명조" w:hint="eastAsia"/>
            <w:sz w:val="20"/>
            <w:szCs w:val="22"/>
          </w:rPr>
          <w:delText xml:space="preserve"> </w:delText>
        </w:r>
        <w:r w:rsidR="00C663A6" w:rsidRPr="00C663A6" w:rsidDel="00271B69">
          <w:rPr>
            <w:rFonts w:eastAsia="나눔명조" w:hint="eastAsia"/>
            <w:sz w:val="20"/>
            <w:szCs w:val="22"/>
          </w:rPr>
          <w:delText>(</w:delText>
        </w:r>
        <w:r w:rsidR="00C663A6" w:rsidRPr="00C663A6" w:rsidDel="00271B69">
          <w:rPr>
            <w:rFonts w:eastAsia="나눔명조" w:hint="eastAsia"/>
            <w:sz w:val="20"/>
            <w:szCs w:val="22"/>
          </w:rPr>
          <w:delText>류병곤</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외</w:delText>
        </w:r>
        <w:r w:rsidR="00C663A6" w:rsidRPr="00C663A6" w:rsidDel="00271B69">
          <w:rPr>
            <w:rFonts w:eastAsia="나눔명조" w:hint="eastAsia"/>
            <w:sz w:val="20"/>
            <w:szCs w:val="22"/>
          </w:rPr>
          <w:delText xml:space="preserve">2013; </w:delText>
        </w:r>
        <w:r w:rsidR="00C663A6" w:rsidRPr="00C663A6" w:rsidDel="00271B69">
          <w:rPr>
            <w:rFonts w:eastAsia="나눔명조" w:hint="eastAsia"/>
            <w:sz w:val="20"/>
            <w:szCs w:val="22"/>
          </w:rPr>
          <w:delText>이강옥</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외</w:delText>
        </w:r>
        <w:r w:rsidR="00C663A6" w:rsidRPr="00C663A6" w:rsidDel="00271B69">
          <w:rPr>
            <w:rFonts w:eastAsia="나눔명조" w:hint="eastAsia"/>
            <w:sz w:val="20"/>
            <w:szCs w:val="22"/>
          </w:rPr>
          <w:delText>2004;</w:delText>
        </w:r>
        <w:r w:rsidR="00C663A6" w:rsidRPr="00C663A6" w:rsidDel="00271B69">
          <w:rPr>
            <w:rFonts w:eastAsia="나눔명조" w:hint="eastAsia"/>
            <w:sz w:val="20"/>
            <w:szCs w:val="22"/>
          </w:rPr>
          <w:delText>강수돌</w:delText>
        </w:r>
        <w:r w:rsidR="00C663A6" w:rsidRPr="00C663A6" w:rsidDel="00271B69">
          <w:rPr>
            <w:rFonts w:eastAsia="나눔명조" w:hint="eastAsia"/>
            <w:sz w:val="20"/>
            <w:szCs w:val="22"/>
          </w:rPr>
          <w:delText xml:space="preserve"> 2010; </w:delText>
        </w:r>
        <w:r w:rsidR="00C663A6" w:rsidRPr="00C663A6" w:rsidDel="00271B69">
          <w:rPr>
            <w:rFonts w:eastAsia="나눔명조" w:hint="eastAsia"/>
            <w:sz w:val="20"/>
            <w:szCs w:val="22"/>
          </w:rPr>
          <w:delText>박현욱</w:delText>
        </w:r>
        <w:r w:rsidR="00C663A6" w:rsidRPr="00C663A6" w:rsidDel="00271B69">
          <w:rPr>
            <w:rFonts w:eastAsia="나눔명조" w:hint="eastAsia"/>
            <w:sz w:val="20"/>
            <w:szCs w:val="22"/>
          </w:rPr>
          <w:delText xml:space="preserve"> 2020;</w:delText>
        </w:r>
        <w:r w:rsidR="00C663A6" w:rsidRPr="00C663A6" w:rsidDel="00271B69">
          <w:rPr>
            <w:rFonts w:eastAsia="나눔명조" w:hint="eastAsia"/>
            <w:sz w:val="20"/>
            <w:szCs w:val="22"/>
          </w:rPr>
          <w:delText>금용주</w:delText>
        </w:r>
        <w:r w:rsidR="00C663A6" w:rsidRPr="00C663A6" w:rsidDel="00271B69">
          <w:rPr>
            <w:rFonts w:eastAsia="나눔명조" w:hint="eastAsia"/>
            <w:sz w:val="20"/>
            <w:szCs w:val="22"/>
          </w:rPr>
          <w:delText xml:space="preserve"> </w:delText>
        </w:r>
        <w:r w:rsidR="00C663A6" w:rsidRPr="00C663A6" w:rsidDel="00271B69">
          <w:rPr>
            <w:rFonts w:eastAsia="나눔명조" w:hint="eastAsia"/>
            <w:sz w:val="20"/>
            <w:szCs w:val="22"/>
          </w:rPr>
          <w:delText>외</w:delText>
        </w:r>
        <w:r w:rsidR="00C663A6" w:rsidRPr="00C663A6" w:rsidDel="00271B69">
          <w:rPr>
            <w:rFonts w:eastAsia="나눔명조" w:hint="eastAsia"/>
            <w:sz w:val="20"/>
            <w:szCs w:val="22"/>
          </w:rPr>
          <w:delText xml:space="preserve"> 2014)</w:delText>
        </w:r>
      </w:del>
      <w:r w:rsidR="00C663A6" w:rsidRPr="00C663A6">
        <w:rPr>
          <w:rFonts w:eastAsia="나눔명조" w:hint="eastAsia"/>
          <w:sz w:val="20"/>
          <w:szCs w:val="22"/>
        </w:rPr>
        <w:t xml:space="preserve">. </w:t>
      </w:r>
      <w:r w:rsidR="00C663A6" w:rsidRPr="00C663A6">
        <w:rPr>
          <w:rFonts w:eastAsia="나눔명조" w:hint="eastAsia"/>
          <w:sz w:val="20"/>
          <w:szCs w:val="22"/>
        </w:rPr>
        <w:t>이</w:t>
      </w:r>
      <w:r w:rsidR="00C663A6" w:rsidRPr="00C663A6">
        <w:rPr>
          <w:rFonts w:eastAsia="나눔명조" w:hint="eastAsia"/>
          <w:sz w:val="20"/>
          <w:szCs w:val="22"/>
        </w:rPr>
        <w:t xml:space="preserve"> </w:t>
      </w:r>
      <w:r w:rsidR="00C663A6" w:rsidRPr="00C663A6">
        <w:rPr>
          <w:rFonts w:eastAsia="나눔명조" w:hint="eastAsia"/>
          <w:sz w:val="20"/>
          <w:szCs w:val="22"/>
        </w:rPr>
        <w:t>연구들은</w:t>
      </w:r>
      <w:r w:rsidR="00C663A6" w:rsidRPr="00C663A6">
        <w:rPr>
          <w:rFonts w:eastAsia="나눔명조" w:hint="eastAsia"/>
          <w:sz w:val="20"/>
          <w:szCs w:val="22"/>
        </w:rPr>
        <w:t xml:space="preserve"> </w:t>
      </w:r>
      <w:r w:rsidR="00C663A6" w:rsidRPr="00C663A6">
        <w:rPr>
          <w:rFonts w:eastAsia="나눔명조" w:hint="eastAsia"/>
          <w:sz w:val="20"/>
          <w:szCs w:val="22"/>
        </w:rPr>
        <w:t>때때로</w:t>
      </w:r>
      <w:r w:rsidR="00C663A6" w:rsidRPr="00C663A6">
        <w:rPr>
          <w:rFonts w:eastAsia="나눔명조" w:hint="eastAsia"/>
          <w:sz w:val="20"/>
          <w:szCs w:val="22"/>
        </w:rPr>
        <w:t xml:space="preserve"> </w:t>
      </w:r>
      <w:r w:rsidR="00C663A6" w:rsidRPr="00C663A6">
        <w:rPr>
          <w:rFonts w:eastAsia="나눔명조" w:hint="eastAsia"/>
          <w:sz w:val="20"/>
          <w:szCs w:val="22"/>
        </w:rPr>
        <w:t>조직문화</w:t>
      </w:r>
      <w:r w:rsidR="00C663A6" w:rsidRPr="00C663A6">
        <w:rPr>
          <w:rFonts w:eastAsia="나눔명조" w:hint="eastAsia"/>
          <w:sz w:val="20"/>
          <w:szCs w:val="22"/>
        </w:rPr>
        <w:t xml:space="preserve">, </w:t>
      </w:r>
      <w:r w:rsidR="00C663A6" w:rsidRPr="00C663A6">
        <w:rPr>
          <w:rFonts w:eastAsia="나눔명조" w:hint="eastAsia"/>
          <w:sz w:val="20"/>
          <w:szCs w:val="22"/>
        </w:rPr>
        <w:t>내재적</w:t>
      </w:r>
      <w:r w:rsidR="00C663A6" w:rsidRPr="00C663A6">
        <w:rPr>
          <w:rFonts w:eastAsia="나눔명조" w:hint="eastAsia"/>
          <w:sz w:val="20"/>
          <w:szCs w:val="22"/>
        </w:rPr>
        <w:t xml:space="preserve"> </w:t>
      </w:r>
      <w:r w:rsidR="00C663A6" w:rsidRPr="00C663A6">
        <w:rPr>
          <w:rFonts w:eastAsia="나눔명조" w:hint="eastAsia"/>
          <w:sz w:val="20"/>
          <w:szCs w:val="22"/>
        </w:rPr>
        <w:t>동기부여</w:t>
      </w:r>
      <w:r w:rsidR="00C663A6" w:rsidRPr="00C663A6">
        <w:rPr>
          <w:rFonts w:eastAsia="나눔명조" w:hint="eastAsia"/>
          <w:sz w:val="20"/>
          <w:szCs w:val="22"/>
        </w:rPr>
        <w:t xml:space="preserve">, </w:t>
      </w:r>
      <w:r w:rsidR="00C663A6" w:rsidRPr="00C663A6">
        <w:rPr>
          <w:rFonts w:eastAsia="나눔명조" w:hint="eastAsia"/>
          <w:sz w:val="20"/>
          <w:szCs w:val="22"/>
        </w:rPr>
        <w:t>조직</w:t>
      </w:r>
      <w:r w:rsidR="00C663A6" w:rsidRPr="00C663A6">
        <w:rPr>
          <w:rFonts w:eastAsia="나눔명조" w:hint="eastAsia"/>
          <w:sz w:val="20"/>
          <w:szCs w:val="22"/>
        </w:rPr>
        <w:t xml:space="preserve"> </w:t>
      </w:r>
      <w:r w:rsidR="00C663A6" w:rsidRPr="00C663A6">
        <w:rPr>
          <w:rFonts w:eastAsia="나눔명조" w:hint="eastAsia"/>
          <w:sz w:val="20"/>
          <w:szCs w:val="22"/>
        </w:rPr>
        <w:t>내</w:t>
      </w:r>
      <w:r w:rsidR="00C663A6" w:rsidRPr="00C663A6">
        <w:rPr>
          <w:rFonts w:eastAsia="나눔명조" w:hint="eastAsia"/>
          <w:sz w:val="20"/>
          <w:szCs w:val="22"/>
        </w:rPr>
        <w:t xml:space="preserve"> </w:t>
      </w:r>
      <w:r w:rsidR="00C663A6" w:rsidRPr="00C663A6">
        <w:rPr>
          <w:rFonts w:eastAsia="나눔명조" w:hint="eastAsia"/>
          <w:sz w:val="20"/>
          <w:szCs w:val="22"/>
        </w:rPr>
        <w:t>협력</w:t>
      </w:r>
      <w:r w:rsidR="00C663A6" w:rsidRPr="00C663A6">
        <w:rPr>
          <w:rFonts w:eastAsia="나눔명조" w:hint="eastAsia"/>
          <w:sz w:val="20"/>
          <w:szCs w:val="22"/>
        </w:rPr>
        <w:t xml:space="preserve"> </w:t>
      </w:r>
      <w:r w:rsidR="00C663A6" w:rsidRPr="00C663A6">
        <w:rPr>
          <w:rFonts w:eastAsia="나눔명조" w:hint="eastAsia"/>
          <w:sz w:val="20"/>
          <w:szCs w:val="22"/>
        </w:rPr>
        <w:t>등과</w:t>
      </w:r>
      <w:r w:rsidR="00C663A6" w:rsidRPr="00C663A6">
        <w:rPr>
          <w:rFonts w:eastAsia="나눔명조" w:hint="eastAsia"/>
          <w:sz w:val="20"/>
          <w:szCs w:val="22"/>
        </w:rPr>
        <w:t xml:space="preserve"> </w:t>
      </w:r>
      <w:r w:rsidR="00C663A6" w:rsidRPr="00C663A6">
        <w:rPr>
          <w:rFonts w:eastAsia="나눔명조" w:hint="eastAsia"/>
          <w:sz w:val="20"/>
          <w:szCs w:val="22"/>
        </w:rPr>
        <w:t>같은</w:t>
      </w:r>
      <w:r w:rsidR="00C663A6" w:rsidRPr="00C663A6">
        <w:rPr>
          <w:rFonts w:eastAsia="나눔명조" w:hint="eastAsia"/>
          <w:sz w:val="20"/>
          <w:szCs w:val="22"/>
        </w:rPr>
        <w:t xml:space="preserve"> </w:t>
      </w:r>
      <w:r w:rsidR="00C663A6" w:rsidRPr="00C663A6">
        <w:rPr>
          <w:rFonts w:eastAsia="나눔명조" w:hint="eastAsia"/>
          <w:sz w:val="20"/>
          <w:szCs w:val="22"/>
        </w:rPr>
        <w:t>조절변수</w:t>
      </w:r>
      <w:r w:rsidR="00C663A6" w:rsidRPr="00C663A6">
        <w:rPr>
          <w:rFonts w:eastAsia="나눔명조" w:hint="eastAsia"/>
          <w:sz w:val="20"/>
          <w:szCs w:val="22"/>
        </w:rPr>
        <w:t xml:space="preserve"> </w:t>
      </w:r>
      <w:r w:rsidR="00C663A6" w:rsidRPr="00C663A6">
        <w:rPr>
          <w:rFonts w:eastAsia="나눔명조" w:hint="eastAsia"/>
          <w:sz w:val="20"/>
          <w:szCs w:val="22"/>
        </w:rPr>
        <w:t>혹은</w:t>
      </w:r>
      <w:r w:rsidR="00C663A6" w:rsidRPr="00C663A6">
        <w:rPr>
          <w:rFonts w:eastAsia="나눔명조" w:hint="eastAsia"/>
          <w:sz w:val="20"/>
          <w:szCs w:val="22"/>
        </w:rPr>
        <w:t xml:space="preserve"> </w:t>
      </w:r>
      <w:r w:rsidR="00C663A6" w:rsidRPr="00C663A6">
        <w:rPr>
          <w:rFonts w:eastAsia="나눔명조" w:hint="eastAsia"/>
          <w:sz w:val="20"/>
          <w:szCs w:val="22"/>
        </w:rPr>
        <w:t>매개변수를</w:t>
      </w:r>
      <w:r w:rsidR="00C663A6" w:rsidRPr="00C663A6">
        <w:rPr>
          <w:rFonts w:eastAsia="나눔명조" w:hint="eastAsia"/>
          <w:sz w:val="20"/>
          <w:szCs w:val="22"/>
        </w:rPr>
        <w:t xml:space="preserve"> </w:t>
      </w:r>
      <w:r w:rsidR="00C663A6" w:rsidRPr="00C663A6">
        <w:rPr>
          <w:rFonts w:eastAsia="나눔명조" w:hint="eastAsia"/>
          <w:sz w:val="20"/>
          <w:szCs w:val="22"/>
        </w:rPr>
        <w:t>활용하기도</w:t>
      </w:r>
      <w:r w:rsidR="00C663A6" w:rsidRPr="00C663A6">
        <w:rPr>
          <w:rFonts w:eastAsia="나눔명조" w:hint="eastAsia"/>
          <w:sz w:val="20"/>
          <w:szCs w:val="22"/>
        </w:rPr>
        <w:t xml:space="preserve"> </w:t>
      </w:r>
      <w:r w:rsidR="00C663A6" w:rsidRPr="00C663A6">
        <w:rPr>
          <w:rFonts w:eastAsia="나눔명조" w:hint="eastAsia"/>
          <w:sz w:val="20"/>
          <w:szCs w:val="22"/>
        </w:rPr>
        <w:t>하지만</w:t>
      </w:r>
      <w:r w:rsidR="00C663A6" w:rsidRPr="00C663A6">
        <w:rPr>
          <w:rFonts w:eastAsia="나눔명조" w:hint="eastAsia"/>
          <w:sz w:val="20"/>
          <w:szCs w:val="22"/>
        </w:rPr>
        <w:t xml:space="preserve">, </w:t>
      </w:r>
      <w:r w:rsidR="00C663A6" w:rsidRPr="00C663A6">
        <w:rPr>
          <w:rFonts w:eastAsia="나눔명조" w:hint="eastAsia"/>
          <w:sz w:val="20"/>
          <w:szCs w:val="22"/>
        </w:rPr>
        <w:t>조직성</w:t>
      </w:r>
      <w:r>
        <w:rPr>
          <w:rFonts w:eastAsia="나눔명조" w:hint="eastAsia"/>
          <w:sz w:val="20"/>
          <w:szCs w:val="22"/>
        </w:rPr>
        <w:t>과</w:t>
      </w:r>
      <w:r>
        <w:rPr>
          <w:rFonts w:eastAsia="나눔명조" w:hint="eastAsia"/>
          <w:sz w:val="20"/>
          <w:szCs w:val="22"/>
        </w:rPr>
        <w:t xml:space="preserve"> </w:t>
      </w:r>
      <w:r>
        <w:rPr>
          <w:rFonts w:eastAsia="나눔명조" w:hint="eastAsia"/>
          <w:sz w:val="20"/>
          <w:szCs w:val="22"/>
        </w:rPr>
        <w:t>등</w:t>
      </w:r>
      <w:r w:rsidR="00C663A6" w:rsidRPr="00C663A6">
        <w:rPr>
          <w:rFonts w:eastAsia="나눔명조" w:hint="eastAsia"/>
          <w:sz w:val="20"/>
          <w:szCs w:val="22"/>
        </w:rPr>
        <w:t xml:space="preserve"> </w:t>
      </w:r>
      <w:r w:rsidR="00C663A6" w:rsidRPr="00C663A6">
        <w:rPr>
          <w:rFonts w:eastAsia="나눔명조" w:hint="eastAsia"/>
          <w:sz w:val="20"/>
          <w:szCs w:val="22"/>
        </w:rPr>
        <w:t>종속변수에</w:t>
      </w:r>
      <w:r w:rsidR="00C663A6" w:rsidRPr="00C663A6">
        <w:rPr>
          <w:rFonts w:eastAsia="나눔명조" w:hint="eastAsia"/>
          <w:sz w:val="20"/>
          <w:szCs w:val="22"/>
        </w:rPr>
        <w:t xml:space="preserve"> </w:t>
      </w:r>
      <w:r w:rsidR="00C663A6" w:rsidRPr="00C663A6">
        <w:rPr>
          <w:rFonts w:eastAsia="나눔명조" w:hint="eastAsia"/>
          <w:sz w:val="20"/>
          <w:szCs w:val="22"/>
        </w:rPr>
        <w:t>대해</w:t>
      </w:r>
      <w:r w:rsidR="00C663A6" w:rsidRPr="00C663A6">
        <w:rPr>
          <w:rFonts w:eastAsia="나눔명조" w:hint="eastAsia"/>
          <w:sz w:val="20"/>
          <w:szCs w:val="22"/>
        </w:rPr>
        <w:t xml:space="preserve"> </w:t>
      </w:r>
      <w:r w:rsidR="00C663A6" w:rsidRPr="00C663A6">
        <w:rPr>
          <w:rFonts w:eastAsia="나눔명조" w:hint="eastAsia"/>
          <w:sz w:val="20"/>
          <w:szCs w:val="22"/>
        </w:rPr>
        <w:t>어떤</w:t>
      </w:r>
      <w:r w:rsidR="00C663A6" w:rsidRPr="00C663A6">
        <w:rPr>
          <w:rFonts w:eastAsia="나눔명조" w:hint="eastAsia"/>
          <w:sz w:val="20"/>
          <w:szCs w:val="22"/>
        </w:rPr>
        <w:t xml:space="preserve"> </w:t>
      </w:r>
      <w:r w:rsidR="00C663A6" w:rsidRPr="00C663A6">
        <w:rPr>
          <w:rFonts w:eastAsia="나눔명조" w:hint="eastAsia"/>
          <w:sz w:val="20"/>
          <w:szCs w:val="22"/>
        </w:rPr>
        <w:t>리더십이</w:t>
      </w:r>
      <w:r w:rsidR="00C663A6" w:rsidRPr="00C663A6">
        <w:rPr>
          <w:rFonts w:eastAsia="나눔명조" w:hint="eastAsia"/>
          <w:sz w:val="20"/>
          <w:szCs w:val="22"/>
        </w:rPr>
        <w:t xml:space="preserve"> </w:t>
      </w:r>
      <w:r>
        <w:rPr>
          <w:rFonts w:eastAsia="나눔명조" w:hint="eastAsia"/>
          <w:sz w:val="20"/>
          <w:szCs w:val="22"/>
        </w:rPr>
        <w:t>보다</w:t>
      </w:r>
      <w:r w:rsidR="00C663A6" w:rsidRPr="00C663A6">
        <w:rPr>
          <w:rFonts w:eastAsia="나눔명조" w:hint="eastAsia"/>
          <w:sz w:val="20"/>
          <w:szCs w:val="22"/>
        </w:rPr>
        <w:t xml:space="preserve"> </w:t>
      </w:r>
      <w:r w:rsidR="00C663A6" w:rsidRPr="00C663A6">
        <w:rPr>
          <w:rFonts w:eastAsia="나눔명조" w:hint="eastAsia"/>
          <w:sz w:val="20"/>
          <w:szCs w:val="22"/>
        </w:rPr>
        <w:t>큰</w:t>
      </w:r>
      <w:r w:rsidR="00C663A6" w:rsidRPr="00C663A6">
        <w:rPr>
          <w:rFonts w:eastAsia="나눔명조" w:hint="eastAsia"/>
          <w:sz w:val="20"/>
          <w:szCs w:val="22"/>
        </w:rPr>
        <w:t xml:space="preserve"> </w:t>
      </w:r>
      <w:r w:rsidR="00C663A6" w:rsidRPr="00C663A6">
        <w:rPr>
          <w:rFonts w:eastAsia="나눔명조" w:hint="eastAsia"/>
          <w:sz w:val="20"/>
          <w:szCs w:val="22"/>
        </w:rPr>
        <w:t>긍정적</w:t>
      </w:r>
      <w:r w:rsidR="00C663A6" w:rsidRPr="00C663A6">
        <w:rPr>
          <w:rFonts w:eastAsia="나눔명조" w:hint="eastAsia"/>
          <w:sz w:val="20"/>
          <w:szCs w:val="22"/>
        </w:rPr>
        <w:t xml:space="preserve"> </w:t>
      </w:r>
      <w:r w:rsidR="00C663A6" w:rsidRPr="00C663A6">
        <w:rPr>
          <w:rFonts w:eastAsia="나눔명조" w:hint="eastAsia"/>
          <w:sz w:val="20"/>
          <w:szCs w:val="22"/>
        </w:rPr>
        <w:t>효과를</w:t>
      </w:r>
      <w:r w:rsidR="00C663A6" w:rsidRPr="00C663A6">
        <w:rPr>
          <w:rFonts w:eastAsia="나눔명조" w:hint="eastAsia"/>
          <w:sz w:val="20"/>
          <w:szCs w:val="22"/>
        </w:rPr>
        <w:t xml:space="preserve"> </w:t>
      </w:r>
      <w:r w:rsidR="00C663A6" w:rsidRPr="00C663A6">
        <w:rPr>
          <w:rFonts w:eastAsia="나눔명조" w:hint="eastAsia"/>
          <w:sz w:val="20"/>
          <w:szCs w:val="22"/>
        </w:rPr>
        <w:t>보여주는지를</w:t>
      </w:r>
      <w:r w:rsidR="00C663A6" w:rsidRPr="00C663A6">
        <w:rPr>
          <w:rFonts w:eastAsia="나눔명조" w:hint="eastAsia"/>
          <w:sz w:val="20"/>
          <w:szCs w:val="22"/>
        </w:rPr>
        <w:t xml:space="preserve"> </w:t>
      </w:r>
      <w:r w:rsidR="00C663A6" w:rsidRPr="00C663A6">
        <w:rPr>
          <w:rFonts w:eastAsia="나눔명조" w:hint="eastAsia"/>
          <w:sz w:val="20"/>
          <w:szCs w:val="22"/>
        </w:rPr>
        <w:t>중점적으로</w:t>
      </w:r>
      <w:r w:rsidR="00C663A6" w:rsidRPr="00C663A6">
        <w:rPr>
          <w:rFonts w:eastAsia="나눔명조" w:hint="eastAsia"/>
          <w:sz w:val="20"/>
          <w:szCs w:val="22"/>
        </w:rPr>
        <w:t xml:space="preserve"> </w:t>
      </w:r>
      <w:r w:rsidR="00C663A6" w:rsidRPr="00C663A6">
        <w:rPr>
          <w:rFonts w:eastAsia="나눔명조" w:hint="eastAsia"/>
          <w:sz w:val="20"/>
          <w:szCs w:val="22"/>
        </w:rPr>
        <w:t>설명</w:t>
      </w:r>
      <w:ins w:id="684" w:author="Park, Sanghoon" w:date="2021-10-01T01:21:00Z">
        <w:r w:rsidR="00271B69">
          <w:rPr>
            <w:rFonts w:eastAsia="나눔명조" w:hint="eastAsia"/>
            <w:sz w:val="20"/>
            <w:szCs w:val="22"/>
          </w:rPr>
          <w:t>하고</w:t>
        </w:r>
        <w:r w:rsidR="00271B69">
          <w:rPr>
            <w:rFonts w:eastAsia="나눔명조" w:hint="eastAsia"/>
            <w:sz w:val="20"/>
            <w:szCs w:val="22"/>
          </w:rPr>
          <w:t xml:space="preserve"> </w:t>
        </w:r>
        <w:r w:rsidR="00271B69">
          <w:rPr>
            <w:rFonts w:eastAsia="나눔명조" w:hint="eastAsia"/>
            <w:sz w:val="20"/>
            <w:szCs w:val="22"/>
          </w:rPr>
          <w:t>있</w:t>
        </w:r>
      </w:ins>
      <w:del w:id="685" w:author="Park, Sanghoon" w:date="2021-10-01T01:21:00Z">
        <w:r w:rsidDel="00271B69">
          <w:rPr>
            <w:rFonts w:eastAsia="나눔명조" w:hint="eastAsia"/>
            <w:sz w:val="20"/>
            <w:szCs w:val="22"/>
          </w:rPr>
          <w:delText>한</w:delText>
        </w:r>
      </w:del>
      <w:r w:rsidR="00C663A6" w:rsidRPr="00C663A6">
        <w:rPr>
          <w:rFonts w:eastAsia="나눔명조" w:hint="eastAsia"/>
          <w:sz w:val="20"/>
          <w:szCs w:val="22"/>
        </w:rPr>
        <w:t>다</w:t>
      </w:r>
      <w:r w:rsidR="00C663A6" w:rsidRPr="00C663A6">
        <w:rPr>
          <w:rFonts w:eastAsia="나눔명조" w:hint="eastAsia"/>
          <w:sz w:val="20"/>
          <w:szCs w:val="22"/>
        </w:rPr>
        <w:t>.</w:t>
      </w:r>
      <w:ins w:id="686" w:author="Park, Sanghoon" w:date="2021-10-01T01:21:00Z">
        <w:r w:rsidR="00271B69">
          <w:rPr>
            <w:rFonts w:eastAsia="나눔명조"/>
            <w:sz w:val="20"/>
            <w:szCs w:val="22"/>
          </w:rPr>
          <w:t xml:space="preserve"> </w:t>
        </w:r>
      </w:ins>
      <w:del w:id="687" w:author="Park, Sanghoon" w:date="2021-10-01T01:21:00Z">
        <w:r w:rsidDel="00271B69">
          <w:rPr>
            <w:rFonts w:eastAsia="나눔명조" w:hint="eastAsia"/>
            <w:sz w:val="20"/>
            <w:szCs w:val="22"/>
          </w:rPr>
          <w:delText xml:space="preserve"> </w:delText>
        </w:r>
        <w:r w:rsidDel="00271B69">
          <w:rPr>
            <w:rFonts w:eastAsia="나눔명조" w:hint="eastAsia"/>
            <w:sz w:val="20"/>
            <w:szCs w:val="22"/>
          </w:rPr>
          <w:delText>하지만</w:delText>
        </w:r>
        <w:r w:rsidDel="00271B69">
          <w:rPr>
            <w:rFonts w:eastAsia="나눔명조" w:hint="eastAsia"/>
            <w:sz w:val="20"/>
            <w:szCs w:val="22"/>
          </w:rPr>
          <w:delText xml:space="preserve"> </w:delText>
        </w:r>
      </w:del>
      <w:r>
        <w:rPr>
          <w:rFonts w:eastAsia="나눔명조" w:hint="eastAsia"/>
          <w:sz w:val="20"/>
          <w:szCs w:val="22"/>
        </w:rPr>
        <w:t>본</w:t>
      </w:r>
      <w:r>
        <w:rPr>
          <w:rFonts w:eastAsia="나눔명조" w:hint="eastAsia"/>
          <w:sz w:val="20"/>
          <w:szCs w:val="22"/>
        </w:rPr>
        <w:t xml:space="preserve"> </w:t>
      </w:r>
      <w:r>
        <w:rPr>
          <w:rFonts w:eastAsia="나눔명조" w:hint="eastAsia"/>
          <w:sz w:val="20"/>
          <w:szCs w:val="22"/>
        </w:rPr>
        <w:t>연구에서는</w:t>
      </w:r>
      <w:ins w:id="688" w:author="Park, Sanghoon" w:date="2021-10-01T01:21:00Z">
        <w:r w:rsidR="00271B69">
          <w:rPr>
            <w:rFonts w:eastAsia="나눔명조" w:hint="eastAsia"/>
            <w:sz w:val="20"/>
            <w:szCs w:val="22"/>
          </w:rPr>
          <w:t xml:space="preserve"> </w:t>
        </w:r>
        <w:r w:rsidR="00271B69">
          <w:rPr>
            <w:rFonts w:eastAsia="나눔명조" w:hint="eastAsia"/>
            <w:sz w:val="20"/>
            <w:szCs w:val="22"/>
          </w:rPr>
          <w:t>기존의</w:t>
        </w:r>
        <w:r w:rsidR="00271B69">
          <w:rPr>
            <w:rFonts w:eastAsia="나눔명조" w:hint="eastAsia"/>
            <w:sz w:val="20"/>
            <w:szCs w:val="22"/>
          </w:rPr>
          <w:t xml:space="preserve"> </w:t>
        </w:r>
        <w:r w:rsidR="00271B69">
          <w:rPr>
            <w:rFonts w:eastAsia="나눔명조" w:hint="eastAsia"/>
            <w:sz w:val="20"/>
            <w:szCs w:val="22"/>
          </w:rPr>
          <w:t>연구들이</w:t>
        </w:r>
        <w:r w:rsidR="00271B69">
          <w:rPr>
            <w:rFonts w:eastAsia="나눔명조" w:hint="eastAsia"/>
            <w:sz w:val="20"/>
            <w:szCs w:val="22"/>
          </w:rPr>
          <w:t xml:space="preserve"> </w:t>
        </w:r>
        <w:r w:rsidR="00271B69">
          <w:rPr>
            <w:rFonts w:eastAsia="나눔명조" w:hint="eastAsia"/>
            <w:sz w:val="20"/>
            <w:szCs w:val="22"/>
          </w:rPr>
          <w:t>미처</w:t>
        </w:r>
        <w:r w:rsidR="00271B69">
          <w:rPr>
            <w:rFonts w:eastAsia="나눔명조" w:hint="eastAsia"/>
            <w:sz w:val="20"/>
            <w:szCs w:val="22"/>
          </w:rPr>
          <w:t xml:space="preserve"> </w:t>
        </w:r>
        <w:r w:rsidR="00271B69">
          <w:rPr>
            <w:rFonts w:eastAsia="나눔명조" w:hint="eastAsia"/>
            <w:sz w:val="20"/>
            <w:szCs w:val="22"/>
          </w:rPr>
          <w:t>설명하지</w:t>
        </w:r>
        <w:r w:rsidR="00271B69">
          <w:rPr>
            <w:rFonts w:eastAsia="나눔명조" w:hint="eastAsia"/>
            <w:sz w:val="20"/>
            <w:szCs w:val="22"/>
          </w:rPr>
          <w:t xml:space="preserve"> </w:t>
        </w:r>
        <w:r w:rsidR="00271B69">
          <w:rPr>
            <w:rFonts w:eastAsia="나눔명조" w:hint="eastAsia"/>
            <w:sz w:val="20"/>
            <w:szCs w:val="22"/>
          </w:rPr>
          <w:t>않는</w:t>
        </w:r>
      </w:ins>
      <w:r>
        <w:rPr>
          <w:rFonts w:eastAsia="나눔명조" w:hint="eastAsia"/>
          <w:sz w:val="20"/>
          <w:szCs w:val="22"/>
        </w:rPr>
        <w:t xml:space="preserve"> </w:t>
      </w:r>
      <w:ins w:id="689" w:author="Park, Sanghoon" w:date="2021-10-01T01:22:00Z">
        <w:r w:rsidR="00271B69">
          <w:rPr>
            <w:rFonts w:eastAsia="나눔명조" w:hint="eastAsia"/>
            <w:sz w:val="20"/>
            <w:szCs w:val="22"/>
          </w:rPr>
          <w:t>서로</w:t>
        </w:r>
        <w:r w:rsidR="00271B69">
          <w:rPr>
            <w:rFonts w:eastAsia="나눔명조" w:hint="eastAsia"/>
            <w:sz w:val="20"/>
            <w:szCs w:val="22"/>
          </w:rPr>
          <w:t xml:space="preserve"> </w:t>
        </w:r>
        <w:r w:rsidR="00271B69">
          <w:rPr>
            <w:rFonts w:eastAsia="나눔명조" w:hint="eastAsia"/>
            <w:sz w:val="20"/>
            <w:szCs w:val="22"/>
          </w:rPr>
          <w:t>다른</w:t>
        </w:r>
        <w:r w:rsidR="00271B69">
          <w:rPr>
            <w:rFonts w:eastAsia="나눔명조" w:hint="eastAsia"/>
            <w:sz w:val="20"/>
            <w:szCs w:val="22"/>
          </w:rPr>
          <w:t xml:space="preserve"> </w:t>
        </w:r>
        <w:r w:rsidR="00271B69">
          <w:rPr>
            <w:rFonts w:eastAsia="나눔명조" w:hint="eastAsia"/>
            <w:sz w:val="20"/>
            <w:szCs w:val="22"/>
          </w:rPr>
          <w:t>목표지향적</w:t>
        </w:r>
        <w:r w:rsidR="00271B69">
          <w:rPr>
            <w:rFonts w:eastAsia="나눔명조" w:hint="eastAsia"/>
            <w:sz w:val="20"/>
            <w:szCs w:val="22"/>
          </w:rPr>
          <w:t xml:space="preserve"> </w:t>
        </w:r>
      </w:ins>
      <w:r>
        <w:rPr>
          <w:rFonts w:eastAsia="나눔명조" w:hint="eastAsia"/>
          <w:sz w:val="20"/>
          <w:szCs w:val="22"/>
        </w:rPr>
        <w:t>리더</w:t>
      </w:r>
      <w:del w:id="690" w:author="Park, Sanghoon" w:date="2021-10-01T01:21:00Z">
        <w:r w:rsidDel="00271B69">
          <w:rPr>
            <w:rFonts w:eastAsia="나눔명조" w:hint="eastAsia"/>
            <w:sz w:val="20"/>
            <w:szCs w:val="22"/>
          </w:rPr>
          <w:delText>십이</w:delText>
        </w:r>
      </w:del>
      <w:ins w:id="691" w:author="Park, Sanghoon" w:date="2021-10-01T01:21:00Z">
        <w:r w:rsidR="00271B69">
          <w:rPr>
            <w:rFonts w:eastAsia="나눔명조" w:hint="eastAsia"/>
            <w:sz w:val="20"/>
            <w:szCs w:val="22"/>
          </w:rPr>
          <w:t>십이</w:t>
        </w:r>
      </w:ins>
      <w:r>
        <w:rPr>
          <w:rFonts w:eastAsia="나눔명조" w:hint="eastAsia"/>
          <w:sz w:val="20"/>
          <w:szCs w:val="22"/>
        </w:rPr>
        <w:t xml:space="preserve"> </w:t>
      </w:r>
      <w:r>
        <w:rPr>
          <w:rFonts w:eastAsia="나눔명조" w:hint="eastAsia"/>
          <w:sz w:val="20"/>
          <w:szCs w:val="22"/>
        </w:rPr>
        <w:t>공공봉사동기</w:t>
      </w:r>
      <w:ins w:id="692" w:author="Park, Sanghoon" w:date="2021-10-01T01:21:00Z">
        <w:r w:rsidR="00271B69">
          <w:rPr>
            <w:rFonts w:eastAsia="나눔명조" w:hint="eastAsia"/>
            <w:sz w:val="20"/>
            <w:szCs w:val="22"/>
          </w:rPr>
          <w:t>에</w:t>
        </w:r>
        <w:r w:rsidR="00271B69">
          <w:rPr>
            <w:rFonts w:eastAsia="나눔명조" w:hint="eastAsia"/>
            <w:sz w:val="20"/>
            <w:szCs w:val="22"/>
          </w:rPr>
          <w:t xml:space="preserve"> </w:t>
        </w:r>
        <w:r w:rsidR="00271B69">
          <w:rPr>
            <w:rFonts w:eastAsia="나눔명조" w:hint="eastAsia"/>
            <w:sz w:val="20"/>
            <w:szCs w:val="22"/>
          </w:rPr>
          <w:t>미치는</w:t>
        </w:r>
        <w:r w:rsidR="00271B69">
          <w:rPr>
            <w:rFonts w:eastAsia="나눔명조" w:hint="eastAsia"/>
            <w:sz w:val="20"/>
            <w:szCs w:val="22"/>
          </w:rPr>
          <w:t xml:space="preserve"> </w:t>
        </w:r>
        <w:r w:rsidR="00271B69">
          <w:rPr>
            <w:rFonts w:eastAsia="나눔명조" w:hint="eastAsia"/>
            <w:sz w:val="20"/>
            <w:szCs w:val="22"/>
          </w:rPr>
          <w:t>효과</w:t>
        </w:r>
      </w:ins>
      <w:del w:id="693" w:author="Park, Sanghoon" w:date="2021-10-01T01:22:00Z">
        <w:r w:rsidDel="00271B69">
          <w:rPr>
            <w:rFonts w:eastAsia="나눔명조" w:hint="eastAsia"/>
            <w:sz w:val="20"/>
            <w:szCs w:val="22"/>
          </w:rPr>
          <w:delText>를</w:delText>
        </w:r>
        <w:r w:rsidDel="00271B69">
          <w:rPr>
            <w:rFonts w:eastAsia="나눔명조" w:hint="eastAsia"/>
            <w:sz w:val="20"/>
            <w:szCs w:val="22"/>
          </w:rPr>
          <w:delText xml:space="preserve"> </w:delText>
        </w:r>
        <w:r w:rsidDel="00271B69">
          <w:rPr>
            <w:rFonts w:eastAsia="나눔명조" w:hint="eastAsia"/>
            <w:sz w:val="20"/>
            <w:szCs w:val="22"/>
          </w:rPr>
          <w:delText>초래할</w:delText>
        </w:r>
        <w:r w:rsidDel="00271B69">
          <w:rPr>
            <w:rFonts w:eastAsia="나눔명조" w:hint="eastAsia"/>
            <w:sz w:val="20"/>
            <w:szCs w:val="22"/>
          </w:rPr>
          <w:delText xml:space="preserve"> </w:delText>
        </w:r>
        <w:r w:rsidDel="00271B69">
          <w:rPr>
            <w:rFonts w:eastAsia="나눔명조" w:hint="eastAsia"/>
            <w:sz w:val="20"/>
            <w:szCs w:val="22"/>
          </w:rPr>
          <w:delText>수</w:delText>
        </w:r>
        <w:r w:rsidDel="00271B69">
          <w:rPr>
            <w:rFonts w:eastAsia="나눔명조" w:hint="eastAsia"/>
            <w:sz w:val="20"/>
            <w:szCs w:val="22"/>
          </w:rPr>
          <w:delText xml:space="preserve"> </w:delText>
        </w:r>
        <w:r w:rsidDel="00271B69">
          <w:rPr>
            <w:rFonts w:eastAsia="나눔명조" w:hint="eastAsia"/>
            <w:sz w:val="20"/>
            <w:szCs w:val="22"/>
          </w:rPr>
          <w:delText>있는지</w:delText>
        </w:r>
        <w:r w:rsidDel="00271B69">
          <w:rPr>
            <w:rFonts w:eastAsia="나눔명조" w:hint="eastAsia"/>
            <w:sz w:val="20"/>
            <w:szCs w:val="22"/>
          </w:rPr>
          <w:delText xml:space="preserve"> </w:delText>
        </w:r>
        <w:r w:rsidDel="00271B69">
          <w:rPr>
            <w:rFonts w:eastAsia="나눔명조" w:hint="eastAsia"/>
            <w:sz w:val="20"/>
            <w:szCs w:val="22"/>
          </w:rPr>
          <w:delText>확인하고</w:delText>
        </w:r>
        <w:r w:rsidDel="00271B69">
          <w:rPr>
            <w:rFonts w:eastAsia="나눔명조" w:hint="eastAsia"/>
            <w:sz w:val="20"/>
            <w:szCs w:val="22"/>
          </w:rPr>
          <w:delText xml:space="preserve">, </w:delText>
        </w:r>
        <w:r w:rsidDel="00271B69">
          <w:rPr>
            <w:rFonts w:eastAsia="나눔명조" w:hint="eastAsia"/>
            <w:sz w:val="20"/>
            <w:szCs w:val="22"/>
          </w:rPr>
          <w:delText>위</w:delText>
        </w:r>
        <w:r w:rsidDel="00271B69">
          <w:rPr>
            <w:rFonts w:eastAsia="나눔명조" w:hint="eastAsia"/>
            <w:sz w:val="20"/>
            <w:szCs w:val="22"/>
          </w:rPr>
          <w:delText xml:space="preserve"> </w:delText>
        </w:r>
        <w:r w:rsidDel="00271B69">
          <w:rPr>
            <w:rFonts w:eastAsia="나눔명조" w:hint="eastAsia"/>
            <w:sz w:val="20"/>
            <w:szCs w:val="22"/>
          </w:rPr>
          <w:delText>두</w:delText>
        </w:r>
        <w:r w:rsidDel="00271B69">
          <w:rPr>
            <w:rFonts w:eastAsia="나눔명조" w:hint="eastAsia"/>
            <w:sz w:val="20"/>
            <w:szCs w:val="22"/>
          </w:rPr>
          <w:delText xml:space="preserve"> </w:delText>
        </w:r>
        <w:r w:rsidDel="00271B69">
          <w:rPr>
            <w:rFonts w:eastAsia="나눔명조" w:hint="eastAsia"/>
            <w:sz w:val="20"/>
            <w:szCs w:val="22"/>
          </w:rPr>
          <w:delText>가지</w:delText>
        </w:r>
        <w:r w:rsidDel="00271B69">
          <w:rPr>
            <w:rFonts w:eastAsia="나눔명조" w:hint="eastAsia"/>
            <w:sz w:val="20"/>
            <w:szCs w:val="22"/>
          </w:rPr>
          <w:delText xml:space="preserve"> </w:delText>
        </w:r>
        <w:r w:rsidDel="00271B69">
          <w:rPr>
            <w:rFonts w:eastAsia="나눔명조" w:hint="eastAsia"/>
            <w:sz w:val="20"/>
            <w:szCs w:val="22"/>
          </w:rPr>
          <w:delText>목표지향적</w:delText>
        </w:r>
        <w:r w:rsidDel="00271B69">
          <w:rPr>
            <w:rFonts w:eastAsia="나눔명조" w:hint="eastAsia"/>
            <w:sz w:val="20"/>
            <w:szCs w:val="22"/>
          </w:rPr>
          <w:delText xml:space="preserve"> </w:delText>
        </w:r>
        <w:r w:rsidDel="00271B69">
          <w:rPr>
            <w:rFonts w:eastAsia="나눔명조" w:hint="eastAsia"/>
            <w:sz w:val="20"/>
            <w:szCs w:val="22"/>
          </w:rPr>
          <w:delText>리더십이</w:delText>
        </w:r>
        <w:r w:rsidDel="00271B69">
          <w:rPr>
            <w:rFonts w:eastAsia="나눔명조" w:hint="eastAsia"/>
            <w:sz w:val="20"/>
            <w:szCs w:val="22"/>
          </w:rPr>
          <w:delText xml:space="preserve"> </w:delText>
        </w:r>
        <w:r w:rsidDel="00271B69">
          <w:rPr>
            <w:rFonts w:eastAsia="나눔명조" w:hint="eastAsia"/>
            <w:sz w:val="20"/>
            <w:szCs w:val="22"/>
          </w:rPr>
          <w:delText>서로</w:delText>
        </w:r>
        <w:r w:rsidDel="00271B69">
          <w:rPr>
            <w:rFonts w:eastAsia="나눔명조" w:hint="eastAsia"/>
            <w:sz w:val="20"/>
            <w:szCs w:val="22"/>
          </w:rPr>
          <w:delText xml:space="preserve"> </w:delText>
        </w:r>
        <w:r w:rsidDel="00271B69">
          <w:rPr>
            <w:rFonts w:eastAsia="나눔명조" w:hint="eastAsia"/>
            <w:sz w:val="20"/>
            <w:szCs w:val="22"/>
          </w:rPr>
          <w:delText>다른</w:delText>
        </w:r>
        <w:r w:rsidDel="00271B69">
          <w:rPr>
            <w:rFonts w:eastAsia="나눔명조" w:hint="eastAsia"/>
            <w:sz w:val="20"/>
            <w:szCs w:val="22"/>
          </w:rPr>
          <w:delText xml:space="preserve"> </w:delText>
        </w:r>
        <w:r w:rsidDel="00271B69">
          <w:rPr>
            <w:rFonts w:eastAsia="나눔명조" w:hint="eastAsia"/>
            <w:sz w:val="20"/>
            <w:szCs w:val="22"/>
          </w:rPr>
          <w:delText>영향을</w:delText>
        </w:r>
        <w:r w:rsidDel="00271B69">
          <w:rPr>
            <w:rFonts w:eastAsia="나눔명조" w:hint="eastAsia"/>
            <w:sz w:val="20"/>
            <w:szCs w:val="22"/>
          </w:rPr>
          <w:delText xml:space="preserve"> </w:delText>
        </w:r>
        <w:r w:rsidDel="00271B69">
          <w:rPr>
            <w:rFonts w:eastAsia="나눔명조" w:hint="eastAsia"/>
            <w:sz w:val="20"/>
            <w:szCs w:val="22"/>
          </w:rPr>
          <w:delText>미치는</w:delText>
        </w:r>
        <w:r w:rsidDel="00271B69">
          <w:rPr>
            <w:rFonts w:eastAsia="나눔명조" w:hint="eastAsia"/>
            <w:sz w:val="20"/>
            <w:szCs w:val="22"/>
          </w:rPr>
          <w:delText xml:space="preserve"> </w:delText>
        </w:r>
        <w:r w:rsidDel="00271B69">
          <w:rPr>
            <w:rFonts w:eastAsia="나눔명조" w:hint="eastAsia"/>
            <w:sz w:val="20"/>
            <w:szCs w:val="22"/>
          </w:rPr>
          <w:delText>지</w:delText>
        </w:r>
        <w:r w:rsidDel="00271B69">
          <w:rPr>
            <w:rFonts w:eastAsia="나눔명조" w:hint="eastAsia"/>
            <w:sz w:val="20"/>
            <w:szCs w:val="22"/>
          </w:rPr>
          <w:delText xml:space="preserve"> </w:delText>
        </w:r>
        <w:r w:rsidDel="00271B69">
          <w:rPr>
            <w:rFonts w:eastAsia="나눔명조" w:hint="eastAsia"/>
            <w:sz w:val="20"/>
            <w:szCs w:val="22"/>
          </w:rPr>
          <w:delText>확인할</w:delText>
        </w:r>
        <w:r w:rsidDel="00271B69">
          <w:rPr>
            <w:rFonts w:eastAsia="나눔명조" w:hint="eastAsia"/>
            <w:sz w:val="20"/>
            <w:szCs w:val="22"/>
          </w:rPr>
          <w:delText xml:space="preserve"> </w:delText>
        </w:r>
        <w:r w:rsidDel="00271B69">
          <w:rPr>
            <w:rFonts w:eastAsia="나눔명조" w:hint="eastAsia"/>
            <w:sz w:val="20"/>
            <w:szCs w:val="22"/>
          </w:rPr>
          <w:delText>것이다</w:delText>
        </w:r>
        <w:r w:rsidDel="00271B69">
          <w:rPr>
            <w:rFonts w:eastAsia="나눔명조" w:hint="eastAsia"/>
            <w:sz w:val="20"/>
            <w:szCs w:val="22"/>
          </w:rPr>
          <w:delText>.</w:delText>
        </w:r>
      </w:del>
      <w:ins w:id="694" w:author="Park, Sanghoon" w:date="2021-10-01T01:22:00Z">
        <w:r w:rsidR="00271B69">
          <w:rPr>
            <w:rFonts w:eastAsia="나눔명조" w:hint="eastAsia"/>
            <w:sz w:val="20"/>
            <w:szCs w:val="22"/>
          </w:rPr>
          <w:t>를</w:t>
        </w:r>
        <w:r w:rsidR="00271B69">
          <w:rPr>
            <w:rFonts w:eastAsia="나눔명조" w:hint="eastAsia"/>
            <w:sz w:val="20"/>
            <w:szCs w:val="22"/>
          </w:rPr>
          <w:t xml:space="preserve"> </w:t>
        </w:r>
        <w:r w:rsidR="00271B69">
          <w:rPr>
            <w:rFonts w:eastAsia="나눔명조" w:hint="eastAsia"/>
            <w:sz w:val="20"/>
            <w:szCs w:val="22"/>
          </w:rPr>
          <w:t>분석하고자</w:t>
        </w:r>
        <w:r w:rsidR="00271B69">
          <w:rPr>
            <w:rFonts w:eastAsia="나눔명조" w:hint="eastAsia"/>
            <w:sz w:val="20"/>
            <w:szCs w:val="22"/>
          </w:rPr>
          <w:t xml:space="preserve"> </w:t>
        </w:r>
        <w:r w:rsidR="00271B69">
          <w:rPr>
            <w:rFonts w:eastAsia="나눔명조" w:hint="eastAsia"/>
            <w:sz w:val="20"/>
            <w:szCs w:val="22"/>
          </w:rPr>
          <w:t>한다</w:t>
        </w:r>
        <w:r w:rsidR="00271B69">
          <w:rPr>
            <w:rFonts w:eastAsia="나눔명조" w:hint="eastAsia"/>
            <w:sz w:val="20"/>
            <w:szCs w:val="22"/>
          </w:rPr>
          <w:t>.</w:t>
        </w:r>
      </w:ins>
    </w:p>
    <w:p w14:paraId="388CD029" w14:textId="12D57A90" w:rsidR="009463D0" w:rsidRDefault="00645722" w:rsidP="00265BC3">
      <w:pPr>
        <w:widowControl/>
        <w:wordWrap/>
        <w:autoSpaceDE/>
        <w:autoSpaceDN/>
        <w:spacing w:before="120" w:after="120" w:line="276" w:lineRule="auto"/>
        <w:rPr>
          <w:rFonts w:eastAsia="나눔명조"/>
          <w:sz w:val="20"/>
          <w:szCs w:val="22"/>
        </w:rPr>
      </w:pPr>
      <w:r>
        <w:rPr>
          <w:rFonts w:eastAsia="나눔명조" w:hint="eastAsia"/>
          <w:sz w:val="20"/>
          <w:szCs w:val="22"/>
        </w:rPr>
        <w:lastRenderedPageBreak/>
        <w:t>또한</w:t>
      </w:r>
      <w:r>
        <w:rPr>
          <w:rFonts w:eastAsia="나눔명조"/>
          <w:sz w:val="20"/>
          <w:szCs w:val="22"/>
        </w:rPr>
        <w:t xml:space="preserve">, </w:t>
      </w:r>
      <w:r w:rsidR="005370FC">
        <w:rPr>
          <w:rFonts w:eastAsia="나눔명조" w:hint="eastAsia"/>
          <w:sz w:val="20"/>
          <w:szCs w:val="22"/>
        </w:rPr>
        <w:t>거래적</w:t>
      </w:r>
      <w:r w:rsidR="005370FC">
        <w:rPr>
          <w:rFonts w:eastAsia="나눔명조" w:hint="eastAsia"/>
          <w:sz w:val="20"/>
          <w:szCs w:val="22"/>
        </w:rPr>
        <w:t xml:space="preserve"> </w:t>
      </w:r>
      <w:r w:rsidR="005370FC">
        <w:rPr>
          <w:rFonts w:eastAsia="나눔명조" w:hint="eastAsia"/>
          <w:sz w:val="20"/>
          <w:szCs w:val="22"/>
        </w:rPr>
        <w:t>리더십은</w:t>
      </w:r>
      <w:r w:rsidR="005370FC">
        <w:rPr>
          <w:rFonts w:eastAsia="나눔명조" w:hint="eastAsia"/>
          <w:sz w:val="20"/>
          <w:szCs w:val="22"/>
        </w:rPr>
        <w:t xml:space="preserve"> </w:t>
      </w:r>
      <w:r w:rsidR="005370FC">
        <w:rPr>
          <w:rFonts w:eastAsia="나눔명조" w:hint="eastAsia"/>
          <w:sz w:val="20"/>
          <w:szCs w:val="22"/>
        </w:rPr>
        <w:t>조건적</w:t>
      </w:r>
      <w:r w:rsidR="005370FC">
        <w:rPr>
          <w:rFonts w:eastAsia="나눔명조" w:hint="eastAsia"/>
          <w:sz w:val="20"/>
          <w:szCs w:val="22"/>
        </w:rPr>
        <w:t xml:space="preserve"> </w:t>
      </w:r>
      <w:r w:rsidR="005370FC">
        <w:rPr>
          <w:rFonts w:eastAsia="나눔명조" w:hint="eastAsia"/>
          <w:sz w:val="20"/>
          <w:szCs w:val="22"/>
        </w:rPr>
        <w:t>보상과</w:t>
      </w:r>
      <w:r w:rsidR="005370FC">
        <w:rPr>
          <w:rFonts w:eastAsia="나눔명조" w:hint="eastAsia"/>
          <w:sz w:val="20"/>
          <w:szCs w:val="22"/>
        </w:rPr>
        <w:t xml:space="preserve"> </w:t>
      </w:r>
      <w:r w:rsidR="005370FC">
        <w:rPr>
          <w:rFonts w:eastAsia="나눔명조" w:hint="eastAsia"/>
          <w:sz w:val="20"/>
          <w:szCs w:val="22"/>
        </w:rPr>
        <w:t>예외</w:t>
      </w:r>
      <w:r w:rsidR="005370FC">
        <w:rPr>
          <w:rFonts w:eastAsia="나눔명조" w:hint="eastAsia"/>
          <w:sz w:val="20"/>
          <w:szCs w:val="22"/>
        </w:rPr>
        <w:t xml:space="preserve"> </w:t>
      </w:r>
      <w:r w:rsidR="005370FC">
        <w:rPr>
          <w:rFonts w:eastAsia="나눔명조" w:hint="eastAsia"/>
          <w:sz w:val="20"/>
          <w:szCs w:val="22"/>
        </w:rPr>
        <w:t>관리</w:t>
      </w:r>
      <w:r w:rsidR="005370FC">
        <w:rPr>
          <w:rFonts w:eastAsia="나눔명조" w:hint="eastAsia"/>
          <w:sz w:val="20"/>
          <w:szCs w:val="22"/>
        </w:rPr>
        <w:t>,</w:t>
      </w:r>
      <w:r w:rsidR="005370FC">
        <w:rPr>
          <w:rFonts w:eastAsia="나눔명조"/>
          <w:sz w:val="20"/>
          <w:szCs w:val="22"/>
        </w:rPr>
        <w:t xml:space="preserve"> </w:t>
      </w:r>
      <w:r w:rsidR="005370FC">
        <w:rPr>
          <w:rFonts w:eastAsia="나눔명조" w:hint="eastAsia"/>
          <w:sz w:val="20"/>
          <w:szCs w:val="22"/>
        </w:rPr>
        <w:t>즉</w:t>
      </w:r>
      <w:r w:rsidR="005370FC">
        <w:rPr>
          <w:rFonts w:eastAsia="나눔명조" w:hint="eastAsia"/>
          <w:sz w:val="20"/>
          <w:szCs w:val="22"/>
        </w:rPr>
        <w:t xml:space="preserve"> </w:t>
      </w:r>
      <w:r w:rsidR="005370FC">
        <w:rPr>
          <w:rFonts w:eastAsia="나눔명조" w:hint="eastAsia"/>
          <w:sz w:val="20"/>
          <w:szCs w:val="22"/>
        </w:rPr>
        <w:t>성과에</w:t>
      </w:r>
      <w:r w:rsidR="005370FC">
        <w:rPr>
          <w:rFonts w:eastAsia="나눔명조" w:hint="eastAsia"/>
          <w:sz w:val="20"/>
          <w:szCs w:val="22"/>
        </w:rPr>
        <w:t xml:space="preserve"> </w:t>
      </w:r>
      <w:r w:rsidR="005370FC">
        <w:rPr>
          <w:rFonts w:eastAsia="나눔명조" w:hint="eastAsia"/>
          <w:sz w:val="20"/>
          <w:szCs w:val="22"/>
        </w:rPr>
        <w:t>대한</w:t>
      </w:r>
      <w:r w:rsidR="005370FC">
        <w:rPr>
          <w:rFonts w:eastAsia="나눔명조" w:hint="eastAsia"/>
          <w:sz w:val="20"/>
          <w:szCs w:val="22"/>
        </w:rPr>
        <w:t xml:space="preserve"> </w:t>
      </w:r>
      <w:r w:rsidR="005370FC">
        <w:rPr>
          <w:rFonts w:eastAsia="나눔명조" w:hint="eastAsia"/>
          <w:sz w:val="20"/>
          <w:szCs w:val="22"/>
        </w:rPr>
        <w:t>보상</w:t>
      </w:r>
      <w:r w:rsidR="005370FC">
        <w:rPr>
          <w:rFonts w:eastAsia="나눔명조" w:hint="eastAsia"/>
          <w:sz w:val="20"/>
          <w:szCs w:val="22"/>
        </w:rPr>
        <w:t xml:space="preserve"> </w:t>
      </w:r>
      <w:r w:rsidR="005370FC">
        <w:rPr>
          <w:rFonts w:eastAsia="나눔명조" w:hint="eastAsia"/>
          <w:sz w:val="20"/>
          <w:szCs w:val="22"/>
        </w:rPr>
        <w:t>및</w:t>
      </w:r>
      <w:r w:rsidR="005370FC">
        <w:rPr>
          <w:rFonts w:eastAsia="나눔명조" w:hint="eastAsia"/>
          <w:sz w:val="20"/>
          <w:szCs w:val="22"/>
        </w:rPr>
        <w:t xml:space="preserve"> </w:t>
      </w:r>
      <w:r w:rsidR="005370FC">
        <w:rPr>
          <w:rFonts w:eastAsia="나눔명조" w:hint="eastAsia"/>
          <w:sz w:val="20"/>
          <w:szCs w:val="22"/>
        </w:rPr>
        <w:t>사전</w:t>
      </w:r>
      <w:r w:rsidR="005370FC">
        <w:rPr>
          <w:rFonts w:eastAsia="나눔명조" w:hint="eastAsia"/>
          <w:sz w:val="20"/>
          <w:szCs w:val="22"/>
        </w:rPr>
        <w:t xml:space="preserve"> </w:t>
      </w:r>
      <w:r w:rsidR="005370FC">
        <w:rPr>
          <w:rFonts w:eastAsia="나눔명조" w:hint="eastAsia"/>
          <w:sz w:val="20"/>
          <w:szCs w:val="22"/>
        </w:rPr>
        <w:t>감독</w:t>
      </w:r>
      <w:r w:rsidR="005370FC">
        <w:rPr>
          <w:rFonts w:eastAsia="나눔명조" w:hint="eastAsia"/>
          <w:sz w:val="20"/>
          <w:szCs w:val="22"/>
        </w:rPr>
        <w:t xml:space="preserve"> </w:t>
      </w:r>
      <w:r w:rsidR="005370FC">
        <w:rPr>
          <w:rFonts w:eastAsia="나눔명조" w:hint="eastAsia"/>
          <w:sz w:val="20"/>
          <w:szCs w:val="22"/>
        </w:rPr>
        <w:t>등을</w:t>
      </w:r>
      <w:r w:rsidR="005370FC">
        <w:rPr>
          <w:rFonts w:eastAsia="나눔명조" w:hint="eastAsia"/>
          <w:sz w:val="20"/>
          <w:szCs w:val="22"/>
        </w:rPr>
        <w:t xml:space="preserve"> </w:t>
      </w:r>
      <w:r w:rsidR="005370FC">
        <w:rPr>
          <w:rFonts w:eastAsia="나눔명조" w:hint="eastAsia"/>
          <w:sz w:val="20"/>
          <w:szCs w:val="22"/>
        </w:rPr>
        <w:t>통한</w:t>
      </w:r>
      <w:r w:rsidR="005370FC">
        <w:rPr>
          <w:rFonts w:eastAsia="나눔명조" w:hint="eastAsia"/>
          <w:sz w:val="20"/>
          <w:szCs w:val="22"/>
        </w:rPr>
        <w:t xml:space="preserve"> </w:t>
      </w:r>
      <w:r w:rsidR="005370FC">
        <w:rPr>
          <w:rFonts w:eastAsia="나눔명조" w:hint="eastAsia"/>
          <w:sz w:val="20"/>
          <w:szCs w:val="22"/>
        </w:rPr>
        <w:t>성과</w:t>
      </w:r>
      <w:r w:rsidR="005370FC">
        <w:rPr>
          <w:rFonts w:eastAsia="나눔명조" w:hint="eastAsia"/>
          <w:sz w:val="20"/>
          <w:szCs w:val="22"/>
        </w:rPr>
        <w:t xml:space="preserve"> </w:t>
      </w:r>
      <w:r w:rsidR="005370FC">
        <w:rPr>
          <w:rFonts w:eastAsia="나눔명조" w:hint="eastAsia"/>
          <w:sz w:val="20"/>
          <w:szCs w:val="22"/>
        </w:rPr>
        <w:t>관리가</w:t>
      </w:r>
      <w:r w:rsidR="005370FC">
        <w:rPr>
          <w:rFonts w:eastAsia="나눔명조" w:hint="eastAsia"/>
          <w:sz w:val="20"/>
          <w:szCs w:val="22"/>
        </w:rPr>
        <w:t xml:space="preserve"> </w:t>
      </w:r>
      <w:r w:rsidR="005370FC">
        <w:rPr>
          <w:rFonts w:eastAsia="나눔명조" w:hint="eastAsia"/>
          <w:sz w:val="20"/>
          <w:szCs w:val="22"/>
        </w:rPr>
        <w:t>주요</w:t>
      </w:r>
      <w:r w:rsidR="005370FC">
        <w:rPr>
          <w:rFonts w:eastAsia="나눔명조" w:hint="eastAsia"/>
          <w:sz w:val="20"/>
          <w:szCs w:val="22"/>
        </w:rPr>
        <w:t xml:space="preserve"> </w:t>
      </w:r>
      <w:r w:rsidR="005370FC">
        <w:rPr>
          <w:rFonts w:eastAsia="나눔명조" w:hint="eastAsia"/>
          <w:sz w:val="20"/>
          <w:szCs w:val="22"/>
        </w:rPr>
        <w:t>구성</w:t>
      </w:r>
      <w:r w:rsidR="005370FC">
        <w:rPr>
          <w:rFonts w:eastAsia="나눔명조" w:hint="eastAsia"/>
          <w:sz w:val="20"/>
          <w:szCs w:val="22"/>
        </w:rPr>
        <w:t xml:space="preserve"> </w:t>
      </w:r>
      <w:r w:rsidR="005370FC">
        <w:rPr>
          <w:rFonts w:eastAsia="나눔명조" w:hint="eastAsia"/>
          <w:sz w:val="20"/>
          <w:szCs w:val="22"/>
        </w:rPr>
        <w:t>요소</w:t>
      </w:r>
      <w:r>
        <w:rPr>
          <w:rFonts w:eastAsia="나눔명조" w:hint="eastAsia"/>
          <w:sz w:val="20"/>
          <w:szCs w:val="22"/>
        </w:rPr>
        <w:t>인</w:t>
      </w:r>
      <w:r>
        <w:rPr>
          <w:rFonts w:eastAsia="나눔명조" w:hint="eastAsia"/>
          <w:sz w:val="20"/>
          <w:szCs w:val="22"/>
        </w:rPr>
        <w:t xml:space="preserve"> </w:t>
      </w:r>
      <w:r w:rsidR="005370FC">
        <w:rPr>
          <w:rFonts w:eastAsia="나눔명조" w:hint="eastAsia"/>
          <w:sz w:val="20"/>
          <w:szCs w:val="22"/>
        </w:rPr>
        <w:t>반면</w:t>
      </w:r>
      <w:r>
        <w:rPr>
          <w:rFonts w:eastAsia="나눔명조" w:hint="eastAsia"/>
          <w:sz w:val="20"/>
          <w:szCs w:val="22"/>
        </w:rPr>
        <w:t>,</w:t>
      </w:r>
      <w:r w:rsidR="005370FC">
        <w:rPr>
          <w:rFonts w:eastAsia="나눔명조" w:hint="eastAsia"/>
          <w:sz w:val="20"/>
          <w:szCs w:val="22"/>
        </w:rPr>
        <w:t xml:space="preserve"> </w:t>
      </w:r>
      <w:r w:rsidR="005370FC">
        <w:rPr>
          <w:rFonts w:eastAsia="나눔명조" w:hint="eastAsia"/>
          <w:sz w:val="20"/>
          <w:szCs w:val="22"/>
        </w:rPr>
        <w:t>변혁적</w:t>
      </w:r>
      <w:r w:rsidR="005370FC">
        <w:rPr>
          <w:rFonts w:eastAsia="나눔명조" w:hint="eastAsia"/>
          <w:sz w:val="20"/>
          <w:szCs w:val="22"/>
        </w:rPr>
        <w:t xml:space="preserve"> </w:t>
      </w:r>
      <w:r w:rsidR="005370FC">
        <w:rPr>
          <w:rFonts w:eastAsia="나눔명조" w:hint="eastAsia"/>
          <w:sz w:val="20"/>
          <w:szCs w:val="22"/>
        </w:rPr>
        <w:t>리더십은</w:t>
      </w:r>
      <w:r w:rsidR="005370FC">
        <w:rPr>
          <w:rFonts w:eastAsia="나눔명조" w:hint="eastAsia"/>
          <w:sz w:val="20"/>
          <w:szCs w:val="22"/>
        </w:rPr>
        <w:t xml:space="preserve"> </w:t>
      </w:r>
      <w:r w:rsidR="005370FC">
        <w:rPr>
          <w:rFonts w:eastAsia="나눔명조" w:hint="eastAsia"/>
          <w:sz w:val="20"/>
          <w:szCs w:val="22"/>
        </w:rPr>
        <w:t>카리스마</w:t>
      </w:r>
      <w:r w:rsidR="005370FC">
        <w:rPr>
          <w:rFonts w:eastAsia="나눔명조" w:hint="eastAsia"/>
          <w:sz w:val="20"/>
          <w:szCs w:val="22"/>
        </w:rPr>
        <w:t>,</w:t>
      </w:r>
      <w:r w:rsidR="005370FC">
        <w:rPr>
          <w:rFonts w:eastAsia="나눔명조"/>
          <w:sz w:val="20"/>
          <w:szCs w:val="22"/>
        </w:rPr>
        <w:t xml:space="preserve"> </w:t>
      </w:r>
      <w:r w:rsidR="005370FC">
        <w:rPr>
          <w:rFonts w:eastAsia="나눔명조" w:hint="eastAsia"/>
          <w:sz w:val="20"/>
          <w:szCs w:val="22"/>
        </w:rPr>
        <w:t>구성원의</w:t>
      </w:r>
      <w:r w:rsidR="005370FC">
        <w:rPr>
          <w:rFonts w:eastAsia="나눔명조" w:hint="eastAsia"/>
          <w:sz w:val="20"/>
          <w:szCs w:val="22"/>
        </w:rPr>
        <w:t xml:space="preserve"> </w:t>
      </w:r>
      <w:r w:rsidR="005370FC">
        <w:rPr>
          <w:rFonts w:eastAsia="나눔명조" w:hint="eastAsia"/>
          <w:sz w:val="20"/>
          <w:szCs w:val="22"/>
        </w:rPr>
        <w:t>업무열의</w:t>
      </w:r>
      <w:r w:rsidR="005370FC">
        <w:rPr>
          <w:rFonts w:eastAsia="나눔명조" w:hint="eastAsia"/>
          <w:sz w:val="20"/>
          <w:szCs w:val="22"/>
        </w:rPr>
        <w:t xml:space="preserve"> </w:t>
      </w:r>
      <w:r w:rsidR="005370FC">
        <w:rPr>
          <w:rFonts w:eastAsia="나눔명조" w:hint="eastAsia"/>
          <w:sz w:val="20"/>
          <w:szCs w:val="22"/>
        </w:rPr>
        <w:t>고취</w:t>
      </w:r>
      <w:r w:rsidR="005370FC">
        <w:rPr>
          <w:rFonts w:eastAsia="나눔명조" w:hint="eastAsia"/>
          <w:sz w:val="20"/>
          <w:szCs w:val="22"/>
        </w:rPr>
        <w:t>,</w:t>
      </w:r>
      <w:r w:rsidR="005370FC">
        <w:rPr>
          <w:rFonts w:eastAsia="나눔명조"/>
          <w:sz w:val="20"/>
          <w:szCs w:val="22"/>
        </w:rPr>
        <w:t xml:space="preserve"> </w:t>
      </w:r>
      <w:r w:rsidR="005370FC">
        <w:rPr>
          <w:rFonts w:eastAsia="나눔명조" w:hint="eastAsia"/>
          <w:sz w:val="20"/>
          <w:szCs w:val="22"/>
        </w:rPr>
        <w:t>개개인의</w:t>
      </w:r>
      <w:r w:rsidR="005370FC">
        <w:rPr>
          <w:rFonts w:eastAsia="나눔명조" w:hint="eastAsia"/>
          <w:sz w:val="20"/>
          <w:szCs w:val="22"/>
        </w:rPr>
        <w:t xml:space="preserve"> </w:t>
      </w:r>
      <w:r w:rsidR="005370FC">
        <w:rPr>
          <w:rFonts w:eastAsia="나눔명조" w:hint="eastAsia"/>
          <w:sz w:val="20"/>
          <w:szCs w:val="22"/>
        </w:rPr>
        <w:t>개별</w:t>
      </w:r>
      <w:r w:rsidR="005370FC">
        <w:rPr>
          <w:rFonts w:eastAsia="나눔명조" w:hint="eastAsia"/>
          <w:sz w:val="20"/>
          <w:szCs w:val="22"/>
        </w:rPr>
        <w:t xml:space="preserve"> </w:t>
      </w:r>
      <w:r w:rsidR="005370FC">
        <w:rPr>
          <w:rFonts w:eastAsia="나눔명조" w:hint="eastAsia"/>
          <w:sz w:val="20"/>
          <w:szCs w:val="22"/>
        </w:rPr>
        <w:t>욕구</w:t>
      </w:r>
      <w:r w:rsidR="005370FC">
        <w:rPr>
          <w:rFonts w:eastAsia="나눔명조" w:hint="eastAsia"/>
          <w:sz w:val="20"/>
          <w:szCs w:val="22"/>
        </w:rPr>
        <w:t xml:space="preserve"> </w:t>
      </w:r>
      <w:r w:rsidR="005370FC">
        <w:rPr>
          <w:rFonts w:eastAsia="나눔명조" w:hint="eastAsia"/>
          <w:sz w:val="20"/>
          <w:szCs w:val="22"/>
        </w:rPr>
        <w:t>배려</w:t>
      </w:r>
      <w:r w:rsidR="005370FC">
        <w:rPr>
          <w:rFonts w:eastAsia="나눔명조" w:hint="eastAsia"/>
          <w:sz w:val="20"/>
          <w:szCs w:val="22"/>
        </w:rPr>
        <w:t xml:space="preserve">, </w:t>
      </w:r>
      <w:r w:rsidR="005370FC">
        <w:rPr>
          <w:rFonts w:eastAsia="나눔명조" w:hint="eastAsia"/>
          <w:sz w:val="20"/>
          <w:szCs w:val="22"/>
        </w:rPr>
        <w:t>창의성과</w:t>
      </w:r>
      <w:r w:rsidR="005370FC">
        <w:rPr>
          <w:rFonts w:eastAsia="나눔명조" w:hint="eastAsia"/>
          <w:sz w:val="20"/>
          <w:szCs w:val="22"/>
        </w:rPr>
        <w:t xml:space="preserve"> </w:t>
      </w:r>
      <w:r w:rsidR="005370FC">
        <w:rPr>
          <w:rFonts w:eastAsia="나눔명조" w:hint="eastAsia"/>
          <w:sz w:val="20"/>
          <w:szCs w:val="22"/>
        </w:rPr>
        <w:t>합리성을</w:t>
      </w:r>
      <w:r w:rsidR="005370FC">
        <w:rPr>
          <w:rFonts w:eastAsia="나눔명조" w:hint="eastAsia"/>
          <w:sz w:val="20"/>
          <w:szCs w:val="22"/>
        </w:rPr>
        <w:t xml:space="preserve"> </w:t>
      </w:r>
      <w:r w:rsidR="005370FC">
        <w:rPr>
          <w:rFonts w:eastAsia="나눔명조" w:hint="eastAsia"/>
          <w:sz w:val="20"/>
          <w:szCs w:val="22"/>
        </w:rPr>
        <w:t>고취하여</w:t>
      </w:r>
      <w:r w:rsidR="005370FC">
        <w:rPr>
          <w:rFonts w:eastAsia="나눔명조" w:hint="eastAsia"/>
          <w:sz w:val="20"/>
          <w:szCs w:val="22"/>
        </w:rPr>
        <w:t xml:space="preserve"> </w:t>
      </w:r>
      <w:r w:rsidR="005370FC">
        <w:rPr>
          <w:rFonts w:eastAsia="나눔명조" w:hint="eastAsia"/>
          <w:sz w:val="20"/>
          <w:szCs w:val="22"/>
        </w:rPr>
        <w:t>지적</w:t>
      </w:r>
      <w:r w:rsidR="005370FC">
        <w:rPr>
          <w:rFonts w:eastAsia="나눔명조" w:hint="eastAsia"/>
          <w:sz w:val="20"/>
          <w:szCs w:val="22"/>
        </w:rPr>
        <w:t xml:space="preserve"> </w:t>
      </w:r>
      <w:r w:rsidR="005370FC">
        <w:rPr>
          <w:rFonts w:eastAsia="나눔명조" w:hint="eastAsia"/>
          <w:sz w:val="20"/>
          <w:szCs w:val="22"/>
        </w:rPr>
        <w:t>자극을</w:t>
      </w:r>
      <w:r w:rsidR="005370FC">
        <w:rPr>
          <w:rFonts w:eastAsia="나눔명조" w:hint="eastAsia"/>
          <w:sz w:val="20"/>
          <w:szCs w:val="22"/>
        </w:rPr>
        <w:t xml:space="preserve"> </w:t>
      </w:r>
      <w:r w:rsidR="005370FC">
        <w:rPr>
          <w:rFonts w:eastAsia="나눔명조" w:hint="eastAsia"/>
          <w:sz w:val="20"/>
          <w:szCs w:val="22"/>
        </w:rPr>
        <w:t>제공하는</w:t>
      </w:r>
      <w:r w:rsidR="005370FC">
        <w:rPr>
          <w:rFonts w:eastAsia="나눔명조" w:hint="eastAsia"/>
          <w:sz w:val="20"/>
          <w:szCs w:val="22"/>
        </w:rPr>
        <w:t xml:space="preserve"> </w:t>
      </w:r>
      <w:r w:rsidR="005370FC">
        <w:rPr>
          <w:rFonts w:eastAsia="나눔명조" w:hint="eastAsia"/>
          <w:sz w:val="20"/>
          <w:szCs w:val="22"/>
        </w:rPr>
        <w:t>것이</w:t>
      </w:r>
      <w:r w:rsidR="005370FC">
        <w:rPr>
          <w:rFonts w:eastAsia="나눔명조" w:hint="eastAsia"/>
          <w:sz w:val="20"/>
          <w:szCs w:val="22"/>
        </w:rPr>
        <w:t xml:space="preserve"> </w:t>
      </w:r>
      <w:r w:rsidR="005370FC">
        <w:rPr>
          <w:rFonts w:eastAsia="나눔명조" w:hint="eastAsia"/>
          <w:sz w:val="20"/>
          <w:szCs w:val="22"/>
        </w:rPr>
        <w:t>주요</w:t>
      </w:r>
      <w:r w:rsidR="005370FC">
        <w:rPr>
          <w:rFonts w:eastAsia="나눔명조" w:hint="eastAsia"/>
          <w:sz w:val="20"/>
          <w:szCs w:val="22"/>
        </w:rPr>
        <w:t xml:space="preserve"> </w:t>
      </w:r>
      <w:r w:rsidR="005370FC">
        <w:rPr>
          <w:rFonts w:eastAsia="나눔명조" w:hint="eastAsia"/>
          <w:sz w:val="20"/>
          <w:szCs w:val="22"/>
        </w:rPr>
        <w:t>구성</w:t>
      </w:r>
      <w:r w:rsidR="005370FC">
        <w:rPr>
          <w:rFonts w:eastAsia="나눔명조" w:hint="eastAsia"/>
          <w:sz w:val="20"/>
          <w:szCs w:val="22"/>
        </w:rPr>
        <w:t xml:space="preserve"> </w:t>
      </w:r>
      <w:r w:rsidR="005370FC">
        <w:rPr>
          <w:rFonts w:eastAsia="나눔명조" w:hint="eastAsia"/>
          <w:sz w:val="20"/>
          <w:szCs w:val="22"/>
        </w:rPr>
        <w:t>요소이다</w:t>
      </w:r>
      <w:r w:rsidR="00271B69">
        <w:rPr>
          <w:rFonts w:eastAsia="나눔명조"/>
          <w:sz w:val="20"/>
          <w:szCs w:val="22"/>
        </w:rPr>
        <w:fldChar w:fldCharType="begin"/>
      </w:r>
      <w:r w:rsidR="005302F9">
        <w:rPr>
          <w:rFonts w:eastAsia="나눔명조" w:hint="eastAsia"/>
          <w:sz w:val="20"/>
          <w:szCs w:val="22"/>
        </w:rPr>
        <w:instrText xml:space="preserve"> ADDIN ZOTERO_ITEM CSL_CITATION {"citationID":"Ojtjj2gC","properties":{"formattedCitation":"(\\uc0\\u44053{}\\uc0\\u49688{}\\uc0\\u46028{} 2010)","plainCitation":"(</w:instrText>
      </w:r>
      <w:r w:rsidR="005302F9">
        <w:rPr>
          <w:rFonts w:eastAsia="나눔명조" w:hint="eastAsia"/>
          <w:sz w:val="20"/>
          <w:szCs w:val="22"/>
        </w:rPr>
        <w:instrText>강수돌</w:instrText>
      </w:r>
      <w:r w:rsidR="005302F9">
        <w:rPr>
          <w:rFonts w:eastAsia="나눔명조" w:hint="eastAsia"/>
          <w:sz w:val="20"/>
          <w:szCs w:val="22"/>
        </w:rPr>
        <w:instrText xml:space="preserve"> 2010)","noteIndex":0},"citationItems":[{"id":1429,"uris":["http://zotero.org/users/5210800/items/AMN64CPR"],"uri":["http://zotero.org/users/5210800/items/AMN64CPR"],"itemData":{"id":1429,"type":"article-journal","container-title":"</w:instrText>
      </w:r>
      <w:r w:rsidR="005302F9">
        <w:rPr>
          <w:rFonts w:eastAsia="나눔명조" w:hint="eastAsia"/>
          <w:sz w:val="20"/>
          <w:szCs w:val="22"/>
        </w:rPr>
        <w:instrText>인적자원개발연구</w:instrText>
      </w:r>
      <w:r w:rsidR="005302F9">
        <w:rPr>
          <w:rFonts w:eastAsia="나눔명조" w:hint="eastAsia"/>
          <w:sz w:val="20"/>
          <w:szCs w:val="22"/>
        </w:rPr>
        <w:instrText>","issue":"2","note":"Citation Key: kang:2010","page":"21</w:instrText>
      </w:r>
      <w:r w:rsidR="005302F9">
        <w:rPr>
          <w:rFonts w:eastAsia="나눔명조" w:hint="eastAsia"/>
          <w:sz w:val="20"/>
          <w:szCs w:val="22"/>
        </w:rPr>
        <w:instrText>–</w:instrText>
      </w:r>
      <w:r w:rsidR="005302F9">
        <w:rPr>
          <w:rFonts w:eastAsia="나눔명조" w:hint="eastAsia"/>
          <w:sz w:val="20"/>
          <w:szCs w:val="22"/>
        </w:rPr>
        <w:instrText>40","title":"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w:instrText>
      </w:r>
      <w:r w:rsidR="005302F9">
        <w:rPr>
          <w:rFonts w:eastAsia="나눔명조" w:hint="eastAsia"/>
          <w:sz w:val="20"/>
          <w:szCs w:val="22"/>
        </w:rPr>
        <w:instrText xml:space="preserve">, </w:instrText>
      </w:r>
      <w:r w:rsidR="005302F9">
        <w:rPr>
          <w:rFonts w:eastAsia="나눔명조" w:hint="eastAsia"/>
          <w:sz w:val="20"/>
          <w:szCs w:val="22"/>
        </w:rPr>
        <w:instrText>거래적</w:instrText>
      </w:r>
      <w:r w:rsidR="005302F9">
        <w:rPr>
          <w:rFonts w:eastAsia="나눔명조" w:hint="eastAsia"/>
          <w:sz w:val="20"/>
          <w:szCs w:val="22"/>
        </w:rPr>
        <w:instrText xml:space="preserve"> </w:instrText>
      </w:r>
      <w:r w:rsidR="005302F9">
        <w:rPr>
          <w:rFonts w:eastAsia="나눔명조" w:hint="eastAsia"/>
          <w:sz w:val="20"/>
          <w:szCs w:val="22"/>
        </w:rPr>
        <w:instrText>리더십과</w:instrText>
      </w:r>
      <w:r w:rsidR="005302F9">
        <w:rPr>
          <w:rFonts w:eastAsia="나눔명조" w:hint="eastAsia"/>
          <w:sz w:val="20"/>
          <w:szCs w:val="22"/>
        </w:rPr>
        <w:instrText xml:space="preserve"> </w:instrText>
      </w:r>
      <w:r w:rsidR="005302F9">
        <w:rPr>
          <w:rFonts w:eastAsia="나눔명조" w:hint="eastAsia"/>
          <w:sz w:val="20"/>
          <w:szCs w:val="22"/>
        </w:rPr>
        <w:instrText>직무만족</w:instrText>
      </w:r>
      <w:r w:rsidR="005302F9">
        <w:rPr>
          <w:rFonts w:eastAsia="나눔명조" w:hint="eastAsia"/>
          <w:sz w:val="20"/>
          <w:szCs w:val="22"/>
        </w:rPr>
        <w:instrText xml:space="preserve">: </w:instrText>
      </w:r>
      <w:r w:rsidR="005302F9">
        <w:rPr>
          <w:rFonts w:eastAsia="나눔명조" w:hint="eastAsia"/>
          <w:sz w:val="20"/>
          <w:szCs w:val="22"/>
        </w:rPr>
        <w:instrText>내재적</w:instrText>
      </w:r>
      <w:r w:rsidR="005302F9">
        <w:rPr>
          <w:rFonts w:eastAsia="나눔명조" w:hint="eastAsia"/>
          <w:sz w:val="20"/>
          <w:szCs w:val="22"/>
        </w:rPr>
        <w:instrText xml:space="preserve"> </w:instrText>
      </w:r>
      <w:r w:rsidR="005302F9">
        <w:rPr>
          <w:rFonts w:eastAsia="나눔명조" w:hint="eastAsia"/>
          <w:sz w:val="20"/>
          <w:szCs w:val="22"/>
        </w:rPr>
        <w:instrText>동기부여의</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","volume":"13","author":[{"family":"</w:instrText>
      </w:r>
      <w:r w:rsidR="005302F9">
        <w:rPr>
          <w:rFonts w:eastAsia="나눔명조" w:hint="eastAsia"/>
          <w:sz w:val="20"/>
          <w:szCs w:val="22"/>
        </w:rPr>
        <w:instrText>강수돌</w:instrText>
      </w:r>
      <w:r w:rsidR="005302F9">
        <w:rPr>
          <w:rFonts w:eastAsia="나눔명조" w:hint="eastAsia"/>
          <w:sz w:val="20"/>
          <w:szCs w:val="22"/>
        </w:rPr>
        <w:instrText xml:space="preserve">","given":""}],"issued":{"date-parts":[["2010",12]]}}}],"schema":"https://github.com/citation-style-language/schema/raw/master/csl-citation.json"} </w:instrText>
      </w:r>
      <w:r w:rsidR="00271B69">
        <w:rPr>
          <w:rFonts w:eastAsia="나눔명조"/>
          <w:sz w:val="20"/>
          <w:szCs w:val="22"/>
        </w:rPr>
        <w:fldChar w:fldCharType="separate"/>
      </w:r>
      <w:r w:rsidR="00271B69" w:rsidRPr="00271B69">
        <w:rPr>
          <w:rFonts w:eastAsia="나눔명조"/>
          <w:sz w:val="20"/>
          <w:szCs w:val="22"/>
          <w:rPrChange w:id="695" w:author="Park, Sanghoon" w:date="2021-10-01T01:22:00Z">
            <w:rPr>
              <w:sz w:val="20"/>
            </w:rPr>
          </w:rPrChange>
        </w:rPr>
        <w:t>(</w:t>
      </w:r>
      <w:r w:rsidR="00271B69" w:rsidRPr="00271B69">
        <w:rPr>
          <w:rFonts w:eastAsia="나눔명조" w:hint="eastAsia"/>
          <w:sz w:val="20"/>
          <w:szCs w:val="22"/>
          <w:rPrChange w:id="696" w:author="Park, Sanghoon" w:date="2021-10-01T01:22:00Z">
            <w:rPr>
              <w:rFonts w:hint="eastAsia"/>
              <w:sz w:val="20"/>
            </w:rPr>
          </w:rPrChange>
        </w:rPr>
        <w:t>강수돌</w:t>
      </w:r>
      <w:r w:rsidR="00271B69" w:rsidRPr="00271B69">
        <w:rPr>
          <w:rFonts w:eastAsia="나눔명조"/>
          <w:sz w:val="20"/>
          <w:szCs w:val="22"/>
          <w:rPrChange w:id="697" w:author="Park, Sanghoon" w:date="2021-10-01T01:22:00Z">
            <w:rPr>
              <w:sz w:val="20"/>
            </w:rPr>
          </w:rPrChange>
        </w:rPr>
        <w:t xml:space="preserve"> 2010)</w:t>
      </w:r>
      <w:r w:rsidR="00271B69">
        <w:rPr>
          <w:rFonts w:eastAsia="나눔명조"/>
          <w:sz w:val="20"/>
          <w:szCs w:val="22"/>
        </w:rPr>
        <w:fldChar w:fldCharType="end"/>
      </w:r>
      <w:del w:id="698" w:author="Park, Sanghoon" w:date="2021-10-01T01:22:00Z">
        <w:r w:rsidDel="00271B69">
          <w:rPr>
            <w:rFonts w:eastAsia="나눔명조" w:hint="eastAsia"/>
            <w:sz w:val="20"/>
            <w:szCs w:val="22"/>
          </w:rPr>
          <w:delText xml:space="preserve"> (</w:delText>
        </w:r>
        <w:r w:rsidDel="00271B69">
          <w:rPr>
            <w:rFonts w:eastAsia="나눔명조" w:hint="eastAsia"/>
            <w:sz w:val="20"/>
            <w:szCs w:val="22"/>
          </w:rPr>
          <w:delText>강수돌</w:delText>
        </w:r>
        <w:r w:rsidDel="00271B69">
          <w:rPr>
            <w:rFonts w:eastAsia="나눔명조"/>
            <w:sz w:val="20"/>
            <w:szCs w:val="22"/>
          </w:rPr>
          <w:delText xml:space="preserve"> 2010)</w:delText>
        </w:r>
      </w:del>
      <w:r w:rsidR="005370FC">
        <w:rPr>
          <w:rFonts w:eastAsia="나눔명조" w:hint="eastAsia"/>
          <w:sz w:val="20"/>
          <w:szCs w:val="22"/>
        </w:rPr>
        <w:t>.</w:t>
      </w:r>
      <w:r w:rsidR="009463D0">
        <w:rPr>
          <w:rFonts w:eastAsia="나눔명조" w:hint="eastAsia"/>
          <w:sz w:val="20"/>
          <w:szCs w:val="22"/>
        </w:rPr>
        <w:t xml:space="preserve"> </w:t>
      </w:r>
      <w:r w:rsidR="009463D0">
        <w:rPr>
          <w:rFonts w:eastAsia="나눔명조" w:hint="eastAsia"/>
          <w:sz w:val="20"/>
          <w:szCs w:val="22"/>
        </w:rPr>
        <w:t>구성</w:t>
      </w:r>
      <w:r w:rsidR="009463D0">
        <w:rPr>
          <w:rFonts w:eastAsia="나눔명조" w:hint="eastAsia"/>
          <w:sz w:val="20"/>
          <w:szCs w:val="22"/>
        </w:rPr>
        <w:t xml:space="preserve"> </w:t>
      </w:r>
      <w:r w:rsidR="009463D0">
        <w:rPr>
          <w:rFonts w:eastAsia="나눔명조" w:hint="eastAsia"/>
          <w:sz w:val="20"/>
          <w:szCs w:val="22"/>
        </w:rPr>
        <w:t>요소</w:t>
      </w:r>
      <w:r>
        <w:rPr>
          <w:rFonts w:eastAsia="나눔명조" w:hint="eastAsia"/>
          <w:sz w:val="20"/>
          <w:szCs w:val="22"/>
        </w:rPr>
        <w:t xml:space="preserve"> </w:t>
      </w:r>
      <w:r>
        <w:rPr>
          <w:rFonts w:eastAsia="나눔명조" w:hint="eastAsia"/>
          <w:sz w:val="20"/>
          <w:szCs w:val="22"/>
        </w:rPr>
        <w:t>차이</w:t>
      </w:r>
      <w:r w:rsidR="009463D0">
        <w:rPr>
          <w:rFonts w:eastAsia="나눔명조" w:hint="eastAsia"/>
          <w:sz w:val="20"/>
          <w:szCs w:val="22"/>
        </w:rPr>
        <w:t>에서</w:t>
      </w:r>
      <w:r w:rsidR="009463D0">
        <w:rPr>
          <w:rFonts w:eastAsia="나눔명조" w:hint="eastAsia"/>
          <w:sz w:val="20"/>
          <w:szCs w:val="22"/>
        </w:rPr>
        <w:t xml:space="preserve"> </w:t>
      </w:r>
      <w:r w:rsidR="009463D0">
        <w:rPr>
          <w:rFonts w:eastAsia="나눔명조" w:hint="eastAsia"/>
          <w:sz w:val="20"/>
          <w:szCs w:val="22"/>
        </w:rPr>
        <w:t>확인할</w:t>
      </w:r>
      <w:r w:rsidR="009463D0">
        <w:rPr>
          <w:rFonts w:eastAsia="나눔명조" w:hint="eastAsia"/>
          <w:sz w:val="20"/>
          <w:szCs w:val="22"/>
        </w:rPr>
        <w:t xml:space="preserve"> </w:t>
      </w:r>
      <w:r w:rsidR="009463D0">
        <w:rPr>
          <w:rFonts w:eastAsia="나눔명조" w:hint="eastAsia"/>
          <w:sz w:val="20"/>
          <w:szCs w:val="22"/>
        </w:rPr>
        <w:t>수</w:t>
      </w:r>
      <w:r w:rsidR="009463D0">
        <w:rPr>
          <w:rFonts w:eastAsia="나눔명조" w:hint="eastAsia"/>
          <w:sz w:val="20"/>
          <w:szCs w:val="22"/>
        </w:rPr>
        <w:t xml:space="preserve"> </w:t>
      </w:r>
      <w:r w:rsidR="009463D0">
        <w:rPr>
          <w:rFonts w:eastAsia="나눔명조" w:hint="eastAsia"/>
          <w:sz w:val="20"/>
          <w:szCs w:val="22"/>
        </w:rPr>
        <w:t>있듯이</w:t>
      </w:r>
      <w:r w:rsidR="009463D0">
        <w:rPr>
          <w:rFonts w:eastAsia="나눔명조" w:hint="eastAsia"/>
          <w:sz w:val="20"/>
          <w:szCs w:val="22"/>
        </w:rPr>
        <w:t>,</w:t>
      </w:r>
      <w:r w:rsidR="009463D0">
        <w:rPr>
          <w:rFonts w:eastAsia="나눔명조"/>
          <w:sz w:val="20"/>
          <w:szCs w:val="22"/>
        </w:rPr>
        <w:t xml:space="preserve"> </w:t>
      </w:r>
      <w:r w:rsidR="009463D0">
        <w:rPr>
          <w:rFonts w:eastAsia="나눔명조" w:hint="eastAsia"/>
          <w:sz w:val="20"/>
          <w:szCs w:val="22"/>
        </w:rPr>
        <w:t>변혁적</w:t>
      </w:r>
      <w:r w:rsidR="009463D0">
        <w:rPr>
          <w:rFonts w:eastAsia="나눔명조" w:hint="eastAsia"/>
          <w:sz w:val="20"/>
          <w:szCs w:val="22"/>
        </w:rPr>
        <w:t xml:space="preserve"> </w:t>
      </w:r>
      <w:r w:rsidR="009463D0">
        <w:rPr>
          <w:rFonts w:eastAsia="나눔명조" w:hint="eastAsia"/>
          <w:sz w:val="20"/>
          <w:szCs w:val="22"/>
        </w:rPr>
        <w:t>리더십과</w:t>
      </w:r>
      <w:r w:rsidR="009463D0">
        <w:rPr>
          <w:rFonts w:eastAsia="나눔명조" w:hint="eastAsia"/>
          <w:sz w:val="20"/>
          <w:szCs w:val="22"/>
        </w:rPr>
        <w:t xml:space="preserve"> </w:t>
      </w:r>
      <w:r w:rsidR="009463D0">
        <w:rPr>
          <w:rFonts w:eastAsia="나눔명조" w:hint="eastAsia"/>
          <w:sz w:val="20"/>
          <w:szCs w:val="22"/>
        </w:rPr>
        <w:t>거래적</w:t>
      </w:r>
      <w:r w:rsidR="009463D0">
        <w:rPr>
          <w:rFonts w:eastAsia="나눔명조" w:hint="eastAsia"/>
          <w:sz w:val="20"/>
          <w:szCs w:val="22"/>
        </w:rPr>
        <w:t xml:space="preserve"> </w:t>
      </w:r>
      <w:r w:rsidR="009463D0">
        <w:rPr>
          <w:rFonts w:eastAsia="나눔명조" w:hint="eastAsia"/>
          <w:sz w:val="20"/>
          <w:szCs w:val="22"/>
        </w:rPr>
        <w:t>리더십은</w:t>
      </w:r>
      <w:r w:rsidR="009463D0">
        <w:rPr>
          <w:rFonts w:eastAsia="나눔명조" w:hint="eastAsia"/>
          <w:sz w:val="20"/>
          <w:szCs w:val="22"/>
        </w:rPr>
        <w:t xml:space="preserve"> </w:t>
      </w:r>
      <w:r w:rsidR="009463D0">
        <w:rPr>
          <w:rFonts w:eastAsia="나눔명조" w:hint="eastAsia"/>
          <w:sz w:val="20"/>
          <w:szCs w:val="22"/>
        </w:rPr>
        <w:t>추구하는</w:t>
      </w:r>
      <w:r w:rsidR="009463D0">
        <w:rPr>
          <w:rFonts w:eastAsia="나눔명조" w:hint="eastAsia"/>
          <w:sz w:val="20"/>
          <w:szCs w:val="22"/>
        </w:rPr>
        <w:t xml:space="preserve"> </w:t>
      </w:r>
      <w:r w:rsidR="009463D0">
        <w:rPr>
          <w:rFonts w:eastAsia="나눔명조" w:hint="eastAsia"/>
          <w:sz w:val="20"/>
          <w:szCs w:val="22"/>
        </w:rPr>
        <w:t>조직</w:t>
      </w:r>
      <w:r w:rsidR="009463D0">
        <w:rPr>
          <w:rFonts w:eastAsia="나눔명조" w:hint="eastAsia"/>
          <w:sz w:val="20"/>
          <w:szCs w:val="22"/>
        </w:rPr>
        <w:t xml:space="preserve"> </w:t>
      </w:r>
      <w:r>
        <w:rPr>
          <w:rFonts w:eastAsia="나눔명조" w:hint="eastAsia"/>
          <w:sz w:val="20"/>
          <w:szCs w:val="22"/>
        </w:rPr>
        <w:t>환경과</w:t>
      </w:r>
      <w:r>
        <w:rPr>
          <w:rFonts w:eastAsia="나눔명조" w:hint="eastAsia"/>
          <w:sz w:val="20"/>
          <w:szCs w:val="22"/>
        </w:rPr>
        <w:t xml:space="preserve"> </w:t>
      </w:r>
      <w:r>
        <w:rPr>
          <w:rFonts w:eastAsia="나눔명조" w:hint="eastAsia"/>
          <w:sz w:val="20"/>
          <w:szCs w:val="22"/>
        </w:rPr>
        <w:t>조직의</w:t>
      </w:r>
      <w:r>
        <w:rPr>
          <w:rFonts w:eastAsia="나눔명조" w:hint="eastAsia"/>
          <w:sz w:val="20"/>
          <w:szCs w:val="22"/>
        </w:rPr>
        <w:t xml:space="preserve"> </w:t>
      </w:r>
      <w:r w:rsidR="009463D0">
        <w:rPr>
          <w:rFonts w:eastAsia="나눔명조" w:hint="eastAsia"/>
          <w:sz w:val="20"/>
          <w:szCs w:val="22"/>
        </w:rPr>
        <w:t>방향</w:t>
      </w:r>
      <w:r>
        <w:rPr>
          <w:rFonts w:eastAsia="나눔명조" w:hint="eastAsia"/>
          <w:sz w:val="20"/>
          <w:szCs w:val="22"/>
        </w:rPr>
        <w:t>,</w:t>
      </w:r>
      <w:r w:rsidR="009463D0">
        <w:rPr>
          <w:rFonts w:eastAsia="나눔명조" w:hint="eastAsia"/>
          <w:sz w:val="20"/>
          <w:szCs w:val="22"/>
        </w:rPr>
        <w:t xml:space="preserve"> </w:t>
      </w:r>
      <w:r w:rsidR="009463D0">
        <w:rPr>
          <w:rFonts w:eastAsia="나눔명조" w:hint="eastAsia"/>
          <w:sz w:val="20"/>
          <w:szCs w:val="22"/>
        </w:rPr>
        <w:t>구성원</w:t>
      </w:r>
      <w:r w:rsidR="009463D0">
        <w:rPr>
          <w:rFonts w:eastAsia="나눔명조" w:hint="eastAsia"/>
          <w:sz w:val="20"/>
          <w:szCs w:val="22"/>
        </w:rPr>
        <w:t xml:space="preserve"> </w:t>
      </w:r>
      <w:r w:rsidR="009463D0">
        <w:rPr>
          <w:rFonts w:eastAsia="나눔명조" w:hint="eastAsia"/>
          <w:sz w:val="20"/>
          <w:szCs w:val="22"/>
        </w:rPr>
        <w:t>관리</w:t>
      </w:r>
      <w:r w:rsidR="009463D0">
        <w:rPr>
          <w:rFonts w:eastAsia="나눔명조" w:hint="eastAsia"/>
          <w:sz w:val="20"/>
          <w:szCs w:val="22"/>
        </w:rPr>
        <w:t xml:space="preserve"> </w:t>
      </w:r>
      <w:r w:rsidR="009463D0">
        <w:rPr>
          <w:rFonts w:eastAsia="나눔명조" w:hint="eastAsia"/>
          <w:sz w:val="20"/>
          <w:szCs w:val="22"/>
        </w:rPr>
        <w:t>방식</w:t>
      </w:r>
      <w:r w:rsidR="009463D0">
        <w:rPr>
          <w:rFonts w:eastAsia="나눔명조" w:hint="eastAsia"/>
          <w:sz w:val="20"/>
          <w:szCs w:val="22"/>
        </w:rPr>
        <w:t>,</w:t>
      </w:r>
      <w:r w:rsidR="009463D0">
        <w:rPr>
          <w:rFonts w:eastAsia="나눔명조"/>
          <w:sz w:val="20"/>
          <w:szCs w:val="22"/>
        </w:rPr>
        <w:t xml:space="preserve"> </w:t>
      </w:r>
      <w:r w:rsidR="009463D0">
        <w:rPr>
          <w:rFonts w:eastAsia="나눔명조" w:hint="eastAsia"/>
          <w:sz w:val="20"/>
          <w:szCs w:val="22"/>
        </w:rPr>
        <w:t>목표</w:t>
      </w:r>
      <w:r w:rsidR="009463D0">
        <w:rPr>
          <w:rFonts w:eastAsia="나눔명조" w:hint="eastAsia"/>
          <w:sz w:val="20"/>
          <w:szCs w:val="22"/>
        </w:rPr>
        <w:t xml:space="preserve"> </w:t>
      </w:r>
      <w:r w:rsidR="009463D0">
        <w:rPr>
          <w:rFonts w:eastAsia="나눔명조" w:hint="eastAsia"/>
          <w:sz w:val="20"/>
          <w:szCs w:val="22"/>
        </w:rPr>
        <w:t>성취</w:t>
      </w:r>
      <w:r w:rsidR="009463D0">
        <w:rPr>
          <w:rFonts w:eastAsia="나눔명조" w:hint="eastAsia"/>
          <w:sz w:val="20"/>
          <w:szCs w:val="22"/>
        </w:rPr>
        <w:t xml:space="preserve"> </w:t>
      </w:r>
      <w:r w:rsidR="009463D0">
        <w:rPr>
          <w:rFonts w:eastAsia="나눔명조" w:hint="eastAsia"/>
          <w:sz w:val="20"/>
          <w:szCs w:val="22"/>
        </w:rPr>
        <w:t>과정까지</w:t>
      </w:r>
      <w:r w:rsidR="009463D0">
        <w:rPr>
          <w:rFonts w:eastAsia="나눔명조" w:hint="eastAsia"/>
          <w:sz w:val="20"/>
          <w:szCs w:val="22"/>
        </w:rPr>
        <w:t xml:space="preserve"> </w:t>
      </w:r>
      <w:r w:rsidR="009463D0">
        <w:rPr>
          <w:rFonts w:eastAsia="나눔명조" w:hint="eastAsia"/>
          <w:sz w:val="20"/>
          <w:szCs w:val="22"/>
        </w:rPr>
        <w:t>모두</w:t>
      </w:r>
      <w:r w:rsidR="009463D0">
        <w:rPr>
          <w:rFonts w:eastAsia="나눔명조" w:hint="eastAsia"/>
          <w:sz w:val="20"/>
          <w:szCs w:val="22"/>
        </w:rPr>
        <w:t xml:space="preserve"> </w:t>
      </w:r>
      <w:r w:rsidR="009463D0">
        <w:rPr>
          <w:rFonts w:eastAsia="나눔명조" w:hint="eastAsia"/>
          <w:sz w:val="20"/>
          <w:szCs w:val="22"/>
        </w:rPr>
        <w:t>상이하게</w:t>
      </w:r>
      <w:r w:rsidR="009463D0">
        <w:rPr>
          <w:rFonts w:eastAsia="나눔명조" w:hint="eastAsia"/>
          <w:sz w:val="20"/>
          <w:szCs w:val="22"/>
        </w:rPr>
        <w:t xml:space="preserve"> </w:t>
      </w:r>
      <w:r w:rsidR="009463D0">
        <w:rPr>
          <w:rFonts w:eastAsia="나눔명조" w:hint="eastAsia"/>
          <w:sz w:val="20"/>
          <w:szCs w:val="22"/>
        </w:rPr>
        <w:t>나타난다</w:t>
      </w:r>
      <w:r w:rsidR="009463D0">
        <w:rPr>
          <w:rFonts w:eastAsia="나눔명조" w:hint="eastAsia"/>
          <w:sz w:val="20"/>
          <w:szCs w:val="22"/>
        </w:rPr>
        <w:t>.</w:t>
      </w:r>
      <w:r w:rsidR="009463D0">
        <w:rPr>
          <w:rFonts w:eastAsia="나눔명조"/>
          <w:sz w:val="20"/>
          <w:szCs w:val="22"/>
        </w:rPr>
        <w:t xml:space="preserve"> </w:t>
      </w:r>
      <w:r w:rsidR="009463D0">
        <w:rPr>
          <w:rFonts w:eastAsia="나눔명조" w:hint="eastAsia"/>
          <w:sz w:val="20"/>
          <w:szCs w:val="22"/>
        </w:rPr>
        <w:t>따라서</w:t>
      </w:r>
      <w:r w:rsidR="009463D0">
        <w:rPr>
          <w:rFonts w:eastAsia="나눔명조"/>
          <w:sz w:val="20"/>
          <w:szCs w:val="22"/>
        </w:rPr>
        <w:t xml:space="preserve"> </w:t>
      </w:r>
      <w:r w:rsidR="009463D0">
        <w:rPr>
          <w:rFonts w:eastAsia="나눔명조" w:hint="eastAsia"/>
          <w:sz w:val="20"/>
          <w:szCs w:val="22"/>
        </w:rPr>
        <w:t>이</w:t>
      </w:r>
      <w:r w:rsidR="009463D0">
        <w:rPr>
          <w:rFonts w:eastAsia="나눔명조" w:hint="eastAsia"/>
          <w:sz w:val="20"/>
          <w:szCs w:val="22"/>
        </w:rPr>
        <w:t xml:space="preserve"> </w:t>
      </w:r>
      <w:r w:rsidR="009463D0">
        <w:rPr>
          <w:rFonts w:eastAsia="나눔명조" w:hint="eastAsia"/>
          <w:sz w:val="20"/>
          <w:szCs w:val="22"/>
        </w:rPr>
        <w:t>두</w:t>
      </w:r>
      <w:r w:rsidR="009463D0">
        <w:rPr>
          <w:rFonts w:eastAsia="나눔명조"/>
          <w:sz w:val="20"/>
          <w:szCs w:val="22"/>
        </w:rPr>
        <w:t xml:space="preserve"> </w:t>
      </w:r>
      <w:r w:rsidR="009463D0">
        <w:rPr>
          <w:rFonts w:eastAsia="나눔명조" w:hint="eastAsia"/>
          <w:sz w:val="20"/>
          <w:szCs w:val="22"/>
        </w:rPr>
        <w:t>종류의</w:t>
      </w:r>
      <w:r w:rsidR="009463D0">
        <w:rPr>
          <w:rFonts w:eastAsia="나눔명조" w:hint="eastAsia"/>
          <w:sz w:val="20"/>
          <w:szCs w:val="22"/>
        </w:rPr>
        <w:t xml:space="preserve"> </w:t>
      </w:r>
      <w:r w:rsidR="009463D0">
        <w:rPr>
          <w:rFonts w:eastAsia="나눔명조" w:hint="eastAsia"/>
          <w:sz w:val="20"/>
          <w:szCs w:val="22"/>
        </w:rPr>
        <w:t>목표지향적</w:t>
      </w:r>
      <w:r w:rsidR="009463D0">
        <w:rPr>
          <w:rFonts w:eastAsia="나눔명조" w:hint="eastAsia"/>
          <w:sz w:val="20"/>
          <w:szCs w:val="22"/>
        </w:rPr>
        <w:t xml:space="preserve"> </w:t>
      </w:r>
      <w:r w:rsidR="009463D0">
        <w:rPr>
          <w:rFonts w:eastAsia="나눔명조" w:hint="eastAsia"/>
          <w:sz w:val="20"/>
          <w:szCs w:val="22"/>
        </w:rPr>
        <w:t>리더십이</w:t>
      </w:r>
      <w:r w:rsidR="009463D0">
        <w:rPr>
          <w:rFonts w:eastAsia="나눔명조" w:hint="eastAsia"/>
          <w:sz w:val="20"/>
          <w:szCs w:val="22"/>
        </w:rPr>
        <w:t xml:space="preserve"> </w:t>
      </w:r>
      <w:r w:rsidR="009463D0">
        <w:rPr>
          <w:rFonts w:eastAsia="나눔명조" w:hint="eastAsia"/>
          <w:sz w:val="20"/>
          <w:szCs w:val="22"/>
        </w:rPr>
        <w:t>상존하는</w:t>
      </w:r>
      <w:r w:rsidR="009463D0">
        <w:rPr>
          <w:rFonts w:eastAsia="나눔명조" w:hint="eastAsia"/>
          <w:sz w:val="20"/>
          <w:szCs w:val="22"/>
        </w:rPr>
        <w:t xml:space="preserve"> </w:t>
      </w:r>
      <w:r w:rsidR="009463D0">
        <w:rPr>
          <w:rFonts w:eastAsia="나눔명조" w:hint="eastAsia"/>
          <w:sz w:val="20"/>
          <w:szCs w:val="22"/>
        </w:rPr>
        <w:t>경우</w:t>
      </w:r>
      <w:r w:rsidR="009463D0">
        <w:rPr>
          <w:rFonts w:eastAsia="나눔명조" w:hint="eastAsia"/>
          <w:sz w:val="20"/>
          <w:szCs w:val="22"/>
        </w:rPr>
        <w:t>,</w:t>
      </w:r>
      <w:r w:rsidR="009463D0">
        <w:rPr>
          <w:rFonts w:eastAsia="나눔명조"/>
          <w:sz w:val="20"/>
          <w:szCs w:val="22"/>
        </w:rPr>
        <w:t xml:space="preserve"> </w:t>
      </w:r>
      <w:r w:rsidR="009463D0">
        <w:rPr>
          <w:rFonts w:eastAsia="나눔명조" w:hint="eastAsia"/>
          <w:sz w:val="20"/>
          <w:szCs w:val="22"/>
        </w:rPr>
        <w:t>조직</w:t>
      </w:r>
      <w:r>
        <w:rPr>
          <w:rFonts w:eastAsia="나눔명조" w:hint="eastAsia"/>
          <w:sz w:val="20"/>
          <w:szCs w:val="22"/>
        </w:rPr>
        <w:t xml:space="preserve"> </w:t>
      </w:r>
      <w:r w:rsidR="009463D0">
        <w:rPr>
          <w:rFonts w:eastAsia="나눔명조" w:hint="eastAsia"/>
          <w:sz w:val="20"/>
          <w:szCs w:val="22"/>
        </w:rPr>
        <w:t>내에서</w:t>
      </w:r>
      <w:r w:rsidR="009463D0">
        <w:rPr>
          <w:rFonts w:eastAsia="나눔명조"/>
          <w:sz w:val="20"/>
          <w:szCs w:val="22"/>
        </w:rPr>
        <w:t xml:space="preserve"> </w:t>
      </w:r>
      <w:r w:rsidR="009463D0">
        <w:rPr>
          <w:rFonts w:eastAsia="나눔명조" w:hint="eastAsia"/>
          <w:sz w:val="20"/>
          <w:szCs w:val="22"/>
        </w:rPr>
        <w:t>상충효과가</w:t>
      </w:r>
      <w:r w:rsidR="009463D0">
        <w:rPr>
          <w:rFonts w:eastAsia="나눔명조" w:hint="eastAsia"/>
          <w:sz w:val="20"/>
          <w:szCs w:val="22"/>
        </w:rPr>
        <w:t xml:space="preserve"> </w:t>
      </w:r>
      <w:r w:rsidR="009463D0">
        <w:rPr>
          <w:rFonts w:eastAsia="나눔명조" w:hint="eastAsia"/>
          <w:sz w:val="20"/>
          <w:szCs w:val="22"/>
        </w:rPr>
        <w:t>나타날</w:t>
      </w:r>
      <w:r w:rsidR="00BC5C4A">
        <w:rPr>
          <w:rFonts w:eastAsia="나눔명조" w:hint="eastAsia"/>
          <w:sz w:val="20"/>
          <w:szCs w:val="22"/>
        </w:rPr>
        <w:t xml:space="preserve"> </w:t>
      </w:r>
      <w:r w:rsidR="00BC5C4A">
        <w:rPr>
          <w:rFonts w:eastAsia="나눔명조" w:hint="eastAsia"/>
          <w:sz w:val="20"/>
          <w:szCs w:val="22"/>
        </w:rPr>
        <w:t>것으로</w:t>
      </w:r>
      <w:r w:rsidR="009463D0">
        <w:rPr>
          <w:rFonts w:eastAsia="나눔명조" w:hint="eastAsia"/>
          <w:sz w:val="20"/>
          <w:szCs w:val="22"/>
        </w:rPr>
        <w:t xml:space="preserve"> </w:t>
      </w:r>
      <w:r w:rsidR="00BC5C4A">
        <w:rPr>
          <w:rFonts w:eastAsia="나눔명조" w:hint="eastAsia"/>
          <w:sz w:val="20"/>
          <w:szCs w:val="22"/>
        </w:rPr>
        <w:t>기대한다</w:t>
      </w:r>
      <w:r w:rsidR="00BC5C4A">
        <w:rPr>
          <w:rFonts w:eastAsia="나눔명조" w:hint="eastAsia"/>
          <w:sz w:val="20"/>
          <w:szCs w:val="22"/>
        </w:rPr>
        <w:t>.</w:t>
      </w:r>
    </w:p>
    <w:p w14:paraId="3C7EF500" w14:textId="08C26704" w:rsidR="0005167B" w:rsidDel="00271B69" w:rsidRDefault="009463D0" w:rsidP="00265BC3">
      <w:pPr>
        <w:widowControl/>
        <w:wordWrap/>
        <w:autoSpaceDE/>
        <w:autoSpaceDN/>
        <w:spacing w:before="120" w:after="120" w:line="276" w:lineRule="auto"/>
        <w:rPr>
          <w:del w:id="699" w:author="Park, Sanghoon" w:date="2021-10-01T01:23:00Z"/>
          <w:rFonts w:eastAsia="나눔명조"/>
          <w:sz w:val="20"/>
          <w:szCs w:val="22"/>
        </w:rPr>
      </w:pPr>
      <w:del w:id="700" w:author="Park, Sanghoon" w:date="2021-10-01T01:23:00Z">
        <w:r w:rsidDel="00271B69">
          <w:rPr>
            <w:rFonts w:eastAsia="나눔명조" w:hint="eastAsia"/>
            <w:sz w:val="20"/>
            <w:szCs w:val="22"/>
          </w:rPr>
          <w:delText>앞서</w:delText>
        </w:r>
        <w:r w:rsidDel="00271B69">
          <w:rPr>
            <w:rFonts w:eastAsia="나눔명조" w:hint="eastAsia"/>
            <w:sz w:val="20"/>
            <w:szCs w:val="22"/>
          </w:rPr>
          <w:delText xml:space="preserve"> </w:delText>
        </w:r>
        <w:r w:rsidDel="00271B69">
          <w:rPr>
            <w:rFonts w:eastAsia="나눔명조" w:hint="eastAsia"/>
            <w:sz w:val="20"/>
            <w:szCs w:val="22"/>
          </w:rPr>
          <w:delText>정리한</w:delText>
        </w:r>
        <w:r w:rsidDel="00271B69">
          <w:rPr>
            <w:rFonts w:eastAsia="나눔명조" w:hint="eastAsia"/>
            <w:sz w:val="20"/>
            <w:szCs w:val="22"/>
          </w:rPr>
          <w:delText xml:space="preserve"> </w:delText>
        </w:r>
        <w:r w:rsidDel="00271B69">
          <w:rPr>
            <w:rFonts w:eastAsia="나눔명조" w:hint="eastAsia"/>
            <w:sz w:val="20"/>
            <w:szCs w:val="22"/>
          </w:rPr>
          <w:delText>목표지향적</w:delText>
        </w:r>
        <w:r w:rsidDel="00271B69">
          <w:rPr>
            <w:rFonts w:eastAsia="나눔명조" w:hint="eastAsia"/>
            <w:sz w:val="20"/>
            <w:szCs w:val="22"/>
          </w:rPr>
          <w:delText xml:space="preserve"> </w:delText>
        </w:r>
        <w:r w:rsidDel="00271B69">
          <w:rPr>
            <w:rFonts w:eastAsia="나눔명조" w:hint="eastAsia"/>
            <w:sz w:val="20"/>
            <w:szCs w:val="22"/>
          </w:rPr>
          <w:delText>리더십의</w:delText>
        </w:r>
        <w:r w:rsidDel="00271B69">
          <w:rPr>
            <w:rFonts w:eastAsia="나눔명조" w:hint="eastAsia"/>
            <w:sz w:val="20"/>
            <w:szCs w:val="22"/>
          </w:rPr>
          <w:delText xml:space="preserve"> </w:delText>
        </w:r>
        <w:r w:rsidDel="00271B69">
          <w:rPr>
            <w:rFonts w:eastAsia="나눔명조" w:hint="eastAsia"/>
            <w:sz w:val="20"/>
            <w:szCs w:val="22"/>
          </w:rPr>
          <w:delText>개념에</w:delText>
        </w:r>
        <w:r w:rsidDel="00271B69">
          <w:rPr>
            <w:rFonts w:eastAsia="나눔명조" w:hint="eastAsia"/>
            <w:sz w:val="20"/>
            <w:szCs w:val="22"/>
          </w:rPr>
          <w:delText xml:space="preserve"> </w:delText>
        </w:r>
        <w:r w:rsidDel="00271B69">
          <w:rPr>
            <w:rFonts w:eastAsia="나눔명조" w:hint="eastAsia"/>
            <w:sz w:val="20"/>
            <w:szCs w:val="22"/>
          </w:rPr>
          <w:delText>따라</w:delText>
        </w:r>
        <w:r w:rsidR="00871434" w:rsidDel="00271B69">
          <w:rPr>
            <w:rFonts w:eastAsia="나눔명조" w:hint="eastAsia"/>
            <w:sz w:val="20"/>
            <w:szCs w:val="22"/>
          </w:rPr>
          <w:delText>,</w:delText>
        </w:r>
        <w:r w:rsidR="00871434" w:rsidDel="00271B69">
          <w:rPr>
            <w:rFonts w:eastAsia="나눔명조"/>
            <w:sz w:val="20"/>
            <w:szCs w:val="22"/>
          </w:rPr>
          <w:delText xml:space="preserve"> </w:delText>
        </w:r>
        <w:r w:rsidR="0005167B" w:rsidRPr="00214D93" w:rsidDel="00271B69">
          <w:rPr>
            <w:rFonts w:eastAsia="나눔명조" w:hint="eastAsia"/>
            <w:sz w:val="20"/>
            <w:szCs w:val="22"/>
          </w:rPr>
          <w:delText>2020</w:delText>
        </w:r>
        <w:r w:rsidR="0005167B" w:rsidRPr="00214D93" w:rsidDel="00271B69">
          <w:rPr>
            <w:rFonts w:eastAsia="나눔명조" w:hint="eastAsia"/>
            <w:sz w:val="20"/>
            <w:szCs w:val="22"/>
          </w:rPr>
          <w:delText>년</w:delText>
        </w:r>
        <w:r w:rsidR="0005167B" w:rsidRPr="00214D93" w:rsidDel="00271B69">
          <w:rPr>
            <w:rFonts w:eastAsia="나눔명조" w:hint="eastAsia"/>
            <w:sz w:val="20"/>
            <w:szCs w:val="22"/>
          </w:rPr>
          <w:delText xml:space="preserve"> </w:delText>
        </w:r>
        <w:r w:rsidR="0005167B" w:rsidRPr="00214D93" w:rsidDel="00271B69">
          <w:rPr>
            <w:rFonts w:eastAsia="나눔명조" w:hint="eastAsia"/>
            <w:sz w:val="20"/>
            <w:szCs w:val="22"/>
          </w:rPr>
          <w:delText>공</w:delText>
        </w:r>
        <w:r w:rsidR="0005167B" w:rsidRPr="0005167B" w:rsidDel="00271B69">
          <w:rPr>
            <w:rFonts w:eastAsia="나눔명조" w:hint="eastAsia"/>
            <w:sz w:val="20"/>
            <w:szCs w:val="22"/>
          </w:rPr>
          <w:delText>직생활실태조사의</w:delText>
        </w:r>
        <w:r w:rsidR="005370FC" w:rsidDel="00271B69">
          <w:rPr>
            <w:rFonts w:eastAsia="나눔명조" w:hint="eastAsia"/>
            <w:sz w:val="20"/>
            <w:szCs w:val="22"/>
          </w:rPr>
          <w:delText xml:space="preserve"> </w:delText>
        </w:r>
        <w:r w:rsidR="0005167B" w:rsidRPr="0005167B" w:rsidDel="00271B69">
          <w:rPr>
            <w:rFonts w:eastAsia="나눔명조" w:hint="eastAsia"/>
            <w:sz w:val="20"/>
            <w:szCs w:val="22"/>
          </w:rPr>
          <w:delText>조직관리</w:delText>
        </w:r>
        <w:r w:rsidR="005370FC" w:rsidDel="00271B69">
          <w:rPr>
            <w:rFonts w:eastAsia="나눔명조" w:hint="eastAsia"/>
            <w:sz w:val="20"/>
            <w:szCs w:val="22"/>
          </w:rPr>
          <w:delText>와</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관련하여</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리더십에</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대한</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묻는</w:delText>
        </w:r>
        <w:r w:rsidR="0005167B" w:rsidRPr="0005167B" w:rsidDel="00271B69">
          <w:rPr>
            <w:rFonts w:eastAsia="나눔명조" w:hint="eastAsia"/>
            <w:sz w:val="20"/>
            <w:szCs w:val="22"/>
          </w:rPr>
          <w:delText xml:space="preserve"> 19</w:delText>
        </w:r>
        <w:r w:rsidR="0005167B" w:rsidRPr="0005167B" w:rsidDel="00271B69">
          <w:rPr>
            <w:rFonts w:eastAsia="나눔명조" w:hint="eastAsia"/>
            <w:sz w:val="20"/>
            <w:szCs w:val="22"/>
          </w:rPr>
          <w:delText>번</w:delText>
        </w:r>
        <w:r w:rsidR="0005167B" w:rsidRPr="0005167B" w:rsidDel="00271B69">
          <w:rPr>
            <w:rFonts w:eastAsia="나눔명조" w:hint="eastAsia"/>
            <w:sz w:val="20"/>
            <w:szCs w:val="22"/>
          </w:rPr>
          <w:delText xml:space="preserve"> </w:delText>
        </w:r>
        <w:r w:rsidR="0005167B" w:rsidRPr="0005167B" w:rsidDel="00271B69">
          <w:rPr>
            <w:rFonts w:eastAsia="나눔명조" w:hint="eastAsia"/>
            <w:sz w:val="20"/>
            <w:szCs w:val="22"/>
          </w:rPr>
          <w:delText>문항</w:delText>
        </w:r>
        <w:r w:rsidR="005370FC" w:rsidDel="00271B69">
          <w:rPr>
            <w:rFonts w:eastAsia="나눔명조" w:hint="eastAsia"/>
            <w:sz w:val="20"/>
            <w:szCs w:val="22"/>
          </w:rPr>
          <w:delText xml:space="preserve"> </w:delText>
        </w:r>
        <w:r w:rsidR="0005167B" w:rsidRPr="0005167B" w:rsidDel="00271B69">
          <w:rPr>
            <w:rFonts w:eastAsia="나눔명조" w:hint="eastAsia"/>
            <w:sz w:val="20"/>
            <w:szCs w:val="22"/>
          </w:rPr>
          <w:delText>중</w:delText>
        </w:r>
        <w:r w:rsidR="0005167B" w:rsidRPr="0005167B" w:rsidDel="00271B69">
          <w:rPr>
            <w:rFonts w:eastAsia="나눔명조" w:hint="eastAsia"/>
            <w:sz w:val="20"/>
            <w:szCs w:val="22"/>
          </w:rPr>
          <w:delText xml:space="preserve"> </w:delText>
        </w:r>
        <w:r w:rsidR="005370FC" w:rsidDel="00271B69">
          <w:rPr>
            <w:rFonts w:eastAsia="나눔명조" w:hint="eastAsia"/>
            <w:sz w:val="20"/>
            <w:szCs w:val="22"/>
          </w:rPr>
          <w:delText>거래적</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리더십</w:delText>
        </w:r>
        <w:r w:rsidR="005370FC" w:rsidDel="00271B69">
          <w:rPr>
            <w:rFonts w:eastAsia="나눔명조" w:hint="eastAsia"/>
            <w:sz w:val="20"/>
            <w:szCs w:val="22"/>
          </w:rPr>
          <w:delText>(</w:delText>
        </w:r>
        <w:r w:rsidR="005370FC" w:rsidDel="00271B69">
          <w:rPr>
            <w:rFonts w:eastAsia="나눔명조"/>
            <w:sz w:val="20"/>
            <w:szCs w:val="22"/>
          </w:rPr>
          <w:delText>1</w:delText>
        </w:r>
        <w:r w:rsidR="005370FC" w:rsidDel="00271B69">
          <w:rPr>
            <w:rFonts w:eastAsia="나눔명조" w:hint="eastAsia"/>
            <w:sz w:val="20"/>
            <w:szCs w:val="22"/>
          </w:rPr>
          <w:delText>번</w:delText>
        </w:r>
        <w:r w:rsidR="005370FC" w:rsidDel="00271B69">
          <w:rPr>
            <w:rFonts w:eastAsia="나눔명조" w:hint="eastAsia"/>
            <w:sz w:val="20"/>
            <w:szCs w:val="22"/>
          </w:rPr>
          <w:delText>,</w:delText>
        </w:r>
        <w:r w:rsidR="005370FC" w:rsidDel="00271B69">
          <w:rPr>
            <w:rFonts w:eastAsia="나눔명조"/>
            <w:sz w:val="20"/>
            <w:szCs w:val="22"/>
          </w:rPr>
          <w:delText xml:space="preserve"> 2</w:delText>
        </w:r>
        <w:r w:rsidR="005370FC" w:rsidDel="00271B69">
          <w:rPr>
            <w:rFonts w:eastAsia="나눔명조" w:hint="eastAsia"/>
            <w:sz w:val="20"/>
            <w:szCs w:val="22"/>
          </w:rPr>
          <w:delText>번</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및</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변혁적</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리더십</w:delText>
        </w:r>
        <w:r w:rsidR="005370FC" w:rsidDel="00271B69">
          <w:rPr>
            <w:rFonts w:eastAsia="나눔명조" w:hint="eastAsia"/>
            <w:sz w:val="20"/>
            <w:szCs w:val="22"/>
          </w:rPr>
          <w:delText>(</w:delText>
        </w:r>
        <w:r w:rsidR="005370FC" w:rsidDel="00271B69">
          <w:rPr>
            <w:rFonts w:eastAsia="나눔명조"/>
            <w:sz w:val="20"/>
            <w:szCs w:val="22"/>
          </w:rPr>
          <w:delText>4</w:delText>
        </w:r>
        <w:r w:rsidR="005370FC" w:rsidDel="00271B69">
          <w:rPr>
            <w:rFonts w:eastAsia="나눔명조" w:hint="eastAsia"/>
            <w:sz w:val="20"/>
            <w:szCs w:val="22"/>
          </w:rPr>
          <w:delText>번</w:delText>
        </w:r>
        <w:r w:rsidR="005370FC" w:rsidDel="00271B69">
          <w:rPr>
            <w:rFonts w:eastAsia="나눔명조" w:hint="eastAsia"/>
            <w:sz w:val="20"/>
            <w:szCs w:val="22"/>
          </w:rPr>
          <w:delText>,</w:delText>
        </w:r>
        <w:r w:rsidR="005370FC" w:rsidDel="00271B69">
          <w:rPr>
            <w:rFonts w:eastAsia="나눔명조"/>
            <w:sz w:val="20"/>
            <w:szCs w:val="22"/>
          </w:rPr>
          <w:delText xml:space="preserve"> 6</w:delText>
        </w:r>
        <w:r w:rsidR="005370FC" w:rsidDel="00271B69">
          <w:rPr>
            <w:rFonts w:eastAsia="나눔명조" w:hint="eastAsia"/>
            <w:sz w:val="20"/>
            <w:szCs w:val="22"/>
          </w:rPr>
          <w:delText>번</w:delText>
        </w:r>
        <w:r w:rsidR="005370FC" w:rsidDel="00271B69">
          <w:rPr>
            <w:rFonts w:eastAsia="나눔명조" w:hint="eastAsia"/>
            <w:sz w:val="20"/>
            <w:szCs w:val="22"/>
          </w:rPr>
          <w:delText>,</w:delText>
        </w:r>
        <w:r w:rsidR="005370FC" w:rsidDel="00271B69">
          <w:rPr>
            <w:rFonts w:eastAsia="나눔명조"/>
            <w:sz w:val="20"/>
            <w:szCs w:val="22"/>
          </w:rPr>
          <w:delText xml:space="preserve"> 7</w:delText>
        </w:r>
        <w:r w:rsidR="005370FC" w:rsidDel="00271B69">
          <w:rPr>
            <w:rFonts w:eastAsia="나눔명조" w:hint="eastAsia"/>
            <w:sz w:val="20"/>
            <w:szCs w:val="22"/>
          </w:rPr>
          <w:delText>번</w:delText>
        </w:r>
        <w:r w:rsidR="005370FC" w:rsidDel="00271B69">
          <w:rPr>
            <w:rFonts w:eastAsia="나눔명조" w:hint="eastAsia"/>
            <w:sz w:val="20"/>
            <w:szCs w:val="22"/>
          </w:rPr>
          <w:delText>)</w:delText>
        </w:r>
        <w:r w:rsidR="005370FC" w:rsidDel="00271B69">
          <w:rPr>
            <w:rFonts w:eastAsia="나눔명조" w:hint="eastAsia"/>
            <w:sz w:val="20"/>
            <w:szCs w:val="22"/>
          </w:rPr>
          <w:delText>과</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연관된다고</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판단되는</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질문들을</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활용하여</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리더십</w:delText>
        </w:r>
        <w:r w:rsidR="005370FC" w:rsidDel="00271B69">
          <w:rPr>
            <w:rFonts w:eastAsia="나눔명조"/>
            <w:sz w:val="20"/>
            <w:szCs w:val="22"/>
          </w:rPr>
          <w:delText xml:space="preserve"> </w:delText>
        </w:r>
        <w:r w:rsidR="005370FC" w:rsidDel="00271B69">
          <w:rPr>
            <w:rFonts w:eastAsia="나눔명조" w:hint="eastAsia"/>
            <w:sz w:val="20"/>
            <w:szCs w:val="22"/>
          </w:rPr>
          <w:delText>변수를</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측정할</w:delText>
        </w:r>
        <w:r w:rsidR="005370FC" w:rsidDel="00271B69">
          <w:rPr>
            <w:rFonts w:eastAsia="나눔명조" w:hint="eastAsia"/>
            <w:sz w:val="20"/>
            <w:szCs w:val="22"/>
          </w:rPr>
          <w:delText xml:space="preserve"> </w:delText>
        </w:r>
        <w:r w:rsidR="005370FC" w:rsidDel="00271B69">
          <w:rPr>
            <w:rFonts w:eastAsia="나눔명조" w:hint="eastAsia"/>
            <w:sz w:val="20"/>
            <w:szCs w:val="22"/>
          </w:rPr>
          <w:delText>것이다</w:delText>
        </w:r>
        <w:r w:rsidR="005370FC" w:rsidDel="00271B69">
          <w:rPr>
            <w:rFonts w:eastAsia="나눔명조" w:hint="eastAsia"/>
            <w:sz w:val="20"/>
            <w:szCs w:val="22"/>
          </w:rPr>
          <w:delText>.</w:delText>
        </w:r>
      </w:del>
    </w:p>
    <w:p w14:paraId="0F9F577D" w14:textId="212EEA87" w:rsidR="005370FC" w:rsidRDefault="005370FC" w:rsidP="00265BC3">
      <w:pPr>
        <w:widowControl/>
        <w:wordWrap/>
        <w:autoSpaceDE/>
        <w:autoSpaceDN/>
        <w:spacing w:before="120" w:after="120" w:line="276" w:lineRule="auto"/>
        <w:rPr>
          <w:rFonts w:eastAsia="나눔명조"/>
          <w:sz w:val="20"/>
          <w:szCs w:val="22"/>
        </w:rPr>
      </w:pPr>
    </w:p>
    <w:p w14:paraId="4C54C007" w14:textId="70168F40" w:rsidR="0005167B" w:rsidRDefault="00C663A6" w:rsidP="006A2C1F">
      <w:pPr>
        <w:pStyle w:val="Heading3"/>
        <w:rPr>
          <w:lang w:eastAsia="ko-KR"/>
        </w:rPr>
      </w:pPr>
      <w:r>
        <w:rPr>
          <w:lang w:eastAsia="ko-KR"/>
        </w:rPr>
        <w:t>2.2</w:t>
      </w:r>
      <w:r w:rsidR="0005167B" w:rsidRPr="0005167B">
        <w:rPr>
          <w:rFonts w:hint="eastAsia"/>
          <w:lang w:eastAsia="ko-KR"/>
        </w:rPr>
        <w:t xml:space="preserve"> </w:t>
      </w:r>
      <w:r w:rsidR="0005167B" w:rsidRPr="0005167B">
        <w:rPr>
          <w:rFonts w:hint="eastAsia"/>
          <w:lang w:eastAsia="ko-KR"/>
        </w:rPr>
        <w:t>리더십과</w:t>
      </w:r>
      <w:r w:rsidR="0005167B" w:rsidRPr="0005167B">
        <w:rPr>
          <w:rFonts w:hint="eastAsia"/>
          <w:lang w:eastAsia="ko-KR"/>
        </w:rPr>
        <w:t xml:space="preserve"> </w:t>
      </w:r>
      <w:r w:rsidR="0005167B" w:rsidRPr="0005167B">
        <w:rPr>
          <w:rFonts w:hint="eastAsia"/>
          <w:lang w:eastAsia="ko-KR"/>
        </w:rPr>
        <w:t>공공봉사동기</w:t>
      </w:r>
    </w:p>
    <w:p w14:paraId="089A07CD" w14:textId="129A2156" w:rsidR="00A834DA" w:rsidRDefault="009463D0" w:rsidP="00265BC3">
      <w:pPr>
        <w:widowControl/>
        <w:wordWrap/>
        <w:autoSpaceDE/>
        <w:autoSpaceDN/>
        <w:spacing w:before="120" w:after="120" w:line="276" w:lineRule="auto"/>
        <w:rPr>
          <w:rFonts w:eastAsia="나눔명조"/>
          <w:sz w:val="20"/>
          <w:szCs w:val="22"/>
        </w:rPr>
      </w:pPr>
      <w:del w:id="701" w:author="Park, Sanghoon" w:date="2021-10-01T01:27:00Z">
        <w:r w:rsidDel="005B5D8D">
          <w:rPr>
            <w:rFonts w:eastAsia="나눔명조" w:hint="eastAsia"/>
            <w:sz w:val="20"/>
            <w:szCs w:val="22"/>
          </w:rPr>
          <w:delText>그렇다면</w:delText>
        </w:r>
        <w:r w:rsidDel="005B5D8D">
          <w:rPr>
            <w:rFonts w:eastAsia="나눔명조" w:hint="eastAsia"/>
            <w:sz w:val="20"/>
            <w:szCs w:val="22"/>
          </w:rPr>
          <w:delText>,</w:delText>
        </w:r>
        <w:r w:rsidDel="005B5D8D">
          <w:rPr>
            <w:rFonts w:eastAsia="나눔명조"/>
            <w:sz w:val="20"/>
            <w:szCs w:val="22"/>
          </w:rPr>
          <w:delText xml:space="preserve"> </w:delText>
        </w:r>
        <w:r w:rsidDel="005B5D8D">
          <w:rPr>
            <w:rFonts w:eastAsia="나눔명조" w:hint="eastAsia"/>
            <w:sz w:val="20"/>
            <w:szCs w:val="22"/>
          </w:rPr>
          <w:delText>리더십과</w:delText>
        </w:r>
        <w:r w:rsidDel="005B5D8D">
          <w:rPr>
            <w:rFonts w:eastAsia="나눔명조" w:hint="eastAsia"/>
            <w:sz w:val="20"/>
            <w:szCs w:val="22"/>
          </w:rPr>
          <w:delText xml:space="preserve"> </w:delText>
        </w:r>
        <w:r w:rsidDel="005B5D8D">
          <w:rPr>
            <w:rFonts w:eastAsia="나눔명조" w:hint="eastAsia"/>
            <w:sz w:val="20"/>
            <w:szCs w:val="22"/>
          </w:rPr>
          <w:delText>공공봉사동기</w:delText>
        </w:r>
        <w:r w:rsidDel="005B5D8D">
          <w:rPr>
            <w:rFonts w:eastAsia="나눔명조" w:hint="eastAsia"/>
            <w:sz w:val="20"/>
            <w:szCs w:val="22"/>
          </w:rPr>
          <w:delText xml:space="preserve"> </w:delText>
        </w:r>
        <w:r w:rsidDel="005B5D8D">
          <w:rPr>
            <w:rFonts w:eastAsia="나눔명조" w:hint="eastAsia"/>
            <w:sz w:val="20"/>
            <w:szCs w:val="22"/>
          </w:rPr>
          <w:delText>간의</w:delText>
        </w:r>
        <w:r w:rsidDel="005B5D8D">
          <w:rPr>
            <w:rFonts w:eastAsia="나눔명조" w:hint="eastAsia"/>
            <w:sz w:val="20"/>
            <w:szCs w:val="22"/>
          </w:rPr>
          <w:delText xml:space="preserve"> </w:delText>
        </w:r>
        <w:r w:rsidDel="005B5D8D">
          <w:rPr>
            <w:rFonts w:eastAsia="나눔명조" w:hint="eastAsia"/>
            <w:sz w:val="20"/>
            <w:szCs w:val="22"/>
          </w:rPr>
          <w:delText>관계는</w:delText>
        </w:r>
        <w:r w:rsidDel="005B5D8D">
          <w:rPr>
            <w:rFonts w:eastAsia="나눔명조" w:hint="eastAsia"/>
            <w:sz w:val="20"/>
            <w:szCs w:val="22"/>
          </w:rPr>
          <w:delText xml:space="preserve"> </w:delText>
        </w:r>
        <w:r w:rsidDel="005B5D8D">
          <w:rPr>
            <w:rFonts w:eastAsia="나눔명조" w:hint="eastAsia"/>
            <w:sz w:val="20"/>
            <w:szCs w:val="22"/>
          </w:rPr>
          <w:delText>어떻게</w:delText>
        </w:r>
        <w:r w:rsidDel="005B5D8D">
          <w:rPr>
            <w:rFonts w:eastAsia="나눔명조" w:hint="eastAsia"/>
            <w:sz w:val="20"/>
            <w:szCs w:val="22"/>
          </w:rPr>
          <w:delText xml:space="preserve"> </w:delText>
        </w:r>
        <w:r w:rsidDel="005B5D8D">
          <w:rPr>
            <w:rFonts w:eastAsia="나눔명조" w:hint="eastAsia"/>
            <w:sz w:val="20"/>
            <w:szCs w:val="22"/>
          </w:rPr>
          <w:delText>나타날까</w:delText>
        </w:r>
        <w:r w:rsidDel="005B5D8D">
          <w:rPr>
            <w:rFonts w:eastAsia="나눔명조" w:hint="eastAsia"/>
            <w:sz w:val="20"/>
            <w:szCs w:val="22"/>
          </w:rPr>
          <w:delText>?</w:delText>
        </w:r>
        <w:r w:rsidR="00A834DA" w:rsidDel="005B5D8D">
          <w:rPr>
            <w:rFonts w:eastAsia="나눔명조"/>
            <w:sz w:val="20"/>
            <w:szCs w:val="22"/>
          </w:rPr>
          <w:delText xml:space="preserve"> </w:delText>
        </w:r>
      </w:del>
      <w:r w:rsidR="00EC431E">
        <w:rPr>
          <w:rFonts w:eastAsia="나눔명조" w:hint="eastAsia"/>
          <w:sz w:val="20"/>
          <w:szCs w:val="22"/>
        </w:rPr>
        <w:t>공공봉사동기는</w:t>
      </w:r>
      <w:r w:rsidR="00EC431E">
        <w:rPr>
          <w:rFonts w:eastAsia="나눔명조" w:hint="eastAsia"/>
          <w:sz w:val="20"/>
          <w:szCs w:val="22"/>
        </w:rPr>
        <w:t xml:space="preserve"> </w:t>
      </w:r>
      <w:r w:rsidR="00EC431E">
        <w:rPr>
          <w:rFonts w:eastAsia="나눔명조" w:hint="eastAsia"/>
          <w:sz w:val="20"/>
          <w:szCs w:val="22"/>
        </w:rPr>
        <w:t>리더십이</w:t>
      </w:r>
      <w:r w:rsidR="00EC431E">
        <w:rPr>
          <w:rFonts w:eastAsia="나눔명조" w:hint="eastAsia"/>
          <w:sz w:val="20"/>
          <w:szCs w:val="22"/>
        </w:rPr>
        <w:t xml:space="preserve"> </w:t>
      </w:r>
      <w:r w:rsidR="00EC431E">
        <w:rPr>
          <w:rFonts w:eastAsia="나눔명조" w:hint="eastAsia"/>
          <w:sz w:val="20"/>
          <w:szCs w:val="22"/>
        </w:rPr>
        <w:t>특정</w:t>
      </w:r>
      <w:r w:rsidR="00EC431E">
        <w:rPr>
          <w:rFonts w:eastAsia="나눔명조" w:hint="eastAsia"/>
          <w:sz w:val="20"/>
          <w:szCs w:val="22"/>
        </w:rPr>
        <w:t xml:space="preserve"> </w:t>
      </w:r>
      <w:r w:rsidR="00EC431E">
        <w:rPr>
          <w:rFonts w:eastAsia="나눔명조" w:hint="eastAsia"/>
          <w:sz w:val="20"/>
          <w:szCs w:val="22"/>
        </w:rPr>
        <w:t>변수에</w:t>
      </w:r>
      <w:r w:rsidR="00EC431E">
        <w:rPr>
          <w:rFonts w:eastAsia="나눔명조" w:hint="eastAsia"/>
          <w:sz w:val="20"/>
          <w:szCs w:val="22"/>
        </w:rPr>
        <w:t xml:space="preserve"> </w:t>
      </w:r>
      <w:r w:rsidR="00EC431E">
        <w:rPr>
          <w:rFonts w:eastAsia="나눔명조" w:hint="eastAsia"/>
          <w:sz w:val="20"/>
          <w:szCs w:val="22"/>
        </w:rPr>
        <w:t>영향을</w:t>
      </w:r>
      <w:r w:rsidR="00EC431E">
        <w:rPr>
          <w:rFonts w:eastAsia="나눔명조" w:hint="eastAsia"/>
          <w:sz w:val="20"/>
          <w:szCs w:val="22"/>
        </w:rPr>
        <w:t xml:space="preserve"> </w:t>
      </w:r>
      <w:r w:rsidR="00EC431E">
        <w:rPr>
          <w:rFonts w:eastAsia="나눔명조" w:hint="eastAsia"/>
          <w:sz w:val="20"/>
          <w:szCs w:val="22"/>
        </w:rPr>
        <w:t>미칠</w:t>
      </w:r>
      <w:r w:rsidR="00EC431E">
        <w:rPr>
          <w:rFonts w:eastAsia="나눔명조" w:hint="eastAsia"/>
          <w:sz w:val="20"/>
          <w:szCs w:val="22"/>
        </w:rPr>
        <w:t xml:space="preserve"> </w:t>
      </w:r>
      <w:r w:rsidR="00EC431E">
        <w:rPr>
          <w:rFonts w:eastAsia="나눔명조" w:hint="eastAsia"/>
          <w:sz w:val="20"/>
          <w:szCs w:val="22"/>
        </w:rPr>
        <w:t>수</w:t>
      </w:r>
      <w:r w:rsidR="00EC431E">
        <w:rPr>
          <w:rFonts w:eastAsia="나눔명조" w:hint="eastAsia"/>
          <w:sz w:val="20"/>
          <w:szCs w:val="22"/>
        </w:rPr>
        <w:t xml:space="preserve"> </w:t>
      </w:r>
      <w:r w:rsidR="00EC431E">
        <w:rPr>
          <w:rFonts w:eastAsia="나눔명조" w:hint="eastAsia"/>
          <w:sz w:val="20"/>
          <w:szCs w:val="22"/>
        </w:rPr>
        <w:t>있도록</w:t>
      </w:r>
      <w:r w:rsidR="00EC431E">
        <w:rPr>
          <w:rFonts w:eastAsia="나눔명조"/>
          <w:sz w:val="20"/>
          <w:szCs w:val="22"/>
        </w:rPr>
        <w:t xml:space="preserve"> </w:t>
      </w:r>
      <w:r w:rsidR="00EC431E">
        <w:rPr>
          <w:rFonts w:eastAsia="나눔명조" w:hint="eastAsia"/>
          <w:sz w:val="20"/>
          <w:szCs w:val="22"/>
        </w:rPr>
        <w:t>통로역할을</w:t>
      </w:r>
      <w:r w:rsidR="00EC431E">
        <w:rPr>
          <w:rFonts w:eastAsia="나눔명조" w:hint="eastAsia"/>
          <w:sz w:val="20"/>
          <w:szCs w:val="22"/>
        </w:rPr>
        <w:t xml:space="preserve"> </w:t>
      </w:r>
      <w:r w:rsidR="00EC431E">
        <w:rPr>
          <w:rFonts w:eastAsia="나눔명조" w:hint="eastAsia"/>
          <w:sz w:val="20"/>
          <w:szCs w:val="22"/>
        </w:rPr>
        <w:t>하는</w:t>
      </w:r>
      <w:r w:rsidR="00EC431E">
        <w:rPr>
          <w:rFonts w:eastAsia="나눔명조" w:hint="eastAsia"/>
          <w:sz w:val="20"/>
          <w:szCs w:val="22"/>
        </w:rPr>
        <w:t xml:space="preserve"> </w:t>
      </w:r>
      <w:r w:rsidR="00EC431E">
        <w:rPr>
          <w:rFonts w:eastAsia="나눔명조" w:hint="eastAsia"/>
          <w:sz w:val="20"/>
          <w:szCs w:val="22"/>
        </w:rPr>
        <w:t>매개변수</w:t>
      </w:r>
      <w:r w:rsidR="005B5D8D">
        <w:rPr>
          <w:rFonts w:eastAsia="나눔명조"/>
          <w:sz w:val="20"/>
          <w:szCs w:val="22"/>
        </w:rPr>
        <w:fldChar w:fldCharType="begin"/>
      </w:r>
      <w:r w:rsidR="005302F9">
        <w:rPr>
          <w:rFonts w:eastAsia="나눔명조"/>
          <w:sz w:val="20"/>
          <w:szCs w:val="22"/>
        </w:rPr>
        <w:instrText xml:space="preserve"> ADDIN ZOTERO_ITEM CSL_CITATION {"citationID":"0WpS6g5s","properties":{"formattedCitation":"(\\uc0\\u44608{}\\uc0\\u51116{}\\uc0\\u54805{} et al. 2020; \\uc0\\u44608{}\\uc0\\u51648{}\\uc0\\u49688{} and \\uc0\\u50980{}\\uc0\\u49688{}\\uc0\\u51116{} 2019; \</w:instrText>
      </w:r>
      <w:r w:rsidR="005302F9">
        <w:rPr>
          <w:rFonts w:eastAsia="나눔명조" w:hint="eastAsia"/>
          <w:sz w:val="20"/>
          <w:szCs w:val="22"/>
        </w:rPr>
        <w:instrText>\uc0\\u51221{}\\uc0\\u51648{}\\uc0\\u50857{} and \\uc0\\u44608{}\\uc0\\u51648{}\\uc0\\u49688{} 2020)","plainCitation":"(</w:instrText>
      </w:r>
      <w:r w:rsidR="005302F9">
        <w:rPr>
          <w:rFonts w:eastAsia="나눔명조" w:hint="eastAsia"/>
          <w:sz w:val="20"/>
          <w:szCs w:val="22"/>
        </w:rPr>
        <w:instrText>김재형</w:instrText>
      </w:r>
      <w:r w:rsidR="005302F9">
        <w:rPr>
          <w:rFonts w:eastAsia="나눔명조" w:hint="eastAsia"/>
          <w:sz w:val="20"/>
          <w:szCs w:val="22"/>
        </w:rPr>
        <w:instrText xml:space="preserve"> et al. 2020; </w:instrText>
      </w:r>
      <w:r w:rsidR="005302F9">
        <w:rPr>
          <w:rFonts w:eastAsia="나눔명조" w:hint="eastAsia"/>
          <w:sz w:val="20"/>
          <w:szCs w:val="22"/>
        </w:rPr>
        <w:instrText>김지수</w:instrText>
      </w:r>
      <w:r w:rsidR="005302F9">
        <w:rPr>
          <w:rFonts w:eastAsia="나눔명조" w:hint="eastAsia"/>
          <w:sz w:val="20"/>
          <w:szCs w:val="22"/>
        </w:rPr>
        <w:instrText xml:space="preserve"> and </w:instrText>
      </w:r>
      <w:r w:rsidR="005302F9">
        <w:rPr>
          <w:rFonts w:eastAsia="나눔명조" w:hint="eastAsia"/>
          <w:sz w:val="20"/>
          <w:szCs w:val="22"/>
        </w:rPr>
        <w:instrText>윤수재</w:instrText>
      </w:r>
      <w:r w:rsidR="005302F9">
        <w:rPr>
          <w:rFonts w:eastAsia="나눔명조" w:hint="eastAsia"/>
          <w:sz w:val="20"/>
          <w:szCs w:val="22"/>
        </w:rPr>
        <w:instrText xml:space="preserve"> 2019; </w:instrText>
      </w:r>
      <w:r w:rsidR="005302F9">
        <w:rPr>
          <w:rFonts w:eastAsia="나눔명조" w:hint="eastAsia"/>
          <w:sz w:val="20"/>
          <w:szCs w:val="22"/>
        </w:rPr>
        <w:instrText>정지용</w:instrText>
      </w:r>
      <w:r w:rsidR="005302F9">
        <w:rPr>
          <w:rFonts w:eastAsia="나눔명조" w:hint="eastAsia"/>
          <w:sz w:val="20"/>
          <w:szCs w:val="22"/>
        </w:rPr>
        <w:instrText xml:space="preserve"> and </w:instrText>
      </w:r>
      <w:r w:rsidR="005302F9">
        <w:rPr>
          <w:rFonts w:eastAsia="나눔명조" w:hint="eastAsia"/>
          <w:sz w:val="20"/>
          <w:szCs w:val="22"/>
        </w:rPr>
        <w:instrText>김지수</w:instrText>
      </w:r>
      <w:r w:rsidR="005302F9">
        <w:rPr>
          <w:rFonts w:eastAsia="나눔명조" w:hint="eastAsia"/>
          <w:sz w:val="20"/>
          <w:szCs w:val="22"/>
        </w:rPr>
        <w:instrText xml:space="preserve"> 2020)","noteIndex":0},"citationItems":[{"id":1439,"uris":["http://zotero.org/users/5210800/items/7JZMTNPA"],"uri":["http://zotero.org/users/5210800/items/7JZMTNPA"],"itemData":{"id":1439,"type":"article-journal","container-title":"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","issue":"3","note":"Citation Key: kimetal:2020","page":"161</w:instrText>
      </w:r>
      <w:r w:rsidR="005302F9">
        <w:rPr>
          <w:rFonts w:eastAsia="나눔명조" w:hint="eastAsia"/>
          <w:sz w:val="20"/>
          <w:szCs w:val="22"/>
        </w:rPr>
        <w:instrText>–</w:instrText>
      </w:r>
      <w:r w:rsidR="005302F9">
        <w:rPr>
          <w:rFonts w:eastAsia="나눔명조" w:hint="eastAsia"/>
          <w:sz w:val="20"/>
          <w:szCs w:val="22"/>
        </w:rPr>
        <w:instrText>195","title":"</w:instrText>
      </w:r>
      <w:r w:rsidR="005302F9">
        <w:rPr>
          <w:rFonts w:eastAsia="나눔명조" w:hint="eastAsia"/>
          <w:sz w:val="20"/>
          <w:szCs w:val="22"/>
        </w:rPr>
        <w:instrText>공직</w:instrText>
      </w:r>
      <w:r w:rsidR="005302F9">
        <w:rPr>
          <w:rFonts w:eastAsia="나눔명조" w:hint="eastAsia"/>
          <w:sz w:val="20"/>
          <w:szCs w:val="22"/>
        </w:rPr>
        <w:instrText xml:space="preserve"> </w:instrText>
      </w:r>
      <w:r w:rsidR="005302F9">
        <w:rPr>
          <w:rFonts w:eastAsia="나눔명조" w:hint="eastAsia"/>
          <w:sz w:val="20"/>
          <w:szCs w:val="22"/>
        </w:rPr>
        <w:instrText>내</w:instrText>
      </w:r>
      <w:r w:rsidR="005302F9">
        <w:rPr>
          <w:rFonts w:eastAsia="나눔명조" w:hint="eastAsia"/>
          <w:sz w:val="20"/>
          <w:szCs w:val="22"/>
        </w:rPr>
        <w:instrText xml:space="preserve"> </w:instrText>
      </w:r>
      <w:r w:rsidR="005302F9">
        <w:rPr>
          <w:rFonts w:eastAsia="나눔명조" w:hint="eastAsia"/>
          <w:sz w:val="20"/>
          <w:szCs w:val="22"/>
        </w:rPr>
        <w:instrText>변혁적리더십과</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적극행정과의</w:instrText>
      </w:r>
      <w:r w:rsidR="005302F9">
        <w:rPr>
          <w:rFonts w:eastAsia="나눔명조" w:hint="eastAsia"/>
          <w:sz w:val="20"/>
          <w:szCs w:val="22"/>
        </w:rPr>
        <w:instrText xml:space="preserve"> </w:instrText>
      </w:r>
      <w:r w:rsidR="005302F9">
        <w:rPr>
          <w:rFonts w:eastAsia="나눔명조" w:hint="eastAsia"/>
          <w:sz w:val="20"/>
          <w:szCs w:val="22"/>
        </w:rPr>
        <w:instrText>관계성</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 xml:space="preserve">: </w:instrText>
      </w:r>
      <w:r w:rsidR="005302F9">
        <w:rPr>
          <w:rFonts w:eastAsia="나눔명조" w:hint="eastAsia"/>
          <w:sz w:val="20"/>
          <w:szCs w:val="22"/>
        </w:rPr>
        <w:instrText>행태적</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 xml:space="preserve"> </w:instrText>
      </w:r>
      <w:r w:rsidR="005302F9">
        <w:rPr>
          <w:rFonts w:eastAsia="나눔명조" w:hint="eastAsia"/>
          <w:sz w:val="20"/>
          <w:szCs w:val="22"/>
        </w:rPr>
        <w:instrText>및</w:instrText>
      </w:r>
      <w:r w:rsidR="005302F9">
        <w:rPr>
          <w:rFonts w:eastAsia="나눔명조" w:hint="eastAsia"/>
          <w:sz w:val="20"/>
          <w:szCs w:val="22"/>
        </w:rPr>
        <w:instrText xml:space="preserve"> </w:instrText>
      </w:r>
      <w:r w:rsidR="005302F9">
        <w:rPr>
          <w:rFonts w:eastAsia="나눔명조" w:hint="eastAsia"/>
          <w:sz w:val="20"/>
          <w:szCs w:val="22"/>
        </w:rPr>
        <w:instrText>채용제도와</w:instrText>
      </w:r>
      <w:r w:rsidR="005302F9">
        <w:rPr>
          <w:rFonts w:eastAsia="나눔명조" w:hint="eastAsia"/>
          <w:sz w:val="20"/>
          <w:szCs w:val="22"/>
        </w:rPr>
        <w:instrText xml:space="preserve"> </w:instrText>
      </w:r>
      <w:r w:rsidR="005302F9">
        <w:rPr>
          <w:rFonts w:eastAsia="나눔명조" w:hint="eastAsia"/>
          <w:sz w:val="20"/>
          <w:szCs w:val="22"/>
        </w:rPr>
        <w:instrText>직급의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","volume":"31","author":[{"family":"</w:instrText>
      </w:r>
      <w:r w:rsidR="005302F9">
        <w:rPr>
          <w:rFonts w:eastAsia="나눔명조" w:hint="eastAsia"/>
          <w:sz w:val="20"/>
          <w:szCs w:val="22"/>
        </w:rPr>
        <w:instrText>김재형</w:instrText>
      </w:r>
      <w:r w:rsidR="005302F9">
        <w:rPr>
          <w:rFonts w:eastAsia="나눔명조" w:hint="eastAsia"/>
          <w:sz w:val="20"/>
          <w:szCs w:val="22"/>
        </w:rPr>
        <w:instrText>","given":""},{"family":"</w:instrText>
      </w:r>
      <w:r w:rsidR="005302F9">
        <w:rPr>
          <w:rFonts w:eastAsia="나눔명조" w:hint="eastAsia"/>
          <w:sz w:val="20"/>
          <w:szCs w:val="22"/>
        </w:rPr>
        <w:instrText>김성엽</w:instrText>
      </w:r>
      <w:r w:rsidR="005302F9">
        <w:rPr>
          <w:rFonts w:eastAsia="나눔명조" w:hint="eastAsia"/>
          <w:sz w:val="20"/>
          <w:szCs w:val="22"/>
        </w:rPr>
        <w:instrText>","given":""},{"family":"</w:instrText>
      </w:r>
      <w:r w:rsidR="005302F9">
        <w:rPr>
          <w:rFonts w:eastAsia="나눔명조" w:hint="eastAsia"/>
          <w:sz w:val="20"/>
          <w:szCs w:val="22"/>
        </w:rPr>
        <w:instrText>오수연</w:instrText>
      </w:r>
      <w:r w:rsidR="005302F9">
        <w:rPr>
          <w:rFonts w:eastAsia="나눔명조" w:hint="eastAsia"/>
          <w:sz w:val="20"/>
          <w:szCs w:val="22"/>
        </w:rPr>
        <w:instrText>","given":""},{"family":"</w:instrText>
      </w:r>
      <w:r w:rsidR="005302F9">
        <w:rPr>
          <w:rFonts w:eastAsia="나눔명조" w:hint="eastAsia"/>
          <w:sz w:val="20"/>
          <w:szCs w:val="22"/>
        </w:rPr>
        <w:instrText>박성민</w:instrText>
      </w:r>
      <w:r w:rsidR="005302F9">
        <w:rPr>
          <w:rFonts w:eastAsia="나눔명조" w:hint="eastAsia"/>
          <w:sz w:val="20"/>
          <w:szCs w:val="22"/>
        </w:rPr>
        <w:instrText>","given":""}],"issued":{"date-parts":[["2020",11]]}}},{"id":1441,"uris":["http://zotero.org/users/5210800/items/J8N4EEUP"],"uri":["http://zotero.org/users/5210800/items/J8N4EEUP"],"itemData":{"id":1441,"type":"article-journal","container-title":"</w:instrText>
      </w:r>
      <w:r w:rsidR="005302F9">
        <w:rPr>
          <w:rFonts w:eastAsia="나눔명조" w:hint="eastAsia"/>
          <w:sz w:val="20"/>
          <w:szCs w:val="22"/>
        </w:rPr>
        <w:instrText>한국인사행정학회보</w:instrText>
      </w:r>
      <w:r w:rsidR="005302F9">
        <w:rPr>
          <w:rFonts w:eastAsia="나눔명조" w:hint="eastAsia"/>
          <w:sz w:val="20"/>
          <w:szCs w:val="22"/>
        </w:rPr>
        <w:instrText>","issue":"4","note":"Citation Key: kim:yoon:2019","page":"53</w:instrText>
      </w:r>
      <w:r w:rsidR="005302F9">
        <w:rPr>
          <w:rFonts w:eastAsia="나눔명조" w:hint="eastAsia"/>
          <w:sz w:val="20"/>
          <w:szCs w:val="22"/>
        </w:rPr>
        <w:instrText>–</w:instrText>
      </w:r>
      <w:r w:rsidR="005302F9">
        <w:rPr>
          <w:rFonts w:eastAsia="나눔명조" w:hint="eastAsia"/>
          <w:sz w:val="20"/>
          <w:szCs w:val="22"/>
        </w:rPr>
        <w:instrText>74","title":"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공공봉사동기를</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영향분석</w:instrText>
      </w:r>
      <w:r w:rsidR="005302F9">
        <w:rPr>
          <w:rFonts w:eastAsia="나눔명조" w:hint="eastAsia"/>
          <w:sz w:val="20"/>
          <w:szCs w:val="22"/>
        </w:rPr>
        <w:instrText xml:space="preserve">: </w:instrText>
      </w:r>
      <w:r w:rsidR="005302F9">
        <w:rPr>
          <w:rFonts w:eastAsia="나눔명조" w:hint="eastAsia"/>
          <w:sz w:val="20"/>
          <w:szCs w:val="22"/>
        </w:rPr>
        <w:instrText>지방자치단체</w:instrText>
      </w:r>
      <w:r w:rsidR="005302F9">
        <w:rPr>
          <w:rFonts w:eastAsia="나눔명조" w:hint="eastAsia"/>
          <w:sz w:val="20"/>
          <w:szCs w:val="22"/>
        </w:rPr>
        <w:instrText xml:space="preserve"> </w:instrText>
      </w:r>
      <w:r w:rsidR="005302F9">
        <w:rPr>
          <w:rFonts w:eastAsia="나눔명조" w:hint="eastAsia"/>
          <w:sz w:val="20"/>
          <w:szCs w:val="22"/>
        </w:rPr>
        <w:instrText>공무원을</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","volume":"18","author":[{"family":"</w:instrText>
      </w:r>
      <w:r w:rsidR="005302F9">
        <w:rPr>
          <w:rFonts w:eastAsia="나눔명조" w:hint="eastAsia"/>
          <w:sz w:val="20"/>
          <w:szCs w:val="22"/>
        </w:rPr>
        <w:instrText>김지수</w:instrText>
      </w:r>
      <w:r w:rsidR="005302F9">
        <w:rPr>
          <w:rFonts w:eastAsia="나눔명조" w:hint="eastAsia"/>
          <w:sz w:val="20"/>
          <w:szCs w:val="22"/>
        </w:rPr>
        <w:instrText>","given":""},{"family":"</w:instrText>
      </w:r>
      <w:r w:rsidR="005302F9">
        <w:rPr>
          <w:rFonts w:eastAsia="나눔명조" w:hint="eastAsia"/>
          <w:sz w:val="20"/>
          <w:szCs w:val="22"/>
        </w:rPr>
        <w:instrText>윤수재</w:instrText>
      </w:r>
      <w:r w:rsidR="005302F9">
        <w:rPr>
          <w:rFonts w:eastAsia="나눔명조" w:hint="eastAsia"/>
          <w:sz w:val="20"/>
          <w:szCs w:val="22"/>
        </w:rPr>
        <w:instrText>","given":""}],"issued":{"date-parts":[["2019"]]}}},{"id":1423,"uris":["http://zotero.org/users/5210800/items/ACEI9L5A"],"uri":["http://zotero.org/users/5210800/items/ACEI9L5A"],"itemData":{"id":1423,"type":"article-journal","container-title":"</w:instrText>
      </w:r>
      <w:r w:rsidR="005302F9">
        <w:rPr>
          <w:rFonts w:eastAsia="나눔명조" w:hint="eastAsia"/>
          <w:sz w:val="20"/>
          <w:szCs w:val="22"/>
        </w:rPr>
        <w:instrText>한국조직학회보</w:instrText>
      </w:r>
      <w:r w:rsidR="005302F9">
        <w:rPr>
          <w:rFonts w:eastAsia="나눔명조" w:hint="eastAsia"/>
          <w:sz w:val="20"/>
          <w:szCs w:val="22"/>
        </w:rPr>
        <w:instrText>","DOI":"10.21484/KROS.2020.17.1.63","issue":"1","language":"ko","note":"Citation Key: jeong:kim:2020","page":"63</w:instrText>
      </w:r>
      <w:r w:rsidR="005302F9">
        <w:rPr>
          <w:rFonts w:eastAsia="나눔명조" w:hint="eastAsia"/>
          <w:sz w:val="20"/>
          <w:szCs w:val="22"/>
        </w:rPr>
        <w:instrText>–</w:instrText>
      </w:r>
      <w:r w:rsidR="005302F9">
        <w:rPr>
          <w:rFonts w:eastAsia="나눔명조" w:hint="eastAsia"/>
          <w:sz w:val="20"/>
          <w:szCs w:val="22"/>
        </w:rPr>
        <w:instrText>86","title":"</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분배의</w:instrText>
      </w:r>
      <w:r w:rsidR="005302F9">
        <w:rPr>
          <w:rFonts w:eastAsia="나눔명조" w:hint="eastAsia"/>
          <w:sz w:val="20"/>
          <w:szCs w:val="22"/>
        </w:rPr>
        <w:instrText xml:space="preserve"> </w:instrText>
      </w:r>
      <w:r w:rsidR="005302F9">
        <w:rPr>
          <w:rFonts w:eastAsia="나눔명조" w:hint="eastAsia"/>
          <w:sz w:val="20"/>
          <w:szCs w:val="22"/>
        </w:rPr>
        <w:instrText>공정성을</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중앙</w:instrText>
      </w:r>
      <w:r w:rsidR="005302F9">
        <w:rPr>
          <w:rFonts w:eastAsia="나눔명조" w:hint="eastAsia"/>
          <w:sz w:val="20"/>
          <w:szCs w:val="22"/>
        </w:rPr>
        <w:instrText>-</w:instrText>
      </w:r>
      <w:r w:rsidR="005302F9">
        <w:rPr>
          <w:rFonts w:eastAsia="나눔명조" w:hint="eastAsia"/>
          <w:sz w:val="20"/>
          <w:szCs w:val="22"/>
        </w:rPr>
        <w:instrText>지방</w:instrText>
      </w:r>
      <w:r w:rsidR="005302F9">
        <w:rPr>
          <w:rFonts w:eastAsia="나눔명조" w:hint="eastAsia"/>
          <w:sz w:val="20"/>
          <w:szCs w:val="22"/>
        </w:rPr>
        <w:instrText xml:space="preserve"> </w:instrText>
      </w:r>
      <w:r w:rsidR="005302F9">
        <w:rPr>
          <w:rFonts w:eastAsia="나눔명조" w:hint="eastAsia"/>
          <w:sz w:val="20"/>
          <w:szCs w:val="22"/>
        </w:rPr>
        <w:instrText>공무원</w:instrText>
      </w:r>
      <w:r w:rsidR="005302F9">
        <w:rPr>
          <w:rFonts w:eastAsia="나눔명조" w:hint="eastAsia"/>
          <w:sz w:val="20"/>
          <w:szCs w:val="22"/>
        </w:rPr>
        <w:instrText xml:space="preserve"> </w:instrText>
      </w:r>
      <w:r w:rsidR="005302F9">
        <w:rPr>
          <w:rFonts w:eastAsia="나눔명조" w:hint="eastAsia"/>
          <w:sz w:val="20"/>
          <w:szCs w:val="22"/>
        </w:rPr>
        <w:instrText>간</w:instrText>
      </w:r>
      <w:r w:rsidR="005302F9">
        <w:rPr>
          <w:rFonts w:eastAsia="나눔명조" w:hint="eastAsia"/>
          <w:sz w:val="20"/>
          <w:szCs w:val="22"/>
        </w:rPr>
        <w:instrText xml:space="preserve"> </w:instrText>
      </w:r>
      <w:r w:rsidR="005302F9">
        <w:rPr>
          <w:rFonts w:eastAsia="나눔명조" w:hint="eastAsia"/>
          <w:sz w:val="20"/>
          <w:szCs w:val="22"/>
        </w:rPr>
        <w:instrText>비교를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분배의</w:instrText>
      </w:r>
      <w:r w:rsidR="005302F9">
        <w:rPr>
          <w:rFonts w:eastAsia="나눔명조" w:hint="eastAsia"/>
          <w:sz w:val="20"/>
          <w:szCs w:val="22"/>
        </w:rPr>
        <w:instrText xml:space="preserve"> </w:instrText>
      </w:r>
      <w:r w:rsidR="005302F9">
        <w:rPr>
          <w:rFonts w:eastAsia="나눔명조" w:hint="eastAsia"/>
          <w:sz w:val="20"/>
          <w:szCs w:val="22"/>
        </w:rPr>
        <w:instrText>공정성을</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","volume":"17","author":[{"family":"</w:instrText>
      </w:r>
      <w:r w:rsidR="005302F9">
        <w:rPr>
          <w:rFonts w:eastAsia="나눔명조" w:hint="eastAsia"/>
          <w:sz w:val="20"/>
          <w:szCs w:val="22"/>
        </w:rPr>
        <w:instrText>정지용</w:instrText>
      </w:r>
      <w:r w:rsidR="005302F9">
        <w:rPr>
          <w:rFonts w:eastAsia="나눔명조" w:hint="eastAsia"/>
          <w:sz w:val="20"/>
          <w:szCs w:val="22"/>
        </w:rPr>
        <w:instrText>","given":""},{"family":"</w:instrText>
      </w:r>
      <w:r w:rsidR="005302F9">
        <w:rPr>
          <w:rFonts w:eastAsia="나눔명조" w:hint="eastAsia"/>
          <w:sz w:val="20"/>
          <w:szCs w:val="22"/>
        </w:rPr>
        <w:instrText>김지수</w:instrText>
      </w:r>
      <w:r w:rsidR="005302F9">
        <w:rPr>
          <w:rFonts w:eastAsia="나눔명조" w:hint="eastAsia"/>
          <w:sz w:val="20"/>
          <w:szCs w:val="22"/>
        </w:rPr>
        <w:instrText>","given":""}],"issued":{"date-parts":[["2020",4]]}}}],"schema":"https://github.com/citation-style-l</w:instrText>
      </w:r>
      <w:r w:rsidR="005302F9">
        <w:rPr>
          <w:rFonts w:eastAsia="나눔명조"/>
          <w:sz w:val="20"/>
          <w:szCs w:val="22"/>
        </w:rPr>
        <w:instrText xml:space="preserve">anguage/schema/raw/master/csl-citation.json"} </w:instrText>
      </w:r>
      <w:r w:rsidR="005B5D8D">
        <w:rPr>
          <w:rFonts w:eastAsia="나눔명조"/>
          <w:sz w:val="20"/>
          <w:szCs w:val="22"/>
        </w:rPr>
        <w:fldChar w:fldCharType="separate"/>
      </w:r>
      <w:r w:rsidR="005B5D8D" w:rsidRPr="005B5D8D">
        <w:rPr>
          <w:rFonts w:eastAsia="나눔명조"/>
          <w:sz w:val="20"/>
          <w:szCs w:val="22"/>
          <w:rPrChange w:id="702" w:author="Park, Sanghoon" w:date="2021-10-01T01:27:00Z">
            <w:rPr>
              <w:sz w:val="20"/>
            </w:rPr>
          </w:rPrChange>
        </w:rPr>
        <w:t>(</w:t>
      </w:r>
      <w:r w:rsidR="005B5D8D" w:rsidRPr="005B5D8D">
        <w:rPr>
          <w:rFonts w:eastAsia="나눔명조" w:hint="eastAsia"/>
          <w:sz w:val="20"/>
          <w:szCs w:val="22"/>
          <w:rPrChange w:id="703" w:author="Park, Sanghoon" w:date="2021-10-01T01:27:00Z">
            <w:rPr>
              <w:rFonts w:hint="eastAsia"/>
              <w:sz w:val="20"/>
            </w:rPr>
          </w:rPrChange>
        </w:rPr>
        <w:t>김재형</w:t>
      </w:r>
      <w:r w:rsidR="005B5D8D" w:rsidRPr="005B5D8D">
        <w:rPr>
          <w:rFonts w:eastAsia="나눔명조"/>
          <w:sz w:val="20"/>
          <w:szCs w:val="22"/>
          <w:rPrChange w:id="704" w:author="Park, Sanghoon" w:date="2021-10-01T01:27:00Z">
            <w:rPr>
              <w:sz w:val="20"/>
            </w:rPr>
          </w:rPrChange>
        </w:rPr>
        <w:t xml:space="preserve"> et al. 2020; </w:t>
      </w:r>
      <w:r w:rsidR="005B5D8D" w:rsidRPr="005B5D8D">
        <w:rPr>
          <w:rFonts w:eastAsia="나눔명조" w:hint="eastAsia"/>
          <w:sz w:val="20"/>
          <w:szCs w:val="22"/>
          <w:rPrChange w:id="705" w:author="Park, Sanghoon" w:date="2021-10-01T01:27:00Z">
            <w:rPr>
              <w:rFonts w:hint="eastAsia"/>
              <w:sz w:val="20"/>
            </w:rPr>
          </w:rPrChange>
        </w:rPr>
        <w:t>김지수</w:t>
      </w:r>
      <w:r w:rsidR="005B5D8D" w:rsidRPr="005B5D8D">
        <w:rPr>
          <w:rFonts w:eastAsia="나눔명조"/>
          <w:sz w:val="20"/>
          <w:szCs w:val="22"/>
          <w:rPrChange w:id="706" w:author="Park, Sanghoon" w:date="2021-10-01T01:27:00Z">
            <w:rPr>
              <w:sz w:val="20"/>
            </w:rPr>
          </w:rPrChange>
        </w:rPr>
        <w:t xml:space="preserve"> and </w:t>
      </w:r>
      <w:r w:rsidR="005B5D8D" w:rsidRPr="005B5D8D">
        <w:rPr>
          <w:rFonts w:eastAsia="나눔명조" w:hint="eastAsia"/>
          <w:sz w:val="20"/>
          <w:szCs w:val="22"/>
          <w:rPrChange w:id="707" w:author="Park, Sanghoon" w:date="2021-10-01T01:27:00Z">
            <w:rPr>
              <w:rFonts w:hint="eastAsia"/>
              <w:sz w:val="20"/>
            </w:rPr>
          </w:rPrChange>
        </w:rPr>
        <w:t>윤수재</w:t>
      </w:r>
      <w:r w:rsidR="005B5D8D" w:rsidRPr="005B5D8D">
        <w:rPr>
          <w:rFonts w:eastAsia="나눔명조"/>
          <w:sz w:val="20"/>
          <w:szCs w:val="22"/>
          <w:rPrChange w:id="708" w:author="Park, Sanghoon" w:date="2021-10-01T01:27:00Z">
            <w:rPr>
              <w:sz w:val="20"/>
            </w:rPr>
          </w:rPrChange>
        </w:rPr>
        <w:t xml:space="preserve"> 2019; </w:t>
      </w:r>
      <w:r w:rsidR="005B5D8D" w:rsidRPr="005B5D8D">
        <w:rPr>
          <w:rFonts w:eastAsia="나눔명조" w:hint="eastAsia"/>
          <w:sz w:val="20"/>
          <w:szCs w:val="22"/>
          <w:rPrChange w:id="709" w:author="Park, Sanghoon" w:date="2021-10-01T01:27:00Z">
            <w:rPr>
              <w:rFonts w:hint="eastAsia"/>
              <w:sz w:val="20"/>
            </w:rPr>
          </w:rPrChange>
        </w:rPr>
        <w:t>정지용</w:t>
      </w:r>
      <w:r w:rsidR="005B5D8D" w:rsidRPr="005B5D8D">
        <w:rPr>
          <w:rFonts w:eastAsia="나눔명조"/>
          <w:sz w:val="20"/>
          <w:szCs w:val="22"/>
          <w:rPrChange w:id="710" w:author="Park, Sanghoon" w:date="2021-10-01T01:27:00Z">
            <w:rPr>
              <w:sz w:val="20"/>
            </w:rPr>
          </w:rPrChange>
        </w:rPr>
        <w:t xml:space="preserve"> and </w:t>
      </w:r>
      <w:r w:rsidR="005B5D8D" w:rsidRPr="005B5D8D">
        <w:rPr>
          <w:rFonts w:eastAsia="나눔명조" w:hint="eastAsia"/>
          <w:sz w:val="20"/>
          <w:szCs w:val="22"/>
          <w:rPrChange w:id="711" w:author="Park, Sanghoon" w:date="2021-10-01T01:27:00Z">
            <w:rPr>
              <w:rFonts w:hint="eastAsia"/>
              <w:sz w:val="20"/>
            </w:rPr>
          </w:rPrChange>
        </w:rPr>
        <w:t>김지수</w:t>
      </w:r>
      <w:r w:rsidR="005B5D8D" w:rsidRPr="005B5D8D">
        <w:rPr>
          <w:rFonts w:eastAsia="나눔명조"/>
          <w:sz w:val="20"/>
          <w:szCs w:val="22"/>
          <w:rPrChange w:id="712" w:author="Park, Sanghoon" w:date="2021-10-01T01:27:00Z">
            <w:rPr>
              <w:sz w:val="20"/>
            </w:rPr>
          </w:rPrChange>
        </w:rPr>
        <w:t xml:space="preserve"> 2020)</w:t>
      </w:r>
      <w:r w:rsidR="005B5D8D">
        <w:rPr>
          <w:rFonts w:eastAsia="나눔명조"/>
          <w:sz w:val="20"/>
          <w:szCs w:val="22"/>
        </w:rPr>
        <w:fldChar w:fldCharType="end"/>
      </w:r>
      <w:del w:id="713" w:author="Park, Sanghoon" w:date="2021-10-01T01:27:00Z">
        <w:r w:rsidR="00EC431E" w:rsidDel="005B5D8D">
          <w:rPr>
            <w:rFonts w:eastAsia="나눔명조" w:hint="eastAsia"/>
            <w:sz w:val="20"/>
            <w:szCs w:val="22"/>
          </w:rPr>
          <w:delText>(</w:delText>
        </w:r>
        <w:r w:rsidR="00EC431E" w:rsidDel="005B5D8D">
          <w:rPr>
            <w:rFonts w:eastAsia="나눔명조" w:hint="eastAsia"/>
            <w:sz w:val="20"/>
            <w:szCs w:val="22"/>
          </w:rPr>
          <w:delText>김지수</w:delText>
        </w:r>
        <w:r w:rsidR="00EC431E" w:rsidDel="005B5D8D">
          <w:rPr>
            <w:rFonts w:eastAsia="나눔명조" w:hint="eastAsia"/>
            <w:sz w:val="20"/>
            <w:szCs w:val="22"/>
          </w:rPr>
          <w:delText xml:space="preserve"> </w:delText>
        </w:r>
        <w:r w:rsidR="00EC431E" w:rsidDel="005B5D8D">
          <w:rPr>
            <w:rFonts w:eastAsia="나눔명조" w:hint="eastAsia"/>
            <w:sz w:val="20"/>
            <w:szCs w:val="22"/>
          </w:rPr>
          <w:delText>외</w:delText>
        </w:r>
        <w:r w:rsidR="00EC431E" w:rsidDel="005B5D8D">
          <w:rPr>
            <w:rFonts w:eastAsia="나눔명조"/>
            <w:sz w:val="20"/>
            <w:szCs w:val="22"/>
          </w:rPr>
          <w:delText>2019;</w:delText>
        </w:r>
        <w:r w:rsidR="00EC431E" w:rsidDel="005B5D8D">
          <w:rPr>
            <w:rFonts w:eastAsia="나눔명조" w:hint="eastAsia"/>
            <w:sz w:val="20"/>
            <w:szCs w:val="22"/>
          </w:rPr>
          <w:delText>정지용</w:delText>
        </w:r>
        <w:r w:rsidR="00EC431E" w:rsidDel="005B5D8D">
          <w:rPr>
            <w:rFonts w:eastAsia="나눔명조" w:hint="eastAsia"/>
            <w:sz w:val="20"/>
            <w:szCs w:val="22"/>
          </w:rPr>
          <w:delText xml:space="preserve"> </w:delText>
        </w:r>
        <w:r w:rsidR="00EC431E" w:rsidDel="005B5D8D">
          <w:rPr>
            <w:rFonts w:eastAsia="나눔명조" w:hint="eastAsia"/>
            <w:sz w:val="20"/>
            <w:szCs w:val="22"/>
          </w:rPr>
          <w:delText>외</w:delText>
        </w:r>
        <w:r w:rsidR="00EC431E" w:rsidDel="005B5D8D">
          <w:rPr>
            <w:rFonts w:eastAsia="나눔명조"/>
            <w:sz w:val="20"/>
            <w:szCs w:val="22"/>
          </w:rPr>
          <w:delText xml:space="preserve">2020; </w:delText>
        </w:r>
        <w:r w:rsidR="00EC431E" w:rsidDel="005B5D8D">
          <w:rPr>
            <w:rFonts w:eastAsia="나눔명조" w:hint="eastAsia"/>
            <w:sz w:val="20"/>
            <w:szCs w:val="22"/>
          </w:rPr>
          <w:delText>김재형</w:delText>
        </w:r>
        <w:r w:rsidR="00EC431E" w:rsidDel="005B5D8D">
          <w:rPr>
            <w:rFonts w:eastAsia="나눔명조" w:hint="eastAsia"/>
            <w:sz w:val="20"/>
            <w:szCs w:val="22"/>
          </w:rPr>
          <w:delText xml:space="preserve"> </w:delText>
        </w:r>
        <w:r w:rsidR="00EC431E" w:rsidDel="005B5D8D">
          <w:rPr>
            <w:rFonts w:eastAsia="나눔명조" w:hint="eastAsia"/>
            <w:sz w:val="20"/>
            <w:szCs w:val="22"/>
          </w:rPr>
          <w:delText>외</w:delText>
        </w:r>
        <w:r w:rsidR="00EC431E" w:rsidDel="005B5D8D">
          <w:rPr>
            <w:rFonts w:eastAsia="나눔명조" w:hint="eastAsia"/>
            <w:sz w:val="20"/>
            <w:szCs w:val="22"/>
          </w:rPr>
          <w:delText xml:space="preserve"> </w:delText>
        </w:r>
        <w:r w:rsidR="00EC431E" w:rsidDel="005B5D8D">
          <w:rPr>
            <w:rFonts w:eastAsia="나눔명조"/>
            <w:sz w:val="20"/>
            <w:szCs w:val="22"/>
          </w:rPr>
          <w:delText>2020)</w:delText>
        </w:r>
      </w:del>
      <w:r w:rsidR="00EC431E">
        <w:rPr>
          <w:rFonts w:eastAsia="나눔명조" w:hint="eastAsia"/>
          <w:sz w:val="20"/>
          <w:szCs w:val="22"/>
        </w:rPr>
        <w:t>로</w:t>
      </w:r>
      <w:r w:rsidR="00EC431E">
        <w:rPr>
          <w:rFonts w:eastAsia="나눔명조" w:hint="eastAsia"/>
          <w:sz w:val="20"/>
          <w:szCs w:val="22"/>
        </w:rPr>
        <w:t xml:space="preserve"> </w:t>
      </w:r>
      <w:r w:rsidR="00EC431E">
        <w:rPr>
          <w:rFonts w:eastAsia="나눔명조" w:hint="eastAsia"/>
          <w:sz w:val="20"/>
          <w:szCs w:val="22"/>
        </w:rPr>
        <w:t>다뤄지기도</w:t>
      </w:r>
      <w:r w:rsidR="00EC431E">
        <w:rPr>
          <w:rFonts w:eastAsia="나눔명조" w:hint="eastAsia"/>
          <w:sz w:val="20"/>
          <w:szCs w:val="22"/>
        </w:rPr>
        <w:t xml:space="preserve"> </w:t>
      </w:r>
      <w:r w:rsidR="00EC431E">
        <w:rPr>
          <w:rFonts w:eastAsia="나눔명조" w:hint="eastAsia"/>
          <w:sz w:val="20"/>
          <w:szCs w:val="22"/>
        </w:rPr>
        <w:t>하고</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리더십의</w:t>
      </w:r>
      <w:r w:rsidR="00EC431E">
        <w:rPr>
          <w:rFonts w:eastAsia="나눔명조" w:hint="eastAsia"/>
          <w:sz w:val="20"/>
          <w:szCs w:val="22"/>
        </w:rPr>
        <w:t xml:space="preserve"> </w:t>
      </w:r>
      <w:r w:rsidR="00EC431E">
        <w:rPr>
          <w:rFonts w:eastAsia="나눔명조" w:hint="eastAsia"/>
          <w:sz w:val="20"/>
          <w:szCs w:val="22"/>
        </w:rPr>
        <w:t>영향력을</w:t>
      </w:r>
      <w:r w:rsidR="00EC431E">
        <w:rPr>
          <w:rFonts w:eastAsia="나눔명조" w:hint="eastAsia"/>
          <w:sz w:val="20"/>
          <w:szCs w:val="22"/>
        </w:rPr>
        <w:t xml:space="preserve"> </w:t>
      </w:r>
      <w:r w:rsidR="00EC431E">
        <w:rPr>
          <w:rFonts w:eastAsia="나눔명조" w:hint="eastAsia"/>
          <w:sz w:val="20"/>
          <w:szCs w:val="22"/>
        </w:rPr>
        <w:t>조정하는</w:t>
      </w:r>
      <w:r w:rsidR="00EC431E">
        <w:rPr>
          <w:rFonts w:eastAsia="나눔명조" w:hint="eastAsia"/>
          <w:sz w:val="20"/>
          <w:szCs w:val="22"/>
        </w:rPr>
        <w:t xml:space="preserve"> </w:t>
      </w:r>
      <w:r w:rsidR="00EC431E">
        <w:rPr>
          <w:rFonts w:eastAsia="나눔명조" w:hint="eastAsia"/>
          <w:sz w:val="20"/>
          <w:szCs w:val="22"/>
        </w:rPr>
        <w:t>조절변수</w:t>
      </w:r>
      <w:r w:rsidR="00271B69">
        <w:rPr>
          <w:rFonts w:eastAsia="나눔명조"/>
          <w:sz w:val="20"/>
          <w:szCs w:val="22"/>
        </w:rPr>
        <w:fldChar w:fldCharType="begin"/>
      </w:r>
      <w:r w:rsidR="005302F9">
        <w:rPr>
          <w:rFonts w:eastAsia="나눔명조" w:hint="eastAsia"/>
          <w:sz w:val="20"/>
          <w:szCs w:val="22"/>
        </w:rPr>
        <w:instrText xml:space="preserve"> ADDIN ZOTERO_ITEM CSL_CITATION {"citationID":"ECOK0HM6","properties":{"formattedCitation":"(\\uc0\\u44053{}\\uc0\\u54812{}\\uc0\\u51652{} and \\uc0\\u52264{}\\uc0\\u49464{}\\uc0\\u50689{} 2021)","plainCitation":"(</w:instrText>
      </w:r>
      <w:r w:rsidR="005302F9">
        <w:rPr>
          <w:rFonts w:eastAsia="나눔명조" w:hint="eastAsia"/>
          <w:sz w:val="20"/>
          <w:szCs w:val="22"/>
        </w:rPr>
        <w:instrText>강혜진</w:instrText>
      </w:r>
      <w:r w:rsidR="005302F9">
        <w:rPr>
          <w:rFonts w:eastAsia="나눔명조" w:hint="eastAsia"/>
          <w:sz w:val="20"/>
          <w:szCs w:val="22"/>
        </w:rPr>
        <w:instrText xml:space="preserve"> and </w:instrText>
      </w:r>
      <w:r w:rsidR="005302F9">
        <w:rPr>
          <w:rFonts w:eastAsia="나눔명조" w:hint="eastAsia"/>
          <w:sz w:val="20"/>
          <w:szCs w:val="22"/>
        </w:rPr>
        <w:instrText>차세영</w:instrText>
      </w:r>
      <w:r w:rsidR="005302F9">
        <w:rPr>
          <w:rFonts w:eastAsia="나눔명조" w:hint="eastAsia"/>
          <w:sz w:val="20"/>
          <w:szCs w:val="22"/>
        </w:rPr>
        <w:instrText xml:space="preserve"> 2021)","noteIndex":0},"citationItems":[{"id":1401,"uris":["http://zotero.org/users/5210800/items/6CF3S8KD"],"uri":["http://zotero.org/users/5210800/items/6CF3S8KD"],"itemData":{"id":1401,"type":"article-journal","container-title":"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","DOI":"10.53865/KSPA.2021.05.32.1.1","ISSN":"1225-8652","issue":"1","language":"ko","note":"Citation Key: kang:cha:2021","page":"1</w:instrText>
      </w:r>
      <w:r w:rsidR="005302F9">
        <w:rPr>
          <w:rFonts w:eastAsia="나눔명조" w:hint="eastAsia"/>
          <w:sz w:val="20"/>
          <w:szCs w:val="22"/>
        </w:rPr>
        <w:instrText>–</w:instrText>
      </w:r>
      <w:r w:rsidR="005302F9">
        <w:rPr>
          <w:rFonts w:eastAsia="나눔명조" w:hint="eastAsia"/>
          <w:sz w:val="20"/>
          <w:szCs w:val="22"/>
        </w:rPr>
        <w:instrText>24","title":"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조직몰입에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PSM</w:instrText>
      </w:r>
      <w:r w:rsidR="005302F9">
        <w:rPr>
          <w:rFonts w:eastAsia="나눔명조" w:hint="eastAsia"/>
          <w:sz w:val="20"/>
          <w:szCs w:val="22"/>
        </w:rPr>
        <w:instrText>의</w:instrText>
      </w:r>
      <w:r w:rsidR="005302F9">
        <w:rPr>
          <w:rFonts w:eastAsia="나눔명조" w:hint="eastAsia"/>
          <w:sz w:val="20"/>
          <w:szCs w:val="22"/>
        </w:rPr>
        <w:instrText xml:space="preserve"> </w:instrText>
      </w:r>
      <w:r w:rsidR="005302F9">
        <w:rPr>
          <w:rFonts w:eastAsia="나눔명조" w:hint="eastAsia"/>
          <w:sz w:val="20"/>
          <w:szCs w:val="22"/>
        </w:rPr>
        <w:instrText>매개효과와</w:instrText>
      </w:r>
      <w:r w:rsidR="005302F9">
        <w:rPr>
          <w:rFonts w:eastAsia="나눔명조" w:hint="eastAsia"/>
          <w:sz w:val="20"/>
          <w:szCs w:val="22"/>
        </w:rPr>
        <w:instrText xml:space="preserve"> </w:instrText>
      </w:r>
      <w:r w:rsidR="005302F9">
        <w:rPr>
          <w:rFonts w:eastAsia="나눔명조" w:hint="eastAsia"/>
          <w:sz w:val="20"/>
          <w:szCs w:val="22"/>
        </w:rPr>
        <w:instrText>목표모호성의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","title-short":"A Study on the Effects of Transformative Leadership on Organizational Commitment","volume":"32","author":[{"family":"</w:instrText>
      </w:r>
      <w:r w:rsidR="005302F9">
        <w:rPr>
          <w:rFonts w:eastAsia="나눔명조" w:hint="eastAsia"/>
          <w:sz w:val="20"/>
          <w:szCs w:val="22"/>
        </w:rPr>
        <w:instrText>강혜진</w:instrText>
      </w:r>
      <w:r w:rsidR="005302F9">
        <w:rPr>
          <w:rFonts w:eastAsia="나눔명조" w:hint="eastAsia"/>
          <w:sz w:val="20"/>
          <w:szCs w:val="22"/>
        </w:rPr>
        <w:instrText>","given":""},{"family":"</w:instrText>
      </w:r>
      <w:r w:rsidR="005302F9">
        <w:rPr>
          <w:rFonts w:eastAsia="나눔명조" w:hint="eastAsia"/>
          <w:sz w:val="20"/>
          <w:szCs w:val="22"/>
        </w:rPr>
        <w:instrText>차세영</w:instrText>
      </w:r>
      <w:r w:rsidR="005302F9">
        <w:rPr>
          <w:rFonts w:eastAsia="나눔명조" w:hint="eastAsia"/>
          <w:sz w:val="20"/>
          <w:szCs w:val="22"/>
        </w:rPr>
        <w:instrText xml:space="preserve">","given":""}],"issued":{"date-parts":[["2021",5]]}}}],"schema":"https://github.com/citation-style-language/schema/raw/master/csl-citation.json"} </w:instrText>
      </w:r>
      <w:r w:rsidR="00271B69">
        <w:rPr>
          <w:rFonts w:eastAsia="나눔명조"/>
          <w:sz w:val="20"/>
          <w:szCs w:val="22"/>
        </w:rPr>
        <w:fldChar w:fldCharType="separate"/>
      </w:r>
      <w:r w:rsidR="005B5D8D" w:rsidRPr="005B5D8D">
        <w:rPr>
          <w:rFonts w:eastAsia="나눔명조"/>
          <w:sz w:val="20"/>
          <w:szCs w:val="22"/>
          <w:rPrChange w:id="714" w:author="Park, Sanghoon" w:date="2021-10-01T01:27:00Z">
            <w:rPr>
              <w:sz w:val="20"/>
            </w:rPr>
          </w:rPrChange>
        </w:rPr>
        <w:t>(</w:t>
      </w:r>
      <w:r w:rsidR="005B5D8D" w:rsidRPr="005B5D8D">
        <w:rPr>
          <w:rFonts w:eastAsia="나눔명조" w:hint="eastAsia"/>
          <w:sz w:val="20"/>
          <w:szCs w:val="22"/>
          <w:rPrChange w:id="715" w:author="Park, Sanghoon" w:date="2021-10-01T01:27:00Z">
            <w:rPr>
              <w:rFonts w:hint="eastAsia"/>
              <w:sz w:val="20"/>
            </w:rPr>
          </w:rPrChange>
        </w:rPr>
        <w:t>강혜진</w:t>
      </w:r>
      <w:r w:rsidR="005B5D8D" w:rsidRPr="005B5D8D">
        <w:rPr>
          <w:rFonts w:eastAsia="나눔명조"/>
          <w:sz w:val="20"/>
          <w:szCs w:val="22"/>
          <w:rPrChange w:id="716" w:author="Park, Sanghoon" w:date="2021-10-01T01:27:00Z">
            <w:rPr>
              <w:sz w:val="20"/>
            </w:rPr>
          </w:rPrChange>
        </w:rPr>
        <w:t xml:space="preserve"> and </w:t>
      </w:r>
      <w:r w:rsidR="005B5D8D" w:rsidRPr="005B5D8D">
        <w:rPr>
          <w:rFonts w:eastAsia="나눔명조" w:hint="eastAsia"/>
          <w:sz w:val="20"/>
          <w:szCs w:val="22"/>
          <w:rPrChange w:id="717" w:author="Park, Sanghoon" w:date="2021-10-01T01:27:00Z">
            <w:rPr>
              <w:rFonts w:hint="eastAsia"/>
              <w:sz w:val="20"/>
            </w:rPr>
          </w:rPrChange>
        </w:rPr>
        <w:t>차세영</w:t>
      </w:r>
      <w:r w:rsidR="005B5D8D" w:rsidRPr="005B5D8D">
        <w:rPr>
          <w:rFonts w:eastAsia="나눔명조"/>
          <w:sz w:val="20"/>
          <w:szCs w:val="22"/>
          <w:rPrChange w:id="718" w:author="Park, Sanghoon" w:date="2021-10-01T01:27:00Z">
            <w:rPr>
              <w:sz w:val="20"/>
            </w:rPr>
          </w:rPrChange>
        </w:rPr>
        <w:t xml:space="preserve"> 2021)</w:t>
      </w:r>
      <w:r w:rsidR="00271B69">
        <w:rPr>
          <w:rFonts w:eastAsia="나눔명조"/>
          <w:sz w:val="20"/>
          <w:szCs w:val="22"/>
        </w:rPr>
        <w:fldChar w:fldCharType="end"/>
      </w:r>
      <w:del w:id="719" w:author="Park, Sanghoon" w:date="2021-10-01T01:25:00Z">
        <w:r w:rsidR="00EC431E" w:rsidDel="005B5D8D">
          <w:rPr>
            <w:rFonts w:eastAsia="나눔명조" w:hint="eastAsia"/>
            <w:sz w:val="20"/>
            <w:szCs w:val="22"/>
          </w:rPr>
          <w:delText>(</w:delText>
        </w:r>
        <w:r w:rsidR="00EC431E" w:rsidDel="005B5D8D">
          <w:rPr>
            <w:rFonts w:eastAsia="나눔명조" w:hint="eastAsia"/>
            <w:sz w:val="20"/>
            <w:szCs w:val="22"/>
          </w:rPr>
          <w:delText>강혜진</w:delText>
        </w:r>
        <w:r w:rsidR="00EC431E" w:rsidDel="005B5D8D">
          <w:rPr>
            <w:rFonts w:eastAsia="나눔명조" w:hint="eastAsia"/>
            <w:sz w:val="20"/>
            <w:szCs w:val="22"/>
          </w:rPr>
          <w:delText xml:space="preserve"> </w:delText>
        </w:r>
        <w:r w:rsidR="00EC431E" w:rsidDel="005B5D8D">
          <w:rPr>
            <w:rFonts w:eastAsia="나눔명조" w:hint="eastAsia"/>
            <w:sz w:val="20"/>
            <w:szCs w:val="22"/>
          </w:rPr>
          <w:delText>외</w:delText>
        </w:r>
        <w:r w:rsidR="00EC431E" w:rsidDel="005B5D8D">
          <w:rPr>
            <w:rFonts w:eastAsia="나눔명조"/>
            <w:sz w:val="20"/>
            <w:szCs w:val="22"/>
          </w:rPr>
          <w:delText>2021)</w:delText>
        </w:r>
      </w:del>
      <w:r w:rsidR="00EC431E">
        <w:rPr>
          <w:rFonts w:eastAsia="나눔명조" w:hint="eastAsia"/>
          <w:sz w:val="20"/>
          <w:szCs w:val="22"/>
        </w:rPr>
        <w:t>로</w:t>
      </w:r>
      <w:r w:rsidR="00EC431E">
        <w:rPr>
          <w:rFonts w:eastAsia="나눔명조" w:hint="eastAsia"/>
          <w:sz w:val="20"/>
          <w:szCs w:val="22"/>
        </w:rPr>
        <w:t xml:space="preserve"> </w:t>
      </w:r>
      <w:r w:rsidR="00EC431E">
        <w:rPr>
          <w:rFonts w:eastAsia="나눔명조" w:hint="eastAsia"/>
          <w:sz w:val="20"/>
          <w:szCs w:val="22"/>
        </w:rPr>
        <w:t>활용되기도</w:t>
      </w:r>
      <w:r w:rsidR="00EC431E">
        <w:rPr>
          <w:rFonts w:eastAsia="나눔명조" w:hint="eastAsia"/>
          <w:sz w:val="20"/>
          <w:szCs w:val="22"/>
        </w:rPr>
        <w:t xml:space="preserve"> </w:t>
      </w:r>
      <w:r w:rsidR="00EC431E">
        <w:rPr>
          <w:rFonts w:eastAsia="나눔명조" w:hint="eastAsia"/>
          <w:sz w:val="20"/>
          <w:szCs w:val="22"/>
        </w:rPr>
        <w:t>한다</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이때</w:t>
      </w:r>
      <w:r w:rsidR="00EC431E">
        <w:rPr>
          <w:rFonts w:eastAsia="나눔명조"/>
          <w:sz w:val="20"/>
          <w:szCs w:val="22"/>
        </w:rPr>
        <w:t xml:space="preserve">, </w:t>
      </w:r>
      <w:r w:rsidR="00EC431E">
        <w:rPr>
          <w:rFonts w:eastAsia="나눔명조" w:hint="eastAsia"/>
          <w:sz w:val="20"/>
          <w:szCs w:val="22"/>
        </w:rPr>
        <w:t>공공봉사동기를</w:t>
      </w:r>
      <w:r w:rsidR="00EC431E">
        <w:rPr>
          <w:rFonts w:eastAsia="나눔명조" w:hint="eastAsia"/>
          <w:sz w:val="20"/>
          <w:szCs w:val="22"/>
        </w:rPr>
        <w:t xml:space="preserve"> </w:t>
      </w:r>
      <w:r w:rsidR="00EC431E">
        <w:rPr>
          <w:rFonts w:eastAsia="나눔명조" w:hint="eastAsia"/>
          <w:sz w:val="20"/>
          <w:szCs w:val="22"/>
        </w:rPr>
        <w:t>통해</w:t>
      </w:r>
      <w:r w:rsidR="00EC431E">
        <w:rPr>
          <w:rFonts w:eastAsia="나눔명조" w:hint="eastAsia"/>
          <w:sz w:val="20"/>
          <w:szCs w:val="22"/>
        </w:rPr>
        <w:t xml:space="preserve"> </w:t>
      </w:r>
      <w:r w:rsidR="00EC431E">
        <w:rPr>
          <w:rFonts w:eastAsia="나눔명조" w:hint="eastAsia"/>
          <w:sz w:val="20"/>
          <w:szCs w:val="22"/>
        </w:rPr>
        <w:t>리더십은</w:t>
      </w:r>
      <w:r w:rsidR="00EC431E">
        <w:rPr>
          <w:rFonts w:eastAsia="나눔명조" w:hint="eastAsia"/>
          <w:sz w:val="20"/>
          <w:szCs w:val="22"/>
        </w:rPr>
        <w:t xml:space="preserve"> </w:t>
      </w:r>
      <w:r w:rsidR="00EC431E">
        <w:rPr>
          <w:rFonts w:eastAsia="나눔명조" w:hint="eastAsia"/>
          <w:sz w:val="20"/>
          <w:szCs w:val="22"/>
        </w:rPr>
        <w:t>공무원의</w:t>
      </w:r>
      <w:r w:rsidR="00EC431E">
        <w:rPr>
          <w:rFonts w:eastAsia="나눔명조" w:hint="eastAsia"/>
          <w:sz w:val="20"/>
          <w:szCs w:val="22"/>
        </w:rPr>
        <w:t xml:space="preserve"> </w:t>
      </w:r>
      <w:r w:rsidR="00EC431E">
        <w:rPr>
          <w:rFonts w:eastAsia="나눔명조" w:hint="eastAsia"/>
          <w:sz w:val="20"/>
          <w:szCs w:val="22"/>
        </w:rPr>
        <w:t>자발적이고</w:t>
      </w:r>
      <w:r w:rsidR="00EC431E">
        <w:rPr>
          <w:rFonts w:eastAsia="나눔명조" w:hint="eastAsia"/>
          <w:sz w:val="20"/>
          <w:szCs w:val="22"/>
        </w:rPr>
        <w:t xml:space="preserve"> </w:t>
      </w:r>
      <w:r w:rsidR="00EC431E">
        <w:rPr>
          <w:rFonts w:eastAsia="나눔명조" w:hint="eastAsia"/>
          <w:sz w:val="20"/>
          <w:szCs w:val="22"/>
        </w:rPr>
        <w:t>적극적인</w:t>
      </w:r>
      <w:r w:rsidR="00EC431E">
        <w:rPr>
          <w:rFonts w:eastAsia="나눔명조" w:hint="eastAsia"/>
          <w:sz w:val="20"/>
          <w:szCs w:val="22"/>
        </w:rPr>
        <w:t xml:space="preserve"> </w:t>
      </w:r>
      <w:r w:rsidR="00EC431E">
        <w:rPr>
          <w:rFonts w:eastAsia="나눔명조" w:hint="eastAsia"/>
          <w:sz w:val="20"/>
          <w:szCs w:val="22"/>
        </w:rPr>
        <w:t>혁신행동</w:t>
      </w:r>
      <w:r w:rsidR="00271B69">
        <w:rPr>
          <w:rFonts w:eastAsia="나눔명조"/>
          <w:sz w:val="20"/>
          <w:szCs w:val="22"/>
        </w:rPr>
        <w:fldChar w:fldCharType="begin"/>
      </w:r>
      <w:r w:rsidR="005302F9">
        <w:rPr>
          <w:rFonts w:eastAsia="나눔명조"/>
          <w:sz w:val="20"/>
          <w:szCs w:val="22"/>
        </w:rPr>
        <w:instrText xml:space="preserve"> ADDIN ZOTERO_ITEM CSL_CITATION {"citationID":"FXY2Nbzd","properties":{"formattedCitation":"(\\uc0\\u44608{}\\uc0\\u51648{}\\uc0\\u49688{} and \\uc0\\u50980{}\\uc0\\u49688{}\\uc0\\u51116{} 2019; \\uc0\\u51221{}\\uc0\\u51648{}\\uc0\\u50857{} and \\uc0\\u44</w:instrText>
      </w:r>
      <w:r w:rsidR="005302F9">
        <w:rPr>
          <w:rFonts w:eastAsia="나눔명조" w:hint="eastAsia"/>
          <w:sz w:val="20"/>
          <w:szCs w:val="22"/>
        </w:rPr>
        <w:instrText>608{}\\uc0\\u51648{}\\uc0\\u49688{} 2020)","plainCitation":"(</w:instrText>
      </w:r>
      <w:r w:rsidR="005302F9">
        <w:rPr>
          <w:rFonts w:eastAsia="나눔명조" w:hint="eastAsia"/>
          <w:sz w:val="20"/>
          <w:szCs w:val="22"/>
        </w:rPr>
        <w:instrText>김지수</w:instrText>
      </w:r>
      <w:r w:rsidR="005302F9">
        <w:rPr>
          <w:rFonts w:eastAsia="나눔명조" w:hint="eastAsia"/>
          <w:sz w:val="20"/>
          <w:szCs w:val="22"/>
        </w:rPr>
        <w:instrText xml:space="preserve"> and </w:instrText>
      </w:r>
      <w:r w:rsidR="005302F9">
        <w:rPr>
          <w:rFonts w:eastAsia="나눔명조" w:hint="eastAsia"/>
          <w:sz w:val="20"/>
          <w:szCs w:val="22"/>
        </w:rPr>
        <w:instrText>윤수재</w:instrText>
      </w:r>
      <w:r w:rsidR="005302F9">
        <w:rPr>
          <w:rFonts w:eastAsia="나눔명조" w:hint="eastAsia"/>
          <w:sz w:val="20"/>
          <w:szCs w:val="22"/>
        </w:rPr>
        <w:instrText xml:space="preserve"> 2019; </w:instrText>
      </w:r>
      <w:r w:rsidR="005302F9">
        <w:rPr>
          <w:rFonts w:eastAsia="나눔명조" w:hint="eastAsia"/>
          <w:sz w:val="20"/>
          <w:szCs w:val="22"/>
        </w:rPr>
        <w:instrText>정지용</w:instrText>
      </w:r>
      <w:r w:rsidR="005302F9">
        <w:rPr>
          <w:rFonts w:eastAsia="나눔명조" w:hint="eastAsia"/>
          <w:sz w:val="20"/>
          <w:szCs w:val="22"/>
        </w:rPr>
        <w:instrText xml:space="preserve"> and </w:instrText>
      </w:r>
      <w:r w:rsidR="005302F9">
        <w:rPr>
          <w:rFonts w:eastAsia="나눔명조" w:hint="eastAsia"/>
          <w:sz w:val="20"/>
          <w:szCs w:val="22"/>
        </w:rPr>
        <w:instrText>김지수</w:instrText>
      </w:r>
      <w:r w:rsidR="005302F9">
        <w:rPr>
          <w:rFonts w:eastAsia="나눔명조" w:hint="eastAsia"/>
          <w:sz w:val="20"/>
          <w:szCs w:val="22"/>
        </w:rPr>
        <w:instrText xml:space="preserve"> 2020)","noteIndex":0},"citationItems":[{"id":1441,"uris":["http://zotero.org/users/5210800/items/J8N4EEUP"],"uri":["http://zotero.org/users/5210800/items/J8N4EEUP"],"itemData":{"id":1441,"type":"article-journal","container-title":"</w:instrText>
      </w:r>
      <w:r w:rsidR="005302F9">
        <w:rPr>
          <w:rFonts w:eastAsia="나눔명조" w:hint="eastAsia"/>
          <w:sz w:val="20"/>
          <w:szCs w:val="22"/>
        </w:rPr>
        <w:instrText>한국인사행정학회보</w:instrText>
      </w:r>
      <w:r w:rsidR="005302F9">
        <w:rPr>
          <w:rFonts w:eastAsia="나눔명조" w:hint="eastAsia"/>
          <w:sz w:val="20"/>
          <w:szCs w:val="22"/>
        </w:rPr>
        <w:instrText>","issue":"4","note":"Citation Key: kim:yoon:2019","page":"53</w:instrText>
      </w:r>
      <w:r w:rsidR="005302F9">
        <w:rPr>
          <w:rFonts w:eastAsia="나눔명조" w:hint="eastAsia"/>
          <w:sz w:val="20"/>
          <w:szCs w:val="22"/>
        </w:rPr>
        <w:instrText>–</w:instrText>
      </w:r>
      <w:r w:rsidR="005302F9">
        <w:rPr>
          <w:rFonts w:eastAsia="나눔명조" w:hint="eastAsia"/>
          <w:sz w:val="20"/>
          <w:szCs w:val="22"/>
        </w:rPr>
        <w:instrText>74","title":"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공공봉사동기를</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영향분석</w:instrText>
      </w:r>
      <w:r w:rsidR="005302F9">
        <w:rPr>
          <w:rFonts w:eastAsia="나눔명조" w:hint="eastAsia"/>
          <w:sz w:val="20"/>
          <w:szCs w:val="22"/>
        </w:rPr>
        <w:instrText xml:space="preserve">: </w:instrText>
      </w:r>
      <w:r w:rsidR="005302F9">
        <w:rPr>
          <w:rFonts w:eastAsia="나눔명조" w:hint="eastAsia"/>
          <w:sz w:val="20"/>
          <w:szCs w:val="22"/>
        </w:rPr>
        <w:instrText>지방자치단체</w:instrText>
      </w:r>
      <w:r w:rsidR="005302F9">
        <w:rPr>
          <w:rFonts w:eastAsia="나눔명조" w:hint="eastAsia"/>
          <w:sz w:val="20"/>
          <w:szCs w:val="22"/>
        </w:rPr>
        <w:instrText xml:space="preserve"> </w:instrText>
      </w:r>
      <w:r w:rsidR="005302F9">
        <w:rPr>
          <w:rFonts w:eastAsia="나눔명조" w:hint="eastAsia"/>
          <w:sz w:val="20"/>
          <w:szCs w:val="22"/>
        </w:rPr>
        <w:instrText>공무원을</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","volume":"18","author":[{"family":"</w:instrText>
      </w:r>
      <w:r w:rsidR="005302F9">
        <w:rPr>
          <w:rFonts w:eastAsia="나눔명조" w:hint="eastAsia"/>
          <w:sz w:val="20"/>
          <w:szCs w:val="22"/>
        </w:rPr>
        <w:instrText>김지수</w:instrText>
      </w:r>
      <w:r w:rsidR="005302F9">
        <w:rPr>
          <w:rFonts w:eastAsia="나눔명조" w:hint="eastAsia"/>
          <w:sz w:val="20"/>
          <w:szCs w:val="22"/>
        </w:rPr>
        <w:instrText>","given":""},{"family":"</w:instrText>
      </w:r>
      <w:r w:rsidR="005302F9">
        <w:rPr>
          <w:rFonts w:eastAsia="나눔명조" w:hint="eastAsia"/>
          <w:sz w:val="20"/>
          <w:szCs w:val="22"/>
        </w:rPr>
        <w:instrText>윤수재</w:instrText>
      </w:r>
      <w:r w:rsidR="005302F9">
        <w:rPr>
          <w:rFonts w:eastAsia="나눔명조" w:hint="eastAsia"/>
          <w:sz w:val="20"/>
          <w:szCs w:val="22"/>
        </w:rPr>
        <w:instrText>","given":""}],"issued":{"date-parts":[["2019"]]}}},{"id":1423,"uris":["http://zotero.org/users/5210800/items/ACEI9L5A"],"uri":["http://zotero.org/users/5210800/items/ACEI9L5A"],"itemData":{"id":1423,"type":"article-journal","container-title":"</w:instrText>
      </w:r>
      <w:r w:rsidR="005302F9">
        <w:rPr>
          <w:rFonts w:eastAsia="나눔명조" w:hint="eastAsia"/>
          <w:sz w:val="20"/>
          <w:szCs w:val="22"/>
        </w:rPr>
        <w:instrText>한국조직학회보</w:instrText>
      </w:r>
      <w:r w:rsidR="005302F9">
        <w:rPr>
          <w:rFonts w:eastAsia="나눔명조" w:hint="eastAsia"/>
          <w:sz w:val="20"/>
          <w:szCs w:val="22"/>
        </w:rPr>
        <w:instrText>","DOI":"10.21484/KROS.2020.17.1.63","issue":"1","language":"ko","note":"Citation Key: jeong:kim:2020","page":"63</w:instrText>
      </w:r>
      <w:r w:rsidR="005302F9">
        <w:rPr>
          <w:rFonts w:eastAsia="나눔명조" w:hint="eastAsia"/>
          <w:sz w:val="20"/>
          <w:szCs w:val="22"/>
        </w:rPr>
        <w:instrText>–</w:instrText>
      </w:r>
      <w:r w:rsidR="005302F9">
        <w:rPr>
          <w:rFonts w:eastAsia="나눔명조" w:hint="eastAsia"/>
          <w:sz w:val="20"/>
          <w:szCs w:val="22"/>
        </w:rPr>
        <w:instrText>86","title":"</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분배의</w:instrText>
      </w:r>
      <w:r w:rsidR="005302F9">
        <w:rPr>
          <w:rFonts w:eastAsia="나눔명조" w:hint="eastAsia"/>
          <w:sz w:val="20"/>
          <w:szCs w:val="22"/>
        </w:rPr>
        <w:instrText xml:space="preserve"> </w:instrText>
      </w:r>
      <w:r w:rsidR="005302F9">
        <w:rPr>
          <w:rFonts w:eastAsia="나눔명조" w:hint="eastAsia"/>
          <w:sz w:val="20"/>
          <w:szCs w:val="22"/>
        </w:rPr>
        <w:instrText>공정성을</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중앙</w:instrText>
      </w:r>
      <w:r w:rsidR="005302F9">
        <w:rPr>
          <w:rFonts w:eastAsia="나눔명조" w:hint="eastAsia"/>
          <w:sz w:val="20"/>
          <w:szCs w:val="22"/>
        </w:rPr>
        <w:instrText>-</w:instrText>
      </w:r>
      <w:r w:rsidR="005302F9">
        <w:rPr>
          <w:rFonts w:eastAsia="나눔명조" w:hint="eastAsia"/>
          <w:sz w:val="20"/>
          <w:szCs w:val="22"/>
        </w:rPr>
        <w:instrText>지방</w:instrText>
      </w:r>
      <w:r w:rsidR="005302F9">
        <w:rPr>
          <w:rFonts w:eastAsia="나눔명조" w:hint="eastAsia"/>
          <w:sz w:val="20"/>
          <w:szCs w:val="22"/>
        </w:rPr>
        <w:instrText xml:space="preserve"> </w:instrText>
      </w:r>
      <w:r w:rsidR="005302F9">
        <w:rPr>
          <w:rFonts w:eastAsia="나눔명조" w:hint="eastAsia"/>
          <w:sz w:val="20"/>
          <w:szCs w:val="22"/>
        </w:rPr>
        <w:instrText>공무원</w:instrText>
      </w:r>
      <w:r w:rsidR="005302F9">
        <w:rPr>
          <w:rFonts w:eastAsia="나눔명조" w:hint="eastAsia"/>
          <w:sz w:val="20"/>
          <w:szCs w:val="22"/>
        </w:rPr>
        <w:instrText xml:space="preserve"> </w:instrText>
      </w:r>
      <w:r w:rsidR="005302F9">
        <w:rPr>
          <w:rFonts w:eastAsia="나눔명조" w:hint="eastAsia"/>
          <w:sz w:val="20"/>
          <w:szCs w:val="22"/>
        </w:rPr>
        <w:instrText>간</w:instrText>
      </w:r>
      <w:r w:rsidR="005302F9">
        <w:rPr>
          <w:rFonts w:eastAsia="나눔명조" w:hint="eastAsia"/>
          <w:sz w:val="20"/>
          <w:szCs w:val="22"/>
        </w:rPr>
        <w:instrText xml:space="preserve"> </w:instrText>
      </w:r>
      <w:r w:rsidR="005302F9">
        <w:rPr>
          <w:rFonts w:eastAsia="나눔명조" w:hint="eastAsia"/>
          <w:sz w:val="20"/>
          <w:szCs w:val="22"/>
        </w:rPr>
        <w:instrText>비교를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분배의</w:instrText>
      </w:r>
      <w:r w:rsidR="005302F9">
        <w:rPr>
          <w:rFonts w:eastAsia="나눔명조" w:hint="eastAsia"/>
          <w:sz w:val="20"/>
          <w:szCs w:val="22"/>
        </w:rPr>
        <w:instrText xml:space="preserve"> </w:instrText>
      </w:r>
      <w:r w:rsidR="005302F9">
        <w:rPr>
          <w:rFonts w:eastAsia="나눔명조" w:hint="eastAsia"/>
          <w:sz w:val="20"/>
          <w:szCs w:val="22"/>
        </w:rPr>
        <w:instrText>공정성을</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","volume":"17","author":[{"family":"</w:instrText>
      </w:r>
      <w:r w:rsidR="005302F9">
        <w:rPr>
          <w:rFonts w:eastAsia="나눔명조" w:hint="eastAsia"/>
          <w:sz w:val="20"/>
          <w:szCs w:val="22"/>
        </w:rPr>
        <w:instrText>정지용</w:instrText>
      </w:r>
      <w:r w:rsidR="005302F9">
        <w:rPr>
          <w:rFonts w:eastAsia="나눔명조" w:hint="eastAsia"/>
          <w:sz w:val="20"/>
          <w:szCs w:val="22"/>
        </w:rPr>
        <w:instrText>","given":""},{"family":"</w:instrText>
      </w:r>
      <w:r w:rsidR="005302F9">
        <w:rPr>
          <w:rFonts w:eastAsia="나눔명조" w:hint="eastAsia"/>
          <w:sz w:val="20"/>
          <w:szCs w:val="22"/>
        </w:rPr>
        <w:instrText>김지수</w:instrText>
      </w:r>
      <w:r w:rsidR="005302F9">
        <w:rPr>
          <w:rFonts w:eastAsia="나눔명조" w:hint="eastAsia"/>
          <w:sz w:val="20"/>
          <w:szCs w:val="22"/>
        </w:rPr>
        <w:instrText xml:space="preserve">","given":""}],"issued":{"date-parts":[["2020",4]]}}}],"schema":"https://github.com/citation-style-language/schema/raw/master/csl-citation.json"} </w:instrText>
      </w:r>
      <w:r w:rsidR="00271B69">
        <w:rPr>
          <w:rFonts w:eastAsia="나눔명조"/>
          <w:sz w:val="20"/>
          <w:szCs w:val="22"/>
        </w:rPr>
        <w:fldChar w:fldCharType="separate"/>
      </w:r>
      <w:r w:rsidR="00271B69" w:rsidRPr="005B5D8D">
        <w:rPr>
          <w:rFonts w:eastAsia="나눔명조"/>
          <w:sz w:val="20"/>
          <w:szCs w:val="22"/>
          <w:rPrChange w:id="720" w:author="Park, Sanghoon" w:date="2021-10-01T01:27:00Z">
            <w:rPr>
              <w:sz w:val="20"/>
            </w:rPr>
          </w:rPrChange>
        </w:rPr>
        <w:t>(</w:t>
      </w:r>
      <w:r w:rsidR="00271B69" w:rsidRPr="005B5D8D">
        <w:rPr>
          <w:rFonts w:eastAsia="나눔명조" w:hint="eastAsia"/>
          <w:sz w:val="20"/>
          <w:szCs w:val="22"/>
          <w:rPrChange w:id="721" w:author="Park, Sanghoon" w:date="2021-10-01T01:27:00Z">
            <w:rPr>
              <w:rFonts w:hint="eastAsia"/>
              <w:sz w:val="20"/>
            </w:rPr>
          </w:rPrChange>
        </w:rPr>
        <w:t>김지수</w:t>
      </w:r>
      <w:r w:rsidR="00271B69" w:rsidRPr="005B5D8D">
        <w:rPr>
          <w:rFonts w:eastAsia="나눔명조"/>
          <w:sz w:val="20"/>
          <w:szCs w:val="22"/>
          <w:rPrChange w:id="722" w:author="Park, Sanghoon" w:date="2021-10-01T01:27:00Z">
            <w:rPr>
              <w:sz w:val="20"/>
            </w:rPr>
          </w:rPrChange>
        </w:rPr>
        <w:t xml:space="preserve"> and </w:t>
      </w:r>
      <w:r w:rsidR="00271B69" w:rsidRPr="005B5D8D">
        <w:rPr>
          <w:rFonts w:eastAsia="나눔명조" w:hint="eastAsia"/>
          <w:sz w:val="20"/>
          <w:szCs w:val="22"/>
          <w:rPrChange w:id="723" w:author="Park, Sanghoon" w:date="2021-10-01T01:27:00Z">
            <w:rPr>
              <w:rFonts w:hint="eastAsia"/>
              <w:sz w:val="20"/>
            </w:rPr>
          </w:rPrChange>
        </w:rPr>
        <w:t>윤수재</w:t>
      </w:r>
      <w:r w:rsidR="00271B69" w:rsidRPr="005B5D8D">
        <w:rPr>
          <w:rFonts w:eastAsia="나눔명조"/>
          <w:sz w:val="20"/>
          <w:szCs w:val="22"/>
          <w:rPrChange w:id="724" w:author="Park, Sanghoon" w:date="2021-10-01T01:27:00Z">
            <w:rPr>
              <w:sz w:val="20"/>
            </w:rPr>
          </w:rPrChange>
        </w:rPr>
        <w:t xml:space="preserve"> 2019; </w:t>
      </w:r>
      <w:r w:rsidR="00271B69" w:rsidRPr="005B5D8D">
        <w:rPr>
          <w:rFonts w:eastAsia="나눔명조" w:hint="eastAsia"/>
          <w:sz w:val="20"/>
          <w:szCs w:val="22"/>
          <w:rPrChange w:id="725" w:author="Park, Sanghoon" w:date="2021-10-01T01:27:00Z">
            <w:rPr>
              <w:rFonts w:hint="eastAsia"/>
              <w:sz w:val="20"/>
            </w:rPr>
          </w:rPrChange>
        </w:rPr>
        <w:t>정지용</w:t>
      </w:r>
      <w:r w:rsidR="00271B69" w:rsidRPr="005B5D8D">
        <w:rPr>
          <w:rFonts w:eastAsia="나눔명조"/>
          <w:sz w:val="20"/>
          <w:szCs w:val="22"/>
          <w:rPrChange w:id="726" w:author="Park, Sanghoon" w:date="2021-10-01T01:27:00Z">
            <w:rPr>
              <w:sz w:val="20"/>
            </w:rPr>
          </w:rPrChange>
        </w:rPr>
        <w:t xml:space="preserve"> and </w:t>
      </w:r>
      <w:r w:rsidR="00271B69" w:rsidRPr="005B5D8D">
        <w:rPr>
          <w:rFonts w:eastAsia="나눔명조" w:hint="eastAsia"/>
          <w:sz w:val="20"/>
          <w:szCs w:val="22"/>
          <w:rPrChange w:id="727" w:author="Park, Sanghoon" w:date="2021-10-01T01:27:00Z">
            <w:rPr>
              <w:rFonts w:hint="eastAsia"/>
              <w:sz w:val="20"/>
            </w:rPr>
          </w:rPrChange>
        </w:rPr>
        <w:t>김지수</w:t>
      </w:r>
      <w:r w:rsidR="00271B69" w:rsidRPr="005B5D8D">
        <w:rPr>
          <w:rFonts w:eastAsia="나눔명조"/>
          <w:sz w:val="20"/>
          <w:szCs w:val="22"/>
          <w:rPrChange w:id="728" w:author="Park, Sanghoon" w:date="2021-10-01T01:27:00Z">
            <w:rPr>
              <w:sz w:val="20"/>
            </w:rPr>
          </w:rPrChange>
        </w:rPr>
        <w:t xml:space="preserve"> 2020)</w:t>
      </w:r>
      <w:r w:rsidR="00271B69">
        <w:rPr>
          <w:rFonts w:eastAsia="나눔명조"/>
          <w:sz w:val="20"/>
          <w:szCs w:val="22"/>
        </w:rPr>
        <w:fldChar w:fldCharType="end"/>
      </w:r>
      <w:del w:id="729" w:author="Park, Sanghoon" w:date="2021-10-01T01:24:00Z">
        <w:r w:rsidR="00EC431E" w:rsidDel="00271B69">
          <w:rPr>
            <w:rFonts w:eastAsia="나눔명조" w:hint="eastAsia"/>
            <w:sz w:val="20"/>
            <w:szCs w:val="22"/>
          </w:rPr>
          <w:delText>(</w:delText>
        </w:r>
        <w:r w:rsidR="00EC431E" w:rsidDel="00271B69">
          <w:rPr>
            <w:rFonts w:eastAsia="나눔명조" w:hint="eastAsia"/>
            <w:sz w:val="20"/>
            <w:szCs w:val="22"/>
          </w:rPr>
          <w:delText>김지수</w:delText>
        </w:r>
        <w:r w:rsidR="00EC431E" w:rsidDel="00271B69">
          <w:rPr>
            <w:rFonts w:eastAsia="나눔명조" w:hint="eastAsia"/>
            <w:sz w:val="20"/>
            <w:szCs w:val="22"/>
          </w:rPr>
          <w:delText xml:space="preserve"> </w:delText>
        </w:r>
        <w:r w:rsidR="00EC431E" w:rsidDel="00271B69">
          <w:rPr>
            <w:rFonts w:eastAsia="나눔명조" w:hint="eastAsia"/>
            <w:sz w:val="20"/>
            <w:szCs w:val="22"/>
          </w:rPr>
          <w:delText>외</w:delText>
        </w:r>
        <w:r w:rsidR="00EC431E" w:rsidDel="00271B69">
          <w:rPr>
            <w:rFonts w:eastAsia="나눔명조"/>
            <w:sz w:val="20"/>
            <w:szCs w:val="22"/>
          </w:rPr>
          <w:delText xml:space="preserve">2019; </w:delText>
        </w:r>
        <w:r w:rsidR="00EC431E" w:rsidDel="00271B69">
          <w:rPr>
            <w:rFonts w:eastAsia="나눔명조" w:hint="eastAsia"/>
            <w:sz w:val="20"/>
            <w:szCs w:val="22"/>
          </w:rPr>
          <w:delText>정지용</w:delText>
        </w:r>
        <w:r w:rsidR="00EC431E" w:rsidDel="00271B69">
          <w:rPr>
            <w:rFonts w:eastAsia="나눔명조" w:hint="eastAsia"/>
            <w:sz w:val="20"/>
            <w:szCs w:val="22"/>
          </w:rPr>
          <w:delText xml:space="preserve"> </w:delText>
        </w:r>
        <w:r w:rsidR="00EC431E" w:rsidDel="00271B69">
          <w:rPr>
            <w:rFonts w:eastAsia="나눔명조" w:hint="eastAsia"/>
            <w:sz w:val="20"/>
            <w:szCs w:val="22"/>
          </w:rPr>
          <w:delText>외</w:delText>
        </w:r>
        <w:r w:rsidR="00EC431E" w:rsidDel="00271B69">
          <w:rPr>
            <w:rFonts w:eastAsia="나눔명조"/>
            <w:sz w:val="20"/>
            <w:szCs w:val="22"/>
          </w:rPr>
          <w:delText>2020)</w:delText>
        </w:r>
      </w:del>
      <w:r w:rsidR="00EC431E">
        <w:rPr>
          <w:rFonts w:eastAsia="나눔명조" w:hint="eastAsia"/>
          <w:sz w:val="20"/>
          <w:szCs w:val="22"/>
        </w:rPr>
        <w:t>이나</w:t>
      </w:r>
      <w:r w:rsidR="00EC431E">
        <w:rPr>
          <w:rFonts w:eastAsia="나눔명조" w:hint="eastAsia"/>
          <w:sz w:val="20"/>
          <w:szCs w:val="22"/>
        </w:rPr>
        <w:t xml:space="preserve"> </w:t>
      </w:r>
      <w:r w:rsidR="00EC431E">
        <w:rPr>
          <w:rFonts w:eastAsia="나눔명조" w:hint="eastAsia"/>
          <w:sz w:val="20"/>
          <w:szCs w:val="22"/>
        </w:rPr>
        <w:t>조직구성원의</w:t>
      </w:r>
      <w:r w:rsidR="00EC431E">
        <w:rPr>
          <w:rFonts w:eastAsia="나눔명조" w:hint="eastAsia"/>
          <w:sz w:val="20"/>
          <w:szCs w:val="22"/>
        </w:rPr>
        <w:t xml:space="preserve"> </w:t>
      </w:r>
      <w:r w:rsidR="00EC431E">
        <w:rPr>
          <w:rFonts w:eastAsia="나눔명조" w:hint="eastAsia"/>
          <w:sz w:val="20"/>
          <w:szCs w:val="22"/>
        </w:rPr>
        <w:t>자기효능감</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학습지향성</w:t>
      </w:r>
      <w:r w:rsidR="00EC431E">
        <w:rPr>
          <w:rFonts w:eastAsia="나눔명조"/>
          <w:sz w:val="20"/>
          <w:szCs w:val="22"/>
        </w:rPr>
        <w:t xml:space="preserve"> </w:t>
      </w:r>
      <w:r w:rsidR="00EC431E">
        <w:rPr>
          <w:rFonts w:eastAsia="나눔명조" w:hint="eastAsia"/>
          <w:sz w:val="20"/>
          <w:szCs w:val="22"/>
        </w:rPr>
        <w:t>지수</w:t>
      </w:r>
      <w:r w:rsidR="00EC431E">
        <w:rPr>
          <w:rFonts w:eastAsia="나눔명조" w:hint="eastAsia"/>
          <w:sz w:val="20"/>
          <w:szCs w:val="22"/>
        </w:rPr>
        <w:t xml:space="preserve"> </w:t>
      </w:r>
      <w:r w:rsidR="00EC431E">
        <w:rPr>
          <w:rFonts w:eastAsia="나눔명조" w:hint="eastAsia"/>
          <w:sz w:val="20"/>
          <w:szCs w:val="22"/>
        </w:rPr>
        <w:t>증대</w:t>
      </w:r>
      <w:r w:rsidR="005B5D8D">
        <w:rPr>
          <w:rFonts w:eastAsia="나눔명조"/>
          <w:sz w:val="20"/>
          <w:szCs w:val="22"/>
        </w:rPr>
        <w:fldChar w:fldCharType="begin"/>
      </w:r>
      <w:r w:rsidR="005302F9">
        <w:rPr>
          <w:rFonts w:eastAsia="나눔명조" w:hint="eastAsia"/>
          <w:sz w:val="20"/>
          <w:szCs w:val="22"/>
        </w:rPr>
        <w:instrText xml:space="preserve"> ADDIN ZOTERO_ITEM CSL_CITATION {"citationID":"JDJatVNm","properties":{"formattedCitation":"(\\uc0\\u44608{}\\uc0\\u51116{}\\uc0\\u54805{} et al. 2020)","plainCitation":"(</w:instrText>
      </w:r>
      <w:r w:rsidR="005302F9">
        <w:rPr>
          <w:rFonts w:eastAsia="나눔명조" w:hint="eastAsia"/>
          <w:sz w:val="20"/>
          <w:szCs w:val="22"/>
        </w:rPr>
        <w:instrText>김재형</w:instrText>
      </w:r>
      <w:r w:rsidR="005302F9">
        <w:rPr>
          <w:rFonts w:eastAsia="나눔명조" w:hint="eastAsia"/>
          <w:sz w:val="20"/>
          <w:szCs w:val="22"/>
        </w:rPr>
        <w:instrText xml:space="preserve"> et al. 2020)","noteIndex":0},"citationItems":[{"id":1439,"uris":["http://zotero.org/users/5210800/items/7JZMTNPA"],"uri":["http://zotero.org/users/5210800/items/7JZMTNPA"],"itemData":{"id":1439,"type":"article-journal","container-title":"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","issue":"3","note":"Citation Key: kimetal:2020","page":"161</w:instrText>
      </w:r>
      <w:r w:rsidR="005302F9">
        <w:rPr>
          <w:rFonts w:eastAsia="나눔명조" w:hint="eastAsia"/>
          <w:sz w:val="20"/>
          <w:szCs w:val="22"/>
        </w:rPr>
        <w:instrText>–</w:instrText>
      </w:r>
      <w:r w:rsidR="005302F9">
        <w:rPr>
          <w:rFonts w:eastAsia="나눔명조" w:hint="eastAsia"/>
          <w:sz w:val="20"/>
          <w:szCs w:val="22"/>
        </w:rPr>
        <w:instrText>195","title":"</w:instrText>
      </w:r>
      <w:r w:rsidR="005302F9">
        <w:rPr>
          <w:rFonts w:eastAsia="나눔명조" w:hint="eastAsia"/>
          <w:sz w:val="20"/>
          <w:szCs w:val="22"/>
        </w:rPr>
        <w:instrText>공직</w:instrText>
      </w:r>
      <w:r w:rsidR="005302F9">
        <w:rPr>
          <w:rFonts w:eastAsia="나눔명조" w:hint="eastAsia"/>
          <w:sz w:val="20"/>
          <w:szCs w:val="22"/>
        </w:rPr>
        <w:instrText xml:space="preserve"> </w:instrText>
      </w:r>
      <w:r w:rsidR="005302F9">
        <w:rPr>
          <w:rFonts w:eastAsia="나눔명조" w:hint="eastAsia"/>
          <w:sz w:val="20"/>
          <w:szCs w:val="22"/>
        </w:rPr>
        <w:instrText>내</w:instrText>
      </w:r>
      <w:r w:rsidR="005302F9">
        <w:rPr>
          <w:rFonts w:eastAsia="나눔명조" w:hint="eastAsia"/>
          <w:sz w:val="20"/>
          <w:szCs w:val="22"/>
        </w:rPr>
        <w:instrText xml:space="preserve"> </w:instrText>
      </w:r>
      <w:r w:rsidR="005302F9">
        <w:rPr>
          <w:rFonts w:eastAsia="나눔명조" w:hint="eastAsia"/>
          <w:sz w:val="20"/>
          <w:szCs w:val="22"/>
        </w:rPr>
        <w:instrText>변혁적리더십과</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적극행정과의</w:instrText>
      </w:r>
      <w:r w:rsidR="005302F9">
        <w:rPr>
          <w:rFonts w:eastAsia="나눔명조" w:hint="eastAsia"/>
          <w:sz w:val="20"/>
          <w:szCs w:val="22"/>
        </w:rPr>
        <w:instrText xml:space="preserve"> </w:instrText>
      </w:r>
      <w:r w:rsidR="005302F9">
        <w:rPr>
          <w:rFonts w:eastAsia="나눔명조" w:hint="eastAsia"/>
          <w:sz w:val="20"/>
          <w:szCs w:val="22"/>
        </w:rPr>
        <w:instrText>관계성</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 xml:space="preserve">: </w:instrText>
      </w:r>
      <w:r w:rsidR="005302F9">
        <w:rPr>
          <w:rFonts w:eastAsia="나눔명조" w:hint="eastAsia"/>
          <w:sz w:val="20"/>
          <w:szCs w:val="22"/>
        </w:rPr>
        <w:instrText>행태적</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 xml:space="preserve"> </w:instrText>
      </w:r>
      <w:r w:rsidR="005302F9">
        <w:rPr>
          <w:rFonts w:eastAsia="나눔명조" w:hint="eastAsia"/>
          <w:sz w:val="20"/>
          <w:szCs w:val="22"/>
        </w:rPr>
        <w:instrText>및</w:instrText>
      </w:r>
      <w:r w:rsidR="005302F9">
        <w:rPr>
          <w:rFonts w:eastAsia="나눔명조" w:hint="eastAsia"/>
          <w:sz w:val="20"/>
          <w:szCs w:val="22"/>
        </w:rPr>
        <w:instrText xml:space="preserve"> </w:instrText>
      </w:r>
      <w:r w:rsidR="005302F9">
        <w:rPr>
          <w:rFonts w:eastAsia="나눔명조" w:hint="eastAsia"/>
          <w:sz w:val="20"/>
          <w:szCs w:val="22"/>
        </w:rPr>
        <w:instrText>채용제도와</w:instrText>
      </w:r>
      <w:r w:rsidR="005302F9">
        <w:rPr>
          <w:rFonts w:eastAsia="나눔명조" w:hint="eastAsia"/>
          <w:sz w:val="20"/>
          <w:szCs w:val="22"/>
        </w:rPr>
        <w:instrText xml:space="preserve"> </w:instrText>
      </w:r>
      <w:r w:rsidR="005302F9">
        <w:rPr>
          <w:rFonts w:eastAsia="나눔명조" w:hint="eastAsia"/>
          <w:sz w:val="20"/>
          <w:szCs w:val="22"/>
        </w:rPr>
        <w:instrText>직급의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","volume":"31","author":[{"family":"</w:instrText>
      </w:r>
      <w:r w:rsidR="005302F9">
        <w:rPr>
          <w:rFonts w:eastAsia="나눔명조" w:hint="eastAsia"/>
          <w:sz w:val="20"/>
          <w:szCs w:val="22"/>
        </w:rPr>
        <w:instrText>김재형</w:instrText>
      </w:r>
      <w:r w:rsidR="005302F9">
        <w:rPr>
          <w:rFonts w:eastAsia="나눔명조" w:hint="eastAsia"/>
          <w:sz w:val="20"/>
          <w:szCs w:val="22"/>
        </w:rPr>
        <w:instrText>","given":""},{"family":"</w:instrText>
      </w:r>
      <w:r w:rsidR="005302F9">
        <w:rPr>
          <w:rFonts w:eastAsia="나눔명조" w:hint="eastAsia"/>
          <w:sz w:val="20"/>
          <w:szCs w:val="22"/>
        </w:rPr>
        <w:instrText>김성엽</w:instrText>
      </w:r>
      <w:r w:rsidR="005302F9">
        <w:rPr>
          <w:rFonts w:eastAsia="나눔명조" w:hint="eastAsia"/>
          <w:sz w:val="20"/>
          <w:szCs w:val="22"/>
        </w:rPr>
        <w:instrText>","given":""},{"family":"</w:instrText>
      </w:r>
      <w:r w:rsidR="005302F9">
        <w:rPr>
          <w:rFonts w:eastAsia="나눔명조" w:hint="eastAsia"/>
          <w:sz w:val="20"/>
          <w:szCs w:val="22"/>
        </w:rPr>
        <w:instrText>오수연</w:instrText>
      </w:r>
      <w:r w:rsidR="005302F9">
        <w:rPr>
          <w:rFonts w:eastAsia="나눔명조" w:hint="eastAsia"/>
          <w:sz w:val="20"/>
          <w:szCs w:val="22"/>
        </w:rPr>
        <w:instrText>","given":""},{"family":"</w:instrText>
      </w:r>
      <w:r w:rsidR="005302F9">
        <w:rPr>
          <w:rFonts w:eastAsia="나눔명조" w:hint="eastAsia"/>
          <w:sz w:val="20"/>
          <w:szCs w:val="22"/>
        </w:rPr>
        <w:instrText>박성민</w:instrText>
      </w:r>
      <w:r w:rsidR="005302F9">
        <w:rPr>
          <w:rFonts w:eastAsia="나눔명조" w:hint="eastAsia"/>
          <w:sz w:val="20"/>
          <w:szCs w:val="22"/>
        </w:rPr>
        <w:instrText>","given":""}],"issued":{"date-parts":[["2020",11]]}}}],"schema":"https://gith</w:instrText>
      </w:r>
      <w:r w:rsidR="005302F9">
        <w:rPr>
          <w:rFonts w:eastAsia="나눔명조"/>
          <w:sz w:val="20"/>
          <w:szCs w:val="22"/>
        </w:rPr>
        <w:instrText xml:space="preserve">ub.com/citation-style-language/schema/raw/master/csl-citation.json"} </w:instrText>
      </w:r>
      <w:r w:rsidR="005B5D8D">
        <w:rPr>
          <w:rFonts w:eastAsia="나눔명조"/>
          <w:sz w:val="20"/>
          <w:szCs w:val="22"/>
        </w:rPr>
        <w:fldChar w:fldCharType="separate"/>
      </w:r>
      <w:r w:rsidR="005B5D8D" w:rsidRPr="005B5D8D">
        <w:rPr>
          <w:rFonts w:eastAsia="나눔명조"/>
          <w:sz w:val="20"/>
          <w:szCs w:val="22"/>
          <w:rPrChange w:id="730" w:author="Park, Sanghoon" w:date="2021-10-01T01:28:00Z">
            <w:rPr>
              <w:sz w:val="20"/>
            </w:rPr>
          </w:rPrChange>
        </w:rPr>
        <w:t>(</w:t>
      </w:r>
      <w:r w:rsidR="005B5D8D" w:rsidRPr="005B5D8D">
        <w:rPr>
          <w:rFonts w:eastAsia="나눔명조" w:hint="eastAsia"/>
          <w:sz w:val="20"/>
          <w:szCs w:val="22"/>
          <w:rPrChange w:id="731" w:author="Park, Sanghoon" w:date="2021-10-01T01:28:00Z">
            <w:rPr>
              <w:rFonts w:hint="eastAsia"/>
              <w:sz w:val="20"/>
            </w:rPr>
          </w:rPrChange>
        </w:rPr>
        <w:t>김재형</w:t>
      </w:r>
      <w:r w:rsidR="005B5D8D" w:rsidRPr="005B5D8D">
        <w:rPr>
          <w:rFonts w:eastAsia="나눔명조"/>
          <w:sz w:val="20"/>
          <w:szCs w:val="22"/>
          <w:rPrChange w:id="732" w:author="Park, Sanghoon" w:date="2021-10-01T01:28:00Z">
            <w:rPr>
              <w:sz w:val="20"/>
            </w:rPr>
          </w:rPrChange>
        </w:rPr>
        <w:t xml:space="preserve"> et al. 2020)</w:t>
      </w:r>
      <w:r w:rsidR="005B5D8D">
        <w:rPr>
          <w:rFonts w:eastAsia="나눔명조"/>
          <w:sz w:val="20"/>
          <w:szCs w:val="22"/>
        </w:rPr>
        <w:fldChar w:fldCharType="end"/>
      </w:r>
      <w:del w:id="733" w:author="Park, Sanghoon" w:date="2021-10-01T01:27:00Z">
        <w:r w:rsidR="00EC431E" w:rsidDel="005B5D8D">
          <w:rPr>
            <w:rFonts w:eastAsia="나눔명조" w:hint="eastAsia"/>
            <w:sz w:val="20"/>
            <w:szCs w:val="22"/>
          </w:rPr>
          <w:delText>(</w:delText>
        </w:r>
        <w:r w:rsidR="00EC431E" w:rsidDel="005B5D8D">
          <w:rPr>
            <w:rFonts w:eastAsia="나눔명조" w:hint="eastAsia"/>
            <w:sz w:val="20"/>
            <w:szCs w:val="22"/>
          </w:rPr>
          <w:delText>김재형</w:delText>
        </w:r>
        <w:r w:rsidR="00EC431E" w:rsidDel="005B5D8D">
          <w:rPr>
            <w:rFonts w:eastAsia="나눔명조" w:hint="eastAsia"/>
            <w:sz w:val="20"/>
            <w:szCs w:val="22"/>
          </w:rPr>
          <w:delText xml:space="preserve"> </w:delText>
        </w:r>
        <w:r w:rsidR="00EC431E" w:rsidDel="005B5D8D">
          <w:rPr>
            <w:rFonts w:eastAsia="나눔명조" w:hint="eastAsia"/>
            <w:sz w:val="20"/>
            <w:szCs w:val="22"/>
          </w:rPr>
          <w:delText>외</w:delText>
        </w:r>
        <w:r w:rsidR="00EC431E" w:rsidDel="005B5D8D">
          <w:rPr>
            <w:rFonts w:eastAsia="나눔명조"/>
            <w:sz w:val="20"/>
            <w:szCs w:val="22"/>
          </w:rPr>
          <w:delText>2020)</w:delText>
        </w:r>
      </w:del>
      <w:r w:rsidR="00EC431E">
        <w:rPr>
          <w:rFonts w:eastAsia="나눔명조" w:hint="eastAsia"/>
          <w:sz w:val="20"/>
          <w:szCs w:val="22"/>
        </w:rPr>
        <w:t>에</w:t>
      </w:r>
      <w:r w:rsidR="00EC431E">
        <w:rPr>
          <w:rFonts w:eastAsia="나눔명조" w:hint="eastAsia"/>
          <w:sz w:val="20"/>
          <w:szCs w:val="22"/>
        </w:rPr>
        <w:t xml:space="preserve"> </w:t>
      </w:r>
      <w:r w:rsidR="00EC431E">
        <w:rPr>
          <w:rFonts w:eastAsia="나눔명조" w:hint="eastAsia"/>
          <w:sz w:val="20"/>
          <w:szCs w:val="22"/>
        </w:rPr>
        <w:t>영향을</w:t>
      </w:r>
      <w:r w:rsidR="00EC431E">
        <w:rPr>
          <w:rFonts w:eastAsia="나눔명조" w:hint="eastAsia"/>
          <w:sz w:val="20"/>
          <w:szCs w:val="22"/>
        </w:rPr>
        <w:t xml:space="preserve"> </w:t>
      </w:r>
      <w:r w:rsidR="00EC431E">
        <w:rPr>
          <w:rFonts w:eastAsia="나눔명조" w:hint="eastAsia"/>
          <w:sz w:val="20"/>
          <w:szCs w:val="22"/>
        </w:rPr>
        <w:t>미친다</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또</w:t>
      </w:r>
      <w:r w:rsidR="00EC431E">
        <w:rPr>
          <w:rFonts w:eastAsia="나눔명조" w:hint="eastAsia"/>
          <w:sz w:val="20"/>
          <w:szCs w:val="22"/>
        </w:rPr>
        <w:t xml:space="preserve"> </w:t>
      </w:r>
      <w:r w:rsidR="00EC431E">
        <w:rPr>
          <w:rFonts w:eastAsia="나눔명조" w:hint="eastAsia"/>
          <w:sz w:val="20"/>
          <w:szCs w:val="22"/>
        </w:rPr>
        <w:t>때때로는</w:t>
      </w:r>
      <w:r w:rsidR="00EC431E">
        <w:rPr>
          <w:rFonts w:eastAsia="나눔명조" w:hint="eastAsia"/>
          <w:sz w:val="20"/>
          <w:szCs w:val="22"/>
        </w:rPr>
        <w:t xml:space="preserve"> </w:t>
      </w:r>
      <w:r w:rsidR="00EC431E">
        <w:rPr>
          <w:rFonts w:eastAsia="나눔명조" w:hint="eastAsia"/>
          <w:sz w:val="20"/>
          <w:szCs w:val="22"/>
        </w:rPr>
        <w:t>리더십과</w:t>
      </w:r>
      <w:r w:rsidR="00EC431E">
        <w:rPr>
          <w:rFonts w:eastAsia="나눔명조" w:hint="eastAsia"/>
          <w:sz w:val="20"/>
          <w:szCs w:val="22"/>
        </w:rPr>
        <w:t xml:space="preserve"> </w:t>
      </w:r>
      <w:r w:rsidR="00EC431E">
        <w:rPr>
          <w:rFonts w:eastAsia="나눔명조" w:hint="eastAsia"/>
          <w:sz w:val="20"/>
          <w:szCs w:val="22"/>
        </w:rPr>
        <w:t>공공봉사동기를</w:t>
      </w:r>
      <w:r w:rsidR="00EC431E">
        <w:rPr>
          <w:rFonts w:eastAsia="나눔명조" w:hint="eastAsia"/>
          <w:sz w:val="20"/>
          <w:szCs w:val="22"/>
        </w:rPr>
        <w:t xml:space="preserve"> </w:t>
      </w:r>
      <w:r w:rsidR="00EC431E">
        <w:rPr>
          <w:rFonts w:eastAsia="나눔명조" w:hint="eastAsia"/>
          <w:sz w:val="20"/>
          <w:szCs w:val="22"/>
        </w:rPr>
        <w:t>경쟁적</w:t>
      </w:r>
      <w:r w:rsidR="00EC431E">
        <w:rPr>
          <w:rFonts w:eastAsia="나눔명조" w:hint="eastAsia"/>
          <w:sz w:val="20"/>
          <w:szCs w:val="22"/>
        </w:rPr>
        <w:t xml:space="preserve"> </w:t>
      </w:r>
      <w:r w:rsidR="00EC431E">
        <w:rPr>
          <w:rFonts w:eastAsia="나눔명조" w:hint="eastAsia"/>
          <w:sz w:val="20"/>
          <w:szCs w:val="22"/>
        </w:rPr>
        <w:t>변수로</w:t>
      </w:r>
      <w:r w:rsidR="00EC431E">
        <w:rPr>
          <w:rFonts w:eastAsia="나눔명조" w:hint="eastAsia"/>
          <w:sz w:val="20"/>
          <w:szCs w:val="22"/>
        </w:rPr>
        <w:t xml:space="preserve"> </w:t>
      </w:r>
      <w:r w:rsidR="00EC431E">
        <w:rPr>
          <w:rFonts w:eastAsia="나눔명조" w:hint="eastAsia"/>
          <w:sz w:val="20"/>
          <w:szCs w:val="22"/>
        </w:rPr>
        <w:t>상정하고</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둘</w:t>
      </w:r>
      <w:r w:rsidR="00EC431E">
        <w:rPr>
          <w:rFonts w:eastAsia="나눔명조" w:hint="eastAsia"/>
          <w:sz w:val="20"/>
          <w:szCs w:val="22"/>
        </w:rPr>
        <w:t xml:space="preserve"> </w:t>
      </w:r>
      <w:r w:rsidR="00EC431E">
        <w:rPr>
          <w:rFonts w:eastAsia="나눔명조" w:hint="eastAsia"/>
          <w:sz w:val="20"/>
          <w:szCs w:val="22"/>
        </w:rPr>
        <w:t>중</w:t>
      </w:r>
      <w:r w:rsidR="00EC431E">
        <w:rPr>
          <w:rFonts w:eastAsia="나눔명조" w:hint="eastAsia"/>
          <w:sz w:val="20"/>
          <w:szCs w:val="22"/>
        </w:rPr>
        <w:t xml:space="preserve"> </w:t>
      </w:r>
      <w:r w:rsidR="00EC431E">
        <w:rPr>
          <w:rFonts w:eastAsia="나눔명조" w:hint="eastAsia"/>
          <w:sz w:val="20"/>
          <w:szCs w:val="22"/>
        </w:rPr>
        <w:t>어떤</w:t>
      </w:r>
      <w:r w:rsidR="00EC431E">
        <w:rPr>
          <w:rFonts w:eastAsia="나눔명조" w:hint="eastAsia"/>
          <w:sz w:val="20"/>
          <w:szCs w:val="22"/>
        </w:rPr>
        <w:t xml:space="preserve"> </w:t>
      </w:r>
      <w:r w:rsidR="00EC431E">
        <w:rPr>
          <w:rFonts w:eastAsia="나눔명조" w:hint="eastAsia"/>
          <w:sz w:val="20"/>
          <w:szCs w:val="22"/>
        </w:rPr>
        <w:t>요인이</w:t>
      </w:r>
      <w:r w:rsidR="00EC431E">
        <w:rPr>
          <w:rFonts w:eastAsia="나눔명조" w:hint="eastAsia"/>
          <w:sz w:val="20"/>
          <w:szCs w:val="22"/>
        </w:rPr>
        <w:t xml:space="preserve"> </w:t>
      </w:r>
      <w:r w:rsidR="00EC431E">
        <w:rPr>
          <w:rFonts w:eastAsia="나눔명조" w:hint="eastAsia"/>
          <w:sz w:val="20"/>
          <w:szCs w:val="22"/>
        </w:rPr>
        <w:t>구성원의</w:t>
      </w:r>
      <w:r w:rsidR="00EC431E">
        <w:rPr>
          <w:rFonts w:eastAsia="나눔명조" w:hint="eastAsia"/>
          <w:sz w:val="20"/>
          <w:szCs w:val="22"/>
        </w:rPr>
        <w:t xml:space="preserve"> </w:t>
      </w:r>
      <w:r w:rsidR="00EC431E">
        <w:rPr>
          <w:rFonts w:eastAsia="나눔명조" w:hint="eastAsia"/>
          <w:sz w:val="20"/>
          <w:szCs w:val="22"/>
        </w:rPr>
        <w:t>조직시민행동</w:t>
      </w:r>
      <w:r w:rsidR="00EC431E">
        <w:rPr>
          <w:rFonts w:eastAsia="나눔명조" w:hint="eastAsia"/>
          <w:sz w:val="20"/>
          <w:szCs w:val="22"/>
        </w:rPr>
        <w:t xml:space="preserve"> </w:t>
      </w:r>
      <w:r w:rsidR="00EC431E">
        <w:rPr>
          <w:rFonts w:eastAsia="나눔명조" w:hint="eastAsia"/>
          <w:sz w:val="20"/>
          <w:szCs w:val="22"/>
        </w:rPr>
        <w:t>즉</w:t>
      </w:r>
      <w:r w:rsidR="00EC431E">
        <w:rPr>
          <w:rFonts w:eastAsia="나눔명조" w:hint="eastAsia"/>
          <w:sz w:val="20"/>
          <w:szCs w:val="22"/>
        </w:rPr>
        <w:t>,</w:t>
      </w:r>
      <w:r w:rsidR="00EC431E">
        <w:rPr>
          <w:rFonts w:eastAsia="나눔명조"/>
          <w:sz w:val="20"/>
          <w:szCs w:val="22"/>
        </w:rPr>
        <w:t xml:space="preserve"> </w:t>
      </w:r>
      <w:r w:rsidR="00EC431E">
        <w:rPr>
          <w:rFonts w:eastAsia="나눔명조" w:hint="eastAsia"/>
          <w:sz w:val="20"/>
          <w:szCs w:val="22"/>
        </w:rPr>
        <w:t>자발적</w:t>
      </w:r>
      <w:r w:rsidR="00EC431E">
        <w:rPr>
          <w:rFonts w:eastAsia="나눔명조" w:hint="eastAsia"/>
          <w:sz w:val="20"/>
          <w:szCs w:val="22"/>
        </w:rPr>
        <w:t xml:space="preserve"> </w:t>
      </w:r>
      <w:r w:rsidR="00EC431E">
        <w:rPr>
          <w:rFonts w:eastAsia="나눔명조" w:hint="eastAsia"/>
          <w:sz w:val="20"/>
          <w:szCs w:val="22"/>
        </w:rPr>
        <w:t>행정</w:t>
      </w:r>
      <w:r w:rsidR="00EC431E">
        <w:rPr>
          <w:rFonts w:eastAsia="나눔명조" w:hint="eastAsia"/>
          <w:sz w:val="20"/>
          <w:szCs w:val="22"/>
        </w:rPr>
        <w:t xml:space="preserve"> </w:t>
      </w:r>
      <w:r w:rsidR="00EC431E">
        <w:rPr>
          <w:rFonts w:eastAsia="나눔명조" w:hint="eastAsia"/>
          <w:sz w:val="20"/>
          <w:szCs w:val="22"/>
        </w:rPr>
        <w:t>참여</w:t>
      </w:r>
      <w:r w:rsidR="00EC431E">
        <w:rPr>
          <w:rFonts w:eastAsia="나눔명조" w:hint="eastAsia"/>
          <w:sz w:val="20"/>
          <w:szCs w:val="22"/>
        </w:rPr>
        <w:t xml:space="preserve"> </w:t>
      </w:r>
      <w:r w:rsidR="00EC431E">
        <w:rPr>
          <w:rFonts w:eastAsia="나눔명조" w:hint="eastAsia"/>
          <w:sz w:val="20"/>
          <w:szCs w:val="22"/>
        </w:rPr>
        <w:t>수준을</w:t>
      </w:r>
      <w:r w:rsidR="00EC431E">
        <w:rPr>
          <w:rFonts w:eastAsia="나눔명조" w:hint="eastAsia"/>
          <w:sz w:val="20"/>
          <w:szCs w:val="22"/>
        </w:rPr>
        <w:t xml:space="preserve"> </w:t>
      </w:r>
      <w:r w:rsidR="00EC431E">
        <w:rPr>
          <w:rFonts w:eastAsia="나눔명조" w:hint="eastAsia"/>
          <w:sz w:val="20"/>
          <w:szCs w:val="22"/>
        </w:rPr>
        <w:t>증대시키는</w:t>
      </w:r>
      <w:r w:rsidR="00EC431E">
        <w:rPr>
          <w:rFonts w:eastAsia="나눔명조" w:hint="eastAsia"/>
          <w:sz w:val="20"/>
          <w:szCs w:val="22"/>
        </w:rPr>
        <w:t xml:space="preserve"> </w:t>
      </w:r>
      <w:r w:rsidR="00EC431E">
        <w:rPr>
          <w:rFonts w:eastAsia="나눔명조" w:hint="eastAsia"/>
          <w:sz w:val="20"/>
          <w:szCs w:val="22"/>
        </w:rPr>
        <w:t>독립변수인지</w:t>
      </w:r>
      <w:r w:rsidR="00EC431E">
        <w:rPr>
          <w:rFonts w:eastAsia="나눔명조" w:hint="eastAsia"/>
          <w:sz w:val="20"/>
          <w:szCs w:val="22"/>
        </w:rPr>
        <w:t xml:space="preserve"> </w:t>
      </w:r>
      <w:r w:rsidR="00EC431E">
        <w:rPr>
          <w:rFonts w:eastAsia="나눔명조" w:hint="eastAsia"/>
          <w:sz w:val="20"/>
          <w:szCs w:val="22"/>
        </w:rPr>
        <w:t>측정하기도</w:t>
      </w:r>
      <w:r w:rsidR="00EC431E">
        <w:rPr>
          <w:rFonts w:eastAsia="나눔명조" w:hint="eastAsia"/>
          <w:sz w:val="20"/>
          <w:szCs w:val="22"/>
        </w:rPr>
        <w:t xml:space="preserve"> </w:t>
      </w:r>
      <w:r w:rsidR="00EC431E">
        <w:rPr>
          <w:rFonts w:eastAsia="나눔명조" w:hint="eastAsia"/>
          <w:sz w:val="20"/>
          <w:szCs w:val="22"/>
        </w:rPr>
        <w:t>한다</w:t>
      </w:r>
      <w:r w:rsidR="005B5D8D">
        <w:rPr>
          <w:rFonts w:eastAsia="나눔명조"/>
          <w:sz w:val="20"/>
          <w:szCs w:val="22"/>
        </w:rPr>
        <w:fldChar w:fldCharType="begin"/>
      </w:r>
      <w:r w:rsidR="005302F9">
        <w:rPr>
          <w:rFonts w:eastAsia="나눔명조" w:hint="eastAsia"/>
          <w:sz w:val="20"/>
          <w:szCs w:val="22"/>
        </w:rPr>
        <w:instrText xml:space="preserve"> ADDIN ZOTERO_ITEM CSL_CITATION {"citationID":"s5Z12I6p","properties":{"formattedCitation":"(\\uc0\\u47448{}\\uc0\\u51333{}\\uc0\\u50857{} and \\uc0\\u51060{}\\uc0\\u52285{}\\uc0\\u50896{} 2016)","plainCitation":"(</w:instrText>
      </w:r>
      <w:r w:rsidR="005302F9">
        <w:rPr>
          <w:rFonts w:eastAsia="나눔명조" w:hint="eastAsia"/>
          <w:sz w:val="20"/>
          <w:szCs w:val="22"/>
        </w:rPr>
        <w:instrText>류종용</w:instrText>
      </w:r>
      <w:r w:rsidR="005302F9">
        <w:rPr>
          <w:rFonts w:eastAsia="나눔명조" w:hint="eastAsia"/>
          <w:sz w:val="20"/>
          <w:szCs w:val="22"/>
        </w:rPr>
        <w:instrText xml:space="preserve"> and </w:instrText>
      </w:r>
      <w:r w:rsidR="005302F9">
        <w:rPr>
          <w:rFonts w:eastAsia="나눔명조" w:hint="eastAsia"/>
          <w:sz w:val="20"/>
          <w:szCs w:val="22"/>
        </w:rPr>
        <w:instrText>이창원</w:instrText>
      </w:r>
      <w:r w:rsidR="005302F9">
        <w:rPr>
          <w:rFonts w:eastAsia="나눔명조" w:hint="eastAsia"/>
          <w:sz w:val="20"/>
          <w:szCs w:val="22"/>
        </w:rPr>
        <w:instrText xml:space="preserve"> 2016)","noteIndex":0},"citationItems":[{"id":1447,"uris":["http://zotero.org/users/5210800/items/CIY6REW2"],"uri":["http://zotero.org/users/5210800/items/CIY6REW2"],"itemData":{"id":1447,"type":"article-journal","container-title":"</w:instrText>
      </w:r>
      <w:r w:rsidR="005302F9">
        <w:rPr>
          <w:rFonts w:eastAsia="나눔명조" w:hint="eastAsia"/>
          <w:sz w:val="20"/>
          <w:szCs w:val="22"/>
        </w:rPr>
        <w:instrText>정책분석평가학회보</w:instrText>
      </w:r>
      <w:r w:rsidR="005302F9">
        <w:rPr>
          <w:rFonts w:eastAsia="나눔명조" w:hint="eastAsia"/>
          <w:sz w:val="20"/>
          <w:szCs w:val="22"/>
        </w:rPr>
        <w:instrText>","issue":"3","note":"Citation Key: ryu:2016","page":"137</w:instrText>
      </w:r>
      <w:r w:rsidR="005302F9">
        <w:rPr>
          <w:rFonts w:eastAsia="나눔명조" w:hint="eastAsia"/>
          <w:sz w:val="20"/>
          <w:szCs w:val="22"/>
        </w:rPr>
        <w:instrText>–</w:instrText>
      </w:r>
      <w:r w:rsidR="005302F9">
        <w:rPr>
          <w:rFonts w:eastAsia="나눔명조" w:hint="eastAsia"/>
          <w:sz w:val="20"/>
          <w:szCs w:val="22"/>
        </w:rPr>
        <w:instrText>161","title":"</w:instrText>
      </w:r>
      <w:r w:rsidR="005302F9">
        <w:rPr>
          <w:rFonts w:eastAsia="나눔명조" w:hint="eastAsia"/>
          <w:sz w:val="20"/>
          <w:szCs w:val="22"/>
        </w:rPr>
        <w:instrText>우리나라</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변혁적리더십</w:instrText>
      </w:r>
      <w:r w:rsidR="005302F9">
        <w:rPr>
          <w:rFonts w:eastAsia="나눔명조" w:hint="eastAsia"/>
          <w:sz w:val="20"/>
          <w:szCs w:val="22"/>
        </w:rPr>
        <w:instrText xml:space="preserve">, </w:instrText>
      </w:r>
      <w:r w:rsidR="005302F9">
        <w:rPr>
          <w:rFonts w:eastAsia="나눔명조" w:hint="eastAsia"/>
          <w:sz w:val="20"/>
          <w:szCs w:val="22"/>
        </w:rPr>
        <w:instrText>거래적리더십과</w:instrText>
      </w:r>
      <w:r w:rsidR="005302F9">
        <w:rPr>
          <w:rFonts w:eastAsia="나눔명조" w:hint="eastAsia"/>
          <w:sz w:val="20"/>
          <w:szCs w:val="22"/>
        </w:rPr>
        <w:instrText xml:space="preserve"> </w:instrText>
      </w:r>
      <w:r w:rsidR="005302F9">
        <w:rPr>
          <w:rFonts w:eastAsia="나눔명조" w:hint="eastAsia"/>
          <w:sz w:val="20"/>
          <w:szCs w:val="22"/>
        </w:rPr>
        <w:instrText>공공봉사동기가</w:instrText>
      </w:r>
      <w:r w:rsidR="005302F9">
        <w:rPr>
          <w:rFonts w:eastAsia="나눔명조" w:hint="eastAsia"/>
          <w:sz w:val="20"/>
          <w:szCs w:val="22"/>
        </w:rPr>
        <w:instrText xml:space="preserve"> </w:instrText>
      </w:r>
      <w:r w:rsidR="005302F9">
        <w:rPr>
          <w:rFonts w:eastAsia="나눔명조" w:hint="eastAsia"/>
          <w:sz w:val="20"/>
          <w:szCs w:val="22"/>
        </w:rPr>
        <w:instrText>하급공무원의</w:instrText>
      </w:r>
      <w:r w:rsidR="005302F9">
        <w:rPr>
          <w:rFonts w:eastAsia="나눔명조" w:hint="eastAsia"/>
          <w:sz w:val="20"/>
          <w:szCs w:val="22"/>
        </w:rPr>
        <w:instrText xml:space="preserve"> </w:instrText>
      </w:r>
      <w:r w:rsidR="005302F9">
        <w:rPr>
          <w:rFonts w:eastAsia="나눔명조" w:hint="eastAsia"/>
          <w:sz w:val="20"/>
          <w:szCs w:val="22"/>
        </w:rPr>
        <w:instrText>조직시민행동에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","volume":"26","author":[{"family":"</w:instrText>
      </w:r>
      <w:r w:rsidR="005302F9">
        <w:rPr>
          <w:rFonts w:eastAsia="나눔명조" w:hint="eastAsia"/>
          <w:sz w:val="20"/>
          <w:szCs w:val="22"/>
        </w:rPr>
        <w:instrText>류종용</w:instrText>
      </w:r>
      <w:r w:rsidR="005302F9">
        <w:rPr>
          <w:rFonts w:eastAsia="나눔명조" w:hint="eastAsia"/>
          <w:sz w:val="20"/>
          <w:szCs w:val="22"/>
        </w:rPr>
        <w:instrText>","given":""},{"family":"</w:instrText>
      </w:r>
      <w:r w:rsidR="005302F9">
        <w:rPr>
          <w:rFonts w:eastAsia="나눔명조" w:hint="eastAsia"/>
          <w:sz w:val="20"/>
          <w:szCs w:val="22"/>
        </w:rPr>
        <w:instrText>이창원</w:instrText>
      </w:r>
      <w:r w:rsidR="005302F9">
        <w:rPr>
          <w:rFonts w:eastAsia="나눔명조" w:hint="eastAsia"/>
          <w:sz w:val="20"/>
          <w:szCs w:val="22"/>
        </w:rPr>
        <w:instrText>","given":""}],"issued":{"date-parts":[["2016",9]]}}}],"schema":"https://github.com/citation-style-langu</w:instrText>
      </w:r>
      <w:r w:rsidR="005302F9">
        <w:rPr>
          <w:rFonts w:eastAsia="나눔명조"/>
          <w:sz w:val="20"/>
          <w:szCs w:val="22"/>
        </w:rPr>
        <w:instrText xml:space="preserve">age/schema/raw/master/csl-citation.json"} </w:instrText>
      </w:r>
      <w:r w:rsidR="005B5D8D">
        <w:rPr>
          <w:rFonts w:eastAsia="나눔명조"/>
          <w:sz w:val="20"/>
          <w:szCs w:val="22"/>
        </w:rPr>
        <w:fldChar w:fldCharType="separate"/>
      </w:r>
      <w:r w:rsidR="005B5D8D" w:rsidRPr="005B5D8D">
        <w:rPr>
          <w:rFonts w:eastAsia="나눔명조"/>
          <w:sz w:val="20"/>
          <w:szCs w:val="22"/>
          <w:rPrChange w:id="734" w:author="Park, Sanghoon" w:date="2021-10-01T01:28:00Z">
            <w:rPr>
              <w:sz w:val="20"/>
            </w:rPr>
          </w:rPrChange>
        </w:rPr>
        <w:t>(</w:t>
      </w:r>
      <w:r w:rsidR="005B5D8D" w:rsidRPr="005B5D8D">
        <w:rPr>
          <w:rFonts w:eastAsia="나눔명조" w:hint="eastAsia"/>
          <w:sz w:val="20"/>
          <w:szCs w:val="22"/>
          <w:rPrChange w:id="735" w:author="Park, Sanghoon" w:date="2021-10-01T01:28:00Z">
            <w:rPr>
              <w:rFonts w:hint="eastAsia"/>
              <w:sz w:val="20"/>
            </w:rPr>
          </w:rPrChange>
        </w:rPr>
        <w:t>류종용</w:t>
      </w:r>
      <w:r w:rsidR="005B5D8D" w:rsidRPr="005B5D8D">
        <w:rPr>
          <w:rFonts w:eastAsia="나눔명조"/>
          <w:sz w:val="20"/>
          <w:szCs w:val="22"/>
          <w:rPrChange w:id="736" w:author="Park, Sanghoon" w:date="2021-10-01T01:28:00Z">
            <w:rPr>
              <w:sz w:val="20"/>
            </w:rPr>
          </w:rPrChange>
        </w:rPr>
        <w:t xml:space="preserve"> and </w:t>
      </w:r>
      <w:r w:rsidR="005B5D8D" w:rsidRPr="005B5D8D">
        <w:rPr>
          <w:rFonts w:eastAsia="나눔명조" w:hint="eastAsia"/>
          <w:sz w:val="20"/>
          <w:szCs w:val="22"/>
          <w:rPrChange w:id="737" w:author="Park, Sanghoon" w:date="2021-10-01T01:28:00Z">
            <w:rPr>
              <w:rFonts w:hint="eastAsia"/>
              <w:sz w:val="20"/>
            </w:rPr>
          </w:rPrChange>
        </w:rPr>
        <w:t>이창원</w:t>
      </w:r>
      <w:r w:rsidR="005B5D8D" w:rsidRPr="005B5D8D">
        <w:rPr>
          <w:rFonts w:eastAsia="나눔명조"/>
          <w:sz w:val="20"/>
          <w:szCs w:val="22"/>
          <w:rPrChange w:id="738" w:author="Park, Sanghoon" w:date="2021-10-01T01:28:00Z">
            <w:rPr>
              <w:sz w:val="20"/>
            </w:rPr>
          </w:rPrChange>
        </w:rPr>
        <w:t xml:space="preserve"> 2016)</w:t>
      </w:r>
      <w:r w:rsidR="005B5D8D">
        <w:rPr>
          <w:rFonts w:eastAsia="나눔명조"/>
          <w:sz w:val="20"/>
          <w:szCs w:val="22"/>
        </w:rPr>
        <w:fldChar w:fldCharType="end"/>
      </w:r>
      <w:del w:id="739" w:author="Park, Sanghoon" w:date="2021-10-01T01:28:00Z">
        <w:r w:rsidR="00EC431E" w:rsidDel="005B5D8D">
          <w:rPr>
            <w:rFonts w:eastAsia="나눔명조"/>
            <w:sz w:val="20"/>
            <w:szCs w:val="22"/>
          </w:rPr>
          <w:delText xml:space="preserve"> (</w:delText>
        </w:r>
        <w:r w:rsidR="00EC431E" w:rsidDel="005B5D8D">
          <w:rPr>
            <w:rFonts w:eastAsia="나눔명조" w:hint="eastAsia"/>
            <w:sz w:val="20"/>
            <w:szCs w:val="22"/>
          </w:rPr>
          <w:delText>류종용</w:delText>
        </w:r>
        <w:r w:rsidR="00EC431E" w:rsidDel="005B5D8D">
          <w:rPr>
            <w:rFonts w:eastAsia="나눔명조"/>
            <w:sz w:val="20"/>
            <w:szCs w:val="22"/>
          </w:rPr>
          <w:delText xml:space="preserve"> </w:delText>
        </w:r>
        <w:r w:rsidR="00EC431E" w:rsidDel="005B5D8D">
          <w:rPr>
            <w:rFonts w:eastAsia="나눔명조" w:hint="eastAsia"/>
            <w:sz w:val="20"/>
            <w:szCs w:val="22"/>
          </w:rPr>
          <w:delText>외</w:delText>
        </w:r>
        <w:r w:rsidR="00EC431E" w:rsidDel="005B5D8D">
          <w:rPr>
            <w:rFonts w:eastAsia="나눔명조"/>
            <w:sz w:val="20"/>
            <w:szCs w:val="22"/>
          </w:rPr>
          <w:delText>2016)</w:delText>
        </w:r>
      </w:del>
      <w:r w:rsidR="00EC431E">
        <w:rPr>
          <w:rFonts w:eastAsia="나눔명조"/>
          <w:sz w:val="20"/>
          <w:szCs w:val="22"/>
        </w:rPr>
        <w:t>.</w:t>
      </w:r>
    </w:p>
    <w:p w14:paraId="39366C94" w14:textId="036F4DAC" w:rsidR="002A75CA" w:rsidRPr="0005167B" w:rsidRDefault="002A75CA" w:rsidP="002A75CA">
      <w:pPr>
        <w:widowControl/>
        <w:wordWrap/>
        <w:autoSpaceDE/>
        <w:autoSpaceDN/>
        <w:spacing w:before="120" w:after="120" w:line="276" w:lineRule="auto"/>
        <w:rPr>
          <w:rFonts w:eastAsia="나눔명조"/>
          <w:sz w:val="20"/>
          <w:szCs w:val="22"/>
        </w:rPr>
      </w:pPr>
      <w:r>
        <w:rPr>
          <w:rFonts w:eastAsia="나눔명조" w:hint="eastAsia"/>
          <w:sz w:val="20"/>
          <w:szCs w:val="22"/>
        </w:rPr>
        <w:t>여러</w:t>
      </w:r>
      <w:r>
        <w:rPr>
          <w:rFonts w:eastAsia="나눔명조" w:hint="eastAsia"/>
          <w:sz w:val="20"/>
          <w:szCs w:val="22"/>
        </w:rPr>
        <w:t xml:space="preserve"> </w:t>
      </w:r>
      <w:r>
        <w:rPr>
          <w:rFonts w:eastAsia="나눔명조" w:hint="eastAsia"/>
          <w:sz w:val="20"/>
          <w:szCs w:val="22"/>
        </w:rPr>
        <w:t>연구들이</w:t>
      </w:r>
      <w:r>
        <w:rPr>
          <w:rFonts w:eastAsia="나눔명조" w:hint="eastAsia"/>
          <w:sz w:val="20"/>
          <w:szCs w:val="22"/>
        </w:rPr>
        <w:t xml:space="preserve"> </w:t>
      </w:r>
      <w:r w:rsidRPr="0005167B">
        <w:rPr>
          <w:rFonts w:eastAsia="나눔명조" w:hint="eastAsia"/>
          <w:sz w:val="20"/>
          <w:szCs w:val="22"/>
        </w:rPr>
        <w:t>리더십</w:t>
      </w:r>
      <w:del w:id="740" w:author="Park, Sanghoon" w:date="2021-10-01T01:29:00Z">
        <w:r w:rsidRPr="0005167B" w:rsidDel="005B5D8D">
          <w:rPr>
            <w:rFonts w:eastAsia="나눔명조" w:hint="eastAsia"/>
            <w:sz w:val="20"/>
            <w:szCs w:val="22"/>
          </w:rPr>
          <w:delText>(</w:delText>
        </w:r>
      </w:del>
      <w:r w:rsidR="005B5D8D">
        <w:rPr>
          <w:rFonts w:eastAsia="나눔명조"/>
          <w:sz w:val="20"/>
          <w:szCs w:val="22"/>
        </w:rPr>
        <w:fldChar w:fldCharType="begin"/>
      </w:r>
      <w:r w:rsidR="005302F9">
        <w:rPr>
          <w:rFonts w:eastAsia="나눔명조"/>
          <w:sz w:val="20"/>
          <w:szCs w:val="22"/>
        </w:rPr>
        <w:instrText xml:space="preserve"> ADDIN ZOTERO_ITEM CSL_CITATION {"citationID":"YLInVtsq","properties":{"formattedCitation":"(Im, Tobin, and Jeong 2016; M. Park and Rainey 2008)","plainCitation":"(Im, Tobin, and Jeong 2016; M. Park and Rainey 2008)","noteIndex":0},"citationItems":[{"id":1511,"uris":["http://zotero.org/users/5210800/items/S53RG7DV"],"uri":["http://zotero.org/users/5210800/items/S53RG7DV"],"itemData":{"id":1511,"type":"article-journal","container-title":"Review of Public Personnel Administration","issue":"3","note":"Citation Key: Imetal2016\ntex.date-added: 2021-09-30 15:26:43 -0400\ntex.date-modified: 2021-09-30 15:28:32 -0400","page":"219-239","title":"Commitment intensity in public organizations: Performance, innovation, leadership,Commitment intensity in public organizations: Performance, innovation, leadership, and PSM","volume":"36","author":[{"literal":"Im"},{"family":"Tobin","given":"Jesse W. Campbell"},{"family":"Jeong","given":"Jisu"}],"issued":{"date-parts":[["2016"]]}}},{"id":1503,"uris":["http://zotero.org/users/5210800/items/MI2MGG6Y"],"uri":["http://zotero.org/users/5210800/items/MI2MGG6Y"],"itemData":{"id":1503,"type":"article-journal","container-title":"International public management journal 11(1): 109-142.","issue":"1","note":"Citation Key: ParkRainey2008\ntex.date-added: 2021-09-30 15:37:19 -0400\ntex.date-modified: 2021-09-30 15:40:36 -0400","page":"109-142","title":"Leadership and public service motivation in US federal agencies","volume":"11","author":[{"family":"Park","given":"Minsung"},{"family":"Rainey","given":"Hal G."}],"issued":{"date-parts":[["2008"]]}}}],"schema":"https://github.com/citation-style-language/schema/raw/master/csl-citation.json"} </w:instrText>
      </w:r>
      <w:r w:rsidR="005B5D8D">
        <w:rPr>
          <w:rFonts w:eastAsia="나눔명조"/>
          <w:sz w:val="20"/>
          <w:szCs w:val="22"/>
        </w:rPr>
        <w:fldChar w:fldCharType="separate"/>
      </w:r>
      <w:r w:rsidR="005E6FF2" w:rsidRPr="005E6FF2">
        <w:rPr>
          <w:sz w:val="20"/>
        </w:rPr>
        <w:t>(Im, Tobin, and Jeong 2016; M. Park and Rainey 2008)</w:t>
      </w:r>
      <w:r w:rsidR="005B5D8D">
        <w:rPr>
          <w:rFonts w:eastAsia="나눔명조"/>
          <w:sz w:val="20"/>
          <w:szCs w:val="22"/>
        </w:rPr>
        <w:fldChar w:fldCharType="end"/>
      </w:r>
      <w:del w:id="741" w:author="Park, Sanghoon" w:date="2021-10-01T01:29:00Z">
        <w:r w:rsidRPr="0005167B" w:rsidDel="005B5D8D">
          <w:rPr>
            <w:rFonts w:eastAsia="나눔명조" w:hint="eastAsia"/>
            <w:sz w:val="20"/>
            <w:szCs w:val="22"/>
          </w:rPr>
          <w:delText>(Im, Campbell, &amp; Jeong, 2016; Park &amp; Rainey, 2008)</w:delText>
        </w:r>
      </w:del>
      <w:r w:rsidRPr="0005167B">
        <w:rPr>
          <w:rFonts w:eastAsia="나눔명조" w:hint="eastAsia"/>
          <w:sz w:val="20"/>
          <w:szCs w:val="22"/>
        </w:rPr>
        <w:t>,</w:t>
      </w:r>
      <w:r>
        <w:rPr>
          <w:rFonts w:eastAsia="나눔명조"/>
          <w:sz w:val="20"/>
          <w:szCs w:val="22"/>
        </w:rPr>
        <w:t xml:space="preserve"> </w:t>
      </w:r>
      <w:r w:rsidRPr="0005167B">
        <w:rPr>
          <w:rFonts w:eastAsia="나눔명조" w:hint="eastAsia"/>
          <w:sz w:val="20"/>
          <w:szCs w:val="22"/>
        </w:rPr>
        <w:t>멘토링</w:t>
      </w:r>
      <w:r w:rsidR="005B5D8D">
        <w:rPr>
          <w:rFonts w:eastAsia="나눔명조"/>
          <w:sz w:val="20"/>
          <w:szCs w:val="22"/>
        </w:rPr>
        <w:fldChar w:fldCharType="begin"/>
      </w:r>
      <w:r w:rsidR="005302F9">
        <w:rPr>
          <w:rFonts w:eastAsia="나눔명조"/>
          <w:sz w:val="20"/>
          <w:szCs w:val="22"/>
        </w:rPr>
        <w:instrText xml:space="preserve"> ADDIN ZOTERO_ITEM CSL_CITATION {"citationID":"8wFDXTrx","properties":{"formattedCitation":"(Vandenabeele 2011)","plainCitation":"(Vandenabeele 2011)","noteIndex":0},"citationItems":[{"id":1495,"uris":["http://zotero.org/users/5210800/items/EUS3QC9N"],"uri":["http://zotero.org/users/5210800/items/EUS3QC9N"],"itemData":{"id":1495,"type":"article-journal","container-title":"Review of public personnel administration","issue":"1","note":"Citation Key: Vandenabeele2011\ntex.date-added: 2021-09-30 15:44:38 -0400\ntex.date-modified: 2021-09-30 15:45:24 -0400","page":"87-107","title":"Who wants to deliver public service? Do institutional antecedents of public service motivation provide an answer?","volume":"31","author":[{"family":"Vandenabeele","given":"Wouter"}],"issued":{"date-parts":[["2011"]]}}}],"schema":"https://github.com/citation-style-language/schema/raw/master/csl-citation.json"} </w:instrText>
      </w:r>
      <w:r w:rsidR="005B5D8D">
        <w:rPr>
          <w:rFonts w:eastAsia="나눔명조"/>
          <w:sz w:val="20"/>
          <w:szCs w:val="22"/>
        </w:rPr>
        <w:fldChar w:fldCharType="separate"/>
      </w:r>
      <w:r w:rsidR="005B5D8D" w:rsidRPr="00B57160">
        <w:rPr>
          <w:rFonts w:eastAsia="나눔명조"/>
          <w:sz w:val="20"/>
          <w:szCs w:val="22"/>
          <w:rPrChange w:id="742" w:author="Park, Sanghoon" w:date="2021-10-01T01:44:00Z">
            <w:rPr>
              <w:sz w:val="20"/>
            </w:rPr>
          </w:rPrChange>
        </w:rPr>
        <w:t>(Vandenabeele 2011)</w:t>
      </w:r>
      <w:r w:rsidR="005B5D8D">
        <w:rPr>
          <w:rFonts w:eastAsia="나눔명조"/>
          <w:sz w:val="20"/>
          <w:szCs w:val="22"/>
        </w:rPr>
        <w:fldChar w:fldCharType="end"/>
      </w:r>
      <w:del w:id="743" w:author="Park, Sanghoon" w:date="2021-10-01T01:31:00Z">
        <w:r w:rsidRPr="0005167B" w:rsidDel="005B5D8D">
          <w:rPr>
            <w:rFonts w:eastAsia="나눔명조" w:hint="eastAsia"/>
            <w:sz w:val="20"/>
            <w:szCs w:val="22"/>
          </w:rPr>
          <w:delText>(Vandenabeele, 2011)</w:delText>
        </w:r>
      </w:del>
      <w:r w:rsidRPr="0005167B">
        <w:rPr>
          <w:rFonts w:eastAsia="나눔명조" w:hint="eastAsia"/>
          <w:sz w:val="20"/>
          <w:szCs w:val="22"/>
        </w:rPr>
        <w:t xml:space="preserve">, </w:t>
      </w:r>
      <w:r w:rsidRPr="0005167B">
        <w:rPr>
          <w:rFonts w:eastAsia="나눔명조" w:hint="eastAsia"/>
          <w:sz w:val="20"/>
          <w:szCs w:val="22"/>
        </w:rPr>
        <w:t>관리역할</w:t>
      </w:r>
      <w:r w:rsidR="005B5D8D">
        <w:rPr>
          <w:rFonts w:eastAsia="나눔명조"/>
          <w:sz w:val="20"/>
          <w:szCs w:val="22"/>
        </w:rPr>
        <w:fldChar w:fldCharType="begin"/>
      </w:r>
      <w:r w:rsidR="005302F9">
        <w:rPr>
          <w:rFonts w:eastAsia="나눔명조"/>
          <w:sz w:val="20"/>
          <w:szCs w:val="22"/>
        </w:rPr>
        <w:instrText xml:space="preserve"> ADDIN ZOTERO_ITEM CSL_CITATION {"citationID":"PHbqgtZF","properties":{"formattedCitation":"(Bakker 2015)","plainCitation":"(Bakker 2015)","noteIndex":0},"citationItems":[{"id":1519,"uris":["http://zotero.org/users/5210800/items/TKJZZSBE"],"uri":["http://zotero.org/users/5210800/items/TKJZZSBE"],"itemData":{"id":1519,"type":"article-journal","container-title":"Public Administration Review","issue":"5","note":"Citation Key: Bakker2015\ntex.date-added: 2021-09-30 15:18:05 -0400\ntex.date-modified: 2021-09-30 15:19:08 -0400","page":"723-732","title":"A job demands–resources approach to public service motivation","volume":"75","author":[{"family":"Bakker","given":"Arnold B"}],"issued":{"date-parts":[["2015"]]}}}],"schema":"https://github.com/citation-style-language/schema/raw/master/csl-citation.json"} </w:instrText>
      </w:r>
      <w:r w:rsidR="005B5D8D">
        <w:rPr>
          <w:rFonts w:eastAsia="나눔명조"/>
          <w:sz w:val="20"/>
          <w:szCs w:val="22"/>
        </w:rPr>
        <w:fldChar w:fldCharType="separate"/>
      </w:r>
      <w:r w:rsidR="005B5D8D" w:rsidRPr="00B57160">
        <w:rPr>
          <w:rFonts w:eastAsia="나눔명조"/>
          <w:sz w:val="20"/>
          <w:szCs w:val="22"/>
          <w:rPrChange w:id="744" w:author="Park, Sanghoon" w:date="2021-10-01T01:44:00Z">
            <w:rPr>
              <w:sz w:val="20"/>
            </w:rPr>
          </w:rPrChange>
        </w:rPr>
        <w:t>(Bakker 2015)</w:t>
      </w:r>
      <w:r w:rsidR="005B5D8D">
        <w:rPr>
          <w:rFonts w:eastAsia="나눔명조"/>
          <w:sz w:val="20"/>
          <w:szCs w:val="22"/>
        </w:rPr>
        <w:fldChar w:fldCharType="end"/>
      </w:r>
      <w:del w:id="745" w:author="Park, Sanghoon" w:date="2021-10-01T01:31:00Z">
        <w:r w:rsidRPr="0005167B" w:rsidDel="005B5D8D">
          <w:rPr>
            <w:rFonts w:eastAsia="나눔명조" w:hint="eastAsia"/>
            <w:sz w:val="20"/>
            <w:szCs w:val="22"/>
          </w:rPr>
          <w:delText>((Bakker, 2015)</w:delText>
        </w:r>
      </w:del>
      <w:r w:rsidRPr="0005167B">
        <w:rPr>
          <w:rFonts w:eastAsia="나눔명조" w:hint="eastAsia"/>
          <w:sz w:val="20"/>
          <w:szCs w:val="22"/>
        </w:rPr>
        <w:t>이</w:t>
      </w:r>
      <w:r w:rsidRPr="0005167B">
        <w:rPr>
          <w:rFonts w:eastAsia="나눔명조" w:hint="eastAsia"/>
          <w:sz w:val="20"/>
          <w:szCs w:val="22"/>
        </w:rPr>
        <w:t xml:space="preserve"> </w:t>
      </w:r>
      <w:r w:rsidRPr="0005167B">
        <w:rPr>
          <w:rFonts w:eastAsia="나눔명조" w:hint="eastAsia"/>
          <w:sz w:val="20"/>
          <w:szCs w:val="22"/>
        </w:rPr>
        <w:t>공공봉사동기에</w:t>
      </w:r>
      <w:r w:rsidRPr="0005167B">
        <w:rPr>
          <w:rFonts w:eastAsia="나눔명조" w:hint="eastAsia"/>
          <w:sz w:val="20"/>
          <w:szCs w:val="22"/>
        </w:rPr>
        <w:t xml:space="preserve"> </w:t>
      </w:r>
      <w:r w:rsidRPr="0005167B">
        <w:rPr>
          <w:rFonts w:eastAsia="나눔명조" w:hint="eastAsia"/>
          <w:sz w:val="20"/>
          <w:szCs w:val="22"/>
        </w:rPr>
        <w:t>영향을</w:t>
      </w:r>
      <w:r w:rsidRPr="0005167B">
        <w:rPr>
          <w:rFonts w:eastAsia="나눔명조" w:hint="eastAsia"/>
          <w:sz w:val="20"/>
          <w:szCs w:val="22"/>
        </w:rPr>
        <w:t xml:space="preserve"> </w:t>
      </w:r>
      <w:r w:rsidRPr="0005167B">
        <w:rPr>
          <w:rFonts w:eastAsia="나눔명조" w:hint="eastAsia"/>
          <w:sz w:val="20"/>
          <w:szCs w:val="22"/>
        </w:rPr>
        <w:t>준다는</w:t>
      </w:r>
      <w:r w:rsidRPr="0005167B">
        <w:rPr>
          <w:rFonts w:eastAsia="나눔명조" w:hint="eastAsia"/>
          <w:sz w:val="20"/>
          <w:szCs w:val="22"/>
        </w:rPr>
        <w:t xml:space="preserve"> </w:t>
      </w:r>
      <w:r w:rsidRPr="0005167B">
        <w:rPr>
          <w:rFonts w:eastAsia="나눔명조" w:hint="eastAsia"/>
          <w:sz w:val="20"/>
          <w:szCs w:val="22"/>
        </w:rPr>
        <w:t>주장</w:t>
      </w:r>
      <w:r>
        <w:rPr>
          <w:rFonts w:eastAsia="나눔명조" w:hint="eastAsia"/>
          <w:sz w:val="20"/>
          <w:szCs w:val="22"/>
        </w:rPr>
        <w:t>을</w:t>
      </w:r>
      <w:r>
        <w:rPr>
          <w:rFonts w:eastAsia="나눔명조" w:hint="eastAsia"/>
          <w:sz w:val="20"/>
          <w:szCs w:val="22"/>
        </w:rPr>
        <w:t xml:space="preserve"> </w:t>
      </w:r>
      <w:r>
        <w:rPr>
          <w:rFonts w:eastAsia="나눔명조" w:hint="eastAsia"/>
          <w:sz w:val="20"/>
          <w:szCs w:val="22"/>
        </w:rPr>
        <w:t>하고</w:t>
      </w:r>
      <w:r>
        <w:rPr>
          <w:rFonts w:eastAsia="나눔명조" w:hint="eastAsia"/>
          <w:sz w:val="20"/>
          <w:szCs w:val="22"/>
        </w:rPr>
        <w:t xml:space="preserve"> </w:t>
      </w:r>
      <w:r>
        <w:rPr>
          <w:rFonts w:eastAsia="나눔명조" w:hint="eastAsia"/>
          <w:sz w:val="20"/>
          <w:szCs w:val="22"/>
        </w:rPr>
        <w:t>있으며</w:t>
      </w:r>
      <w:r>
        <w:rPr>
          <w:rFonts w:eastAsia="나눔명조" w:hint="eastAsia"/>
          <w:sz w:val="20"/>
          <w:szCs w:val="22"/>
        </w:rPr>
        <w:t>,</w:t>
      </w:r>
      <w:r>
        <w:rPr>
          <w:rFonts w:eastAsia="나눔명조"/>
          <w:sz w:val="20"/>
          <w:szCs w:val="22"/>
        </w:rPr>
        <w:t xml:space="preserve"> </w:t>
      </w:r>
      <w:r w:rsidR="003A12BC">
        <w:rPr>
          <w:rFonts w:eastAsia="나눔명조" w:hint="eastAsia"/>
          <w:sz w:val="20"/>
          <w:szCs w:val="22"/>
        </w:rPr>
        <w:t>교육훈련이나</w:t>
      </w:r>
      <w:r w:rsidR="003A12BC">
        <w:rPr>
          <w:rFonts w:eastAsia="나눔명조" w:hint="eastAsia"/>
          <w:sz w:val="20"/>
          <w:szCs w:val="22"/>
        </w:rPr>
        <w:t xml:space="preserve"> </w:t>
      </w:r>
      <w:r w:rsidR="003A12BC">
        <w:rPr>
          <w:rFonts w:eastAsia="나눔명조" w:hint="eastAsia"/>
          <w:sz w:val="20"/>
          <w:szCs w:val="22"/>
        </w:rPr>
        <w:t>보수</w:t>
      </w:r>
      <w:r w:rsidR="003A12BC">
        <w:rPr>
          <w:rFonts w:eastAsia="나눔명조" w:hint="eastAsia"/>
          <w:sz w:val="20"/>
          <w:szCs w:val="22"/>
        </w:rPr>
        <w:t xml:space="preserve"> </w:t>
      </w:r>
      <w:r w:rsidR="003A12BC">
        <w:rPr>
          <w:rFonts w:eastAsia="나눔명조" w:hint="eastAsia"/>
          <w:sz w:val="20"/>
          <w:szCs w:val="22"/>
        </w:rPr>
        <w:t>및</w:t>
      </w:r>
      <w:r w:rsidR="003A12BC">
        <w:rPr>
          <w:rFonts w:eastAsia="나눔명조" w:hint="eastAsia"/>
          <w:sz w:val="20"/>
          <w:szCs w:val="22"/>
        </w:rPr>
        <w:t xml:space="preserve"> </w:t>
      </w:r>
      <w:r w:rsidR="003A12BC">
        <w:rPr>
          <w:rFonts w:eastAsia="나눔명조" w:hint="eastAsia"/>
          <w:sz w:val="20"/>
          <w:szCs w:val="22"/>
        </w:rPr>
        <w:t>승진</w:t>
      </w:r>
      <w:r w:rsidR="003A12BC">
        <w:rPr>
          <w:rFonts w:eastAsia="나눔명조" w:hint="eastAsia"/>
          <w:sz w:val="20"/>
          <w:szCs w:val="22"/>
        </w:rPr>
        <w:t xml:space="preserve"> </w:t>
      </w:r>
      <w:r w:rsidR="003A12BC">
        <w:rPr>
          <w:rFonts w:eastAsia="나눔명조" w:hint="eastAsia"/>
          <w:sz w:val="20"/>
          <w:szCs w:val="22"/>
        </w:rPr>
        <w:t>등의</w:t>
      </w:r>
      <w:r w:rsidR="003A12BC">
        <w:rPr>
          <w:rFonts w:eastAsia="나눔명조" w:hint="eastAsia"/>
          <w:sz w:val="20"/>
          <w:szCs w:val="22"/>
        </w:rPr>
        <w:t xml:space="preserve"> </w:t>
      </w:r>
      <w:r w:rsidR="003A12BC">
        <w:rPr>
          <w:rFonts w:eastAsia="나눔명조" w:hint="eastAsia"/>
          <w:sz w:val="20"/>
          <w:szCs w:val="22"/>
        </w:rPr>
        <w:t>여타</w:t>
      </w:r>
      <w:r w:rsidR="003A12BC">
        <w:rPr>
          <w:rFonts w:eastAsia="나눔명조" w:hint="eastAsia"/>
          <w:sz w:val="20"/>
          <w:szCs w:val="22"/>
        </w:rPr>
        <w:t xml:space="preserve"> </w:t>
      </w:r>
      <w:r w:rsidR="003A12BC">
        <w:rPr>
          <w:rFonts w:eastAsia="나눔명조" w:hint="eastAsia"/>
          <w:sz w:val="20"/>
          <w:szCs w:val="22"/>
        </w:rPr>
        <w:t>요인과</w:t>
      </w:r>
      <w:r w:rsidR="003A12BC">
        <w:rPr>
          <w:rFonts w:eastAsia="나눔명조" w:hint="eastAsia"/>
          <w:sz w:val="20"/>
          <w:szCs w:val="22"/>
        </w:rPr>
        <w:t xml:space="preserve"> </w:t>
      </w:r>
      <w:r w:rsidR="003A12BC">
        <w:rPr>
          <w:rFonts w:eastAsia="나눔명조" w:hint="eastAsia"/>
          <w:sz w:val="20"/>
          <w:szCs w:val="22"/>
        </w:rPr>
        <w:t>비교하여</w:t>
      </w:r>
      <w:r w:rsidR="003A12BC">
        <w:rPr>
          <w:rFonts w:eastAsia="나눔명조" w:hint="eastAsia"/>
          <w:sz w:val="20"/>
          <w:szCs w:val="22"/>
        </w:rPr>
        <w:t xml:space="preserve"> </w:t>
      </w:r>
      <w:r w:rsidR="003A12BC">
        <w:rPr>
          <w:rFonts w:eastAsia="나눔명조" w:hint="eastAsia"/>
          <w:sz w:val="20"/>
          <w:szCs w:val="22"/>
        </w:rPr>
        <w:t>리더십</w:t>
      </w:r>
      <w:r w:rsidR="003A12BC">
        <w:rPr>
          <w:rFonts w:eastAsia="나눔명조" w:hint="eastAsia"/>
          <w:sz w:val="20"/>
          <w:szCs w:val="22"/>
        </w:rPr>
        <w:t>,</w:t>
      </w:r>
      <w:r w:rsidR="003A12BC">
        <w:rPr>
          <w:rFonts w:eastAsia="나눔명조"/>
          <w:sz w:val="20"/>
          <w:szCs w:val="22"/>
        </w:rPr>
        <w:t xml:space="preserve"> </w:t>
      </w:r>
      <w:r w:rsidR="003A12BC">
        <w:rPr>
          <w:rFonts w:eastAsia="나눔명조" w:hint="eastAsia"/>
          <w:sz w:val="20"/>
          <w:szCs w:val="22"/>
        </w:rPr>
        <w:t>즉</w:t>
      </w:r>
      <w:r w:rsidR="003A12BC">
        <w:rPr>
          <w:rFonts w:eastAsia="나눔명조" w:hint="eastAsia"/>
          <w:sz w:val="20"/>
          <w:szCs w:val="22"/>
        </w:rPr>
        <w:t xml:space="preserve"> </w:t>
      </w:r>
      <w:r>
        <w:rPr>
          <w:rFonts w:eastAsia="나눔명조" w:hint="eastAsia"/>
          <w:sz w:val="20"/>
          <w:szCs w:val="22"/>
        </w:rPr>
        <w:t>상사의</w:t>
      </w:r>
      <w:r>
        <w:rPr>
          <w:rFonts w:eastAsia="나눔명조" w:hint="eastAsia"/>
          <w:sz w:val="20"/>
          <w:szCs w:val="22"/>
        </w:rPr>
        <w:t xml:space="preserve"> </w:t>
      </w:r>
      <w:r>
        <w:rPr>
          <w:rFonts w:eastAsia="나눔명조" w:hint="eastAsia"/>
          <w:sz w:val="20"/>
          <w:szCs w:val="22"/>
        </w:rPr>
        <w:t>지원</w:t>
      </w:r>
      <w:del w:id="746" w:author="Park, Sanghoon" w:date="2021-10-01T01:36:00Z">
        <w:r w:rsidDel="00B57160">
          <w:rPr>
            <w:rFonts w:eastAsia="나눔명조" w:hint="eastAsia"/>
            <w:sz w:val="20"/>
            <w:szCs w:val="22"/>
          </w:rPr>
          <w:delText>과</w:delText>
        </w:r>
      </w:del>
      <w:ins w:id="747" w:author="Park, Sanghoon" w:date="2021-10-01T01:36:00Z">
        <w:r w:rsidR="00B57160">
          <w:rPr>
            <w:rFonts w:eastAsia="나눔명조" w:hint="eastAsia"/>
            <w:sz w:val="20"/>
            <w:szCs w:val="22"/>
          </w:rPr>
          <w:t>이</w:t>
        </w:r>
      </w:ins>
      <w:r>
        <w:rPr>
          <w:rFonts w:eastAsia="나눔명조" w:hint="eastAsia"/>
          <w:sz w:val="20"/>
          <w:szCs w:val="22"/>
        </w:rPr>
        <w:t xml:space="preserve"> </w:t>
      </w:r>
      <w:r>
        <w:rPr>
          <w:rFonts w:eastAsia="나눔명조" w:hint="eastAsia"/>
          <w:sz w:val="20"/>
          <w:szCs w:val="22"/>
        </w:rPr>
        <w:t>공공봉사동기</w:t>
      </w:r>
      <w:ins w:id="748" w:author="Park, Sanghoon" w:date="2021-10-01T01:36:00Z">
        <w:r w:rsidR="00B57160">
          <w:rPr>
            <w:rFonts w:eastAsia="나눔명조" w:hint="eastAsia"/>
            <w:sz w:val="20"/>
            <w:szCs w:val="22"/>
          </w:rPr>
          <w:t>를</w:t>
        </w:r>
        <w:r w:rsidR="00B57160">
          <w:rPr>
            <w:rFonts w:eastAsia="나눔명조" w:hint="eastAsia"/>
            <w:sz w:val="20"/>
            <w:szCs w:val="22"/>
          </w:rPr>
          <w:t xml:space="preserve"> </w:t>
        </w:r>
        <w:r w:rsidR="00B57160">
          <w:rPr>
            <w:rFonts w:eastAsia="나눔명조" w:hint="eastAsia"/>
            <w:sz w:val="20"/>
            <w:szCs w:val="22"/>
          </w:rPr>
          <w:t>제고한다는</w:t>
        </w:r>
        <w:r w:rsidR="00B57160">
          <w:rPr>
            <w:rFonts w:eastAsia="나눔명조" w:hint="eastAsia"/>
            <w:sz w:val="20"/>
            <w:szCs w:val="22"/>
          </w:rPr>
          <w:t xml:space="preserve"> </w:t>
        </w:r>
        <w:r w:rsidR="00B57160">
          <w:rPr>
            <w:rFonts w:eastAsia="나눔명조" w:hint="eastAsia"/>
            <w:sz w:val="20"/>
            <w:szCs w:val="22"/>
          </w:rPr>
          <w:t>결과를</w:t>
        </w:r>
        <w:r w:rsidR="00B57160">
          <w:rPr>
            <w:rFonts w:eastAsia="나눔명조" w:hint="eastAsia"/>
            <w:sz w:val="20"/>
            <w:szCs w:val="22"/>
          </w:rPr>
          <w:t xml:space="preserve"> </w:t>
        </w:r>
        <w:r w:rsidR="00B57160">
          <w:rPr>
            <w:rFonts w:eastAsia="나눔명조" w:hint="eastAsia"/>
            <w:sz w:val="20"/>
            <w:szCs w:val="22"/>
          </w:rPr>
          <w:t>경험적으로</w:t>
        </w:r>
        <w:r w:rsidR="00B57160">
          <w:rPr>
            <w:rFonts w:eastAsia="나눔명조" w:hint="eastAsia"/>
            <w:sz w:val="20"/>
            <w:szCs w:val="22"/>
          </w:rPr>
          <w:t xml:space="preserve"> </w:t>
        </w:r>
        <w:r w:rsidR="00B57160">
          <w:rPr>
            <w:rFonts w:eastAsia="나눔명조" w:hint="eastAsia"/>
            <w:sz w:val="20"/>
            <w:szCs w:val="22"/>
          </w:rPr>
          <w:t>제시하고</w:t>
        </w:r>
        <w:r w:rsidR="00B57160">
          <w:rPr>
            <w:rFonts w:eastAsia="나눔명조" w:hint="eastAsia"/>
            <w:sz w:val="20"/>
            <w:szCs w:val="22"/>
          </w:rPr>
          <w:t xml:space="preserve"> </w:t>
        </w:r>
        <w:r w:rsidR="00B57160">
          <w:rPr>
            <w:rFonts w:eastAsia="나눔명조" w:hint="eastAsia"/>
            <w:sz w:val="20"/>
            <w:szCs w:val="22"/>
          </w:rPr>
          <w:t>있다</w:t>
        </w:r>
      </w:ins>
      <w:r w:rsidR="00B57160">
        <w:rPr>
          <w:rFonts w:eastAsia="나눔명조"/>
          <w:sz w:val="20"/>
          <w:szCs w:val="22"/>
        </w:rPr>
        <w:fldChar w:fldCharType="begin"/>
      </w:r>
      <w:r w:rsidR="005302F9">
        <w:rPr>
          <w:rFonts w:eastAsia="나눔명조" w:hint="eastAsia"/>
          <w:sz w:val="20"/>
          <w:szCs w:val="22"/>
        </w:rPr>
        <w:instrText xml:space="preserve"> ADDIN ZOTERO_ITEM CSL_CITATION {"citationID":"446Yq6pE","properties":{"formattedCitation":"(\\uc0\\u44608{}\\uc0\\u49345{}\\uc0\\u47925{} and \\uc0\\u45432{}\\uc0\\u51333{}\\uc0\\u54840{} 2018)","plainCitation":"(</w:instrText>
      </w:r>
      <w:r w:rsidR="005302F9">
        <w:rPr>
          <w:rFonts w:eastAsia="나눔명조" w:hint="eastAsia"/>
          <w:sz w:val="20"/>
          <w:szCs w:val="22"/>
        </w:rPr>
        <w:instrText>김상묵</w:instrText>
      </w:r>
      <w:r w:rsidR="005302F9">
        <w:rPr>
          <w:rFonts w:eastAsia="나눔명조" w:hint="eastAsia"/>
          <w:sz w:val="20"/>
          <w:szCs w:val="22"/>
        </w:rPr>
        <w:instrText xml:space="preserve"> and </w:instrText>
      </w:r>
      <w:r w:rsidR="005302F9">
        <w:rPr>
          <w:rFonts w:eastAsia="나눔명조" w:hint="eastAsia"/>
          <w:sz w:val="20"/>
          <w:szCs w:val="22"/>
        </w:rPr>
        <w:instrText>노종호</w:instrText>
      </w:r>
      <w:r w:rsidR="005302F9">
        <w:rPr>
          <w:rFonts w:eastAsia="나눔명조" w:hint="eastAsia"/>
          <w:sz w:val="20"/>
          <w:szCs w:val="22"/>
        </w:rPr>
        <w:instrText xml:space="preserve"> 2018)","noteIndex":0},"citationItems":[{"id":1529,"uris":["http://zotero.org/users/5210800/items/6HCCXCIH"],"uri":["http://zotero.org/users/5210800/items/6HCCXCIH"],"itemData":{"id":1529,"type":"article-journal","container-title":"</w:instrText>
      </w:r>
      <w:r w:rsidR="005302F9">
        <w:rPr>
          <w:rFonts w:eastAsia="나눔명조" w:hint="eastAsia"/>
          <w:sz w:val="20"/>
          <w:szCs w:val="22"/>
        </w:rPr>
        <w:instrText>한국인사행정학회보</w:instrText>
      </w:r>
      <w:r w:rsidR="005302F9">
        <w:rPr>
          <w:rFonts w:eastAsia="나눔명조" w:hint="eastAsia"/>
          <w:sz w:val="20"/>
          <w:szCs w:val="22"/>
        </w:rPr>
        <w:instrText>","issue":"3","note":"Citation Key: kim:rho:2018","page":"145-174","title":"</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인적자원관리</w:instrText>
      </w:r>
      <w:r w:rsidR="005302F9">
        <w:rPr>
          <w:rFonts w:eastAsia="나눔명조" w:hint="eastAsia"/>
          <w:sz w:val="20"/>
          <w:szCs w:val="22"/>
        </w:rPr>
        <w:instrText>","volume":"17","author":[{"family":"</w:instrText>
      </w:r>
      <w:r w:rsidR="005302F9">
        <w:rPr>
          <w:rFonts w:eastAsia="나눔명조" w:hint="eastAsia"/>
          <w:sz w:val="20"/>
          <w:szCs w:val="22"/>
        </w:rPr>
        <w:instrText>김상묵</w:instrText>
      </w:r>
      <w:r w:rsidR="005302F9">
        <w:rPr>
          <w:rFonts w:eastAsia="나눔명조" w:hint="eastAsia"/>
          <w:sz w:val="20"/>
          <w:szCs w:val="22"/>
        </w:rPr>
        <w:instrText>","given":""},{"family":"</w:instrText>
      </w:r>
      <w:r w:rsidR="005302F9">
        <w:rPr>
          <w:rFonts w:eastAsia="나눔명조" w:hint="eastAsia"/>
          <w:sz w:val="20"/>
          <w:szCs w:val="22"/>
        </w:rPr>
        <w:instrText>노종호</w:instrText>
      </w:r>
      <w:r w:rsidR="005302F9">
        <w:rPr>
          <w:rFonts w:eastAsia="나눔명조" w:hint="eastAsia"/>
          <w:sz w:val="20"/>
          <w:szCs w:val="22"/>
        </w:rPr>
        <w:instrText>","given":""}],"issued":{"date-parts":[["2018"]]}}}],"schema":"https://github.com/citation-style-language/schema/raw/master/csl-citation</w:instrText>
      </w:r>
      <w:r w:rsidR="005302F9">
        <w:rPr>
          <w:rFonts w:eastAsia="나눔명조"/>
          <w:sz w:val="20"/>
          <w:szCs w:val="22"/>
        </w:rPr>
        <w:instrText xml:space="preserve">.json"} </w:instrText>
      </w:r>
      <w:r w:rsidR="00B57160">
        <w:rPr>
          <w:rFonts w:eastAsia="나눔명조"/>
          <w:sz w:val="20"/>
          <w:szCs w:val="22"/>
        </w:rPr>
        <w:fldChar w:fldCharType="separate"/>
      </w:r>
      <w:r w:rsidR="00B57160" w:rsidRPr="00B57160">
        <w:rPr>
          <w:rFonts w:eastAsia="나눔명조"/>
          <w:sz w:val="20"/>
          <w:szCs w:val="22"/>
          <w:rPrChange w:id="749" w:author="Park, Sanghoon" w:date="2021-10-01T01:44:00Z">
            <w:rPr>
              <w:sz w:val="20"/>
            </w:rPr>
          </w:rPrChange>
        </w:rPr>
        <w:t>(</w:t>
      </w:r>
      <w:r w:rsidR="00B57160" w:rsidRPr="00B57160">
        <w:rPr>
          <w:rFonts w:eastAsia="나눔명조" w:hint="eastAsia"/>
          <w:sz w:val="20"/>
          <w:szCs w:val="22"/>
          <w:rPrChange w:id="750" w:author="Park, Sanghoon" w:date="2021-10-01T01:44:00Z">
            <w:rPr>
              <w:rFonts w:hint="eastAsia"/>
              <w:sz w:val="20"/>
            </w:rPr>
          </w:rPrChange>
        </w:rPr>
        <w:t>김상묵</w:t>
      </w:r>
      <w:r w:rsidR="00B57160" w:rsidRPr="00B57160">
        <w:rPr>
          <w:rFonts w:eastAsia="나눔명조"/>
          <w:sz w:val="20"/>
          <w:szCs w:val="22"/>
          <w:rPrChange w:id="751" w:author="Park, Sanghoon" w:date="2021-10-01T01:44:00Z">
            <w:rPr>
              <w:sz w:val="20"/>
            </w:rPr>
          </w:rPrChange>
        </w:rPr>
        <w:t xml:space="preserve"> and </w:t>
      </w:r>
      <w:r w:rsidR="00B57160" w:rsidRPr="00B57160">
        <w:rPr>
          <w:rFonts w:eastAsia="나눔명조" w:hint="eastAsia"/>
          <w:sz w:val="20"/>
          <w:szCs w:val="22"/>
          <w:rPrChange w:id="752" w:author="Park, Sanghoon" w:date="2021-10-01T01:44:00Z">
            <w:rPr>
              <w:rFonts w:hint="eastAsia"/>
              <w:sz w:val="20"/>
            </w:rPr>
          </w:rPrChange>
        </w:rPr>
        <w:t>노종호</w:t>
      </w:r>
      <w:r w:rsidR="00B57160" w:rsidRPr="00B57160">
        <w:rPr>
          <w:rFonts w:eastAsia="나눔명조"/>
          <w:sz w:val="20"/>
          <w:szCs w:val="22"/>
          <w:rPrChange w:id="753" w:author="Park, Sanghoon" w:date="2021-10-01T01:44:00Z">
            <w:rPr>
              <w:sz w:val="20"/>
            </w:rPr>
          </w:rPrChange>
        </w:rPr>
        <w:t xml:space="preserve"> 2018)</w:t>
      </w:r>
      <w:r w:rsidR="00B57160">
        <w:rPr>
          <w:rFonts w:eastAsia="나눔명조"/>
          <w:sz w:val="20"/>
          <w:szCs w:val="22"/>
        </w:rPr>
        <w:fldChar w:fldCharType="end"/>
      </w:r>
      <w:del w:id="754" w:author="Park, Sanghoon" w:date="2021-10-01T01:44:00Z">
        <w:r w:rsidR="00B57160" w:rsidRPr="00B57160" w:rsidDel="00B57160">
          <w:rPr>
            <w:rFonts w:eastAsia="나눔명조"/>
            <w:sz w:val="20"/>
            <w:szCs w:val="22"/>
            <w:rPrChange w:id="755" w:author="Park, Sanghoon" w:date="2021-10-01T01:44:00Z">
              <w:rPr/>
            </w:rPrChange>
          </w:rPr>
          <w:delText xml:space="preserve"> </w:delText>
        </w:r>
        <w:r w:rsidR="00B57160" w:rsidRPr="00B57160" w:rsidDel="00B57160">
          <w:rPr>
            <w:rFonts w:eastAsia="나눔명조"/>
            <w:sz w:val="20"/>
            <w:szCs w:val="22"/>
          </w:rPr>
          <w:delText>kim:rho:2018</w:delText>
        </w:r>
      </w:del>
      <w:del w:id="756" w:author="Park, Sanghoon" w:date="2021-10-01T01:36:00Z">
        <w:r w:rsidR="003A12BC" w:rsidDel="00B57160">
          <w:rPr>
            <w:rFonts w:eastAsia="나눔명조" w:hint="eastAsia"/>
            <w:sz w:val="20"/>
            <w:szCs w:val="22"/>
          </w:rPr>
          <w:delText>가</w:delText>
        </w:r>
        <w:r w:rsidDel="00B57160">
          <w:rPr>
            <w:rFonts w:eastAsia="나눔명조" w:hint="eastAsia"/>
            <w:sz w:val="20"/>
            <w:szCs w:val="22"/>
          </w:rPr>
          <w:delText xml:space="preserve"> </w:delText>
        </w:r>
        <w:r w:rsidR="003A12BC" w:rsidDel="00B57160">
          <w:rPr>
            <w:rFonts w:eastAsia="나눔명조" w:hint="eastAsia"/>
            <w:sz w:val="20"/>
            <w:szCs w:val="22"/>
          </w:rPr>
          <w:delText>더욱</w:delText>
        </w:r>
        <w:r w:rsidR="003A12BC" w:rsidDel="00B57160">
          <w:rPr>
            <w:rFonts w:eastAsia="나눔명조" w:hint="eastAsia"/>
            <w:sz w:val="20"/>
            <w:szCs w:val="22"/>
          </w:rPr>
          <w:delText xml:space="preserve"> </w:delText>
        </w:r>
        <w:r w:rsidDel="00B57160">
          <w:rPr>
            <w:rFonts w:eastAsia="나눔명조" w:hint="eastAsia"/>
            <w:sz w:val="20"/>
            <w:szCs w:val="22"/>
          </w:rPr>
          <w:delText>긍정적</w:delText>
        </w:r>
        <w:r w:rsidDel="00B57160">
          <w:rPr>
            <w:rFonts w:eastAsia="나눔명조" w:hint="eastAsia"/>
            <w:sz w:val="20"/>
            <w:szCs w:val="22"/>
          </w:rPr>
          <w:delText xml:space="preserve"> </w:delText>
        </w:r>
        <w:r w:rsidDel="00B57160">
          <w:rPr>
            <w:rFonts w:eastAsia="나눔명조" w:hint="eastAsia"/>
            <w:sz w:val="20"/>
            <w:szCs w:val="22"/>
          </w:rPr>
          <w:delText>관계가</w:delText>
        </w:r>
        <w:r w:rsidDel="00B57160">
          <w:rPr>
            <w:rFonts w:eastAsia="나눔명조" w:hint="eastAsia"/>
            <w:sz w:val="20"/>
            <w:szCs w:val="22"/>
          </w:rPr>
          <w:delText xml:space="preserve"> </w:delText>
        </w:r>
        <w:r w:rsidDel="00B57160">
          <w:rPr>
            <w:rFonts w:eastAsia="나눔명조" w:hint="eastAsia"/>
            <w:sz w:val="20"/>
            <w:szCs w:val="22"/>
          </w:rPr>
          <w:delText>있음을</w:delText>
        </w:r>
        <w:r w:rsidDel="00B57160">
          <w:rPr>
            <w:rFonts w:eastAsia="나눔명조" w:hint="eastAsia"/>
            <w:sz w:val="20"/>
            <w:szCs w:val="22"/>
          </w:rPr>
          <w:delText xml:space="preserve"> </w:delText>
        </w:r>
        <w:r w:rsidDel="00B57160">
          <w:rPr>
            <w:rFonts w:eastAsia="나눔명조" w:hint="eastAsia"/>
            <w:sz w:val="20"/>
            <w:szCs w:val="22"/>
          </w:rPr>
          <w:delText>증명했다</w:delText>
        </w:r>
      </w:del>
      <w:del w:id="757" w:author="Park, Sanghoon" w:date="2021-10-01T01:44:00Z">
        <w:r w:rsidDel="00B57160">
          <w:rPr>
            <w:rFonts w:eastAsia="나눔명조" w:hint="eastAsia"/>
            <w:sz w:val="20"/>
            <w:szCs w:val="22"/>
          </w:rPr>
          <w:delText>(</w:delText>
        </w:r>
        <w:r w:rsidDel="00B57160">
          <w:rPr>
            <w:rFonts w:eastAsia="나눔명조" w:hint="eastAsia"/>
            <w:sz w:val="20"/>
            <w:szCs w:val="22"/>
          </w:rPr>
          <w:delText>김상묵</w:delText>
        </w:r>
        <w:r w:rsidDel="00B57160">
          <w:rPr>
            <w:rFonts w:eastAsia="나눔명조" w:hint="eastAsia"/>
            <w:sz w:val="20"/>
            <w:szCs w:val="22"/>
          </w:rPr>
          <w:delText>,</w:delText>
        </w:r>
        <w:r w:rsidDel="00B57160">
          <w:rPr>
            <w:rFonts w:eastAsia="나눔명조"/>
            <w:sz w:val="20"/>
            <w:szCs w:val="22"/>
          </w:rPr>
          <w:delText xml:space="preserve"> </w:delText>
        </w:r>
        <w:r w:rsidDel="00B57160">
          <w:rPr>
            <w:rFonts w:eastAsia="나눔명조" w:hint="eastAsia"/>
            <w:sz w:val="20"/>
            <w:szCs w:val="22"/>
          </w:rPr>
          <w:delText>노종호</w:delText>
        </w:r>
        <w:r w:rsidDel="00B57160">
          <w:rPr>
            <w:rFonts w:eastAsia="나눔명조" w:hint="eastAsia"/>
            <w:sz w:val="20"/>
            <w:szCs w:val="22"/>
          </w:rPr>
          <w:delText xml:space="preserve"> </w:delText>
        </w:r>
        <w:r w:rsidDel="00B57160">
          <w:rPr>
            <w:rFonts w:eastAsia="나눔명조"/>
            <w:sz w:val="20"/>
            <w:szCs w:val="22"/>
          </w:rPr>
          <w:delText>2018)</w:delText>
        </w:r>
      </w:del>
      <w:r>
        <w:rPr>
          <w:rFonts w:eastAsia="나눔명조" w:hint="eastAsia"/>
          <w:sz w:val="20"/>
          <w:szCs w:val="22"/>
        </w:rPr>
        <w:t>.</w:t>
      </w:r>
      <w:r>
        <w:rPr>
          <w:rFonts w:eastAsia="나눔명조"/>
          <w:sz w:val="20"/>
          <w:szCs w:val="22"/>
        </w:rPr>
        <w:t xml:space="preserve"> </w:t>
      </w:r>
      <w:r>
        <w:rPr>
          <w:rFonts w:eastAsia="나눔명조" w:hint="eastAsia"/>
          <w:sz w:val="20"/>
          <w:szCs w:val="22"/>
        </w:rPr>
        <w:t>하지만</w:t>
      </w:r>
      <w:r w:rsidR="003512F8">
        <w:rPr>
          <w:rFonts w:eastAsia="나눔명조" w:hint="eastAsia"/>
          <w:sz w:val="20"/>
          <w:szCs w:val="22"/>
        </w:rPr>
        <w:t xml:space="preserve"> </w:t>
      </w:r>
      <w:r>
        <w:rPr>
          <w:rFonts w:eastAsia="나눔명조" w:hint="eastAsia"/>
          <w:sz w:val="20"/>
          <w:szCs w:val="22"/>
        </w:rPr>
        <w:t>공공봉사동기</w:t>
      </w:r>
      <w:r>
        <w:rPr>
          <w:rFonts w:eastAsia="나눔명조" w:hint="eastAsia"/>
          <w:sz w:val="20"/>
          <w:szCs w:val="22"/>
        </w:rPr>
        <w:t xml:space="preserve"> </w:t>
      </w:r>
      <w:r>
        <w:rPr>
          <w:rFonts w:eastAsia="나눔명조" w:hint="eastAsia"/>
          <w:sz w:val="20"/>
          <w:szCs w:val="22"/>
        </w:rPr>
        <w:t>수준은</w:t>
      </w:r>
      <w:r>
        <w:rPr>
          <w:rFonts w:eastAsia="나눔명조" w:hint="eastAsia"/>
          <w:sz w:val="20"/>
          <w:szCs w:val="22"/>
        </w:rPr>
        <w:t xml:space="preserve"> </w:t>
      </w:r>
      <w:r>
        <w:rPr>
          <w:rFonts w:eastAsia="나눔명조" w:hint="eastAsia"/>
          <w:sz w:val="20"/>
          <w:szCs w:val="22"/>
        </w:rPr>
        <w:t>리더십</w:t>
      </w:r>
      <w:r w:rsidR="003512F8">
        <w:rPr>
          <w:rFonts w:eastAsia="나눔명조" w:hint="eastAsia"/>
          <w:sz w:val="20"/>
          <w:szCs w:val="22"/>
        </w:rPr>
        <w:t xml:space="preserve"> </w:t>
      </w:r>
      <w:r w:rsidR="003512F8">
        <w:rPr>
          <w:rFonts w:eastAsia="나눔명조" w:hint="eastAsia"/>
          <w:sz w:val="20"/>
          <w:szCs w:val="22"/>
        </w:rPr>
        <w:t>유형이</w:t>
      </w:r>
      <w:r>
        <w:rPr>
          <w:rFonts w:eastAsia="나눔명조" w:hint="eastAsia"/>
          <w:sz w:val="20"/>
          <w:szCs w:val="22"/>
        </w:rPr>
        <w:t xml:space="preserve"> </w:t>
      </w:r>
      <w:r>
        <w:rPr>
          <w:rFonts w:eastAsia="나눔명조" w:hint="eastAsia"/>
          <w:sz w:val="20"/>
          <w:szCs w:val="22"/>
        </w:rPr>
        <w:t>변혁적인지</w:t>
      </w:r>
      <w:r>
        <w:rPr>
          <w:rFonts w:eastAsia="나눔명조" w:hint="eastAsia"/>
          <w:sz w:val="20"/>
          <w:szCs w:val="22"/>
        </w:rPr>
        <w:t xml:space="preserve"> </w:t>
      </w:r>
      <w:r>
        <w:rPr>
          <w:rFonts w:eastAsia="나눔명조" w:hint="eastAsia"/>
          <w:sz w:val="20"/>
          <w:szCs w:val="22"/>
        </w:rPr>
        <w:t>혹은</w:t>
      </w:r>
      <w:r>
        <w:rPr>
          <w:rFonts w:eastAsia="나눔명조" w:hint="eastAsia"/>
          <w:sz w:val="20"/>
          <w:szCs w:val="22"/>
        </w:rPr>
        <w:t xml:space="preserve"> </w:t>
      </w:r>
      <w:r>
        <w:rPr>
          <w:rFonts w:eastAsia="나눔명조" w:hint="eastAsia"/>
          <w:sz w:val="20"/>
          <w:szCs w:val="22"/>
        </w:rPr>
        <w:t>거래적인지에</w:t>
      </w:r>
      <w:r>
        <w:rPr>
          <w:rFonts w:eastAsia="나눔명조" w:hint="eastAsia"/>
          <w:sz w:val="20"/>
          <w:szCs w:val="22"/>
        </w:rPr>
        <w:t xml:space="preserve"> </w:t>
      </w:r>
      <w:r>
        <w:rPr>
          <w:rFonts w:eastAsia="나눔명조" w:hint="eastAsia"/>
          <w:sz w:val="20"/>
          <w:szCs w:val="22"/>
        </w:rPr>
        <w:t>따라</w:t>
      </w:r>
      <w:r>
        <w:rPr>
          <w:rFonts w:eastAsia="나눔명조" w:hint="eastAsia"/>
          <w:sz w:val="20"/>
          <w:szCs w:val="22"/>
        </w:rPr>
        <w:t xml:space="preserve"> </w:t>
      </w:r>
      <w:r>
        <w:rPr>
          <w:rFonts w:eastAsia="나눔명조" w:hint="eastAsia"/>
          <w:sz w:val="20"/>
          <w:szCs w:val="22"/>
        </w:rPr>
        <w:t>다른</w:t>
      </w:r>
      <w:r>
        <w:rPr>
          <w:rFonts w:eastAsia="나눔명조" w:hint="eastAsia"/>
          <w:sz w:val="20"/>
          <w:szCs w:val="22"/>
        </w:rPr>
        <w:t xml:space="preserve"> </w:t>
      </w:r>
      <w:r>
        <w:rPr>
          <w:rFonts w:eastAsia="나눔명조" w:hint="eastAsia"/>
          <w:sz w:val="20"/>
          <w:szCs w:val="22"/>
        </w:rPr>
        <w:t>방향으로</w:t>
      </w:r>
      <w:r>
        <w:rPr>
          <w:rFonts w:eastAsia="나눔명조" w:hint="eastAsia"/>
          <w:sz w:val="20"/>
          <w:szCs w:val="22"/>
        </w:rPr>
        <w:t xml:space="preserve"> </w:t>
      </w:r>
      <w:r>
        <w:rPr>
          <w:rFonts w:eastAsia="나눔명조" w:hint="eastAsia"/>
          <w:sz w:val="20"/>
          <w:szCs w:val="22"/>
        </w:rPr>
        <w:t>발전할</w:t>
      </w:r>
      <w:r>
        <w:rPr>
          <w:rFonts w:eastAsia="나눔명조" w:hint="eastAsia"/>
          <w:sz w:val="20"/>
          <w:szCs w:val="22"/>
        </w:rPr>
        <w:t xml:space="preserve"> </w:t>
      </w:r>
      <w:r>
        <w:rPr>
          <w:rFonts w:eastAsia="나눔명조" w:hint="eastAsia"/>
          <w:sz w:val="20"/>
          <w:szCs w:val="22"/>
        </w:rPr>
        <w:t>수</w:t>
      </w:r>
      <w:r>
        <w:rPr>
          <w:rFonts w:eastAsia="나눔명조" w:hint="eastAsia"/>
          <w:sz w:val="20"/>
          <w:szCs w:val="22"/>
        </w:rPr>
        <w:t xml:space="preserve"> </w:t>
      </w:r>
      <w:r>
        <w:rPr>
          <w:rFonts w:eastAsia="나눔명조" w:hint="eastAsia"/>
          <w:sz w:val="20"/>
          <w:szCs w:val="22"/>
        </w:rPr>
        <w:t>있다</w:t>
      </w:r>
      <w:r>
        <w:rPr>
          <w:rFonts w:eastAsia="나눔명조" w:hint="eastAsia"/>
          <w:sz w:val="20"/>
          <w:szCs w:val="22"/>
        </w:rPr>
        <w:t>.</w:t>
      </w:r>
      <w:r>
        <w:rPr>
          <w:rFonts w:eastAsia="나눔명조"/>
          <w:sz w:val="20"/>
          <w:szCs w:val="22"/>
        </w:rPr>
        <w:t xml:space="preserve"> </w:t>
      </w:r>
      <w:r>
        <w:rPr>
          <w:rFonts w:eastAsia="나눔명조" w:hint="eastAsia"/>
          <w:sz w:val="20"/>
          <w:szCs w:val="22"/>
        </w:rPr>
        <w:t>일반적으로</w:t>
      </w:r>
      <w:r>
        <w:rPr>
          <w:rFonts w:eastAsia="나눔명조" w:hint="eastAsia"/>
          <w:sz w:val="20"/>
          <w:szCs w:val="22"/>
        </w:rPr>
        <w:t xml:space="preserve"> </w:t>
      </w:r>
      <w:r>
        <w:rPr>
          <w:rFonts w:eastAsia="나눔명조" w:hint="eastAsia"/>
          <w:sz w:val="20"/>
          <w:szCs w:val="22"/>
        </w:rPr>
        <w:t>변혁적</w:t>
      </w:r>
      <w:r>
        <w:rPr>
          <w:rFonts w:eastAsia="나눔명조" w:hint="eastAsia"/>
          <w:sz w:val="20"/>
          <w:szCs w:val="22"/>
        </w:rPr>
        <w:t xml:space="preserve"> </w:t>
      </w:r>
      <w:r>
        <w:rPr>
          <w:rFonts w:eastAsia="나눔명조" w:hint="eastAsia"/>
          <w:sz w:val="20"/>
          <w:szCs w:val="22"/>
        </w:rPr>
        <w:t>리더십은</w:t>
      </w:r>
      <w:r>
        <w:rPr>
          <w:rFonts w:eastAsia="나눔명조" w:hint="eastAsia"/>
          <w:sz w:val="20"/>
          <w:szCs w:val="22"/>
        </w:rPr>
        <w:t xml:space="preserve"> </w:t>
      </w:r>
      <w:r>
        <w:rPr>
          <w:rFonts w:eastAsia="나눔명조"/>
          <w:sz w:val="20"/>
          <w:szCs w:val="22"/>
        </w:rPr>
        <w:t>공공봉사동기를</w:t>
      </w:r>
      <w:r>
        <w:rPr>
          <w:rFonts w:eastAsia="나눔명조" w:hint="eastAsia"/>
          <w:sz w:val="20"/>
          <w:szCs w:val="22"/>
        </w:rPr>
        <w:t xml:space="preserve"> </w:t>
      </w:r>
      <w:r>
        <w:rPr>
          <w:rFonts w:eastAsia="나눔명조" w:hint="eastAsia"/>
          <w:sz w:val="20"/>
          <w:szCs w:val="22"/>
        </w:rPr>
        <w:t>향상시키는</w:t>
      </w:r>
      <w:r>
        <w:rPr>
          <w:rFonts w:eastAsia="나눔명조" w:hint="eastAsia"/>
          <w:sz w:val="20"/>
          <w:szCs w:val="22"/>
        </w:rPr>
        <w:t xml:space="preserve"> </w:t>
      </w:r>
      <w:r>
        <w:rPr>
          <w:rFonts w:eastAsia="나눔명조" w:hint="eastAsia"/>
          <w:sz w:val="20"/>
          <w:szCs w:val="22"/>
        </w:rPr>
        <w:t>긍정적</w:t>
      </w:r>
      <w:r>
        <w:rPr>
          <w:rFonts w:eastAsia="나눔명조" w:hint="eastAsia"/>
          <w:sz w:val="20"/>
          <w:szCs w:val="22"/>
        </w:rPr>
        <w:t xml:space="preserve"> </w:t>
      </w:r>
      <w:r>
        <w:rPr>
          <w:rFonts w:eastAsia="나눔명조" w:hint="eastAsia"/>
          <w:sz w:val="20"/>
          <w:szCs w:val="22"/>
        </w:rPr>
        <w:t>요인으로</w:t>
      </w:r>
      <w:r>
        <w:rPr>
          <w:rFonts w:eastAsia="나눔명조" w:hint="eastAsia"/>
          <w:sz w:val="20"/>
          <w:szCs w:val="22"/>
        </w:rPr>
        <w:t xml:space="preserve"> </w:t>
      </w:r>
      <w:r>
        <w:rPr>
          <w:rFonts w:eastAsia="나눔명조" w:hint="eastAsia"/>
          <w:sz w:val="20"/>
          <w:szCs w:val="22"/>
        </w:rPr>
        <w:t>다뤄진다</w:t>
      </w:r>
      <w:r w:rsidR="005B5D8D">
        <w:rPr>
          <w:rFonts w:eastAsia="나눔명조"/>
          <w:sz w:val="20"/>
          <w:szCs w:val="22"/>
        </w:rPr>
        <w:fldChar w:fldCharType="begin"/>
      </w:r>
      <w:r w:rsidR="005302F9">
        <w:rPr>
          <w:rFonts w:eastAsia="나눔명조"/>
          <w:sz w:val="20"/>
          <w:szCs w:val="22"/>
        </w:rPr>
        <w:instrText xml:space="preserve"> ADDIN ZOTERO_ITEM CSL_CITATION {"citationID":"IRo3iQ2b","properties":{"formattedCitation":"(Caillier 2015; Wright, Moynihan, and Pandey 2012)","plainCitation":"(Caillier 2015; Wright, Moynihan, and Pandey 2012)","noteIndex":0},"citationItems":[{"id":1483,"uris":["http://zotero.org/users/5210800/items/MHX34NC9"],"uri":["http://zotero.org/users/5210800/items/MHX34NC9"],"itemData":{"id":1483,"type":"article-journal","abstract":"Although transformational leadership and whistle-blowing have been extensively examined, only one article was found to explore the relationship between these factors. This is despite research suggesting a connection between leadership practices and whistle-blowing attitudes. This article built on and extended leadership and whistle-blowing theories by investigating the relationship between transformational leadership and whistle-blowing attitudes, as well as how this association might be mediated by public service motivation (PSM) and organizational commitment. Furthermore, the examination was conducted on local, state, and federal government employees in the United States. The findings indicated that transformational leadership had a direct, positive impact on whistle-blowing attitudes, as well as an indirect one through organizational commitment. In addition, PSM had an indirect effect on whistle-blowing attitudes through organizational commitment. On the other hand, PSM was not found to mediate the relationship between transformational leadership and attitudes concerning blowing the whistle.","container-title":"The American Review of Public Administration","DOI":"10.1177/0275074013515299","ISSN":"0275-0740, 1552-3357","issue":"4","language":"English","note":"Citation Key: caillier:2015","page":"458–475","title":"Transformational Leadership and Whistle-Blowing Attitudes: Is This Relationship Mediated by Organizational Commitment and Public Service Motivation?","title-short":"Transformational Leadership and Whistle-Blowing Attitudes","volume":"45","author":[{"family":"Caillier","given":"James Gerard"}],"issued":{"date-parts":[["2015",7]]}}},{"id":1399,"uris":["http://zotero.org/users/5210800/items/TZ4X755B"],"uri":["http://zotero.org/users/5210800/items/TZ4X755B"],"itemData":{"id":1399,"type":"article-journal","container-title":"Public Administration Review","DOI":"10.1111/j.1540-6210.2011.02496.x","ISSN":"00333352","issue":"2","language":"English","note":"Citation Key: wright_pulling_2012","page":"206–215","title":"Pulling the Levers: Transformational Leadership, Public Service Motivation, and Mission Valence","title-short":"Pulling the Levers","volume":"72","author":[{"family":"Wright","given":"Bradley E."},{"family":"Moynihan","given":"Donald P."},{"family":"Pandey","given":"Sanjay K."}],"issued":{"date-parts":[["2012",3]]}}}],"schema":"https://github.com/citation-style-language/schema/raw/master/csl-citation.json"} </w:instrText>
      </w:r>
      <w:r w:rsidR="005B5D8D">
        <w:rPr>
          <w:rFonts w:eastAsia="나눔명조"/>
          <w:sz w:val="20"/>
          <w:szCs w:val="22"/>
        </w:rPr>
        <w:fldChar w:fldCharType="separate"/>
      </w:r>
      <w:r w:rsidR="005B5D8D" w:rsidRPr="00B57160">
        <w:rPr>
          <w:rFonts w:eastAsia="나눔명조"/>
          <w:sz w:val="20"/>
          <w:szCs w:val="22"/>
          <w:rPrChange w:id="758" w:author="Park, Sanghoon" w:date="2021-10-01T01:44:00Z">
            <w:rPr>
              <w:sz w:val="20"/>
            </w:rPr>
          </w:rPrChange>
        </w:rPr>
        <w:t>(Caillier 2015; Wright, Moynihan, and Pandey 2012)</w:t>
      </w:r>
      <w:r w:rsidR="005B5D8D">
        <w:rPr>
          <w:rFonts w:eastAsia="나눔명조"/>
          <w:sz w:val="20"/>
          <w:szCs w:val="22"/>
        </w:rPr>
        <w:fldChar w:fldCharType="end"/>
      </w:r>
      <w:del w:id="759" w:author="Park, Sanghoon" w:date="2021-10-01T01:35:00Z">
        <w:r w:rsidRPr="0005167B" w:rsidDel="005B5D8D">
          <w:rPr>
            <w:rFonts w:eastAsia="나눔명조" w:hint="eastAsia"/>
            <w:sz w:val="20"/>
            <w:szCs w:val="22"/>
          </w:rPr>
          <w:delText>(Wright, Moynihan, Pandey 2012</w:delText>
        </w:r>
        <w:r w:rsidR="00037B39" w:rsidDel="005B5D8D">
          <w:rPr>
            <w:rFonts w:eastAsia="나눔명조"/>
            <w:sz w:val="20"/>
            <w:szCs w:val="22"/>
          </w:rPr>
          <w:delText>; Caillier 2015</w:delText>
        </w:r>
        <w:r w:rsidRPr="0005167B" w:rsidDel="005B5D8D">
          <w:rPr>
            <w:rFonts w:eastAsia="나눔명조" w:hint="eastAsia"/>
            <w:sz w:val="20"/>
            <w:szCs w:val="22"/>
          </w:rPr>
          <w:delText>)</w:delText>
        </w:r>
      </w:del>
      <w:r>
        <w:rPr>
          <w:rFonts w:eastAsia="나눔명조" w:hint="eastAsia"/>
          <w:sz w:val="20"/>
          <w:szCs w:val="22"/>
        </w:rPr>
        <w:t>.</w:t>
      </w:r>
      <w:r w:rsidR="00464FFA">
        <w:rPr>
          <w:rFonts w:eastAsia="나눔명조"/>
          <w:sz w:val="20"/>
          <w:szCs w:val="22"/>
        </w:rPr>
        <w:t xml:space="preserve"> </w:t>
      </w:r>
      <w:r w:rsidR="00464FFA">
        <w:rPr>
          <w:rFonts w:eastAsia="나눔명조" w:hint="eastAsia"/>
          <w:sz w:val="20"/>
          <w:szCs w:val="22"/>
        </w:rPr>
        <w:t>변혁적</w:t>
      </w:r>
      <w:r w:rsidR="00464FFA">
        <w:rPr>
          <w:rFonts w:eastAsia="나눔명조" w:hint="eastAsia"/>
          <w:sz w:val="20"/>
          <w:szCs w:val="22"/>
        </w:rPr>
        <w:t xml:space="preserve"> </w:t>
      </w:r>
      <w:r w:rsidR="00464FFA">
        <w:rPr>
          <w:rFonts w:eastAsia="나눔명조" w:hint="eastAsia"/>
          <w:sz w:val="20"/>
          <w:szCs w:val="22"/>
        </w:rPr>
        <w:t>리더십은</w:t>
      </w:r>
      <w:r w:rsidR="00464FFA">
        <w:rPr>
          <w:rFonts w:eastAsia="나눔명조" w:hint="eastAsia"/>
          <w:sz w:val="20"/>
          <w:szCs w:val="22"/>
        </w:rPr>
        <w:t xml:space="preserve"> </w:t>
      </w:r>
      <w:r w:rsidR="00464FFA">
        <w:rPr>
          <w:rFonts w:eastAsia="나눔명조" w:hint="eastAsia"/>
          <w:sz w:val="20"/>
          <w:szCs w:val="22"/>
        </w:rPr>
        <w:t>친사회적</w:t>
      </w:r>
      <w:r w:rsidR="00464FFA">
        <w:rPr>
          <w:rFonts w:eastAsia="나눔명조" w:hint="eastAsia"/>
          <w:sz w:val="20"/>
          <w:szCs w:val="22"/>
        </w:rPr>
        <w:t xml:space="preserve"> </w:t>
      </w:r>
      <w:r w:rsidR="00464FFA">
        <w:rPr>
          <w:rFonts w:eastAsia="나눔명조" w:hint="eastAsia"/>
          <w:sz w:val="20"/>
          <w:szCs w:val="22"/>
        </w:rPr>
        <w:t>가치</w:t>
      </w:r>
      <w:r w:rsidR="00464FFA">
        <w:rPr>
          <w:rFonts w:eastAsia="나눔명조" w:hint="eastAsia"/>
          <w:sz w:val="20"/>
          <w:szCs w:val="22"/>
        </w:rPr>
        <w:t xml:space="preserve">, </w:t>
      </w:r>
      <w:r w:rsidR="00464FFA">
        <w:rPr>
          <w:rFonts w:eastAsia="나눔명조" w:hint="eastAsia"/>
          <w:sz w:val="20"/>
          <w:szCs w:val="22"/>
        </w:rPr>
        <w:t>업무만족도와</w:t>
      </w:r>
      <w:r w:rsidR="00464FFA">
        <w:rPr>
          <w:rFonts w:eastAsia="나눔명조" w:hint="eastAsia"/>
          <w:sz w:val="20"/>
          <w:szCs w:val="22"/>
        </w:rPr>
        <w:t xml:space="preserve"> </w:t>
      </w:r>
      <w:r w:rsidR="00464FFA">
        <w:rPr>
          <w:rFonts w:eastAsia="나눔명조" w:hint="eastAsia"/>
          <w:sz w:val="20"/>
          <w:szCs w:val="22"/>
        </w:rPr>
        <w:t>자신감</w:t>
      </w:r>
      <w:r w:rsidR="00464FFA">
        <w:rPr>
          <w:rFonts w:eastAsia="나눔명조" w:hint="eastAsia"/>
          <w:sz w:val="20"/>
          <w:szCs w:val="22"/>
        </w:rPr>
        <w:t xml:space="preserve"> </w:t>
      </w:r>
      <w:r w:rsidR="00464FFA">
        <w:rPr>
          <w:rFonts w:eastAsia="나눔명조" w:hint="eastAsia"/>
          <w:sz w:val="20"/>
          <w:szCs w:val="22"/>
        </w:rPr>
        <w:t>등을</w:t>
      </w:r>
      <w:r w:rsidR="00464FFA">
        <w:rPr>
          <w:rFonts w:eastAsia="나눔명조" w:hint="eastAsia"/>
          <w:sz w:val="20"/>
          <w:szCs w:val="22"/>
        </w:rPr>
        <w:t xml:space="preserve"> </w:t>
      </w:r>
      <w:r w:rsidR="00464FFA">
        <w:rPr>
          <w:rFonts w:eastAsia="나눔명조" w:hint="eastAsia"/>
          <w:sz w:val="20"/>
          <w:szCs w:val="22"/>
        </w:rPr>
        <w:t>촉진하여</w:t>
      </w:r>
      <w:r w:rsidR="00464FFA">
        <w:rPr>
          <w:rFonts w:eastAsia="나눔명조" w:hint="eastAsia"/>
          <w:sz w:val="20"/>
          <w:szCs w:val="22"/>
        </w:rPr>
        <w:t xml:space="preserve"> </w:t>
      </w:r>
      <w:r w:rsidR="00464FFA">
        <w:rPr>
          <w:rFonts w:eastAsia="나눔명조" w:hint="eastAsia"/>
          <w:sz w:val="20"/>
          <w:szCs w:val="22"/>
        </w:rPr>
        <w:t>공공봉사동기를</w:t>
      </w:r>
      <w:r w:rsidR="00464FFA">
        <w:rPr>
          <w:rFonts w:eastAsia="나눔명조" w:hint="eastAsia"/>
          <w:sz w:val="20"/>
          <w:szCs w:val="22"/>
        </w:rPr>
        <w:t xml:space="preserve"> </w:t>
      </w:r>
      <w:r w:rsidR="00464FFA">
        <w:rPr>
          <w:rFonts w:eastAsia="나눔명조" w:hint="eastAsia"/>
          <w:sz w:val="20"/>
          <w:szCs w:val="22"/>
        </w:rPr>
        <w:t>촉진</w:t>
      </w:r>
      <w:del w:id="760" w:author="Park, Sanghoon" w:date="2021-10-01T01:37:00Z">
        <w:r w:rsidR="00464FFA" w:rsidDel="00B57160">
          <w:rPr>
            <w:rFonts w:eastAsia="나눔명조" w:hint="eastAsia"/>
            <w:sz w:val="20"/>
            <w:szCs w:val="22"/>
          </w:rPr>
          <w:delText>할</w:delText>
        </w:r>
        <w:r w:rsidR="00464FFA" w:rsidDel="00B57160">
          <w:rPr>
            <w:rFonts w:eastAsia="나눔명조" w:hint="eastAsia"/>
            <w:sz w:val="20"/>
            <w:szCs w:val="22"/>
          </w:rPr>
          <w:delText xml:space="preserve"> </w:delText>
        </w:r>
        <w:r w:rsidR="00464FFA" w:rsidDel="00B57160">
          <w:rPr>
            <w:rFonts w:eastAsia="나눔명조" w:hint="eastAsia"/>
            <w:sz w:val="20"/>
            <w:szCs w:val="22"/>
          </w:rPr>
          <w:delText>수</w:delText>
        </w:r>
        <w:r w:rsidR="00464FFA" w:rsidDel="00B57160">
          <w:rPr>
            <w:rFonts w:eastAsia="나눔명조" w:hint="eastAsia"/>
            <w:sz w:val="20"/>
            <w:szCs w:val="22"/>
          </w:rPr>
          <w:delText xml:space="preserve"> </w:delText>
        </w:r>
        <w:r w:rsidR="00464FFA" w:rsidDel="00B57160">
          <w:rPr>
            <w:rFonts w:eastAsia="나눔명조" w:hint="eastAsia"/>
            <w:sz w:val="20"/>
            <w:szCs w:val="22"/>
          </w:rPr>
          <w:delText>있고</w:delText>
        </w:r>
        <w:r w:rsidR="00464FFA" w:rsidDel="00B57160">
          <w:rPr>
            <w:rFonts w:eastAsia="나눔명조" w:hint="eastAsia"/>
            <w:sz w:val="20"/>
            <w:szCs w:val="22"/>
          </w:rPr>
          <w:delText xml:space="preserve">, </w:delText>
        </w:r>
        <w:r w:rsidR="00464FFA" w:rsidDel="00B57160">
          <w:rPr>
            <w:rFonts w:eastAsia="나눔명조" w:hint="eastAsia"/>
            <w:sz w:val="20"/>
            <w:szCs w:val="22"/>
          </w:rPr>
          <w:delText>변혁적</w:delText>
        </w:r>
        <w:r w:rsidR="00464FFA" w:rsidDel="00B57160">
          <w:rPr>
            <w:rFonts w:eastAsia="나눔명조" w:hint="eastAsia"/>
            <w:sz w:val="20"/>
            <w:szCs w:val="22"/>
          </w:rPr>
          <w:delText xml:space="preserve"> </w:delText>
        </w:r>
        <w:r w:rsidR="00464FFA" w:rsidDel="00B57160">
          <w:rPr>
            <w:rFonts w:eastAsia="나눔명조" w:hint="eastAsia"/>
            <w:sz w:val="20"/>
            <w:szCs w:val="22"/>
          </w:rPr>
          <w:delText>리더십과</w:delText>
        </w:r>
        <w:r w:rsidR="00464FFA" w:rsidDel="00B57160">
          <w:rPr>
            <w:rFonts w:eastAsia="나눔명조" w:hint="eastAsia"/>
            <w:sz w:val="20"/>
            <w:szCs w:val="22"/>
          </w:rPr>
          <w:delText xml:space="preserve"> </w:delText>
        </w:r>
        <w:r w:rsidR="00464FFA" w:rsidDel="00B57160">
          <w:rPr>
            <w:rFonts w:eastAsia="나눔명조" w:hint="eastAsia"/>
            <w:sz w:val="20"/>
            <w:szCs w:val="22"/>
          </w:rPr>
          <w:delText>공공봉사동기는</w:delText>
        </w:r>
        <w:r w:rsidR="00464FFA" w:rsidDel="00B57160">
          <w:rPr>
            <w:rFonts w:eastAsia="나눔명조" w:hint="eastAsia"/>
            <w:sz w:val="20"/>
            <w:szCs w:val="22"/>
          </w:rPr>
          <w:delText xml:space="preserve"> </w:delText>
        </w:r>
        <w:r w:rsidR="00464FFA" w:rsidDel="00B57160">
          <w:rPr>
            <w:rFonts w:eastAsia="나눔명조" w:hint="eastAsia"/>
            <w:sz w:val="20"/>
            <w:szCs w:val="22"/>
          </w:rPr>
          <w:delText>상호간에</w:delText>
        </w:r>
      </w:del>
      <w:ins w:id="761" w:author="Park, Sanghoon" w:date="2021-10-01T01:37:00Z">
        <w:r w:rsidR="00B57160">
          <w:rPr>
            <w:rFonts w:eastAsia="나눔명조" w:hint="eastAsia"/>
            <w:sz w:val="20"/>
            <w:szCs w:val="22"/>
          </w:rPr>
          <w:t>하는</w:t>
        </w:r>
        <w:r w:rsidR="00B57160">
          <w:rPr>
            <w:rFonts w:eastAsia="나눔명조" w:hint="eastAsia"/>
            <w:sz w:val="20"/>
            <w:szCs w:val="22"/>
          </w:rPr>
          <w:t>,</w:t>
        </w:r>
        <w:r w:rsidR="00B57160">
          <w:rPr>
            <w:rFonts w:eastAsia="나눔명조"/>
            <w:sz w:val="20"/>
            <w:szCs w:val="22"/>
          </w:rPr>
          <w:t xml:space="preserve"> </w:t>
        </w:r>
        <w:r w:rsidR="00B57160">
          <w:rPr>
            <w:rFonts w:eastAsia="나눔명조" w:hint="eastAsia"/>
            <w:sz w:val="20"/>
            <w:szCs w:val="22"/>
          </w:rPr>
          <w:t>일종의</w:t>
        </w:r>
        <w:r w:rsidR="00B57160">
          <w:rPr>
            <w:rFonts w:eastAsia="나눔명조" w:hint="eastAsia"/>
            <w:sz w:val="20"/>
            <w:szCs w:val="22"/>
          </w:rPr>
          <w:t xml:space="preserve"> </w:t>
        </w:r>
        <w:r w:rsidR="00B57160">
          <w:rPr>
            <w:rFonts w:eastAsia="나눔명조" w:hint="eastAsia"/>
            <w:sz w:val="20"/>
            <w:szCs w:val="22"/>
          </w:rPr>
          <w:t>시너지</w:t>
        </w:r>
        <w:r w:rsidR="00B57160">
          <w:rPr>
            <w:rFonts w:eastAsia="나눔명조" w:hint="eastAsia"/>
            <w:sz w:val="20"/>
            <w:szCs w:val="22"/>
          </w:rPr>
          <w:t xml:space="preserve"> </w:t>
        </w:r>
        <w:r w:rsidR="00B57160">
          <w:rPr>
            <w:rFonts w:eastAsia="나눔명조" w:hint="eastAsia"/>
            <w:sz w:val="20"/>
            <w:szCs w:val="22"/>
          </w:rPr>
          <w:t>효과를</w:t>
        </w:r>
      </w:ins>
      <w:del w:id="762" w:author="Park, Sanghoon" w:date="2021-10-01T01:37:00Z">
        <w:r w:rsidR="00464FFA" w:rsidDel="00B57160">
          <w:rPr>
            <w:rFonts w:eastAsia="나눔명조" w:hint="eastAsia"/>
            <w:sz w:val="20"/>
            <w:szCs w:val="22"/>
          </w:rPr>
          <w:delText xml:space="preserve"> </w:delText>
        </w:r>
        <w:r w:rsidR="00464FFA" w:rsidDel="00B57160">
          <w:rPr>
            <w:rFonts w:eastAsia="나눔명조" w:hint="eastAsia"/>
            <w:sz w:val="20"/>
            <w:szCs w:val="22"/>
          </w:rPr>
          <w:delText>시너지</w:delText>
        </w:r>
        <w:r w:rsidR="00464FFA" w:rsidDel="00B57160">
          <w:rPr>
            <w:rFonts w:eastAsia="나눔명조" w:hint="eastAsia"/>
            <w:sz w:val="20"/>
            <w:szCs w:val="22"/>
          </w:rPr>
          <w:delText xml:space="preserve"> </w:delText>
        </w:r>
        <w:r w:rsidR="00464FFA" w:rsidDel="00B57160">
          <w:rPr>
            <w:rFonts w:eastAsia="나눔명조" w:hint="eastAsia"/>
            <w:sz w:val="20"/>
            <w:szCs w:val="22"/>
          </w:rPr>
          <w:delText>효과를</w:delText>
        </w:r>
        <w:r w:rsidR="00464FFA" w:rsidDel="00B57160">
          <w:rPr>
            <w:rFonts w:eastAsia="나눔명조" w:hint="eastAsia"/>
            <w:sz w:val="20"/>
            <w:szCs w:val="22"/>
          </w:rPr>
          <w:delText xml:space="preserve"> </w:delText>
        </w:r>
      </w:del>
      <w:ins w:id="763" w:author="Park, Sanghoon" w:date="2021-10-01T01:37:00Z">
        <w:r w:rsidR="00B57160">
          <w:rPr>
            <w:rFonts w:eastAsia="나눔명조"/>
            <w:sz w:val="20"/>
            <w:szCs w:val="22"/>
          </w:rPr>
          <w:t xml:space="preserve"> </w:t>
        </w:r>
      </w:ins>
      <w:r w:rsidR="00464FFA">
        <w:rPr>
          <w:rFonts w:eastAsia="나눔명조" w:hint="eastAsia"/>
          <w:sz w:val="20"/>
          <w:szCs w:val="22"/>
        </w:rPr>
        <w:t>발휘할</w:t>
      </w:r>
      <w:r w:rsidR="00464FFA">
        <w:rPr>
          <w:rFonts w:eastAsia="나눔명조" w:hint="eastAsia"/>
          <w:sz w:val="20"/>
          <w:szCs w:val="22"/>
        </w:rPr>
        <w:t xml:space="preserve"> </w:t>
      </w:r>
      <w:r w:rsidR="00464FFA">
        <w:rPr>
          <w:rFonts w:eastAsia="나눔명조" w:hint="eastAsia"/>
          <w:sz w:val="20"/>
          <w:szCs w:val="22"/>
        </w:rPr>
        <w:t>수</w:t>
      </w:r>
      <w:r w:rsidR="00464FFA">
        <w:rPr>
          <w:rFonts w:eastAsia="나눔명조" w:hint="eastAsia"/>
          <w:sz w:val="20"/>
          <w:szCs w:val="22"/>
        </w:rPr>
        <w:t xml:space="preserve"> </w:t>
      </w:r>
      <w:r w:rsidR="00464FFA">
        <w:rPr>
          <w:rFonts w:eastAsia="나눔명조" w:hint="eastAsia"/>
          <w:sz w:val="20"/>
          <w:szCs w:val="22"/>
        </w:rPr>
        <w:t>있다</w:t>
      </w:r>
      <w:r w:rsidR="00B57160">
        <w:rPr>
          <w:rFonts w:eastAsia="나눔명조"/>
          <w:sz w:val="20"/>
          <w:szCs w:val="22"/>
        </w:rPr>
        <w:fldChar w:fldCharType="begin"/>
      </w:r>
      <w:r w:rsidR="005302F9">
        <w:rPr>
          <w:rFonts w:eastAsia="나눔명조"/>
          <w:sz w:val="20"/>
          <w:szCs w:val="22"/>
        </w:rPr>
        <w:instrText xml:space="preserve"> ADDIN ZOTERO_ITEM CSL_CITATION {"citationID":"loWzo1Te","properties":{"formattedCitation":"(Jensen, Andersen, and Jacobsen 2019; Kroll, Alexander, and Vogel 2014; \\uc0\\u44053{}\\uc0\\u54812{}\\uc0\\u51652{} and \\uc0\\u52264{}\\uc0\\u49464{}\\uc0\\u506</w:instrText>
      </w:r>
      <w:r w:rsidR="005302F9">
        <w:rPr>
          <w:rFonts w:eastAsia="나눔명조" w:hint="eastAsia"/>
          <w:sz w:val="20"/>
          <w:szCs w:val="22"/>
        </w:rPr>
        <w:instrText xml:space="preserve">89{} 2021)","plainCitation":"(Jensen, Andersen, and Jacobsen 2019; Kroll, Alexander, and Vogel 2014; </w:instrText>
      </w:r>
      <w:r w:rsidR="005302F9">
        <w:rPr>
          <w:rFonts w:eastAsia="나눔명조" w:hint="eastAsia"/>
          <w:sz w:val="20"/>
          <w:szCs w:val="22"/>
        </w:rPr>
        <w:instrText>강혜진</w:instrText>
      </w:r>
      <w:r w:rsidR="005302F9">
        <w:rPr>
          <w:rFonts w:eastAsia="나눔명조" w:hint="eastAsia"/>
          <w:sz w:val="20"/>
          <w:szCs w:val="22"/>
        </w:rPr>
        <w:instrText xml:space="preserve"> and </w:instrText>
      </w:r>
      <w:r w:rsidR="005302F9">
        <w:rPr>
          <w:rFonts w:eastAsia="나눔명조" w:hint="eastAsia"/>
          <w:sz w:val="20"/>
          <w:szCs w:val="22"/>
        </w:rPr>
        <w:instrText>차세영</w:instrText>
      </w:r>
      <w:r w:rsidR="005302F9">
        <w:rPr>
          <w:rFonts w:eastAsia="나눔명조" w:hint="eastAsia"/>
          <w:sz w:val="20"/>
          <w:szCs w:val="22"/>
        </w:rPr>
        <w:instrText xml:space="preserve"> 2021)","noteIndex":0},"citationItems":[{"id":1510,"uris":["http://zotero.org/users/5210800/items/N4R7B7NC"],"uri":["http://zotero.org/users/52</w:instrText>
      </w:r>
      <w:r w:rsidR="005302F9">
        <w:rPr>
          <w:rFonts w:eastAsia="나눔명조"/>
          <w:sz w:val="20"/>
          <w:szCs w:val="22"/>
        </w:rPr>
        <w:instrText>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Bøtcher"}],"issued":{"date-parts":[["2019"]]}}},{"id":1509,"uris":["http://zotero.org/users/5210800/items/SZNWMHIA"],"uri":["http://zotero.org/users/5210800/items/SZNWMHIA"],"itemData":{"id":1509,"type":"article-journal","container-title":"Public administration","issue":"4","note":"Citation Key: KrollVogel2014\ntex.date-added: 2021-09-30 15:30:55 -0400\ntex.date-modified: 2021-09-30 15:31:55 -0400","page":"974-991","title":"The PSM–leadership fit: A model of performance information use","volume":"92","author":[{"literal":"Kroll"},{"literal":"Alexander"},{"family":"Vogel","given":"Dominik"}],"issued":{"date-parts":[["2014"]]}}},{"id":1401,"uris":["http://zotero.org/users/5210800/items/6CF3S8KD"],"uri":["http://zotero</w:instrText>
      </w:r>
      <w:r w:rsidR="005302F9">
        <w:rPr>
          <w:rFonts w:eastAsia="나눔명조" w:hint="eastAsia"/>
          <w:sz w:val="20"/>
          <w:szCs w:val="22"/>
        </w:rPr>
        <w:instrText>.org/users/5210800/items/6CF3S8KD"],"itemData":{"id":1401,"type":"article-journal","container-title":"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","DOI":"10.53865/KSPA.2021.05.32.1.1","ISSN":"1225-8652","issue":"1","language":"ko","note":"Citation Key: kang:cha:2021","page":"1</w:instrText>
      </w:r>
      <w:r w:rsidR="005302F9">
        <w:rPr>
          <w:rFonts w:eastAsia="나눔명조" w:hint="eastAsia"/>
          <w:sz w:val="20"/>
          <w:szCs w:val="22"/>
        </w:rPr>
        <w:instrText>–</w:instrText>
      </w:r>
      <w:r w:rsidR="005302F9">
        <w:rPr>
          <w:rFonts w:eastAsia="나눔명조" w:hint="eastAsia"/>
          <w:sz w:val="20"/>
          <w:szCs w:val="22"/>
        </w:rPr>
        <w:instrText>24","title":"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조직몰입에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PSM</w:instrText>
      </w:r>
      <w:r w:rsidR="005302F9">
        <w:rPr>
          <w:rFonts w:eastAsia="나눔명조" w:hint="eastAsia"/>
          <w:sz w:val="20"/>
          <w:szCs w:val="22"/>
        </w:rPr>
        <w:instrText>의</w:instrText>
      </w:r>
      <w:r w:rsidR="005302F9">
        <w:rPr>
          <w:rFonts w:eastAsia="나눔명조" w:hint="eastAsia"/>
          <w:sz w:val="20"/>
          <w:szCs w:val="22"/>
        </w:rPr>
        <w:instrText xml:space="preserve"> </w:instrText>
      </w:r>
      <w:r w:rsidR="005302F9">
        <w:rPr>
          <w:rFonts w:eastAsia="나눔명조" w:hint="eastAsia"/>
          <w:sz w:val="20"/>
          <w:szCs w:val="22"/>
        </w:rPr>
        <w:instrText>매개효과와</w:instrText>
      </w:r>
      <w:r w:rsidR="005302F9">
        <w:rPr>
          <w:rFonts w:eastAsia="나눔명조" w:hint="eastAsia"/>
          <w:sz w:val="20"/>
          <w:szCs w:val="22"/>
        </w:rPr>
        <w:instrText xml:space="preserve"> </w:instrText>
      </w:r>
      <w:r w:rsidR="005302F9">
        <w:rPr>
          <w:rFonts w:eastAsia="나눔명조" w:hint="eastAsia"/>
          <w:sz w:val="20"/>
          <w:szCs w:val="22"/>
        </w:rPr>
        <w:instrText>목표모호성의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","title-short":"A Study on the Effects of Transformative Leadership on Organizational Commitment","volume":"32","author":[{"family":"</w:instrText>
      </w:r>
      <w:r w:rsidR="005302F9">
        <w:rPr>
          <w:rFonts w:eastAsia="나눔명조" w:hint="eastAsia"/>
          <w:sz w:val="20"/>
          <w:szCs w:val="22"/>
        </w:rPr>
        <w:instrText>강혜진</w:instrText>
      </w:r>
      <w:r w:rsidR="005302F9">
        <w:rPr>
          <w:rFonts w:eastAsia="나눔명조" w:hint="eastAsia"/>
          <w:sz w:val="20"/>
          <w:szCs w:val="22"/>
        </w:rPr>
        <w:instrText>","given":""},{"family":"</w:instrText>
      </w:r>
      <w:r w:rsidR="005302F9">
        <w:rPr>
          <w:rFonts w:eastAsia="나눔명조" w:hint="eastAsia"/>
          <w:sz w:val="20"/>
          <w:szCs w:val="22"/>
        </w:rPr>
        <w:instrText>차세영</w:instrText>
      </w:r>
      <w:r w:rsidR="005302F9">
        <w:rPr>
          <w:rFonts w:eastAsia="나눔명조" w:hint="eastAsia"/>
          <w:sz w:val="20"/>
          <w:szCs w:val="22"/>
        </w:rPr>
        <w:instrText>","given":""}],"issued":{"date-parts</w:instrText>
      </w:r>
      <w:r w:rsidR="005302F9">
        <w:rPr>
          <w:rFonts w:eastAsia="나눔명조"/>
          <w:sz w:val="20"/>
          <w:szCs w:val="22"/>
        </w:rPr>
        <w:instrText xml:space="preserve">":[["2021",5]]}}}],"schema":"https://github.com/citation-style-language/schema/raw/master/csl-citation.json"} </w:instrText>
      </w:r>
      <w:r w:rsidR="00B57160">
        <w:rPr>
          <w:rFonts w:eastAsia="나눔명조"/>
          <w:sz w:val="20"/>
          <w:szCs w:val="22"/>
        </w:rPr>
        <w:fldChar w:fldCharType="separate"/>
      </w:r>
      <w:r w:rsidR="00B57160" w:rsidRPr="00B57160">
        <w:rPr>
          <w:rFonts w:eastAsia="나눔명조"/>
          <w:sz w:val="20"/>
          <w:szCs w:val="22"/>
          <w:rPrChange w:id="764" w:author="Park, Sanghoon" w:date="2021-10-01T01:39:00Z">
            <w:rPr>
              <w:sz w:val="20"/>
            </w:rPr>
          </w:rPrChange>
        </w:rPr>
        <w:t xml:space="preserve">(Jensen, Andersen, and Jacobsen 2019; Kroll, Alexander, and Vogel 2014; </w:t>
      </w:r>
      <w:r w:rsidR="00B57160" w:rsidRPr="00B57160">
        <w:rPr>
          <w:rFonts w:eastAsia="나눔명조" w:hint="eastAsia"/>
          <w:sz w:val="20"/>
          <w:szCs w:val="22"/>
          <w:rPrChange w:id="765" w:author="Park, Sanghoon" w:date="2021-10-01T01:39:00Z">
            <w:rPr>
              <w:rFonts w:hint="eastAsia"/>
              <w:sz w:val="20"/>
            </w:rPr>
          </w:rPrChange>
        </w:rPr>
        <w:t>강혜진</w:t>
      </w:r>
      <w:r w:rsidR="00B57160" w:rsidRPr="00B57160">
        <w:rPr>
          <w:rFonts w:eastAsia="나눔명조"/>
          <w:sz w:val="20"/>
          <w:szCs w:val="22"/>
          <w:rPrChange w:id="766" w:author="Park, Sanghoon" w:date="2021-10-01T01:39:00Z">
            <w:rPr>
              <w:sz w:val="20"/>
            </w:rPr>
          </w:rPrChange>
        </w:rPr>
        <w:t xml:space="preserve"> and </w:t>
      </w:r>
      <w:r w:rsidR="00B57160" w:rsidRPr="00B57160">
        <w:rPr>
          <w:rFonts w:eastAsia="나눔명조" w:hint="eastAsia"/>
          <w:sz w:val="20"/>
          <w:szCs w:val="22"/>
          <w:rPrChange w:id="767" w:author="Park, Sanghoon" w:date="2021-10-01T01:39:00Z">
            <w:rPr>
              <w:rFonts w:hint="eastAsia"/>
              <w:sz w:val="20"/>
            </w:rPr>
          </w:rPrChange>
        </w:rPr>
        <w:t>차세영</w:t>
      </w:r>
      <w:r w:rsidR="00B57160" w:rsidRPr="00B57160">
        <w:rPr>
          <w:rFonts w:eastAsia="나눔명조"/>
          <w:sz w:val="20"/>
          <w:szCs w:val="22"/>
          <w:rPrChange w:id="768" w:author="Park, Sanghoon" w:date="2021-10-01T01:39:00Z">
            <w:rPr>
              <w:sz w:val="20"/>
            </w:rPr>
          </w:rPrChange>
        </w:rPr>
        <w:t xml:space="preserve"> 2021)</w:t>
      </w:r>
      <w:r w:rsidR="00B57160">
        <w:rPr>
          <w:rFonts w:eastAsia="나눔명조"/>
          <w:sz w:val="20"/>
          <w:szCs w:val="22"/>
        </w:rPr>
        <w:fldChar w:fldCharType="end"/>
      </w:r>
      <w:del w:id="769" w:author="Park, Sanghoon" w:date="2021-10-01T01:39:00Z">
        <w:r w:rsidR="00464FFA" w:rsidDel="00B57160">
          <w:rPr>
            <w:rFonts w:eastAsia="나눔명조"/>
            <w:sz w:val="20"/>
            <w:szCs w:val="22"/>
          </w:rPr>
          <w:delText>(</w:delText>
        </w:r>
        <w:r w:rsidR="00464FFA" w:rsidDel="00B57160">
          <w:rPr>
            <w:rFonts w:eastAsia="나눔명조" w:hint="eastAsia"/>
            <w:sz w:val="20"/>
            <w:szCs w:val="22"/>
          </w:rPr>
          <w:delText>J</w:delText>
        </w:r>
        <w:r w:rsidR="00464FFA" w:rsidDel="00B57160">
          <w:rPr>
            <w:rFonts w:eastAsia="나눔명조"/>
            <w:sz w:val="20"/>
            <w:szCs w:val="22"/>
          </w:rPr>
          <w:delText xml:space="preserve">ensen et al 2018; </w:delText>
        </w:r>
        <w:r w:rsidR="00464FFA" w:rsidDel="00B57160">
          <w:rPr>
            <w:rFonts w:eastAsia="나눔명조" w:hint="eastAsia"/>
            <w:sz w:val="20"/>
            <w:szCs w:val="22"/>
          </w:rPr>
          <w:delText>강혜진</w:delText>
        </w:r>
        <w:r w:rsidR="00464FFA" w:rsidDel="00B57160">
          <w:rPr>
            <w:rFonts w:eastAsia="나눔명조" w:hint="eastAsia"/>
            <w:sz w:val="20"/>
            <w:szCs w:val="22"/>
          </w:rPr>
          <w:delText xml:space="preserve"> </w:delText>
        </w:r>
        <w:r w:rsidR="00464FFA" w:rsidDel="00B57160">
          <w:rPr>
            <w:rFonts w:eastAsia="나눔명조" w:hint="eastAsia"/>
            <w:sz w:val="20"/>
            <w:szCs w:val="22"/>
          </w:rPr>
          <w:delText>외</w:delText>
        </w:r>
        <w:r w:rsidR="00464FFA" w:rsidDel="00B57160">
          <w:rPr>
            <w:rFonts w:eastAsia="나눔명조"/>
            <w:sz w:val="20"/>
            <w:szCs w:val="22"/>
          </w:rPr>
          <w:delText>2021</w:delText>
        </w:r>
        <w:r w:rsidR="00273A1E" w:rsidDel="00B57160">
          <w:rPr>
            <w:rFonts w:eastAsia="나눔명조"/>
            <w:sz w:val="20"/>
            <w:szCs w:val="22"/>
          </w:rPr>
          <w:delText xml:space="preserve">; </w:delText>
        </w:r>
        <w:r w:rsidR="00273A1E" w:rsidRPr="0005167B" w:rsidDel="00B57160">
          <w:rPr>
            <w:rFonts w:eastAsia="나눔명조" w:hint="eastAsia"/>
            <w:sz w:val="20"/>
            <w:szCs w:val="22"/>
          </w:rPr>
          <w:delText>Kroll &amp; Vogel</w:delText>
        </w:r>
        <w:r w:rsidR="00273A1E" w:rsidDel="00B57160">
          <w:rPr>
            <w:rFonts w:eastAsia="나눔명조"/>
            <w:sz w:val="20"/>
            <w:szCs w:val="22"/>
          </w:rPr>
          <w:delText xml:space="preserve"> </w:delText>
        </w:r>
        <w:r w:rsidR="00273A1E" w:rsidRPr="0005167B" w:rsidDel="00B57160">
          <w:rPr>
            <w:rFonts w:eastAsia="나눔명조" w:hint="eastAsia"/>
            <w:sz w:val="20"/>
            <w:szCs w:val="22"/>
          </w:rPr>
          <w:delText>2014</w:delText>
        </w:r>
        <w:r w:rsidR="00464FFA" w:rsidDel="00B57160">
          <w:rPr>
            <w:rFonts w:eastAsia="나눔명조"/>
            <w:sz w:val="20"/>
            <w:szCs w:val="22"/>
          </w:rPr>
          <w:delText>)</w:delText>
        </w:r>
      </w:del>
      <w:r w:rsidR="00464FFA">
        <w:rPr>
          <w:rFonts w:eastAsia="나눔명조" w:hint="eastAsia"/>
          <w:sz w:val="20"/>
          <w:szCs w:val="22"/>
        </w:rPr>
        <w:t>.</w:t>
      </w:r>
      <w:r w:rsidR="00464FFA">
        <w:rPr>
          <w:rFonts w:eastAsia="나눔명조"/>
          <w:sz w:val="20"/>
          <w:szCs w:val="22"/>
        </w:rPr>
        <w:t xml:space="preserve"> </w:t>
      </w:r>
      <w:r w:rsidR="003A12BC">
        <w:rPr>
          <w:rFonts w:eastAsia="나눔명조" w:hint="eastAsia"/>
          <w:sz w:val="20"/>
          <w:szCs w:val="22"/>
        </w:rPr>
        <w:t>또한</w:t>
      </w:r>
      <w:r w:rsidR="003A12BC">
        <w:rPr>
          <w:rFonts w:eastAsia="나눔명조" w:hint="eastAsia"/>
          <w:sz w:val="20"/>
          <w:szCs w:val="22"/>
        </w:rPr>
        <w:t xml:space="preserve"> </w:t>
      </w:r>
      <w:ins w:id="770" w:author="Park, Sanghoon" w:date="2021-10-01T01:40:00Z">
        <w:r w:rsidR="00B57160">
          <w:rPr>
            <w:rFonts w:eastAsia="나눔명조" w:hint="eastAsia"/>
            <w:sz w:val="20"/>
            <w:szCs w:val="22"/>
          </w:rPr>
          <w:t>기존의</w:t>
        </w:r>
        <w:r w:rsidR="00B57160">
          <w:rPr>
            <w:rFonts w:eastAsia="나눔명조" w:hint="eastAsia"/>
            <w:sz w:val="20"/>
            <w:szCs w:val="22"/>
          </w:rPr>
          <w:t xml:space="preserve"> </w:t>
        </w:r>
        <w:r w:rsidR="00B57160">
          <w:rPr>
            <w:rFonts w:eastAsia="나눔명조" w:hint="eastAsia"/>
            <w:sz w:val="20"/>
            <w:szCs w:val="22"/>
          </w:rPr>
          <w:t>연구는</w:t>
        </w:r>
        <w:r w:rsidR="00B57160">
          <w:rPr>
            <w:rFonts w:eastAsia="나눔명조" w:hint="eastAsia"/>
            <w:sz w:val="20"/>
            <w:szCs w:val="22"/>
          </w:rPr>
          <w:t xml:space="preserve"> </w:t>
        </w:r>
      </w:ins>
      <w:r w:rsidR="003A12BC">
        <w:rPr>
          <w:rFonts w:eastAsia="나눔명조" w:hint="eastAsia"/>
          <w:sz w:val="20"/>
          <w:szCs w:val="22"/>
        </w:rPr>
        <w:t>변혁적</w:t>
      </w:r>
      <w:r w:rsidR="003A12BC">
        <w:rPr>
          <w:rFonts w:eastAsia="나눔명조" w:hint="eastAsia"/>
          <w:sz w:val="20"/>
          <w:szCs w:val="22"/>
        </w:rPr>
        <w:t xml:space="preserve"> </w:t>
      </w:r>
      <w:r w:rsidR="003A12BC">
        <w:rPr>
          <w:rFonts w:eastAsia="나눔명조" w:hint="eastAsia"/>
          <w:sz w:val="20"/>
          <w:szCs w:val="22"/>
        </w:rPr>
        <w:t>리더십</w:t>
      </w:r>
      <w:r w:rsidR="003A12BC">
        <w:rPr>
          <w:rFonts w:eastAsia="나눔명조" w:hint="eastAsia"/>
          <w:sz w:val="20"/>
          <w:szCs w:val="22"/>
        </w:rPr>
        <w:t xml:space="preserve"> </w:t>
      </w:r>
      <w:r w:rsidR="003A12BC">
        <w:rPr>
          <w:rFonts w:eastAsia="나눔명조" w:hint="eastAsia"/>
          <w:sz w:val="20"/>
          <w:szCs w:val="22"/>
        </w:rPr>
        <w:t>수준</w:t>
      </w:r>
      <w:ins w:id="771" w:author="Park, Sanghoon" w:date="2021-10-01T01:40:00Z">
        <w:r w:rsidR="00B57160">
          <w:rPr>
            <w:rFonts w:eastAsia="나눔명조" w:hint="eastAsia"/>
            <w:sz w:val="20"/>
            <w:szCs w:val="22"/>
          </w:rPr>
          <w:t>이</w:t>
        </w:r>
      </w:ins>
      <w:del w:id="772" w:author="Park, Sanghoon" w:date="2021-10-01T01:40:00Z">
        <w:r w:rsidR="003A12BC" w:rsidDel="00B57160">
          <w:rPr>
            <w:rFonts w:eastAsia="나눔명조" w:hint="eastAsia"/>
            <w:sz w:val="20"/>
            <w:szCs w:val="22"/>
          </w:rPr>
          <w:delText>이</w:delText>
        </w:r>
      </w:del>
      <w:r w:rsidR="003A12BC">
        <w:rPr>
          <w:rFonts w:eastAsia="나눔명조" w:hint="eastAsia"/>
          <w:sz w:val="20"/>
          <w:szCs w:val="22"/>
        </w:rPr>
        <w:t xml:space="preserve"> </w:t>
      </w:r>
      <w:r w:rsidR="003A12BC">
        <w:rPr>
          <w:rFonts w:eastAsia="나눔명조" w:hint="eastAsia"/>
          <w:sz w:val="20"/>
          <w:szCs w:val="22"/>
        </w:rPr>
        <w:t>증가할수록</w:t>
      </w:r>
      <w:r w:rsidR="003A12BC">
        <w:rPr>
          <w:rFonts w:eastAsia="나눔명조" w:hint="eastAsia"/>
          <w:sz w:val="20"/>
          <w:szCs w:val="22"/>
        </w:rPr>
        <w:t xml:space="preserve"> </w:t>
      </w:r>
      <w:r w:rsidR="003A12BC">
        <w:rPr>
          <w:rFonts w:eastAsia="나눔명조" w:hint="eastAsia"/>
          <w:sz w:val="20"/>
          <w:szCs w:val="22"/>
        </w:rPr>
        <w:t>혁신행동</w:t>
      </w:r>
      <w:del w:id="773" w:author="Park, Sanghoon" w:date="2021-10-01T01:40:00Z">
        <w:r w:rsidR="003A12BC" w:rsidDel="00B57160">
          <w:rPr>
            <w:rFonts w:eastAsia="나눔명조" w:hint="eastAsia"/>
            <w:sz w:val="20"/>
            <w:szCs w:val="22"/>
          </w:rPr>
          <w:delText>에</w:delText>
        </w:r>
      </w:del>
      <w:ins w:id="774" w:author="Park, Sanghoon" w:date="2021-10-01T01:40:00Z">
        <w:r w:rsidR="00B57160">
          <w:rPr>
            <w:rFonts w:eastAsia="나눔명조" w:hint="eastAsia"/>
            <w:sz w:val="20"/>
            <w:szCs w:val="22"/>
          </w:rPr>
          <w:t>이</w:t>
        </w:r>
        <w:r w:rsidR="00B57160">
          <w:rPr>
            <w:rFonts w:eastAsia="나눔명조" w:hint="eastAsia"/>
            <w:sz w:val="20"/>
            <w:szCs w:val="22"/>
          </w:rPr>
          <w:t xml:space="preserve"> </w:t>
        </w:r>
        <w:r w:rsidR="00B57160">
          <w:rPr>
            <w:rFonts w:eastAsia="나눔명조" w:hint="eastAsia"/>
            <w:sz w:val="20"/>
            <w:szCs w:val="22"/>
          </w:rPr>
          <w:t>공공봉사동기에</w:t>
        </w:r>
        <w:r w:rsidR="00B57160">
          <w:rPr>
            <w:rFonts w:eastAsia="나눔명조" w:hint="eastAsia"/>
            <w:sz w:val="20"/>
            <w:szCs w:val="22"/>
          </w:rPr>
          <w:t xml:space="preserve"> </w:t>
        </w:r>
        <w:r w:rsidR="00B57160">
          <w:rPr>
            <w:rFonts w:eastAsia="나눔명조" w:hint="eastAsia"/>
            <w:sz w:val="20"/>
            <w:szCs w:val="22"/>
          </w:rPr>
          <w:t>미치는</w:t>
        </w:r>
        <w:r w:rsidR="00B57160">
          <w:rPr>
            <w:rFonts w:eastAsia="나눔명조" w:hint="eastAsia"/>
            <w:sz w:val="20"/>
            <w:szCs w:val="22"/>
          </w:rPr>
          <w:t xml:space="preserve"> </w:t>
        </w:r>
      </w:ins>
      <w:ins w:id="775" w:author="Park, Sanghoon" w:date="2021-10-01T01:41:00Z">
        <w:r w:rsidR="00B57160">
          <w:rPr>
            <w:rFonts w:eastAsia="나눔명조" w:hint="eastAsia"/>
            <w:sz w:val="20"/>
            <w:szCs w:val="22"/>
          </w:rPr>
          <w:t>긍정적</w:t>
        </w:r>
        <w:r w:rsidR="00B57160">
          <w:rPr>
            <w:rFonts w:eastAsia="나눔명조" w:hint="eastAsia"/>
            <w:sz w:val="20"/>
            <w:szCs w:val="22"/>
          </w:rPr>
          <w:t xml:space="preserve"> </w:t>
        </w:r>
        <w:r w:rsidR="00B57160">
          <w:rPr>
            <w:rFonts w:eastAsia="나눔명조" w:hint="eastAsia"/>
            <w:sz w:val="20"/>
            <w:szCs w:val="22"/>
          </w:rPr>
          <w:t>효과가</w:t>
        </w:r>
        <w:r w:rsidR="00B57160">
          <w:rPr>
            <w:rFonts w:eastAsia="나눔명조" w:hint="eastAsia"/>
            <w:sz w:val="20"/>
            <w:szCs w:val="22"/>
          </w:rPr>
          <w:t xml:space="preserve"> </w:t>
        </w:r>
        <w:r w:rsidR="00B57160">
          <w:rPr>
            <w:rFonts w:eastAsia="나눔명조" w:hint="eastAsia"/>
            <w:sz w:val="20"/>
            <w:szCs w:val="22"/>
          </w:rPr>
          <w:t>조건적으로</w:t>
        </w:r>
        <w:r w:rsidR="00B57160">
          <w:rPr>
            <w:rFonts w:eastAsia="나눔명조" w:hint="eastAsia"/>
            <w:sz w:val="20"/>
            <w:szCs w:val="22"/>
          </w:rPr>
          <w:t xml:space="preserve"> </w:t>
        </w:r>
        <w:r w:rsidR="00B57160">
          <w:rPr>
            <w:rFonts w:eastAsia="나눔명조" w:hint="eastAsia"/>
            <w:sz w:val="20"/>
            <w:szCs w:val="22"/>
          </w:rPr>
          <w:t>증가하는</w:t>
        </w:r>
        <w:r w:rsidR="00B57160">
          <w:rPr>
            <w:rFonts w:eastAsia="나눔명조" w:hint="eastAsia"/>
            <w:sz w:val="20"/>
            <w:szCs w:val="22"/>
          </w:rPr>
          <w:t xml:space="preserve"> </w:t>
        </w:r>
        <w:r w:rsidR="00B57160">
          <w:rPr>
            <w:rFonts w:eastAsia="나눔명조" w:hint="eastAsia"/>
            <w:sz w:val="20"/>
            <w:szCs w:val="22"/>
          </w:rPr>
          <w:t>한편</w:t>
        </w:r>
        <w:r w:rsidR="00B57160">
          <w:rPr>
            <w:rFonts w:eastAsia="나눔명조" w:hint="eastAsia"/>
            <w:sz w:val="20"/>
            <w:szCs w:val="22"/>
          </w:rPr>
          <w:t>,</w:t>
        </w:r>
        <w:r w:rsidR="00B57160">
          <w:rPr>
            <w:rFonts w:eastAsia="나눔명조"/>
            <w:sz w:val="20"/>
            <w:szCs w:val="22"/>
          </w:rPr>
          <w:t xml:space="preserve"> </w:t>
        </w:r>
      </w:ins>
      <w:del w:id="776" w:author="Park, Sanghoon" w:date="2021-10-01T01:41:00Z">
        <w:r w:rsidR="003A12BC" w:rsidDel="00B57160">
          <w:rPr>
            <w:rFonts w:eastAsia="나눔명조" w:hint="eastAsia"/>
            <w:sz w:val="20"/>
            <w:szCs w:val="22"/>
          </w:rPr>
          <w:delText xml:space="preserve"> </w:delText>
        </w:r>
        <w:r w:rsidR="003A12BC" w:rsidDel="00B57160">
          <w:rPr>
            <w:rFonts w:eastAsia="나눔명조" w:hint="eastAsia"/>
            <w:sz w:val="20"/>
            <w:szCs w:val="22"/>
          </w:rPr>
          <w:delText>미치는</w:delText>
        </w:r>
        <w:r w:rsidR="003A12BC" w:rsidDel="00B57160">
          <w:rPr>
            <w:rFonts w:eastAsia="나눔명조" w:hint="eastAsia"/>
            <w:sz w:val="20"/>
            <w:szCs w:val="22"/>
          </w:rPr>
          <w:delText xml:space="preserve"> </w:delText>
        </w:r>
        <w:r w:rsidR="003A12BC" w:rsidDel="00B57160">
          <w:rPr>
            <w:rFonts w:eastAsia="나눔명조" w:hint="eastAsia"/>
            <w:sz w:val="20"/>
            <w:szCs w:val="22"/>
          </w:rPr>
          <w:delText>공공봉사동기의</w:delText>
        </w:r>
        <w:r w:rsidR="003A12BC" w:rsidDel="00B57160">
          <w:rPr>
            <w:rFonts w:eastAsia="나눔명조" w:hint="eastAsia"/>
            <w:sz w:val="20"/>
            <w:szCs w:val="22"/>
          </w:rPr>
          <w:delText xml:space="preserve"> </w:delText>
        </w:r>
        <w:r w:rsidR="003A12BC" w:rsidDel="00B57160">
          <w:rPr>
            <w:rFonts w:eastAsia="나눔명조" w:hint="eastAsia"/>
            <w:sz w:val="20"/>
            <w:szCs w:val="22"/>
          </w:rPr>
          <w:delText>긍정적</w:delText>
        </w:r>
        <w:r w:rsidR="003A12BC" w:rsidDel="00B57160">
          <w:rPr>
            <w:rFonts w:eastAsia="나눔명조" w:hint="eastAsia"/>
            <w:sz w:val="20"/>
            <w:szCs w:val="22"/>
          </w:rPr>
          <w:delText xml:space="preserve"> </w:delText>
        </w:r>
        <w:r w:rsidR="003A12BC" w:rsidDel="00B57160">
          <w:rPr>
            <w:rFonts w:eastAsia="나눔명조" w:hint="eastAsia"/>
            <w:sz w:val="20"/>
            <w:szCs w:val="22"/>
          </w:rPr>
          <w:delText>영향력이</w:delText>
        </w:r>
        <w:r w:rsidR="003A12BC" w:rsidDel="00B57160">
          <w:rPr>
            <w:rFonts w:eastAsia="나눔명조" w:hint="eastAsia"/>
            <w:sz w:val="20"/>
            <w:szCs w:val="22"/>
          </w:rPr>
          <w:delText xml:space="preserve"> </w:delText>
        </w:r>
        <w:r w:rsidR="003A12BC" w:rsidDel="00B57160">
          <w:rPr>
            <w:rFonts w:eastAsia="나눔명조" w:hint="eastAsia"/>
            <w:sz w:val="20"/>
            <w:szCs w:val="22"/>
          </w:rPr>
          <w:delText>더욱</w:delText>
        </w:r>
        <w:r w:rsidR="003A12BC" w:rsidDel="00B57160">
          <w:rPr>
            <w:rFonts w:eastAsia="나눔명조" w:hint="eastAsia"/>
            <w:sz w:val="20"/>
            <w:szCs w:val="22"/>
          </w:rPr>
          <w:delText xml:space="preserve"> </w:delText>
        </w:r>
        <w:r w:rsidR="003A12BC" w:rsidDel="00B57160">
          <w:rPr>
            <w:rFonts w:eastAsia="나눔명조" w:hint="eastAsia"/>
            <w:sz w:val="20"/>
            <w:szCs w:val="22"/>
          </w:rPr>
          <w:delText>증대되는</w:delText>
        </w:r>
        <w:r w:rsidR="003A12BC" w:rsidDel="00B57160">
          <w:rPr>
            <w:rFonts w:eastAsia="나눔명조" w:hint="eastAsia"/>
            <w:sz w:val="20"/>
            <w:szCs w:val="22"/>
          </w:rPr>
          <w:delText xml:space="preserve"> </w:delText>
        </w:r>
        <w:r w:rsidR="003A12BC" w:rsidDel="00B57160">
          <w:rPr>
            <w:rFonts w:eastAsia="나눔명조" w:hint="eastAsia"/>
            <w:sz w:val="20"/>
            <w:szCs w:val="22"/>
          </w:rPr>
          <w:delText>반면</w:delText>
        </w:r>
        <w:r w:rsidR="003A12BC" w:rsidDel="00B57160">
          <w:rPr>
            <w:rFonts w:eastAsia="나눔명조"/>
            <w:sz w:val="20"/>
            <w:szCs w:val="22"/>
          </w:rPr>
          <w:delText xml:space="preserve">, </w:delText>
        </w:r>
      </w:del>
      <w:r w:rsidR="00464FFA">
        <w:rPr>
          <w:rFonts w:eastAsia="나눔명조" w:hint="eastAsia"/>
          <w:sz w:val="20"/>
          <w:szCs w:val="22"/>
        </w:rPr>
        <w:t>공공봉사동기에</w:t>
      </w:r>
      <w:r w:rsidR="00464FFA">
        <w:rPr>
          <w:rFonts w:eastAsia="나눔명조" w:hint="eastAsia"/>
          <w:sz w:val="20"/>
          <w:szCs w:val="22"/>
        </w:rPr>
        <w:t xml:space="preserve"> </w:t>
      </w:r>
      <w:r w:rsidR="00464FFA">
        <w:rPr>
          <w:rFonts w:eastAsia="나눔명조" w:hint="eastAsia"/>
          <w:sz w:val="20"/>
          <w:szCs w:val="22"/>
        </w:rPr>
        <w:t>대한</w:t>
      </w:r>
      <w:r w:rsidR="00464FFA">
        <w:rPr>
          <w:rFonts w:eastAsia="나눔명조" w:hint="eastAsia"/>
          <w:sz w:val="20"/>
          <w:szCs w:val="22"/>
        </w:rPr>
        <w:t xml:space="preserve"> </w:t>
      </w:r>
      <w:r w:rsidR="00464FFA">
        <w:rPr>
          <w:rFonts w:eastAsia="나눔명조" w:hint="eastAsia"/>
          <w:sz w:val="20"/>
          <w:szCs w:val="22"/>
        </w:rPr>
        <w:t>거래적</w:t>
      </w:r>
      <w:r w:rsidR="00464FFA">
        <w:rPr>
          <w:rFonts w:eastAsia="나눔명조" w:hint="eastAsia"/>
          <w:sz w:val="20"/>
          <w:szCs w:val="22"/>
        </w:rPr>
        <w:t xml:space="preserve"> </w:t>
      </w:r>
      <w:r w:rsidR="00464FFA">
        <w:rPr>
          <w:rFonts w:eastAsia="나눔명조" w:hint="eastAsia"/>
          <w:sz w:val="20"/>
          <w:szCs w:val="22"/>
        </w:rPr>
        <w:t>리더십의</w:t>
      </w:r>
      <w:r w:rsidR="00464FFA">
        <w:rPr>
          <w:rFonts w:eastAsia="나눔명조" w:hint="eastAsia"/>
          <w:sz w:val="20"/>
          <w:szCs w:val="22"/>
        </w:rPr>
        <w:t xml:space="preserve"> </w:t>
      </w:r>
      <w:r w:rsidR="00464FFA">
        <w:rPr>
          <w:rFonts w:eastAsia="나눔명조" w:hint="eastAsia"/>
          <w:sz w:val="20"/>
          <w:szCs w:val="22"/>
        </w:rPr>
        <w:t>영향력은</w:t>
      </w:r>
      <w:r w:rsidR="00464FFA">
        <w:rPr>
          <w:rFonts w:eastAsia="나눔명조" w:hint="eastAsia"/>
          <w:sz w:val="20"/>
          <w:szCs w:val="22"/>
        </w:rPr>
        <w:t xml:space="preserve"> </w:t>
      </w:r>
      <w:r w:rsidR="00464FFA">
        <w:rPr>
          <w:rFonts w:eastAsia="나눔명조" w:hint="eastAsia"/>
          <w:sz w:val="20"/>
          <w:szCs w:val="22"/>
        </w:rPr>
        <w:t>유의미하지</w:t>
      </w:r>
      <w:r w:rsidR="00464FFA">
        <w:rPr>
          <w:rFonts w:eastAsia="나눔명조" w:hint="eastAsia"/>
          <w:sz w:val="20"/>
          <w:szCs w:val="22"/>
        </w:rPr>
        <w:t xml:space="preserve"> </w:t>
      </w:r>
      <w:r w:rsidR="00464FFA">
        <w:rPr>
          <w:rFonts w:eastAsia="나눔명조" w:hint="eastAsia"/>
          <w:sz w:val="20"/>
          <w:szCs w:val="22"/>
        </w:rPr>
        <w:t>않</w:t>
      </w:r>
      <w:del w:id="777" w:author="Park, Sanghoon" w:date="2021-10-01T01:41:00Z">
        <w:r w:rsidR="00464FFA" w:rsidDel="00B57160">
          <w:rPr>
            <w:rFonts w:eastAsia="나눔명조" w:hint="eastAsia"/>
            <w:sz w:val="20"/>
            <w:szCs w:val="22"/>
          </w:rPr>
          <w:delText>게</w:delText>
        </w:r>
        <w:r w:rsidR="00464FFA" w:rsidDel="00B57160">
          <w:rPr>
            <w:rFonts w:eastAsia="나눔명조" w:hint="eastAsia"/>
            <w:sz w:val="20"/>
            <w:szCs w:val="22"/>
          </w:rPr>
          <w:delText xml:space="preserve"> </w:delText>
        </w:r>
        <w:r w:rsidR="00464FFA" w:rsidDel="00B57160">
          <w:rPr>
            <w:rFonts w:eastAsia="나눔명조" w:hint="eastAsia"/>
            <w:sz w:val="20"/>
            <w:szCs w:val="22"/>
          </w:rPr>
          <w:delText>측정된</w:delText>
        </w:r>
      </w:del>
      <w:r w:rsidR="00464FFA">
        <w:rPr>
          <w:rFonts w:eastAsia="나눔명조" w:hint="eastAsia"/>
          <w:sz w:val="20"/>
          <w:szCs w:val="22"/>
        </w:rPr>
        <w:t>다</w:t>
      </w:r>
      <w:ins w:id="778" w:author="Park, Sanghoon" w:date="2021-10-01T01:41:00Z">
        <w:r w:rsidR="00B57160">
          <w:rPr>
            <w:rFonts w:eastAsia="나눔명조" w:hint="eastAsia"/>
            <w:sz w:val="20"/>
            <w:szCs w:val="22"/>
          </w:rPr>
          <w:t>는</w:t>
        </w:r>
        <w:r w:rsidR="00B57160">
          <w:rPr>
            <w:rFonts w:eastAsia="나눔명조" w:hint="eastAsia"/>
            <w:sz w:val="20"/>
            <w:szCs w:val="22"/>
          </w:rPr>
          <w:t xml:space="preserve"> </w:t>
        </w:r>
        <w:r w:rsidR="00B57160">
          <w:rPr>
            <w:rFonts w:eastAsia="나눔명조" w:hint="eastAsia"/>
            <w:sz w:val="20"/>
            <w:szCs w:val="22"/>
          </w:rPr>
          <w:t>것을</w:t>
        </w:r>
        <w:r w:rsidR="00B57160">
          <w:rPr>
            <w:rFonts w:eastAsia="나눔명조" w:hint="eastAsia"/>
            <w:sz w:val="20"/>
            <w:szCs w:val="22"/>
          </w:rPr>
          <w:t xml:space="preserve"> </w:t>
        </w:r>
        <w:r w:rsidR="00B57160">
          <w:rPr>
            <w:rFonts w:eastAsia="나눔명조" w:hint="eastAsia"/>
            <w:sz w:val="20"/>
            <w:szCs w:val="22"/>
          </w:rPr>
          <w:t>보여주고</w:t>
        </w:r>
        <w:r w:rsidR="00B57160">
          <w:rPr>
            <w:rFonts w:eastAsia="나눔명조" w:hint="eastAsia"/>
            <w:sz w:val="20"/>
            <w:szCs w:val="22"/>
          </w:rPr>
          <w:t xml:space="preserve"> </w:t>
        </w:r>
        <w:r w:rsidR="00B57160">
          <w:rPr>
            <w:rFonts w:eastAsia="나눔명조" w:hint="eastAsia"/>
            <w:sz w:val="20"/>
            <w:szCs w:val="22"/>
          </w:rPr>
          <w:t>있다</w:t>
        </w:r>
      </w:ins>
      <w:r w:rsidR="00B57160">
        <w:rPr>
          <w:rFonts w:eastAsia="나눔명조"/>
          <w:sz w:val="20"/>
          <w:szCs w:val="22"/>
        </w:rPr>
        <w:fldChar w:fldCharType="begin"/>
      </w:r>
      <w:r w:rsidR="005302F9">
        <w:rPr>
          <w:rFonts w:eastAsia="나눔명조"/>
          <w:sz w:val="20"/>
          <w:szCs w:val="22"/>
        </w:rPr>
        <w:instrText xml:space="preserve"> ADDIN ZOTERO_ITEM CSL_CITATION {"citationID":"qs8yUom1","properties":{"formattedCitation":"(\\uc0\\u51076{}\\uc0\\u51116{}\\uc0\\u50689{}, \\uc0\\u47928{}\\uc0\\u44397{}\\uc0\\u44221{}, and \\uc0\\u51312{}\\uc0\\u54812{}\\uc0\\u51652{} 2019a)","plainCita</w:instrText>
      </w:r>
      <w:r w:rsidR="005302F9">
        <w:rPr>
          <w:rFonts w:eastAsia="나눔명조" w:hint="eastAsia"/>
          <w:sz w:val="20"/>
          <w:szCs w:val="22"/>
        </w:rPr>
        <w:instrText>tion":"(</w:instrText>
      </w:r>
      <w:r w:rsidR="005302F9">
        <w:rPr>
          <w:rFonts w:eastAsia="나눔명조" w:hint="eastAsia"/>
          <w:sz w:val="20"/>
          <w:szCs w:val="22"/>
        </w:rPr>
        <w:instrText>임재영</w:instrText>
      </w:r>
      <w:r w:rsidR="005302F9">
        <w:rPr>
          <w:rFonts w:eastAsia="나눔명조" w:hint="eastAsia"/>
          <w:sz w:val="20"/>
          <w:szCs w:val="22"/>
        </w:rPr>
        <w:instrText xml:space="preserve">, </w:instrText>
      </w:r>
      <w:r w:rsidR="005302F9">
        <w:rPr>
          <w:rFonts w:eastAsia="나눔명조" w:hint="eastAsia"/>
          <w:sz w:val="20"/>
          <w:szCs w:val="22"/>
        </w:rPr>
        <w:instrText>문국경</w:instrText>
      </w:r>
      <w:r w:rsidR="005302F9">
        <w:rPr>
          <w:rFonts w:eastAsia="나눔명조" w:hint="eastAsia"/>
          <w:sz w:val="20"/>
          <w:szCs w:val="22"/>
        </w:rPr>
        <w:instrText xml:space="preserve">, and </w:instrText>
      </w:r>
      <w:r w:rsidR="005302F9">
        <w:rPr>
          <w:rFonts w:eastAsia="나눔명조" w:hint="eastAsia"/>
          <w:sz w:val="20"/>
          <w:szCs w:val="22"/>
        </w:rPr>
        <w:instrText>조혜진</w:instrText>
      </w:r>
      <w:r w:rsidR="005302F9">
        <w:rPr>
          <w:rFonts w:eastAsia="나눔명조" w:hint="eastAsia"/>
          <w:sz w:val="20"/>
          <w:szCs w:val="22"/>
        </w:rPr>
        <w:instrText xml:space="preserve"> 2019a)","noteIndex":0},"citationItems":[{"id":1419,"uris":["http://zotero.org/users/5210800/items/BQMSYNAF"],"uri":["http://zotero.org/users/5210800/items/BQMSYNAF"],"itemData":{"id":1419,"type":"article-journal","container-title":"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","DOI":"10.53865/KSPA.2019.08.30.2.31","ISSN":"1225-8652","issue":"2","language":"ko","note":"Citation Key: limetal:2019b","page":"31</w:instrText>
      </w:r>
      <w:r w:rsidR="005302F9">
        <w:rPr>
          <w:rFonts w:eastAsia="나눔명조" w:hint="eastAsia"/>
          <w:sz w:val="20"/>
          <w:szCs w:val="22"/>
        </w:rPr>
        <w:instrText>–</w:instrText>
      </w:r>
      <w:r w:rsidR="005302F9">
        <w:rPr>
          <w:rFonts w:eastAsia="나눔명조" w:hint="eastAsia"/>
          <w:sz w:val="20"/>
          <w:szCs w:val="22"/>
        </w:rPr>
        <w:instrText>53","title":"</w:instrText>
      </w:r>
      <w:r w:rsidR="005302F9">
        <w:rPr>
          <w:rFonts w:eastAsia="나눔명조" w:hint="eastAsia"/>
          <w:sz w:val="20"/>
          <w:szCs w:val="22"/>
        </w:rPr>
        <w:instrText>공공봉사동기가</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그리고</w:instrText>
      </w:r>
      <w:r w:rsidR="005302F9">
        <w:rPr>
          <w:rFonts w:eastAsia="나눔명조" w:hint="eastAsia"/>
          <w:sz w:val="20"/>
          <w:szCs w:val="22"/>
        </w:rPr>
        <w:instrText xml:space="preserve"> </w:instrText>
      </w:r>
      <w:r w:rsidR="005302F9">
        <w:rPr>
          <w:rFonts w:eastAsia="나눔명조" w:hint="eastAsia"/>
          <w:sz w:val="20"/>
          <w:szCs w:val="22"/>
        </w:rPr>
        <w:instrText>거래적·변혁적</w:instrText>
      </w:r>
      <w:r w:rsidR="005302F9">
        <w:rPr>
          <w:rFonts w:eastAsia="나눔명조" w:hint="eastAsia"/>
          <w:sz w:val="20"/>
          <w:szCs w:val="22"/>
        </w:rPr>
        <w:instrText xml:space="preserve"> </w:instrText>
      </w:r>
      <w:r w:rsidR="005302F9">
        <w:rPr>
          <w:rFonts w:eastAsia="나눔명조" w:hint="eastAsia"/>
          <w:sz w:val="20"/>
          <w:szCs w:val="22"/>
        </w:rPr>
        <w:instrText>리더십의</w:instrText>
      </w:r>
      <w:r w:rsidR="005302F9">
        <w:rPr>
          <w:rFonts w:eastAsia="나눔명조" w:hint="eastAsia"/>
          <w:sz w:val="20"/>
          <w:szCs w:val="22"/>
        </w:rPr>
        <w:instrText xml:space="preserve"> </w:instrText>
      </w:r>
      <w:r w:rsidR="005302F9">
        <w:rPr>
          <w:rFonts w:eastAsia="나눔명조" w:hint="eastAsia"/>
          <w:sz w:val="20"/>
          <w:szCs w:val="22"/>
        </w:rPr>
        <w:instrText>조절효과</w:instrText>
      </w:r>
      <w:r w:rsidR="005302F9">
        <w:rPr>
          <w:rFonts w:eastAsia="나눔명조" w:hint="eastAsia"/>
          <w:sz w:val="20"/>
          <w:szCs w:val="22"/>
        </w:rPr>
        <w:instrText>","volume":"30","author":[{"family":"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","given":""},{"family":"</w:instrText>
      </w:r>
      <w:r w:rsidR="005302F9">
        <w:rPr>
          <w:rFonts w:eastAsia="나눔명조" w:hint="eastAsia"/>
          <w:sz w:val="20"/>
          <w:szCs w:val="22"/>
        </w:rPr>
        <w:instrText>조혜진</w:instrText>
      </w:r>
      <w:r w:rsidR="005302F9">
        <w:rPr>
          <w:rFonts w:eastAsia="나눔명조" w:hint="eastAsia"/>
          <w:sz w:val="20"/>
          <w:szCs w:val="22"/>
        </w:rPr>
        <w:instrText xml:space="preserve">","given":""}],"issued":{"date-parts":[["2019",8]]}}}],"schema":"https://github.com/citation-style-language/schema/raw/master/csl-citation.json"} </w:instrText>
      </w:r>
      <w:r w:rsidR="00B57160">
        <w:rPr>
          <w:rFonts w:eastAsia="나눔명조"/>
          <w:sz w:val="20"/>
          <w:szCs w:val="22"/>
        </w:rPr>
        <w:fldChar w:fldCharType="separate"/>
      </w:r>
      <w:r w:rsidR="00B57160" w:rsidRPr="00B57160">
        <w:rPr>
          <w:rFonts w:eastAsia="나눔명조"/>
          <w:sz w:val="20"/>
          <w:szCs w:val="22"/>
          <w:rPrChange w:id="779" w:author="Park, Sanghoon" w:date="2021-10-01T01:44:00Z">
            <w:rPr>
              <w:sz w:val="20"/>
            </w:rPr>
          </w:rPrChange>
        </w:rPr>
        <w:t>(</w:t>
      </w:r>
      <w:r w:rsidR="00B57160" w:rsidRPr="00B57160">
        <w:rPr>
          <w:rFonts w:eastAsia="나눔명조" w:hint="eastAsia"/>
          <w:sz w:val="20"/>
          <w:szCs w:val="22"/>
          <w:rPrChange w:id="780" w:author="Park, Sanghoon" w:date="2021-10-01T01:44:00Z">
            <w:rPr>
              <w:rFonts w:hint="eastAsia"/>
              <w:sz w:val="20"/>
            </w:rPr>
          </w:rPrChange>
        </w:rPr>
        <w:t>임재영</w:t>
      </w:r>
      <w:r w:rsidR="00B57160" w:rsidRPr="00B57160">
        <w:rPr>
          <w:rFonts w:eastAsia="나눔명조"/>
          <w:sz w:val="20"/>
          <w:szCs w:val="22"/>
          <w:rPrChange w:id="781" w:author="Park, Sanghoon" w:date="2021-10-01T01:44:00Z">
            <w:rPr>
              <w:sz w:val="20"/>
            </w:rPr>
          </w:rPrChange>
        </w:rPr>
        <w:t xml:space="preserve">, </w:t>
      </w:r>
      <w:r w:rsidR="00B57160" w:rsidRPr="00B57160">
        <w:rPr>
          <w:rFonts w:eastAsia="나눔명조" w:hint="eastAsia"/>
          <w:sz w:val="20"/>
          <w:szCs w:val="22"/>
          <w:rPrChange w:id="782" w:author="Park, Sanghoon" w:date="2021-10-01T01:44:00Z">
            <w:rPr>
              <w:rFonts w:hint="eastAsia"/>
              <w:sz w:val="20"/>
            </w:rPr>
          </w:rPrChange>
        </w:rPr>
        <w:t>문국경</w:t>
      </w:r>
      <w:r w:rsidR="00B57160" w:rsidRPr="00B57160">
        <w:rPr>
          <w:rFonts w:eastAsia="나눔명조"/>
          <w:sz w:val="20"/>
          <w:szCs w:val="22"/>
          <w:rPrChange w:id="783" w:author="Park, Sanghoon" w:date="2021-10-01T01:44:00Z">
            <w:rPr>
              <w:sz w:val="20"/>
            </w:rPr>
          </w:rPrChange>
        </w:rPr>
        <w:t xml:space="preserve">, and </w:t>
      </w:r>
      <w:r w:rsidR="00B57160" w:rsidRPr="00B57160">
        <w:rPr>
          <w:rFonts w:eastAsia="나눔명조" w:hint="eastAsia"/>
          <w:sz w:val="20"/>
          <w:szCs w:val="22"/>
          <w:rPrChange w:id="784" w:author="Park, Sanghoon" w:date="2021-10-01T01:44:00Z">
            <w:rPr>
              <w:rFonts w:hint="eastAsia"/>
              <w:sz w:val="20"/>
            </w:rPr>
          </w:rPrChange>
        </w:rPr>
        <w:t>조혜진</w:t>
      </w:r>
      <w:r w:rsidR="00B57160" w:rsidRPr="00B57160">
        <w:rPr>
          <w:rFonts w:eastAsia="나눔명조"/>
          <w:sz w:val="20"/>
          <w:szCs w:val="22"/>
          <w:rPrChange w:id="785" w:author="Park, Sanghoon" w:date="2021-10-01T01:44:00Z">
            <w:rPr>
              <w:sz w:val="20"/>
            </w:rPr>
          </w:rPrChange>
        </w:rPr>
        <w:t xml:space="preserve"> 2019a)</w:t>
      </w:r>
      <w:r w:rsidR="00B57160">
        <w:rPr>
          <w:rFonts w:eastAsia="나눔명조"/>
          <w:sz w:val="20"/>
          <w:szCs w:val="22"/>
        </w:rPr>
        <w:fldChar w:fldCharType="end"/>
      </w:r>
      <w:ins w:id="786" w:author="Park, Sanghoon" w:date="2021-10-01T01:43:00Z">
        <w:r w:rsidR="00B57160">
          <w:rPr>
            <w:rFonts w:eastAsia="나눔명조"/>
            <w:sz w:val="20"/>
            <w:szCs w:val="22"/>
          </w:rPr>
          <w:t>.</w:t>
        </w:r>
      </w:ins>
      <w:del w:id="787" w:author="Park, Sanghoon" w:date="2021-10-01T01:43:00Z">
        <w:r w:rsidR="00464FFA" w:rsidDel="00B57160">
          <w:rPr>
            <w:rFonts w:eastAsia="나눔명조"/>
            <w:sz w:val="20"/>
            <w:szCs w:val="22"/>
          </w:rPr>
          <w:delText xml:space="preserve"> </w:delText>
        </w:r>
        <w:r w:rsidR="003A12BC" w:rsidDel="00B57160">
          <w:rPr>
            <w:rFonts w:eastAsia="나눔명조"/>
            <w:sz w:val="20"/>
            <w:szCs w:val="22"/>
          </w:rPr>
          <w:delText>(</w:delText>
        </w:r>
        <w:r w:rsidR="003A12BC" w:rsidDel="00B57160">
          <w:rPr>
            <w:rFonts w:eastAsia="나눔명조" w:hint="eastAsia"/>
            <w:sz w:val="20"/>
            <w:szCs w:val="22"/>
          </w:rPr>
          <w:delText>임재영</w:delText>
        </w:r>
        <w:r w:rsidR="003A12BC" w:rsidDel="00B57160">
          <w:rPr>
            <w:rFonts w:eastAsia="나눔명조" w:hint="eastAsia"/>
            <w:sz w:val="20"/>
            <w:szCs w:val="22"/>
          </w:rPr>
          <w:delText xml:space="preserve"> </w:delText>
        </w:r>
        <w:r w:rsidR="003A12BC" w:rsidDel="00B57160">
          <w:rPr>
            <w:rFonts w:eastAsia="나눔명조" w:hint="eastAsia"/>
            <w:sz w:val="20"/>
            <w:szCs w:val="22"/>
          </w:rPr>
          <w:delText>외</w:delText>
        </w:r>
        <w:r w:rsidR="003A12BC" w:rsidDel="00B57160">
          <w:rPr>
            <w:rFonts w:eastAsia="나눔명조"/>
            <w:sz w:val="20"/>
            <w:szCs w:val="22"/>
          </w:rPr>
          <w:delText>2019).</w:delText>
        </w:r>
      </w:del>
      <w:r w:rsidR="002606C8">
        <w:rPr>
          <w:rFonts w:eastAsia="나눔명조"/>
          <w:sz w:val="20"/>
          <w:szCs w:val="22"/>
        </w:rPr>
        <w:t xml:space="preserve"> </w:t>
      </w:r>
    </w:p>
    <w:p w14:paraId="4E4A2A58" w14:textId="4BE9773F" w:rsidR="00A60CEE" w:rsidRDefault="00A24A5A" w:rsidP="00265BC3">
      <w:pPr>
        <w:widowControl/>
        <w:wordWrap/>
        <w:autoSpaceDE/>
        <w:autoSpaceDN/>
        <w:spacing w:before="120" w:after="120" w:line="276" w:lineRule="auto"/>
        <w:rPr>
          <w:rFonts w:eastAsia="나눔명조"/>
          <w:sz w:val="20"/>
          <w:szCs w:val="22"/>
        </w:rPr>
      </w:pPr>
      <w:del w:id="788" w:author="Park, Sanghoon" w:date="2021-10-01T01:47:00Z">
        <w:r w:rsidDel="00DF4E62">
          <w:rPr>
            <w:rFonts w:eastAsia="나눔명조" w:hint="eastAsia"/>
            <w:sz w:val="20"/>
            <w:szCs w:val="22"/>
          </w:rPr>
          <w:delText>따라서</w:delText>
        </w:r>
        <w:r w:rsidDel="00DF4E62">
          <w:rPr>
            <w:rFonts w:eastAsia="나눔명조" w:hint="eastAsia"/>
            <w:sz w:val="20"/>
            <w:szCs w:val="22"/>
          </w:rPr>
          <w:delText xml:space="preserve"> </w:delText>
        </w:r>
        <w:r w:rsidDel="00DF4E62">
          <w:rPr>
            <w:rFonts w:eastAsia="나눔명조" w:hint="eastAsia"/>
            <w:sz w:val="20"/>
            <w:szCs w:val="22"/>
          </w:rPr>
          <w:delText>본</w:delText>
        </w:r>
        <w:r w:rsidDel="00DF4E62">
          <w:rPr>
            <w:rFonts w:eastAsia="나눔명조" w:hint="eastAsia"/>
            <w:sz w:val="20"/>
            <w:szCs w:val="22"/>
          </w:rPr>
          <w:delText xml:space="preserve"> </w:delText>
        </w:r>
        <w:r w:rsidDel="00DF4E62">
          <w:rPr>
            <w:rFonts w:eastAsia="나눔명조" w:hint="eastAsia"/>
            <w:sz w:val="20"/>
            <w:szCs w:val="22"/>
          </w:rPr>
          <w:delText>연구는</w:delText>
        </w:r>
        <w:r w:rsidR="00A60CEE" w:rsidDel="00DF4E62">
          <w:rPr>
            <w:rFonts w:eastAsia="나눔명조" w:hint="eastAsia"/>
            <w:sz w:val="20"/>
            <w:szCs w:val="22"/>
          </w:rPr>
          <w:delText xml:space="preserve"> </w:delText>
        </w:r>
        <w:r w:rsidR="00DF4E62" w:rsidDel="00DF4E62">
          <w:rPr>
            <w:rFonts w:eastAsia="나눔명조" w:hint="eastAsia"/>
            <w:sz w:val="20"/>
            <w:szCs w:val="22"/>
          </w:rPr>
          <w:delText>리더십과</w:delText>
        </w:r>
        <w:r w:rsidR="00DF4E62" w:rsidDel="00DF4E62">
          <w:rPr>
            <w:rFonts w:eastAsia="나눔명조" w:hint="eastAsia"/>
            <w:sz w:val="20"/>
            <w:szCs w:val="22"/>
          </w:rPr>
          <w:delText xml:space="preserve"> </w:delText>
        </w:r>
        <w:r w:rsidR="00DF4E62" w:rsidDel="00DF4E62">
          <w:rPr>
            <w:rFonts w:eastAsia="나눔명조" w:hint="eastAsia"/>
            <w:sz w:val="20"/>
            <w:szCs w:val="22"/>
          </w:rPr>
          <w:delText>공공봉사동기의</w:delText>
        </w:r>
        <w:r w:rsidR="00DF4E62" w:rsidDel="00DF4E62">
          <w:rPr>
            <w:rFonts w:eastAsia="나눔명조" w:hint="eastAsia"/>
            <w:sz w:val="20"/>
            <w:szCs w:val="22"/>
          </w:rPr>
          <w:delText xml:space="preserve"> </w:delText>
        </w:r>
        <w:r w:rsidR="00DF4E62" w:rsidDel="00DF4E62">
          <w:rPr>
            <w:rFonts w:eastAsia="나눔명조" w:hint="eastAsia"/>
            <w:sz w:val="20"/>
            <w:szCs w:val="22"/>
          </w:rPr>
          <w:delText>관계를</w:delText>
        </w:r>
        <w:r w:rsidR="00DF4E62" w:rsidDel="00DF4E62">
          <w:rPr>
            <w:rFonts w:eastAsia="나눔명조" w:hint="eastAsia"/>
            <w:sz w:val="20"/>
            <w:szCs w:val="22"/>
          </w:rPr>
          <w:delText xml:space="preserve"> </w:delText>
        </w:r>
        <w:r w:rsidR="00DF4E62" w:rsidDel="00DF4E62">
          <w:rPr>
            <w:rFonts w:eastAsia="나눔명조" w:hint="eastAsia"/>
            <w:sz w:val="20"/>
            <w:szCs w:val="22"/>
          </w:rPr>
          <w:delText>정리해보면</w:delText>
        </w:r>
        <w:r w:rsidR="00DF4E62" w:rsidDel="00DF4E62">
          <w:rPr>
            <w:rFonts w:eastAsia="나눔명조" w:hint="eastAsia"/>
            <w:sz w:val="20"/>
            <w:szCs w:val="22"/>
          </w:rPr>
          <w:delText xml:space="preserve">, </w:delText>
        </w:r>
      </w:del>
      <w:ins w:id="789" w:author="Park, Sanghoon" w:date="2021-10-01T01:47:00Z">
        <w:r w:rsidR="00DF4E62">
          <w:rPr>
            <w:rFonts w:eastAsia="나눔명조" w:hint="eastAsia"/>
            <w:sz w:val="20"/>
            <w:szCs w:val="22"/>
          </w:rPr>
          <w:t>본</w:t>
        </w:r>
        <w:r w:rsidR="00DF4E62">
          <w:rPr>
            <w:rFonts w:eastAsia="나눔명조" w:hint="eastAsia"/>
            <w:sz w:val="20"/>
            <w:szCs w:val="22"/>
          </w:rPr>
          <w:t xml:space="preserve"> </w:t>
        </w:r>
        <w:r w:rsidR="00DF4E62">
          <w:rPr>
            <w:rFonts w:eastAsia="나눔명조" w:hint="eastAsia"/>
            <w:sz w:val="20"/>
            <w:szCs w:val="22"/>
          </w:rPr>
          <w:t>연구는</w:t>
        </w:r>
        <w:r w:rsidR="00DF4E62">
          <w:rPr>
            <w:rFonts w:eastAsia="나눔명조" w:hint="eastAsia"/>
            <w:sz w:val="20"/>
            <w:szCs w:val="22"/>
          </w:rPr>
          <w:t xml:space="preserve"> </w:t>
        </w:r>
      </w:ins>
      <w:r w:rsidR="00A60CEE">
        <w:rPr>
          <w:rFonts w:eastAsia="나눔명조" w:hint="eastAsia"/>
          <w:sz w:val="20"/>
          <w:szCs w:val="22"/>
        </w:rPr>
        <w:t>거래적</w:t>
      </w:r>
      <w:r w:rsidR="00A60CEE">
        <w:rPr>
          <w:rFonts w:eastAsia="나눔명조" w:hint="eastAsia"/>
          <w:sz w:val="20"/>
          <w:szCs w:val="22"/>
        </w:rPr>
        <w:t xml:space="preserve"> </w:t>
      </w:r>
      <w:r w:rsidR="00A60CEE">
        <w:rPr>
          <w:rFonts w:eastAsia="나눔명조" w:hint="eastAsia"/>
          <w:sz w:val="20"/>
          <w:szCs w:val="22"/>
        </w:rPr>
        <w:t>리더십과</w:t>
      </w:r>
      <w:r w:rsidR="00A60CEE">
        <w:rPr>
          <w:rFonts w:eastAsia="나눔명조" w:hint="eastAsia"/>
          <w:sz w:val="20"/>
          <w:szCs w:val="22"/>
        </w:rPr>
        <w:t xml:space="preserve"> </w:t>
      </w:r>
      <w:r w:rsidR="00A60CEE">
        <w:rPr>
          <w:rFonts w:eastAsia="나눔명조" w:hint="eastAsia"/>
          <w:sz w:val="20"/>
          <w:szCs w:val="22"/>
        </w:rPr>
        <w:t>변혁적</w:t>
      </w:r>
      <w:r w:rsidR="00A60CEE">
        <w:rPr>
          <w:rFonts w:eastAsia="나눔명조" w:hint="eastAsia"/>
          <w:sz w:val="20"/>
          <w:szCs w:val="22"/>
        </w:rPr>
        <w:t xml:space="preserve"> </w:t>
      </w:r>
      <w:r w:rsidR="00A60CEE">
        <w:rPr>
          <w:rFonts w:eastAsia="나눔명조" w:hint="eastAsia"/>
          <w:sz w:val="20"/>
          <w:szCs w:val="22"/>
        </w:rPr>
        <w:t>리더십</w:t>
      </w:r>
      <w:ins w:id="790" w:author="Park, Sanghoon" w:date="2021-10-01T01:48:00Z">
        <w:r w:rsidR="00DF4E62">
          <w:rPr>
            <w:rFonts w:eastAsia="나눔명조" w:hint="eastAsia"/>
            <w:sz w:val="20"/>
            <w:szCs w:val="22"/>
          </w:rPr>
          <w:t>이</w:t>
        </w:r>
        <w:r w:rsidR="00DF4E62">
          <w:rPr>
            <w:rFonts w:eastAsia="나눔명조" w:hint="eastAsia"/>
            <w:sz w:val="20"/>
            <w:szCs w:val="22"/>
          </w:rPr>
          <w:t xml:space="preserve"> </w:t>
        </w:r>
        <w:r w:rsidR="00DF4E62">
          <w:rPr>
            <w:rFonts w:eastAsia="나눔명조" w:hint="eastAsia"/>
            <w:sz w:val="20"/>
            <w:szCs w:val="22"/>
          </w:rPr>
          <w:t>공공봉사동기에</w:t>
        </w:r>
        <w:r w:rsidR="00DF4E62">
          <w:rPr>
            <w:rFonts w:eastAsia="나눔명조" w:hint="eastAsia"/>
            <w:sz w:val="20"/>
            <w:szCs w:val="22"/>
          </w:rPr>
          <w:t xml:space="preserve"> </w:t>
        </w:r>
        <w:r w:rsidR="00DF4E62">
          <w:rPr>
            <w:rFonts w:eastAsia="나눔명조" w:hint="eastAsia"/>
            <w:sz w:val="20"/>
            <w:szCs w:val="22"/>
          </w:rPr>
          <w:t>미치는</w:t>
        </w:r>
        <w:r w:rsidR="00DF4E62">
          <w:rPr>
            <w:rFonts w:eastAsia="나눔명조" w:hint="eastAsia"/>
            <w:sz w:val="20"/>
            <w:szCs w:val="22"/>
          </w:rPr>
          <w:t xml:space="preserve"> </w:t>
        </w:r>
        <w:r w:rsidR="00DF4E62">
          <w:rPr>
            <w:rFonts w:eastAsia="나눔명조" w:hint="eastAsia"/>
            <w:sz w:val="20"/>
            <w:szCs w:val="22"/>
          </w:rPr>
          <w:t>영향이</w:t>
        </w:r>
        <w:r w:rsidR="00DF4E62">
          <w:rPr>
            <w:rFonts w:eastAsia="나눔명조" w:hint="eastAsia"/>
            <w:sz w:val="20"/>
            <w:szCs w:val="22"/>
          </w:rPr>
          <w:t xml:space="preserve"> </w:t>
        </w:r>
        <w:r w:rsidR="00DF4E62">
          <w:rPr>
            <w:rFonts w:eastAsia="나눔명조" w:hint="eastAsia"/>
            <w:sz w:val="20"/>
            <w:szCs w:val="22"/>
          </w:rPr>
          <w:t>서로</w:t>
        </w:r>
        <w:r w:rsidR="00DF4E62">
          <w:rPr>
            <w:rFonts w:eastAsia="나눔명조" w:hint="eastAsia"/>
            <w:sz w:val="20"/>
            <w:szCs w:val="22"/>
          </w:rPr>
          <w:t xml:space="preserve"> </w:t>
        </w:r>
        <w:r w:rsidR="00DF4E62">
          <w:rPr>
            <w:rFonts w:eastAsia="나눔명조" w:hint="eastAsia"/>
            <w:sz w:val="20"/>
            <w:szCs w:val="22"/>
          </w:rPr>
          <w:t>상반될</w:t>
        </w:r>
        <w:r w:rsidR="00DF4E62">
          <w:rPr>
            <w:rFonts w:eastAsia="나눔명조" w:hint="eastAsia"/>
            <w:sz w:val="20"/>
            <w:szCs w:val="22"/>
          </w:rPr>
          <w:t xml:space="preserve"> </w:t>
        </w:r>
        <w:r w:rsidR="00DF4E62">
          <w:rPr>
            <w:rFonts w:eastAsia="나눔명조" w:hint="eastAsia"/>
            <w:sz w:val="20"/>
            <w:szCs w:val="22"/>
          </w:rPr>
          <w:t>것이라고</w:t>
        </w:r>
        <w:r w:rsidR="00DF4E62">
          <w:rPr>
            <w:rFonts w:eastAsia="나눔명조" w:hint="eastAsia"/>
            <w:sz w:val="20"/>
            <w:szCs w:val="22"/>
          </w:rPr>
          <w:t xml:space="preserve"> </w:t>
        </w:r>
        <w:r w:rsidR="00DF4E62">
          <w:rPr>
            <w:rFonts w:eastAsia="나눔명조" w:hint="eastAsia"/>
            <w:sz w:val="20"/>
            <w:szCs w:val="22"/>
          </w:rPr>
          <w:t>기대한다</w:t>
        </w:r>
      </w:ins>
      <w:del w:id="791" w:author="Park, Sanghoon" w:date="2021-10-01T01:48:00Z">
        <w:r w:rsidR="00A60CEE" w:rsidDel="00DF4E62">
          <w:rPr>
            <w:rFonts w:eastAsia="나눔명조" w:hint="eastAsia"/>
            <w:sz w:val="20"/>
            <w:szCs w:val="22"/>
          </w:rPr>
          <w:delText>의</w:delText>
        </w:r>
        <w:r w:rsidR="00A60CEE" w:rsidDel="00DF4E62">
          <w:rPr>
            <w:rFonts w:eastAsia="나눔명조" w:hint="eastAsia"/>
            <w:sz w:val="20"/>
            <w:szCs w:val="22"/>
          </w:rPr>
          <w:delText xml:space="preserve"> </w:delText>
        </w:r>
        <w:r w:rsidR="00A60CEE" w:rsidDel="00DF4E62">
          <w:rPr>
            <w:rFonts w:eastAsia="나눔명조" w:hint="eastAsia"/>
            <w:sz w:val="20"/>
            <w:szCs w:val="22"/>
          </w:rPr>
          <w:delText>상반적</w:delText>
        </w:r>
        <w:r w:rsidDel="00DF4E62">
          <w:rPr>
            <w:rFonts w:eastAsia="나눔명조" w:hint="eastAsia"/>
            <w:sz w:val="20"/>
            <w:szCs w:val="22"/>
          </w:rPr>
          <w:delText xml:space="preserve"> </w:delText>
        </w:r>
        <w:r w:rsidR="00A60CEE" w:rsidDel="00DF4E62">
          <w:rPr>
            <w:rFonts w:eastAsia="나눔명조" w:hint="eastAsia"/>
            <w:sz w:val="20"/>
            <w:szCs w:val="22"/>
          </w:rPr>
          <w:delText>특징이</w:delText>
        </w:r>
        <w:r w:rsidR="00A60CEE" w:rsidRPr="00A60CEE" w:rsidDel="00DF4E62">
          <w:rPr>
            <w:rFonts w:eastAsia="나눔명조" w:hint="eastAsia"/>
            <w:sz w:val="20"/>
            <w:szCs w:val="22"/>
          </w:rPr>
          <w:delText xml:space="preserve"> </w:delText>
        </w:r>
        <w:r w:rsidR="00012453" w:rsidDel="00DF4E62">
          <w:rPr>
            <w:rFonts w:eastAsia="나눔명조" w:hint="eastAsia"/>
            <w:sz w:val="20"/>
            <w:szCs w:val="22"/>
          </w:rPr>
          <w:delText>공공봉사동기</w:delText>
        </w:r>
        <w:r w:rsidR="00012453" w:rsidDel="00DF4E62">
          <w:rPr>
            <w:rFonts w:eastAsia="나눔명조"/>
            <w:sz w:val="20"/>
            <w:szCs w:val="22"/>
          </w:rPr>
          <w:delText>와의</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관계</w:delText>
        </w:r>
        <w:r w:rsidR="00A60CEE" w:rsidDel="00DF4E62">
          <w:rPr>
            <w:rFonts w:eastAsia="나눔명조" w:hint="eastAsia"/>
            <w:sz w:val="20"/>
            <w:szCs w:val="22"/>
          </w:rPr>
          <w:delText>를</w:delText>
        </w:r>
        <w:r w:rsidR="00A60CEE" w:rsidDel="00DF4E62">
          <w:rPr>
            <w:rFonts w:eastAsia="나눔명조" w:hint="eastAsia"/>
            <w:sz w:val="20"/>
            <w:szCs w:val="22"/>
          </w:rPr>
          <w:delText xml:space="preserve"> </w:delText>
        </w:r>
        <w:r w:rsidR="00A60CEE" w:rsidDel="00DF4E62">
          <w:rPr>
            <w:rFonts w:eastAsia="나눔명조" w:hint="eastAsia"/>
            <w:sz w:val="20"/>
            <w:szCs w:val="22"/>
          </w:rPr>
          <w:delText>각기</w:delText>
        </w:r>
        <w:r w:rsid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다른</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방향으로</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변동시킬</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것이라</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예상한다</w:delText>
        </w:r>
      </w:del>
      <w:r w:rsidR="00A60CEE" w:rsidRPr="00A60CEE">
        <w:rPr>
          <w:rFonts w:eastAsia="나눔명조" w:hint="eastAsia"/>
          <w:sz w:val="20"/>
          <w:szCs w:val="22"/>
        </w:rPr>
        <w:t xml:space="preserve">. </w:t>
      </w:r>
      <w:r w:rsidRPr="00A60CEE">
        <w:rPr>
          <w:rFonts w:eastAsia="나눔명조" w:hint="eastAsia"/>
          <w:sz w:val="20"/>
          <w:szCs w:val="22"/>
        </w:rPr>
        <w:t>조직</w:t>
      </w:r>
      <w:r>
        <w:rPr>
          <w:rFonts w:eastAsia="나눔명조" w:hint="eastAsia"/>
          <w:sz w:val="20"/>
          <w:szCs w:val="22"/>
        </w:rPr>
        <w:t xml:space="preserve"> </w:t>
      </w:r>
      <w:r>
        <w:rPr>
          <w:rFonts w:eastAsia="나눔명조" w:hint="eastAsia"/>
          <w:sz w:val="20"/>
          <w:szCs w:val="22"/>
        </w:rPr>
        <w:t>내에서</w:t>
      </w:r>
      <w:r>
        <w:rPr>
          <w:rFonts w:eastAsia="나눔명조" w:hint="eastAsia"/>
          <w:sz w:val="20"/>
          <w:szCs w:val="22"/>
        </w:rPr>
        <w:t xml:space="preserve"> </w:t>
      </w:r>
      <w:r w:rsidRPr="00A60CEE">
        <w:rPr>
          <w:rFonts w:eastAsia="나눔명조" w:hint="eastAsia"/>
          <w:sz w:val="20"/>
          <w:szCs w:val="22"/>
        </w:rPr>
        <w:t>공정성</w:t>
      </w:r>
      <w:r>
        <w:rPr>
          <w:rFonts w:eastAsia="나눔명조" w:hint="eastAsia"/>
          <w:sz w:val="20"/>
          <w:szCs w:val="22"/>
        </w:rPr>
        <w:t xml:space="preserve"> </w:t>
      </w:r>
      <w:r>
        <w:rPr>
          <w:rFonts w:eastAsia="나눔명조" w:hint="eastAsia"/>
          <w:sz w:val="20"/>
          <w:szCs w:val="22"/>
        </w:rPr>
        <w:t>및</w:t>
      </w:r>
      <w:r w:rsidRPr="00A60CEE">
        <w:rPr>
          <w:rFonts w:eastAsia="나눔명조" w:hint="eastAsia"/>
          <w:sz w:val="20"/>
          <w:szCs w:val="22"/>
        </w:rPr>
        <w:t xml:space="preserve"> </w:t>
      </w:r>
      <w:r w:rsidRPr="00A60CEE">
        <w:rPr>
          <w:rFonts w:eastAsia="나눔명조" w:hint="eastAsia"/>
          <w:sz w:val="20"/>
          <w:szCs w:val="22"/>
        </w:rPr>
        <w:t>형평성을</w:t>
      </w:r>
      <w:r w:rsidRPr="00A60CEE">
        <w:rPr>
          <w:rFonts w:eastAsia="나눔명조" w:hint="eastAsia"/>
          <w:sz w:val="20"/>
          <w:szCs w:val="22"/>
        </w:rPr>
        <w:t xml:space="preserve"> </w:t>
      </w:r>
      <w:r w:rsidRPr="00A60CEE">
        <w:rPr>
          <w:rFonts w:eastAsia="나눔명조" w:hint="eastAsia"/>
          <w:sz w:val="20"/>
          <w:szCs w:val="22"/>
        </w:rPr>
        <w:t>중시하고</w:t>
      </w:r>
      <w:r w:rsidRPr="00A60CEE">
        <w:rPr>
          <w:rFonts w:eastAsia="나눔명조" w:hint="eastAsia"/>
          <w:sz w:val="20"/>
          <w:szCs w:val="22"/>
        </w:rPr>
        <w:t xml:space="preserve">, </w:t>
      </w:r>
      <w:r w:rsidRPr="00A60CEE">
        <w:rPr>
          <w:rFonts w:eastAsia="나눔명조" w:hint="eastAsia"/>
          <w:sz w:val="20"/>
          <w:szCs w:val="22"/>
        </w:rPr>
        <w:t>사회</w:t>
      </w:r>
      <w:r>
        <w:rPr>
          <w:rFonts w:eastAsia="나눔명조" w:hint="eastAsia"/>
          <w:sz w:val="20"/>
          <w:szCs w:val="22"/>
        </w:rPr>
        <w:t>적</w:t>
      </w:r>
      <w:r w:rsidRPr="00A60CEE">
        <w:rPr>
          <w:rFonts w:eastAsia="나눔명조" w:hint="eastAsia"/>
          <w:sz w:val="20"/>
          <w:szCs w:val="22"/>
        </w:rPr>
        <w:t xml:space="preserve"> </w:t>
      </w:r>
      <w:r w:rsidRPr="00A60CEE">
        <w:rPr>
          <w:rFonts w:eastAsia="나눔명조" w:hint="eastAsia"/>
          <w:sz w:val="20"/>
          <w:szCs w:val="22"/>
        </w:rPr>
        <w:t>약자를</w:t>
      </w:r>
      <w:r w:rsidRPr="00A60CEE">
        <w:rPr>
          <w:rFonts w:eastAsia="나눔명조" w:hint="eastAsia"/>
          <w:sz w:val="20"/>
          <w:szCs w:val="22"/>
        </w:rPr>
        <w:t xml:space="preserve"> </w:t>
      </w:r>
      <w:r w:rsidRPr="00A60CEE">
        <w:rPr>
          <w:rFonts w:eastAsia="나눔명조" w:hint="eastAsia"/>
          <w:sz w:val="20"/>
          <w:szCs w:val="22"/>
        </w:rPr>
        <w:t>고려하며</w:t>
      </w:r>
      <w:r w:rsidRPr="00A60CEE">
        <w:rPr>
          <w:rFonts w:eastAsia="나눔명조" w:hint="eastAsia"/>
          <w:sz w:val="20"/>
          <w:szCs w:val="22"/>
        </w:rPr>
        <w:t xml:space="preserve">, </w:t>
      </w:r>
      <w:r w:rsidRPr="00A60CEE">
        <w:rPr>
          <w:rFonts w:eastAsia="나눔명조" w:hint="eastAsia"/>
          <w:sz w:val="20"/>
          <w:szCs w:val="22"/>
        </w:rPr>
        <w:t>창의성과</w:t>
      </w:r>
      <w:r w:rsidRPr="00A60CEE">
        <w:rPr>
          <w:rFonts w:eastAsia="나눔명조" w:hint="eastAsia"/>
          <w:sz w:val="20"/>
          <w:szCs w:val="22"/>
        </w:rPr>
        <w:t xml:space="preserve"> </w:t>
      </w:r>
      <w:r w:rsidRPr="00A60CEE">
        <w:rPr>
          <w:rFonts w:eastAsia="나눔명조" w:hint="eastAsia"/>
          <w:sz w:val="20"/>
          <w:szCs w:val="22"/>
        </w:rPr>
        <w:t>도전</w:t>
      </w:r>
      <w:r>
        <w:rPr>
          <w:rFonts w:eastAsia="나눔명조" w:hint="eastAsia"/>
          <w:sz w:val="20"/>
          <w:szCs w:val="22"/>
        </w:rPr>
        <w:t>의식</w:t>
      </w:r>
      <w:r w:rsidRPr="00A60CEE">
        <w:rPr>
          <w:rFonts w:eastAsia="나눔명조" w:hint="eastAsia"/>
          <w:sz w:val="20"/>
          <w:szCs w:val="22"/>
        </w:rPr>
        <w:t>을</w:t>
      </w:r>
      <w:r w:rsidRPr="00A60CEE">
        <w:rPr>
          <w:rFonts w:eastAsia="나눔명조" w:hint="eastAsia"/>
          <w:sz w:val="20"/>
          <w:szCs w:val="22"/>
        </w:rPr>
        <w:t xml:space="preserve"> </w:t>
      </w:r>
      <w:r w:rsidRPr="00A60CEE">
        <w:rPr>
          <w:rFonts w:eastAsia="나눔명조" w:hint="eastAsia"/>
          <w:sz w:val="20"/>
          <w:szCs w:val="22"/>
        </w:rPr>
        <w:t>강조하고</w:t>
      </w:r>
      <w:r w:rsidRPr="00A60CEE">
        <w:rPr>
          <w:rFonts w:eastAsia="나눔명조" w:hint="eastAsia"/>
          <w:sz w:val="20"/>
          <w:szCs w:val="22"/>
        </w:rPr>
        <w:t xml:space="preserve"> </w:t>
      </w:r>
      <w:r w:rsidRPr="00A60CEE">
        <w:rPr>
          <w:rFonts w:eastAsia="나눔명조" w:hint="eastAsia"/>
          <w:sz w:val="20"/>
          <w:szCs w:val="22"/>
        </w:rPr>
        <w:t>환경변화에</w:t>
      </w:r>
      <w:r w:rsidRPr="00A60CEE">
        <w:rPr>
          <w:rFonts w:eastAsia="나눔명조" w:hint="eastAsia"/>
          <w:sz w:val="20"/>
          <w:szCs w:val="22"/>
        </w:rPr>
        <w:t xml:space="preserve"> </w:t>
      </w:r>
      <w:r w:rsidRPr="00A60CEE">
        <w:rPr>
          <w:rFonts w:eastAsia="나눔명조" w:hint="eastAsia"/>
          <w:sz w:val="20"/>
          <w:szCs w:val="22"/>
        </w:rPr>
        <w:t>유연한</w:t>
      </w:r>
      <w:r w:rsidRPr="00A60CEE">
        <w:rPr>
          <w:rFonts w:eastAsia="나눔명조" w:hint="eastAsia"/>
          <w:sz w:val="20"/>
          <w:szCs w:val="22"/>
        </w:rPr>
        <w:t xml:space="preserve"> </w:t>
      </w:r>
      <w:r w:rsidRPr="00A60CEE">
        <w:rPr>
          <w:rFonts w:eastAsia="나눔명조" w:hint="eastAsia"/>
          <w:sz w:val="20"/>
          <w:szCs w:val="22"/>
        </w:rPr>
        <w:t>대응이</w:t>
      </w:r>
      <w:r w:rsidRPr="00A60CEE">
        <w:rPr>
          <w:rFonts w:eastAsia="나눔명조" w:hint="eastAsia"/>
          <w:sz w:val="20"/>
          <w:szCs w:val="22"/>
        </w:rPr>
        <w:t xml:space="preserve"> </w:t>
      </w:r>
      <w:r w:rsidRPr="00A60CEE">
        <w:rPr>
          <w:rFonts w:eastAsia="나눔명조" w:hint="eastAsia"/>
          <w:sz w:val="20"/>
          <w:szCs w:val="22"/>
        </w:rPr>
        <w:t>가능할</w:t>
      </w:r>
      <w:r w:rsidRPr="00A60CEE">
        <w:rPr>
          <w:rFonts w:eastAsia="나눔명조" w:hint="eastAsia"/>
          <w:sz w:val="20"/>
          <w:szCs w:val="22"/>
        </w:rPr>
        <w:t xml:space="preserve"> </w:t>
      </w:r>
      <w:r w:rsidRPr="00A60CEE">
        <w:rPr>
          <w:rFonts w:eastAsia="나눔명조" w:hint="eastAsia"/>
          <w:sz w:val="20"/>
          <w:szCs w:val="22"/>
        </w:rPr>
        <w:t>경우</w:t>
      </w:r>
      <w:r>
        <w:rPr>
          <w:rFonts w:eastAsia="나눔명조" w:hint="eastAsia"/>
          <w:sz w:val="20"/>
          <w:szCs w:val="22"/>
        </w:rPr>
        <w:t xml:space="preserve">, </w:t>
      </w:r>
      <w:r w:rsidR="00012453">
        <w:rPr>
          <w:rFonts w:eastAsia="나눔명조" w:hint="eastAsia"/>
          <w:sz w:val="20"/>
          <w:szCs w:val="22"/>
        </w:rPr>
        <w:t>공공봉사동기</w:t>
      </w:r>
      <w:r>
        <w:rPr>
          <w:rFonts w:eastAsia="나눔명조" w:hint="eastAsia"/>
          <w:sz w:val="20"/>
          <w:szCs w:val="22"/>
        </w:rPr>
        <w:t xml:space="preserve"> </w:t>
      </w:r>
      <w:r w:rsidR="00A60CEE" w:rsidRPr="00A60CEE">
        <w:rPr>
          <w:rFonts w:eastAsia="나눔명조" w:hint="eastAsia"/>
          <w:sz w:val="20"/>
          <w:szCs w:val="22"/>
        </w:rPr>
        <w:t>수준이</w:t>
      </w:r>
      <w:r>
        <w:rPr>
          <w:rFonts w:eastAsia="나눔명조" w:hint="eastAsia"/>
          <w:sz w:val="20"/>
          <w:szCs w:val="22"/>
        </w:rPr>
        <w:t xml:space="preserve"> </w:t>
      </w:r>
      <w:r w:rsidR="00A60CEE" w:rsidRPr="00A60CEE">
        <w:rPr>
          <w:rFonts w:eastAsia="나눔명조" w:hint="eastAsia"/>
          <w:sz w:val="20"/>
          <w:szCs w:val="22"/>
        </w:rPr>
        <w:t>증대한다</w:t>
      </w:r>
      <w:r w:rsidR="00B57160">
        <w:rPr>
          <w:rFonts w:eastAsia="나눔명조"/>
          <w:sz w:val="20"/>
          <w:szCs w:val="22"/>
        </w:rPr>
        <w:fldChar w:fldCharType="begin"/>
      </w:r>
      <w:r w:rsidR="005302F9">
        <w:rPr>
          <w:rFonts w:eastAsia="나눔명조"/>
          <w:sz w:val="20"/>
          <w:szCs w:val="22"/>
        </w:rPr>
        <w:instrText xml:space="preserve"> ADDIN ZOTERO_ITEM CSL_CITATION {"citationID":"4WegGw9R","properties":{"formattedCitation":"(\\uc0\\u44608{}\\uc0\\u50689{}\\uc0\\u51008{}, \\uc0\\u49900{}\\uc0\\u46041{}\\uc0\\u52384{}, and \\uc0\\u44608{}\\uc0\\u49345{}\\uc0\\u47925{} 2018)","plainCitat</w:instrText>
      </w:r>
      <w:r w:rsidR="005302F9">
        <w:rPr>
          <w:rFonts w:eastAsia="나눔명조" w:hint="eastAsia"/>
          <w:sz w:val="20"/>
          <w:szCs w:val="22"/>
        </w:rPr>
        <w:instrText>ion":"(</w:instrText>
      </w:r>
      <w:r w:rsidR="005302F9">
        <w:rPr>
          <w:rFonts w:eastAsia="나눔명조" w:hint="eastAsia"/>
          <w:sz w:val="20"/>
          <w:szCs w:val="22"/>
        </w:rPr>
        <w:instrText>김영은</w:instrText>
      </w:r>
      <w:r w:rsidR="005302F9">
        <w:rPr>
          <w:rFonts w:eastAsia="나눔명조" w:hint="eastAsia"/>
          <w:sz w:val="20"/>
          <w:szCs w:val="22"/>
        </w:rPr>
        <w:instrText xml:space="preserve">, </w:instrText>
      </w:r>
      <w:r w:rsidR="005302F9">
        <w:rPr>
          <w:rFonts w:eastAsia="나눔명조" w:hint="eastAsia"/>
          <w:sz w:val="20"/>
          <w:szCs w:val="22"/>
        </w:rPr>
        <w:instrText>심동철</w:instrText>
      </w:r>
      <w:r w:rsidR="005302F9">
        <w:rPr>
          <w:rFonts w:eastAsia="나눔명조" w:hint="eastAsia"/>
          <w:sz w:val="20"/>
          <w:szCs w:val="22"/>
        </w:rPr>
        <w:instrText xml:space="preserve">, and </w:instrText>
      </w:r>
      <w:r w:rsidR="005302F9">
        <w:rPr>
          <w:rFonts w:eastAsia="나눔명조" w:hint="eastAsia"/>
          <w:sz w:val="20"/>
          <w:szCs w:val="22"/>
        </w:rPr>
        <w:instrText>김상묵</w:instrText>
      </w:r>
      <w:r w:rsidR="005302F9">
        <w:rPr>
          <w:rFonts w:eastAsia="나눔명조" w:hint="eastAsia"/>
          <w:sz w:val="20"/>
          <w:szCs w:val="22"/>
        </w:rPr>
        <w:instrText xml:space="preserve"> 2018)","noteIndex":0},"citationItems":[{"id":1405,"uris":["http://zotero.org/users/5210800/items/EYMK3T6S"],"uri":["http://zotero.org/users/5210800/items/EYMK3T6S"],"itemData":{"id":1405,"type":"article-journal","container-title":"</w:instrText>
      </w:r>
      <w:r w:rsidR="005302F9">
        <w:rPr>
          <w:rFonts w:eastAsia="나눔명조" w:hint="eastAsia"/>
          <w:sz w:val="20"/>
          <w:szCs w:val="22"/>
        </w:rPr>
        <w:instrText>한국행정학보</w:instrText>
      </w:r>
      <w:r w:rsidR="005302F9">
        <w:rPr>
          <w:rFonts w:eastAsia="나눔명조" w:hint="eastAsia"/>
          <w:sz w:val="20"/>
          <w:szCs w:val="22"/>
        </w:rPr>
        <w:instrText>","DOI":"10.18333/KPAR.52.4.55","ISSN":"1226-2536","issue":"4","language":"ko","note":"Citation Key: kimetal:2018","page":"55</w:instrText>
      </w:r>
      <w:r w:rsidR="005302F9">
        <w:rPr>
          <w:rFonts w:eastAsia="나눔명조" w:hint="eastAsia"/>
          <w:sz w:val="20"/>
          <w:szCs w:val="22"/>
        </w:rPr>
        <w:instrText>–</w:instrText>
      </w:r>
      <w:r w:rsidR="005302F9">
        <w:rPr>
          <w:rFonts w:eastAsia="나눔명조" w:hint="eastAsia"/>
          <w:sz w:val="20"/>
          <w:szCs w:val="22"/>
        </w:rPr>
        <w:instrText>85","title":"</w:instrText>
      </w:r>
      <w:r w:rsidR="005302F9">
        <w:rPr>
          <w:rFonts w:eastAsia="나눔명조" w:hint="eastAsia"/>
          <w:sz w:val="20"/>
          <w:szCs w:val="22"/>
        </w:rPr>
        <w:instrText>공공기관의</w:instrText>
      </w:r>
      <w:r w:rsidR="005302F9">
        <w:rPr>
          <w:rFonts w:eastAsia="나눔명조" w:hint="eastAsia"/>
          <w:sz w:val="20"/>
          <w:szCs w:val="22"/>
        </w:rPr>
        <w:instrText xml:space="preserve"> </w:instrText>
      </w:r>
      <w:r w:rsidR="005302F9">
        <w:rPr>
          <w:rFonts w:eastAsia="나눔명조" w:hint="eastAsia"/>
          <w:sz w:val="20"/>
          <w:szCs w:val="22"/>
        </w:rPr>
        <w:instrText>조직가치가</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업무열의에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","volume":"52","author":[{"family":"</w:instrText>
      </w:r>
      <w:r w:rsidR="005302F9">
        <w:rPr>
          <w:rFonts w:eastAsia="나눔명조" w:hint="eastAsia"/>
          <w:sz w:val="20"/>
          <w:szCs w:val="22"/>
        </w:rPr>
        <w:instrText>김영은</w:instrText>
      </w:r>
      <w:r w:rsidR="005302F9">
        <w:rPr>
          <w:rFonts w:eastAsia="나눔명조" w:hint="eastAsia"/>
          <w:sz w:val="20"/>
          <w:szCs w:val="22"/>
        </w:rPr>
        <w:instrText>","given":""},{"family":"</w:instrText>
      </w:r>
      <w:r w:rsidR="005302F9">
        <w:rPr>
          <w:rFonts w:eastAsia="나눔명조" w:hint="eastAsia"/>
          <w:sz w:val="20"/>
          <w:szCs w:val="22"/>
        </w:rPr>
        <w:instrText>심동철</w:instrText>
      </w:r>
      <w:r w:rsidR="005302F9">
        <w:rPr>
          <w:rFonts w:eastAsia="나눔명조" w:hint="eastAsia"/>
          <w:sz w:val="20"/>
          <w:szCs w:val="22"/>
        </w:rPr>
        <w:instrText>","given":""},{"family":"</w:instrText>
      </w:r>
      <w:r w:rsidR="005302F9">
        <w:rPr>
          <w:rFonts w:eastAsia="나눔명조" w:hint="eastAsia"/>
          <w:sz w:val="20"/>
          <w:szCs w:val="22"/>
        </w:rPr>
        <w:instrText>김상묵</w:instrText>
      </w:r>
      <w:r w:rsidR="005302F9">
        <w:rPr>
          <w:rFonts w:eastAsia="나눔명조" w:hint="eastAsia"/>
          <w:sz w:val="20"/>
          <w:szCs w:val="22"/>
        </w:rPr>
        <w:instrText xml:space="preserve">","given":""}],"issued":{"date-parts":[["2018",12]]}}}],"schema":"https://github.com/citation-style-language/schema/raw/master/csl-citation.json"} </w:instrText>
      </w:r>
      <w:r w:rsidR="00B57160">
        <w:rPr>
          <w:rFonts w:eastAsia="나눔명조"/>
          <w:sz w:val="20"/>
          <w:szCs w:val="22"/>
        </w:rPr>
        <w:fldChar w:fldCharType="separate"/>
      </w:r>
      <w:r w:rsidR="00B57160" w:rsidRPr="00DF4E62">
        <w:rPr>
          <w:rFonts w:eastAsia="나눔명조"/>
          <w:sz w:val="20"/>
          <w:szCs w:val="22"/>
          <w:rPrChange w:id="792" w:author="Park, Sanghoon" w:date="2021-10-01T01:48:00Z">
            <w:rPr>
              <w:sz w:val="20"/>
            </w:rPr>
          </w:rPrChange>
        </w:rPr>
        <w:t>(</w:t>
      </w:r>
      <w:r w:rsidR="00B57160" w:rsidRPr="00DF4E62">
        <w:rPr>
          <w:rFonts w:eastAsia="나눔명조" w:hint="eastAsia"/>
          <w:sz w:val="20"/>
          <w:szCs w:val="22"/>
          <w:rPrChange w:id="793" w:author="Park, Sanghoon" w:date="2021-10-01T01:48:00Z">
            <w:rPr>
              <w:rFonts w:hint="eastAsia"/>
              <w:sz w:val="20"/>
            </w:rPr>
          </w:rPrChange>
        </w:rPr>
        <w:t>김영은</w:t>
      </w:r>
      <w:r w:rsidR="00B57160" w:rsidRPr="00DF4E62">
        <w:rPr>
          <w:rFonts w:eastAsia="나눔명조"/>
          <w:sz w:val="20"/>
          <w:szCs w:val="22"/>
          <w:rPrChange w:id="794" w:author="Park, Sanghoon" w:date="2021-10-01T01:48:00Z">
            <w:rPr>
              <w:sz w:val="20"/>
            </w:rPr>
          </w:rPrChange>
        </w:rPr>
        <w:t xml:space="preserve">, </w:t>
      </w:r>
      <w:r w:rsidR="00B57160" w:rsidRPr="00DF4E62">
        <w:rPr>
          <w:rFonts w:eastAsia="나눔명조" w:hint="eastAsia"/>
          <w:sz w:val="20"/>
          <w:szCs w:val="22"/>
          <w:rPrChange w:id="795" w:author="Park, Sanghoon" w:date="2021-10-01T01:48:00Z">
            <w:rPr>
              <w:rFonts w:hint="eastAsia"/>
              <w:sz w:val="20"/>
            </w:rPr>
          </w:rPrChange>
        </w:rPr>
        <w:t>심동철</w:t>
      </w:r>
      <w:r w:rsidR="00B57160" w:rsidRPr="00DF4E62">
        <w:rPr>
          <w:rFonts w:eastAsia="나눔명조"/>
          <w:sz w:val="20"/>
          <w:szCs w:val="22"/>
          <w:rPrChange w:id="796" w:author="Park, Sanghoon" w:date="2021-10-01T01:48:00Z">
            <w:rPr>
              <w:sz w:val="20"/>
            </w:rPr>
          </w:rPrChange>
        </w:rPr>
        <w:t xml:space="preserve">, and </w:t>
      </w:r>
      <w:r w:rsidR="00B57160" w:rsidRPr="00DF4E62">
        <w:rPr>
          <w:rFonts w:eastAsia="나눔명조" w:hint="eastAsia"/>
          <w:sz w:val="20"/>
          <w:szCs w:val="22"/>
          <w:rPrChange w:id="797" w:author="Park, Sanghoon" w:date="2021-10-01T01:48:00Z">
            <w:rPr>
              <w:rFonts w:hint="eastAsia"/>
              <w:sz w:val="20"/>
            </w:rPr>
          </w:rPrChange>
        </w:rPr>
        <w:t>김상묵</w:t>
      </w:r>
      <w:r w:rsidR="00B57160" w:rsidRPr="00DF4E62">
        <w:rPr>
          <w:rFonts w:eastAsia="나눔명조"/>
          <w:sz w:val="20"/>
          <w:szCs w:val="22"/>
          <w:rPrChange w:id="798" w:author="Park, Sanghoon" w:date="2021-10-01T01:48:00Z">
            <w:rPr>
              <w:sz w:val="20"/>
            </w:rPr>
          </w:rPrChange>
        </w:rPr>
        <w:t xml:space="preserve"> 2018)</w:t>
      </w:r>
      <w:r w:rsidR="00B57160">
        <w:rPr>
          <w:rFonts w:eastAsia="나눔명조"/>
          <w:sz w:val="20"/>
          <w:szCs w:val="22"/>
        </w:rPr>
        <w:fldChar w:fldCharType="end"/>
      </w:r>
      <w:del w:id="799" w:author="Park, Sanghoon" w:date="2021-10-01T01:45:00Z">
        <w:r w:rsidR="00A60CEE" w:rsidRPr="00A60CEE" w:rsidDel="00B57160">
          <w:rPr>
            <w:rFonts w:eastAsia="나눔명조" w:hint="eastAsia"/>
            <w:sz w:val="20"/>
            <w:szCs w:val="22"/>
          </w:rPr>
          <w:delText>(</w:delText>
        </w:r>
        <w:r w:rsidR="00A60CEE" w:rsidRPr="00A60CEE" w:rsidDel="00B57160">
          <w:rPr>
            <w:rFonts w:eastAsia="나눔명조" w:hint="eastAsia"/>
            <w:sz w:val="20"/>
            <w:szCs w:val="22"/>
          </w:rPr>
          <w:delText>김영은</w:delText>
        </w:r>
        <w:r w:rsidR="00A60CEE" w:rsidRPr="00A60CEE" w:rsidDel="00B57160">
          <w:rPr>
            <w:rFonts w:eastAsia="나눔명조" w:hint="eastAsia"/>
            <w:sz w:val="20"/>
            <w:szCs w:val="22"/>
          </w:rPr>
          <w:delText xml:space="preserve"> </w:delText>
        </w:r>
        <w:r w:rsidR="00A60CEE" w:rsidRPr="00A60CEE" w:rsidDel="00B57160">
          <w:rPr>
            <w:rFonts w:eastAsia="나눔명조" w:hint="eastAsia"/>
            <w:sz w:val="20"/>
            <w:szCs w:val="22"/>
          </w:rPr>
          <w:delText>외</w:delText>
        </w:r>
        <w:r w:rsidR="00A60CEE" w:rsidRPr="00A60CEE" w:rsidDel="00B57160">
          <w:rPr>
            <w:rFonts w:eastAsia="나눔명조" w:hint="eastAsia"/>
            <w:sz w:val="20"/>
            <w:szCs w:val="22"/>
          </w:rPr>
          <w:delText>2018)</w:delText>
        </w:r>
      </w:del>
      <w:r w:rsidR="00A60CEE" w:rsidRPr="00A60CEE">
        <w:rPr>
          <w:rFonts w:eastAsia="나눔명조" w:hint="eastAsia"/>
          <w:sz w:val="20"/>
          <w:szCs w:val="22"/>
        </w:rPr>
        <w:t xml:space="preserve">. </w:t>
      </w:r>
      <w:r w:rsidR="00A60CEE" w:rsidRPr="00A60CEE">
        <w:rPr>
          <w:rFonts w:eastAsia="나눔명조" w:hint="eastAsia"/>
          <w:sz w:val="20"/>
          <w:szCs w:val="22"/>
        </w:rPr>
        <w:t>또한</w:t>
      </w:r>
      <w:r w:rsidR="00A60CEE" w:rsidRPr="00A60CEE">
        <w:rPr>
          <w:rFonts w:eastAsia="나눔명조" w:hint="eastAsia"/>
          <w:sz w:val="20"/>
          <w:szCs w:val="22"/>
        </w:rPr>
        <w:t xml:space="preserve"> </w:t>
      </w:r>
      <w:r>
        <w:rPr>
          <w:rFonts w:eastAsia="나눔명조" w:hint="eastAsia"/>
          <w:sz w:val="20"/>
          <w:szCs w:val="22"/>
        </w:rPr>
        <w:t>혁신성을</w:t>
      </w:r>
      <w:r>
        <w:rPr>
          <w:rFonts w:eastAsia="나눔명조" w:hint="eastAsia"/>
          <w:sz w:val="20"/>
          <w:szCs w:val="22"/>
        </w:rPr>
        <w:t xml:space="preserve"> </w:t>
      </w:r>
      <w:r>
        <w:rPr>
          <w:rFonts w:eastAsia="나눔명조" w:hint="eastAsia"/>
          <w:sz w:val="20"/>
          <w:szCs w:val="22"/>
        </w:rPr>
        <w:t>강조하는</w:t>
      </w:r>
      <w:r>
        <w:rPr>
          <w:rFonts w:eastAsia="나눔명조" w:hint="eastAsia"/>
          <w:sz w:val="20"/>
          <w:szCs w:val="22"/>
        </w:rPr>
        <w:t xml:space="preserve"> </w:t>
      </w:r>
      <w:r>
        <w:rPr>
          <w:rFonts w:eastAsia="나눔명조" w:hint="eastAsia"/>
          <w:sz w:val="20"/>
          <w:szCs w:val="22"/>
        </w:rPr>
        <w:t>발전적</w:t>
      </w:r>
      <w:r>
        <w:rPr>
          <w:rFonts w:eastAsia="나눔명조" w:hint="eastAsia"/>
          <w:sz w:val="20"/>
          <w:szCs w:val="22"/>
        </w:rPr>
        <w:t xml:space="preserve"> </w:t>
      </w:r>
      <w:r>
        <w:rPr>
          <w:rFonts w:eastAsia="나눔명조" w:hint="eastAsia"/>
          <w:sz w:val="20"/>
          <w:szCs w:val="22"/>
        </w:rPr>
        <w:t>조직문화와</w:t>
      </w:r>
      <w:r>
        <w:rPr>
          <w:rFonts w:eastAsia="나눔명조" w:hint="eastAsia"/>
          <w:sz w:val="20"/>
          <w:szCs w:val="22"/>
        </w:rPr>
        <w:t xml:space="preserve"> </w:t>
      </w:r>
      <w:r>
        <w:rPr>
          <w:rFonts w:eastAsia="나눔명조" w:hint="eastAsia"/>
          <w:sz w:val="20"/>
          <w:szCs w:val="22"/>
        </w:rPr>
        <w:t>유연하고</w:t>
      </w:r>
      <w:r>
        <w:rPr>
          <w:rFonts w:eastAsia="나눔명조" w:hint="eastAsia"/>
          <w:sz w:val="20"/>
          <w:szCs w:val="22"/>
        </w:rPr>
        <w:t xml:space="preserve"> </w:t>
      </w:r>
      <w:r>
        <w:rPr>
          <w:rFonts w:eastAsia="나눔명조" w:hint="eastAsia"/>
          <w:sz w:val="20"/>
          <w:szCs w:val="22"/>
        </w:rPr>
        <w:t>수평적인</w:t>
      </w:r>
      <w:r>
        <w:rPr>
          <w:rFonts w:eastAsia="나눔명조" w:hint="eastAsia"/>
          <w:sz w:val="20"/>
          <w:szCs w:val="22"/>
        </w:rPr>
        <w:t xml:space="preserve"> </w:t>
      </w:r>
      <w:r>
        <w:rPr>
          <w:rFonts w:eastAsia="나눔명조" w:hint="eastAsia"/>
          <w:sz w:val="20"/>
          <w:szCs w:val="22"/>
        </w:rPr>
        <w:t>조직문화</w:t>
      </w:r>
      <w:r>
        <w:rPr>
          <w:rFonts w:eastAsia="나눔명조" w:hint="eastAsia"/>
          <w:sz w:val="20"/>
          <w:szCs w:val="22"/>
        </w:rPr>
        <w:t xml:space="preserve"> </w:t>
      </w:r>
      <w:r>
        <w:rPr>
          <w:rFonts w:eastAsia="나눔명조" w:hint="eastAsia"/>
          <w:sz w:val="20"/>
          <w:szCs w:val="22"/>
        </w:rPr>
        <w:t>아래에서는</w:t>
      </w:r>
      <w:r>
        <w:rPr>
          <w:rFonts w:eastAsia="나눔명조" w:hint="eastAsia"/>
          <w:sz w:val="20"/>
          <w:szCs w:val="22"/>
        </w:rPr>
        <w:t xml:space="preserve"> </w:t>
      </w:r>
      <w:r w:rsidR="00012453">
        <w:rPr>
          <w:rFonts w:eastAsia="나눔명조" w:hint="eastAsia"/>
          <w:sz w:val="20"/>
          <w:szCs w:val="22"/>
        </w:rPr>
        <w:t>공공봉사동기</w:t>
      </w:r>
      <w:r>
        <w:rPr>
          <w:rFonts w:eastAsia="나눔명조" w:hint="eastAsia"/>
          <w:sz w:val="20"/>
          <w:szCs w:val="22"/>
        </w:rPr>
        <w:t>가</w:t>
      </w:r>
      <w:r>
        <w:rPr>
          <w:rFonts w:eastAsia="나눔명조" w:hint="eastAsia"/>
          <w:sz w:val="20"/>
          <w:szCs w:val="22"/>
        </w:rPr>
        <w:t xml:space="preserve"> </w:t>
      </w:r>
      <w:r>
        <w:rPr>
          <w:rFonts w:eastAsia="나눔명조" w:hint="eastAsia"/>
          <w:sz w:val="20"/>
          <w:szCs w:val="22"/>
        </w:rPr>
        <w:t>촉진되는</w:t>
      </w:r>
      <w:r>
        <w:rPr>
          <w:rFonts w:eastAsia="나눔명조" w:hint="eastAsia"/>
          <w:sz w:val="20"/>
          <w:szCs w:val="22"/>
        </w:rPr>
        <w:t xml:space="preserve"> </w:t>
      </w:r>
      <w:r>
        <w:rPr>
          <w:rFonts w:eastAsia="나눔명조" w:hint="eastAsia"/>
          <w:sz w:val="20"/>
          <w:szCs w:val="22"/>
        </w:rPr>
        <w:t>반면</w:t>
      </w:r>
      <w:r>
        <w:rPr>
          <w:rFonts w:eastAsia="나눔명조" w:hint="eastAsia"/>
          <w:sz w:val="20"/>
          <w:szCs w:val="22"/>
        </w:rPr>
        <w:t xml:space="preserve">, </w:t>
      </w:r>
      <w:r w:rsidR="00A60CEE" w:rsidRPr="00A60CEE">
        <w:rPr>
          <w:rFonts w:eastAsia="나눔명조" w:hint="eastAsia"/>
          <w:sz w:val="20"/>
          <w:szCs w:val="22"/>
        </w:rPr>
        <w:t>경쟁과</w:t>
      </w:r>
      <w:r w:rsidR="00A60CEE" w:rsidRPr="00A60CEE">
        <w:rPr>
          <w:rFonts w:eastAsia="나눔명조" w:hint="eastAsia"/>
          <w:sz w:val="20"/>
          <w:szCs w:val="22"/>
        </w:rPr>
        <w:t xml:space="preserve"> </w:t>
      </w:r>
      <w:r w:rsidR="00A60CEE" w:rsidRPr="00A60CEE">
        <w:rPr>
          <w:rFonts w:eastAsia="나눔명조" w:hint="eastAsia"/>
          <w:sz w:val="20"/>
          <w:szCs w:val="22"/>
        </w:rPr>
        <w:t>생산성을</w:t>
      </w:r>
      <w:r w:rsidR="00A60CEE" w:rsidRPr="00A60CEE">
        <w:rPr>
          <w:rFonts w:eastAsia="나눔명조" w:hint="eastAsia"/>
          <w:sz w:val="20"/>
          <w:szCs w:val="22"/>
        </w:rPr>
        <w:t xml:space="preserve"> </w:t>
      </w:r>
      <w:r w:rsidR="00A60CEE" w:rsidRPr="00A60CEE">
        <w:rPr>
          <w:rFonts w:eastAsia="나눔명조" w:hint="eastAsia"/>
          <w:sz w:val="20"/>
          <w:szCs w:val="22"/>
        </w:rPr>
        <w:t>강조하는</w:t>
      </w:r>
      <w:r w:rsidR="00A60CEE" w:rsidRPr="00A60CEE">
        <w:rPr>
          <w:rFonts w:eastAsia="나눔명조" w:hint="eastAsia"/>
          <w:sz w:val="20"/>
          <w:szCs w:val="22"/>
        </w:rPr>
        <w:t xml:space="preserve"> </w:t>
      </w:r>
      <w:r w:rsidR="00A60CEE" w:rsidRPr="00A60CEE">
        <w:rPr>
          <w:rFonts w:eastAsia="나눔명조" w:hint="eastAsia"/>
          <w:sz w:val="20"/>
          <w:szCs w:val="22"/>
        </w:rPr>
        <w:t>시장문화와</w:t>
      </w:r>
      <w:r w:rsidR="00A60CEE" w:rsidRPr="00A60CEE">
        <w:rPr>
          <w:rFonts w:eastAsia="나눔명조" w:hint="eastAsia"/>
          <w:sz w:val="20"/>
          <w:szCs w:val="22"/>
        </w:rPr>
        <w:t xml:space="preserve"> </w:t>
      </w:r>
      <w:r w:rsidR="00A60CEE" w:rsidRPr="00A60CEE">
        <w:rPr>
          <w:rFonts w:eastAsia="나눔명조" w:hint="eastAsia"/>
          <w:sz w:val="20"/>
          <w:szCs w:val="22"/>
        </w:rPr>
        <w:t>표준화된</w:t>
      </w:r>
      <w:r w:rsidR="00A60CEE" w:rsidRPr="00A60CEE">
        <w:rPr>
          <w:rFonts w:eastAsia="나눔명조" w:hint="eastAsia"/>
          <w:sz w:val="20"/>
          <w:szCs w:val="22"/>
        </w:rPr>
        <w:t xml:space="preserve"> </w:t>
      </w:r>
      <w:r w:rsidR="00A60CEE" w:rsidRPr="00A60CEE">
        <w:rPr>
          <w:rFonts w:eastAsia="나눔명조" w:hint="eastAsia"/>
          <w:sz w:val="20"/>
          <w:szCs w:val="22"/>
        </w:rPr>
        <w:t>절차와</w:t>
      </w:r>
      <w:r w:rsidR="00A60CEE" w:rsidRPr="00A60CEE">
        <w:rPr>
          <w:rFonts w:eastAsia="나눔명조" w:hint="eastAsia"/>
          <w:sz w:val="20"/>
          <w:szCs w:val="22"/>
        </w:rPr>
        <w:t xml:space="preserve"> </w:t>
      </w:r>
      <w:r w:rsidR="00A60CEE" w:rsidRPr="00A60CEE">
        <w:rPr>
          <w:rFonts w:eastAsia="나눔명조" w:hint="eastAsia"/>
          <w:sz w:val="20"/>
          <w:szCs w:val="22"/>
        </w:rPr>
        <w:t>위계질서를</w:t>
      </w:r>
      <w:r w:rsidR="00A60CEE" w:rsidRPr="00A60CEE">
        <w:rPr>
          <w:rFonts w:eastAsia="나눔명조" w:hint="eastAsia"/>
          <w:sz w:val="20"/>
          <w:szCs w:val="22"/>
        </w:rPr>
        <w:t xml:space="preserve"> </w:t>
      </w:r>
      <w:r w:rsidR="00A60CEE" w:rsidRPr="00A60CEE">
        <w:rPr>
          <w:rFonts w:eastAsia="나눔명조" w:hint="eastAsia"/>
          <w:sz w:val="20"/>
          <w:szCs w:val="22"/>
        </w:rPr>
        <w:t>강조하는</w:t>
      </w:r>
      <w:r w:rsidR="00A60CEE" w:rsidRPr="00A60CEE">
        <w:rPr>
          <w:rFonts w:eastAsia="나눔명조" w:hint="eastAsia"/>
          <w:sz w:val="20"/>
          <w:szCs w:val="22"/>
        </w:rPr>
        <w:t xml:space="preserve"> </w:t>
      </w:r>
      <w:r w:rsidR="00A60CEE" w:rsidRPr="00A60CEE">
        <w:rPr>
          <w:rFonts w:eastAsia="나눔명조" w:hint="eastAsia"/>
          <w:sz w:val="20"/>
          <w:szCs w:val="22"/>
        </w:rPr>
        <w:t>위계문화</w:t>
      </w:r>
      <w:r>
        <w:rPr>
          <w:rFonts w:eastAsia="나눔명조" w:hint="eastAsia"/>
          <w:sz w:val="20"/>
          <w:szCs w:val="22"/>
        </w:rPr>
        <w:t xml:space="preserve"> </w:t>
      </w:r>
      <w:r>
        <w:rPr>
          <w:rFonts w:eastAsia="나눔명조" w:hint="eastAsia"/>
          <w:sz w:val="20"/>
          <w:szCs w:val="22"/>
        </w:rPr>
        <w:t>아래에서는</w:t>
      </w:r>
      <w:r>
        <w:rPr>
          <w:rFonts w:eastAsia="나눔명조" w:hint="eastAsia"/>
          <w:sz w:val="20"/>
          <w:szCs w:val="22"/>
        </w:rPr>
        <w:t xml:space="preserve"> </w:t>
      </w:r>
      <w:r>
        <w:rPr>
          <w:rFonts w:eastAsia="나눔명조" w:hint="eastAsia"/>
          <w:sz w:val="20"/>
          <w:szCs w:val="22"/>
        </w:rPr>
        <w:t>공공봉사동기가</w:t>
      </w:r>
      <w:r>
        <w:rPr>
          <w:rFonts w:eastAsia="나눔명조" w:hint="eastAsia"/>
          <w:sz w:val="20"/>
          <w:szCs w:val="22"/>
        </w:rPr>
        <w:t xml:space="preserve"> </w:t>
      </w:r>
      <w:r>
        <w:rPr>
          <w:rFonts w:eastAsia="나눔명조" w:hint="eastAsia"/>
          <w:sz w:val="20"/>
          <w:szCs w:val="22"/>
        </w:rPr>
        <w:t>위축될</w:t>
      </w:r>
      <w:r>
        <w:rPr>
          <w:rFonts w:eastAsia="나눔명조" w:hint="eastAsia"/>
          <w:sz w:val="20"/>
          <w:szCs w:val="22"/>
        </w:rPr>
        <w:t xml:space="preserve"> </w:t>
      </w:r>
      <w:r>
        <w:rPr>
          <w:rFonts w:eastAsia="나눔명조" w:hint="eastAsia"/>
          <w:sz w:val="20"/>
          <w:szCs w:val="22"/>
        </w:rPr>
        <w:t>수</w:t>
      </w:r>
      <w:r>
        <w:rPr>
          <w:rFonts w:eastAsia="나눔명조" w:hint="eastAsia"/>
          <w:sz w:val="20"/>
          <w:szCs w:val="22"/>
        </w:rPr>
        <w:t xml:space="preserve"> </w:t>
      </w:r>
      <w:r>
        <w:rPr>
          <w:rFonts w:eastAsia="나눔명조" w:hint="eastAsia"/>
          <w:sz w:val="20"/>
          <w:szCs w:val="22"/>
        </w:rPr>
        <w:t>있다</w:t>
      </w:r>
      <w:r w:rsidR="00DF4E62">
        <w:rPr>
          <w:rFonts w:eastAsia="나눔명조"/>
          <w:sz w:val="20"/>
          <w:szCs w:val="22"/>
        </w:rPr>
        <w:fldChar w:fldCharType="begin"/>
      </w:r>
      <w:r w:rsidR="005302F9">
        <w:rPr>
          <w:rFonts w:eastAsia="나눔명조"/>
          <w:sz w:val="20"/>
          <w:szCs w:val="22"/>
        </w:rPr>
        <w:instrText xml:space="preserve"> ADDIN ZOTERO_ITEM CSL_CITATION {"citationID":"7eqST7lt","properties":{"formattedCitation":"(\\uc0\\u51060{}\\uc0\\u44053{}\\uc0\\u47928{} 2017; \\uc0\\u51076{}\\uc0\\u51116{}\\uc0\\u50689{}, \\uc0\\u47928{}\\uc0\\u44397{}\\uc0\\u44221{}, and \\uc0\\u5131</w:instrText>
      </w:r>
      <w:r w:rsidR="005302F9">
        <w:rPr>
          <w:rFonts w:eastAsia="나눔명조" w:hint="eastAsia"/>
          <w:sz w:val="20"/>
          <w:szCs w:val="22"/>
        </w:rPr>
        <w:instrText>2{}\\uc0\\u54812{}\\uc0\\u51652{} 2019b)","plainCitation":"(</w:instrText>
      </w:r>
      <w:r w:rsidR="005302F9">
        <w:rPr>
          <w:rFonts w:eastAsia="나눔명조" w:hint="eastAsia"/>
          <w:sz w:val="20"/>
          <w:szCs w:val="22"/>
        </w:rPr>
        <w:instrText>이강문</w:instrText>
      </w:r>
      <w:r w:rsidR="005302F9">
        <w:rPr>
          <w:rFonts w:eastAsia="나눔명조" w:hint="eastAsia"/>
          <w:sz w:val="20"/>
          <w:szCs w:val="22"/>
        </w:rPr>
        <w:instrText xml:space="preserve"> 2017; </w:instrText>
      </w:r>
      <w:r w:rsidR="005302F9">
        <w:rPr>
          <w:rFonts w:eastAsia="나눔명조" w:hint="eastAsia"/>
          <w:sz w:val="20"/>
          <w:szCs w:val="22"/>
        </w:rPr>
        <w:instrText>임재영</w:instrText>
      </w:r>
      <w:r w:rsidR="005302F9">
        <w:rPr>
          <w:rFonts w:eastAsia="나눔명조" w:hint="eastAsia"/>
          <w:sz w:val="20"/>
          <w:szCs w:val="22"/>
        </w:rPr>
        <w:instrText xml:space="preserve">, </w:instrText>
      </w:r>
      <w:r w:rsidR="005302F9">
        <w:rPr>
          <w:rFonts w:eastAsia="나눔명조" w:hint="eastAsia"/>
          <w:sz w:val="20"/>
          <w:szCs w:val="22"/>
        </w:rPr>
        <w:instrText>문국경</w:instrText>
      </w:r>
      <w:r w:rsidR="005302F9">
        <w:rPr>
          <w:rFonts w:eastAsia="나눔명조" w:hint="eastAsia"/>
          <w:sz w:val="20"/>
          <w:szCs w:val="22"/>
        </w:rPr>
        <w:instrText xml:space="preserve">, and </w:instrText>
      </w:r>
      <w:r w:rsidR="005302F9">
        <w:rPr>
          <w:rFonts w:eastAsia="나눔명조" w:hint="eastAsia"/>
          <w:sz w:val="20"/>
          <w:szCs w:val="22"/>
        </w:rPr>
        <w:instrText>조혜진</w:instrText>
      </w:r>
      <w:r w:rsidR="005302F9">
        <w:rPr>
          <w:rFonts w:eastAsia="나눔명조" w:hint="eastAsia"/>
          <w:sz w:val="20"/>
          <w:szCs w:val="22"/>
        </w:rPr>
        <w:instrText xml:space="preserve"> 2019b)","noteIndex":0},"citationItems":[{"id":1457,"uris":["http://zotero.org/users/5210800/items/3IA9TCJN"],"uri":["http://zotero.org/users/5210800/items/3IA9TCJN"],"itemData":{"id":1457,"type":"article-journal","container-title":"</w:instrText>
      </w:r>
      <w:r w:rsidR="005302F9">
        <w:rPr>
          <w:rFonts w:eastAsia="나눔명조" w:hint="eastAsia"/>
          <w:sz w:val="20"/>
          <w:szCs w:val="22"/>
        </w:rPr>
        <w:instrText>지역산업연구</w:instrText>
      </w:r>
      <w:r w:rsidR="005302F9">
        <w:rPr>
          <w:rFonts w:eastAsia="나눔명조" w:hint="eastAsia"/>
          <w:sz w:val="20"/>
          <w:szCs w:val="22"/>
        </w:rPr>
        <w:instrText>","issue":"4","note":"Citation Key: lee:2017","page":"51</w:instrText>
      </w:r>
      <w:r w:rsidR="005302F9">
        <w:rPr>
          <w:rFonts w:eastAsia="나눔명조" w:hint="eastAsia"/>
          <w:sz w:val="20"/>
          <w:szCs w:val="22"/>
        </w:rPr>
        <w:instrText>–</w:instrText>
      </w:r>
      <w:r w:rsidR="005302F9">
        <w:rPr>
          <w:rFonts w:eastAsia="나눔명조" w:hint="eastAsia"/>
          <w:sz w:val="20"/>
          <w:szCs w:val="22"/>
        </w:rPr>
        <w:instrText>71","title":"</w:instrText>
      </w:r>
      <w:r w:rsidR="005302F9">
        <w:rPr>
          <w:rFonts w:eastAsia="나눔명조" w:hint="eastAsia"/>
          <w:sz w:val="20"/>
          <w:szCs w:val="22"/>
        </w:rPr>
        <w:instrText>공공봉사동기가</w:instrText>
      </w:r>
      <w:r w:rsidR="005302F9">
        <w:rPr>
          <w:rFonts w:eastAsia="나눔명조" w:hint="eastAsia"/>
          <w:sz w:val="20"/>
          <w:szCs w:val="22"/>
        </w:rPr>
        <w:instrText xml:space="preserve"> </w:instrText>
      </w:r>
      <w:r w:rsidR="005302F9">
        <w:rPr>
          <w:rFonts w:eastAsia="나눔명조" w:hint="eastAsia"/>
          <w:sz w:val="20"/>
          <w:szCs w:val="22"/>
        </w:rPr>
        <w:instrText>직무만족</w:instrText>
      </w:r>
      <w:r w:rsidR="005302F9">
        <w:rPr>
          <w:rFonts w:eastAsia="나눔명조" w:hint="eastAsia"/>
          <w:sz w:val="20"/>
          <w:szCs w:val="22"/>
        </w:rPr>
        <w:instrText xml:space="preserve"> </w:instrText>
      </w:r>
      <w:r w:rsidR="005302F9">
        <w:rPr>
          <w:rFonts w:eastAsia="나눔명조" w:hint="eastAsia"/>
          <w:sz w:val="20"/>
          <w:szCs w:val="22"/>
        </w:rPr>
        <w:instrText>및</w:instrText>
      </w:r>
      <w:r w:rsidR="005302F9">
        <w:rPr>
          <w:rFonts w:eastAsia="나눔명조" w:hint="eastAsia"/>
          <w:sz w:val="20"/>
          <w:szCs w:val="22"/>
        </w:rPr>
        <w:instrText xml:space="preserve"> </w:instrText>
      </w:r>
      <w:r w:rsidR="005302F9">
        <w:rPr>
          <w:rFonts w:eastAsia="나눔명조" w:hint="eastAsia"/>
          <w:sz w:val="20"/>
          <w:szCs w:val="22"/>
        </w:rPr>
        <w:instrText>인지된</w:instrText>
      </w:r>
      <w:r w:rsidR="005302F9">
        <w:rPr>
          <w:rFonts w:eastAsia="나눔명조" w:hint="eastAsia"/>
          <w:sz w:val="20"/>
          <w:szCs w:val="22"/>
        </w:rPr>
        <w:instrText xml:space="preserve"> </w:instrText>
      </w:r>
      <w:r w:rsidR="005302F9">
        <w:rPr>
          <w:rFonts w:eastAsia="나눔명조" w:hint="eastAsia"/>
          <w:sz w:val="20"/>
          <w:szCs w:val="22"/>
        </w:rPr>
        <w:instrText>직무성과에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","volume":"40","author":[{"family":"</w:instrText>
      </w:r>
      <w:r w:rsidR="005302F9">
        <w:rPr>
          <w:rFonts w:eastAsia="나눔명조" w:hint="eastAsia"/>
          <w:sz w:val="20"/>
          <w:szCs w:val="22"/>
        </w:rPr>
        <w:instrText>이강문</w:instrText>
      </w:r>
      <w:r w:rsidR="005302F9">
        <w:rPr>
          <w:rFonts w:eastAsia="나눔명조" w:hint="eastAsia"/>
          <w:sz w:val="20"/>
          <w:szCs w:val="22"/>
        </w:rPr>
        <w:instrText>","given":""}],"issued":{"date-parts":[["2017",11]]}}},{"id":1421,"uris":["http://zotero.org/users/5210800/items/DUKMPDV5"],"uri":["http://zotero.org/users/5210800/items/DUKMPDV5"],"itemData":{"id":1421,"type":"article-journal","container-title":"</w:instrText>
      </w:r>
      <w:r w:rsidR="005302F9">
        <w:rPr>
          <w:rFonts w:eastAsia="나눔명조" w:hint="eastAsia"/>
          <w:sz w:val="20"/>
          <w:szCs w:val="22"/>
        </w:rPr>
        <w:instrText>한국조직학회보</w:instrText>
      </w:r>
      <w:r w:rsidR="005302F9">
        <w:rPr>
          <w:rFonts w:eastAsia="나눔명조" w:hint="eastAsia"/>
          <w:sz w:val="20"/>
          <w:szCs w:val="22"/>
        </w:rPr>
        <w:instrText>","DOI":"10.21484/KROS.2019.16.2.1","issue":"2","language":"ko","note":"Citation Key: limetal:2019","page":"1</w:instrText>
      </w:r>
      <w:r w:rsidR="005302F9">
        <w:rPr>
          <w:rFonts w:eastAsia="나눔명조" w:hint="eastAsia"/>
          <w:sz w:val="20"/>
          <w:szCs w:val="22"/>
        </w:rPr>
        <w:instrText>–</w:instrText>
      </w:r>
      <w:r w:rsidR="005302F9">
        <w:rPr>
          <w:rFonts w:eastAsia="나눔명조" w:hint="eastAsia"/>
          <w:sz w:val="20"/>
          <w:szCs w:val="22"/>
        </w:rPr>
        <w:instrText>34","title":"</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조직문화의</w:instrText>
      </w:r>
      <w:r w:rsidR="005302F9">
        <w:rPr>
          <w:rFonts w:eastAsia="나눔명조" w:hint="eastAsia"/>
          <w:sz w:val="20"/>
          <w:szCs w:val="22"/>
        </w:rPr>
        <w:instrText xml:space="preserve"> </w:instrText>
      </w:r>
      <w:r w:rsidR="005302F9">
        <w:rPr>
          <w:rFonts w:eastAsia="나눔명조" w:hint="eastAsia"/>
          <w:sz w:val="20"/>
          <w:szCs w:val="22"/>
        </w:rPr>
        <w:instrText>적합성이</w:instrText>
      </w:r>
      <w:r w:rsidR="005302F9">
        <w:rPr>
          <w:rFonts w:eastAsia="나눔명조" w:hint="eastAsia"/>
          <w:sz w:val="20"/>
          <w:szCs w:val="22"/>
        </w:rPr>
        <w:instrText xml:space="preserve"> </w:instrText>
      </w:r>
      <w:r w:rsidR="005302F9">
        <w:rPr>
          <w:rFonts w:eastAsia="나눔명조" w:hint="eastAsia"/>
          <w:sz w:val="20"/>
          <w:szCs w:val="22"/>
        </w:rPr>
        <w:instrText>조직몰입에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","volume":"16","author":[{"family":"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","given":""},{"family":"</w:instrText>
      </w:r>
      <w:r w:rsidR="005302F9">
        <w:rPr>
          <w:rFonts w:eastAsia="나눔명조" w:hint="eastAsia"/>
          <w:sz w:val="20"/>
          <w:szCs w:val="22"/>
        </w:rPr>
        <w:instrText>조혜진</w:instrText>
      </w:r>
      <w:r w:rsidR="005302F9">
        <w:rPr>
          <w:rFonts w:eastAsia="나눔명조" w:hint="eastAsia"/>
          <w:sz w:val="20"/>
          <w:szCs w:val="22"/>
        </w:rPr>
        <w:instrText>","given":""}],"issued":{"date-parts":[["2</w:instrText>
      </w:r>
      <w:r w:rsidR="005302F9">
        <w:rPr>
          <w:rFonts w:eastAsia="나눔명조"/>
          <w:sz w:val="20"/>
          <w:szCs w:val="22"/>
        </w:rPr>
        <w:instrText xml:space="preserve">019",7]]}}}],"schema":"https://github.com/citation-style-language/schema/raw/master/csl-citation.json"} </w:instrText>
      </w:r>
      <w:r w:rsidR="00DF4E62">
        <w:rPr>
          <w:rFonts w:eastAsia="나눔명조"/>
          <w:sz w:val="20"/>
          <w:szCs w:val="22"/>
        </w:rPr>
        <w:fldChar w:fldCharType="separate"/>
      </w:r>
      <w:r w:rsidR="00D93197" w:rsidRPr="00D93197">
        <w:rPr>
          <w:sz w:val="20"/>
        </w:rPr>
        <w:t>(</w:t>
      </w:r>
      <w:r w:rsidR="00D93197" w:rsidRPr="00D93197">
        <w:rPr>
          <w:sz w:val="20"/>
        </w:rPr>
        <w:t>이강문</w:t>
      </w:r>
      <w:r w:rsidR="00D93197" w:rsidRPr="00D93197">
        <w:rPr>
          <w:sz w:val="20"/>
        </w:rPr>
        <w:t xml:space="preserve"> 2017; </w:t>
      </w:r>
      <w:r w:rsidR="00D93197" w:rsidRPr="00D93197">
        <w:rPr>
          <w:sz w:val="20"/>
        </w:rPr>
        <w:t>임재영</w:t>
      </w:r>
      <w:r w:rsidR="00D93197" w:rsidRPr="00D93197">
        <w:rPr>
          <w:sz w:val="20"/>
        </w:rPr>
        <w:t xml:space="preserve">, </w:t>
      </w:r>
      <w:r w:rsidR="00D93197" w:rsidRPr="00D93197">
        <w:rPr>
          <w:sz w:val="20"/>
        </w:rPr>
        <w:t>문국경</w:t>
      </w:r>
      <w:r w:rsidR="00D93197" w:rsidRPr="00D93197">
        <w:rPr>
          <w:sz w:val="20"/>
        </w:rPr>
        <w:t xml:space="preserve">, and </w:t>
      </w:r>
      <w:r w:rsidR="00D93197" w:rsidRPr="00D93197">
        <w:rPr>
          <w:sz w:val="20"/>
        </w:rPr>
        <w:t>조혜진</w:t>
      </w:r>
      <w:r w:rsidR="00D93197" w:rsidRPr="00D93197">
        <w:rPr>
          <w:sz w:val="20"/>
        </w:rPr>
        <w:t xml:space="preserve"> 2019b)</w:t>
      </w:r>
      <w:r w:rsidR="00DF4E62">
        <w:rPr>
          <w:rFonts w:eastAsia="나눔명조"/>
          <w:sz w:val="20"/>
          <w:szCs w:val="22"/>
        </w:rPr>
        <w:fldChar w:fldCharType="end"/>
      </w:r>
      <w:del w:id="800" w:author="Park, Sanghoon" w:date="2021-10-01T01:50:00Z">
        <w:r w:rsidDel="00DF4E62">
          <w:rPr>
            <w:rFonts w:eastAsia="나눔명조"/>
            <w:sz w:val="20"/>
            <w:szCs w:val="22"/>
          </w:rPr>
          <w:delText xml:space="preserve"> </w:delText>
        </w:r>
        <w:r w:rsidR="00A60CEE" w:rsidRPr="00A60CEE" w:rsidDel="00DF4E62">
          <w:rPr>
            <w:rFonts w:eastAsia="나눔명조" w:hint="eastAsia"/>
            <w:sz w:val="20"/>
            <w:szCs w:val="22"/>
          </w:rPr>
          <w:delText>(</w:delText>
        </w:r>
        <w:r w:rsidR="00A60CEE" w:rsidRPr="00A60CEE" w:rsidDel="00DF4E62">
          <w:rPr>
            <w:rFonts w:eastAsia="나눔명조" w:hint="eastAsia"/>
            <w:sz w:val="20"/>
            <w:szCs w:val="22"/>
          </w:rPr>
          <w:delText>임재영</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외</w:delText>
        </w:r>
        <w:r w:rsidR="00A60CEE" w:rsidRPr="00A60CEE" w:rsidDel="00DF4E62">
          <w:rPr>
            <w:rFonts w:eastAsia="나눔명조" w:hint="eastAsia"/>
            <w:sz w:val="20"/>
            <w:szCs w:val="22"/>
          </w:rPr>
          <w:delText>2019;</w:delText>
        </w:r>
        <w:r w:rsidR="00A60CEE" w:rsidRPr="00A60CEE" w:rsidDel="00DF4E62">
          <w:rPr>
            <w:rFonts w:eastAsia="나눔명조" w:hint="eastAsia"/>
            <w:sz w:val="20"/>
            <w:szCs w:val="22"/>
          </w:rPr>
          <w:delText>이강문</w:delText>
        </w:r>
        <w:r w:rsidR="00A60CEE" w:rsidRPr="00A60CEE" w:rsidDel="00DF4E62">
          <w:rPr>
            <w:rFonts w:eastAsia="나눔명조" w:hint="eastAsia"/>
            <w:sz w:val="20"/>
            <w:szCs w:val="22"/>
          </w:rPr>
          <w:delText xml:space="preserve"> 2017)</w:delText>
        </w:r>
      </w:del>
      <w:r w:rsidR="00A60CEE" w:rsidRPr="00A60CEE">
        <w:rPr>
          <w:rFonts w:eastAsia="나눔명조" w:hint="eastAsia"/>
          <w:sz w:val="20"/>
          <w:szCs w:val="22"/>
        </w:rPr>
        <w:t xml:space="preserve">. </w:t>
      </w:r>
      <w:r w:rsidR="00A60CEE" w:rsidRPr="00A60CEE">
        <w:rPr>
          <w:rFonts w:eastAsia="나눔명조" w:hint="eastAsia"/>
          <w:sz w:val="20"/>
          <w:szCs w:val="22"/>
        </w:rPr>
        <w:t>따라서</w:t>
      </w:r>
      <w:r w:rsidR="00A60CEE" w:rsidRPr="00A60CEE">
        <w:rPr>
          <w:rFonts w:eastAsia="나눔명조" w:hint="eastAsia"/>
          <w:sz w:val="20"/>
          <w:szCs w:val="22"/>
        </w:rPr>
        <w:t xml:space="preserve"> </w:t>
      </w:r>
      <w:r w:rsidR="00A60CEE" w:rsidRPr="00A60CEE">
        <w:rPr>
          <w:rFonts w:eastAsia="나눔명조" w:hint="eastAsia"/>
          <w:sz w:val="20"/>
          <w:szCs w:val="22"/>
        </w:rPr>
        <w:t>우리는</w:t>
      </w:r>
      <w:ins w:id="801" w:author="박 상훈" w:date="2021-10-05T15:08:00Z">
        <w:r w:rsidR="00C311B9">
          <w:rPr>
            <w:rFonts w:eastAsia="나눔명조" w:hint="eastAsia"/>
            <w:sz w:val="20"/>
            <w:szCs w:val="22"/>
          </w:rPr>
          <w:t xml:space="preserve"> </w:t>
        </w:r>
      </w:ins>
      <w:del w:id="802" w:author="박 상훈" w:date="2021-10-05T15:07:00Z">
        <w:r w:rsidR="00A60CEE" w:rsidRPr="00A60CEE" w:rsidDel="00C311B9">
          <w:rPr>
            <w:rFonts w:eastAsia="나눔명조" w:hint="eastAsia"/>
            <w:sz w:val="20"/>
            <w:szCs w:val="22"/>
          </w:rPr>
          <w:delText xml:space="preserve"> </w:delText>
        </w:r>
        <w:r w:rsidR="00012453" w:rsidDel="00C311B9">
          <w:rPr>
            <w:rFonts w:eastAsia="나눔명조" w:hint="eastAsia"/>
            <w:sz w:val="20"/>
            <w:szCs w:val="22"/>
          </w:rPr>
          <w:delText>공공봉사동기</w:delText>
        </w:r>
        <w:r w:rsidR="00012453" w:rsidDel="00C311B9">
          <w:rPr>
            <w:rFonts w:eastAsia="나눔명조"/>
            <w:sz w:val="20"/>
            <w:szCs w:val="22"/>
          </w:rPr>
          <w:delText>가</w:delText>
        </w:r>
        <w:r w:rsidR="00A60CEE" w:rsidRPr="00A60CEE" w:rsidDel="00C311B9">
          <w:rPr>
            <w:rFonts w:eastAsia="나눔명조" w:hint="eastAsia"/>
            <w:sz w:val="20"/>
            <w:szCs w:val="22"/>
          </w:rPr>
          <w:delText xml:space="preserve"> </w:delText>
        </w:r>
      </w:del>
      <w:r w:rsidR="00A60CEE" w:rsidRPr="00A60CEE">
        <w:rPr>
          <w:rFonts w:eastAsia="나눔명조" w:hint="eastAsia"/>
          <w:sz w:val="20"/>
          <w:szCs w:val="22"/>
        </w:rPr>
        <w:t>혁신적이</w:t>
      </w:r>
      <w:r w:rsidR="00A60CEE">
        <w:rPr>
          <w:rFonts w:eastAsia="나눔명조" w:hint="eastAsia"/>
          <w:sz w:val="20"/>
          <w:szCs w:val="22"/>
        </w:rPr>
        <w:t>고</w:t>
      </w:r>
      <w:r w:rsidR="00A60CEE" w:rsidRPr="00A60CEE">
        <w:rPr>
          <w:rFonts w:eastAsia="나눔명조" w:hint="eastAsia"/>
          <w:sz w:val="20"/>
          <w:szCs w:val="22"/>
        </w:rPr>
        <w:t xml:space="preserve"> </w:t>
      </w:r>
      <w:r w:rsidR="00A60CEE" w:rsidRPr="00A60CEE">
        <w:rPr>
          <w:rFonts w:eastAsia="나눔명조" w:hint="eastAsia"/>
          <w:sz w:val="20"/>
          <w:szCs w:val="22"/>
        </w:rPr>
        <w:t>개방적인</w:t>
      </w:r>
      <w:r w:rsidR="00A60CEE" w:rsidRPr="00A60CEE">
        <w:rPr>
          <w:rFonts w:eastAsia="나눔명조" w:hint="eastAsia"/>
          <w:sz w:val="20"/>
          <w:szCs w:val="22"/>
        </w:rPr>
        <w:t xml:space="preserve"> </w:t>
      </w:r>
      <w:r w:rsidR="00A60CEE" w:rsidRPr="00A60CEE">
        <w:rPr>
          <w:rFonts w:eastAsia="나눔명조" w:hint="eastAsia"/>
          <w:sz w:val="20"/>
          <w:szCs w:val="22"/>
        </w:rPr>
        <w:t>리더십</w:t>
      </w:r>
      <w:ins w:id="803" w:author="박 상훈" w:date="2021-10-05T15:07:00Z">
        <w:r w:rsidR="00C311B9">
          <w:rPr>
            <w:rFonts w:eastAsia="나눔명조" w:hint="eastAsia"/>
            <w:sz w:val="20"/>
            <w:szCs w:val="22"/>
          </w:rPr>
          <w:t>이</w:t>
        </w:r>
        <w:r w:rsidR="00C311B9">
          <w:rPr>
            <w:rFonts w:eastAsia="나눔명조" w:hint="eastAsia"/>
            <w:sz w:val="20"/>
            <w:szCs w:val="22"/>
          </w:rPr>
          <w:t xml:space="preserve"> </w:t>
        </w:r>
        <w:r w:rsidR="00C311B9">
          <w:rPr>
            <w:rFonts w:eastAsia="나눔명조" w:hint="eastAsia"/>
            <w:sz w:val="20"/>
            <w:szCs w:val="22"/>
          </w:rPr>
          <w:t>조직</w:t>
        </w:r>
        <w:r w:rsidR="00C311B9">
          <w:rPr>
            <w:rFonts w:eastAsia="나눔명조" w:hint="eastAsia"/>
            <w:sz w:val="20"/>
            <w:szCs w:val="22"/>
          </w:rPr>
          <w:t xml:space="preserve"> </w:t>
        </w:r>
        <w:r w:rsidR="00C311B9">
          <w:rPr>
            <w:rFonts w:eastAsia="나눔명조" w:hint="eastAsia"/>
            <w:sz w:val="20"/>
            <w:szCs w:val="22"/>
          </w:rPr>
          <w:t>구성원들의</w:t>
        </w:r>
        <w:r w:rsidR="00C311B9">
          <w:rPr>
            <w:rFonts w:eastAsia="나눔명조" w:hint="eastAsia"/>
            <w:sz w:val="20"/>
            <w:szCs w:val="22"/>
          </w:rPr>
          <w:t xml:space="preserve"> </w:t>
        </w:r>
        <w:r w:rsidR="00C311B9">
          <w:rPr>
            <w:rFonts w:eastAsia="나눔명조" w:hint="eastAsia"/>
            <w:sz w:val="20"/>
            <w:szCs w:val="22"/>
          </w:rPr>
          <w:t>공공봉사동기를</w:t>
        </w:r>
        <w:r w:rsidR="00C311B9">
          <w:rPr>
            <w:rFonts w:eastAsia="나눔명조" w:hint="eastAsia"/>
            <w:sz w:val="20"/>
            <w:szCs w:val="22"/>
          </w:rPr>
          <w:t xml:space="preserve"> </w:t>
        </w:r>
        <w:r w:rsidR="00C311B9">
          <w:rPr>
            <w:rFonts w:eastAsia="나눔명조" w:hint="eastAsia"/>
            <w:sz w:val="20"/>
            <w:szCs w:val="22"/>
          </w:rPr>
          <w:t>제고하는</w:t>
        </w:r>
        <w:r w:rsidR="00C311B9">
          <w:rPr>
            <w:rFonts w:eastAsia="나눔명조" w:hint="eastAsia"/>
            <w:sz w:val="20"/>
            <w:szCs w:val="22"/>
          </w:rPr>
          <w:t xml:space="preserve"> </w:t>
        </w:r>
        <w:r w:rsidR="00C311B9">
          <w:rPr>
            <w:rFonts w:eastAsia="나눔명조" w:hint="eastAsia"/>
            <w:sz w:val="20"/>
            <w:szCs w:val="22"/>
          </w:rPr>
          <w:t>반면</w:t>
        </w:r>
        <w:r w:rsidR="00C311B9">
          <w:rPr>
            <w:rFonts w:eastAsia="나눔명조" w:hint="eastAsia"/>
            <w:sz w:val="20"/>
            <w:szCs w:val="22"/>
          </w:rPr>
          <w:t>,</w:t>
        </w:r>
        <w:r w:rsidR="00C311B9">
          <w:rPr>
            <w:rFonts w:eastAsia="나눔명조"/>
            <w:sz w:val="20"/>
            <w:szCs w:val="22"/>
          </w:rPr>
          <w:t xml:space="preserve"> </w:t>
        </w:r>
      </w:ins>
      <w:del w:id="804" w:author="박 상훈" w:date="2021-10-05T15:07:00Z">
        <w:r w:rsidR="00A60CEE" w:rsidRPr="00A60CEE" w:rsidDel="00C311B9">
          <w:rPr>
            <w:rFonts w:eastAsia="나눔명조" w:hint="eastAsia"/>
            <w:sz w:val="20"/>
            <w:szCs w:val="22"/>
          </w:rPr>
          <w:delText xml:space="preserve"> </w:delText>
        </w:r>
        <w:r w:rsidR="00A60CEE" w:rsidRPr="00A60CEE" w:rsidDel="00C311B9">
          <w:rPr>
            <w:rFonts w:eastAsia="나눔명조" w:hint="eastAsia"/>
            <w:sz w:val="20"/>
            <w:szCs w:val="22"/>
          </w:rPr>
          <w:delText>아래에서</w:delText>
        </w:r>
        <w:r w:rsidR="00A60CEE" w:rsidRPr="00A60CEE" w:rsidDel="00C311B9">
          <w:rPr>
            <w:rFonts w:eastAsia="나눔명조" w:hint="eastAsia"/>
            <w:sz w:val="20"/>
            <w:szCs w:val="22"/>
          </w:rPr>
          <w:delText xml:space="preserve"> </w:delText>
        </w:r>
        <w:r w:rsidR="00A60CEE" w:rsidRPr="00A60CEE" w:rsidDel="00C311B9">
          <w:rPr>
            <w:rFonts w:eastAsia="나눔명조" w:hint="eastAsia"/>
            <w:sz w:val="20"/>
            <w:szCs w:val="22"/>
          </w:rPr>
          <w:delText>더</w:delText>
        </w:r>
        <w:r w:rsidR="00A60CEE" w:rsidRPr="00A60CEE" w:rsidDel="00C311B9">
          <w:rPr>
            <w:rFonts w:eastAsia="나눔명조" w:hint="eastAsia"/>
            <w:sz w:val="20"/>
            <w:szCs w:val="22"/>
          </w:rPr>
          <w:delText xml:space="preserve"> </w:delText>
        </w:r>
        <w:r w:rsidR="00A60CEE" w:rsidRPr="00A60CEE" w:rsidDel="00C311B9">
          <w:rPr>
            <w:rFonts w:eastAsia="나눔명조" w:hint="eastAsia"/>
            <w:sz w:val="20"/>
            <w:szCs w:val="22"/>
          </w:rPr>
          <w:delText>긍정적</w:delText>
        </w:r>
        <w:r w:rsidR="00A60CEE" w:rsidRPr="00A60CEE" w:rsidDel="00C311B9">
          <w:rPr>
            <w:rFonts w:eastAsia="나눔명조" w:hint="eastAsia"/>
            <w:sz w:val="20"/>
            <w:szCs w:val="22"/>
          </w:rPr>
          <w:delText xml:space="preserve"> </w:delText>
        </w:r>
        <w:r w:rsidR="00A60CEE" w:rsidRPr="00A60CEE" w:rsidDel="00C311B9">
          <w:rPr>
            <w:rFonts w:eastAsia="나눔명조" w:hint="eastAsia"/>
            <w:sz w:val="20"/>
            <w:szCs w:val="22"/>
          </w:rPr>
          <w:delText>영향을</w:delText>
        </w:r>
        <w:r w:rsidR="00A60CEE" w:rsidRPr="00A60CEE" w:rsidDel="00C311B9">
          <w:rPr>
            <w:rFonts w:eastAsia="나눔명조" w:hint="eastAsia"/>
            <w:sz w:val="20"/>
            <w:szCs w:val="22"/>
          </w:rPr>
          <w:delText xml:space="preserve"> </w:delText>
        </w:r>
        <w:r w:rsidR="00A60CEE" w:rsidRPr="00A60CEE" w:rsidDel="00C311B9">
          <w:rPr>
            <w:rFonts w:eastAsia="나눔명조" w:hint="eastAsia"/>
            <w:sz w:val="20"/>
            <w:szCs w:val="22"/>
          </w:rPr>
          <w:delText>받을</w:delText>
        </w:r>
        <w:r w:rsidR="00A60CEE" w:rsidRPr="00A60CEE" w:rsidDel="00C311B9">
          <w:rPr>
            <w:rFonts w:eastAsia="나눔명조" w:hint="eastAsia"/>
            <w:sz w:val="20"/>
            <w:szCs w:val="22"/>
          </w:rPr>
          <w:delText xml:space="preserve"> </w:delText>
        </w:r>
        <w:r w:rsidR="00A60CEE" w:rsidRPr="00A60CEE" w:rsidDel="00C311B9">
          <w:rPr>
            <w:rFonts w:eastAsia="나눔명조" w:hint="eastAsia"/>
            <w:sz w:val="20"/>
            <w:szCs w:val="22"/>
          </w:rPr>
          <w:delText>것이며</w:delText>
        </w:r>
        <w:r w:rsidR="00A60CEE" w:rsidRPr="00A60CEE" w:rsidDel="00C311B9">
          <w:rPr>
            <w:rFonts w:eastAsia="나눔명조" w:hint="eastAsia"/>
            <w:sz w:val="20"/>
            <w:szCs w:val="22"/>
          </w:rPr>
          <w:delText xml:space="preserve">, </w:delText>
        </w:r>
      </w:del>
      <w:r w:rsidR="00A60CEE" w:rsidRPr="00A60CEE">
        <w:rPr>
          <w:rFonts w:eastAsia="나눔명조" w:hint="eastAsia"/>
          <w:sz w:val="20"/>
          <w:szCs w:val="22"/>
        </w:rPr>
        <w:t>위계적이고</w:t>
      </w:r>
      <w:r w:rsidR="00A60CEE" w:rsidRPr="00A60CEE">
        <w:rPr>
          <w:rFonts w:eastAsia="나눔명조" w:hint="eastAsia"/>
          <w:sz w:val="20"/>
          <w:szCs w:val="22"/>
        </w:rPr>
        <w:t xml:space="preserve"> </w:t>
      </w:r>
      <w:r w:rsidR="00A60CEE" w:rsidRPr="00A60CEE">
        <w:rPr>
          <w:rFonts w:eastAsia="나눔명조" w:hint="eastAsia"/>
          <w:sz w:val="20"/>
          <w:szCs w:val="22"/>
        </w:rPr>
        <w:t>계산적인</w:t>
      </w:r>
      <w:r w:rsidR="00A60CEE" w:rsidRPr="00A60CEE">
        <w:rPr>
          <w:rFonts w:eastAsia="나눔명조" w:hint="eastAsia"/>
          <w:sz w:val="20"/>
          <w:szCs w:val="22"/>
        </w:rPr>
        <w:t xml:space="preserve"> </w:t>
      </w:r>
      <w:r w:rsidR="00A60CEE" w:rsidRPr="00A60CEE">
        <w:rPr>
          <w:rFonts w:eastAsia="나눔명조" w:hint="eastAsia"/>
          <w:sz w:val="20"/>
          <w:szCs w:val="22"/>
        </w:rPr>
        <w:t>리더십</w:t>
      </w:r>
      <w:del w:id="805" w:author="박 상훈" w:date="2021-10-05T15:07:00Z">
        <w:r w:rsidR="00C311B9" w:rsidRPr="00A60CEE" w:rsidDel="00C311B9">
          <w:rPr>
            <w:rFonts w:eastAsia="나눔명조" w:hint="eastAsia"/>
            <w:sz w:val="20"/>
            <w:szCs w:val="22"/>
          </w:rPr>
          <w:delText>에서는</w:delText>
        </w:r>
        <w:r w:rsidR="00C311B9" w:rsidRPr="00A60CEE" w:rsidDel="00C311B9">
          <w:rPr>
            <w:rFonts w:eastAsia="나눔명조" w:hint="eastAsia"/>
            <w:sz w:val="20"/>
            <w:szCs w:val="22"/>
          </w:rPr>
          <w:delText xml:space="preserve"> </w:delText>
        </w:r>
        <w:r w:rsidR="00C311B9" w:rsidRPr="00A60CEE" w:rsidDel="00C311B9">
          <w:rPr>
            <w:rFonts w:eastAsia="나눔명조" w:hint="eastAsia"/>
            <w:sz w:val="20"/>
            <w:szCs w:val="22"/>
          </w:rPr>
          <w:delText>부정적이거나</w:delText>
        </w:r>
        <w:r w:rsidR="00C311B9" w:rsidRPr="00A60CEE" w:rsidDel="00C311B9">
          <w:rPr>
            <w:rFonts w:eastAsia="나눔명조" w:hint="eastAsia"/>
            <w:sz w:val="20"/>
            <w:szCs w:val="22"/>
          </w:rPr>
          <w:delText xml:space="preserve"> </w:delText>
        </w:r>
        <w:commentRangeStart w:id="806"/>
        <w:r w:rsidR="00C311B9" w:rsidRPr="00A60CEE" w:rsidDel="00C311B9">
          <w:rPr>
            <w:rFonts w:eastAsia="나눔명조" w:hint="eastAsia"/>
            <w:sz w:val="20"/>
            <w:szCs w:val="22"/>
          </w:rPr>
          <w:delText>유의미하지</w:delText>
        </w:r>
        <w:r w:rsidR="00C311B9" w:rsidRPr="00A60CEE" w:rsidDel="00C311B9">
          <w:rPr>
            <w:rFonts w:eastAsia="나눔명조" w:hint="eastAsia"/>
            <w:sz w:val="20"/>
            <w:szCs w:val="22"/>
          </w:rPr>
          <w:delText xml:space="preserve"> </w:delText>
        </w:r>
        <w:r w:rsidR="00C311B9" w:rsidRPr="00A60CEE" w:rsidDel="00C311B9">
          <w:rPr>
            <w:rFonts w:eastAsia="나눔명조" w:hint="eastAsia"/>
            <w:sz w:val="20"/>
            <w:szCs w:val="22"/>
          </w:rPr>
          <w:delText>않은</w:delText>
        </w:r>
        <w:r w:rsidR="00C311B9" w:rsidRPr="00A60CEE" w:rsidDel="00C311B9">
          <w:rPr>
            <w:rFonts w:eastAsia="나눔명조" w:hint="eastAsia"/>
            <w:sz w:val="20"/>
            <w:szCs w:val="22"/>
          </w:rPr>
          <w:delText xml:space="preserve"> </w:delText>
        </w:r>
        <w:r w:rsidR="00C311B9" w:rsidRPr="00A60CEE" w:rsidDel="00C311B9">
          <w:rPr>
            <w:rFonts w:eastAsia="나눔명조" w:hint="eastAsia"/>
            <w:sz w:val="20"/>
            <w:szCs w:val="22"/>
          </w:rPr>
          <w:delText>영향을</w:delText>
        </w:r>
        <w:r w:rsidR="00C311B9" w:rsidRPr="00A60CEE" w:rsidDel="00C311B9">
          <w:rPr>
            <w:rFonts w:eastAsia="나눔명조" w:hint="eastAsia"/>
            <w:sz w:val="20"/>
            <w:szCs w:val="22"/>
          </w:rPr>
          <w:delText xml:space="preserve"> </w:delText>
        </w:r>
        <w:r w:rsidR="00C311B9" w:rsidRPr="00A60CEE" w:rsidDel="00C311B9">
          <w:rPr>
            <w:rFonts w:eastAsia="나눔명조" w:hint="eastAsia"/>
            <w:sz w:val="20"/>
            <w:szCs w:val="22"/>
          </w:rPr>
          <w:delText>받을</w:delText>
        </w:r>
        <w:r w:rsidR="00C311B9" w:rsidRPr="00A60CEE" w:rsidDel="00C311B9">
          <w:rPr>
            <w:rFonts w:eastAsia="나눔명조" w:hint="eastAsia"/>
            <w:sz w:val="20"/>
            <w:szCs w:val="22"/>
          </w:rPr>
          <w:delText xml:space="preserve"> </w:delText>
        </w:r>
      </w:del>
      <w:ins w:id="807" w:author="박 상훈" w:date="2021-10-05T15:07:00Z">
        <w:r w:rsidR="00C311B9">
          <w:rPr>
            <w:rFonts w:eastAsia="나눔명조" w:hint="eastAsia"/>
            <w:sz w:val="20"/>
            <w:szCs w:val="22"/>
          </w:rPr>
          <w:t>은</w:t>
        </w:r>
        <w:r w:rsidR="00C311B9">
          <w:rPr>
            <w:rFonts w:eastAsia="나눔명조" w:hint="eastAsia"/>
            <w:sz w:val="20"/>
            <w:szCs w:val="22"/>
          </w:rPr>
          <w:t xml:space="preserve"> </w:t>
        </w:r>
        <w:r w:rsidR="00C311B9">
          <w:rPr>
            <w:rFonts w:eastAsia="나눔명조" w:hint="eastAsia"/>
            <w:sz w:val="20"/>
            <w:szCs w:val="22"/>
          </w:rPr>
          <w:t>공공봉사동</w:t>
        </w:r>
      </w:ins>
      <w:ins w:id="808" w:author="박 상훈" w:date="2021-10-05T15:08:00Z">
        <w:r w:rsidR="00C311B9">
          <w:rPr>
            <w:rFonts w:eastAsia="나눔명조" w:hint="eastAsia"/>
            <w:sz w:val="20"/>
            <w:szCs w:val="22"/>
          </w:rPr>
          <w:t>기를</w:t>
        </w:r>
        <w:r w:rsidR="00C311B9">
          <w:rPr>
            <w:rFonts w:eastAsia="나눔명조" w:hint="eastAsia"/>
            <w:sz w:val="20"/>
            <w:szCs w:val="22"/>
          </w:rPr>
          <w:t xml:space="preserve"> </w:t>
        </w:r>
        <w:r w:rsidR="00C311B9">
          <w:rPr>
            <w:rFonts w:eastAsia="나눔명조" w:hint="eastAsia"/>
            <w:sz w:val="20"/>
            <w:szCs w:val="22"/>
          </w:rPr>
          <w:t>저해할</w:t>
        </w:r>
        <w:r w:rsidR="00C311B9">
          <w:rPr>
            <w:rFonts w:eastAsia="나눔명조" w:hint="eastAsia"/>
            <w:sz w:val="20"/>
            <w:szCs w:val="22"/>
          </w:rPr>
          <w:t xml:space="preserve"> </w:t>
        </w:r>
      </w:ins>
      <w:r w:rsidR="00C311B9" w:rsidRPr="00A60CEE">
        <w:rPr>
          <w:rFonts w:eastAsia="나눔명조" w:hint="eastAsia"/>
          <w:sz w:val="20"/>
          <w:szCs w:val="22"/>
        </w:rPr>
        <w:t>것이라고</w:t>
      </w:r>
      <w:r w:rsidR="00C311B9" w:rsidRPr="00A60CEE">
        <w:rPr>
          <w:rFonts w:eastAsia="나눔명조" w:hint="eastAsia"/>
          <w:sz w:val="20"/>
          <w:szCs w:val="22"/>
        </w:rPr>
        <w:t xml:space="preserve"> </w:t>
      </w:r>
      <w:ins w:id="809" w:author="박 상훈" w:date="2021-10-05T15:08:00Z">
        <w:r w:rsidR="00C311B9">
          <w:rPr>
            <w:rFonts w:eastAsia="나눔명조" w:hint="eastAsia"/>
            <w:sz w:val="20"/>
            <w:szCs w:val="22"/>
          </w:rPr>
          <w:t>기대</w:t>
        </w:r>
      </w:ins>
      <w:del w:id="810" w:author="박 상훈" w:date="2021-10-05T15:08:00Z">
        <w:r w:rsidR="00C311B9" w:rsidRPr="00A60CEE" w:rsidDel="00C311B9">
          <w:rPr>
            <w:rFonts w:eastAsia="나눔명조" w:hint="eastAsia"/>
            <w:sz w:val="20"/>
            <w:szCs w:val="22"/>
          </w:rPr>
          <w:delText>가정</w:delText>
        </w:r>
      </w:del>
      <w:r w:rsidR="00C311B9">
        <w:rPr>
          <w:rFonts w:eastAsia="나눔명조" w:hint="eastAsia"/>
          <w:sz w:val="20"/>
          <w:szCs w:val="22"/>
        </w:rPr>
        <w:t>한</w:t>
      </w:r>
      <w:r w:rsidR="00C311B9" w:rsidRPr="00A60CEE">
        <w:rPr>
          <w:rFonts w:eastAsia="나눔명조" w:hint="eastAsia"/>
          <w:sz w:val="20"/>
          <w:szCs w:val="22"/>
        </w:rPr>
        <w:t>다</w:t>
      </w:r>
      <w:commentRangeEnd w:id="806"/>
      <w:r w:rsidR="0044366C">
        <w:rPr>
          <w:rStyle w:val="CommentReference"/>
        </w:rPr>
        <w:commentReference w:id="806"/>
      </w:r>
      <w:r w:rsidR="00A60CEE" w:rsidRPr="00A60CEE">
        <w:rPr>
          <w:rFonts w:eastAsia="나눔명조" w:hint="eastAsia"/>
          <w:sz w:val="20"/>
          <w:szCs w:val="22"/>
        </w:rPr>
        <w:t xml:space="preserve">. </w:t>
      </w:r>
      <w:r>
        <w:rPr>
          <w:rFonts w:eastAsia="나눔명조" w:hint="eastAsia"/>
          <w:sz w:val="20"/>
          <w:szCs w:val="22"/>
        </w:rPr>
        <w:t>이에</w:t>
      </w:r>
      <w:r>
        <w:rPr>
          <w:rFonts w:eastAsia="나눔명조" w:hint="eastAsia"/>
          <w:sz w:val="20"/>
          <w:szCs w:val="22"/>
        </w:rPr>
        <w:t xml:space="preserve"> </w:t>
      </w:r>
      <w:r w:rsidR="00A60CEE" w:rsidRPr="00A60CEE">
        <w:rPr>
          <w:rFonts w:eastAsia="나눔명조" w:hint="eastAsia"/>
          <w:sz w:val="20"/>
          <w:szCs w:val="22"/>
        </w:rPr>
        <w:t>본</w:t>
      </w:r>
      <w:r w:rsidR="00A60CEE" w:rsidRPr="00A60CEE">
        <w:rPr>
          <w:rFonts w:eastAsia="나눔명조" w:hint="eastAsia"/>
          <w:sz w:val="20"/>
          <w:szCs w:val="22"/>
        </w:rPr>
        <w:t xml:space="preserve"> </w:t>
      </w:r>
      <w:r w:rsidR="00A60CEE" w:rsidRPr="00A60CEE">
        <w:rPr>
          <w:rFonts w:eastAsia="나눔명조" w:hint="eastAsia"/>
          <w:sz w:val="20"/>
          <w:szCs w:val="22"/>
        </w:rPr>
        <w:t>연구에서는</w:t>
      </w:r>
      <w:r w:rsidR="00A60CEE" w:rsidRPr="00A60CEE">
        <w:rPr>
          <w:rFonts w:eastAsia="나눔명조" w:hint="eastAsia"/>
          <w:sz w:val="20"/>
          <w:szCs w:val="22"/>
        </w:rPr>
        <w:t xml:space="preserve"> </w:t>
      </w:r>
      <w:r w:rsidR="00A60CEE" w:rsidRPr="00A60CEE">
        <w:rPr>
          <w:rFonts w:eastAsia="나눔명조" w:hint="eastAsia"/>
          <w:sz w:val="20"/>
          <w:szCs w:val="22"/>
        </w:rPr>
        <w:t>거래적</w:t>
      </w:r>
      <w:r w:rsidR="00A60CEE" w:rsidRPr="00A60CEE">
        <w:rPr>
          <w:rFonts w:eastAsia="나눔명조" w:hint="eastAsia"/>
          <w:sz w:val="20"/>
          <w:szCs w:val="22"/>
        </w:rPr>
        <w:t xml:space="preserve"> </w:t>
      </w:r>
      <w:r w:rsidR="00A60CEE" w:rsidRPr="00A60CEE">
        <w:rPr>
          <w:rFonts w:eastAsia="나눔명조" w:hint="eastAsia"/>
          <w:sz w:val="20"/>
          <w:szCs w:val="22"/>
        </w:rPr>
        <w:t>리더십과</w:t>
      </w:r>
      <w:r w:rsidR="00A60CEE" w:rsidRPr="00A60CEE">
        <w:rPr>
          <w:rFonts w:eastAsia="나눔명조" w:hint="eastAsia"/>
          <w:sz w:val="20"/>
          <w:szCs w:val="22"/>
        </w:rPr>
        <w:t xml:space="preserve"> </w:t>
      </w:r>
      <w:r w:rsidR="00A60CEE" w:rsidRPr="00A60CEE">
        <w:rPr>
          <w:rFonts w:eastAsia="나눔명조" w:hint="eastAsia"/>
          <w:sz w:val="20"/>
          <w:szCs w:val="22"/>
        </w:rPr>
        <w:t>변혁적</w:t>
      </w:r>
      <w:r w:rsidR="00A60CEE" w:rsidRPr="00A60CEE">
        <w:rPr>
          <w:rFonts w:eastAsia="나눔명조" w:hint="eastAsia"/>
          <w:sz w:val="20"/>
          <w:szCs w:val="22"/>
        </w:rPr>
        <w:t xml:space="preserve"> </w:t>
      </w:r>
      <w:r w:rsidR="00A60CEE" w:rsidRPr="00A60CEE">
        <w:rPr>
          <w:rFonts w:eastAsia="나눔명조" w:hint="eastAsia"/>
          <w:sz w:val="20"/>
          <w:szCs w:val="22"/>
        </w:rPr>
        <w:t>리더십</w:t>
      </w:r>
      <w:del w:id="811" w:author="Park, Sanghoon" w:date="2021-10-01T01:51:00Z">
        <w:r w:rsidR="00A60CEE" w:rsidRPr="00A60CEE" w:rsidDel="00DF4E62">
          <w:rPr>
            <w:rFonts w:eastAsia="나눔명조" w:hint="eastAsia"/>
            <w:sz w:val="20"/>
            <w:szCs w:val="22"/>
          </w:rPr>
          <w:delText>이</w:delText>
        </w:r>
      </w:del>
      <w:ins w:id="812" w:author="Park, Sanghoon" w:date="2021-10-01T01:51:00Z">
        <w:r w:rsidR="00DF4E62">
          <w:rPr>
            <w:rFonts w:eastAsia="나눔명조" w:hint="eastAsia"/>
            <w:sz w:val="20"/>
            <w:szCs w:val="22"/>
          </w:rPr>
          <w:t>이</w:t>
        </w:r>
      </w:ins>
      <w:r w:rsidR="00A60CEE" w:rsidRPr="00A60CEE">
        <w:rPr>
          <w:rFonts w:eastAsia="나눔명조" w:hint="eastAsia"/>
          <w:sz w:val="20"/>
          <w:szCs w:val="22"/>
        </w:rPr>
        <w:t xml:space="preserve"> </w:t>
      </w:r>
      <w:del w:id="813" w:author="Park, Sanghoon" w:date="2021-10-01T01:51:00Z">
        <w:r w:rsidR="00A60CEE" w:rsidRPr="00A60CEE" w:rsidDel="00DF4E62">
          <w:rPr>
            <w:rFonts w:eastAsia="나눔명조" w:hint="eastAsia"/>
            <w:sz w:val="20"/>
            <w:szCs w:val="22"/>
          </w:rPr>
          <w:delText>각각</w:delText>
        </w:r>
        <w:r w:rsidR="00A60CEE" w:rsidRPr="00A60CEE" w:rsidDel="00DF4E62">
          <w:rPr>
            <w:rFonts w:eastAsia="나눔명조" w:hint="eastAsia"/>
            <w:sz w:val="20"/>
            <w:szCs w:val="22"/>
          </w:rPr>
          <w:delText xml:space="preserve"> </w:delText>
        </w:r>
      </w:del>
      <w:r w:rsidR="00012453">
        <w:rPr>
          <w:rFonts w:eastAsia="나눔명조" w:hint="eastAsia"/>
          <w:sz w:val="20"/>
          <w:szCs w:val="22"/>
        </w:rPr>
        <w:t>공공봉사동기</w:t>
      </w:r>
      <w:del w:id="814" w:author="Park, Sanghoon" w:date="2021-10-01T01:51:00Z">
        <w:r w:rsidR="00A60CEE" w:rsidRPr="00A60CEE" w:rsidDel="00DF4E62">
          <w:rPr>
            <w:rFonts w:eastAsia="나눔명조" w:hint="eastAsia"/>
            <w:sz w:val="20"/>
            <w:szCs w:val="22"/>
          </w:rPr>
          <w:delText>에</w:delText>
        </w:r>
      </w:del>
      <w:ins w:id="815" w:author="Park, Sanghoon" w:date="2021-10-01T01:51:00Z">
        <w:r w:rsidR="00DF4E62">
          <w:rPr>
            <w:rFonts w:eastAsia="나눔명조" w:hint="eastAsia"/>
            <w:sz w:val="20"/>
            <w:szCs w:val="22"/>
          </w:rPr>
          <w:t>에</w:t>
        </w:r>
        <w:r w:rsidR="00DF4E62">
          <w:rPr>
            <w:rFonts w:eastAsia="나눔명조" w:hint="eastAsia"/>
            <w:sz w:val="20"/>
            <w:szCs w:val="22"/>
          </w:rPr>
          <w:t xml:space="preserve"> </w:t>
        </w:r>
        <w:r w:rsidR="00DF4E62">
          <w:rPr>
            <w:rFonts w:eastAsia="나눔명조" w:hint="eastAsia"/>
            <w:sz w:val="20"/>
            <w:szCs w:val="22"/>
          </w:rPr>
          <w:t>대해</w:t>
        </w:r>
        <w:r w:rsidR="00DF4E62">
          <w:rPr>
            <w:rFonts w:eastAsia="나눔명조" w:hint="eastAsia"/>
            <w:sz w:val="20"/>
            <w:szCs w:val="22"/>
          </w:rPr>
          <w:t xml:space="preserve"> </w:t>
        </w:r>
        <w:r w:rsidR="00DF4E62">
          <w:rPr>
            <w:rFonts w:eastAsia="나눔명조" w:hint="eastAsia"/>
            <w:sz w:val="20"/>
            <w:szCs w:val="22"/>
          </w:rPr>
          <w:t>가지는</w:t>
        </w:r>
        <w:r w:rsidR="00DF4E62">
          <w:rPr>
            <w:rFonts w:eastAsia="나눔명조" w:hint="eastAsia"/>
            <w:sz w:val="20"/>
            <w:szCs w:val="22"/>
          </w:rPr>
          <w:t xml:space="preserve"> </w:t>
        </w:r>
        <w:r w:rsidR="00DF4E62">
          <w:rPr>
            <w:rFonts w:eastAsia="나눔명조" w:hint="eastAsia"/>
            <w:sz w:val="20"/>
            <w:szCs w:val="22"/>
          </w:rPr>
          <w:t>효과를</w:t>
        </w:r>
        <w:r w:rsidR="00DF4E62">
          <w:rPr>
            <w:rFonts w:eastAsia="나눔명조" w:hint="eastAsia"/>
            <w:sz w:val="20"/>
            <w:szCs w:val="22"/>
          </w:rPr>
          <w:t xml:space="preserve"> </w:t>
        </w:r>
        <w:r w:rsidR="00DF4E62">
          <w:rPr>
            <w:rFonts w:eastAsia="나눔명조" w:hint="eastAsia"/>
            <w:sz w:val="20"/>
            <w:szCs w:val="22"/>
          </w:rPr>
          <w:t>경험적으로</w:t>
        </w:r>
        <w:r w:rsidR="00DF4E62">
          <w:rPr>
            <w:rFonts w:eastAsia="나눔명조" w:hint="eastAsia"/>
            <w:sz w:val="20"/>
            <w:szCs w:val="22"/>
          </w:rPr>
          <w:t xml:space="preserve"> </w:t>
        </w:r>
        <w:r w:rsidR="00DF4E62">
          <w:rPr>
            <w:rFonts w:eastAsia="나눔명조" w:hint="eastAsia"/>
            <w:sz w:val="20"/>
            <w:szCs w:val="22"/>
          </w:rPr>
          <w:t>검증하기</w:t>
        </w:r>
        <w:r w:rsidR="00DF4E62">
          <w:rPr>
            <w:rFonts w:eastAsia="나눔명조" w:hint="eastAsia"/>
            <w:sz w:val="20"/>
            <w:szCs w:val="22"/>
          </w:rPr>
          <w:t xml:space="preserve"> </w:t>
        </w:r>
        <w:r w:rsidR="00DF4E62">
          <w:rPr>
            <w:rFonts w:eastAsia="나눔명조" w:hint="eastAsia"/>
            <w:sz w:val="20"/>
            <w:szCs w:val="22"/>
          </w:rPr>
          <w:t>위해</w:t>
        </w:r>
      </w:ins>
      <w:del w:id="816" w:author="Park, Sanghoon" w:date="2021-10-01T01:51:00Z">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서로</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다른</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영향을</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행사하는</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것을</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밝히기</w:delText>
        </w:r>
        <w:r w:rsidR="00A60CEE" w:rsidRPr="00A60CEE" w:rsidDel="00DF4E62">
          <w:rPr>
            <w:rFonts w:eastAsia="나눔명조" w:hint="eastAsia"/>
            <w:sz w:val="20"/>
            <w:szCs w:val="22"/>
          </w:rPr>
          <w:delText xml:space="preserve"> </w:delText>
        </w:r>
        <w:r w:rsidR="00A60CEE" w:rsidRPr="00A60CEE" w:rsidDel="00DF4E62">
          <w:rPr>
            <w:rFonts w:eastAsia="나눔명조" w:hint="eastAsia"/>
            <w:sz w:val="20"/>
            <w:szCs w:val="22"/>
          </w:rPr>
          <w:delText>위해</w:delText>
        </w:r>
        <w:r w:rsidR="00A60CEE" w:rsidRPr="00A60CEE" w:rsidDel="00DF4E62">
          <w:rPr>
            <w:rFonts w:eastAsia="나눔명조" w:hint="eastAsia"/>
            <w:sz w:val="20"/>
            <w:szCs w:val="22"/>
          </w:rPr>
          <w:delText xml:space="preserve"> </w:delText>
        </w:r>
      </w:del>
      <w:ins w:id="817" w:author="Park, Sanghoon" w:date="2021-10-01T01:51:00Z">
        <w:r w:rsidR="00DF4E62">
          <w:rPr>
            <w:rFonts w:eastAsia="나눔명조"/>
            <w:sz w:val="20"/>
            <w:szCs w:val="22"/>
          </w:rPr>
          <w:t xml:space="preserve"> </w:t>
        </w:r>
      </w:ins>
      <w:r w:rsidR="00A60CEE" w:rsidRPr="00A60CEE">
        <w:rPr>
          <w:rFonts w:eastAsia="나눔명조" w:hint="eastAsia"/>
          <w:sz w:val="20"/>
          <w:szCs w:val="22"/>
        </w:rPr>
        <w:t>다음과</w:t>
      </w:r>
      <w:r w:rsidR="00A60CEE" w:rsidRPr="00A60CEE">
        <w:rPr>
          <w:rFonts w:eastAsia="나눔명조" w:hint="eastAsia"/>
          <w:sz w:val="20"/>
          <w:szCs w:val="22"/>
        </w:rPr>
        <w:t xml:space="preserve"> </w:t>
      </w:r>
      <w:r w:rsidR="00A60CEE" w:rsidRPr="00A60CEE">
        <w:rPr>
          <w:rFonts w:eastAsia="나눔명조" w:hint="eastAsia"/>
          <w:sz w:val="20"/>
          <w:szCs w:val="22"/>
        </w:rPr>
        <w:t>같이</w:t>
      </w:r>
      <w:r w:rsidR="00A60CEE" w:rsidRPr="00A60CEE">
        <w:rPr>
          <w:rFonts w:eastAsia="나눔명조" w:hint="eastAsia"/>
          <w:sz w:val="20"/>
          <w:szCs w:val="22"/>
        </w:rPr>
        <w:t xml:space="preserve"> </w:t>
      </w:r>
      <w:r w:rsidR="00A60CEE" w:rsidRPr="00A60CEE">
        <w:rPr>
          <w:rFonts w:eastAsia="나눔명조" w:hint="eastAsia"/>
          <w:sz w:val="20"/>
          <w:szCs w:val="22"/>
        </w:rPr>
        <w:t>가설을</w:t>
      </w:r>
      <w:r w:rsidR="00A60CEE" w:rsidRPr="00A60CEE">
        <w:rPr>
          <w:rFonts w:eastAsia="나눔명조" w:hint="eastAsia"/>
          <w:sz w:val="20"/>
          <w:szCs w:val="22"/>
        </w:rPr>
        <w:t xml:space="preserve"> </w:t>
      </w:r>
      <w:r w:rsidR="00A60CEE" w:rsidRPr="00A60CEE">
        <w:rPr>
          <w:rFonts w:eastAsia="나눔명조" w:hint="eastAsia"/>
          <w:sz w:val="20"/>
          <w:szCs w:val="22"/>
        </w:rPr>
        <w:t>설정한다</w:t>
      </w:r>
      <w:r w:rsidR="00A60CEE" w:rsidRPr="00A60CEE">
        <w:rPr>
          <w:rFonts w:eastAsia="나눔명조" w:hint="eastAsia"/>
          <w:sz w:val="20"/>
          <w:szCs w:val="22"/>
        </w:rPr>
        <w:t>.</w:t>
      </w:r>
    </w:p>
    <w:p w14:paraId="15C00740" w14:textId="77777777" w:rsidR="00265BC3" w:rsidRPr="0005167B" w:rsidRDefault="00265BC3" w:rsidP="00265BC3">
      <w:pPr>
        <w:widowControl/>
        <w:wordWrap/>
        <w:autoSpaceDE/>
        <w:autoSpaceDN/>
        <w:spacing w:before="120" w:after="120" w:line="276" w:lineRule="auto"/>
        <w:rPr>
          <w:rFonts w:eastAsia="나눔명조"/>
          <w:sz w:val="20"/>
          <w:szCs w:val="22"/>
        </w:rPr>
      </w:pPr>
    </w:p>
    <w:p w14:paraId="04377D46" w14:textId="3DED30AF" w:rsidR="00A60CEE" w:rsidRDefault="00A60CEE" w:rsidP="00265BC3">
      <w:pPr>
        <w:widowControl/>
        <w:wordWrap/>
        <w:autoSpaceDE/>
        <w:autoSpaceDN/>
        <w:spacing w:before="120" w:after="120" w:line="276" w:lineRule="auto"/>
        <w:rPr>
          <w:rFonts w:eastAsia="나눔명조"/>
          <w:sz w:val="20"/>
          <w:szCs w:val="22"/>
        </w:rPr>
      </w:pPr>
      <w:r w:rsidRPr="00A60CEE">
        <w:rPr>
          <w:rFonts w:eastAsia="나눔명조" w:hint="eastAsia"/>
          <w:sz w:val="20"/>
          <w:szCs w:val="22"/>
        </w:rPr>
        <w:t>가설</w:t>
      </w:r>
      <w:r w:rsidRPr="00A60CEE">
        <w:rPr>
          <w:rFonts w:eastAsia="나눔명조" w:hint="eastAsia"/>
          <w:sz w:val="20"/>
          <w:szCs w:val="22"/>
        </w:rPr>
        <w:t xml:space="preserve"> </w:t>
      </w:r>
      <w:r w:rsidR="00BC5C4A">
        <w:rPr>
          <w:rFonts w:eastAsia="나눔명조"/>
          <w:sz w:val="20"/>
          <w:szCs w:val="22"/>
        </w:rPr>
        <w:t>1.</w:t>
      </w:r>
      <w:r w:rsidRPr="00A60CEE">
        <w:rPr>
          <w:rFonts w:eastAsia="나눔명조" w:hint="eastAsia"/>
          <w:sz w:val="20"/>
          <w:szCs w:val="22"/>
        </w:rPr>
        <w:t xml:space="preserve"> </w:t>
      </w:r>
      <w:r w:rsidRPr="00A60CEE">
        <w:rPr>
          <w:rFonts w:eastAsia="나눔명조" w:hint="eastAsia"/>
          <w:sz w:val="20"/>
          <w:szCs w:val="22"/>
        </w:rPr>
        <w:t>관료조직이</w:t>
      </w:r>
      <w:r w:rsidRPr="00A60CEE">
        <w:rPr>
          <w:rFonts w:eastAsia="나눔명조" w:hint="eastAsia"/>
          <w:sz w:val="20"/>
          <w:szCs w:val="22"/>
        </w:rPr>
        <w:t xml:space="preserve"> </w:t>
      </w:r>
      <w:r w:rsidRPr="00A60CEE">
        <w:rPr>
          <w:rFonts w:eastAsia="나눔명조" w:hint="eastAsia"/>
          <w:sz w:val="20"/>
          <w:szCs w:val="22"/>
        </w:rPr>
        <w:t>거래적</w:t>
      </w:r>
      <w:r w:rsidRPr="00A60CEE">
        <w:rPr>
          <w:rFonts w:eastAsia="나눔명조" w:hint="eastAsia"/>
          <w:sz w:val="20"/>
          <w:szCs w:val="22"/>
        </w:rPr>
        <w:t xml:space="preserve"> </w:t>
      </w:r>
      <w:r w:rsidRPr="00A60CEE">
        <w:rPr>
          <w:rFonts w:eastAsia="나눔명조" w:hint="eastAsia"/>
          <w:sz w:val="20"/>
          <w:szCs w:val="22"/>
        </w:rPr>
        <w:t>리더십</w:t>
      </w:r>
      <w:r w:rsidRPr="00A60CEE">
        <w:rPr>
          <w:rFonts w:eastAsia="나눔명조" w:hint="eastAsia"/>
          <w:sz w:val="20"/>
          <w:szCs w:val="22"/>
        </w:rPr>
        <w:t>(transactional leadership)</w:t>
      </w:r>
      <w:r w:rsidRPr="00A60CEE">
        <w:rPr>
          <w:rFonts w:eastAsia="나눔명조" w:hint="eastAsia"/>
          <w:sz w:val="20"/>
          <w:szCs w:val="22"/>
        </w:rPr>
        <w:t>에</w:t>
      </w:r>
      <w:r w:rsidRPr="00A60CEE">
        <w:rPr>
          <w:rFonts w:eastAsia="나눔명조" w:hint="eastAsia"/>
          <w:sz w:val="20"/>
          <w:szCs w:val="22"/>
        </w:rPr>
        <w:t xml:space="preserve"> </w:t>
      </w:r>
      <w:r w:rsidRPr="00A60CEE">
        <w:rPr>
          <w:rFonts w:eastAsia="나눔명조" w:hint="eastAsia"/>
          <w:sz w:val="20"/>
          <w:szCs w:val="22"/>
        </w:rPr>
        <w:t>따라</w:t>
      </w:r>
      <w:r w:rsidRPr="00A60CEE">
        <w:rPr>
          <w:rFonts w:eastAsia="나눔명조" w:hint="eastAsia"/>
          <w:sz w:val="20"/>
          <w:szCs w:val="22"/>
        </w:rPr>
        <w:t xml:space="preserve"> </w:t>
      </w:r>
      <w:r w:rsidRPr="00A60CEE">
        <w:rPr>
          <w:rFonts w:eastAsia="나눔명조" w:hint="eastAsia"/>
          <w:sz w:val="20"/>
          <w:szCs w:val="22"/>
        </w:rPr>
        <w:t>운영될수록</w:t>
      </w:r>
      <w:r w:rsidRPr="00A60CEE">
        <w:rPr>
          <w:rFonts w:eastAsia="나눔명조" w:hint="eastAsia"/>
          <w:sz w:val="20"/>
          <w:szCs w:val="22"/>
        </w:rPr>
        <w:t xml:space="preserve">, </w:t>
      </w:r>
      <w:r w:rsidRPr="00A60CEE">
        <w:rPr>
          <w:rFonts w:eastAsia="나눔명조" w:hint="eastAsia"/>
          <w:sz w:val="20"/>
          <w:szCs w:val="22"/>
        </w:rPr>
        <w:t>조직원들의</w:t>
      </w:r>
      <w:r w:rsidRPr="00A60CEE">
        <w:rPr>
          <w:rFonts w:eastAsia="나눔명조" w:hint="eastAsia"/>
          <w:sz w:val="20"/>
          <w:szCs w:val="22"/>
        </w:rPr>
        <w:t xml:space="preserve"> </w:t>
      </w:r>
      <w:r w:rsidRPr="00A60CEE">
        <w:rPr>
          <w:rFonts w:eastAsia="나눔명조" w:hint="eastAsia"/>
          <w:sz w:val="20"/>
          <w:szCs w:val="22"/>
        </w:rPr>
        <w:t>공공봉사동기</w:t>
      </w:r>
      <w:del w:id="818" w:author="Park, Sanghoon" w:date="2021-10-01T12:53:00Z">
        <w:r w:rsidRPr="00A60CEE" w:rsidDel="00E75810">
          <w:rPr>
            <w:rFonts w:eastAsia="나눔명조" w:hint="eastAsia"/>
            <w:sz w:val="20"/>
            <w:szCs w:val="22"/>
          </w:rPr>
          <w:delText xml:space="preserve"> </w:delText>
        </w:r>
        <w:r w:rsidRPr="00A60CEE" w:rsidDel="00E75810">
          <w:rPr>
            <w:rFonts w:eastAsia="나눔명조" w:hint="eastAsia"/>
            <w:sz w:val="20"/>
            <w:szCs w:val="22"/>
          </w:rPr>
          <w:delText>수준이</w:delText>
        </w:r>
      </w:del>
      <w:ins w:id="819" w:author="Park, Sanghoon" w:date="2021-10-01T12:53:00Z">
        <w:r w:rsidR="00E75810">
          <w:rPr>
            <w:rFonts w:eastAsia="나눔명조" w:hint="eastAsia"/>
            <w:sz w:val="20"/>
            <w:szCs w:val="22"/>
          </w:rPr>
          <w:t>가</w:t>
        </w:r>
      </w:ins>
      <w:r w:rsidRPr="00A60CEE">
        <w:rPr>
          <w:rFonts w:eastAsia="나눔명조" w:hint="eastAsia"/>
          <w:sz w:val="20"/>
          <w:szCs w:val="22"/>
        </w:rPr>
        <w:t xml:space="preserve"> </w:t>
      </w:r>
      <w:r w:rsidRPr="00A60CEE">
        <w:rPr>
          <w:rFonts w:eastAsia="나눔명조" w:hint="eastAsia"/>
          <w:sz w:val="20"/>
          <w:szCs w:val="22"/>
        </w:rPr>
        <w:t>감소한다</w:t>
      </w:r>
      <w:r w:rsidRPr="00A60CEE">
        <w:rPr>
          <w:rFonts w:eastAsia="나눔명조" w:hint="eastAsia"/>
          <w:sz w:val="20"/>
          <w:szCs w:val="22"/>
        </w:rPr>
        <w:t xml:space="preserve">. </w:t>
      </w:r>
    </w:p>
    <w:p w14:paraId="098FB113" w14:textId="77777777" w:rsidR="00265BC3" w:rsidRPr="00A60CEE" w:rsidRDefault="00265BC3" w:rsidP="00265BC3">
      <w:pPr>
        <w:widowControl/>
        <w:wordWrap/>
        <w:autoSpaceDE/>
        <w:autoSpaceDN/>
        <w:spacing w:before="120" w:after="120" w:line="276" w:lineRule="auto"/>
        <w:rPr>
          <w:rFonts w:eastAsia="나눔명조"/>
          <w:sz w:val="20"/>
          <w:szCs w:val="22"/>
        </w:rPr>
      </w:pPr>
    </w:p>
    <w:p w14:paraId="64B356F0" w14:textId="3AA83324" w:rsidR="00C663A6" w:rsidRDefault="00A60CEE" w:rsidP="00265BC3">
      <w:pPr>
        <w:widowControl/>
        <w:wordWrap/>
        <w:autoSpaceDE/>
        <w:autoSpaceDN/>
        <w:spacing w:before="120" w:after="120" w:line="276" w:lineRule="auto"/>
        <w:rPr>
          <w:rFonts w:eastAsia="나눔명조"/>
          <w:sz w:val="20"/>
          <w:szCs w:val="22"/>
        </w:rPr>
      </w:pPr>
      <w:r w:rsidRPr="00A60CEE">
        <w:rPr>
          <w:rFonts w:eastAsia="나눔명조" w:hint="eastAsia"/>
          <w:sz w:val="20"/>
          <w:szCs w:val="22"/>
        </w:rPr>
        <w:t>가설</w:t>
      </w:r>
      <w:r w:rsidRPr="00A60CEE">
        <w:rPr>
          <w:rFonts w:eastAsia="나눔명조" w:hint="eastAsia"/>
          <w:sz w:val="20"/>
          <w:szCs w:val="22"/>
        </w:rPr>
        <w:t xml:space="preserve"> </w:t>
      </w:r>
      <w:r w:rsidR="00BC5C4A">
        <w:rPr>
          <w:rFonts w:eastAsia="나눔명조"/>
          <w:sz w:val="20"/>
          <w:szCs w:val="22"/>
        </w:rPr>
        <w:t>2.</w:t>
      </w:r>
      <w:r w:rsidRPr="00A60CEE">
        <w:rPr>
          <w:rFonts w:eastAsia="나눔명조" w:hint="eastAsia"/>
          <w:sz w:val="20"/>
          <w:szCs w:val="22"/>
        </w:rPr>
        <w:t xml:space="preserve"> </w:t>
      </w:r>
      <w:r w:rsidRPr="00A60CEE">
        <w:rPr>
          <w:rFonts w:eastAsia="나눔명조" w:hint="eastAsia"/>
          <w:sz w:val="20"/>
          <w:szCs w:val="22"/>
        </w:rPr>
        <w:t>관료조직이</w:t>
      </w:r>
      <w:r w:rsidRPr="00A60CEE">
        <w:rPr>
          <w:rFonts w:eastAsia="나눔명조" w:hint="eastAsia"/>
          <w:sz w:val="20"/>
          <w:szCs w:val="22"/>
        </w:rPr>
        <w:t xml:space="preserve"> </w:t>
      </w:r>
      <w:r w:rsidRPr="00A60CEE">
        <w:rPr>
          <w:rFonts w:eastAsia="나눔명조" w:hint="eastAsia"/>
          <w:sz w:val="20"/>
          <w:szCs w:val="22"/>
        </w:rPr>
        <w:t>변혁적</w:t>
      </w:r>
      <w:r w:rsidRPr="00A60CEE">
        <w:rPr>
          <w:rFonts w:eastAsia="나눔명조" w:hint="eastAsia"/>
          <w:sz w:val="20"/>
          <w:szCs w:val="22"/>
        </w:rPr>
        <w:t xml:space="preserve"> </w:t>
      </w:r>
      <w:r w:rsidRPr="00A60CEE">
        <w:rPr>
          <w:rFonts w:eastAsia="나눔명조" w:hint="eastAsia"/>
          <w:sz w:val="20"/>
          <w:szCs w:val="22"/>
        </w:rPr>
        <w:t>리더십</w:t>
      </w:r>
      <w:r w:rsidRPr="00A60CEE">
        <w:rPr>
          <w:rFonts w:eastAsia="나눔명조" w:hint="eastAsia"/>
          <w:sz w:val="20"/>
          <w:szCs w:val="22"/>
        </w:rPr>
        <w:t>(transactional leadership)</w:t>
      </w:r>
      <w:r w:rsidRPr="00A60CEE">
        <w:rPr>
          <w:rFonts w:eastAsia="나눔명조" w:hint="eastAsia"/>
          <w:sz w:val="20"/>
          <w:szCs w:val="22"/>
        </w:rPr>
        <w:t>에</w:t>
      </w:r>
      <w:r w:rsidRPr="00A60CEE">
        <w:rPr>
          <w:rFonts w:eastAsia="나눔명조" w:hint="eastAsia"/>
          <w:sz w:val="20"/>
          <w:szCs w:val="22"/>
        </w:rPr>
        <w:t xml:space="preserve"> </w:t>
      </w:r>
      <w:r w:rsidRPr="00A60CEE">
        <w:rPr>
          <w:rFonts w:eastAsia="나눔명조" w:hint="eastAsia"/>
          <w:sz w:val="20"/>
          <w:szCs w:val="22"/>
        </w:rPr>
        <w:t>따라</w:t>
      </w:r>
      <w:r w:rsidRPr="00A60CEE">
        <w:rPr>
          <w:rFonts w:eastAsia="나눔명조" w:hint="eastAsia"/>
          <w:sz w:val="20"/>
          <w:szCs w:val="22"/>
        </w:rPr>
        <w:t xml:space="preserve"> </w:t>
      </w:r>
      <w:r w:rsidRPr="00A60CEE">
        <w:rPr>
          <w:rFonts w:eastAsia="나눔명조" w:hint="eastAsia"/>
          <w:sz w:val="20"/>
          <w:szCs w:val="22"/>
        </w:rPr>
        <w:t>운영될수록</w:t>
      </w:r>
      <w:r w:rsidRPr="00A60CEE">
        <w:rPr>
          <w:rFonts w:eastAsia="나눔명조" w:hint="eastAsia"/>
          <w:sz w:val="20"/>
          <w:szCs w:val="22"/>
        </w:rPr>
        <w:t xml:space="preserve">, </w:t>
      </w:r>
      <w:r w:rsidRPr="00A60CEE">
        <w:rPr>
          <w:rFonts w:eastAsia="나눔명조" w:hint="eastAsia"/>
          <w:sz w:val="20"/>
          <w:szCs w:val="22"/>
        </w:rPr>
        <w:t>조직원들의</w:t>
      </w:r>
      <w:r w:rsidRPr="00A60CEE">
        <w:rPr>
          <w:rFonts w:eastAsia="나눔명조" w:hint="eastAsia"/>
          <w:sz w:val="20"/>
          <w:szCs w:val="22"/>
        </w:rPr>
        <w:t xml:space="preserve"> </w:t>
      </w:r>
      <w:commentRangeStart w:id="820"/>
      <w:r w:rsidRPr="00A60CEE">
        <w:rPr>
          <w:rFonts w:eastAsia="나눔명조" w:hint="eastAsia"/>
          <w:sz w:val="20"/>
          <w:szCs w:val="22"/>
        </w:rPr>
        <w:t>공공봉사동기</w:t>
      </w:r>
      <w:del w:id="821" w:author="Park, Sanghoon" w:date="2021-10-01T12:53:00Z">
        <w:r w:rsidRPr="00A60CEE" w:rsidDel="00E75810">
          <w:rPr>
            <w:rFonts w:eastAsia="나눔명조" w:hint="eastAsia"/>
            <w:sz w:val="20"/>
            <w:szCs w:val="22"/>
          </w:rPr>
          <w:delText xml:space="preserve"> </w:delText>
        </w:r>
        <w:r w:rsidRPr="00A60CEE" w:rsidDel="00E75810">
          <w:rPr>
            <w:rFonts w:eastAsia="나눔명조" w:hint="eastAsia"/>
            <w:sz w:val="20"/>
            <w:szCs w:val="22"/>
          </w:rPr>
          <w:delText>수준이</w:delText>
        </w:r>
      </w:del>
      <w:ins w:id="822" w:author="Park, Sanghoon" w:date="2021-10-01T12:53:00Z">
        <w:r w:rsidR="00E75810">
          <w:rPr>
            <w:rFonts w:eastAsia="나눔명조" w:hint="eastAsia"/>
            <w:sz w:val="20"/>
            <w:szCs w:val="22"/>
          </w:rPr>
          <w:t>가</w:t>
        </w:r>
        <w:commentRangeEnd w:id="820"/>
        <w:r w:rsidR="00E75810">
          <w:rPr>
            <w:rStyle w:val="CommentReference"/>
          </w:rPr>
          <w:commentReference w:id="820"/>
        </w:r>
      </w:ins>
      <w:r w:rsidRPr="00A60CEE">
        <w:rPr>
          <w:rFonts w:eastAsia="나눔명조" w:hint="eastAsia"/>
          <w:sz w:val="20"/>
          <w:szCs w:val="22"/>
        </w:rPr>
        <w:t xml:space="preserve"> </w:t>
      </w:r>
      <w:r w:rsidRPr="00A60CEE">
        <w:rPr>
          <w:rFonts w:eastAsia="나눔명조" w:hint="eastAsia"/>
          <w:sz w:val="20"/>
          <w:szCs w:val="22"/>
        </w:rPr>
        <w:t>증가한다</w:t>
      </w:r>
      <w:r w:rsidRPr="00A60CEE">
        <w:rPr>
          <w:rFonts w:eastAsia="나눔명조" w:hint="eastAsia"/>
          <w:sz w:val="20"/>
          <w:szCs w:val="22"/>
        </w:rPr>
        <w:t>.</w:t>
      </w:r>
    </w:p>
    <w:p w14:paraId="7FC81B99" w14:textId="16A2C568" w:rsidR="00BC5C4A" w:rsidRDefault="00BC5C4A" w:rsidP="00265BC3">
      <w:pPr>
        <w:widowControl/>
        <w:wordWrap/>
        <w:autoSpaceDE/>
        <w:autoSpaceDN/>
        <w:spacing w:before="120" w:after="120" w:line="276" w:lineRule="auto"/>
        <w:rPr>
          <w:rFonts w:eastAsia="나눔명조"/>
          <w:sz w:val="20"/>
          <w:szCs w:val="22"/>
        </w:rPr>
      </w:pPr>
    </w:p>
    <w:p w14:paraId="7D7BDA67" w14:textId="613F831D" w:rsidR="00BC5C4A" w:rsidRDefault="00BC5C4A" w:rsidP="00265BC3">
      <w:pPr>
        <w:widowControl/>
        <w:wordWrap/>
        <w:autoSpaceDE/>
        <w:autoSpaceDN/>
        <w:spacing w:before="120" w:after="120" w:line="276" w:lineRule="auto"/>
        <w:rPr>
          <w:rFonts w:eastAsia="나눔명조"/>
          <w:sz w:val="20"/>
          <w:szCs w:val="22"/>
        </w:rPr>
      </w:pPr>
      <w:r>
        <w:rPr>
          <w:rFonts w:eastAsia="나눔명조" w:hint="eastAsia"/>
          <w:sz w:val="20"/>
          <w:szCs w:val="22"/>
        </w:rPr>
        <w:t>가설</w:t>
      </w:r>
      <w:r>
        <w:rPr>
          <w:rFonts w:eastAsia="나눔명조" w:hint="eastAsia"/>
          <w:sz w:val="20"/>
          <w:szCs w:val="22"/>
        </w:rPr>
        <w:t xml:space="preserve"> </w:t>
      </w:r>
      <w:r>
        <w:rPr>
          <w:rFonts w:eastAsia="나눔명조"/>
          <w:sz w:val="20"/>
          <w:szCs w:val="22"/>
        </w:rPr>
        <w:t>1</w:t>
      </w:r>
      <w:r>
        <w:rPr>
          <w:rFonts w:eastAsia="나눔명조" w:hint="eastAsia"/>
          <w:sz w:val="20"/>
          <w:szCs w:val="22"/>
        </w:rPr>
        <w:t>과</w:t>
      </w:r>
      <w:r>
        <w:rPr>
          <w:rFonts w:eastAsia="나눔명조" w:hint="eastAsia"/>
          <w:sz w:val="20"/>
          <w:szCs w:val="22"/>
        </w:rPr>
        <w:t xml:space="preserve"> </w:t>
      </w:r>
      <w:r>
        <w:rPr>
          <w:rFonts w:eastAsia="나눔명조" w:hint="eastAsia"/>
          <w:sz w:val="20"/>
          <w:szCs w:val="22"/>
        </w:rPr>
        <w:t>가설</w:t>
      </w:r>
      <w:r>
        <w:rPr>
          <w:rFonts w:eastAsia="나눔명조" w:hint="eastAsia"/>
          <w:sz w:val="20"/>
          <w:szCs w:val="22"/>
        </w:rPr>
        <w:t xml:space="preserve"> </w:t>
      </w:r>
      <w:r>
        <w:rPr>
          <w:rFonts w:eastAsia="나눔명조"/>
          <w:sz w:val="20"/>
          <w:szCs w:val="22"/>
        </w:rPr>
        <w:t>2</w:t>
      </w:r>
      <w:r>
        <w:rPr>
          <w:rFonts w:eastAsia="나눔명조" w:hint="eastAsia"/>
          <w:sz w:val="20"/>
          <w:szCs w:val="22"/>
        </w:rPr>
        <w:t>에</w:t>
      </w:r>
      <w:r>
        <w:rPr>
          <w:rFonts w:eastAsia="나눔명조" w:hint="eastAsia"/>
          <w:sz w:val="20"/>
          <w:szCs w:val="22"/>
        </w:rPr>
        <w:t xml:space="preserve"> </w:t>
      </w:r>
      <w:r>
        <w:rPr>
          <w:rFonts w:eastAsia="나눔명조" w:hint="eastAsia"/>
          <w:sz w:val="20"/>
          <w:szCs w:val="22"/>
        </w:rPr>
        <w:t>따라서</w:t>
      </w:r>
      <w:r>
        <w:rPr>
          <w:rFonts w:eastAsia="나눔명조" w:hint="eastAsia"/>
          <w:sz w:val="20"/>
          <w:szCs w:val="22"/>
        </w:rPr>
        <w:t xml:space="preserve"> </w:t>
      </w:r>
      <w:r>
        <w:rPr>
          <w:rFonts w:eastAsia="나눔명조" w:hint="eastAsia"/>
          <w:sz w:val="20"/>
          <w:szCs w:val="22"/>
        </w:rPr>
        <w:t>한</w:t>
      </w:r>
      <w:r>
        <w:rPr>
          <w:rFonts w:eastAsia="나눔명조" w:hint="eastAsia"/>
          <w:sz w:val="20"/>
          <w:szCs w:val="22"/>
        </w:rPr>
        <w:t xml:space="preserve"> </w:t>
      </w:r>
      <w:r>
        <w:rPr>
          <w:rFonts w:eastAsia="나눔명조" w:hint="eastAsia"/>
          <w:sz w:val="20"/>
          <w:szCs w:val="22"/>
        </w:rPr>
        <w:t>조직</w:t>
      </w:r>
      <w:r>
        <w:rPr>
          <w:rFonts w:eastAsia="나눔명조" w:hint="eastAsia"/>
          <w:sz w:val="20"/>
          <w:szCs w:val="22"/>
        </w:rPr>
        <w:t xml:space="preserve"> </w:t>
      </w:r>
      <w:r>
        <w:rPr>
          <w:rFonts w:eastAsia="나눔명조" w:hint="eastAsia"/>
          <w:sz w:val="20"/>
          <w:szCs w:val="22"/>
        </w:rPr>
        <w:t>내에</w:t>
      </w:r>
      <w:r>
        <w:rPr>
          <w:rFonts w:eastAsia="나눔명조" w:hint="eastAsia"/>
          <w:sz w:val="20"/>
          <w:szCs w:val="22"/>
        </w:rPr>
        <w:t xml:space="preserve"> </w:t>
      </w:r>
      <w:r>
        <w:rPr>
          <w:rFonts w:eastAsia="나눔명조" w:hint="eastAsia"/>
          <w:sz w:val="20"/>
          <w:szCs w:val="22"/>
        </w:rPr>
        <w:t>두</w:t>
      </w:r>
      <w:r>
        <w:rPr>
          <w:rFonts w:eastAsia="나눔명조" w:hint="eastAsia"/>
          <w:sz w:val="20"/>
          <w:szCs w:val="22"/>
        </w:rPr>
        <w:t xml:space="preserve"> </w:t>
      </w:r>
      <w:r>
        <w:rPr>
          <w:rFonts w:eastAsia="나눔명조" w:hint="eastAsia"/>
          <w:sz w:val="20"/>
          <w:szCs w:val="22"/>
        </w:rPr>
        <w:t>리더십이</w:t>
      </w:r>
      <w:r>
        <w:rPr>
          <w:rFonts w:eastAsia="나눔명조" w:hint="eastAsia"/>
          <w:sz w:val="20"/>
          <w:szCs w:val="22"/>
        </w:rPr>
        <w:t xml:space="preserve"> </w:t>
      </w:r>
      <w:r>
        <w:rPr>
          <w:rFonts w:eastAsia="나눔명조" w:hint="eastAsia"/>
          <w:sz w:val="20"/>
          <w:szCs w:val="22"/>
        </w:rPr>
        <w:t>동시에</w:t>
      </w:r>
      <w:r>
        <w:rPr>
          <w:rFonts w:eastAsia="나눔명조" w:hint="eastAsia"/>
          <w:sz w:val="20"/>
          <w:szCs w:val="22"/>
        </w:rPr>
        <w:t xml:space="preserve"> </w:t>
      </w:r>
      <w:r>
        <w:rPr>
          <w:rFonts w:eastAsia="나눔명조" w:hint="eastAsia"/>
          <w:sz w:val="20"/>
          <w:szCs w:val="22"/>
        </w:rPr>
        <w:t>존재할</w:t>
      </w:r>
      <w:r>
        <w:rPr>
          <w:rFonts w:eastAsia="나눔명조" w:hint="eastAsia"/>
          <w:sz w:val="20"/>
          <w:szCs w:val="22"/>
        </w:rPr>
        <w:t xml:space="preserve"> </w:t>
      </w:r>
      <w:r>
        <w:rPr>
          <w:rFonts w:eastAsia="나눔명조" w:hint="eastAsia"/>
          <w:sz w:val="20"/>
          <w:szCs w:val="22"/>
        </w:rPr>
        <w:t>경우</w:t>
      </w:r>
      <w:r>
        <w:rPr>
          <w:rFonts w:eastAsia="나눔명조" w:hint="eastAsia"/>
          <w:sz w:val="20"/>
          <w:szCs w:val="22"/>
        </w:rPr>
        <w:t>,</w:t>
      </w:r>
      <w:r>
        <w:rPr>
          <w:rFonts w:eastAsia="나눔명조"/>
          <w:sz w:val="20"/>
          <w:szCs w:val="22"/>
        </w:rPr>
        <w:t xml:space="preserve"> </w:t>
      </w:r>
      <w:r>
        <w:rPr>
          <w:rFonts w:eastAsia="나눔명조" w:hint="eastAsia"/>
          <w:sz w:val="20"/>
          <w:szCs w:val="22"/>
        </w:rPr>
        <w:t>우리는</w:t>
      </w:r>
      <w:r>
        <w:rPr>
          <w:rFonts w:eastAsia="나눔명조" w:hint="eastAsia"/>
          <w:sz w:val="20"/>
          <w:szCs w:val="22"/>
        </w:rPr>
        <w:t xml:space="preserve"> </w:t>
      </w: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리더십과</w:t>
      </w:r>
      <w:r>
        <w:rPr>
          <w:rFonts w:eastAsia="나눔명조" w:hint="eastAsia"/>
          <w:sz w:val="20"/>
          <w:szCs w:val="22"/>
        </w:rPr>
        <w:t xml:space="preserve"> </w:t>
      </w:r>
      <w:r>
        <w:rPr>
          <w:rFonts w:eastAsia="나눔명조" w:hint="eastAsia"/>
          <w:sz w:val="20"/>
          <w:szCs w:val="22"/>
        </w:rPr>
        <w:t>변혁적</w:t>
      </w:r>
      <w:r>
        <w:rPr>
          <w:rFonts w:eastAsia="나눔명조" w:hint="eastAsia"/>
          <w:sz w:val="20"/>
          <w:szCs w:val="22"/>
        </w:rPr>
        <w:t xml:space="preserve"> </w:t>
      </w:r>
      <w:r>
        <w:rPr>
          <w:rFonts w:eastAsia="나눔명조" w:hint="eastAsia"/>
          <w:sz w:val="20"/>
          <w:szCs w:val="22"/>
        </w:rPr>
        <w:t>리더십이</w:t>
      </w:r>
      <w:r>
        <w:rPr>
          <w:rFonts w:eastAsia="나눔명조" w:hint="eastAsia"/>
          <w:sz w:val="20"/>
          <w:szCs w:val="22"/>
        </w:rPr>
        <w:t xml:space="preserve"> </w:t>
      </w:r>
      <w:r>
        <w:rPr>
          <w:rFonts w:eastAsia="나눔명조" w:hint="eastAsia"/>
          <w:sz w:val="20"/>
          <w:szCs w:val="22"/>
        </w:rPr>
        <w:t>상충관계에</w:t>
      </w:r>
      <w:r>
        <w:rPr>
          <w:rFonts w:eastAsia="나눔명조" w:hint="eastAsia"/>
          <w:sz w:val="20"/>
          <w:szCs w:val="22"/>
        </w:rPr>
        <w:t xml:space="preserve"> </w:t>
      </w:r>
      <w:r>
        <w:rPr>
          <w:rFonts w:eastAsia="나눔명조" w:hint="eastAsia"/>
          <w:sz w:val="20"/>
          <w:szCs w:val="22"/>
        </w:rPr>
        <w:t>있을</w:t>
      </w:r>
      <w:r>
        <w:rPr>
          <w:rFonts w:eastAsia="나눔명조" w:hint="eastAsia"/>
          <w:sz w:val="20"/>
          <w:szCs w:val="22"/>
        </w:rPr>
        <w:t xml:space="preserve"> </w:t>
      </w:r>
      <w:r>
        <w:rPr>
          <w:rFonts w:eastAsia="나눔명조" w:hint="eastAsia"/>
          <w:sz w:val="20"/>
          <w:szCs w:val="22"/>
        </w:rPr>
        <w:t>것으로</w:t>
      </w:r>
      <w:r>
        <w:rPr>
          <w:rFonts w:eastAsia="나눔명조" w:hint="eastAsia"/>
          <w:sz w:val="20"/>
          <w:szCs w:val="22"/>
        </w:rPr>
        <w:t xml:space="preserve"> </w:t>
      </w:r>
      <w:r>
        <w:rPr>
          <w:rFonts w:eastAsia="나눔명조" w:hint="eastAsia"/>
          <w:sz w:val="20"/>
          <w:szCs w:val="22"/>
        </w:rPr>
        <w:t>기대할</w:t>
      </w:r>
      <w:r>
        <w:rPr>
          <w:rFonts w:eastAsia="나눔명조" w:hint="eastAsia"/>
          <w:sz w:val="20"/>
          <w:szCs w:val="22"/>
        </w:rPr>
        <w:t xml:space="preserve"> </w:t>
      </w:r>
      <w:r>
        <w:rPr>
          <w:rFonts w:eastAsia="나눔명조" w:hint="eastAsia"/>
          <w:sz w:val="20"/>
          <w:szCs w:val="22"/>
        </w:rPr>
        <w:t>수</w:t>
      </w:r>
      <w:r>
        <w:rPr>
          <w:rFonts w:eastAsia="나눔명조" w:hint="eastAsia"/>
          <w:sz w:val="20"/>
          <w:szCs w:val="22"/>
        </w:rPr>
        <w:t xml:space="preserve"> </w:t>
      </w:r>
      <w:r>
        <w:rPr>
          <w:rFonts w:eastAsia="나눔명조" w:hint="eastAsia"/>
          <w:sz w:val="20"/>
          <w:szCs w:val="22"/>
        </w:rPr>
        <w:t>있다</w:t>
      </w:r>
      <w:r>
        <w:rPr>
          <w:rFonts w:eastAsia="나눔명조" w:hint="eastAsia"/>
          <w:sz w:val="20"/>
          <w:szCs w:val="22"/>
        </w:rPr>
        <w:t>.</w:t>
      </w:r>
      <w:r>
        <w:rPr>
          <w:rFonts w:eastAsia="나눔명조"/>
          <w:sz w:val="20"/>
          <w:szCs w:val="22"/>
        </w:rPr>
        <w:t xml:space="preserve"> </w:t>
      </w:r>
      <w:r>
        <w:rPr>
          <w:rFonts w:eastAsia="나눔명조" w:hint="eastAsia"/>
          <w:sz w:val="20"/>
          <w:szCs w:val="22"/>
        </w:rPr>
        <w:t>따라서</w:t>
      </w:r>
      <w:r>
        <w:rPr>
          <w:rFonts w:eastAsia="나눔명조" w:hint="eastAsia"/>
          <w:sz w:val="20"/>
          <w:szCs w:val="22"/>
        </w:rPr>
        <w:t xml:space="preserve"> </w:t>
      </w:r>
      <w:r>
        <w:rPr>
          <w:rFonts w:eastAsia="나눔명조" w:hint="eastAsia"/>
          <w:sz w:val="20"/>
          <w:szCs w:val="22"/>
        </w:rPr>
        <w:t>이와</w:t>
      </w:r>
      <w:r>
        <w:rPr>
          <w:rFonts w:eastAsia="나눔명조" w:hint="eastAsia"/>
          <w:sz w:val="20"/>
          <w:szCs w:val="22"/>
        </w:rPr>
        <w:t xml:space="preserve"> </w:t>
      </w:r>
      <w:r>
        <w:rPr>
          <w:rFonts w:eastAsia="나눔명조" w:hint="eastAsia"/>
          <w:sz w:val="20"/>
          <w:szCs w:val="22"/>
        </w:rPr>
        <w:t>같은</w:t>
      </w:r>
      <w:r>
        <w:rPr>
          <w:rFonts w:eastAsia="나눔명조" w:hint="eastAsia"/>
          <w:sz w:val="20"/>
          <w:szCs w:val="22"/>
        </w:rPr>
        <w:t xml:space="preserve"> </w:t>
      </w:r>
      <w:r>
        <w:rPr>
          <w:rFonts w:eastAsia="나눔명조" w:hint="eastAsia"/>
          <w:sz w:val="20"/>
          <w:szCs w:val="22"/>
        </w:rPr>
        <w:t>이론적</w:t>
      </w:r>
      <w:r>
        <w:rPr>
          <w:rFonts w:eastAsia="나눔명조" w:hint="eastAsia"/>
          <w:sz w:val="20"/>
          <w:szCs w:val="22"/>
        </w:rPr>
        <w:t xml:space="preserve"> </w:t>
      </w:r>
      <w:r>
        <w:rPr>
          <w:rFonts w:eastAsia="나눔명조" w:hint="eastAsia"/>
          <w:sz w:val="20"/>
          <w:szCs w:val="22"/>
        </w:rPr>
        <w:t>기대로부터</w:t>
      </w:r>
      <w:r>
        <w:rPr>
          <w:rFonts w:eastAsia="나눔명조" w:hint="eastAsia"/>
          <w:sz w:val="20"/>
          <w:szCs w:val="22"/>
        </w:rPr>
        <w:t xml:space="preserve"> </w:t>
      </w:r>
      <w:r>
        <w:rPr>
          <w:rFonts w:eastAsia="나눔명조" w:hint="eastAsia"/>
          <w:sz w:val="20"/>
          <w:szCs w:val="22"/>
        </w:rPr>
        <w:t>다음과</w:t>
      </w:r>
      <w:r>
        <w:rPr>
          <w:rFonts w:eastAsia="나눔명조" w:hint="eastAsia"/>
          <w:sz w:val="20"/>
          <w:szCs w:val="22"/>
        </w:rPr>
        <w:t xml:space="preserve"> </w:t>
      </w:r>
      <w:r>
        <w:rPr>
          <w:rFonts w:eastAsia="나눔명조" w:hint="eastAsia"/>
          <w:sz w:val="20"/>
          <w:szCs w:val="22"/>
        </w:rPr>
        <w:t>같은</w:t>
      </w:r>
      <w:r>
        <w:rPr>
          <w:rFonts w:eastAsia="나눔명조" w:hint="eastAsia"/>
          <w:sz w:val="20"/>
          <w:szCs w:val="22"/>
        </w:rPr>
        <w:t xml:space="preserve"> </w:t>
      </w:r>
      <w:r>
        <w:rPr>
          <w:rFonts w:eastAsia="나눔명조" w:hint="eastAsia"/>
          <w:sz w:val="20"/>
          <w:szCs w:val="22"/>
        </w:rPr>
        <w:t>검증가능한</w:t>
      </w:r>
      <w:r>
        <w:rPr>
          <w:rFonts w:eastAsia="나눔명조" w:hint="eastAsia"/>
          <w:sz w:val="20"/>
          <w:szCs w:val="22"/>
        </w:rPr>
        <w:t xml:space="preserve"> </w:t>
      </w:r>
      <w:r>
        <w:rPr>
          <w:rFonts w:eastAsia="나눔명조" w:hint="eastAsia"/>
          <w:sz w:val="20"/>
          <w:szCs w:val="22"/>
        </w:rPr>
        <w:t>함의를</w:t>
      </w:r>
      <w:r>
        <w:rPr>
          <w:rFonts w:eastAsia="나눔명조" w:hint="eastAsia"/>
          <w:sz w:val="20"/>
          <w:szCs w:val="22"/>
        </w:rPr>
        <w:t xml:space="preserve"> </w:t>
      </w:r>
      <w:r>
        <w:rPr>
          <w:rFonts w:eastAsia="나눔명조" w:hint="eastAsia"/>
          <w:sz w:val="20"/>
          <w:szCs w:val="22"/>
        </w:rPr>
        <w:t>도출할</w:t>
      </w:r>
      <w:r>
        <w:rPr>
          <w:rFonts w:eastAsia="나눔명조" w:hint="eastAsia"/>
          <w:sz w:val="20"/>
          <w:szCs w:val="22"/>
        </w:rPr>
        <w:t xml:space="preserve"> </w:t>
      </w:r>
      <w:r>
        <w:rPr>
          <w:rFonts w:eastAsia="나눔명조" w:hint="eastAsia"/>
          <w:sz w:val="20"/>
          <w:szCs w:val="22"/>
        </w:rPr>
        <w:t>수</w:t>
      </w:r>
      <w:r>
        <w:rPr>
          <w:rFonts w:eastAsia="나눔명조" w:hint="eastAsia"/>
          <w:sz w:val="20"/>
          <w:szCs w:val="22"/>
        </w:rPr>
        <w:t xml:space="preserve"> </w:t>
      </w:r>
      <w:r>
        <w:rPr>
          <w:rFonts w:eastAsia="나눔명조" w:hint="eastAsia"/>
          <w:sz w:val="20"/>
          <w:szCs w:val="22"/>
        </w:rPr>
        <w:t>있다</w:t>
      </w:r>
      <w:r>
        <w:rPr>
          <w:rFonts w:eastAsia="나눔명조" w:hint="eastAsia"/>
          <w:sz w:val="20"/>
          <w:szCs w:val="22"/>
        </w:rPr>
        <w:t>:</w:t>
      </w:r>
    </w:p>
    <w:p w14:paraId="7290E78D" w14:textId="77777777" w:rsidR="00BC5C4A" w:rsidRDefault="00BC5C4A" w:rsidP="00265BC3">
      <w:pPr>
        <w:widowControl/>
        <w:wordWrap/>
        <w:autoSpaceDE/>
        <w:autoSpaceDN/>
        <w:spacing w:before="120" w:after="120" w:line="276" w:lineRule="auto"/>
        <w:rPr>
          <w:rFonts w:eastAsia="나눔명조"/>
          <w:sz w:val="20"/>
          <w:szCs w:val="22"/>
        </w:rPr>
      </w:pPr>
    </w:p>
    <w:p w14:paraId="7870D833" w14:textId="1EFA31E9" w:rsidR="00BC5C4A" w:rsidRPr="009463D0" w:rsidRDefault="00BC5C4A" w:rsidP="00BC5C4A">
      <w:pPr>
        <w:widowControl/>
        <w:wordWrap/>
        <w:autoSpaceDE/>
        <w:autoSpaceDN/>
        <w:spacing w:before="120" w:after="120" w:line="276" w:lineRule="auto"/>
        <w:rPr>
          <w:rFonts w:eastAsia="나눔명조"/>
          <w:sz w:val="20"/>
          <w:szCs w:val="22"/>
        </w:rPr>
      </w:pPr>
      <w:r w:rsidRPr="005370FC">
        <w:rPr>
          <w:rFonts w:eastAsia="나눔명조" w:hint="eastAsia"/>
          <w:sz w:val="20"/>
          <w:szCs w:val="22"/>
        </w:rPr>
        <w:t>가설</w:t>
      </w:r>
      <w:r w:rsidRPr="005370FC">
        <w:rPr>
          <w:rFonts w:eastAsia="나눔명조" w:hint="eastAsia"/>
          <w:sz w:val="20"/>
          <w:szCs w:val="22"/>
        </w:rPr>
        <w:t xml:space="preserve"> </w:t>
      </w:r>
      <w:r>
        <w:rPr>
          <w:rFonts w:eastAsia="나눔명조"/>
          <w:sz w:val="20"/>
          <w:szCs w:val="22"/>
        </w:rPr>
        <w:t>3</w:t>
      </w:r>
      <w:r w:rsidRPr="005370FC">
        <w:rPr>
          <w:rFonts w:eastAsia="나눔명조" w:hint="eastAsia"/>
          <w:sz w:val="20"/>
          <w:szCs w:val="22"/>
        </w:rPr>
        <w:t xml:space="preserve">. </w:t>
      </w:r>
      <w:r w:rsidRPr="005370FC">
        <w:rPr>
          <w:rFonts w:eastAsia="나눔명조" w:hint="eastAsia"/>
          <w:sz w:val="20"/>
          <w:szCs w:val="22"/>
        </w:rPr>
        <w:t>조직</w:t>
      </w:r>
      <w:r w:rsidRPr="005370FC">
        <w:rPr>
          <w:rFonts w:eastAsia="나눔명조" w:hint="eastAsia"/>
          <w:sz w:val="20"/>
          <w:szCs w:val="22"/>
        </w:rPr>
        <w:t xml:space="preserve"> </w:t>
      </w:r>
      <w:r w:rsidRPr="005370FC">
        <w:rPr>
          <w:rFonts w:eastAsia="나눔명조" w:hint="eastAsia"/>
          <w:sz w:val="20"/>
          <w:szCs w:val="22"/>
        </w:rPr>
        <w:t>내에서</w:t>
      </w:r>
      <w:r w:rsidRPr="005370FC">
        <w:rPr>
          <w:rFonts w:eastAsia="나눔명조" w:hint="eastAsia"/>
          <w:sz w:val="20"/>
          <w:szCs w:val="22"/>
        </w:rPr>
        <w:t xml:space="preserve"> </w:t>
      </w:r>
      <w:r w:rsidRPr="005370FC">
        <w:rPr>
          <w:rFonts w:eastAsia="나눔명조" w:hint="eastAsia"/>
          <w:sz w:val="20"/>
          <w:szCs w:val="22"/>
        </w:rPr>
        <w:t>거래적</w:t>
      </w:r>
      <w:r w:rsidRPr="005370FC">
        <w:rPr>
          <w:rFonts w:eastAsia="나눔명조" w:hint="eastAsia"/>
          <w:sz w:val="20"/>
          <w:szCs w:val="22"/>
        </w:rPr>
        <w:t xml:space="preserve"> </w:t>
      </w:r>
      <w:r w:rsidRPr="005370FC">
        <w:rPr>
          <w:rFonts w:eastAsia="나눔명조" w:hint="eastAsia"/>
          <w:sz w:val="20"/>
          <w:szCs w:val="22"/>
        </w:rPr>
        <w:t>리더십과</w:t>
      </w:r>
      <w:r w:rsidRPr="005370FC">
        <w:rPr>
          <w:rFonts w:eastAsia="나눔명조" w:hint="eastAsia"/>
          <w:sz w:val="20"/>
          <w:szCs w:val="22"/>
        </w:rPr>
        <w:t xml:space="preserve"> </w:t>
      </w:r>
      <w:r w:rsidRPr="005370FC">
        <w:rPr>
          <w:rFonts w:eastAsia="나눔명조" w:hint="eastAsia"/>
          <w:sz w:val="20"/>
          <w:szCs w:val="22"/>
        </w:rPr>
        <w:t>변혁적</w:t>
      </w:r>
      <w:r w:rsidRPr="005370FC">
        <w:rPr>
          <w:rFonts w:eastAsia="나눔명조" w:hint="eastAsia"/>
          <w:sz w:val="20"/>
          <w:szCs w:val="22"/>
        </w:rPr>
        <w:t xml:space="preserve"> </w:t>
      </w:r>
      <w:r w:rsidRPr="005370FC">
        <w:rPr>
          <w:rFonts w:eastAsia="나눔명조" w:hint="eastAsia"/>
          <w:sz w:val="20"/>
          <w:szCs w:val="22"/>
        </w:rPr>
        <w:t>리더십은</w:t>
      </w:r>
      <w:r w:rsidRPr="005370FC">
        <w:rPr>
          <w:rFonts w:eastAsia="나눔명조" w:hint="eastAsia"/>
          <w:sz w:val="20"/>
          <w:szCs w:val="22"/>
        </w:rPr>
        <w:t xml:space="preserve"> </w:t>
      </w:r>
      <w:r w:rsidRPr="005370FC">
        <w:rPr>
          <w:rFonts w:eastAsia="나눔명조" w:hint="eastAsia"/>
          <w:sz w:val="20"/>
          <w:szCs w:val="22"/>
        </w:rPr>
        <w:t>상충</w:t>
      </w:r>
      <w:r w:rsidRPr="005370FC">
        <w:rPr>
          <w:rFonts w:eastAsia="나눔명조" w:hint="eastAsia"/>
          <w:sz w:val="20"/>
          <w:szCs w:val="22"/>
        </w:rPr>
        <w:t xml:space="preserve"> </w:t>
      </w:r>
      <w:r w:rsidRPr="005370FC">
        <w:rPr>
          <w:rFonts w:eastAsia="나눔명조" w:hint="eastAsia"/>
          <w:sz w:val="20"/>
          <w:szCs w:val="22"/>
        </w:rPr>
        <w:t>관계</w:t>
      </w:r>
      <w:r w:rsidRPr="005370FC">
        <w:rPr>
          <w:rFonts w:eastAsia="나눔명조" w:hint="eastAsia"/>
          <w:sz w:val="20"/>
          <w:szCs w:val="22"/>
        </w:rPr>
        <w:t>(trade-offs)</w:t>
      </w:r>
      <w:r w:rsidRPr="005370FC">
        <w:rPr>
          <w:rFonts w:eastAsia="나눔명조" w:hint="eastAsia"/>
          <w:sz w:val="20"/>
          <w:szCs w:val="22"/>
        </w:rPr>
        <w:t>에</w:t>
      </w:r>
      <w:r w:rsidRPr="005370FC">
        <w:rPr>
          <w:rFonts w:eastAsia="나눔명조" w:hint="eastAsia"/>
          <w:sz w:val="20"/>
          <w:szCs w:val="22"/>
        </w:rPr>
        <w:t xml:space="preserve"> </w:t>
      </w:r>
      <w:r w:rsidRPr="005370FC">
        <w:rPr>
          <w:rFonts w:eastAsia="나눔명조" w:hint="eastAsia"/>
          <w:sz w:val="20"/>
          <w:szCs w:val="22"/>
        </w:rPr>
        <w:t>있다</w:t>
      </w:r>
      <w:r w:rsidRPr="005370FC">
        <w:rPr>
          <w:rFonts w:eastAsia="나눔명조" w:hint="eastAsia"/>
          <w:sz w:val="20"/>
          <w:szCs w:val="22"/>
        </w:rPr>
        <w:t>.</w:t>
      </w:r>
    </w:p>
    <w:p w14:paraId="25A8BE07" w14:textId="77777777" w:rsidR="00BC5C4A" w:rsidRDefault="00BC5C4A" w:rsidP="00265BC3">
      <w:pPr>
        <w:widowControl/>
        <w:wordWrap/>
        <w:autoSpaceDE/>
        <w:autoSpaceDN/>
        <w:spacing w:before="120" w:after="120" w:line="276" w:lineRule="auto"/>
        <w:rPr>
          <w:rFonts w:eastAsia="나눔명조"/>
          <w:sz w:val="20"/>
          <w:szCs w:val="22"/>
        </w:rPr>
      </w:pPr>
    </w:p>
    <w:p w14:paraId="0580691F" w14:textId="77777777" w:rsidR="00A60CEE" w:rsidRDefault="00A60CEE" w:rsidP="00265BC3">
      <w:pPr>
        <w:widowControl/>
        <w:wordWrap/>
        <w:autoSpaceDE/>
        <w:autoSpaceDN/>
        <w:spacing w:before="120" w:after="120" w:line="276" w:lineRule="auto"/>
        <w:rPr>
          <w:rFonts w:eastAsia="나눔명조"/>
          <w:sz w:val="20"/>
          <w:szCs w:val="22"/>
        </w:rPr>
      </w:pPr>
    </w:p>
    <w:p w14:paraId="73C3FB2A" w14:textId="6E161CFD" w:rsidR="00C663A6" w:rsidRDefault="00C663A6" w:rsidP="006A2C1F">
      <w:pPr>
        <w:pStyle w:val="Heading2"/>
      </w:pPr>
      <w:r>
        <w:t xml:space="preserve">3. </w:t>
      </w:r>
      <w:r>
        <w:rPr>
          <w:rFonts w:hint="eastAsia"/>
        </w:rPr>
        <w:t>의사소통의</w:t>
      </w:r>
      <w:r>
        <w:rPr>
          <w:rFonts w:hint="eastAsia"/>
        </w:rPr>
        <w:t xml:space="preserve"> </w:t>
      </w:r>
      <w:r>
        <w:rPr>
          <w:rFonts w:hint="eastAsia"/>
        </w:rPr>
        <w:t>역할</w:t>
      </w:r>
      <w:r>
        <w:rPr>
          <w:rFonts w:hint="eastAsia"/>
        </w:rPr>
        <w:t>:</w:t>
      </w:r>
      <w:r>
        <w:t xml:space="preserve"> </w:t>
      </w:r>
      <w:r>
        <w:rPr>
          <w:rFonts w:hint="eastAsia"/>
        </w:rPr>
        <w:t>리더십과</w:t>
      </w:r>
      <w:r>
        <w:rPr>
          <w:rFonts w:hint="eastAsia"/>
        </w:rPr>
        <w:t xml:space="preserve"> </w:t>
      </w:r>
      <w:r w:rsidR="00012453">
        <w:t>공공봉사동기</w:t>
      </w:r>
      <w:r>
        <w:rPr>
          <w:rFonts w:hint="eastAsia"/>
        </w:rPr>
        <w:t>관계의</w:t>
      </w:r>
      <w:r>
        <w:rPr>
          <w:rFonts w:hint="eastAsia"/>
        </w:rPr>
        <w:t xml:space="preserve"> </w:t>
      </w:r>
      <w:r>
        <w:rPr>
          <w:rFonts w:hint="eastAsia"/>
        </w:rPr>
        <w:t>조절변수</w:t>
      </w:r>
    </w:p>
    <w:p w14:paraId="37968DDC" w14:textId="50B8022F" w:rsidR="004D452C" w:rsidRDefault="005B15F1" w:rsidP="00265BC3">
      <w:pPr>
        <w:widowControl/>
        <w:wordWrap/>
        <w:autoSpaceDE/>
        <w:autoSpaceDN/>
        <w:spacing w:before="120" w:after="120" w:line="276" w:lineRule="auto"/>
        <w:rPr>
          <w:rFonts w:eastAsia="나눔명조"/>
          <w:sz w:val="20"/>
          <w:szCs w:val="22"/>
        </w:rPr>
      </w:pPr>
      <w:r>
        <w:rPr>
          <w:rFonts w:eastAsia="나눔명조" w:hint="eastAsia"/>
          <w:sz w:val="20"/>
          <w:szCs w:val="22"/>
        </w:rPr>
        <w:t>여러</w:t>
      </w:r>
      <w:r>
        <w:rPr>
          <w:rFonts w:eastAsia="나눔명조" w:hint="eastAsia"/>
          <w:sz w:val="20"/>
          <w:szCs w:val="22"/>
        </w:rPr>
        <w:t xml:space="preserve"> </w:t>
      </w:r>
      <w:r>
        <w:rPr>
          <w:rFonts w:eastAsia="나눔명조" w:hint="eastAsia"/>
          <w:sz w:val="20"/>
          <w:szCs w:val="22"/>
        </w:rPr>
        <w:t>연구에서</w:t>
      </w:r>
      <w:r>
        <w:rPr>
          <w:rFonts w:eastAsia="나눔명조" w:hint="eastAsia"/>
          <w:sz w:val="20"/>
          <w:szCs w:val="22"/>
        </w:rPr>
        <w:t xml:space="preserve"> </w:t>
      </w:r>
      <w:ins w:id="823" w:author="Park, Sanghoon" w:date="2021-10-01T01:53:00Z">
        <w:r w:rsidR="00DF4E62">
          <w:rPr>
            <w:rFonts w:eastAsia="나눔명조" w:hint="eastAsia"/>
            <w:sz w:val="20"/>
            <w:szCs w:val="22"/>
          </w:rPr>
          <w:t>서로</w:t>
        </w:r>
        <w:r w:rsidR="00DF4E62">
          <w:rPr>
            <w:rFonts w:eastAsia="나눔명조" w:hint="eastAsia"/>
            <w:sz w:val="20"/>
            <w:szCs w:val="22"/>
          </w:rPr>
          <w:t xml:space="preserve"> </w:t>
        </w:r>
        <w:r w:rsidR="00DF4E62">
          <w:rPr>
            <w:rFonts w:eastAsia="나눔명조" w:hint="eastAsia"/>
            <w:sz w:val="20"/>
            <w:szCs w:val="22"/>
          </w:rPr>
          <w:t>다른</w:t>
        </w:r>
        <w:r w:rsidR="00DF4E62">
          <w:rPr>
            <w:rFonts w:eastAsia="나눔명조" w:hint="eastAsia"/>
            <w:sz w:val="20"/>
            <w:szCs w:val="22"/>
          </w:rPr>
          <w:t xml:space="preserve"> </w:t>
        </w:r>
      </w:ins>
      <w:r>
        <w:rPr>
          <w:rFonts w:eastAsia="나눔명조" w:hint="eastAsia"/>
          <w:sz w:val="20"/>
          <w:szCs w:val="22"/>
        </w:rPr>
        <w:t>리더십</w:t>
      </w:r>
      <w:r>
        <w:rPr>
          <w:rFonts w:eastAsia="나눔명조" w:hint="eastAsia"/>
          <w:sz w:val="20"/>
          <w:szCs w:val="22"/>
        </w:rPr>
        <w:t xml:space="preserve"> </w:t>
      </w:r>
      <w:r>
        <w:rPr>
          <w:rFonts w:eastAsia="나눔명조" w:hint="eastAsia"/>
          <w:sz w:val="20"/>
          <w:szCs w:val="22"/>
        </w:rPr>
        <w:t>유형이</w:t>
      </w:r>
      <w:r>
        <w:rPr>
          <w:rFonts w:eastAsia="나눔명조" w:hint="eastAsia"/>
          <w:sz w:val="20"/>
          <w:szCs w:val="22"/>
        </w:rPr>
        <w:t xml:space="preserve"> </w:t>
      </w:r>
      <w:r>
        <w:rPr>
          <w:rFonts w:eastAsia="나눔명조" w:hint="eastAsia"/>
          <w:sz w:val="20"/>
          <w:szCs w:val="22"/>
        </w:rPr>
        <w:t>공공봉사동기</w:t>
      </w:r>
      <w:ins w:id="824" w:author="Park, Sanghoon" w:date="2021-10-01T01:53:00Z">
        <w:r w:rsidR="00DF4E62">
          <w:rPr>
            <w:rFonts w:eastAsia="나눔명조" w:hint="eastAsia"/>
            <w:sz w:val="20"/>
            <w:szCs w:val="22"/>
          </w:rPr>
          <w:t>에</w:t>
        </w:r>
        <w:r w:rsidR="00DF4E62">
          <w:rPr>
            <w:rFonts w:eastAsia="나눔명조" w:hint="eastAsia"/>
            <w:sz w:val="20"/>
            <w:szCs w:val="22"/>
          </w:rPr>
          <w:t xml:space="preserve"> </w:t>
        </w:r>
        <w:r w:rsidR="00DF4E62">
          <w:rPr>
            <w:rFonts w:eastAsia="나눔명조" w:hint="eastAsia"/>
            <w:sz w:val="20"/>
            <w:szCs w:val="22"/>
          </w:rPr>
          <w:t>영향을</w:t>
        </w:r>
        <w:r w:rsidR="00DF4E62">
          <w:rPr>
            <w:rFonts w:eastAsia="나눔명조" w:hint="eastAsia"/>
            <w:sz w:val="20"/>
            <w:szCs w:val="22"/>
          </w:rPr>
          <w:t xml:space="preserve"> </w:t>
        </w:r>
        <w:r w:rsidR="00DF4E62">
          <w:rPr>
            <w:rFonts w:eastAsia="나눔명조" w:hint="eastAsia"/>
            <w:sz w:val="20"/>
            <w:szCs w:val="22"/>
          </w:rPr>
          <w:t>미친다고</w:t>
        </w:r>
        <w:r w:rsidR="00DF4E62">
          <w:rPr>
            <w:rFonts w:eastAsia="나눔명조" w:hint="eastAsia"/>
            <w:sz w:val="20"/>
            <w:szCs w:val="22"/>
          </w:rPr>
          <w:t xml:space="preserve"> </w:t>
        </w:r>
        <w:r w:rsidR="00DF4E62">
          <w:rPr>
            <w:rFonts w:eastAsia="나눔명조" w:hint="eastAsia"/>
            <w:sz w:val="20"/>
            <w:szCs w:val="22"/>
          </w:rPr>
          <w:t>밝히고</w:t>
        </w:r>
        <w:r w:rsidR="00DF4E62">
          <w:rPr>
            <w:rFonts w:eastAsia="나눔명조" w:hint="eastAsia"/>
            <w:sz w:val="20"/>
            <w:szCs w:val="22"/>
          </w:rPr>
          <w:t xml:space="preserve"> </w:t>
        </w:r>
        <w:r w:rsidR="00DF4E62">
          <w:rPr>
            <w:rFonts w:eastAsia="나눔명조" w:hint="eastAsia"/>
            <w:sz w:val="20"/>
            <w:szCs w:val="22"/>
          </w:rPr>
          <w:t>있지만</w:t>
        </w:r>
        <w:r w:rsidR="00DF4E62">
          <w:rPr>
            <w:rFonts w:eastAsia="나눔명조" w:hint="eastAsia"/>
            <w:sz w:val="20"/>
            <w:szCs w:val="22"/>
          </w:rPr>
          <w:t>,</w:t>
        </w:r>
        <w:r w:rsidR="00DF4E62">
          <w:rPr>
            <w:rFonts w:eastAsia="나눔명조"/>
            <w:sz w:val="20"/>
            <w:szCs w:val="22"/>
          </w:rPr>
          <w:t xml:space="preserve"> </w:t>
        </w:r>
      </w:ins>
      <w:del w:id="825" w:author="Park, Sanghoon" w:date="2021-10-01T01:53:00Z">
        <w:r w:rsidDel="00DF4E62">
          <w:rPr>
            <w:rFonts w:eastAsia="나눔명조" w:hint="eastAsia"/>
            <w:sz w:val="20"/>
            <w:szCs w:val="22"/>
          </w:rPr>
          <w:delText>를</w:delText>
        </w:r>
        <w:r w:rsidDel="00DF4E62">
          <w:rPr>
            <w:rFonts w:eastAsia="나눔명조" w:hint="eastAsia"/>
            <w:sz w:val="20"/>
            <w:szCs w:val="22"/>
          </w:rPr>
          <w:delText xml:space="preserve"> </w:delText>
        </w:r>
        <w:r w:rsidDel="00DF4E62">
          <w:rPr>
            <w:rFonts w:eastAsia="나눔명조" w:hint="eastAsia"/>
            <w:sz w:val="20"/>
            <w:szCs w:val="22"/>
          </w:rPr>
          <w:delText>촉진할</w:delText>
        </w:r>
        <w:r w:rsidDel="00DF4E62">
          <w:rPr>
            <w:rFonts w:eastAsia="나눔명조" w:hint="eastAsia"/>
            <w:sz w:val="20"/>
            <w:szCs w:val="22"/>
          </w:rPr>
          <w:delText xml:space="preserve"> </w:delText>
        </w:r>
        <w:r w:rsidDel="00DF4E62">
          <w:rPr>
            <w:rFonts w:eastAsia="나눔명조" w:hint="eastAsia"/>
            <w:sz w:val="20"/>
            <w:szCs w:val="22"/>
          </w:rPr>
          <w:delText>수</w:delText>
        </w:r>
        <w:r w:rsidDel="00DF4E62">
          <w:rPr>
            <w:rFonts w:eastAsia="나눔명조" w:hint="eastAsia"/>
            <w:sz w:val="20"/>
            <w:szCs w:val="22"/>
          </w:rPr>
          <w:delText xml:space="preserve"> </w:delText>
        </w:r>
        <w:r w:rsidDel="00DF4E62">
          <w:rPr>
            <w:rFonts w:eastAsia="나눔명조" w:hint="eastAsia"/>
            <w:sz w:val="20"/>
            <w:szCs w:val="22"/>
          </w:rPr>
          <w:delText>있음을</w:delText>
        </w:r>
        <w:r w:rsidDel="00DF4E62">
          <w:rPr>
            <w:rFonts w:eastAsia="나눔명조" w:hint="eastAsia"/>
            <w:sz w:val="20"/>
            <w:szCs w:val="22"/>
          </w:rPr>
          <w:delText xml:space="preserve"> </w:delText>
        </w:r>
        <w:r w:rsidDel="00DF4E62">
          <w:rPr>
            <w:rFonts w:eastAsia="나눔명조" w:hint="eastAsia"/>
            <w:sz w:val="20"/>
            <w:szCs w:val="22"/>
          </w:rPr>
          <w:delText>밝혔지만</w:delText>
        </w:r>
        <w:r w:rsidDel="00DF4E62">
          <w:rPr>
            <w:rFonts w:eastAsia="나눔명조" w:hint="eastAsia"/>
            <w:sz w:val="20"/>
            <w:szCs w:val="22"/>
          </w:rPr>
          <w:delText>,</w:delText>
        </w:r>
        <w:r w:rsidDel="00DF4E62">
          <w:rPr>
            <w:rFonts w:eastAsia="나눔명조"/>
            <w:sz w:val="20"/>
            <w:szCs w:val="22"/>
          </w:rPr>
          <w:delText xml:space="preserve"> </w:delText>
        </w:r>
        <w:r w:rsidDel="00DF4E62">
          <w:rPr>
            <w:rFonts w:eastAsia="나눔명조" w:hint="eastAsia"/>
            <w:sz w:val="20"/>
            <w:szCs w:val="22"/>
          </w:rPr>
          <w:delText>과연</w:delText>
        </w:r>
        <w:r w:rsidDel="00DF4E62">
          <w:rPr>
            <w:rFonts w:eastAsia="나눔명조" w:hint="eastAsia"/>
            <w:sz w:val="20"/>
            <w:szCs w:val="22"/>
          </w:rPr>
          <w:delText xml:space="preserve"> </w:delText>
        </w:r>
      </w:del>
      <w:ins w:id="826" w:author="Park, Sanghoon" w:date="2021-10-01T01:52:00Z">
        <w:r w:rsidR="00DF4E62">
          <w:rPr>
            <w:rFonts w:eastAsia="나눔명조" w:hint="eastAsia"/>
            <w:sz w:val="20"/>
            <w:szCs w:val="22"/>
          </w:rPr>
          <w:t>개별</w:t>
        </w:r>
        <w:r w:rsidR="00DF4E62">
          <w:rPr>
            <w:rFonts w:eastAsia="나눔명조" w:hint="eastAsia"/>
            <w:sz w:val="20"/>
            <w:szCs w:val="22"/>
          </w:rPr>
          <w:t xml:space="preserve"> </w:t>
        </w:r>
        <w:r w:rsidR="00DF4E62">
          <w:rPr>
            <w:rFonts w:eastAsia="나눔명조" w:hint="eastAsia"/>
            <w:sz w:val="20"/>
            <w:szCs w:val="22"/>
          </w:rPr>
          <w:t>리더십이</w:t>
        </w:r>
        <w:r w:rsidR="00DF4E62">
          <w:rPr>
            <w:rFonts w:eastAsia="나눔명조" w:hint="eastAsia"/>
            <w:sz w:val="20"/>
            <w:szCs w:val="22"/>
          </w:rPr>
          <w:t xml:space="preserve"> </w:t>
        </w:r>
        <w:r w:rsidR="00DF4E62">
          <w:rPr>
            <w:rFonts w:eastAsia="나눔명조" w:hint="eastAsia"/>
            <w:sz w:val="20"/>
            <w:szCs w:val="22"/>
          </w:rPr>
          <w:t>공공봉사동기에</w:t>
        </w:r>
        <w:r w:rsidR="00DF4E62">
          <w:rPr>
            <w:rFonts w:eastAsia="나눔명조" w:hint="eastAsia"/>
            <w:sz w:val="20"/>
            <w:szCs w:val="22"/>
          </w:rPr>
          <w:t xml:space="preserve"> </w:t>
        </w:r>
      </w:ins>
      <w:ins w:id="827" w:author="Park, Sanghoon" w:date="2021-10-01T01:53:00Z">
        <w:r w:rsidR="00DF4E62">
          <w:rPr>
            <w:rFonts w:eastAsia="나눔명조" w:hint="eastAsia"/>
            <w:sz w:val="20"/>
            <w:szCs w:val="22"/>
          </w:rPr>
          <w:t>미치는</w:t>
        </w:r>
        <w:r w:rsidR="00DF4E62">
          <w:rPr>
            <w:rFonts w:eastAsia="나눔명조" w:hint="eastAsia"/>
            <w:sz w:val="20"/>
            <w:szCs w:val="22"/>
          </w:rPr>
          <w:t xml:space="preserve"> </w:t>
        </w:r>
        <w:r w:rsidR="00DF4E62">
          <w:rPr>
            <w:rFonts w:eastAsia="나눔명조" w:hint="eastAsia"/>
            <w:sz w:val="20"/>
            <w:szCs w:val="22"/>
          </w:rPr>
          <w:t>효과가</w:t>
        </w:r>
        <w:r w:rsidR="00DF4E62">
          <w:rPr>
            <w:rFonts w:eastAsia="나눔명조" w:hint="eastAsia"/>
            <w:sz w:val="20"/>
            <w:szCs w:val="22"/>
          </w:rPr>
          <w:t xml:space="preserve"> </w:t>
        </w:r>
        <w:r w:rsidR="00DF4E62">
          <w:rPr>
            <w:rFonts w:eastAsia="나눔명조" w:hint="eastAsia"/>
            <w:sz w:val="20"/>
            <w:szCs w:val="22"/>
          </w:rPr>
          <w:t>독립적인가에</w:t>
        </w:r>
        <w:r w:rsidR="00DF4E62">
          <w:rPr>
            <w:rFonts w:eastAsia="나눔명조" w:hint="eastAsia"/>
            <w:sz w:val="20"/>
            <w:szCs w:val="22"/>
          </w:rPr>
          <w:t xml:space="preserve"> </w:t>
        </w:r>
        <w:r w:rsidR="00DF4E62">
          <w:rPr>
            <w:rFonts w:eastAsia="나눔명조" w:hint="eastAsia"/>
            <w:sz w:val="20"/>
            <w:szCs w:val="22"/>
          </w:rPr>
          <w:t>대해서는</w:t>
        </w:r>
        <w:r w:rsidR="00DF4E62">
          <w:rPr>
            <w:rFonts w:eastAsia="나눔명조" w:hint="eastAsia"/>
            <w:sz w:val="20"/>
            <w:szCs w:val="22"/>
          </w:rPr>
          <w:t xml:space="preserve"> </w:t>
        </w:r>
        <w:r w:rsidR="00DF4E62">
          <w:rPr>
            <w:rFonts w:eastAsia="나눔명조" w:hint="eastAsia"/>
            <w:sz w:val="20"/>
            <w:szCs w:val="22"/>
          </w:rPr>
          <w:t>재고할</w:t>
        </w:r>
        <w:r w:rsidR="00DF4E62">
          <w:rPr>
            <w:rFonts w:eastAsia="나눔명조" w:hint="eastAsia"/>
            <w:sz w:val="20"/>
            <w:szCs w:val="22"/>
          </w:rPr>
          <w:t xml:space="preserve"> </w:t>
        </w:r>
        <w:r w:rsidR="00DF4E62">
          <w:rPr>
            <w:rFonts w:eastAsia="나눔명조" w:hint="eastAsia"/>
            <w:sz w:val="20"/>
            <w:szCs w:val="22"/>
          </w:rPr>
          <w:t>필요가</w:t>
        </w:r>
        <w:r w:rsidR="00DF4E62">
          <w:rPr>
            <w:rFonts w:eastAsia="나눔명조" w:hint="eastAsia"/>
            <w:sz w:val="20"/>
            <w:szCs w:val="22"/>
          </w:rPr>
          <w:t xml:space="preserve"> </w:t>
        </w:r>
        <w:r w:rsidR="00DF4E62">
          <w:rPr>
            <w:rFonts w:eastAsia="나눔명조" w:hint="eastAsia"/>
            <w:sz w:val="20"/>
            <w:szCs w:val="22"/>
          </w:rPr>
          <w:t>있다</w:t>
        </w:r>
        <w:r w:rsidR="00DF4E62">
          <w:rPr>
            <w:rFonts w:eastAsia="나눔명조" w:hint="eastAsia"/>
            <w:sz w:val="20"/>
            <w:szCs w:val="22"/>
          </w:rPr>
          <w:t>.</w:t>
        </w:r>
      </w:ins>
      <w:del w:id="828" w:author="Park, Sanghoon" w:date="2021-10-01T01:52:00Z">
        <w:r w:rsidDel="00DF4E62">
          <w:rPr>
            <w:rFonts w:eastAsia="나눔명조" w:hint="eastAsia"/>
            <w:sz w:val="20"/>
            <w:szCs w:val="22"/>
          </w:rPr>
          <w:delText>리더십은</w:delText>
        </w:r>
      </w:del>
      <w:del w:id="829" w:author="Park, Sanghoon" w:date="2021-10-01T01:54:00Z">
        <w:r w:rsidDel="00DF4E62">
          <w:rPr>
            <w:rFonts w:eastAsia="나눔명조" w:hint="eastAsia"/>
            <w:sz w:val="20"/>
            <w:szCs w:val="22"/>
          </w:rPr>
          <w:delText xml:space="preserve"> </w:delText>
        </w:r>
        <w:r w:rsidDel="00DF4E62">
          <w:rPr>
            <w:rFonts w:eastAsia="나눔명조" w:hint="eastAsia"/>
            <w:sz w:val="20"/>
            <w:szCs w:val="22"/>
          </w:rPr>
          <w:delText>단독으로</w:delText>
        </w:r>
        <w:r w:rsidDel="00DF4E62">
          <w:rPr>
            <w:rFonts w:eastAsia="나눔명조" w:hint="eastAsia"/>
            <w:sz w:val="20"/>
            <w:szCs w:val="22"/>
          </w:rPr>
          <w:delText xml:space="preserve"> </w:delText>
        </w:r>
        <w:r w:rsidDel="00DF4E62">
          <w:rPr>
            <w:rFonts w:eastAsia="나눔명조" w:hint="eastAsia"/>
            <w:sz w:val="20"/>
            <w:szCs w:val="22"/>
          </w:rPr>
          <w:delText>공공봉사동기</w:delText>
        </w:r>
        <w:r w:rsidDel="00DF4E62">
          <w:rPr>
            <w:rFonts w:eastAsia="나눔명조" w:hint="eastAsia"/>
            <w:sz w:val="20"/>
            <w:szCs w:val="22"/>
          </w:rPr>
          <w:delText xml:space="preserve"> </w:delText>
        </w:r>
        <w:r w:rsidDel="00DF4E62">
          <w:rPr>
            <w:rFonts w:eastAsia="나눔명조" w:hint="eastAsia"/>
            <w:sz w:val="20"/>
            <w:szCs w:val="22"/>
          </w:rPr>
          <w:delText>수준을</w:delText>
        </w:r>
        <w:r w:rsidDel="00DF4E62">
          <w:rPr>
            <w:rFonts w:eastAsia="나눔명조" w:hint="eastAsia"/>
            <w:sz w:val="20"/>
            <w:szCs w:val="22"/>
          </w:rPr>
          <w:delText xml:space="preserve"> </w:delText>
        </w:r>
        <w:r w:rsidDel="00DF4E62">
          <w:rPr>
            <w:rFonts w:eastAsia="나눔명조" w:hint="eastAsia"/>
            <w:sz w:val="20"/>
            <w:szCs w:val="22"/>
          </w:rPr>
          <w:delText>제고할</w:delText>
        </w:r>
        <w:r w:rsidDel="00DF4E62">
          <w:rPr>
            <w:rFonts w:eastAsia="나눔명조" w:hint="eastAsia"/>
            <w:sz w:val="20"/>
            <w:szCs w:val="22"/>
          </w:rPr>
          <w:delText xml:space="preserve"> </w:delText>
        </w:r>
        <w:r w:rsidDel="00DF4E62">
          <w:rPr>
            <w:rFonts w:eastAsia="나눔명조" w:hint="eastAsia"/>
            <w:sz w:val="20"/>
            <w:szCs w:val="22"/>
          </w:rPr>
          <w:delText>수</w:delText>
        </w:r>
        <w:r w:rsidDel="00DF4E62">
          <w:rPr>
            <w:rFonts w:eastAsia="나눔명조" w:hint="eastAsia"/>
            <w:sz w:val="20"/>
            <w:szCs w:val="22"/>
          </w:rPr>
          <w:delText xml:space="preserve"> </w:delText>
        </w:r>
        <w:r w:rsidDel="00DF4E62">
          <w:rPr>
            <w:rFonts w:eastAsia="나눔명조" w:hint="eastAsia"/>
            <w:sz w:val="20"/>
            <w:szCs w:val="22"/>
          </w:rPr>
          <w:delText>있을까</w:delText>
        </w:r>
        <w:r w:rsidDel="00DF4E62">
          <w:rPr>
            <w:rFonts w:eastAsia="나눔명조" w:hint="eastAsia"/>
            <w:sz w:val="20"/>
            <w:szCs w:val="22"/>
          </w:rPr>
          <w:delText>?</w:delText>
        </w:r>
        <w:r w:rsidDel="00DF4E62">
          <w:rPr>
            <w:rFonts w:eastAsia="나눔명조"/>
            <w:sz w:val="20"/>
            <w:szCs w:val="22"/>
          </w:rPr>
          <w:delText xml:space="preserve"> </w:delText>
        </w:r>
      </w:del>
      <w:ins w:id="830" w:author="Park, Sanghoon" w:date="2021-10-01T01:54:00Z">
        <w:r w:rsidR="00DF4E62">
          <w:rPr>
            <w:rFonts w:eastAsia="나눔명조"/>
            <w:sz w:val="20"/>
            <w:szCs w:val="22"/>
          </w:rPr>
          <w:t xml:space="preserve"> </w:t>
        </w:r>
      </w:ins>
      <w:r w:rsidR="00273A1E">
        <w:rPr>
          <w:rFonts w:eastAsia="나눔명조" w:hint="eastAsia"/>
          <w:sz w:val="20"/>
          <w:szCs w:val="22"/>
        </w:rPr>
        <w:t>공공봉사동기는</w:t>
      </w:r>
      <w:r w:rsidR="00273A1E">
        <w:rPr>
          <w:rFonts w:eastAsia="나눔명조" w:hint="eastAsia"/>
          <w:sz w:val="20"/>
          <w:szCs w:val="22"/>
        </w:rPr>
        <w:t xml:space="preserve"> </w:t>
      </w:r>
      <w:r w:rsidR="00273A1E">
        <w:rPr>
          <w:rFonts w:eastAsia="나눔명조" w:hint="eastAsia"/>
          <w:sz w:val="20"/>
          <w:szCs w:val="22"/>
        </w:rPr>
        <w:t>개인적</w:t>
      </w:r>
      <w:r w:rsidR="00273A1E">
        <w:rPr>
          <w:rFonts w:eastAsia="나눔명조" w:hint="eastAsia"/>
          <w:sz w:val="20"/>
          <w:szCs w:val="22"/>
        </w:rPr>
        <w:t xml:space="preserve"> </w:t>
      </w:r>
      <w:r w:rsidR="00273A1E">
        <w:rPr>
          <w:rFonts w:eastAsia="나눔명조" w:hint="eastAsia"/>
          <w:sz w:val="20"/>
          <w:szCs w:val="22"/>
        </w:rPr>
        <w:t>차원의</w:t>
      </w:r>
      <w:r w:rsidR="00273A1E">
        <w:rPr>
          <w:rFonts w:eastAsia="나눔명조" w:hint="eastAsia"/>
          <w:sz w:val="20"/>
          <w:szCs w:val="22"/>
        </w:rPr>
        <w:t xml:space="preserve"> </w:t>
      </w:r>
      <w:r w:rsidR="00273A1E">
        <w:rPr>
          <w:rFonts w:eastAsia="나눔명조" w:hint="eastAsia"/>
          <w:sz w:val="20"/>
          <w:szCs w:val="22"/>
        </w:rPr>
        <w:t>심리적</w:t>
      </w:r>
      <w:r w:rsidR="00273A1E">
        <w:rPr>
          <w:rFonts w:eastAsia="나눔명조" w:hint="eastAsia"/>
          <w:sz w:val="20"/>
          <w:szCs w:val="22"/>
        </w:rPr>
        <w:t xml:space="preserve"> </w:t>
      </w:r>
      <w:r w:rsidR="00273A1E">
        <w:rPr>
          <w:rFonts w:eastAsia="나눔명조" w:hint="eastAsia"/>
          <w:sz w:val="20"/>
          <w:szCs w:val="22"/>
        </w:rPr>
        <w:t>동기이며</w:t>
      </w:r>
      <w:r w:rsidR="00273A1E">
        <w:rPr>
          <w:rFonts w:eastAsia="나눔명조" w:hint="eastAsia"/>
          <w:sz w:val="20"/>
          <w:szCs w:val="22"/>
        </w:rPr>
        <w:t xml:space="preserve"> </w:t>
      </w:r>
      <w:r w:rsidR="00273A1E">
        <w:rPr>
          <w:rFonts w:eastAsia="나눔명조" w:hint="eastAsia"/>
          <w:sz w:val="20"/>
          <w:szCs w:val="22"/>
        </w:rPr>
        <w:t>성향이다</w:t>
      </w:r>
      <w:r w:rsidR="00273A1E">
        <w:rPr>
          <w:rFonts w:eastAsia="나눔명조"/>
          <w:sz w:val="20"/>
          <w:szCs w:val="22"/>
        </w:rPr>
        <w:t xml:space="preserve">. </w:t>
      </w:r>
      <w:r w:rsidR="00273A1E">
        <w:rPr>
          <w:rFonts w:eastAsia="나눔명조" w:hint="eastAsia"/>
          <w:sz w:val="20"/>
          <w:szCs w:val="22"/>
        </w:rPr>
        <w:t>즉</w:t>
      </w:r>
      <w:r w:rsidR="00273A1E">
        <w:rPr>
          <w:rFonts w:eastAsia="나눔명조" w:hint="eastAsia"/>
          <w:sz w:val="20"/>
          <w:szCs w:val="22"/>
        </w:rPr>
        <w:t>,</w:t>
      </w:r>
      <w:r w:rsidR="00273A1E">
        <w:rPr>
          <w:rFonts w:eastAsia="나눔명조"/>
          <w:sz w:val="20"/>
          <w:szCs w:val="22"/>
        </w:rPr>
        <w:t xml:space="preserve"> </w:t>
      </w:r>
      <w:r w:rsidR="00273A1E">
        <w:rPr>
          <w:rFonts w:eastAsia="나눔명조" w:hint="eastAsia"/>
          <w:sz w:val="20"/>
          <w:szCs w:val="22"/>
        </w:rPr>
        <w:t>서로</w:t>
      </w:r>
      <w:r w:rsidR="00273A1E">
        <w:rPr>
          <w:rFonts w:eastAsia="나눔명조" w:hint="eastAsia"/>
          <w:sz w:val="20"/>
          <w:szCs w:val="22"/>
        </w:rPr>
        <w:t xml:space="preserve"> </w:t>
      </w:r>
      <w:r w:rsidR="00273A1E">
        <w:rPr>
          <w:rFonts w:eastAsia="나눔명조" w:hint="eastAsia"/>
          <w:sz w:val="20"/>
          <w:szCs w:val="22"/>
        </w:rPr>
        <w:t>다른</w:t>
      </w:r>
      <w:r w:rsidR="00273A1E">
        <w:rPr>
          <w:rFonts w:eastAsia="나눔명조" w:hint="eastAsia"/>
          <w:sz w:val="20"/>
          <w:szCs w:val="22"/>
        </w:rPr>
        <w:t xml:space="preserve"> </w:t>
      </w:r>
      <w:r w:rsidR="00273A1E">
        <w:rPr>
          <w:rFonts w:eastAsia="나눔명조" w:hint="eastAsia"/>
          <w:sz w:val="20"/>
          <w:szCs w:val="22"/>
        </w:rPr>
        <w:t>특성과</w:t>
      </w:r>
      <w:r w:rsidR="00273A1E">
        <w:rPr>
          <w:rFonts w:eastAsia="나눔명조" w:hint="eastAsia"/>
          <w:sz w:val="20"/>
          <w:szCs w:val="22"/>
        </w:rPr>
        <w:t xml:space="preserve"> </w:t>
      </w:r>
      <w:r w:rsidR="00273A1E">
        <w:rPr>
          <w:rFonts w:eastAsia="나눔명조" w:hint="eastAsia"/>
          <w:sz w:val="20"/>
          <w:szCs w:val="22"/>
        </w:rPr>
        <w:t>성향을</w:t>
      </w:r>
      <w:r w:rsidR="00273A1E">
        <w:rPr>
          <w:rFonts w:eastAsia="나눔명조" w:hint="eastAsia"/>
          <w:sz w:val="20"/>
          <w:szCs w:val="22"/>
        </w:rPr>
        <w:t xml:space="preserve"> </w:t>
      </w:r>
      <w:r w:rsidR="00273A1E">
        <w:rPr>
          <w:rFonts w:eastAsia="나눔명조" w:hint="eastAsia"/>
          <w:sz w:val="20"/>
          <w:szCs w:val="22"/>
        </w:rPr>
        <w:t>지닌</w:t>
      </w:r>
      <w:r w:rsidR="00273A1E">
        <w:rPr>
          <w:rFonts w:eastAsia="나눔명조" w:hint="eastAsia"/>
          <w:sz w:val="20"/>
          <w:szCs w:val="22"/>
        </w:rPr>
        <w:t xml:space="preserve"> </w:t>
      </w:r>
      <w:r w:rsidR="00273A1E">
        <w:rPr>
          <w:rFonts w:eastAsia="나눔명조" w:hint="eastAsia"/>
          <w:sz w:val="20"/>
          <w:szCs w:val="22"/>
        </w:rPr>
        <w:t>여러</w:t>
      </w:r>
      <w:r w:rsidR="00273A1E">
        <w:rPr>
          <w:rFonts w:eastAsia="나눔명조" w:hint="eastAsia"/>
          <w:sz w:val="20"/>
          <w:szCs w:val="22"/>
        </w:rPr>
        <w:t xml:space="preserve"> </w:t>
      </w:r>
      <w:r w:rsidR="00273A1E">
        <w:rPr>
          <w:rFonts w:eastAsia="나눔명조" w:hint="eastAsia"/>
          <w:sz w:val="20"/>
          <w:szCs w:val="22"/>
        </w:rPr>
        <w:t>개인으로</w:t>
      </w:r>
      <w:r w:rsidR="00273A1E">
        <w:rPr>
          <w:rFonts w:eastAsia="나눔명조" w:hint="eastAsia"/>
          <w:sz w:val="20"/>
          <w:szCs w:val="22"/>
        </w:rPr>
        <w:t xml:space="preserve"> </w:t>
      </w:r>
      <w:r w:rsidR="00273A1E">
        <w:rPr>
          <w:rFonts w:eastAsia="나눔명조" w:hint="eastAsia"/>
          <w:sz w:val="20"/>
          <w:szCs w:val="22"/>
        </w:rPr>
        <w:t>구성된</w:t>
      </w:r>
      <w:r w:rsidR="00273A1E">
        <w:rPr>
          <w:rFonts w:eastAsia="나눔명조" w:hint="eastAsia"/>
          <w:sz w:val="20"/>
          <w:szCs w:val="22"/>
        </w:rPr>
        <w:t xml:space="preserve"> </w:t>
      </w:r>
      <w:r w:rsidR="00273A1E">
        <w:rPr>
          <w:rFonts w:eastAsia="나눔명조" w:hint="eastAsia"/>
          <w:sz w:val="20"/>
          <w:szCs w:val="22"/>
        </w:rPr>
        <w:t>조직에서</w:t>
      </w:r>
      <w:r w:rsidR="00273A1E">
        <w:rPr>
          <w:rFonts w:eastAsia="나눔명조" w:hint="eastAsia"/>
          <w:sz w:val="20"/>
          <w:szCs w:val="22"/>
        </w:rPr>
        <w:t xml:space="preserve"> </w:t>
      </w:r>
      <w:r w:rsidR="00273A1E">
        <w:rPr>
          <w:rFonts w:eastAsia="나눔명조" w:hint="eastAsia"/>
          <w:sz w:val="20"/>
          <w:szCs w:val="22"/>
        </w:rPr>
        <w:t>구성원</w:t>
      </w:r>
      <w:r w:rsidR="00273A1E">
        <w:rPr>
          <w:rFonts w:eastAsia="나눔명조" w:hint="eastAsia"/>
          <w:sz w:val="20"/>
          <w:szCs w:val="22"/>
        </w:rPr>
        <w:t xml:space="preserve"> </w:t>
      </w:r>
      <w:r w:rsidR="00273A1E">
        <w:rPr>
          <w:rFonts w:eastAsia="나눔명조" w:hint="eastAsia"/>
          <w:sz w:val="20"/>
          <w:szCs w:val="22"/>
        </w:rPr>
        <w:t>모두가</w:t>
      </w:r>
      <w:r w:rsidR="00273A1E">
        <w:rPr>
          <w:rFonts w:eastAsia="나눔명조" w:hint="eastAsia"/>
          <w:sz w:val="20"/>
          <w:szCs w:val="22"/>
        </w:rPr>
        <w:t xml:space="preserve"> </w:t>
      </w:r>
      <w:r w:rsidR="00273A1E">
        <w:rPr>
          <w:rFonts w:eastAsia="나눔명조" w:hint="eastAsia"/>
          <w:sz w:val="20"/>
          <w:szCs w:val="22"/>
        </w:rPr>
        <w:t>심리적으로</w:t>
      </w:r>
      <w:r w:rsidR="00273A1E">
        <w:rPr>
          <w:rFonts w:eastAsia="나눔명조" w:hint="eastAsia"/>
          <w:sz w:val="20"/>
          <w:szCs w:val="22"/>
        </w:rPr>
        <w:t xml:space="preserve"> </w:t>
      </w:r>
      <w:del w:id="831" w:author="Park, Sanghoon" w:date="2021-10-01T01:55:00Z">
        <w:r w:rsidR="00273A1E" w:rsidDel="00DF4E62">
          <w:rPr>
            <w:rFonts w:eastAsia="나눔명조" w:hint="eastAsia"/>
            <w:sz w:val="20"/>
            <w:szCs w:val="22"/>
          </w:rPr>
          <w:delText>일치하는</w:delText>
        </w:r>
      </w:del>
      <w:ins w:id="832" w:author="Park, Sanghoon" w:date="2021-10-01T01:55:00Z">
        <w:r w:rsidR="00DF4E62">
          <w:rPr>
            <w:rFonts w:eastAsia="나눔명조" w:hint="eastAsia"/>
            <w:sz w:val="20"/>
            <w:szCs w:val="22"/>
          </w:rPr>
          <w:t>일관된</w:t>
        </w:r>
      </w:ins>
      <w:r w:rsidR="00273A1E">
        <w:rPr>
          <w:rFonts w:eastAsia="나눔명조"/>
          <w:sz w:val="20"/>
          <w:szCs w:val="22"/>
        </w:rPr>
        <w:t xml:space="preserve"> </w:t>
      </w:r>
      <w:r w:rsidR="00273A1E">
        <w:rPr>
          <w:rFonts w:eastAsia="나눔명조" w:hint="eastAsia"/>
          <w:sz w:val="20"/>
          <w:szCs w:val="22"/>
        </w:rPr>
        <w:t>동기를</w:t>
      </w:r>
      <w:r w:rsidR="00273A1E">
        <w:rPr>
          <w:rFonts w:eastAsia="나눔명조" w:hint="eastAsia"/>
          <w:sz w:val="20"/>
          <w:szCs w:val="22"/>
        </w:rPr>
        <w:t xml:space="preserve"> </w:t>
      </w:r>
      <w:r w:rsidR="00273A1E">
        <w:rPr>
          <w:rFonts w:eastAsia="나눔명조" w:hint="eastAsia"/>
          <w:sz w:val="20"/>
          <w:szCs w:val="22"/>
        </w:rPr>
        <w:t>지니고</w:t>
      </w:r>
      <w:r w:rsidR="00273A1E">
        <w:rPr>
          <w:rFonts w:eastAsia="나눔명조"/>
          <w:sz w:val="20"/>
          <w:szCs w:val="22"/>
        </w:rPr>
        <w:t xml:space="preserve"> </w:t>
      </w:r>
      <w:r w:rsidR="00273A1E">
        <w:rPr>
          <w:rFonts w:eastAsia="나눔명조" w:hint="eastAsia"/>
          <w:sz w:val="20"/>
          <w:szCs w:val="22"/>
        </w:rPr>
        <w:t>행동해야</w:t>
      </w:r>
      <w:del w:id="833" w:author="Park, Sanghoon" w:date="2021-10-01T01:55:00Z">
        <w:r w:rsidR="00273A1E" w:rsidDel="00DF4E62">
          <w:rPr>
            <w:rFonts w:eastAsia="나눔명조" w:hint="eastAsia"/>
            <w:sz w:val="20"/>
            <w:szCs w:val="22"/>
          </w:rPr>
          <w:delText>,</w:delText>
        </w:r>
      </w:del>
      <w:r w:rsidR="00273A1E">
        <w:rPr>
          <w:rFonts w:eastAsia="나눔명조"/>
          <w:sz w:val="20"/>
          <w:szCs w:val="22"/>
        </w:rPr>
        <w:t xml:space="preserve"> </w:t>
      </w:r>
      <w:r w:rsidR="00273A1E">
        <w:rPr>
          <w:rFonts w:eastAsia="나눔명조" w:hint="eastAsia"/>
          <w:sz w:val="20"/>
          <w:szCs w:val="22"/>
        </w:rPr>
        <w:t>해당</w:t>
      </w:r>
      <w:r w:rsidR="00273A1E">
        <w:rPr>
          <w:rFonts w:eastAsia="나눔명조" w:hint="eastAsia"/>
          <w:sz w:val="20"/>
          <w:szCs w:val="22"/>
        </w:rPr>
        <w:t xml:space="preserve"> </w:t>
      </w:r>
      <w:r w:rsidR="00273A1E">
        <w:rPr>
          <w:rFonts w:eastAsia="나눔명조" w:hint="eastAsia"/>
          <w:sz w:val="20"/>
          <w:szCs w:val="22"/>
        </w:rPr>
        <w:t>공공조직의</w:t>
      </w:r>
      <w:r w:rsidR="00273A1E">
        <w:rPr>
          <w:rFonts w:eastAsia="나눔명조" w:hint="eastAsia"/>
          <w:sz w:val="20"/>
          <w:szCs w:val="22"/>
        </w:rPr>
        <w:t xml:space="preserve"> </w:t>
      </w:r>
      <w:r w:rsidR="00273A1E">
        <w:rPr>
          <w:rFonts w:eastAsia="나눔명조" w:hint="eastAsia"/>
          <w:sz w:val="20"/>
          <w:szCs w:val="22"/>
        </w:rPr>
        <w:t>공공봉사동기가</w:t>
      </w:r>
      <w:r w:rsidR="00273A1E">
        <w:rPr>
          <w:rFonts w:eastAsia="나눔명조" w:hint="eastAsia"/>
          <w:sz w:val="20"/>
          <w:szCs w:val="22"/>
        </w:rPr>
        <w:t xml:space="preserve"> </w:t>
      </w:r>
      <w:r w:rsidR="00273A1E">
        <w:rPr>
          <w:rFonts w:eastAsia="나눔명조" w:hint="eastAsia"/>
          <w:sz w:val="20"/>
          <w:szCs w:val="22"/>
        </w:rPr>
        <w:t>증가했다고</w:t>
      </w:r>
      <w:r w:rsidR="00273A1E">
        <w:rPr>
          <w:rFonts w:eastAsia="나눔명조" w:hint="eastAsia"/>
          <w:sz w:val="20"/>
          <w:szCs w:val="22"/>
        </w:rPr>
        <w:t xml:space="preserve"> </w:t>
      </w:r>
      <w:r w:rsidR="00273A1E">
        <w:rPr>
          <w:rFonts w:eastAsia="나눔명조" w:hint="eastAsia"/>
          <w:sz w:val="20"/>
          <w:szCs w:val="22"/>
        </w:rPr>
        <w:t>판단할</w:t>
      </w:r>
      <w:r w:rsidR="00273A1E">
        <w:rPr>
          <w:rFonts w:eastAsia="나눔명조" w:hint="eastAsia"/>
          <w:sz w:val="20"/>
          <w:szCs w:val="22"/>
        </w:rPr>
        <w:t xml:space="preserve"> </w:t>
      </w:r>
      <w:r w:rsidR="00273A1E">
        <w:rPr>
          <w:rFonts w:eastAsia="나눔명조" w:hint="eastAsia"/>
          <w:sz w:val="20"/>
          <w:szCs w:val="22"/>
        </w:rPr>
        <w:t>수</w:t>
      </w:r>
      <w:r w:rsidR="00273A1E">
        <w:rPr>
          <w:rFonts w:eastAsia="나눔명조" w:hint="eastAsia"/>
          <w:sz w:val="20"/>
          <w:szCs w:val="22"/>
        </w:rPr>
        <w:t xml:space="preserve"> </w:t>
      </w:r>
      <w:r w:rsidR="00273A1E">
        <w:rPr>
          <w:rFonts w:eastAsia="나눔명조" w:hint="eastAsia"/>
          <w:sz w:val="20"/>
          <w:szCs w:val="22"/>
        </w:rPr>
        <w:t>있을</w:t>
      </w:r>
      <w:r w:rsidR="00273A1E">
        <w:rPr>
          <w:rFonts w:eastAsia="나눔명조" w:hint="eastAsia"/>
          <w:sz w:val="20"/>
          <w:szCs w:val="22"/>
        </w:rPr>
        <w:t xml:space="preserve"> </w:t>
      </w:r>
      <w:r w:rsidR="00273A1E">
        <w:rPr>
          <w:rFonts w:eastAsia="나눔명조" w:hint="eastAsia"/>
          <w:sz w:val="20"/>
          <w:szCs w:val="22"/>
        </w:rPr>
        <w:t>것이다</w:t>
      </w:r>
      <w:r w:rsidR="00273A1E">
        <w:rPr>
          <w:rFonts w:eastAsia="나눔명조" w:hint="eastAsia"/>
          <w:sz w:val="20"/>
          <w:szCs w:val="22"/>
        </w:rPr>
        <w:t>.</w:t>
      </w:r>
      <w:r w:rsidR="00273A1E">
        <w:rPr>
          <w:rFonts w:eastAsia="나눔명조"/>
          <w:sz w:val="20"/>
          <w:szCs w:val="22"/>
        </w:rPr>
        <w:t xml:space="preserve"> </w:t>
      </w:r>
      <w:r w:rsidR="00273A1E">
        <w:rPr>
          <w:rFonts w:eastAsia="나눔명조" w:hint="eastAsia"/>
          <w:sz w:val="20"/>
          <w:szCs w:val="22"/>
        </w:rPr>
        <w:t>관리자와</w:t>
      </w:r>
      <w:r w:rsidR="00273A1E">
        <w:rPr>
          <w:rFonts w:eastAsia="나눔명조" w:hint="eastAsia"/>
          <w:sz w:val="20"/>
          <w:szCs w:val="22"/>
        </w:rPr>
        <w:t xml:space="preserve"> </w:t>
      </w:r>
      <w:r w:rsidR="00273A1E">
        <w:rPr>
          <w:rFonts w:eastAsia="나눔명조" w:hint="eastAsia"/>
          <w:sz w:val="20"/>
          <w:szCs w:val="22"/>
        </w:rPr>
        <w:t>비관리자</w:t>
      </w:r>
      <w:r w:rsidR="00273A1E">
        <w:rPr>
          <w:rFonts w:eastAsia="나눔명조" w:hint="eastAsia"/>
          <w:sz w:val="20"/>
          <w:szCs w:val="22"/>
        </w:rPr>
        <w:t xml:space="preserve"> </w:t>
      </w:r>
      <w:r w:rsidR="00273A1E">
        <w:rPr>
          <w:rFonts w:eastAsia="나눔명조" w:hint="eastAsia"/>
          <w:sz w:val="20"/>
          <w:szCs w:val="22"/>
        </w:rPr>
        <w:t>간에</w:t>
      </w:r>
      <w:r w:rsidR="00273A1E">
        <w:rPr>
          <w:rFonts w:eastAsia="나눔명조" w:hint="eastAsia"/>
          <w:sz w:val="20"/>
          <w:szCs w:val="22"/>
        </w:rPr>
        <w:t xml:space="preserve"> </w:t>
      </w:r>
      <w:r w:rsidR="00273A1E">
        <w:rPr>
          <w:rFonts w:eastAsia="나눔명조" w:hint="eastAsia"/>
          <w:sz w:val="20"/>
          <w:szCs w:val="22"/>
        </w:rPr>
        <w:t>가치관이</w:t>
      </w:r>
      <w:r w:rsidR="00273A1E">
        <w:rPr>
          <w:rFonts w:eastAsia="나눔명조" w:hint="eastAsia"/>
          <w:sz w:val="20"/>
          <w:szCs w:val="22"/>
        </w:rPr>
        <w:t xml:space="preserve"> </w:t>
      </w:r>
      <w:r w:rsidR="00273A1E">
        <w:rPr>
          <w:rFonts w:eastAsia="나눔명조" w:hint="eastAsia"/>
          <w:sz w:val="20"/>
          <w:szCs w:val="22"/>
        </w:rPr>
        <w:t>동일할수록</w:t>
      </w:r>
      <w:r w:rsidR="00273A1E">
        <w:rPr>
          <w:rFonts w:eastAsia="나눔명조" w:hint="eastAsia"/>
          <w:sz w:val="20"/>
          <w:szCs w:val="22"/>
        </w:rPr>
        <w:t xml:space="preserve"> </w:t>
      </w:r>
      <w:r w:rsidR="00273A1E">
        <w:rPr>
          <w:rFonts w:eastAsia="나눔명조" w:hint="eastAsia"/>
          <w:sz w:val="20"/>
          <w:szCs w:val="22"/>
        </w:rPr>
        <w:t>공공봉사동기가</w:t>
      </w:r>
      <w:r w:rsidR="00273A1E">
        <w:rPr>
          <w:rFonts w:eastAsia="나눔명조" w:hint="eastAsia"/>
          <w:sz w:val="20"/>
          <w:szCs w:val="22"/>
        </w:rPr>
        <w:t xml:space="preserve"> </w:t>
      </w:r>
      <w:r w:rsidR="00273A1E">
        <w:rPr>
          <w:rFonts w:eastAsia="나눔명조" w:hint="eastAsia"/>
          <w:sz w:val="20"/>
          <w:szCs w:val="22"/>
        </w:rPr>
        <w:t>촉진될</w:t>
      </w:r>
      <w:r w:rsidR="00273A1E">
        <w:rPr>
          <w:rFonts w:eastAsia="나눔명조" w:hint="eastAsia"/>
          <w:sz w:val="20"/>
          <w:szCs w:val="22"/>
        </w:rPr>
        <w:t xml:space="preserve"> </w:t>
      </w:r>
      <w:r w:rsidR="00273A1E">
        <w:rPr>
          <w:rFonts w:eastAsia="나눔명조" w:hint="eastAsia"/>
          <w:sz w:val="20"/>
          <w:szCs w:val="22"/>
        </w:rPr>
        <w:t>것이며</w:t>
      </w:r>
      <w:r w:rsidR="00273A1E">
        <w:rPr>
          <w:rFonts w:eastAsia="나눔명조"/>
          <w:sz w:val="20"/>
          <w:szCs w:val="22"/>
        </w:rPr>
        <w:t xml:space="preserve">, </w:t>
      </w:r>
      <w:r w:rsidR="00273A1E">
        <w:rPr>
          <w:rFonts w:eastAsia="나눔명조" w:hint="eastAsia"/>
          <w:sz w:val="20"/>
          <w:szCs w:val="22"/>
        </w:rPr>
        <w:t>집단</w:t>
      </w:r>
      <w:r w:rsidR="00273A1E">
        <w:rPr>
          <w:rFonts w:eastAsia="나눔명조" w:hint="eastAsia"/>
          <w:sz w:val="20"/>
          <w:szCs w:val="22"/>
        </w:rPr>
        <w:t xml:space="preserve"> </w:t>
      </w:r>
      <w:r w:rsidR="00273A1E">
        <w:rPr>
          <w:rFonts w:eastAsia="나눔명조" w:hint="eastAsia"/>
          <w:sz w:val="20"/>
          <w:szCs w:val="22"/>
        </w:rPr>
        <w:t>내</w:t>
      </w:r>
      <w:r w:rsidR="00273A1E">
        <w:rPr>
          <w:rFonts w:eastAsia="나눔명조" w:hint="eastAsia"/>
          <w:sz w:val="20"/>
          <w:szCs w:val="22"/>
        </w:rPr>
        <w:t xml:space="preserve"> </w:t>
      </w:r>
      <w:r w:rsidR="00273A1E">
        <w:rPr>
          <w:rFonts w:eastAsia="나눔명조" w:hint="eastAsia"/>
          <w:sz w:val="20"/>
          <w:szCs w:val="22"/>
        </w:rPr>
        <w:t>가치가</w:t>
      </w:r>
      <w:r w:rsidR="00273A1E">
        <w:rPr>
          <w:rFonts w:eastAsia="나눔명조" w:hint="eastAsia"/>
          <w:sz w:val="20"/>
          <w:szCs w:val="22"/>
        </w:rPr>
        <w:t xml:space="preserve"> </w:t>
      </w:r>
      <w:r w:rsidR="00273A1E">
        <w:rPr>
          <w:rFonts w:eastAsia="나눔명조" w:hint="eastAsia"/>
          <w:sz w:val="20"/>
          <w:szCs w:val="22"/>
        </w:rPr>
        <w:t>불일치</w:t>
      </w:r>
      <w:r w:rsidR="00273A1E">
        <w:rPr>
          <w:rFonts w:eastAsia="나눔명조"/>
          <w:sz w:val="20"/>
          <w:szCs w:val="22"/>
        </w:rPr>
        <w:t>한다면</w:t>
      </w:r>
      <w:r w:rsidR="00273A1E">
        <w:rPr>
          <w:rFonts w:eastAsia="나눔명조" w:hint="eastAsia"/>
          <w:sz w:val="20"/>
          <w:szCs w:val="22"/>
        </w:rPr>
        <w:t xml:space="preserve"> </w:t>
      </w:r>
      <w:r w:rsidR="00273A1E">
        <w:rPr>
          <w:rFonts w:eastAsia="나눔명조" w:hint="eastAsia"/>
          <w:sz w:val="20"/>
          <w:szCs w:val="22"/>
        </w:rPr>
        <w:t>적절한</w:t>
      </w:r>
      <w:r w:rsidR="00273A1E">
        <w:rPr>
          <w:rFonts w:eastAsia="나눔명조" w:hint="eastAsia"/>
          <w:sz w:val="20"/>
          <w:szCs w:val="22"/>
        </w:rPr>
        <w:t xml:space="preserve"> </w:t>
      </w:r>
      <w:r w:rsidR="00273A1E">
        <w:rPr>
          <w:rFonts w:eastAsia="나눔명조" w:hint="eastAsia"/>
          <w:sz w:val="20"/>
          <w:szCs w:val="22"/>
        </w:rPr>
        <w:t>리더십이</w:t>
      </w:r>
      <w:r w:rsidR="00273A1E">
        <w:rPr>
          <w:rFonts w:eastAsia="나눔명조" w:hint="eastAsia"/>
          <w:sz w:val="20"/>
          <w:szCs w:val="22"/>
        </w:rPr>
        <w:t xml:space="preserve"> </w:t>
      </w:r>
      <w:r w:rsidR="00273A1E">
        <w:rPr>
          <w:rFonts w:eastAsia="나눔명조" w:hint="eastAsia"/>
          <w:sz w:val="20"/>
          <w:szCs w:val="22"/>
        </w:rPr>
        <w:t>존재하더라도</w:t>
      </w:r>
      <w:r w:rsidR="00273A1E">
        <w:rPr>
          <w:rFonts w:eastAsia="나눔명조" w:hint="eastAsia"/>
          <w:sz w:val="20"/>
          <w:szCs w:val="22"/>
        </w:rPr>
        <w:t xml:space="preserve"> </w:t>
      </w:r>
      <w:r w:rsidR="00273A1E">
        <w:rPr>
          <w:rFonts w:eastAsia="나눔명조" w:hint="eastAsia"/>
          <w:sz w:val="20"/>
          <w:szCs w:val="22"/>
        </w:rPr>
        <w:t>공공봉사동기가</w:t>
      </w:r>
      <w:r w:rsidR="00273A1E">
        <w:rPr>
          <w:rFonts w:eastAsia="나눔명조" w:hint="eastAsia"/>
          <w:sz w:val="20"/>
          <w:szCs w:val="22"/>
        </w:rPr>
        <w:t xml:space="preserve"> </w:t>
      </w:r>
      <w:r w:rsidR="00273A1E">
        <w:rPr>
          <w:rFonts w:eastAsia="나눔명조" w:hint="eastAsia"/>
          <w:sz w:val="20"/>
          <w:szCs w:val="22"/>
        </w:rPr>
        <w:t>감소할</w:t>
      </w:r>
      <w:r w:rsidR="00273A1E">
        <w:rPr>
          <w:rFonts w:eastAsia="나눔명조" w:hint="eastAsia"/>
          <w:sz w:val="20"/>
          <w:szCs w:val="22"/>
        </w:rPr>
        <w:t xml:space="preserve"> </w:t>
      </w:r>
      <w:r w:rsidR="00273A1E">
        <w:rPr>
          <w:rFonts w:eastAsia="나눔명조" w:hint="eastAsia"/>
          <w:sz w:val="20"/>
          <w:szCs w:val="22"/>
        </w:rPr>
        <w:t>수</w:t>
      </w:r>
      <w:r w:rsidR="00273A1E">
        <w:rPr>
          <w:rFonts w:eastAsia="나눔명조" w:hint="eastAsia"/>
          <w:sz w:val="20"/>
          <w:szCs w:val="22"/>
        </w:rPr>
        <w:t xml:space="preserve"> </w:t>
      </w:r>
      <w:r w:rsidR="00273A1E">
        <w:rPr>
          <w:rFonts w:eastAsia="나눔명조" w:hint="eastAsia"/>
          <w:sz w:val="20"/>
          <w:szCs w:val="22"/>
        </w:rPr>
        <w:t>있다</w:t>
      </w:r>
      <w:r w:rsidR="00DF4E62">
        <w:rPr>
          <w:rFonts w:eastAsia="나눔명조"/>
          <w:sz w:val="20"/>
          <w:szCs w:val="22"/>
        </w:rPr>
        <w:fldChar w:fldCharType="begin"/>
      </w:r>
      <w:r w:rsidR="005302F9">
        <w:rPr>
          <w:rFonts w:eastAsia="나눔명조"/>
          <w:sz w:val="20"/>
          <w:szCs w:val="22"/>
        </w:rPr>
        <w:instrText xml:space="preserve"> ADDIN ZOTERO_ITEM CSL_CITATION {"citationID":"8Mpirmir","properties":{"formattedCitation":"(Gailmard 2010; Jensen, Andersen, and Jacobsen 2019)","plainCitation":"(Gailmard 2010; Jensen, Andersen, and Jacobsen 2019)","noteIndex":0},"citationItems":[{"id":1514,"uris":["http://zotero.org/users/5210800/items/JFPSRUUG"],"uri":["http://zotero.org/users/5210800/items/JFPSRUUG"],"itemData":{"id":1514,"type":"article-journal","container-title":"International Public Management Journal","issue":"1","note":"Citation Key: Gailmard2010\ntex.date-added: 2021-09-30 15:23:27 -0400\ntex.date-modified: 2021-09-30 15:24:35 -0400","page":"35-45","title":"Politics, principal-agent problems, and public service motivation","volume":"13","author":[{"family":"Gailmard","given":"Sean"}],"issued":{"date-parts":[["2010"]]}}},{"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DF4E62">
        <w:rPr>
          <w:rFonts w:eastAsia="나눔명조"/>
          <w:sz w:val="20"/>
          <w:szCs w:val="22"/>
        </w:rPr>
        <w:fldChar w:fldCharType="separate"/>
      </w:r>
      <w:r w:rsidR="00DF4E62" w:rsidRPr="00DF4E62">
        <w:rPr>
          <w:sz w:val="20"/>
        </w:rPr>
        <w:t>(Gailmard 2010; Jensen, Andersen, and Jacobsen 2019)</w:t>
      </w:r>
      <w:r w:rsidR="00DF4E62">
        <w:rPr>
          <w:rFonts w:eastAsia="나눔명조"/>
          <w:sz w:val="20"/>
          <w:szCs w:val="22"/>
        </w:rPr>
        <w:fldChar w:fldCharType="end"/>
      </w:r>
      <w:del w:id="834" w:author="Park, Sanghoon" w:date="2021-10-01T01:54:00Z">
        <w:r w:rsidR="00273A1E" w:rsidDel="00DF4E62">
          <w:rPr>
            <w:rFonts w:eastAsia="나눔명조"/>
            <w:sz w:val="20"/>
            <w:szCs w:val="22"/>
          </w:rPr>
          <w:delText xml:space="preserve"> (</w:delText>
        </w:r>
        <w:r w:rsidR="00273A1E" w:rsidDel="00DF4E62">
          <w:rPr>
            <w:rFonts w:eastAsia="나눔명조" w:hint="eastAsia"/>
            <w:sz w:val="20"/>
            <w:szCs w:val="22"/>
          </w:rPr>
          <w:delText>G</w:delText>
        </w:r>
        <w:r w:rsidR="00273A1E" w:rsidDel="00DF4E62">
          <w:rPr>
            <w:rFonts w:eastAsia="나눔명조"/>
            <w:sz w:val="20"/>
            <w:szCs w:val="22"/>
          </w:rPr>
          <w:delText>ailmard 2010, Jesen et al 2019)</w:delText>
        </w:r>
      </w:del>
      <w:r w:rsidR="00273A1E">
        <w:rPr>
          <w:rFonts w:eastAsia="나눔명조"/>
          <w:sz w:val="20"/>
          <w:szCs w:val="22"/>
        </w:rPr>
        <w:t>.</w:t>
      </w:r>
      <w:r w:rsidR="00273A1E">
        <w:rPr>
          <w:rFonts w:eastAsia="나눔명조" w:hint="eastAsia"/>
          <w:sz w:val="20"/>
          <w:szCs w:val="22"/>
        </w:rPr>
        <w:t xml:space="preserve"> </w:t>
      </w:r>
      <w:r w:rsidR="00273A1E">
        <w:rPr>
          <w:rFonts w:eastAsia="나눔명조" w:hint="eastAsia"/>
          <w:sz w:val="20"/>
          <w:szCs w:val="22"/>
        </w:rPr>
        <w:t>따라서</w:t>
      </w:r>
      <w:r w:rsidR="00273A1E">
        <w:rPr>
          <w:rFonts w:eastAsia="나눔명조" w:hint="eastAsia"/>
          <w:sz w:val="20"/>
          <w:szCs w:val="22"/>
        </w:rPr>
        <w:t xml:space="preserve"> </w:t>
      </w:r>
      <w:r w:rsidR="00273A1E">
        <w:rPr>
          <w:rFonts w:eastAsia="나눔명조" w:hint="eastAsia"/>
          <w:sz w:val="20"/>
          <w:szCs w:val="22"/>
        </w:rPr>
        <w:t>공공봉사동기</w:t>
      </w:r>
      <w:r w:rsidR="00273A1E">
        <w:rPr>
          <w:rFonts w:eastAsia="나눔명조" w:hint="eastAsia"/>
          <w:sz w:val="20"/>
          <w:szCs w:val="22"/>
        </w:rPr>
        <w:t xml:space="preserve"> </w:t>
      </w:r>
      <w:r w:rsidR="00273A1E">
        <w:rPr>
          <w:rFonts w:eastAsia="나눔명조" w:hint="eastAsia"/>
          <w:sz w:val="20"/>
          <w:szCs w:val="22"/>
        </w:rPr>
        <w:t>수준을</w:t>
      </w:r>
      <w:r w:rsidR="00273A1E">
        <w:rPr>
          <w:rFonts w:eastAsia="나눔명조" w:hint="eastAsia"/>
          <w:sz w:val="20"/>
          <w:szCs w:val="22"/>
        </w:rPr>
        <w:t xml:space="preserve"> </w:t>
      </w:r>
      <w:r w:rsidR="00273A1E">
        <w:rPr>
          <w:rFonts w:eastAsia="나눔명조" w:hint="eastAsia"/>
          <w:sz w:val="20"/>
          <w:szCs w:val="22"/>
        </w:rPr>
        <w:t>제고하기</w:t>
      </w:r>
      <w:r w:rsidR="00273A1E">
        <w:rPr>
          <w:rFonts w:eastAsia="나눔명조" w:hint="eastAsia"/>
          <w:sz w:val="20"/>
          <w:szCs w:val="22"/>
        </w:rPr>
        <w:t xml:space="preserve"> </w:t>
      </w:r>
      <w:r w:rsidR="00273A1E">
        <w:rPr>
          <w:rFonts w:eastAsia="나눔명조" w:hint="eastAsia"/>
          <w:sz w:val="20"/>
          <w:szCs w:val="22"/>
        </w:rPr>
        <w:t>위해서는</w:t>
      </w:r>
      <w:r w:rsidR="00273A1E">
        <w:rPr>
          <w:rFonts w:eastAsia="나눔명조" w:hint="eastAsia"/>
          <w:sz w:val="20"/>
          <w:szCs w:val="22"/>
        </w:rPr>
        <w:t xml:space="preserve"> </w:t>
      </w:r>
      <w:r w:rsidR="00273A1E">
        <w:rPr>
          <w:rFonts w:eastAsia="나눔명조" w:hint="eastAsia"/>
          <w:sz w:val="20"/>
          <w:szCs w:val="22"/>
        </w:rPr>
        <w:t>리더가</w:t>
      </w:r>
      <w:r w:rsidR="00273A1E">
        <w:rPr>
          <w:rFonts w:eastAsia="나눔명조" w:hint="eastAsia"/>
          <w:sz w:val="20"/>
          <w:szCs w:val="22"/>
        </w:rPr>
        <w:t xml:space="preserve"> </w:t>
      </w:r>
      <w:r w:rsidR="00273A1E">
        <w:rPr>
          <w:rFonts w:eastAsia="나눔명조" w:hint="eastAsia"/>
          <w:sz w:val="20"/>
          <w:szCs w:val="22"/>
        </w:rPr>
        <w:t>조직</w:t>
      </w:r>
      <w:r w:rsidR="00273A1E">
        <w:rPr>
          <w:rFonts w:eastAsia="나눔명조" w:hint="eastAsia"/>
          <w:sz w:val="20"/>
          <w:szCs w:val="22"/>
        </w:rPr>
        <w:t xml:space="preserve"> </w:t>
      </w:r>
      <w:r w:rsidR="00273A1E">
        <w:rPr>
          <w:rFonts w:eastAsia="나눔명조" w:hint="eastAsia"/>
          <w:sz w:val="20"/>
          <w:szCs w:val="22"/>
        </w:rPr>
        <w:t>목표와</w:t>
      </w:r>
      <w:r w:rsidR="00273A1E">
        <w:rPr>
          <w:rFonts w:eastAsia="나눔명조" w:hint="eastAsia"/>
          <w:sz w:val="20"/>
          <w:szCs w:val="22"/>
        </w:rPr>
        <w:t xml:space="preserve"> </w:t>
      </w:r>
      <w:r w:rsidR="00273A1E">
        <w:rPr>
          <w:rFonts w:eastAsia="나눔명조" w:hint="eastAsia"/>
          <w:sz w:val="20"/>
          <w:szCs w:val="22"/>
        </w:rPr>
        <w:t>조직</w:t>
      </w:r>
      <w:r w:rsidR="00273A1E">
        <w:rPr>
          <w:rFonts w:eastAsia="나눔명조" w:hint="eastAsia"/>
          <w:sz w:val="20"/>
          <w:szCs w:val="22"/>
        </w:rPr>
        <w:t xml:space="preserve"> </w:t>
      </w:r>
      <w:r w:rsidR="00273A1E">
        <w:rPr>
          <w:rFonts w:eastAsia="나눔명조" w:hint="eastAsia"/>
          <w:sz w:val="20"/>
          <w:szCs w:val="22"/>
        </w:rPr>
        <w:t>비전을</w:t>
      </w:r>
      <w:r w:rsidR="00273A1E">
        <w:rPr>
          <w:rFonts w:eastAsia="나눔명조" w:hint="eastAsia"/>
          <w:sz w:val="20"/>
          <w:szCs w:val="22"/>
        </w:rPr>
        <w:t xml:space="preserve"> </w:t>
      </w:r>
      <w:r w:rsidR="00273A1E">
        <w:rPr>
          <w:rFonts w:eastAsia="나눔명조" w:hint="eastAsia"/>
          <w:sz w:val="20"/>
          <w:szCs w:val="22"/>
        </w:rPr>
        <w:t>명확히</w:t>
      </w:r>
      <w:r w:rsidR="00273A1E">
        <w:rPr>
          <w:rFonts w:eastAsia="나눔명조" w:hint="eastAsia"/>
          <w:sz w:val="20"/>
          <w:szCs w:val="22"/>
        </w:rPr>
        <w:t xml:space="preserve"> </w:t>
      </w:r>
      <w:r w:rsidR="00273A1E">
        <w:rPr>
          <w:rFonts w:eastAsia="나눔명조" w:hint="eastAsia"/>
          <w:sz w:val="20"/>
          <w:szCs w:val="22"/>
        </w:rPr>
        <w:t>설정하고</w:t>
      </w:r>
      <w:r w:rsidR="00273A1E">
        <w:rPr>
          <w:rFonts w:eastAsia="나눔명조" w:hint="eastAsia"/>
          <w:sz w:val="20"/>
          <w:szCs w:val="22"/>
        </w:rPr>
        <w:t>,</w:t>
      </w:r>
      <w:r w:rsidR="00273A1E">
        <w:rPr>
          <w:rFonts w:eastAsia="나눔명조"/>
          <w:sz w:val="20"/>
          <w:szCs w:val="22"/>
        </w:rPr>
        <w:t xml:space="preserve"> </w:t>
      </w:r>
      <w:r w:rsidR="00367E96">
        <w:rPr>
          <w:rFonts w:eastAsia="나눔명조" w:hint="eastAsia"/>
          <w:sz w:val="20"/>
          <w:szCs w:val="22"/>
        </w:rPr>
        <w:t>설정한</w:t>
      </w:r>
      <w:r w:rsidR="00367E96">
        <w:rPr>
          <w:rFonts w:eastAsia="나눔명조" w:hint="eastAsia"/>
          <w:sz w:val="20"/>
          <w:szCs w:val="22"/>
        </w:rPr>
        <w:t xml:space="preserve"> </w:t>
      </w:r>
      <w:r w:rsidR="00367E96">
        <w:rPr>
          <w:rFonts w:eastAsia="나눔명조" w:hint="eastAsia"/>
          <w:sz w:val="20"/>
          <w:szCs w:val="22"/>
        </w:rPr>
        <w:t>목표와</w:t>
      </w:r>
      <w:r w:rsidR="00367E96">
        <w:rPr>
          <w:rFonts w:eastAsia="나눔명조" w:hint="eastAsia"/>
          <w:sz w:val="20"/>
          <w:szCs w:val="22"/>
        </w:rPr>
        <w:t xml:space="preserve"> </w:t>
      </w:r>
      <w:r w:rsidR="00367E96">
        <w:rPr>
          <w:rFonts w:eastAsia="나눔명조" w:hint="eastAsia"/>
          <w:sz w:val="20"/>
          <w:szCs w:val="22"/>
        </w:rPr>
        <w:t>비전을</w:t>
      </w:r>
      <w:r w:rsidR="00367E96">
        <w:rPr>
          <w:rFonts w:eastAsia="나눔명조" w:hint="eastAsia"/>
          <w:sz w:val="20"/>
          <w:szCs w:val="22"/>
        </w:rPr>
        <w:t xml:space="preserve"> </w:t>
      </w:r>
      <w:r w:rsidR="00367E96">
        <w:rPr>
          <w:rFonts w:eastAsia="나눔명조" w:hint="eastAsia"/>
          <w:sz w:val="20"/>
          <w:szCs w:val="22"/>
        </w:rPr>
        <w:t>지속적으로</w:t>
      </w:r>
      <w:r w:rsidR="00367E96">
        <w:rPr>
          <w:rFonts w:eastAsia="나눔명조" w:hint="eastAsia"/>
          <w:sz w:val="20"/>
          <w:szCs w:val="22"/>
        </w:rPr>
        <w:t xml:space="preserve"> </w:t>
      </w:r>
      <w:r w:rsidR="00367E96">
        <w:rPr>
          <w:rFonts w:eastAsia="나눔명조" w:hint="eastAsia"/>
          <w:sz w:val="20"/>
          <w:szCs w:val="22"/>
        </w:rPr>
        <w:t>공유할</w:t>
      </w:r>
      <w:r w:rsidR="00367E96">
        <w:rPr>
          <w:rFonts w:eastAsia="나눔명조" w:hint="eastAsia"/>
          <w:sz w:val="20"/>
          <w:szCs w:val="22"/>
        </w:rPr>
        <w:t xml:space="preserve"> </w:t>
      </w:r>
      <w:r w:rsidR="00367E96">
        <w:rPr>
          <w:rFonts w:eastAsia="나눔명조" w:hint="eastAsia"/>
          <w:sz w:val="20"/>
          <w:szCs w:val="22"/>
        </w:rPr>
        <w:t>수</w:t>
      </w:r>
      <w:r w:rsidR="00367E96">
        <w:rPr>
          <w:rFonts w:eastAsia="나눔명조" w:hint="eastAsia"/>
          <w:sz w:val="20"/>
          <w:szCs w:val="22"/>
        </w:rPr>
        <w:t xml:space="preserve"> </w:t>
      </w:r>
      <w:r w:rsidR="00367E96">
        <w:rPr>
          <w:rFonts w:eastAsia="나눔명조" w:hint="eastAsia"/>
          <w:sz w:val="20"/>
          <w:szCs w:val="22"/>
        </w:rPr>
        <w:t>있도록</w:t>
      </w:r>
      <w:r w:rsidR="00367E96">
        <w:rPr>
          <w:rFonts w:eastAsia="나눔명조" w:hint="eastAsia"/>
          <w:sz w:val="20"/>
          <w:szCs w:val="22"/>
        </w:rPr>
        <w:t xml:space="preserve"> </w:t>
      </w:r>
      <w:r w:rsidR="00367E96">
        <w:rPr>
          <w:rFonts w:eastAsia="나눔명조" w:hint="eastAsia"/>
          <w:sz w:val="20"/>
          <w:szCs w:val="22"/>
        </w:rPr>
        <w:t>조직</w:t>
      </w:r>
      <w:r w:rsidR="00367E96">
        <w:rPr>
          <w:rFonts w:eastAsia="나눔명조" w:hint="eastAsia"/>
          <w:sz w:val="20"/>
          <w:szCs w:val="22"/>
        </w:rPr>
        <w:t xml:space="preserve"> </w:t>
      </w:r>
      <w:r w:rsidR="00367E96">
        <w:rPr>
          <w:rFonts w:eastAsia="나눔명조" w:hint="eastAsia"/>
          <w:sz w:val="20"/>
          <w:szCs w:val="22"/>
        </w:rPr>
        <w:t>내</w:t>
      </w:r>
      <w:r w:rsidR="00367E96">
        <w:rPr>
          <w:rFonts w:eastAsia="나눔명조" w:hint="eastAsia"/>
          <w:sz w:val="20"/>
          <w:szCs w:val="22"/>
        </w:rPr>
        <w:t xml:space="preserve"> </w:t>
      </w:r>
      <w:r w:rsidR="00367E96">
        <w:rPr>
          <w:rFonts w:eastAsia="나눔명조" w:hint="eastAsia"/>
          <w:sz w:val="20"/>
          <w:szCs w:val="22"/>
        </w:rPr>
        <w:t>원활한</w:t>
      </w:r>
      <w:r w:rsidR="00367E96">
        <w:rPr>
          <w:rFonts w:eastAsia="나눔명조" w:hint="eastAsia"/>
          <w:sz w:val="20"/>
          <w:szCs w:val="22"/>
        </w:rPr>
        <w:t xml:space="preserve"> </w:t>
      </w:r>
      <w:r w:rsidR="00367E96">
        <w:rPr>
          <w:rFonts w:eastAsia="나눔명조" w:hint="eastAsia"/>
          <w:sz w:val="20"/>
          <w:szCs w:val="22"/>
        </w:rPr>
        <w:t>의사소통에</w:t>
      </w:r>
      <w:r w:rsidR="00367E96">
        <w:rPr>
          <w:rFonts w:eastAsia="나눔명조" w:hint="eastAsia"/>
          <w:sz w:val="20"/>
          <w:szCs w:val="22"/>
        </w:rPr>
        <w:t xml:space="preserve"> </w:t>
      </w:r>
      <w:r w:rsidR="00367E96">
        <w:rPr>
          <w:rFonts w:eastAsia="나눔명조" w:hint="eastAsia"/>
          <w:sz w:val="20"/>
          <w:szCs w:val="22"/>
        </w:rPr>
        <w:t>주의를</w:t>
      </w:r>
      <w:r w:rsidR="00367E96">
        <w:rPr>
          <w:rFonts w:eastAsia="나눔명조" w:hint="eastAsia"/>
          <w:sz w:val="20"/>
          <w:szCs w:val="22"/>
        </w:rPr>
        <w:t xml:space="preserve"> </w:t>
      </w:r>
      <w:r w:rsidR="00367E96">
        <w:rPr>
          <w:rFonts w:eastAsia="나눔명조" w:hint="eastAsia"/>
          <w:sz w:val="20"/>
          <w:szCs w:val="22"/>
        </w:rPr>
        <w:t>기울여야</w:t>
      </w:r>
      <w:r w:rsidR="00367E96">
        <w:rPr>
          <w:rFonts w:eastAsia="나눔명조" w:hint="eastAsia"/>
          <w:sz w:val="20"/>
          <w:szCs w:val="22"/>
        </w:rPr>
        <w:t xml:space="preserve"> </w:t>
      </w:r>
      <w:r w:rsidR="00367E96">
        <w:rPr>
          <w:rFonts w:eastAsia="나눔명조" w:hint="eastAsia"/>
          <w:sz w:val="20"/>
          <w:szCs w:val="22"/>
        </w:rPr>
        <w:t>한다</w:t>
      </w:r>
      <w:r w:rsidR="00DF4E62">
        <w:rPr>
          <w:rFonts w:eastAsia="나눔명조"/>
          <w:sz w:val="20"/>
          <w:szCs w:val="22"/>
        </w:rPr>
        <w:fldChar w:fldCharType="begin"/>
      </w:r>
      <w:r w:rsidR="005302F9">
        <w:rPr>
          <w:rFonts w:eastAsia="나눔명조"/>
          <w:sz w:val="20"/>
          <w:szCs w:val="22"/>
        </w:rPr>
        <w:instrText xml:space="preserve"> ADDIN ZOTERO_ITEM CSL_CITATION {"citationID":"D0XOqNin","properties":{"formattedCitation":"(Jensen,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DF4E62">
        <w:rPr>
          <w:rFonts w:eastAsia="나눔명조"/>
          <w:sz w:val="20"/>
          <w:szCs w:val="22"/>
        </w:rPr>
        <w:fldChar w:fldCharType="separate"/>
      </w:r>
      <w:r w:rsidR="00DF4E62" w:rsidRPr="00DF4E62">
        <w:rPr>
          <w:sz w:val="20"/>
        </w:rPr>
        <w:t>(Jensen, Andersen, and Jacobsen 2019)</w:t>
      </w:r>
      <w:r w:rsidR="00DF4E62">
        <w:rPr>
          <w:rFonts w:eastAsia="나눔명조"/>
          <w:sz w:val="20"/>
          <w:szCs w:val="22"/>
        </w:rPr>
        <w:fldChar w:fldCharType="end"/>
      </w:r>
      <w:del w:id="835" w:author="Park, Sanghoon" w:date="2021-10-01T01:55:00Z">
        <w:r w:rsidR="00367E96" w:rsidDel="00DF4E62">
          <w:rPr>
            <w:rFonts w:eastAsia="나눔명조" w:hint="eastAsia"/>
            <w:sz w:val="20"/>
            <w:szCs w:val="22"/>
          </w:rPr>
          <w:delText>(</w:delText>
        </w:r>
        <w:r w:rsidR="00367E96" w:rsidDel="00DF4E62">
          <w:rPr>
            <w:rFonts w:eastAsia="나눔명조"/>
            <w:sz w:val="20"/>
            <w:szCs w:val="22"/>
          </w:rPr>
          <w:delText>Jensen et al 2019)</w:delText>
        </w:r>
      </w:del>
      <w:r w:rsidR="00367E96">
        <w:rPr>
          <w:rFonts w:eastAsia="나눔명조" w:hint="eastAsia"/>
          <w:sz w:val="20"/>
          <w:szCs w:val="22"/>
        </w:rPr>
        <w:t>.</w:t>
      </w:r>
      <w:r w:rsidR="00367E96">
        <w:rPr>
          <w:rFonts w:eastAsia="나눔명조"/>
          <w:sz w:val="20"/>
          <w:szCs w:val="22"/>
        </w:rPr>
        <w:t xml:space="preserve"> </w:t>
      </w:r>
      <w:r w:rsidR="00367E96">
        <w:rPr>
          <w:rFonts w:eastAsia="나눔명조" w:hint="eastAsia"/>
          <w:sz w:val="20"/>
          <w:szCs w:val="22"/>
        </w:rPr>
        <w:t>이런</w:t>
      </w:r>
      <w:r w:rsidR="00367E96">
        <w:rPr>
          <w:rFonts w:eastAsia="나눔명조" w:hint="eastAsia"/>
          <w:sz w:val="20"/>
          <w:szCs w:val="22"/>
        </w:rPr>
        <w:t xml:space="preserve"> </w:t>
      </w:r>
      <w:r w:rsidR="00367E96">
        <w:rPr>
          <w:rFonts w:eastAsia="나눔명조" w:hint="eastAsia"/>
          <w:sz w:val="20"/>
          <w:szCs w:val="22"/>
        </w:rPr>
        <w:t>맥락에서</w:t>
      </w:r>
      <w:r w:rsidR="00367E96">
        <w:rPr>
          <w:rFonts w:eastAsia="나눔명조" w:hint="eastAsia"/>
          <w:sz w:val="20"/>
          <w:szCs w:val="22"/>
        </w:rPr>
        <w:t xml:space="preserve"> </w:t>
      </w:r>
      <w:r w:rsidR="00367E96">
        <w:rPr>
          <w:rFonts w:eastAsia="나눔명조" w:hint="eastAsia"/>
          <w:sz w:val="20"/>
          <w:szCs w:val="22"/>
        </w:rPr>
        <w:t>본</w:t>
      </w:r>
      <w:r w:rsidR="00367E96">
        <w:rPr>
          <w:rFonts w:eastAsia="나눔명조" w:hint="eastAsia"/>
          <w:sz w:val="20"/>
          <w:szCs w:val="22"/>
        </w:rPr>
        <w:t xml:space="preserve"> </w:t>
      </w:r>
      <w:r w:rsidR="00367E96">
        <w:rPr>
          <w:rFonts w:eastAsia="나눔명조" w:hint="eastAsia"/>
          <w:sz w:val="20"/>
          <w:szCs w:val="22"/>
        </w:rPr>
        <w:t>연구는</w:t>
      </w:r>
      <w:r w:rsidR="00367E96">
        <w:rPr>
          <w:rFonts w:eastAsia="나눔명조" w:hint="eastAsia"/>
          <w:sz w:val="20"/>
          <w:szCs w:val="22"/>
        </w:rPr>
        <w:t xml:space="preserve"> </w:t>
      </w:r>
      <w:r w:rsidR="004D452C">
        <w:rPr>
          <w:rFonts w:eastAsia="나눔명조" w:hint="eastAsia"/>
          <w:sz w:val="20"/>
          <w:szCs w:val="22"/>
        </w:rPr>
        <w:t>리더십과</w:t>
      </w:r>
      <w:r w:rsidR="004D452C">
        <w:rPr>
          <w:rFonts w:eastAsia="나눔명조" w:hint="eastAsia"/>
          <w:sz w:val="20"/>
          <w:szCs w:val="22"/>
        </w:rPr>
        <w:t xml:space="preserve"> </w:t>
      </w:r>
      <w:r w:rsidR="00012453">
        <w:rPr>
          <w:rFonts w:eastAsia="나눔명조"/>
          <w:sz w:val="20"/>
          <w:szCs w:val="22"/>
        </w:rPr>
        <w:t>공공봉사동기</w:t>
      </w:r>
      <w:r w:rsidR="004D452C">
        <w:rPr>
          <w:rFonts w:eastAsia="나눔명조" w:hint="eastAsia"/>
          <w:sz w:val="20"/>
          <w:szCs w:val="22"/>
        </w:rPr>
        <w:t xml:space="preserve"> </w:t>
      </w:r>
      <w:r w:rsidR="004D452C">
        <w:rPr>
          <w:rFonts w:eastAsia="나눔명조" w:hint="eastAsia"/>
          <w:sz w:val="20"/>
          <w:szCs w:val="22"/>
        </w:rPr>
        <w:t>간의</w:t>
      </w:r>
      <w:r w:rsidR="004D452C">
        <w:rPr>
          <w:rFonts w:eastAsia="나눔명조" w:hint="eastAsia"/>
          <w:sz w:val="20"/>
          <w:szCs w:val="22"/>
        </w:rPr>
        <w:t xml:space="preserve"> </w:t>
      </w:r>
      <w:r w:rsidR="004D452C">
        <w:rPr>
          <w:rFonts w:eastAsia="나눔명조" w:hint="eastAsia"/>
          <w:sz w:val="20"/>
          <w:szCs w:val="22"/>
        </w:rPr>
        <w:t>관계를</w:t>
      </w:r>
      <w:r w:rsidR="004D452C">
        <w:rPr>
          <w:rFonts w:eastAsia="나눔명조" w:hint="eastAsia"/>
          <w:sz w:val="20"/>
          <w:szCs w:val="22"/>
        </w:rPr>
        <w:t xml:space="preserve"> </w:t>
      </w:r>
      <w:r w:rsidR="004D452C">
        <w:rPr>
          <w:rFonts w:eastAsia="나눔명조" w:hint="eastAsia"/>
          <w:sz w:val="20"/>
          <w:szCs w:val="22"/>
        </w:rPr>
        <w:t>조절할</w:t>
      </w:r>
      <w:r w:rsidR="004D452C">
        <w:rPr>
          <w:rFonts w:eastAsia="나눔명조" w:hint="eastAsia"/>
          <w:sz w:val="20"/>
          <w:szCs w:val="22"/>
        </w:rPr>
        <w:t xml:space="preserve"> </w:t>
      </w:r>
      <w:r w:rsidR="004D452C">
        <w:rPr>
          <w:rFonts w:eastAsia="나눔명조" w:hint="eastAsia"/>
          <w:sz w:val="20"/>
          <w:szCs w:val="22"/>
        </w:rPr>
        <w:t>수</w:t>
      </w:r>
      <w:r w:rsidR="004D452C">
        <w:rPr>
          <w:rFonts w:eastAsia="나눔명조" w:hint="eastAsia"/>
          <w:sz w:val="20"/>
          <w:szCs w:val="22"/>
        </w:rPr>
        <w:t xml:space="preserve"> </w:t>
      </w:r>
      <w:r w:rsidR="004D452C">
        <w:rPr>
          <w:rFonts w:eastAsia="나눔명조" w:hint="eastAsia"/>
          <w:sz w:val="20"/>
          <w:szCs w:val="22"/>
        </w:rPr>
        <w:t>있는</w:t>
      </w:r>
      <w:r w:rsidR="004D452C">
        <w:rPr>
          <w:rFonts w:eastAsia="나눔명조" w:hint="eastAsia"/>
          <w:sz w:val="20"/>
          <w:szCs w:val="22"/>
        </w:rPr>
        <w:t xml:space="preserve"> </w:t>
      </w:r>
      <w:r w:rsidR="004D452C">
        <w:rPr>
          <w:rFonts w:eastAsia="나눔명조" w:hint="eastAsia"/>
          <w:sz w:val="20"/>
          <w:szCs w:val="22"/>
        </w:rPr>
        <w:t>변수로써</w:t>
      </w:r>
      <w:r w:rsidR="004D452C">
        <w:rPr>
          <w:rFonts w:eastAsia="나눔명조" w:hint="eastAsia"/>
          <w:sz w:val="20"/>
          <w:szCs w:val="22"/>
        </w:rPr>
        <w:t xml:space="preserve"> </w:t>
      </w:r>
      <w:r w:rsidR="00367E96">
        <w:rPr>
          <w:rFonts w:eastAsia="나눔명조" w:hint="eastAsia"/>
          <w:sz w:val="20"/>
          <w:szCs w:val="22"/>
        </w:rPr>
        <w:t>조직</w:t>
      </w:r>
      <w:r w:rsidR="00367E96">
        <w:rPr>
          <w:rFonts w:eastAsia="나눔명조" w:hint="eastAsia"/>
          <w:sz w:val="20"/>
          <w:szCs w:val="22"/>
        </w:rPr>
        <w:t xml:space="preserve"> </w:t>
      </w:r>
      <w:r w:rsidR="00367E96">
        <w:rPr>
          <w:rFonts w:eastAsia="나눔명조" w:hint="eastAsia"/>
          <w:sz w:val="20"/>
          <w:szCs w:val="22"/>
        </w:rPr>
        <w:t>내</w:t>
      </w:r>
      <w:r w:rsidR="00367E96">
        <w:rPr>
          <w:rFonts w:eastAsia="나눔명조" w:hint="eastAsia"/>
          <w:sz w:val="20"/>
          <w:szCs w:val="22"/>
        </w:rPr>
        <w:t xml:space="preserve"> </w:t>
      </w:r>
      <w:r w:rsidR="004D452C">
        <w:rPr>
          <w:rFonts w:eastAsia="나눔명조" w:hint="eastAsia"/>
          <w:sz w:val="20"/>
          <w:szCs w:val="22"/>
        </w:rPr>
        <w:t>의사소통을</w:t>
      </w:r>
      <w:r w:rsidR="004D452C">
        <w:rPr>
          <w:rFonts w:eastAsia="나눔명조" w:hint="eastAsia"/>
          <w:sz w:val="20"/>
          <w:szCs w:val="22"/>
        </w:rPr>
        <w:t xml:space="preserve"> </w:t>
      </w:r>
      <w:r w:rsidR="004D452C">
        <w:rPr>
          <w:rFonts w:eastAsia="나눔명조" w:hint="eastAsia"/>
          <w:sz w:val="20"/>
          <w:szCs w:val="22"/>
        </w:rPr>
        <w:t>살펴보고자</w:t>
      </w:r>
      <w:r w:rsidR="004D452C">
        <w:rPr>
          <w:rFonts w:eastAsia="나눔명조" w:hint="eastAsia"/>
          <w:sz w:val="20"/>
          <w:szCs w:val="22"/>
        </w:rPr>
        <w:t xml:space="preserve"> </w:t>
      </w:r>
      <w:r w:rsidR="004D452C">
        <w:rPr>
          <w:rFonts w:eastAsia="나눔명조" w:hint="eastAsia"/>
          <w:sz w:val="20"/>
          <w:szCs w:val="22"/>
        </w:rPr>
        <w:t>한다</w:t>
      </w:r>
      <w:r w:rsidR="004D452C">
        <w:rPr>
          <w:rFonts w:eastAsia="나눔명조" w:hint="eastAsia"/>
          <w:sz w:val="20"/>
          <w:szCs w:val="22"/>
        </w:rPr>
        <w:t>.</w:t>
      </w:r>
    </w:p>
    <w:p w14:paraId="7C17E5C1" w14:textId="4A1200E4" w:rsidR="004D452C" w:rsidRPr="004D452C" w:rsidRDefault="004D452C" w:rsidP="00265BC3">
      <w:pPr>
        <w:widowControl/>
        <w:wordWrap/>
        <w:autoSpaceDE/>
        <w:autoSpaceDN/>
        <w:spacing w:before="120" w:after="120" w:line="276" w:lineRule="auto"/>
        <w:rPr>
          <w:rFonts w:eastAsia="나눔명조"/>
          <w:sz w:val="20"/>
          <w:szCs w:val="22"/>
        </w:rPr>
      </w:pPr>
      <w:del w:id="836" w:author="Park, Sanghoon" w:date="2021-10-01T01:56:00Z">
        <w:r w:rsidRPr="004D452C" w:rsidDel="005E6FF2">
          <w:rPr>
            <w:rFonts w:eastAsia="나눔명조" w:hint="eastAsia"/>
            <w:sz w:val="20"/>
            <w:szCs w:val="22"/>
          </w:rPr>
          <w:delText>명확하게</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의사소통을</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주요</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변수로</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활용</w:delText>
        </w:r>
        <w:r w:rsidR="00367E96" w:rsidDel="005E6FF2">
          <w:rPr>
            <w:rFonts w:eastAsia="나눔명조" w:hint="eastAsia"/>
            <w:sz w:val="20"/>
            <w:szCs w:val="22"/>
          </w:rPr>
          <w:delText>한</w:delText>
        </w:r>
        <w:r w:rsidR="00367E96" w:rsidDel="005E6FF2">
          <w:rPr>
            <w:rFonts w:eastAsia="나눔명조" w:hint="eastAsia"/>
            <w:sz w:val="20"/>
            <w:szCs w:val="22"/>
          </w:rPr>
          <w:delText xml:space="preserve"> </w:delText>
        </w:r>
        <w:r w:rsidR="00367E96" w:rsidDel="005E6FF2">
          <w:rPr>
            <w:rFonts w:eastAsia="나눔명조" w:hint="eastAsia"/>
            <w:sz w:val="20"/>
            <w:szCs w:val="22"/>
          </w:rPr>
          <w:delText>연구는</w:delText>
        </w:r>
        <w:r w:rsidR="00367E96" w:rsidDel="005E6FF2">
          <w:rPr>
            <w:rFonts w:eastAsia="나눔명조" w:hint="eastAsia"/>
            <w:sz w:val="20"/>
            <w:szCs w:val="22"/>
          </w:rPr>
          <w:delText xml:space="preserve"> </w:delText>
        </w:r>
        <w:r w:rsidR="00367E96" w:rsidDel="005E6FF2">
          <w:rPr>
            <w:rFonts w:eastAsia="나눔명조" w:hint="eastAsia"/>
            <w:sz w:val="20"/>
            <w:szCs w:val="22"/>
          </w:rPr>
          <w:delText>많지</w:delText>
        </w:r>
        <w:r w:rsidR="00367E96" w:rsidDel="005E6FF2">
          <w:rPr>
            <w:rFonts w:eastAsia="나눔명조" w:hint="eastAsia"/>
            <w:sz w:val="20"/>
            <w:szCs w:val="22"/>
          </w:rPr>
          <w:delText xml:space="preserve"> </w:delText>
        </w:r>
        <w:r w:rsidR="00367E96" w:rsidDel="005E6FF2">
          <w:rPr>
            <w:rFonts w:eastAsia="나눔명조" w:hint="eastAsia"/>
            <w:sz w:val="20"/>
            <w:szCs w:val="22"/>
          </w:rPr>
          <w:delText>않지만</w:delText>
        </w:r>
        <w:r w:rsidR="00367E96" w:rsidDel="005E6FF2">
          <w:rPr>
            <w:rFonts w:eastAsia="나눔명조" w:hint="eastAsia"/>
            <w:sz w:val="20"/>
            <w:szCs w:val="22"/>
          </w:rPr>
          <w:delText>,</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의사소통</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내지는</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의사소통과</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유사한</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변수를</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활용하여</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리더십의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역할과</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조직성과와의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관계를</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설명한</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연구는</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일부</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존재한다</w:delText>
        </w:r>
        <w:r w:rsidRPr="004D452C" w:rsidDel="005E6FF2">
          <w:rPr>
            <w:rFonts w:eastAsia="나눔명조" w:hint="eastAsia"/>
            <w:sz w:val="20"/>
            <w:szCs w:val="22"/>
          </w:rPr>
          <w:delText xml:space="preserve">. </w:delText>
        </w:r>
      </w:del>
      <w:del w:id="837" w:author="Park, Sanghoon" w:date="2021-10-01T01:59:00Z">
        <w:r w:rsidRPr="004D452C" w:rsidDel="005E6FF2">
          <w:rPr>
            <w:rFonts w:eastAsia="나눔명조" w:hint="eastAsia"/>
            <w:sz w:val="20"/>
            <w:szCs w:val="22"/>
          </w:rPr>
          <w:delText>Jo &amp; Shim (2005)</w:delText>
        </w:r>
        <w:r w:rsidRPr="004D452C" w:rsidDel="005E6FF2">
          <w:rPr>
            <w:rFonts w:eastAsia="나눔명조" w:hint="eastAsia"/>
            <w:sz w:val="20"/>
            <w:szCs w:val="22"/>
          </w:rPr>
          <w:delText>와</w:delText>
        </w:r>
        <w:r w:rsidRPr="004D452C" w:rsidDel="005E6FF2">
          <w:rPr>
            <w:rFonts w:eastAsia="나눔명조" w:hint="eastAsia"/>
            <w:sz w:val="20"/>
            <w:szCs w:val="22"/>
          </w:rPr>
          <w:delText xml:space="preserve"> Park, Kim, &amp; Krishna(2014)</w:delText>
        </w:r>
        <w:r w:rsidRPr="004D452C" w:rsidDel="005E6FF2">
          <w:rPr>
            <w:rFonts w:eastAsia="나눔명조" w:hint="eastAsia"/>
            <w:sz w:val="20"/>
            <w:szCs w:val="22"/>
          </w:rPr>
          <w:delText>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연구는</w:delText>
        </w:r>
        <w:r w:rsidRPr="004D452C" w:rsidDel="005E6FF2">
          <w:rPr>
            <w:rFonts w:eastAsia="나눔명조" w:hint="eastAsia"/>
            <w:sz w:val="20"/>
            <w:szCs w:val="22"/>
          </w:rPr>
          <w:delText xml:space="preserve"> </w:delText>
        </w:r>
      </w:del>
      <w:ins w:id="838" w:author="Park, Sanghoon" w:date="2021-10-01T01:59:00Z">
        <w:r w:rsidR="005E6FF2">
          <w:rPr>
            <w:rFonts w:eastAsia="나눔명조" w:hint="eastAsia"/>
            <w:sz w:val="20"/>
            <w:szCs w:val="22"/>
          </w:rPr>
          <w:t>리더십</w:t>
        </w:r>
        <w:r w:rsidR="005E6FF2">
          <w:rPr>
            <w:rFonts w:eastAsia="나눔명조" w:hint="eastAsia"/>
            <w:sz w:val="20"/>
            <w:szCs w:val="22"/>
          </w:rPr>
          <w:t xml:space="preserve"> </w:t>
        </w:r>
        <w:r w:rsidR="005E6FF2">
          <w:rPr>
            <w:rFonts w:eastAsia="나눔명조" w:hint="eastAsia"/>
            <w:sz w:val="20"/>
            <w:szCs w:val="22"/>
          </w:rPr>
          <w:t>유형과</w:t>
        </w:r>
        <w:r w:rsidR="005E6FF2">
          <w:rPr>
            <w:rFonts w:eastAsia="나눔명조" w:hint="eastAsia"/>
            <w:sz w:val="20"/>
            <w:szCs w:val="22"/>
          </w:rPr>
          <w:t xml:space="preserve"> </w:t>
        </w:r>
        <w:r w:rsidR="005E6FF2">
          <w:rPr>
            <w:rFonts w:eastAsia="나눔명조" w:hint="eastAsia"/>
            <w:sz w:val="20"/>
            <w:szCs w:val="22"/>
          </w:rPr>
          <w:t>커뮤니케이션은</w:t>
        </w:r>
        <w:r w:rsidR="005E6FF2">
          <w:rPr>
            <w:rFonts w:eastAsia="나눔명조" w:hint="eastAsia"/>
            <w:sz w:val="20"/>
            <w:szCs w:val="22"/>
          </w:rPr>
          <w:t xml:space="preserve"> </w:t>
        </w:r>
      </w:ins>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리더와</w:t>
      </w:r>
      <w:r w:rsidRPr="004D452C">
        <w:rPr>
          <w:rFonts w:eastAsia="나눔명조" w:hint="eastAsia"/>
          <w:sz w:val="20"/>
          <w:szCs w:val="22"/>
        </w:rPr>
        <w:t xml:space="preserve"> </w:t>
      </w:r>
      <w:r w:rsidRPr="004D452C">
        <w:rPr>
          <w:rFonts w:eastAsia="나눔명조" w:hint="eastAsia"/>
          <w:sz w:val="20"/>
          <w:szCs w:val="22"/>
        </w:rPr>
        <w:t>구성원</w:t>
      </w:r>
      <w:r w:rsidRPr="004D452C">
        <w:rPr>
          <w:rFonts w:eastAsia="나눔명조" w:hint="eastAsia"/>
          <w:sz w:val="20"/>
          <w:szCs w:val="22"/>
        </w:rPr>
        <w:t xml:space="preserve"> </w:t>
      </w:r>
      <w:r w:rsidRPr="004D452C">
        <w:rPr>
          <w:rFonts w:eastAsia="나눔명조" w:hint="eastAsia"/>
          <w:sz w:val="20"/>
          <w:szCs w:val="22"/>
        </w:rPr>
        <w:t>간</w:t>
      </w:r>
      <w:del w:id="839" w:author="Park, Sanghoon" w:date="2021-10-01T01:56:00Z">
        <w:r w:rsidRPr="004D452C" w:rsidDel="005E6FF2">
          <w:rPr>
            <w:rFonts w:eastAsia="나눔명조" w:hint="eastAsia"/>
            <w:sz w:val="20"/>
            <w:szCs w:val="22"/>
          </w:rPr>
          <w:delText>의</w:delText>
        </w:r>
      </w:del>
      <w:r w:rsidRPr="004D452C">
        <w:rPr>
          <w:rFonts w:eastAsia="나눔명조" w:hint="eastAsia"/>
          <w:sz w:val="20"/>
          <w:szCs w:val="22"/>
        </w:rPr>
        <w:t xml:space="preserve"> </w:t>
      </w:r>
      <w:r w:rsidRPr="004D452C">
        <w:rPr>
          <w:rFonts w:eastAsia="나눔명조" w:hint="eastAsia"/>
          <w:sz w:val="20"/>
          <w:szCs w:val="22"/>
        </w:rPr>
        <w:t>관계</w:t>
      </w:r>
      <w:ins w:id="840" w:author="Park, Sanghoon" w:date="2021-10-01T01:56:00Z">
        <w:r w:rsidR="005E6FF2">
          <w:rPr>
            <w:rFonts w:eastAsia="나눔명조" w:hint="eastAsia"/>
            <w:sz w:val="20"/>
            <w:szCs w:val="22"/>
          </w:rPr>
          <w:t>의</w:t>
        </w:r>
      </w:ins>
      <w:r w:rsidRPr="004D452C">
        <w:rPr>
          <w:rFonts w:eastAsia="나눔명조" w:hint="eastAsia"/>
          <w:sz w:val="20"/>
          <w:szCs w:val="22"/>
        </w:rPr>
        <w:t xml:space="preserve"> </w:t>
      </w:r>
      <w:r w:rsidRPr="004D452C">
        <w:rPr>
          <w:rFonts w:eastAsia="나눔명조" w:hint="eastAsia"/>
          <w:sz w:val="20"/>
          <w:szCs w:val="22"/>
        </w:rPr>
        <w:t>질을</w:t>
      </w:r>
      <w:r w:rsidRPr="004D452C">
        <w:rPr>
          <w:rFonts w:eastAsia="나눔명조" w:hint="eastAsia"/>
          <w:sz w:val="20"/>
          <w:szCs w:val="22"/>
        </w:rPr>
        <w:t xml:space="preserve"> </w:t>
      </w:r>
      <w:r w:rsidRPr="004D452C">
        <w:rPr>
          <w:rFonts w:eastAsia="나눔명조" w:hint="eastAsia"/>
          <w:sz w:val="20"/>
          <w:szCs w:val="22"/>
        </w:rPr>
        <w:t>향상시키</w:t>
      </w:r>
      <w:del w:id="841" w:author="Park, Sanghoon" w:date="2021-10-01T01:59:00Z">
        <w:r w:rsidRPr="004D452C" w:rsidDel="005E6FF2">
          <w:rPr>
            <w:rFonts w:eastAsia="나눔명조" w:hint="eastAsia"/>
            <w:sz w:val="20"/>
            <w:szCs w:val="22"/>
          </w:rPr>
          <w:delText>려면</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리더십의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유형과</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커뮤니케이션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행위가</w:delText>
        </w:r>
      </w:del>
      <w:ins w:id="842" w:author="Park, Sanghoon" w:date="2021-10-01T01:59:00Z">
        <w:r w:rsidR="005E6FF2">
          <w:rPr>
            <w:rFonts w:eastAsia="나눔명조" w:hint="eastAsia"/>
            <w:sz w:val="20"/>
            <w:szCs w:val="22"/>
          </w:rPr>
          <w:t>는</w:t>
        </w:r>
        <w:r w:rsidR="005E6FF2">
          <w:rPr>
            <w:rFonts w:eastAsia="나눔명조" w:hint="eastAsia"/>
            <w:sz w:val="20"/>
            <w:szCs w:val="22"/>
          </w:rPr>
          <w:t xml:space="preserve"> </w:t>
        </w:r>
        <w:r w:rsidR="005E6FF2">
          <w:rPr>
            <w:rFonts w:eastAsia="나눔명조" w:hint="eastAsia"/>
            <w:sz w:val="20"/>
            <w:szCs w:val="22"/>
          </w:rPr>
          <w:t>데</w:t>
        </w:r>
      </w:ins>
      <w:r w:rsidRPr="004D452C">
        <w:rPr>
          <w:rFonts w:eastAsia="나눔명조" w:hint="eastAsia"/>
          <w:sz w:val="20"/>
          <w:szCs w:val="22"/>
        </w:rPr>
        <w:t xml:space="preserve"> </w:t>
      </w:r>
      <w:r w:rsidRPr="004D452C">
        <w:rPr>
          <w:rFonts w:eastAsia="나눔명조" w:hint="eastAsia"/>
          <w:sz w:val="20"/>
          <w:szCs w:val="22"/>
        </w:rPr>
        <w:t>중요한</w:t>
      </w:r>
      <w:r w:rsidRPr="004D452C">
        <w:rPr>
          <w:rFonts w:eastAsia="나눔명조" w:hint="eastAsia"/>
          <w:sz w:val="20"/>
          <w:szCs w:val="22"/>
        </w:rPr>
        <w:t xml:space="preserve"> </w:t>
      </w:r>
      <w:r w:rsidRPr="004D452C">
        <w:rPr>
          <w:rFonts w:eastAsia="나눔명조" w:hint="eastAsia"/>
          <w:sz w:val="20"/>
          <w:szCs w:val="22"/>
        </w:rPr>
        <w:t>역할을</w:t>
      </w:r>
      <w:r w:rsidRPr="004D452C">
        <w:rPr>
          <w:rFonts w:eastAsia="나눔명조" w:hint="eastAsia"/>
          <w:sz w:val="20"/>
          <w:szCs w:val="22"/>
        </w:rPr>
        <w:t xml:space="preserve"> </w:t>
      </w:r>
      <w:r w:rsidRPr="004D452C">
        <w:rPr>
          <w:rFonts w:eastAsia="나눔명조" w:hint="eastAsia"/>
          <w:sz w:val="20"/>
          <w:szCs w:val="22"/>
        </w:rPr>
        <w:t>하며</w:t>
      </w:r>
      <w:r w:rsidRPr="004D452C">
        <w:rPr>
          <w:rFonts w:eastAsia="나눔명조" w:hint="eastAsia"/>
          <w:sz w:val="20"/>
          <w:szCs w:val="22"/>
        </w:rPr>
        <w:t xml:space="preserve">, </w:t>
      </w:r>
      <w:r w:rsidRPr="004D452C">
        <w:rPr>
          <w:rFonts w:eastAsia="나눔명조" w:hint="eastAsia"/>
          <w:sz w:val="20"/>
          <w:szCs w:val="22"/>
        </w:rPr>
        <w:t>리더와</w:t>
      </w:r>
      <w:r w:rsidRPr="004D452C">
        <w:rPr>
          <w:rFonts w:eastAsia="나눔명조" w:hint="eastAsia"/>
          <w:sz w:val="20"/>
          <w:szCs w:val="22"/>
        </w:rPr>
        <w:t xml:space="preserve"> </w:t>
      </w:r>
      <w:r w:rsidRPr="004D452C">
        <w:rPr>
          <w:rFonts w:eastAsia="나눔명조" w:hint="eastAsia"/>
          <w:sz w:val="20"/>
          <w:szCs w:val="22"/>
        </w:rPr>
        <w:t>구성원</w:t>
      </w:r>
      <w:r w:rsidRPr="004D452C">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관계</w:t>
      </w:r>
      <w:r w:rsidRPr="004D452C">
        <w:rPr>
          <w:rFonts w:eastAsia="나눔명조" w:hint="eastAsia"/>
          <w:sz w:val="20"/>
          <w:szCs w:val="22"/>
        </w:rPr>
        <w:t xml:space="preserve"> </w:t>
      </w:r>
      <w:r w:rsidRPr="004D452C">
        <w:rPr>
          <w:rFonts w:eastAsia="나눔명조" w:hint="eastAsia"/>
          <w:sz w:val="20"/>
          <w:szCs w:val="22"/>
        </w:rPr>
        <w:t>발전</w:t>
      </w:r>
      <w:ins w:id="843" w:author="Park, Sanghoon" w:date="2021-10-01T01:56:00Z">
        <w:r w:rsidR="005E6FF2">
          <w:rPr>
            <w:rFonts w:eastAsia="나눔명조" w:hint="eastAsia"/>
            <w:sz w:val="20"/>
            <w:szCs w:val="22"/>
          </w:rPr>
          <w:t>은</w:t>
        </w:r>
      </w:ins>
      <w:del w:id="844" w:author="Park, Sanghoon" w:date="2021-10-01T01:56:00Z">
        <w:r w:rsidRPr="004D452C" w:rsidDel="005E6FF2">
          <w:rPr>
            <w:rFonts w:eastAsia="나눔명조" w:hint="eastAsia"/>
            <w:sz w:val="20"/>
            <w:szCs w:val="22"/>
          </w:rPr>
          <w:delText>이</w:delText>
        </w:r>
      </w:del>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목표를</w:t>
      </w:r>
      <w:r w:rsidRPr="004D452C">
        <w:rPr>
          <w:rFonts w:eastAsia="나눔명조" w:hint="eastAsia"/>
          <w:sz w:val="20"/>
          <w:szCs w:val="22"/>
        </w:rPr>
        <w:t xml:space="preserve"> </w:t>
      </w:r>
      <w:r w:rsidRPr="004D452C">
        <w:rPr>
          <w:rFonts w:eastAsia="나눔명조" w:hint="eastAsia"/>
          <w:sz w:val="20"/>
          <w:szCs w:val="22"/>
        </w:rPr>
        <w:t>달성할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있는</w:t>
      </w:r>
      <w:r w:rsidRPr="004D452C">
        <w:rPr>
          <w:rFonts w:eastAsia="나눔명조" w:hint="eastAsia"/>
          <w:sz w:val="20"/>
          <w:szCs w:val="22"/>
        </w:rPr>
        <w:t xml:space="preserve"> </w:t>
      </w:r>
      <w:r w:rsidRPr="004D452C">
        <w:rPr>
          <w:rFonts w:eastAsia="나눔명조" w:hint="eastAsia"/>
          <w:sz w:val="20"/>
          <w:szCs w:val="22"/>
        </w:rPr>
        <w:t>주요한</w:t>
      </w:r>
      <w:r w:rsidRPr="004D452C">
        <w:rPr>
          <w:rFonts w:eastAsia="나눔명조" w:hint="eastAsia"/>
          <w:sz w:val="20"/>
          <w:szCs w:val="22"/>
        </w:rPr>
        <w:t xml:space="preserve"> </w:t>
      </w:r>
      <w:del w:id="845" w:author="Park, Sanghoon" w:date="2021-10-01T01:56:00Z">
        <w:r w:rsidRPr="004D452C" w:rsidDel="005E6FF2">
          <w:rPr>
            <w:rFonts w:eastAsia="나눔명조" w:hint="eastAsia"/>
            <w:sz w:val="20"/>
            <w:szCs w:val="22"/>
          </w:rPr>
          <w:delText>요인이라고</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설명한다</w:delText>
        </w:r>
      </w:del>
      <w:ins w:id="846" w:author="Park, Sanghoon" w:date="2021-10-01T01:56:00Z">
        <w:r w:rsidR="005E6FF2">
          <w:rPr>
            <w:rFonts w:eastAsia="나눔명조" w:hint="eastAsia"/>
            <w:sz w:val="20"/>
            <w:szCs w:val="22"/>
          </w:rPr>
          <w:t>요인이다</w:t>
        </w:r>
      </w:ins>
      <w:r w:rsidR="005E6FF2">
        <w:rPr>
          <w:rFonts w:eastAsia="나눔명조"/>
          <w:sz w:val="20"/>
          <w:szCs w:val="22"/>
        </w:rPr>
        <w:fldChar w:fldCharType="begin"/>
      </w:r>
      <w:r w:rsidR="005302F9">
        <w:rPr>
          <w:rFonts w:eastAsia="나눔명조"/>
          <w:sz w:val="20"/>
          <w:szCs w:val="22"/>
        </w:rPr>
        <w:instrText xml:space="preserve"> ADDIN ZOTERO_ITEM CSL_CITATION {"citationID":"o9uJHpUH","properties":{"formattedCitation":"(Jo and Shim 2005; S. H. Park, Kim, and Krishna 2014)","plainCitation":"(Jo and Shim 2005; S. H. Park, Kim, and Krishna 2014)","noteIndex":0},"citationItems":[{"id":1531,"uris":["http://zotero.org/users/5210800/items/R2DQMKVX"],"uri":["http://zotero.org/users/5210800/items/R2DQMKVX"],"itemData":{"id":1531,"type":"article-journal","container-title":"Public relations review","issue":"2","page":"277-280","title":"Paradigm shift of employee communication: The effect of management communication on trusting relationships","volume":"31","author":[{"family":"Jo","given":"Samsup"},{"family":"Shim","given":"Sung Wook"}],"issued":{"date-parts":[["2005"]]}}},{"id":1532,"uris":["http://zotero.org/users/5210800/items/59KIIVMI"],"uri":["http://zotero.org/users/5210800/items/59KIIVMI"],"itemData":{"id":1532,"type":"article-journal","container-title":"Management Communication Quarterly","issue":"4","page":"531-560","title":"Bottom-up building of an innovative organization: Motivating employee intrapreneurship and scouting and their strategic value","volume":"28","author":[{"family":"Park","given":"Soo Hyun"},{"family":"Kim","given":"Jeong-Nam"},{"family":"Krishna","given":"Arunima"}],"issued":{"date-parts":[["2014"]]}}}],"schema":"https://github.com/citation-style-language/schema/raw/master/csl-citation.json"} </w:instrText>
      </w:r>
      <w:r w:rsidR="005E6FF2">
        <w:rPr>
          <w:rFonts w:eastAsia="나눔명조"/>
          <w:sz w:val="20"/>
          <w:szCs w:val="22"/>
        </w:rPr>
        <w:fldChar w:fldCharType="separate"/>
      </w:r>
      <w:r w:rsidR="005E6FF2" w:rsidRPr="005E6FF2">
        <w:rPr>
          <w:sz w:val="20"/>
        </w:rPr>
        <w:t>(Jo and Shim 2005; S. H. Park, Kim, and Krishna 2014)</w:t>
      </w:r>
      <w:r w:rsidR="005E6FF2">
        <w:rPr>
          <w:rFonts w:eastAsia="나눔명조"/>
          <w:sz w:val="20"/>
          <w:szCs w:val="22"/>
        </w:rPr>
        <w:fldChar w:fldCharType="end"/>
      </w:r>
      <w:r w:rsidRPr="004D452C">
        <w:rPr>
          <w:rFonts w:eastAsia="나눔명조" w:hint="eastAsia"/>
          <w:sz w:val="20"/>
          <w:szCs w:val="22"/>
        </w:rPr>
        <w:t>.</w:t>
      </w:r>
      <w:del w:id="847" w:author="Park, Sanghoon" w:date="2021-10-01T02:00:00Z">
        <w:r w:rsidRPr="004D452C" w:rsidDel="005E6FF2">
          <w:rPr>
            <w:rFonts w:eastAsia="나눔명조" w:hint="eastAsia"/>
            <w:sz w:val="20"/>
            <w:szCs w:val="22"/>
          </w:rPr>
          <w:delText xml:space="preserve"> </w:delText>
        </w:r>
      </w:del>
      <w:ins w:id="848" w:author="Park, Sanghoon" w:date="2021-10-01T02:00:00Z">
        <w:r w:rsidR="005E6FF2">
          <w:rPr>
            <w:rFonts w:eastAsia="나눔명조"/>
            <w:sz w:val="20"/>
            <w:szCs w:val="22"/>
          </w:rPr>
          <w:t xml:space="preserve"> </w:t>
        </w:r>
      </w:ins>
      <w:del w:id="849" w:author="Park, Sanghoon" w:date="2021-10-01T02:00:00Z">
        <w:r w:rsidRPr="004D452C" w:rsidDel="005E6FF2">
          <w:rPr>
            <w:rFonts w:eastAsia="나눔명조" w:hint="eastAsia"/>
            <w:sz w:val="20"/>
            <w:szCs w:val="22"/>
          </w:rPr>
          <w:delText>박현욱</w:delText>
        </w:r>
        <w:r w:rsidRPr="004D452C" w:rsidDel="005E6FF2">
          <w:rPr>
            <w:rFonts w:eastAsia="나눔명조" w:hint="eastAsia"/>
            <w:sz w:val="20"/>
            <w:szCs w:val="22"/>
          </w:rPr>
          <w:delText xml:space="preserve">(2020) </w:delText>
        </w:r>
        <w:r w:rsidRPr="004D452C" w:rsidDel="005E6FF2">
          <w:rPr>
            <w:rFonts w:eastAsia="나눔명조" w:hint="eastAsia"/>
            <w:sz w:val="20"/>
            <w:szCs w:val="22"/>
          </w:rPr>
          <w:delText>역시</w:delText>
        </w:r>
        <w:r w:rsidRPr="004D452C" w:rsidDel="005E6FF2">
          <w:rPr>
            <w:rFonts w:eastAsia="나눔명조" w:hint="eastAsia"/>
            <w:sz w:val="20"/>
            <w:szCs w:val="22"/>
          </w:rPr>
          <w:delText xml:space="preserve"> </w:delText>
        </w:r>
      </w:del>
      <w:r w:rsidRPr="004D452C">
        <w:rPr>
          <w:rFonts w:eastAsia="나눔명조" w:hint="eastAsia"/>
          <w:sz w:val="20"/>
          <w:szCs w:val="22"/>
        </w:rPr>
        <w:t>조직</w:t>
      </w:r>
      <w:ins w:id="850" w:author="Park, Sanghoon" w:date="2021-10-01T02:00:00Z">
        <w:r w:rsidR="005E6FF2">
          <w:rPr>
            <w:rFonts w:eastAsia="나눔명조" w:hint="eastAsia"/>
            <w:sz w:val="20"/>
            <w:szCs w:val="22"/>
          </w:rPr>
          <w:t xml:space="preserve"> </w:t>
        </w:r>
      </w:ins>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협력</w:t>
      </w:r>
      <w:del w:id="851" w:author="Park, Sanghoon" w:date="2021-10-01T02:00:00Z">
        <w:r w:rsidRPr="004D452C" w:rsidDel="005E6FF2">
          <w:rPr>
            <w:rFonts w:eastAsia="나눔명조" w:hint="eastAsia"/>
            <w:sz w:val="20"/>
            <w:szCs w:val="22"/>
          </w:rPr>
          <w:delText>이</w:delText>
        </w:r>
      </w:del>
      <w:ins w:id="852" w:author="Park, Sanghoon" w:date="2021-10-01T02:00:00Z">
        <w:r w:rsidR="005E6FF2">
          <w:rPr>
            <w:rFonts w:eastAsia="나눔명조" w:hint="eastAsia"/>
            <w:sz w:val="20"/>
            <w:szCs w:val="22"/>
          </w:rPr>
          <w:t>은</w:t>
        </w:r>
      </w:ins>
      <w:r w:rsidRPr="004D452C">
        <w:rPr>
          <w:rFonts w:eastAsia="나눔명조" w:hint="eastAsia"/>
          <w:sz w:val="20"/>
          <w:szCs w:val="22"/>
        </w:rPr>
        <w:t xml:space="preserve"> </w:t>
      </w:r>
      <w:r w:rsidRPr="004D452C">
        <w:rPr>
          <w:rFonts w:eastAsia="나눔명조" w:hint="eastAsia"/>
          <w:sz w:val="20"/>
          <w:szCs w:val="22"/>
        </w:rPr>
        <w:t>리더십과</w:t>
      </w:r>
      <w:r w:rsidRPr="004D452C">
        <w:rPr>
          <w:rFonts w:eastAsia="나눔명조" w:hint="eastAsia"/>
          <w:sz w:val="20"/>
          <w:szCs w:val="22"/>
        </w:rPr>
        <w:t xml:space="preserve"> </w:t>
      </w:r>
      <w:r w:rsidRPr="004D452C">
        <w:rPr>
          <w:rFonts w:eastAsia="나눔명조" w:hint="eastAsia"/>
          <w:sz w:val="20"/>
          <w:szCs w:val="22"/>
        </w:rPr>
        <w:t>상호작용하여</w:t>
      </w:r>
      <w:r w:rsidRPr="004D452C">
        <w:rPr>
          <w:rFonts w:eastAsia="나눔명조" w:hint="eastAsia"/>
          <w:sz w:val="20"/>
          <w:szCs w:val="22"/>
        </w:rPr>
        <w:t xml:space="preserve"> </w:t>
      </w:r>
      <w:r w:rsidRPr="004D452C">
        <w:rPr>
          <w:rFonts w:eastAsia="나눔명조" w:hint="eastAsia"/>
          <w:sz w:val="20"/>
          <w:szCs w:val="22"/>
        </w:rPr>
        <w:t>업무성과에</w:t>
      </w:r>
      <w:r w:rsidRPr="004D452C">
        <w:rPr>
          <w:rFonts w:eastAsia="나눔명조" w:hint="eastAsia"/>
          <w:sz w:val="20"/>
          <w:szCs w:val="22"/>
        </w:rPr>
        <w:t xml:space="preserve"> </w:t>
      </w:r>
      <w:r w:rsidRPr="004D452C">
        <w:rPr>
          <w:rFonts w:eastAsia="나눔명조" w:hint="eastAsia"/>
          <w:sz w:val="20"/>
          <w:szCs w:val="22"/>
        </w:rPr>
        <w:t>긍정적으로</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미치며</w:t>
      </w:r>
      <w:r w:rsidRPr="004D452C">
        <w:rPr>
          <w:rFonts w:eastAsia="나눔명조" w:hint="eastAsia"/>
          <w:sz w:val="20"/>
          <w:szCs w:val="22"/>
        </w:rPr>
        <w:t xml:space="preserve">, </w:t>
      </w:r>
      <w:r w:rsidRPr="004D452C">
        <w:rPr>
          <w:rFonts w:eastAsia="나눔명조" w:hint="eastAsia"/>
          <w:sz w:val="20"/>
          <w:szCs w:val="22"/>
        </w:rPr>
        <w:t>협력을</w:t>
      </w:r>
      <w:r w:rsidRPr="004D452C">
        <w:rPr>
          <w:rFonts w:eastAsia="나눔명조" w:hint="eastAsia"/>
          <w:sz w:val="20"/>
          <w:szCs w:val="22"/>
        </w:rPr>
        <w:t xml:space="preserve"> </w:t>
      </w:r>
      <w:r w:rsidRPr="004D452C">
        <w:rPr>
          <w:rFonts w:eastAsia="나눔명조" w:hint="eastAsia"/>
          <w:sz w:val="20"/>
          <w:szCs w:val="22"/>
        </w:rPr>
        <w:t>위해서는</w:t>
      </w:r>
      <w:r w:rsidRPr="004D452C">
        <w:rPr>
          <w:rFonts w:eastAsia="나눔명조" w:hint="eastAsia"/>
          <w:sz w:val="20"/>
          <w:szCs w:val="22"/>
        </w:rPr>
        <w:t xml:space="preserve"> </w:t>
      </w:r>
      <w:r w:rsidRPr="004D452C">
        <w:rPr>
          <w:rFonts w:eastAsia="나눔명조" w:hint="eastAsia"/>
          <w:sz w:val="20"/>
          <w:szCs w:val="22"/>
        </w:rPr>
        <w:t>구성원</w:t>
      </w:r>
      <w:r>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신뢰가</w:t>
      </w:r>
      <w:r w:rsidRPr="004D452C">
        <w:rPr>
          <w:rFonts w:eastAsia="나눔명조" w:hint="eastAsia"/>
          <w:sz w:val="20"/>
          <w:szCs w:val="22"/>
        </w:rPr>
        <w:t xml:space="preserve"> </w:t>
      </w:r>
      <w:r w:rsidRPr="004D452C">
        <w:rPr>
          <w:rFonts w:eastAsia="나눔명조" w:hint="eastAsia"/>
          <w:sz w:val="20"/>
          <w:szCs w:val="22"/>
        </w:rPr>
        <w:t>중요하고</w:t>
      </w:r>
      <w:r w:rsidRPr="004D452C">
        <w:rPr>
          <w:rFonts w:eastAsia="나눔명조" w:hint="eastAsia"/>
          <w:sz w:val="20"/>
          <w:szCs w:val="22"/>
        </w:rPr>
        <w:t xml:space="preserve"> </w:t>
      </w:r>
      <w:r w:rsidRPr="004D452C">
        <w:rPr>
          <w:rFonts w:eastAsia="나눔명조" w:hint="eastAsia"/>
          <w:sz w:val="20"/>
          <w:szCs w:val="22"/>
        </w:rPr>
        <w:t>상호의존성을</w:t>
      </w:r>
      <w:r w:rsidRPr="004D452C">
        <w:rPr>
          <w:rFonts w:eastAsia="나눔명조" w:hint="eastAsia"/>
          <w:sz w:val="20"/>
          <w:szCs w:val="22"/>
        </w:rPr>
        <w:t xml:space="preserve"> </w:t>
      </w:r>
      <w:r w:rsidRPr="004D452C">
        <w:rPr>
          <w:rFonts w:eastAsia="나눔명조" w:hint="eastAsia"/>
          <w:sz w:val="20"/>
          <w:szCs w:val="22"/>
        </w:rPr>
        <w:t>인식해야</w:t>
      </w:r>
      <w:r>
        <w:rPr>
          <w:rFonts w:eastAsia="나눔명조" w:hint="eastAsia"/>
          <w:sz w:val="20"/>
          <w:szCs w:val="22"/>
        </w:rPr>
        <w:t xml:space="preserve"> </w:t>
      </w:r>
      <w:r w:rsidRPr="004D452C">
        <w:rPr>
          <w:rFonts w:eastAsia="나눔명조" w:hint="eastAsia"/>
          <w:sz w:val="20"/>
          <w:szCs w:val="22"/>
        </w:rPr>
        <w:t>한다</w:t>
      </w:r>
      <w:r w:rsidR="005E6FF2">
        <w:rPr>
          <w:rFonts w:eastAsia="나눔명조"/>
          <w:sz w:val="20"/>
          <w:szCs w:val="22"/>
        </w:rPr>
        <w:fldChar w:fldCharType="begin"/>
      </w:r>
      <w:r w:rsidR="005302F9">
        <w:rPr>
          <w:rFonts w:eastAsia="나눔명조" w:hint="eastAsia"/>
          <w:sz w:val="20"/>
          <w:szCs w:val="22"/>
        </w:rPr>
        <w:instrText xml:space="preserve"> ADDIN ZOTERO_ITEM CSL_CITATION {"citationID":"lcrDwJ9l","properties":{"formattedCitation":"(\\uc0\\u48149{}\\uc0\\u54788{}\\uc0\\u50865{} 2020)","plainCitation":"(</w:instrText>
      </w:r>
      <w:r w:rsidR="005302F9">
        <w:rPr>
          <w:rFonts w:eastAsia="나눔명조" w:hint="eastAsia"/>
          <w:sz w:val="20"/>
          <w:szCs w:val="22"/>
        </w:rPr>
        <w:instrText>박현욱</w:instrText>
      </w:r>
      <w:r w:rsidR="005302F9">
        <w:rPr>
          <w:rFonts w:eastAsia="나눔명조" w:hint="eastAsia"/>
          <w:sz w:val="20"/>
          <w:szCs w:val="22"/>
        </w:rPr>
        <w:instrText xml:space="preserve"> 2020)","noteIndex":0},"citationItems":[{"id":1413,"uris":["http://zotero.org/users/5210800/items/KY2Y57G6"],"uri":["http://zotero.org/users/5210800/items/KY2Y57G6"],"itemData":{"id":1413,"type":"article-journal","container-title":"</w:instrText>
      </w:r>
      <w:r w:rsidR="005302F9">
        <w:rPr>
          <w:rFonts w:eastAsia="나눔명조" w:hint="eastAsia"/>
          <w:sz w:val="20"/>
          <w:szCs w:val="22"/>
        </w:rPr>
        <w:instrText>행정논총</w:instrText>
      </w:r>
      <w:r w:rsidR="005302F9">
        <w:rPr>
          <w:rFonts w:eastAsia="나눔명조" w:hint="eastAsia"/>
          <w:sz w:val="20"/>
          <w:szCs w:val="22"/>
        </w:rPr>
        <w:instrText>","DOI":"10.24145/KJPA.58.1.8","ISSN":"12296694","issue":"1","language":"ko","note":"Citation Key: park:2020","page":"215</w:instrText>
      </w:r>
      <w:r w:rsidR="005302F9">
        <w:rPr>
          <w:rFonts w:eastAsia="나눔명조" w:hint="eastAsia"/>
          <w:sz w:val="20"/>
          <w:szCs w:val="22"/>
        </w:rPr>
        <w:instrText>–</w:instrText>
      </w:r>
      <w:r w:rsidR="005302F9">
        <w:rPr>
          <w:rFonts w:eastAsia="나눔명조" w:hint="eastAsia"/>
          <w:sz w:val="20"/>
          <w:szCs w:val="22"/>
        </w:rPr>
        <w:instrText>243","title":"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조직성과에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조직</w:instrText>
      </w:r>
      <w:r w:rsidR="005302F9">
        <w:rPr>
          <w:rFonts w:eastAsia="나눔명조" w:hint="eastAsia"/>
          <w:sz w:val="20"/>
          <w:szCs w:val="22"/>
        </w:rPr>
        <w:instrText xml:space="preserve"> </w:instrText>
      </w:r>
      <w:r w:rsidR="005302F9">
        <w:rPr>
          <w:rFonts w:eastAsia="나눔명조" w:hint="eastAsia"/>
          <w:sz w:val="20"/>
          <w:szCs w:val="22"/>
        </w:rPr>
        <w:instrText>내</w:instrText>
      </w:r>
      <w:r w:rsidR="005302F9">
        <w:rPr>
          <w:rFonts w:eastAsia="나눔명조" w:hint="eastAsia"/>
          <w:sz w:val="20"/>
          <w:szCs w:val="22"/>
        </w:rPr>
        <w:instrText xml:space="preserve"> </w:instrText>
      </w:r>
      <w:r w:rsidR="005302F9">
        <w:rPr>
          <w:rFonts w:eastAsia="나눔명조" w:hint="eastAsia"/>
          <w:sz w:val="20"/>
          <w:szCs w:val="22"/>
        </w:rPr>
        <w:instrText>협력의</w:instrText>
      </w:r>
      <w:r w:rsidR="005302F9">
        <w:rPr>
          <w:rFonts w:eastAsia="나눔명조" w:hint="eastAsia"/>
          <w:sz w:val="20"/>
          <w:szCs w:val="22"/>
        </w:rPr>
        <w:instrText xml:space="preserve"> </w:instrText>
      </w:r>
      <w:r w:rsidR="005302F9">
        <w:rPr>
          <w:rFonts w:eastAsia="나눔명조" w:hint="eastAsia"/>
          <w:sz w:val="20"/>
          <w:szCs w:val="22"/>
        </w:rPr>
        <w:instrText>매개효과를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","title-short":"The Link between Transformational Leadership and Organizational Performance","volume":"58","author":[{"family":"</w:instrText>
      </w:r>
      <w:r w:rsidR="005302F9">
        <w:rPr>
          <w:rFonts w:eastAsia="나눔명조" w:hint="eastAsia"/>
          <w:sz w:val="20"/>
          <w:szCs w:val="22"/>
        </w:rPr>
        <w:instrText>박현욱</w:instrText>
      </w:r>
      <w:r w:rsidR="005302F9">
        <w:rPr>
          <w:rFonts w:eastAsia="나눔명조" w:hint="eastAsia"/>
          <w:sz w:val="20"/>
          <w:szCs w:val="22"/>
        </w:rPr>
        <w:instrText>","given":""}],"issued":{"date-parts":[["2020",3]]}}</w:instrText>
      </w:r>
      <w:r w:rsidR="005302F9">
        <w:rPr>
          <w:rFonts w:eastAsia="나눔명조"/>
          <w:sz w:val="20"/>
          <w:szCs w:val="22"/>
        </w:rPr>
        <w:instrText xml:space="preserve">}],"schema":"https://github.com/citation-style-language/schema/raw/master/csl-citation.json"} </w:instrText>
      </w:r>
      <w:r w:rsidR="005E6FF2">
        <w:rPr>
          <w:rFonts w:eastAsia="나눔명조"/>
          <w:sz w:val="20"/>
          <w:szCs w:val="22"/>
        </w:rPr>
        <w:fldChar w:fldCharType="separate"/>
      </w:r>
      <w:r w:rsidR="005E6FF2" w:rsidRPr="005E6FF2">
        <w:rPr>
          <w:rFonts w:eastAsia="나눔명조"/>
          <w:sz w:val="20"/>
          <w:szCs w:val="22"/>
          <w:rPrChange w:id="853" w:author="Park, Sanghoon" w:date="2021-10-01T02:01:00Z">
            <w:rPr>
              <w:sz w:val="20"/>
            </w:rPr>
          </w:rPrChange>
        </w:rPr>
        <w:t>(</w:t>
      </w:r>
      <w:r w:rsidR="005E6FF2" w:rsidRPr="005E6FF2">
        <w:rPr>
          <w:rFonts w:eastAsia="나눔명조" w:hint="eastAsia"/>
          <w:sz w:val="20"/>
          <w:szCs w:val="22"/>
          <w:rPrChange w:id="854" w:author="Park, Sanghoon" w:date="2021-10-01T02:01:00Z">
            <w:rPr>
              <w:rFonts w:hint="eastAsia"/>
              <w:sz w:val="20"/>
            </w:rPr>
          </w:rPrChange>
        </w:rPr>
        <w:t>박현욱</w:t>
      </w:r>
      <w:r w:rsidR="005E6FF2" w:rsidRPr="005E6FF2">
        <w:rPr>
          <w:rFonts w:eastAsia="나눔명조"/>
          <w:sz w:val="20"/>
          <w:szCs w:val="22"/>
          <w:rPrChange w:id="855" w:author="Park, Sanghoon" w:date="2021-10-01T02:01:00Z">
            <w:rPr>
              <w:sz w:val="20"/>
            </w:rPr>
          </w:rPrChange>
        </w:rPr>
        <w:t xml:space="preserve"> 2020)</w:t>
      </w:r>
      <w:r w:rsidR="005E6FF2">
        <w:rPr>
          <w:rFonts w:eastAsia="나눔명조"/>
          <w:sz w:val="20"/>
          <w:szCs w:val="22"/>
        </w:rPr>
        <w:fldChar w:fldCharType="end"/>
      </w:r>
      <w:del w:id="856" w:author="Park, Sanghoon" w:date="2021-10-01T02:00:00Z">
        <w:r w:rsidRPr="004D452C" w:rsidDel="005E6FF2">
          <w:rPr>
            <w:rFonts w:eastAsia="나눔명조" w:hint="eastAsia"/>
            <w:sz w:val="20"/>
            <w:szCs w:val="22"/>
          </w:rPr>
          <w:delText>고</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설명한다</w:delText>
        </w:r>
      </w:del>
      <w:r w:rsidRPr="004D452C">
        <w:rPr>
          <w:rFonts w:eastAsia="나눔명조" w:hint="eastAsia"/>
          <w:sz w:val="20"/>
          <w:szCs w:val="22"/>
        </w:rPr>
        <w:t>.</w:t>
      </w:r>
      <w:ins w:id="857" w:author="Park, Sanghoon" w:date="2021-10-01T02:02:00Z">
        <w:r w:rsidR="005E6FF2">
          <w:rPr>
            <w:rFonts w:eastAsia="나눔명조"/>
            <w:sz w:val="20"/>
            <w:szCs w:val="22"/>
          </w:rPr>
          <w:t xml:space="preserve"> </w:t>
        </w:r>
      </w:ins>
      <w:del w:id="858" w:author="Park, Sanghoon" w:date="2021-10-01T02:02:00Z">
        <w:r w:rsidRPr="004D452C" w:rsidDel="005E6FF2">
          <w:rPr>
            <w:rFonts w:eastAsia="나눔명조" w:hint="eastAsia"/>
            <w:sz w:val="20"/>
            <w:szCs w:val="22"/>
          </w:rPr>
          <w:delText xml:space="preserve"> </w:delText>
        </w:r>
        <w:r w:rsidRPr="004D452C" w:rsidDel="005E6FF2">
          <w:rPr>
            <w:rFonts w:eastAsia="나눔명조" w:hint="eastAsia"/>
            <w:sz w:val="20"/>
            <w:szCs w:val="22"/>
          </w:rPr>
          <w:delText>조광래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외</w:delText>
        </w:r>
        <w:r w:rsidRPr="004D452C" w:rsidDel="005E6FF2">
          <w:rPr>
            <w:rFonts w:eastAsia="나눔명조" w:hint="eastAsia"/>
            <w:sz w:val="20"/>
            <w:szCs w:val="22"/>
          </w:rPr>
          <w:delText>(2016)</w:delText>
        </w:r>
        <w:r w:rsidRPr="004D452C" w:rsidDel="005E6FF2">
          <w:rPr>
            <w:rFonts w:eastAsia="나눔명조" w:hint="eastAsia"/>
            <w:sz w:val="20"/>
            <w:szCs w:val="22"/>
          </w:rPr>
          <w:delText>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연구에서도</w:delText>
        </w:r>
        <w:r w:rsidRPr="004D452C" w:rsidDel="005E6FF2">
          <w:rPr>
            <w:rFonts w:eastAsia="나눔명조" w:hint="eastAsia"/>
            <w:sz w:val="20"/>
            <w:szCs w:val="22"/>
          </w:rPr>
          <w:delText xml:space="preserve"> </w:delText>
        </w:r>
      </w:del>
      <w:ins w:id="859" w:author="Park, Sanghoon" w:date="2021-10-01T02:02:00Z">
        <w:r w:rsidR="005E6FF2" w:rsidRPr="004D452C">
          <w:rPr>
            <w:rFonts w:eastAsia="나눔명조" w:hint="eastAsia"/>
            <w:sz w:val="20"/>
            <w:szCs w:val="22"/>
          </w:rPr>
          <w:t>커뮤니케이션</w:t>
        </w:r>
        <w:r w:rsidR="005E6FF2" w:rsidRPr="004D452C">
          <w:rPr>
            <w:rFonts w:eastAsia="나눔명조" w:hint="eastAsia"/>
            <w:sz w:val="20"/>
            <w:szCs w:val="22"/>
          </w:rPr>
          <w:t xml:space="preserve"> </w:t>
        </w:r>
        <w:r w:rsidR="005E6FF2" w:rsidRPr="004D452C">
          <w:rPr>
            <w:rFonts w:eastAsia="나눔명조" w:hint="eastAsia"/>
            <w:sz w:val="20"/>
            <w:szCs w:val="22"/>
          </w:rPr>
          <w:t>형태</w:t>
        </w:r>
        <w:r w:rsidR="005E6FF2">
          <w:rPr>
            <w:rFonts w:eastAsia="나눔명조" w:hint="eastAsia"/>
            <w:sz w:val="20"/>
            <w:szCs w:val="22"/>
          </w:rPr>
          <w:t>는</w:t>
        </w:r>
        <w:r w:rsidR="005E6FF2">
          <w:rPr>
            <w:rFonts w:eastAsia="나눔명조" w:hint="eastAsia"/>
            <w:sz w:val="20"/>
            <w:szCs w:val="22"/>
          </w:rPr>
          <w:t xml:space="preserve"> </w:t>
        </w:r>
      </w:ins>
      <w:r w:rsidRPr="004D452C">
        <w:rPr>
          <w:rFonts w:eastAsia="나눔명조" w:hint="eastAsia"/>
          <w:sz w:val="20"/>
          <w:szCs w:val="22"/>
        </w:rPr>
        <w:t>변혁적</w:t>
      </w:r>
      <w:r w:rsidRPr="004D452C">
        <w:rPr>
          <w:rFonts w:eastAsia="나눔명조" w:hint="eastAsia"/>
          <w:sz w:val="20"/>
          <w:szCs w:val="22"/>
        </w:rPr>
        <w:t xml:space="preserve"> </w:t>
      </w:r>
      <w:r w:rsidRPr="004D452C">
        <w:rPr>
          <w:rFonts w:eastAsia="나눔명조" w:hint="eastAsia"/>
          <w:sz w:val="20"/>
          <w:szCs w:val="22"/>
        </w:rPr>
        <w:t>리더십</w:t>
      </w:r>
      <w:ins w:id="860" w:author="Park, Sanghoon" w:date="2021-10-01T02:02:00Z">
        <w:r w:rsidR="005E6FF2">
          <w:rPr>
            <w:rFonts w:eastAsia="나눔명조" w:hint="eastAsia"/>
            <w:sz w:val="20"/>
            <w:szCs w:val="22"/>
          </w:rPr>
          <w:t>이</w:t>
        </w:r>
      </w:ins>
      <w:del w:id="861" w:author="Park, Sanghoon" w:date="2021-10-01T02:02:00Z">
        <w:r w:rsidRPr="004D452C" w:rsidDel="005E6FF2">
          <w:rPr>
            <w:rFonts w:eastAsia="나눔명조" w:hint="eastAsia"/>
            <w:sz w:val="20"/>
            <w:szCs w:val="22"/>
          </w:rPr>
          <w:delText>과</w:delText>
        </w:r>
      </w:del>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성과</w:t>
      </w:r>
      <w:ins w:id="862" w:author="Park, Sanghoon" w:date="2021-10-01T02:02:00Z">
        <w:r w:rsidR="005E6FF2">
          <w:rPr>
            <w:rFonts w:eastAsia="나눔명조" w:hint="eastAsia"/>
            <w:sz w:val="20"/>
            <w:szCs w:val="22"/>
          </w:rPr>
          <w:t>에</w:t>
        </w:r>
        <w:r w:rsidR="005E6FF2">
          <w:rPr>
            <w:rFonts w:eastAsia="나눔명조" w:hint="eastAsia"/>
            <w:sz w:val="20"/>
            <w:szCs w:val="22"/>
          </w:rPr>
          <w:t xml:space="preserve"> </w:t>
        </w:r>
        <w:r w:rsidR="005E6FF2">
          <w:rPr>
            <w:rFonts w:eastAsia="나눔명조" w:hint="eastAsia"/>
            <w:sz w:val="20"/>
            <w:szCs w:val="22"/>
          </w:rPr>
          <w:t>미치는</w:t>
        </w:r>
        <w:r w:rsidR="005E6FF2">
          <w:rPr>
            <w:rFonts w:eastAsia="나눔명조" w:hint="eastAsia"/>
            <w:sz w:val="20"/>
            <w:szCs w:val="22"/>
          </w:rPr>
          <w:t xml:space="preserve"> </w:t>
        </w:r>
      </w:ins>
      <w:ins w:id="863" w:author="Park, Sanghoon" w:date="2021-10-01T02:03:00Z">
        <w:r w:rsidR="005E6FF2">
          <w:rPr>
            <w:rFonts w:eastAsia="나눔명조" w:hint="eastAsia"/>
            <w:sz w:val="20"/>
            <w:szCs w:val="22"/>
          </w:rPr>
          <w:t>효과를</w:t>
        </w:r>
        <w:r w:rsidR="005E6FF2">
          <w:rPr>
            <w:rFonts w:eastAsia="나눔명조" w:hint="eastAsia"/>
            <w:sz w:val="20"/>
            <w:szCs w:val="22"/>
          </w:rPr>
          <w:t xml:space="preserve"> </w:t>
        </w:r>
      </w:ins>
      <w:del w:id="864" w:author="Park, Sanghoon" w:date="2021-10-01T02:03:00Z">
        <w:r w:rsidRPr="004D452C" w:rsidDel="005E6FF2">
          <w:rPr>
            <w:rFonts w:eastAsia="나눔명조" w:hint="eastAsia"/>
            <w:sz w:val="20"/>
            <w:szCs w:val="22"/>
          </w:rPr>
          <w:delText>를</w:delText>
        </w:r>
      </w:del>
      <w:del w:id="865" w:author="Park, Sanghoon" w:date="2021-10-01T02:02:00Z">
        <w:r w:rsidRPr="004D452C" w:rsidDel="005E6FF2">
          <w:rPr>
            <w:rFonts w:eastAsia="나눔명조" w:hint="eastAsia"/>
            <w:sz w:val="20"/>
            <w:szCs w:val="22"/>
          </w:rPr>
          <w:delText xml:space="preserve"> </w:delText>
        </w:r>
        <w:r w:rsidRPr="004D452C" w:rsidDel="005E6FF2">
          <w:rPr>
            <w:rFonts w:eastAsia="나눔명조" w:hint="eastAsia"/>
            <w:sz w:val="20"/>
            <w:szCs w:val="22"/>
          </w:rPr>
          <w:delText>커뮤니케이션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형태가</w:delText>
        </w:r>
        <w:r w:rsidRPr="004D452C" w:rsidDel="005E6FF2">
          <w:rPr>
            <w:rFonts w:eastAsia="나눔명조" w:hint="eastAsia"/>
            <w:sz w:val="20"/>
            <w:szCs w:val="22"/>
          </w:rPr>
          <w:delText xml:space="preserve"> </w:delText>
        </w:r>
      </w:del>
      <w:r w:rsidRPr="004D452C">
        <w:rPr>
          <w:rFonts w:eastAsia="나눔명조" w:hint="eastAsia"/>
          <w:sz w:val="20"/>
          <w:szCs w:val="22"/>
        </w:rPr>
        <w:t>조절할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w:t>
      </w:r>
      <w:ins w:id="866" w:author="Park, Sanghoon" w:date="2021-10-01T02:01:00Z">
        <w:r w:rsidR="005E6FF2">
          <w:rPr>
            <w:rFonts w:eastAsia="나눔명조" w:hint="eastAsia"/>
            <w:sz w:val="20"/>
            <w:szCs w:val="22"/>
          </w:rPr>
          <w:t>으며</w:t>
        </w:r>
      </w:ins>
      <w:r w:rsidR="005E6FF2">
        <w:rPr>
          <w:rFonts w:eastAsia="나눔명조"/>
          <w:sz w:val="20"/>
          <w:szCs w:val="22"/>
        </w:rPr>
        <w:fldChar w:fldCharType="begin"/>
      </w:r>
      <w:r w:rsidR="005302F9">
        <w:rPr>
          <w:rFonts w:eastAsia="나눔명조"/>
          <w:sz w:val="20"/>
          <w:szCs w:val="22"/>
        </w:rPr>
        <w:instrText xml:space="preserve"> ADDIN ZOTERO_ITEM CSL_CITATION {"citationID":"jFe8cDAm","properties":{"formattedCitation":"(\\uc0\\u51312{}\\uc0\\u44305{}\\uc0\\u47000{}, \\uc0\\u48149{}\\uc0\\u48120{}\\uc0\\u44221{}, and \\uc0\\u51060{}\\uc0\\u54861{}\\uc0\\u51116{} 2016)","plainCitat</w:instrText>
      </w:r>
      <w:r w:rsidR="005302F9">
        <w:rPr>
          <w:rFonts w:eastAsia="나눔명조" w:hint="eastAsia"/>
          <w:sz w:val="20"/>
          <w:szCs w:val="22"/>
        </w:rPr>
        <w:instrText>ion":"(</w:instrText>
      </w:r>
      <w:r w:rsidR="005302F9">
        <w:rPr>
          <w:rFonts w:eastAsia="나눔명조" w:hint="eastAsia"/>
          <w:sz w:val="20"/>
          <w:szCs w:val="22"/>
        </w:rPr>
        <w:instrText>조광래</w:instrText>
      </w:r>
      <w:r w:rsidR="005302F9">
        <w:rPr>
          <w:rFonts w:eastAsia="나눔명조" w:hint="eastAsia"/>
          <w:sz w:val="20"/>
          <w:szCs w:val="22"/>
        </w:rPr>
        <w:instrText xml:space="preserve">, </w:instrText>
      </w:r>
      <w:r w:rsidR="005302F9">
        <w:rPr>
          <w:rFonts w:eastAsia="나눔명조" w:hint="eastAsia"/>
          <w:sz w:val="20"/>
          <w:szCs w:val="22"/>
        </w:rPr>
        <w:instrText>박미경</w:instrText>
      </w:r>
      <w:r w:rsidR="005302F9">
        <w:rPr>
          <w:rFonts w:eastAsia="나눔명조" w:hint="eastAsia"/>
          <w:sz w:val="20"/>
          <w:szCs w:val="22"/>
        </w:rPr>
        <w:instrText xml:space="preserve">, and </w:instrText>
      </w:r>
      <w:r w:rsidR="005302F9">
        <w:rPr>
          <w:rFonts w:eastAsia="나눔명조" w:hint="eastAsia"/>
          <w:sz w:val="20"/>
          <w:szCs w:val="22"/>
        </w:rPr>
        <w:instrText>이홍재</w:instrText>
      </w:r>
      <w:r w:rsidR="005302F9">
        <w:rPr>
          <w:rFonts w:eastAsia="나눔명조" w:hint="eastAsia"/>
          <w:sz w:val="20"/>
          <w:szCs w:val="22"/>
        </w:rPr>
        <w:instrText xml:space="preserve"> 2016)","noteIndex":0},"citationItems":[{"id":1425,"uris":["http://zotero.org/users/5210800/items/FDWC7J3Q"],"uri":["http://zotero.org/users/5210800/items/FDWC7J3Q"],"itemData":{"id":1425,"type":"article-journal","container-title":"</w:instrText>
      </w:r>
      <w:r w:rsidR="005302F9">
        <w:rPr>
          <w:rFonts w:eastAsia="나눔명조" w:hint="eastAsia"/>
          <w:sz w:val="20"/>
          <w:szCs w:val="22"/>
        </w:rPr>
        <w:instrText>한국공공관리학보</w:instrText>
      </w:r>
      <w:r w:rsidR="005302F9">
        <w:rPr>
          <w:rFonts w:eastAsia="나눔명조" w:hint="eastAsia"/>
          <w:sz w:val="20"/>
          <w:szCs w:val="22"/>
        </w:rPr>
        <w:instrText>","DOI":"10.24210/KAPM.2016.30.1.001","issue":"1","language":"ko","note":"Citation Key: joetal:2016","page":"1</w:instrText>
      </w:r>
      <w:r w:rsidR="005302F9">
        <w:rPr>
          <w:rFonts w:eastAsia="나눔명조" w:hint="eastAsia"/>
          <w:sz w:val="20"/>
          <w:szCs w:val="22"/>
        </w:rPr>
        <w:instrText>–</w:instrText>
      </w:r>
      <w:r w:rsidR="005302F9">
        <w:rPr>
          <w:rFonts w:eastAsia="나눔명조" w:hint="eastAsia"/>
          <w:sz w:val="20"/>
          <w:szCs w:val="22"/>
        </w:rPr>
        <w:instrText>25","title":"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리더십과</w:instrText>
      </w:r>
      <w:r w:rsidR="005302F9">
        <w:rPr>
          <w:rFonts w:eastAsia="나눔명조" w:hint="eastAsia"/>
          <w:sz w:val="20"/>
          <w:szCs w:val="22"/>
        </w:rPr>
        <w:instrText xml:space="preserve"> </w:instrText>
      </w:r>
      <w:r w:rsidR="005302F9">
        <w:rPr>
          <w:rFonts w:eastAsia="나눔명조" w:hint="eastAsia"/>
          <w:sz w:val="20"/>
          <w:szCs w:val="22"/>
        </w:rPr>
        <w:instrText>업무성과</w:instrText>
      </w:r>
      <w:r w:rsidR="005302F9">
        <w:rPr>
          <w:rFonts w:eastAsia="나눔명조" w:hint="eastAsia"/>
          <w:sz w:val="20"/>
          <w:szCs w:val="22"/>
        </w:rPr>
        <w:instrText xml:space="preserve"> </w:instrText>
      </w:r>
      <w:r w:rsidR="005302F9">
        <w:rPr>
          <w:rFonts w:eastAsia="나눔명조" w:hint="eastAsia"/>
          <w:sz w:val="20"/>
          <w:szCs w:val="22"/>
        </w:rPr>
        <w:instrText>간의</w:instrText>
      </w:r>
      <w:r w:rsidR="005302F9">
        <w:rPr>
          <w:rFonts w:eastAsia="나눔명조" w:hint="eastAsia"/>
          <w:sz w:val="20"/>
          <w:szCs w:val="22"/>
        </w:rPr>
        <w:instrText xml:space="preserve"> </w:instrText>
      </w:r>
      <w:r w:rsidR="005302F9">
        <w:rPr>
          <w:rFonts w:eastAsia="나눔명조" w:hint="eastAsia"/>
          <w:sz w:val="20"/>
          <w:szCs w:val="22"/>
        </w:rPr>
        <w:instrText>관계에서</w:instrText>
      </w:r>
      <w:r w:rsidR="005302F9">
        <w:rPr>
          <w:rFonts w:eastAsia="나눔명조" w:hint="eastAsia"/>
          <w:sz w:val="20"/>
          <w:szCs w:val="22"/>
        </w:rPr>
        <w:instrText xml:space="preserve"> </w:instrText>
      </w:r>
      <w:r w:rsidR="005302F9">
        <w:rPr>
          <w:rFonts w:eastAsia="나눔명조" w:hint="eastAsia"/>
          <w:sz w:val="20"/>
          <w:szCs w:val="22"/>
        </w:rPr>
        <w:instrText>커뮤니케이션의</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 xml:space="preserve">: </w:instrText>
      </w:r>
      <w:r w:rsidR="005302F9">
        <w:rPr>
          <w:rFonts w:eastAsia="나눔명조" w:hint="eastAsia"/>
          <w:sz w:val="20"/>
          <w:szCs w:val="22"/>
        </w:rPr>
        <w:instrText>경찰공무원의</w:instrText>
      </w:r>
      <w:r w:rsidR="005302F9">
        <w:rPr>
          <w:rFonts w:eastAsia="나눔명조" w:hint="eastAsia"/>
          <w:sz w:val="20"/>
          <w:szCs w:val="22"/>
        </w:rPr>
        <w:instrText xml:space="preserve"> </w:instrText>
      </w:r>
      <w:r w:rsidR="005302F9">
        <w:rPr>
          <w:rFonts w:eastAsia="나눔명조" w:hint="eastAsia"/>
          <w:sz w:val="20"/>
          <w:szCs w:val="22"/>
        </w:rPr>
        <w:instrText>인식을</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리더십과</w:instrText>
      </w:r>
      <w:r w:rsidR="005302F9">
        <w:rPr>
          <w:rFonts w:eastAsia="나눔명조" w:hint="eastAsia"/>
          <w:sz w:val="20"/>
          <w:szCs w:val="22"/>
        </w:rPr>
        <w:instrText xml:space="preserve"> </w:instrText>
      </w:r>
      <w:r w:rsidR="005302F9">
        <w:rPr>
          <w:rFonts w:eastAsia="나눔명조" w:hint="eastAsia"/>
          <w:sz w:val="20"/>
          <w:szCs w:val="22"/>
        </w:rPr>
        <w:instrText>업무성과</w:instrText>
      </w:r>
      <w:r w:rsidR="005302F9">
        <w:rPr>
          <w:rFonts w:eastAsia="나눔명조" w:hint="eastAsia"/>
          <w:sz w:val="20"/>
          <w:szCs w:val="22"/>
        </w:rPr>
        <w:instrText xml:space="preserve"> </w:instrText>
      </w:r>
      <w:r w:rsidR="005302F9">
        <w:rPr>
          <w:rFonts w:eastAsia="나눔명조" w:hint="eastAsia"/>
          <w:sz w:val="20"/>
          <w:szCs w:val="22"/>
        </w:rPr>
        <w:instrText>간의</w:instrText>
      </w:r>
      <w:r w:rsidR="005302F9">
        <w:rPr>
          <w:rFonts w:eastAsia="나눔명조" w:hint="eastAsia"/>
          <w:sz w:val="20"/>
          <w:szCs w:val="22"/>
        </w:rPr>
        <w:instrText xml:space="preserve"> </w:instrText>
      </w:r>
      <w:r w:rsidR="005302F9">
        <w:rPr>
          <w:rFonts w:eastAsia="나눔명조" w:hint="eastAsia"/>
          <w:sz w:val="20"/>
          <w:szCs w:val="22"/>
        </w:rPr>
        <w:instrText>관계에서</w:instrText>
      </w:r>
      <w:r w:rsidR="005302F9">
        <w:rPr>
          <w:rFonts w:eastAsia="나눔명조" w:hint="eastAsia"/>
          <w:sz w:val="20"/>
          <w:szCs w:val="22"/>
        </w:rPr>
        <w:instrText xml:space="preserve"> </w:instrText>
      </w:r>
      <w:r w:rsidR="005302F9">
        <w:rPr>
          <w:rFonts w:eastAsia="나눔명조" w:hint="eastAsia"/>
          <w:sz w:val="20"/>
          <w:szCs w:val="22"/>
        </w:rPr>
        <w:instrText>커뮤니케이션의</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","volume":"30","author":[{"literal":"</w:instrText>
      </w:r>
      <w:r w:rsidR="005302F9">
        <w:rPr>
          <w:rFonts w:eastAsia="나눔명조" w:hint="eastAsia"/>
          <w:sz w:val="20"/>
          <w:szCs w:val="22"/>
        </w:rPr>
        <w:instrText>조광래</w:instrText>
      </w:r>
      <w:r w:rsidR="005302F9">
        <w:rPr>
          <w:rFonts w:eastAsia="나눔명조" w:hint="eastAsia"/>
          <w:sz w:val="20"/>
          <w:szCs w:val="22"/>
        </w:rPr>
        <w:instrText>"},{"literal":"</w:instrText>
      </w:r>
      <w:r w:rsidR="005302F9">
        <w:rPr>
          <w:rFonts w:eastAsia="나눔명조" w:hint="eastAsia"/>
          <w:sz w:val="20"/>
          <w:szCs w:val="22"/>
        </w:rPr>
        <w:instrText>박미경</w:instrText>
      </w:r>
      <w:r w:rsidR="005302F9">
        <w:rPr>
          <w:rFonts w:eastAsia="나눔명조" w:hint="eastAsia"/>
          <w:sz w:val="20"/>
          <w:szCs w:val="22"/>
        </w:rPr>
        <w:instrText>"},{"family":"</w:instrText>
      </w:r>
      <w:r w:rsidR="005302F9">
        <w:rPr>
          <w:rFonts w:eastAsia="나눔명조" w:hint="eastAsia"/>
          <w:sz w:val="20"/>
          <w:szCs w:val="22"/>
        </w:rPr>
        <w:instrText>이홍재</w:instrText>
      </w:r>
      <w:r w:rsidR="005302F9">
        <w:rPr>
          <w:rFonts w:eastAsia="나눔명조" w:hint="eastAsia"/>
          <w:sz w:val="20"/>
          <w:szCs w:val="22"/>
        </w:rPr>
        <w:instrText xml:space="preserve">","given":""}],"issued":{"date-parts":[["2016",4]]}}}],"schema":"https://github.com/citation-style-language/schema/raw/master/csl-citation.json"} </w:instrText>
      </w:r>
      <w:r w:rsidR="005E6FF2">
        <w:rPr>
          <w:rFonts w:eastAsia="나눔명조"/>
          <w:sz w:val="20"/>
          <w:szCs w:val="22"/>
        </w:rPr>
        <w:fldChar w:fldCharType="separate"/>
      </w:r>
      <w:r w:rsidR="007949BF" w:rsidRPr="007949BF">
        <w:rPr>
          <w:sz w:val="20"/>
        </w:rPr>
        <w:t>(</w:t>
      </w:r>
      <w:r w:rsidR="007949BF" w:rsidRPr="007949BF">
        <w:rPr>
          <w:sz w:val="20"/>
        </w:rPr>
        <w:t>조광래</w:t>
      </w:r>
      <w:r w:rsidR="007949BF" w:rsidRPr="007949BF">
        <w:rPr>
          <w:sz w:val="20"/>
        </w:rPr>
        <w:t xml:space="preserve">, </w:t>
      </w:r>
      <w:r w:rsidR="007949BF" w:rsidRPr="007949BF">
        <w:rPr>
          <w:sz w:val="20"/>
        </w:rPr>
        <w:t>박미경</w:t>
      </w:r>
      <w:r w:rsidR="007949BF" w:rsidRPr="007949BF">
        <w:rPr>
          <w:sz w:val="20"/>
        </w:rPr>
        <w:t xml:space="preserve">, and </w:t>
      </w:r>
      <w:r w:rsidR="007949BF" w:rsidRPr="007949BF">
        <w:rPr>
          <w:sz w:val="20"/>
        </w:rPr>
        <w:t>이홍재</w:t>
      </w:r>
      <w:r w:rsidR="007949BF" w:rsidRPr="007949BF">
        <w:rPr>
          <w:sz w:val="20"/>
        </w:rPr>
        <w:t xml:space="preserve"> 2016)</w:t>
      </w:r>
      <w:r w:rsidR="005E6FF2">
        <w:rPr>
          <w:rFonts w:eastAsia="나눔명조"/>
          <w:sz w:val="20"/>
          <w:szCs w:val="22"/>
        </w:rPr>
        <w:fldChar w:fldCharType="end"/>
      </w:r>
      <w:ins w:id="867" w:author="Park, Sanghoon" w:date="2021-10-01T02:03:00Z">
        <w:r w:rsidR="005E6FF2">
          <w:rPr>
            <w:rFonts w:eastAsia="나눔명조"/>
            <w:sz w:val="20"/>
            <w:szCs w:val="22"/>
          </w:rPr>
          <w:t xml:space="preserve">, </w:t>
        </w:r>
      </w:ins>
      <w:del w:id="868" w:author="Park, Sanghoon" w:date="2021-10-01T02:01:00Z">
        <w:r w:rsidRPr="004D452C" w:rsidDel="005E6FF2">
          <w:rPr>
            <w:rFonts w:eastAsia="나눔명조" w:hint="eastAsia"/>
            <w:sz w:val="20"/>
            <w:szCs w:val="22"/>
          </w:rPr>
          <w:delText>는</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지</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확인하고</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있다</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또한</w:delText>
        </w:r>
      </w:del>
      <w:del w:id="869" w:author="Park, Sanghoon" w:date="2021-10-01T02:03:00Z">
        <w:r w:rsidRPr="004D452C" w:rsidDel="005E6FF2">
          <w:rPr>
            <w:rFonts w:eastAsia="나눔명조" w:hint="eastAsia"/>
            <w:sz w:val="20"/>
            <w:szCs w:val="22"/>
          </w:rPr>
          <w:delText xml:space="preserve"> Jin(2017)</w:delText>
        </w:r>
        <w:r w:rsidRPr="004D452C" w:rsidDel="005E6FF2">
          <w:rPr>
            <w:rFonts w:eastAsia="나눔명조" w:hint="eastAsia"/>
            <w:sz w:val="20"/>
            <w:szCs w:val="22"/>
          </w:rPr>
          <w:delText>은</w:delText>
        </w:r>
        <w:r w:rsidRPr="004D452C" w:rsidDel="005E6FF2">
          <w:rPr>
            <w:rFonts w:eastAsia="나눔명조" w:hint="eastAsia"/>
            <w:sz w:val="20"/>
            <w:szCs w:val="22"/>
          </w:rPr>
          <w:delText xml:space="preserve"> </w:delText>
        </w:r>
      </w:del>
      <w:r w:rsidRPr="004D452C">
        <w:rPr>
          <w:rFonts w:eastAsia="나눔명조" w:hint="eastAsia"/>
          <w:sz w:val="20"/>
          <w:szCs w:val="22"/>
        </w:rPr>
        <w:t>조직목표와</w:t>
      </w:r>
      <w:r w:rsidRPr="004D452C">
        <w:rPr>
          <w:rFonts w:eastAsia="나눔명조" w:hint="eastAsia"/>
          <w:sz w:val="20"/>
          <w:szCs w:val="22"/>
        </w:rPr>
        <w:t xml:space="preserve"> </w:t>
      </w:r>
      <w:r w:rsidRPr="004D452C">
        <w:rPr>
          <w:rFonts w:eastAsia="나눔명조" w:hint="eastAsia"/>
          <w:sz w:val="20"/>
          <w:szCs w:val="22"/>
        </w:rPr>
        <w:t>관련한</w:t>
      </w:r>
      <w:r w:rsidRPr="004D452C">
        <w:rPr>
          <w:rFonts w:eastAsia="나눔명조" w:hint="eastAsia"/>
          <w:sz w:val="20"/>
          <w:szCs w:val="22"/>
        </w:rPr>
        <w:t xml:space="preserve"> </w:t>
      </w:r>
      <w:r w:rsidRPr="004D452C">
        <w:rPr>
          <w:rFonts w:eastAsia="나눔명조" w:hint="eastAsia"/>
          <w:sz w:val="20"/>
          <w:szCs w:val="22"/>
        </w:rPr>
        <w:t>의사소통</w:t>
      </w:r>
      <w:ins w:id="870" w:author="Park, Sanghoon" w:date="2021-10-01T02:03:00Z">
        <w:r w:rsidR="005E6FF2">
          <w:rPr>
            <w:rFonts w:eastAsia="나눔명조" w:hint="eastAsia"/>
            <w:sz w:val="20"/>
            <w:szCs w:val="22"/>
          </w:rPr>
          <w:t>은</w:t>
        </w:r>
      </w:ins>
      <w:del w:id="871" w:author="Park, Sanghoon" w:date="2021-10-01T02:03:00Z">
        <w:r w:rsidRPr="004D452C" w:rsidDel="005E6FF2">
          <w:rPr>
            <w:rFonts w:eastAsia="나눔명조" w:hint="eastAsia"/>
            <w:sz w:val="20"/>
            <w:szCs w:val="22"/>
          </w:rPr>
          <w:delText>이</w:delText>
        </w:r>
      </w:del>
      <w:r w:rsidRPr="004D452C">
        <w:rPr>
          <w:rFonts w:eastAsia="나눔명조" w:hint="eastAsia"/>
          <w:sz w:val="20"/>
          <w:szCs w:val="22"/>
        </w:rPr>
        <w:t xml:space="preserve"> </w:t>
      </w:r>
      <w:del w:id="872" w:author="Park, Sanghoon" w:date="2021-10-01T02:03:00Z">
        <w:r w:rsidRPr="004D452C" w:rsidDel="005E6FF2">
          <w:rPr>
            <w:rFonts w:eastAsia="나눔명조" w:hint="eastAsia"/>
            <w:sz w:val="20"/>
            <w:szCs w:val="22"/>
          </w:rPr>
          <w:delText>나아가</w:delText>
        </w:r>
        <w:r w:rsidRPr="004D452C" w:rsidDel="005E6FF2">
          <w:rPr>
            <w:rFonts w:eastAsia="나눔명조" w:hint="eastAsia"/>
            <w:sz w:val="20"/>
            <w:szCs w:val="22"/>
          </w:rPr>
          <w:delText xml:space="preserve"> </w:delText>
        </w:r>
      </w:del>
      <w:r w:rsidRPr="004D452C">
        <w:rPr>
          <w:rFonts w:eastAsia="나눔명조" w:hint="eastAsia"/>
          <w:sz w:val="20"/>
          <w:szCs w:val="22"/>
        </w:rPr>
        <w:t>직원에게</w:t>
      </w:r>
      <w:r w:rsidRPr="004D452C">
        <w:rPr>
          <w:rFonts w:eastAsia="나눔명조" w:hint="eastAsia"/>
          <w:sz w:val="20"/>
          <w:szCs w:val="22"/>
        </w:rPr>
        <w:t xml:space="preserve"> </w:t>
      </w:r>
      <w:r w:rsidRPr="004D452C">
        <w:rPr>
          <w:rFonts w:eastAsia="나눔명조" w:hint="eastAsia"/>
          <w:sz w:val="20"/>
          <w:szCs w:val="22"/>
        </w:rPr>
        <w:t>내적동기</w:t>
      </w:r>
      <w:ins w:id="873" w:author="Park, Sanghoon" w:date="2021-10-01T02:03:00Z">
        <w:r w:rsidR="005E6FF2">
          <w:rPr>
            <w:rFonts w:eastAsia="나눔명조" w:hint="eastAsia"/>
            <w:sz w:val="20"/>
            <w:szCs w:val="22"/>
          </w:rPr>
          <w:t>를</w:t>
        </w:r>
        <w:r w:rsidR="005E6FF2">
          <w:rPr>
            <w:rFonts w:eastAsia="나눔명조" w:hint="eastAsia"/>
            <w:sz w:val="20"/>
            <w:szCs w:val="22"/>
          </w:rPr>
          <w:t xml:space="preserve"> </w:t>
        </w:r>
        <w:r w:rsidR="005E6FF2">
          <w:rPr>
            <w:rFonts w:eastAsia="나눔명조" w:hint="eastAsia"/>
            <w:sz w:val="20"/>
            <w:szCs w:val="22"/>
          </w:rPr>
          <w:t>부여하여</w:t>
        </w:r>
        <w:r w:rsidR="005E6FF2">
          <w:rPr>
            <w:rFonts w:eastAsia="나눔명조" w:hint="eastAsia"/>
            <w:sz w:val="20"/>
            <w:szCs w:val="22"/>
          </w:rPr>
          <w:t xml:space="preserve"> </w:t>
        </w:r>
        <w:r w:rsidR="005E6FF2">
          <w:rPr>
            <w:rFonts w:eastAsia="나눔명조" w:hint="eastAsia"/>
            <w:sz w:val="20"/>
            <w:szCs w:val="22"/>
          </w:rPr>
          <w:t>조직의</w:t>
        </w:r>
        <w:r w:rsidR="005E6FF2">
          <w:rPr>
            <w:rFonts w:eastAsia="나눔명조" w:hint="eastAsia"/>
            <w:sz w:val="20"/>
            <w:szCs w:val="22"/>
          </w:rPr>
          <w:t xml:space="preserve"> </w:t>
        </w:r>
        <w:r w:rsidR="005E6FF2">
          <w:rPr>
            <w:rFonts w:eastAsia="나눔명조" w:hint="eastAsia"/>
            <w:sz w:val="20"/>
            <w:szCs w:val="22"/>
          </w:rPr>
          <w:t>성과에</w:t>
        </w:r>
        <w:r w:rsidR="005E6FF2">
          <w:rPr>
            <w:rFonts w:eastAsia="나눔명조" w:hint="eastAsia"/>
            <w:sz w:val="20"/>
            <w:szCs w:val="22"/>
          </w:rPr>
          <w:t xml:space="preserve"> </w:t>
        </w:r>
        <w:r w:rsidR="005E6FF2">
          <w:rPr>
            <w:rFonts w:eastAsia="나눔명조" w:hint="eastAsia"/>
            <w:sz w:val="20"/>
            <w:szCs w:val="22"/>
          </w:rPr>
          <w:t>영향을</w:t>
        </w:r>
        <w:r w:rsidR="005E6FF2">
          <w:rPr>
            <w:rFonts w:eastAsia="나눔명조" w:hint="eastAsia"/>
            <w:sz w:val="20"/>
            <w:szCs w:val="22"/>
          </w:rPr>
          <w:t xml:space="preserve"> </w:t>
        </w:r>
        <w:r w:rsidR="005E6FF2">
          <w:rPr>
            <w:rFonts w:eastAsia="나눔명조" w:hint="eastAsia"/>
            <w:sz w:val="20"/>
            <w:szCs w:val="22"/>
          </w:rPr>
          <w:t>미칠</w:t>
        </w:r>
        <w:r w:rsidR="005E6FF2">
          <w:rPr>
            <w:rFonts w:eastAsia="나눔명조" w:hint="eastAsia"/>
            <w:sz w:val="20"/>
            <w:szCs w:val="22"/>
          </w:rPr>
          <w:t xml:space="preserve"> </w:t>
        </w:r>
        <w:r w:rsidR="005E6FF2">
          <w:rPr>
            <w:rFonts w:eastAsia="나눔명조" w:hint="eastAsia"/>
            <w:sz w:val="20"/>
            <w:szCs w:val="22"/>
          </w:rPr>
          <w:t>수</w:t>
        </w:r>
        <w:r w:rsidR="005E6FF2">
          <w:rPr>
            <w:rFonts w:eastAsia="나눔명조" w:hint="eastAsia"/>
            <w:sz w:val="20"/>
            <w:szCs w:val="22"/>
          </w:rPr>
          <w:t xml:space="preserve"> </w:t>
        </w:r>
        <w:r w:rsidR="005E6FF2">
          <w:rPr>
            <w:rFonts w:eastAsia="나눔명조" w:hint="eastAsia"/>
            <w:sz w:val="20"/>
            <w:szCs w:val="22"/>
          </w:rPr>
          <w:t>있다</w:t>
        </w:r>
      </w:ins>
      <w:r w:rsidR="0011755F">
        <w:rPr>
          <w:rFonts w:eastAsia="나눔명조"/>
          <w:sz w:val="20"/>
          <w:szCs w:val="22"/>
        </w:rPr>
        <w:fldChar w:fldCharType="begin"/>
      </w:r>
      <w:r w:rsidR="005302F9">
        <w:rPr>
          <w:rFonts w:eastAsia="나눔명조"/>
          <w:sz w:val="20"/>
          <w:szCs w:val="22"/>
        </w:rPr>
        <w:instrText xml:space="preserve"> ADDIN ZOTERO_ITEM CSL_CITATION {"citationID":"eNdopUtf","properties":{"formattedCitation":"(Jin et al. 2019)","plainCitation":"(Jin et al. 2019)","noteIndex":0},"citationItems":[{"id":"1rrBPs3u/xpX05z7w","uris":["http://zotero.org/users/8474326/items/Q28C4S85"],"uri":["http://zotero.org/users/8474326/items/Q28C4S85"],"itemData":{"id":722,"type":"article-journal","abstract":"Many studies in public administration have modeled employees’ person–organization fit perceptions as a function of public service motivation, but previous work has not adequately addressed the causal relationship between these concepts. This article represents the first attempt to explain the “black box” that links public service motivation to person–organization fit. Given the various positive benefits associated with person–organization fit in the literature, an understanding of the mechanisms that underpin its relationship with public service motivation has important managerial implications for leaders regarding their interactions with individual employees. Extending the work-based affect model designed by Yu, we explore how PSM increases person–organization fit perceptions through employee followership and leader support as a potential causal chain. The results from a survey of 692 faculty members at a public university are consistent with the predicted three-path mediation model. Among these respondents, higher levels of public service motivation were associated with greater followership behavior, which, in turn, increased positive perceptions of person–organization fit through greater leader support.\n            \n              Points for practitioners\n              This study suggests that having high levels of motivation to serve the public (i.e. public service motivation) does not directly influence how one perceives his or her fit with the organization. Instead, high public service motivation was associated with person–organization fit indirectly through its influence on active followership behaviors. Managerial actors are thus encouraged to pursue open communications with their subordinates to maintain high levels of public service motivation.","container-title":"International Review of Administrative Sciences","DOI":"10.1177/0020852316684008","ISSN":"0020-8523, 1461-7226","issue":"1","journalAbbreviation":"International Review of Administrative Sciences","language":"en","page":"98-115","source":"DOI.org (Crossref)","title":"Making public service motivation count for increasing organizational fit: The role of followership behavior and leader support as a causal mechanism","title-short":"Making public service motivation count for increasing organizational fit","volume":"85","author":[{"family":"Jin","given":"Myung H."},{"family":"McDonald","given":"Bruce D."},{"family":"Park","given":"Jaehee"},{"family":"Trevor Yu","given":"Kang Yang"}],"issued":{"date-parts":[["2019",3]]}}}],"schema":"https://github.com/citation-style-language/schema/raw/master/csl-citation.json"} </w:instrText>
      </w:r>
      <w:r w:rsidR="0011755F">
        <w:rPr>
          <w:rFonts w:eastAsia="나눔명조"/>
          <w:sz w:val="20"/>
          <w:szCs w:val="22"/>
        </w:rPr>
        <w:fldChar w:fldCharType="separate"/>
      </w:r>
      <w:r w:rsidR="0011755F" w:rsidRPr="0011755F">
        <w:rPr>
          <w:sz w:val="20"/>
        </w:rPr>
        <w:t>(Jin et al. 2019)</w:t>
      </w:r>
      <w:r w:rsidR="0011755F">
        <w:rPr>
          <w:rFonts w:eastAsia="나눔명조"/>
          <w:sz w:val="20"/>
          <w:szCs w:val="22"/>
        </w:rPr>
        <w:fldChar w:fldCharType="end"/>
      </w:r>
      <w:ins w:id="874" w:author="Park, Sanghoon" w:date="2021-10-01T02:04:00Z">
        <w:del w:id="875" w:author="Kang, Jiyoon" w:date="2021-10-03T08:53:00Z">
          <w:r w:rsidR="005E6FF2" w:rsidRPr="0011755F" w:rsidDel="0011755F">
            <w:rPr>
              <w:rFonts w:eastAsia="나눔명조"/>
              <w:sz w:val="20"/>
              <w:szCs w:val="22"/>
            </w:rPr>
            <w:delText>(Jin 2017)</w:delText>
          </w:r>
          <w:r w:rsidR="005E6FF2" w:rsidRPr="0011755F" w:rsidDel="0011755F">
            <w:rPr>
              <w:rFonts w:eastAsia="나눔명조"/>
              <w:sz w:val="20"/>
              <w:szCs w:val="22"/>
              <w:rPrChange w:id="876" w:author="Kang, Jiyoon" w:date="2021-10-03T08:53:00Z">
                <w:rPr>
                  <w:rFonts w:eastAsia="나눔명조"/>
                  <w:color w:val="FF0000"/>
                  <w:sz w:val="20"/>
                  <w:szCs w:val="22"/>
                </w:rPr>
              </w:rPrChange>
            </w:rPr>
            <w:delText>.</w:delText>
          </w:r>
        </w:del>
      </w:ins>
      <w:ins w:id="877" w:author="Kang, Jiyoon" w:date="2021-10-03T08:53:00Z">
        <w:r w:rsidR="0011755F" w:rsidRPr="0011755F">
          <w:rPr>
            <w:rFonts w:eastAsia="나눔명조"/>
            <w:sz w:val="20"/>
            <w:szCs w:val="22"/>
            <w:rPrChange w:id="878" w:author="Kang, Jiyoon" w:date="2021-10-03T08:53:00Z">
              <w:rPr>
                <w:rFonts w:eastAsia="나눔명조"/>
                <w:color w:val="FF0000"/>
                <w:sz w:val="20"/>
                <w:szCs w:val="22"/>
              </w:rPr>
            </w:rPrChange>
          </w:rPr>
          <w:t>.</w:t>
        </w:r>
      </w:ins>
      <w:ins w:id="879" w:author="Park, Sanghoon" w:date="2021-10-01T02:04:00Z">
        <w:r w:rsidR="005E6FF2">
          <w:rPr>
            <w:rFonts w:eastAsia="나눔명조"/>
            <w:color w:val="FF0000"/>
            <w:sz w:val="20"/>
            <w:szCs w:val="22"/>
          </w:rPr>
          <w:t xml:space="preserve"> </w:t>
        </w:r>
      </w:ins>
      <w:del w:id="880" w:author="Park, Sanghoon" w:date="2021-10-01T02:03:00Z">
        <w:r w:rsidRPr="004D452C" w:rsidDel="005E6FF2">
          <w:rPr>
            <w:rFonts w:eastAsia="나눔명조" w:hint="eastAsia"/>
            <w:sz w:val="20"/>
            <w:szCs w:val="22"/>
          </w:rPr>
          <w:delText>부여를</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할</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있고</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조직성과에</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영향을</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미칠</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수</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있다고</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보며</w:delText>
        </w:r>
        <w:r w:rsidRPr="004D452C" w:rsidDel="005E6FF2">
          <w:rPr>
            <w:rFonts w:eastAsia="나눔명조" w:hint="eastAsia"/>
            <w:sz w:val="20"/>
            <w:szCs w:val="22"/>
          </w:rPr>
          <w:delText xml:space="preserve">, </w:delText>
        </w:r>
      </w:del>
      <w:del w:id="881" w:author="Park, Sanghoon" w:date="2021-10-01T02:05:00Z">
        <w:r w:rsidRPr="004D452C" w:rsidDel="005E6FF2">
          <w:rPr>
            <w:rFonts w:eastAsia="나눔명조" w:hint="eastAsia"/>
            <w:sz w:val="20"/>
            <w:szCs w:val="22"/>
          </w:rPr>
          <w:delText>Suh (2018)</w:delText>
        </w:r>
        <w:r w:rsidRPr="004D452C" w:rsidDel="005E6FF2">
          <w:rPr>
            <w:rFonts w:eastAsia="나눔명조" w:hint="eastAsia"/>
            <w:sz w:val="20"/>
            <w:szCs w:val="22"/>
          </w:rPr>
          <w:delText>은</w:delText>
        </w:r>
        <w:r w:rsidRPr="004D452C" w:rsidDel="005E6FF2">
          <w:rPr>
            <w:rFonts w:eastAsia="나눔명조" w:hint="eastAsia"/>
            <w:sz w:val="20"/>
            <w:szCs w:val="22"/>
          </w:rPr>
          <w:delText xml:space="preserve"> </w:delText>
        </w:r>
      </w:del>
      <w:r w:rsidRPr="004D452C">
        <w:rPr>
          <w:rFonts w:eastAsia="나눔명조" w:hint="eastAsia"/>
          <w:sz w:val="20"/>
          <w:szCs w:val="22"/>
        </w:rPr>
        <w:t>커뮤니케이션의</w:t>
      </w:r>
      <w:r w:rsidRPr="004D452C">
        <w:rPr>
          <w:rFonts w:eastAsia="나눔명조" w:hint="eastAsia"/>
          <w:sz w:val="20"/>
          <w:szCs w:val="22"/>
        </w:rPr>
        <w:t xml:space="preserve"> </w:t>
      </w:r>
      <w:r w:rsidRPr="004D452C">
        <w:rPr>
          <w:rFonts w:eastAsia="나눔명조" w:hint="eastAsia"/>
          <w:sz w:val="20"/>
          <w:szCs w:val="22"/>
        </w:rPr>
        <w:t>횟수와</w:t>
      </w:r>
      <w:r w:rsidRPr="004D452C">
        <w:rPr>
          <w:rFonts w:eastAsia="나눔명조" w:hint="eastAsia"/>
          <w:sz w:val="20"/>
          <w:szCs w:val="22"/>
        </w:rPr>
        <w:t xml:space="preserve"> </w:t>
      </w:r>
      <w:r w:rsidRPr="004D452C">
        <w:rPr>
          <w:rFonts w:eastAsia="나눔명조" w:hint="eastAsia"/>
          <w:sz w:val="20"/>
          <w:szCs w:val="22"/>
        </w:rPr>
        <w:t>상급자와의</w:t>
      </w:r>
      <w:r w:rsidRPr="004D452C">
        <w:rPr>
          <w:rFonts w:eastAsia="나눔명조" w:hint="eastAsia"/>
          <w:sz w:val="20"/>
          <w:szCs w:val="22"/>
        </w:rPr>
        <w:t xml:space="preserve"> </w:t>
      </w:r>
      <w:r w:rsidRPr="004D452C">
        <w:rPr>
          <w:rFonts w:eastAsia="나눔명조" w:hint="eastAsia"/>
          <w:sz w:val="20"/>
          <w:szCs w:val="22"/>
        </w:rPr>
        <w:t>커뮤니케이션</w:t>
      </w:r>
      <w:ins w:id="882" w:author="Park, Sanghoon" w:date="2021-10-01T02:05:00Z">
        <w:r w:rsidR="005E6FF2">
          <w:rPr>
            <w:rFonts w:eastAsia="나눔명조" w:hint="eastAsia"/>
            <w:sz w:val="20"/>
            <w:szCs w:val="22"/>
          </w:rPr>
          <w:t>은</w:t>
        </w:r>
      </w:ins>
      <w:del w:id="883" w:author="Park, Sanghoon" w:date="2021-10-01T02:05:00Z">
        <w:r w:rsidRPr="004D452C" w:rsidDel="005E6FF2">
          <w:rPr>
            <w:rFonts w:eastAsia="나눔명조" w:hint="eastAsia"/>
            <w:sz w:val="20"/>
            <w:szCs w:val="22"/>
          </w:rPr>
          <w:delText>이</w:delText>
        </w:r>
      </w:del>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혁신에</w:t>
      </w:r>
      <w:r w:rsidRPr="004D452C">
        <w:rPr>
          <w:rFonts w:eastAsia="나눔명조" w:hint="eastAsia"/>
          <w:sz w:val="20"/>
          <w:szCs w:val="22"/>
        </w:rPr>
        <w:t xml:space="preserve"> </w:t>
      </w:r>
      <w:r w:rsidRPr="004D452C">
        <w:rPr>
          <w:rFonts w:eastAsia="나눔명조" w:hint="eastAsia"/>
          <w:sz w:val="20"/>
          <w:szCs w:val="22"/>
        </w:rPr>
        <w:t>유효한</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미</w:t>
      </w:r>
      <w:ins w:id="884" w:author="Park, Sanghoon" w:date="2021-10-01T02:05:00Z">
        <w:r w:rsidR="005E6FF2">
          <w:rPr>
            <w:rFonts w:eastAsia="나눔명조" w:hint="eastAsia"/>
            <w:sz w:val="20"/>
            <w:szCs w:val="22"/>
          </w:rPr>
          <w:t>칠</w:t>
        </w:r>
        <w:r w:rsidR="005E6FF2">
          <w:rPr>
            <w:rFonts w:eastAsia="나눔명조" w:hint="eastAsia"/>
            <w:sz w:val="20"/>
            <w:szCs w:val="22"/>
          </w:rPr>
          <w:t xml:space="preserve"> </w:t>
        </w:r>
        <w:r w:rsidR="005E6FF2">
          <w:rPr>
            <w:rFonts w:eastAsia="나눔명조" w:hint="eastAsia"/>
            <w:sz w:val="20"/>
            <w:szCs w:val="22"/>
          </w:rPr>
          <w:t>수도</w:t>
        </w:r>
        <w:r w:rsidR="005E6FF2">
          <w:rPr>
            <w:rFonts w:eastAsia="나눔명조" w:hint="eastAsia"/>
            <w:sz w:val="20"/>
            <w:szCs w:val="22"/>
          </w:rPr>
          <w:t xml:space="preserve"> </w:t>
        </w:r>
        <w:r w:rsidR="005E6FF2">
          <w:rPr>
            <w:rFonts w:eastAsia="나눔명조" w:hint="eastAsia"/>
            <w:sz w:val="20"/>
            <w:szCs w:val="22"/>
          </w:rPr>
          <w:t>있다</w:t>
        </w:r>
      </w:ins>
      <w:r w:rsidR="005E6FF2">
        <w:rPr>
          <w:rFonts w:eastAsia="나눔명조"/>
          <w:sz w:val="20"/>
          <w:szCs w:val="22"/>
        </w:rPr>
        <w:fldChar w:fldCharType="begin"/>
      </w:r>
      <w:r w:rsidR="005302F9">
        <w:rPr>
          <w:rFonts w:eastAsia="나눔명조"/>
          <w:sz w:val="20"/>
          <w:szCs w:val="22"/>
        </w:rPr>
        <w:instrText xml:space="preserve"> ADDIN ZOTERO_ITEM CSL_CITATION {"citationID":"i5BOd22V","properties":{"formattedCitation":"(Suh, Harrington, and Goodman 2018)","plainCitation":"(Suh, Harrington, and Goodman 2018)","noteIndex":0},"citationItems":[{"id":1397,"uris":["http://zotero.org/users/5210800/items/U9XNGCF9"],"uri":["http://zotero.org/users/5210800/items/U9XNGCF9"],"itemData":{"id":1397,"type":"article-journal","abstract":"Innovation and internal communication are essential for any successful organization. Although communication within organizations has long been studied in the for-profit sector, we still know little about the impact of communication types on innovation in the public and nonprofit sectors. To examine this question, we leverage and construct a longitudinal dataset using 5 years of the Korean Workplace Panel Survey (KWPS) from 2005 to 2013. Employing media richness theory, this study finds that internal communication positively influences innovation in the for-profit sector, which is a finding consistent with prior studies. Similarly, in the nonprofit sector, we find that meeting with the executive director and the number of communication channels utilized in an organization has a positive impact on innovation. However, we do not find that these communications have any impact in the public sector.","container-title":"Public Personnel Management","DOI":"10.1177/0091026018760930","ISSN":"0091-0260, 1945-7421","issue":"2","language":"English","note":"Citation Key: suh_understanding_2018","page":"217–244","title":"Understanding the Link Between Organizational Communication and Innovation: An Examination of Public, Nonprofit, and For-Profit Organizations in South Korea","title-short":"Understanding the Link Between Organizational Communication and Innovation","volume":"47","author":[{"family":"Suh","given":"Jiwon"},{"family":"Harrington","given":"James"},{"family":"Goodman","given":"Doug"}],"issued":{"date-parts":[["2018",6]]}}}],"schema":"https://github.com/citation-style-language/schema/raw/master/csl-citation.json"} </w:instrText>
      </w:r>
      <w:r w:rsidR="005E6FF2">
        <w:rPr>
          <w:rFonts w:eastAsia="나눔명조"/>
          <w:sz w:val="20"/>
          <w:szCs w:val="22"/>
        </w:rPr>
        <w:fldChar w:fldCharType="separate"/>
      </w:r>
      <w:r w:rsidR="005E6FF2" w:rsidRPr="005E6FF2">
        <w:rPr>
          <w:sz w:val="20"/>
        </w:rPr>
        <w:t>(Suh, Harrington, and Goodman 2018)</w:t>
      </w:r>
      <w:r w:rsidR="005E6FF2">
        <w:rPr>
          <w:rFonts w:eastAsia="나눔명조"/>
          <w:sz w:val="20"/>
          <w:szCs w:val="22"/>
        </w:rPr>
        <w:fldChar w:fldCharType="end"/>
      </w:r>
      <w:del w:id="885" w:author="Park, Sanghoon" w:date="2021-10-01T02:05:00Z">
        <w:r w:rsidRPr="004D452C" w:rsidDel="005E6FF2">
          <w:rPr>
            <w:rFonts w:eastAsia="나눔명조" w:hint="eastAsia"/>
            <w:sz w:val="20"/>
            <w:szCs w:val="22"/>
          </w:rPr>
          <w:delText>친다고</w:delText>
        </w:r>
        <w:r w:rsidRPr="004D452C" w:rsidDel="005E6FF2">
          <w:rPr>
            <w:rFonts w:eastAsia="나눔명조" w:hint="eastAsia"/>
            <w:sz w:val="20"/>
            <w:szCs w:val="22"/>
          </w:rPr>
          <w:delText xml:space="preserve"> </w:delText>
        </w:r>
        <w:r w:rsidRPr="004D452C" w:rsidDel="005E6FF2">
          <w:rPr>
            <w:rFonts w:eastAsia="나눔명조" w:hint="eastAsia"/>
            <w:sz w:val="20"/>
            <w:szCs w:val="22"/>
          </w:rPr>
          <w:delText>주장한다</w:delText>
        </w:r>
      </w:del>
      <w:r w:rsidRPr="004D452C">
        <w:rPr>
          <w:rFonts w:eastAsia="나눔명조" w:hint="eastAsia"/>
          <w:sz w:val="20"/>
          <w:szCs w:val="22"/>
        </w:rPr>
        <w:t xml:space="preserve">. </w:t>
      </w:r>
      <w:ins w:id="886" w:author="Park, Sanghoon" w:date="2021-10-01T02:06:00Z">
        <w:r w:rsidR="007949BF">
          <w:rPr>
            <w:rFonts w:eastAsia="나눔명조" w:hint="eastAsia"/>
            <w:sz w:val="20"/>
            <w:szCs w:val="22"/>
          </w:rPr>
          <w:t>즉</w:t>
        </w:r>
        <w:r w:rsidR="007949BF">
          <w:rPr>
            <w:rFonts w:eastAsia="나눔명조" w:hint="eastAsia"/>
            <w:sz w:val="20"/>
            <w:szCs w:val="22"/>
          </w:rPr>
          <w:t>,</w:t>
        </w:r>
      </w:ins>
      <w:del w:id="887" w:author="Park, Sanghoon" w:date="2021-10-01T02:06:00Z">
        <w:r w:rsidRPr="004D452C" w:rsidDel="007949BF">
          <w:rPr>
            <w:rFonts w:eastAsia="나눔명조" w:hint="eastAsia"/>
            <w:sz w:val="20"/>
            <w:szCs w:val="22"/>
          </w:rPr>
          <w:delText>해당</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연구들은</w:delText>
        </w:r>
        <w:r w:rsidRPr="004D452C" w:rsidDel="007949BF">
          <w:rPr>
            <w:rFonts w:eastAsia="나눔명조" w:hint="eastAsia"/>
            <w:sz w:val="20"/>
            <w:szCs w:val="22"/>
          </w:rPr>
          <w:delText xml:space="preserve"> </w:delText>
        </w:r>
      </w:del>
      <w:ins w:id="888" w:author="Park, Sanghoon" w:date="2021-10-01T02:06:00Z">
        <w:r w:rsidR="007949BF">
          <w:rPr>
            <w:rFonts w:eastAsia="나눔명조"/>
            <w:sz w:val="20"/>
            <w:szCs w:val="22"/>
          </w:rPr>
          <w:t xml:space="preserve"> </w:t>
        </w:r>
      </w:ins>
      <w:r w:rsidRPr="004D452C">
        <w:rPr>
          <w:rFonts w:eastAsia="나눔명조" w:hint="eastAsia"/>
          <w:sz w:val="20"/>
          <w:szCs w:val="22"/>
        </w:rPr>
        <w:t>리더십의</w:t>
      </w:r>
      <w:r w:rsidRPr="004D452C">
        <w:rPr>
          <w:rFonts w:eastAsia="나눔명조" w:hint="eastAsia"/>
          <w:sz w:val="20"/>
          <w:szCs w:val="22"/>
        </w:rPr>
        <w:t xml:space="preserve"> </w:t>
      </w:r>
      <w:r w:rsidRPr="004D452C">
        <w:rPr>
          <w:rFonts w:eastAsia="나눔명조" w:hint="eastAsia"/>
          <w:sz w:val="20"/>
          <w:szCs w:val="22"/>
        </w:rPr>
        <w:t>종류와</w:t>
      </w:r>
      <w:r w:rsidRPr="004D452C">
        <w:rPr>
          <w:rFonts w:eastAsia="나눔명조" w:hint="eastAsia"/>
          <w:sz w:val="20"/>
          <w:szCs w:val="22"/>
        </w:rPr>
        <w:t xml:space="preserve"> </w:t>
      </w:r>
      <w:r w:rsidRPr="004D452C">
        <w:rPr>
          <w:rFonts w:eastAsia="나눔명조" w:hint="eastAsia"/>
          <w:sz w:val="20"/>
          <w:szCs w:val="22"/>
        </w:rPr>
        <w:t>그에</w:t>
      </w:r>
      <w:r w:rsidRPr="004D452C">
        <w:rPr>
          <w:rFonts w:eastAsia="나눔명조" w:hint="eastAsia"/>
          <w:sz w:val="20"/>
          <w:szCs w:val="22"/>
        </w:rPr>
        <w:t xml:space="preserve"> </w:t>
      </w:r>
      <w:r w:rsidRPr="004D452C">
        <w:rPr>
          <w:rFonts w:eastAsia="나눔명조" w:hint="eastAsia"/>
          <w:sz w:val="20"/>
          <w:szCs w:val="22"/>
        </w:rPr>
        <w:t>따른</w:t>
      </w:r>
      <w:r w:rsidRPr="004D452C">
        <w:rPr>
          <w:rFonts w:eastAsia="나눔명조" w:hint="eastAsia"/>
          <w:sz w:val="20"/>
          <w:szCs w:val="22"/>
        </w:rPr>
        <w:t xml:space="preserve"> </w:t>
      </w:r>
      <w:r w:rsidRPr="004D452C">
        <w:rPr>
          <w:rFonts w:eastAsia="나눔명조" w:hint="eastAsia"/>
          <w:sz w:val="20"/>
          <w:szCs w:val="22"/>
        </w:rPr>
        <w:t>영향력</w:t>
      </w:r>
      <w:del w:id="889" w:author="Park, Sanghoon" w:date="2021-10-01T02:06:00Z">
        <w:r w:rsidRPr="004D452C" w:rsidDel="007949BF">
          <w:rPr>
            <w:rFonts w:eastAsia="나눔명조" w:hint="eastAsia"/>
            <w:sz w:val="20"/>
            <w:szCs w:val="22"/>
          </w:rPr>
          <w:delText>이</w:delText>
        </w:r>
      </w:del>
      <w:ins w:id="890" w:author="Park, Sanghoon" w:date="2021-10-01T02:06:00Z">
        <w:r w:rsidR="007949BF">
          <w:rPr>
            <w:rFonts w:eastAsia="나눔명조" w:hint="eastAsia"/>
            <w:sz w:val="20"/>
            <w:szCs w:val="22"/>
          </w:rPr>
          <w:t>은</w:t>
        </w:r>
      </w:ins>
      <w:r w:rsidRPr="004D452C">
        <w:rPr>
          <w:rFonts w:eastAsia="나눔명조" w:hint="eastAsia"/>
          <w:sz w:val="20"/>
          <w:szCs w:val="22"/>
        </w:rPr>
        <w:t xml:space="preserve"> </w:t>
      </w:r>
      <w:r w:rsidRPr="004D452C">
        <w:rPr>
          <w:rFonts w:eastAsia="나눔명조" w:hint="eastAsia"/>
          <w:sz w:val="20"/>
          <w:szCs w:val="22"/>
        </w:rPr>
        <w:t>구성원과의</w:t>
      </w:r>
      <w:r w:rsidRPr="004D452C">
        <w:rPr>
          <w:rFonts w:eastAsia="나눔명조" w:hint="eastAsia"/>
          <w:sz w:val="20"/>
          <w:szCs w:val="22"/>
        </w:rPr>
        <w:t xml:space="preserve"> </w:t>
      </w:r>
      <w:r w:rsidRPr="004D452C">
        <w:rPr>
          <w:rFonts w:eastAsia="나눔명조" w:hint="eastAsia"/>
          <w:sz w:val="20"/>
          <w:szCs w:val="22"/>
        </w:rPr>
        <w:t>관계</w:t>
      </w:r>
      <w:r w:rsidRPr="004D452C">
        <w:rPr>
          <w:rFonts w:eastAsia="나눔명조" w:hint="eastAsia"/>
          <w:sz w:val="20"/>
          <w:szCs w:val="22"/>
        </w:rPr>
        <w:t xml:space="preserve"> </w:t>
      </w:r>
      <w:r w:rsidRPr="004D452C">
        <w:rPr>
          <w:rFonts w:eastAsia="나눔명조" w:hint="eastAsia"/>
          <w:sz w:val="20"/>
          <w:szCs w:val="22"/>
        </w:rPr>
        <w:t>형성이</w:t>
      </w:r>
      <w:r w:rsidRPr="004D452C">
        <w:rPr>
          <w:rFonts w:eastAsia="나눔명조" w:hint="eastAsia"/>
          <w:sz w:val="20"/>
          <w:szCs w:val="22"/>
        </w:rPr>
        <w:t xml:space="preserve"> </w:t>
      </w:r>
      <w:r w:rsidRPr="004D452C">
        <w:rPr>
          <w:rFonts w:eastAsia="나눔명조" w:hint="eastAsia"/>
          <w:sz w:val="20"/>
          <w:szCs w:val="22"/>
        </w:rPr>
        <w:t>협력적이고</w:t>
      </w:r>
      <w:r w:rsidRPr="004D452C">
        <w:rPr>
          <w:rFonts w:eastAsia="나눔명조" w:hint="eastAsia"/>
          <w:sz w:val="20"/>
          <w:szCs w:val="22"/>
        </w:rPr>
        <w:t xml:space="preserve"> </w:t>
      </w:r>
      <w:r w:rsidRPr="004D452C">
        <w:rPr>
          <w:rFonts w:eastAsia="나눔명조" w:hint="eastAsia"/>
          <w:sz w:val="20"/>
          <w:szCs w:val="22"/>
        </w:rPr>
        <w:t>상호</w:t>
      </w:r>
      <w:r w:rsidRPr="004D452C">
        <w:rPr>
          <w:rFonts w:eastAsia="나눔명조" w:hint="eastAsia"/>
          <w:sz w:val="20"/>
          <w:szCs w:val="22"/>
        </w:rPr>
        <w:t xml:space="preserve"> </w:t>
      </w:r>
      <w:r w:rsidRPr="004D452C">
        <w:rPr>
          <w:rFonts w:eastAsia="나눔명조" w:hint="eastAsia"/>
          <w:sz w:val="20"/>
          <w:szCs w:val="22"/>
        </w:rPr>
        <w:t>신뢰하는</w:t>
      </w:r>
      <w:r w:rsidRPr="004D452C">
        <w:rPr>
          <w:rFonts w:eastAsia="나눔명조" w:hint="eastAsia"/>
          <w:sz w:val="20"/>
          <w:szCs w:val="22"/>
        </w:rPr>
        <w:t xml:space="preserve"> </w:t>
      </w:r>
      <w:r w:rsidRPr="004D452C">
        <w:rPr>
          <w:rFonts w:eastAsia="나눔명조" w:hint="eastAsia"/>
          <w:sz w:val="20"/>
          <w:szCs w:val="22"/>
        </w:rPr>
        <w:t>방향으로</w:t>
      </w:r>
      <w:r w:rsidRPr="004D452C">
        <w:rPr>
          <w:rFonts w:eastAsia="나눔명조" w:hint="eastAsia"/>
          <w:sz w:val="20"/>
          <w:szCs w:val="22"/>
        </w:rPr>
        <w:t xml:space="preserve"> </w:t>
      </w:r>
      <w:r w:rsidRPr="004D452C">
        <w:rPr>
          <w:rFonts w:eastAsia="나눔명조" w:hint="eastAsia"/>
          <w:sz w:val="20"/>
          <w:szCs w:val="22"/>
        </w:rPr>
        <w:t>구축되는지</w:t>
      </w:r>
      <w:r w:rsidRPr="004D452C">
        <w:rPr>
          <w:rFonts w:eastAsia="나눔명조" w:hint="eastAsia"/>
          <w:sz w:val="20"/>
          <w:szCs w:val="22"/>
        </w:rPr>
        <w:t xml:space="preserve"> </w:t>
      </w:r>
      <w:r w:rsidRPr="004D452C">
        <w:rPr>
          <w:rFonts w:eastAsia="나눔명조" w:hint="eastAsia"/>
          <w:sz w:val="20"/>
          <w:szCs w:val="22"/>
        </w:rPr>
        <w:t>여부에</w:t>
      </w:r>
      <w:r w:rsidRPr="004D452C">
        <w:rPr>
          <w:rFonts w:eastAsia="나눔명조" w:hint="eastAsia"/>
          <w:sz w:val="20"/>
          <w:szCs w:val="22"/>
        </w:rPr>
        <w:t xml:space="preserve"> </w:t>
      </w:r>
      <w:r w:rsidRPr="004D452C">
        <w:rPr>
          <w:rFonts w:eastAsia="나눔명조" w:hint="eastAsia"/>
          <w:sz w:val="20"/>
          <w:szCs w:val="22"/>
        </w:rPr>
        <w:t>따라</w:t>
      </w:r>
      <w:r w:rsidRPr="004D452C">
        <w:rPr>
          <w:rFonts w:eastAsia="나눔명조" w:hint="eastAsia"/>
          <w:sz w:val="20"/>
          <w:szCs w:val="22"/>
        </w:rPr>
        <w:t xml:space="preserve"> </w:t>
      </w:r>
      <w:r w:rsidRPr="004D452C">
        <w:rPr>
          <w:rFonts w:eastAsia="나눔명조" w:hint="eastAsia"/>
          <w:sz w:val="20"/>
          <w:szCs w:val="22"/>
        </w:rPr>
        <w:lastRenderedPageBreak/>
        <w:t>조직</w:t>
      </w:r>
      <w:r w:rsidRPr="004D452C">
        <w:rPr>
          <w:rFonts w:eastAsia="나눔명조" w:hint="eastAsia"/>
          <w:sz w:val="20"/>
          <w:szCs w:val="22"/>
        </w:rPr>
        <w:t xml:space="preserve"> </w:t>
      </w:r>
      <w:r w:rsidRPr="004D452C">
        <w:rPr>
          <w:rFonts w:eastAsia="나눔명조" w:hint="eastAsia"/>
          <w:sz w:val="20"/>
          <w:szCs w:val="22"/>
        </w:rPr>
        <w:t>성과</w:t>
      </w:r>
      <w:ins w:id="891" w:author="Park, Sanghoon" w:date="2021-10-01T02:06:00Z">
        <w:r w:rsidR="007949BF">
          <w:rPr>
            <w:rFonts w:eastAsia="나눔명조" w:hint="eastAsia"/>
            <w:sz w:val="20"/>
            <w:szCs w:val="22"/>
          </w:rPr>
          <w:t>에</w:t>
        </w:r>
        <w:r w:rsidR="007949BF">
          <w:rPr>
            <w:rFonts w:eastAsia="나눔명조" w:hint="eastAsia"/>
            <w:sz w:val="20"/>
            <w:szCs w:val="22"/>
          </w:rPr>
          <w:t xml:space="preserve"> </w:t>
        </w:r>
        <w:r w:rsidR="007949BF">
          <w:rPr>
            <w:rFonts w:eastAsia="나눔명조" w:hint="eastAsia"/>
            <w:sz w:val="20"/>
            <w:szCs w:val="22"/>
          </w:rPr>
          <w:t>상이한</w:t>
        </w:r>
        <w:r w:rsidR="007949BF">
          <w:rPr>
            <w:rFonts w:eastAsia="나눔명조" w:hint="eastAsia"/>
            <w:sz w:val="20"/>
            <w:szCs w:val="22"/>
          </w:rPr>
          <w:t xml:space="preserve"> </w:t>
        </w:r>
        <w:r w:rsidR="007949BF">
          <w:rPr>
            <w:rFonts w:eastAsia="나눔명조" w:hint="eastAsia"/>
            <w:sz w:val="20"/>
            <w:szCs w:val="22"/>
          </w:rPr>
          <w:t>영향을</w:t>
        </w:r>
        <w:r w:rsidR="007949BF">
          <w:rPr>
            <w:rFonts w:eastAsia="나눔명조" w:hint="eastAsia"/>
            <w:sz w:val="20"/>
            <w:szCs w:val="22"/>
          </w:rPr>
          <w:t xml:space="preserve"> </w:t>
        </w:r>
        <w:r w:rsidR="007949BF">
          <w:rPr>
            <w:rFonts w:eastAsia="나눔명조" w:hint="eastAsia"/>
            <w:sz w:val="20"/>
            <w:szCs w:val="22"/>
          </w:rPr>
          <w:t>미칠</w:t>
        </w:r>
        <w:r w:rsidR="007949BF">
          <w:rPr>
            <w:rFonts w:eastAsia="나눔명조" w:hint="eastAsia"/>
            <w:sz w:val="20"/>
            <w:szCs w:val="22"/>
          </w:rPr>
          <w:t xml:space="preserve"> </w:t>
        </w:r>
        <w:r w:rsidR="007949BF">
          <w:rPr>
            <w:rFonts w:eastAsia="나눔명조" w:hint="eastAsia"/>
            <w:sz w:val="20"/>
            <w:szCs w:val="22"/>
          </w:rPr>
          <w:t>수</w:t>
        </w:r>
        <w:r w:rsidR="007949BF">
          <w:rPr>
            <w:rFonts w:eastAsia="나눔명조" w:hint="eastAsia"/>
            <w:sz w:val="20"/>
            <w:szCs w:val="22"/>
          </w:rPr>
          <w:t xml:space="preserve"> </w:t>
        </w:r>
        <w:r w:rsidR="007949BF">
          <w:rPr>
            <w:rFonts w:eastAsia="나눔명조" w:hint="eastAsia"/>
            <w:sz w:val="20"/>
            <w:szCs w:val="22"/>
          </w:rPr>
          <w:t>있으며</w:t>
        </w:r>
        <w:r w:rsidR="007949BF">
          <w:rPr>
            <w:rFonts w:eastAsia="나눔명조" w:hint="eastAsia"/>
            <w:sz w:val="20"/>
            <w:szCs w:val="22"/>
          </w:rPr>
          <w:t>,</w:t>
        </w:r>
        <w:r w:rsidR="007949BF">
          <w:rPr>
            <w:rFonts w:eastAsia="나눔명조"/>
            <w:sz w:val="20"/>
            <w:szCs w:val="22"/>
          </w:rPr>
          <w:t xml:space="preserve"> </w:t>
        </w:r>
        <w:r w:rsidR="007949BF">
          <w:rPr>
            <w:rFonts w:eastAsia="나눔명조" w:hint="eastAsia"/>
            <w:sz w:val="20"/>
            <w:szCs w:val="22"/>
          </w:rPr>
          <w:t>조직</w:t>
        </w:r>
        <w:r w:rsidR="007949BF">
          <w:rPr>
            <w:rFonts w:eastAsia="나눔명조" w:hint="eastAsia"/>
            <w:sz w:val="20"/>
            <w:szCs w:val="22"/>
          </w:rPr>
          <w:t xml:space="preserve"> </w:t>
        </w:r>
        <w:r w:rsidR="007949BF">
          <w:rPr>
            <w:rFonts w:eastAsia="나눔명조" w:hint="eastAsia"/>
            <w:sz w:val="20"/>
            <w:szCs w:val="22"/>
          </w:rPr>
          <w:t>내</w:t>
        </w:r>
        <w:r w:rsidR="007949BF">
          <w:rPr>
            <w:rFonts w:eastAsia="나눔명조" w:hint="eastAsia"/>
            <w:sz w:val="20"/>
            <w:szCs w:val="22"/>
          </w:rPr>
          <w:t xml:space="preserve"> </w:t>
        </w:r>
        <w:r w:rsidR="007949BF">
          <w:rPr>
            <w:rFonts w:eastAsia="나눔명조" w:hint="eastAsia"/>
            <w:sz w:val="20"/>
            <w:szCs w:val="22"/>
          </w:rPr>
          <w:t>의사소통은</w:t>
        </w:r>
        <w:r w:rsidR="007949BF">
          <w:rPr>
            <w:rFonts w:eastAsia="나눔명조" w:hint="eastAsia"/>
            <w:sz w:val="20"/>
            <w:szCs w:val="22"/>
          </w:rPr>
          <w:t xml:space="preserve"> </w:t>
        </w:r>
      </w:ins>
      <w:del w:id="892" w:author="Park, Sanghoon" w:date="2021-10-01T02:06:00Z">
        <w:r w:rsidRPr="004D452C" w:rsidDel="007949BF">
          <w:rPr>
            <w:rFonts w:eastAsia="나눔명조" w:hint="eastAsia"/>
            <w:sz w:val="20"/>
            <w:szCs w:val="22"/>
          </w:rPr>
          <w:delText>가</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달라진다고</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설명한다</w:delText>
        </w:r>
        <w:r w:rsidRPr="004D452C" w:rsidDel="007949BF">
          <w:rPr>
            <w:rFonts w:eastAsia="나눔명조" w:hint="eastAsia"/>
            <w:sz w:val="20"/>
            <w:szCs w:val="22"/>
          </w:rPr>
          <w:delText xml:space="preserve">. </w:delText>
        </w:r>
      </w:del>
      <w:del w:id="893" w:author="Park, Sanghoon" w:date="2021-10-01T02:07:00Z">
        <w:r w:rsidRPr="004D452C" w:rsidDel="007949BF">
          <w:rPr>
            <w:rFonts w:eastAsia="나눔명조" w:hint="eastAsia"/>
            <w:sz w:val="20"/>
            <w:szCs w:val="22"/>
          </w:rPr>
          <w:delText>그리고</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리</w:delText>
        </w:r>
      </w:del>
      <w:ins w:id="894" w:author="Park, Sanghoon" w:date="2021-10-01T02:07:00Z">
        <w:r w:rsidR="007949BF">
          <w:rPr>
            <w:rFonts w:eastAsia="나눔명조" w:hint="eastAsia"/>
            <w:sz w:val="20"/>
            <w:szCs w:val="22"/>
          </w:rPr>
          <w:t>리</w:t>
        </w:r>
      </w:ins>
      <w:r w:rsidRPr="004D452C">
        <w:rPr>
          <w:rFonts w:eastAsia="나눔명조" w:hint="eastAsia"/>
          <w:sz w:val="20"/>
          <w:szCs w:val="22"/>
        </w:rPr>
        <w:t>더</w:t>
      </w:r>
      <w:del w:id="895" w:author="Park, Sanghoon" w:date="2021-10-01T02:07:00Z">
        <w:r w:rsidRPr="004D452C" w:rsidDel="007949BF">
          <w:rPr>
            <w:rFonts w:eastAsia="나눔명조" w:hint="eastAsia"/>
            <w:sz w:val="20"/>
            <w:szCs w:val="22"/>
          </w:rPr>
          <w:delText>-</w:delText>
        </w:r>
      </w:del>
      <w:ins w:id="896" w:author="Park, Sanghoon" w:date="2021-10-01T02:07:00Z">
        <w:r w:rsidR="007949BF">
          <w:rPr>
            <w:rFonts w:eastAsia="나눔명조" w:hint="eastAsia"/>
            <w:sz w:val="20"/>
            <w:szCs w:val="22"/>
          </w:rPr>
          <w:t>와</w:t>
        </w:r>
        <w:r w:rsidR="007949BF">
          <w:rPr>
            <w:rFonts w:eastAsia="나눔명조" w:hint="eastAsia"/>
            <w:sz w:val="20"/>
            <w:szCs w:val="22"/>
          </w:rPr>
          <w:t xml:space="preserve"> </w:t>
        </w:r>
      </w:ins>
      <w:r w:rsidRPr="004D452C">
        <w:rPr>
          <w:rFonts w:eastAsia="나눔명조" w:hint="eastAsia"/>
          <w:sz w:val="20"/>
          <w:szCs w:val="22"/>
        </w:rPr>
        <w:t>구성원</w:t>
      </w:r>
      <w:ins w:id="897" w:author="Park, Sanghoon" w:date="2021-10-01T02:07:00Z">
        <w:r w:rsidR="007949BF">
          <w:rPr>
            <w:rFonts w:eastAsia="나눔명조" w:hint="eastAsia"/>
            <w:sz w:val="20"/>
            <w:szCs w:val="22"/>
          </w:rPr>
          <w:t xml:space="preserve"> </w:t>
        </w:r>
        <w:r w:rsidR="007949BF">
          <w:rPr>
            <w:rFonts w:eastAsia="나눔명조" w:hint="eastAsia"/>
            <w:sz w:val="20"/>
            <w:szCs w:val="22"/>
          </w:rPr>
          <w:t>간의</w:t>
        </w:r>
      </w:ins>
      <w:del w:id="898" w:author="Park, Sanghoon" w:date="2021-10-01T02:07:00Z">
        <w:r w:rsidRPr="004D452C" w:rsidDel="007949BF">
          <w:rPr>
            <w:rFonts w:eastAsia="나눔명조" w:hint="eastAsia"/>
            <w:sz w:val="20"/>
            <w:szCs w:val="22"/>
          </w:rPr>
          <w:delText>의</w:delText>
        </w:r>
      </w:del>
      <w:r w:rsidRPr="004D452C">
        <w:rPr>
          <w:rFonts w:eastAsia="나눔명조" w:hint="eastAsia"/>
          <w:sz w:val="20"/>
          <w:szCs w:val="22"/>
        </w:rPr>
        <w:t xml:space="preserve"> </w:t>
      </w:r>
      <w:r w:rsidRPr="004D452C">
        <w:rPr>
          <w:rFonts w:eastAsia="나눔명조" w:hint="eastAsia"/>
          <w:sz w:val="20"/>
          <w:szCs w:val="22"/>
        </w:rPr>
        <w:t>관계</w:t>
      </w:r>
      <w:ins w:id="899" w:author="Park, Sanghoon" w:date="2021-10-01T02:07:00Z">
        <w:r w:rsidR="007949BF">
          <w:rPr>
            <w:rFonts w:eastAsia="나눔명조" w:hint="eastAsia"/>
            <w:sz w:val="20"/>
            <w:szCs w:val="22"/>
          </w:rPr>
          <w:t>를</w:t>
        </w:r>
        <w:r w:rsidR="007949BF">
          <w:rPr>
            <w:rFonts w:eastAsia="나눔명조" w:hint="eastAsia"/>
            <w:sz w:val="20"/>
            <w:szCs w:val="22"/>
          </w:rPr>
          <w:t xml:space="preserve"> </w:t>
        </w:r>
        <w:r w:rsidR="007949BF">
          <w:rPr>
            <w:rFonts w:eastAsia="나눔명조" w:hint="eastAsia"/>
            <w:sz w:val="20"/>
            <w:szCs w:val="22"/>
          </w:rPr>
          <w:t>구축하는</w:t>
        </w:r>
        <w:r w:rsidR="007949BF">
          <w:rPr>
            <w:rFonts w:eastAsia="나눔명조" w:hint="eastAsia"/>
            <w:sz w:val="20"/>
            <w:szCs w:val="22"/>
          </w:rPr>
          <w:t xml:space="preserve"> </w:t>
        </w:r>
        <w:r w:rsidR="007949BF">
          <w:rPr>
            <w:rFonts w:eastAsia="나눔명조" w:hint="eastAsia"/>
            <w:sz w:val="20"/>
            <w:szCs w:val="22"/>
          </w:rPr>
          <w:t>데</w:t>
        </w:r>
        <w:r w:rsidR="007949BF">
          <w:rPr>
            <w:rFonts w:eastAsia="나눔명조" w:hint="eastAsia"/>
            <w:sz w:val="20"/>
            <w:szCs w:val="22"/>
          </w:rPr>
          <w:t xml:space="preserve"> </w:t>
        </w:r>
        <w:r w:rsidR="007949BF">
          <w:rPr>
            <w:rFonts w:eastAsia="나눔명조" w:hint="eastAsia"/>
            <w:sz w:val="20"/>
            <w:szCs w:val="22"/>
          </w:rPr>
          <w:t>관여한다</w:t>
        </w:r>
        <w:r w:rsidR="007949BF">
          <w:rPr>
            <w:rFonts w:eastAsia="나눔명조" w:hint="eastAsia"/>
            <w:sz w:val="20"/>
            <w:szCs w:val="22"/>
          </w:rPr>
          <w:t>.</w:t>
        </w:r>
      </w:ins>
      <w:del w:id="900" w:author="Park, Sanghoon" w:date="2021-10-01T02:07:00Z">
        <w:r w:rsidRPr="004D452C" w:rsidDel="007949BF">
          <w:rPr>
            <w:rFonts w:eastAsia="나눔명조" w:hint="eastAsia"/>
            <w:sz w:val="20"/>
            <w:szCs w:val="22"/>
          </w:rPr>
          <w:delText xml:space="preserve"> </w:delText>
        </w:r>
        <w:r w:rsidRPr="004D452C" w:rsidDel="007949BF">
          <w:rPr>
            <w:rFonts w:eastAsia="나눔명조" w:hint="eastAsia"/>
            <w:sz w:val="20"/>
            <w:szCs w:val="22"/>
          </w:rPr>
          <w:delText>구축에</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영향을</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주는</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조절하는</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역할로</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조직</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협력과</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상호작용</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즉</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조직</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의사소통을</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활용하고</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있다</w:delText>
        </w:r>
        <w:r w:rsidRPr="004D452C" w:rsidDel="007949BF">
          <w:rPr>
            <w:rFonts w:eastAsia="나눔명조" w:hint="eastAsia"/>
            <w:sz w:val="20"/>
            <w:szCs w:val="22"/>
          </w:rPr>
          <w:delText>.</w:delText>
        </w:r>
      </w:del>
    </w:p>
    <w:p w14:paraId="3BD618BF" w14:textId="365CD0CA" w:rsidR="004D452C" w:rsidRPr="004D452C" w:rsidRDefault="004D452C" w:rsidP="00265BC3">
      <w:pPr>
        <w:widowControl/>
        <w:wordWrap/>
        <w:autoSpaceDE/>
        <w:autoSpaceDN/>
        <w:spacing w:before="120" w:after="120" w:line="276" w:lineRule="auto"/>
        <w:rPr>
          <w:rFonts w:eastAsia="나눔명조"/>
          <w:sz w:val="20"/>
          <w:szCs w:val="22"/>
        </w:rPr>
      </w:pPr>
      <w:del w:id="901" w:author="Park, Sanghoon" w:date="2021-10-01T02:08:00Z">
        <w:r w:rsidRPr="004D452C" w:rsidDel="007949BF">
          <w:rPr>
            <w:rFonts w:eastAsia="나눔명조" w:hint="eastAsia"/>
            <w:sz w:val="20"/>
            <w:szCs w:val="22"/>
          </w:rPr>
          <w:delText>또한</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직접적으로</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언급된</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바는</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아니지만</w:delText>
        </w:r>
        <w:r w:rsidRPr="004D452C" w:rsidDel="007949BF">
          <w:rPr>
            <w:rFonts w:eastAsia="나눔명조" w:hint="eastAsia"/>
            <w:sz w:val="20"/>
            <w:szCs w:val="22"/>
          </w:rPr>
          <w:delText xml:space="preserve">, </w:delText>
        </w:r>
      </w:del>
      <w:r w:rsidRPr="004D452C">
        <w:rPr>
          <w:rFonts w:eastAsia="나눔명조" w:hint="eastAsia"/>
          <w:sz w:val="20"/>
          <w:szCs w:val="22"/>
        </w:rPr>
        <w:t>집단</w:t>
      </w:r>
      <w:r w:rsidRPr="004D452C">
        <w:rPr>
          <w:rFonts w:eastAsia="나눔명조" w:hint="eastAsia"/>
          <w:sz w:val="20"/>
          <w:szCs w:val="22"/>
        </w:rPr>
        <w:t xml:space="preserve"> </w:t>
      </w:r>
      <w:r w:rsidRPr="004D452C">
        <w:rPr>
          <w:rFonts w:eastAsia="나눔명조" w:hint="eastAsia"/>
          <w:sz w:val="20"/>
          <w:szCs w:val="22"/>
        </w:rPr>
        <w:t>구성원</w:t>
      </w:r>
      <w:r w:rsidRPr="004D452C">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원활한</w:t>
      </w:r>
      <w:r w:rsidRPr="004D452C">
        <w:rPr>
          <w:rFonts w:eastAsia="나눔명조" w:hint="eastAsia"/>
          <w:sz w:val="20"/>
          <w:szCs w:val="22"/>
        </w:rPr>
        <w:t xml:space="preserve"> </w:t>
      </w:r>
      <w:r w:rsidRPr="004D452C">
        <w:rPr>
          <w:rFonts w:eastAsia="나눔명조" w:hint="eastAsia"/>
          <w:sz w:val="20"/>
          <w:szCs w:val="22"/>
        </w:rPr>
        <w:t>관계나</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협력</w:t>
      </w:r>
      <w:r w:rsidRPr="004D452C">
        <w:rPr>
          <w:rFonts w:eastAsia="나눔명조" w:hint="eastAsia"/>
          <w:sz w:val="20"/>
          <w:szCs w:val="22"/>
        </w:rPr>
        <w:t xml:space="preserve">, </w:t>
      </w:r>
      <w:r w:rsidRPr="004D452C">
        <w:rPr>
          <w:rFonts w:eastAsia="나눔명조" w:hint="eastAsia"/>
          <w:sz w:val="20"/>
          <w:szCs w:val="22"/>
        </w:rPr>
        <w:t>동료</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상사와의</w:t>
      </w:r>
      <w:r w:rsidRPr="004D452C">
        <w:rPr>
          <w:rFonts w:eastAsia="나눔명조" w:hint="eastAsia"/>
          <w:sz w:val="20"/>
          <w:szCs w:val="22"/>
        </w:rPr>
        <w:t xml:space="preserve"> </w:t>
      </w:r>
      <w:r w:rsidRPr="004D452C">
        <w:rPr>
          <w:rFonts w:eastAsia="나눔명조" w:hint="eastAsia"/>
          <w:sz w:val="20"/>
          <w:szCs w:val="22"/>
        </w:rPr>
        <w:t>관계</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소통</w:t>
      </w:r>
      <w:r w:rsidRPr="004D452C">
        <w:rPr>
          <w:rFonts w:eastAsia="나눔명조" w:hint="eastAsia"/>
          <w:sz w:val="20"/>
          <w:szCs w:val="22"/>
        </w:rPr>
        <w:t xml:space="preserve"> </w:t>
      </w:r>
      <w:r w:rsidRPr="004D452C">
        <w:rPr>
          <w:rFonts w:eastAsia="나눔명조" w:hint="eastAsia"/>
          <w:sz w:val="20"/>
          <w:szCs w:val="22"/>
        </w:rPr>
        <w:t>등</w:t>
      </w:r>
      <w:ins w:id="902" w:author="Park, Sanghoon" w:date="2021-10-01T02:08:00Z">
        <w:r w:rsidR="007949BF">
          <w:rPr>
            <w:rFonts w:eastAsia="나눔명조" w:hint="eastAsia"/>
            <w:sz w:val="20"/>
            <w:szCs w:val="22"/>
          </w:rPr>
          <w:t>은</w:t>
        </w:r>
      </w:ins>
      <w:del w:id="903" w:author="Park, Sanghoon" w:date="2021-10-01T02:08:00Z">
        <w:r w:rsidRPr="004D452C" w:rsidDel="007949BF">
          <w:rPr>
            <w:rFonts w:eastAsia="나눔명조" w:hint="eastAsia"/>
            <w:sz w:val="20"/>
            <w:szCs w:val="22"/>
          </w:rPr>
          <w:delText>이</w:delText>
        </w:r>
      </w:del>
      <w:r w:rsidRPr="004D452C">
        <w:rPr>
          <w:rFonts w:eastAsia="나눔명조" w:hint="eastAsia"/>
          <w:sz w:val="20"/>
          <w:szCs w:val="22"/>
        </w:rPr>
        <w:t xml:space="preserve"> </w:t>
      </w:r>
      <w:r w:rsidR="00012453">
        <w:rPr>
          <w:rFonts w:eastAsia="나눔명조" w:hint="eastAsia"/>
          <w:sz w:val="20"/>
          <w:szCs w:val="22"/>
        </w:rPr>
        <w:t>공공봉사동기</w:t>
      </w:r>
      <w:del w:id="904" w:author="Park, Sanghoon" w:date="2021-10-01T02:08:00Z">
        <w:r w:rsidRPr="004D452C" w:rsidDel="007949BF">
          <w:rPr>
            <w:rFonts w:eastAsia="나눔명조" w:hint="eastAsia"/>
            <w:sz w:val="20"/>
            <w:szCs w:val="22"/>
          </w:rPr>
          <w:delText>에</w:delText>
        </w:r>
      </w:del>
      <w:ins w:id="905" w:author="Park, Sanghoon" w:date="2021-10-01T02:08:00Z">
        <w:r w:rsidR="007949BF">
          <w:rPr>
            <w:rFonts w:eastAsia="나눔명조" w:hint="eastAsia"/>
            <w:sz w:val="20"/>
            <w:szCs w:val="22"/>
          </w:rPr>
          <w:t>를</w:t>
        </w:r>
      </w:ins>
      <w:r w:rsidRPr="004D452C">
        <w:rPr>
          <w:rFonts w:eastAsia="나눔명조" w:hint="eastAsia"/>
          <w:sz w:val="20"/>
          <w:szCs w:val="22"/>
        </w:rPr>
        <w:t xml:space="preserve"> </w:t>
      </w:r>
      <w:r w:rsidRPr="004D452C">
        <w:rPr>
          <w:rFonts w:eastAsia="나눔명조" w:hint="eastAsia"/>
          <w:sz w:val="20"/>
          <w:szCs w:val="22"/>
        </w:rPr>
        <w:t>효과적으로</w:t>
      </w:r>
      <w:r w:rsidRPr="004D452C">
        <w:rPr>
          <w:rFonts w:eastAsia="나눔명조" w:hint="eastAsia"/>
          <w:sz w:val="20"/>
          <w:szCs w:val="22"/>
        </w:rPr>
        <w:t xml:space="preserve"> </w:t>
      </w:r>
      <w:ins w:id="906" w:author="Park, Sanghoon" w:date="2021-10-01T02:08:00Z">
        <w:r w:rsidR="007949BF">
          <w:rPr>
            <w:rFonts w:eastAsia="나눔명조" w:hint="eastAsia"/>
            <w:sz w:val="20"/>
            <w:szCs w:val="22"/>
          </w:rPr>
          <w:t>제고할</w:t>
        </w:r>
        <w:r w:rsidR="007949BF">
          <w:rPr>
            <w:rFonts w:eastAsia="나눔명조" w:hint="eastAsia"/>
            <w:sz w:val="20"/>
            <w:szCs w:val="22"/>
          </w:rPr>
          <w:t xml:space="preserve"> </w:t>
        </w:r>
        <w:r w:rsidR="007949BF">
          <w:rPr>
            <w:rFonts w:eastAsia="나눔명조" w:hint="eastAsia"/>
            <w:sz w:val="20"/>
            <w:szCs w:val="22"/>
          </w:rPr>
          <w:t>수</w:t>
        </w:r>
        <w:r w:rsidR="007949BF">
          <w:rPr>
            <w:rFonts w:eastAsia="나눔명조" w:hint="eastAsia"/>
            <w:sz w:val="20"/>
            <w:szCs w:val="22"/>
          </w:rPr>
          <w:t xml:space="preserve"> </w:t>
        </w:r>
        <w:r w:rsidR="007949BF">
          <w:rPr>
            <w:rFonts w:eastAsia="나눔명조" w:hint="eastAsia"/>
            <w:sz w:val="20"/>
            <w:szCs w:val="22"/>
          </w:rPr>
          <w:t>있는데</w:t>
        </w:r>
        <w:r w:rsidR="007949BF">
          <w:rPr>
            <w:rFonts w:eastAsia="나눔명조" w:hint="eastAsia"/>
            <w:sz w:val="20"/>
            <w:szCs w:val="22"/>
          </w:rPr>
          <w:t>,</w:t>
        </w:r>
      </w:ins>
      <w:del w:id="907" w:author="Park, Sanghoon" w:date="2021-10-01T02:08:00Z">
        <w:r w:rsidRPr="004D452C" w:rsidDel="007949BF">
          <w:rPr>
            <w:rFonts w:eastAsia="나눔명조" w:hint="eastAsia"/>
            <w:sz w:val="20"/>
            <w:szCs w:val="22"/>
          </w:rPr>
          <w:delText>기여하고</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있음은</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기존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연구들에서</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반복적으로</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드러났다</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엄밀하게</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의사소통</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혹은</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커뮤니케이션이라는</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용어를</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활용하지는</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않았지만</w:delText>
        </w:r>
        <w:r w:rsidRPr="004D452C" w:rsidDel="007949BF">
          <w:rPr>
            <w:rFonts w:eastAsia="나눔명조" w:hint="eastAsia"/>
            <w:sz w:val="20"/>
            <w:szCs w:val="22"/>
          </w:rPr>
          <w:delText xml:space="preserve">, </w:delText>
        </w:r>
      </w:del>
      <w:ins w:id="908" w:author="Park, Sanghoon" w:date="2021-10-01T02:08:00Z">
        <w:r w:rsidR="007949BF">
          <w:rPr>
            <w:rFonts w:eastAsia="나눔명조"/>
            <w:sz w:val="20"/>
            <w:szCs w:val="22"/>
          </w:rPr>
          <w:t xml:space="preserve"> </w:t>
        </w:r>
      </w:ins>
      <w:ins w:id="909" w:author="Park, Sanghoon" w:date="2021-10-01T02:09:00Z">
        <w:r w:rsidR="007949BF">
          <w:rPr>
            <w:rFonts w:eastAsia="나눔명조" w:hint="eastAsia"/>
            <w:sz w:val="20"/>
            <w:szCs w:val="22"/>
          </w:rPr>
          <w:t>이는</w:t>
        </w:r>
        <w:r w:rsidR="007949BF">
          <w:rPr>
            <w:rFonts w:eastAsia="나눔명조" w:hint="eastAsia"/>
            <w:sz w:val="20"/>
            <w:szCs w:val="22"/>
          </w:rPr>
          <w:t xml:space="preserve"> </w:t>
        </w:r>
      </w:ins>
      <w:del w:id="910" w:author="Park, Sanghoon" w:date="2021-10-01T02:09:00Z">
        <w:r w:rsidRPr="004D452C" w:rsidDel="007949BF">
          <w:rPr>
            <w:rFonts w:eastAsia="나눔명조" w:hint="eastAsia"/>
            <w:sz w:val="20"/>
            <w:szCs w:val="22"/>
          </w:rPr>
          <w:delText>업무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모호성이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높을수록</w:delText>
        </w:r>
        <w:r w:rsidRPr="004D452C" w:rsidDel="007949BF">
          <w:rPr>
            <w:rFonts w:eastAsia="나눔명조" w:hint="eastAsia"/>
            <w:sz w:val="20"/>
            <w:szCs w:val="22"/>
          </w:rPr>
          <w:delText xml:space="preserve"> </w:delText>
        </w:r>
        <w:r w:rsidR="00012453" w:rsidDel="007949BF">
          <w:rPr>
            <w:rFonts w:eastAsia="나눔명조" w:hint="eastAsia"/>
            <w:sz w:val="20"/>
            <w:szCs w:val="22"/>
          </w:rPr>
          <w:delText>공공봉사동기</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수준이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낮아지며</w:delText>
        </w:r>
        <w:r w:rsidRPr="004D452C" w:rsidDel="007949BF">
          <w:rPr>
            <w:rFonts w:eastAsia="나눔명조" w:hint="eastAsia"/>
            <w:sz w:val="20"/>
            <w:szCs w:val="22"/>
          </w:rPr>
          <w:delText xml:space="preserve">, </w:delText>
        </w:r>
      </w:del>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내에서</w:t>
      </w:r>
      <w:r w:rsidRPr="004D452C">
        <w:rPr>
          <w:rFonts w:eastAsia="나눔명조" w:hint="eastAsia"/>
          <w:sz w:val="20"/>
          <w:szCs w:val="22"/>
        </w:rPr>
        <w:t xml:space="preserve"> </w:t>
      </w:r>
      <w:r w:rsidRPr="004D452C">
        <w:rPr>
          <w:rFonts w:eastAsia="나눔명조" w:hint="eastAsia"/>
          <w:sz w:val="20"/>
          <w:szCs w:val="22"/>
        </w:rPr>
        <w:t>주요</w:t>
      </w:r>
      <w:r w:rsidRPr="004D452C">
        <w:rPr>
          <w:rFonts w:eastAsia="나눔명조" w:hint="eastAsia"/>
          <w:sz w:val="20"/>
          <w:szCs w:val="22"/>
        </w:rPr>
        <w:t xml:space="preserve"> </w:t>
      </w:r>
      <w:r w:rsidRPr="004D452C">
        <w:rPr>
          <w:rFonts w:eastAsia="나눔명조" w:hint="eastAsia"/>
          <w:sz w:val="20"/>
          <w:szCs w:val="22"/>
        </w:rPr>
        <w:t>경험</w:t>
      </w:r>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상사</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동료와의</w:t>
      </w:r>
      <w:r w:rsidRPr="004D452C">
        <w:rPr>
          <w:rFonts w:eastAsia="나눔명조" w:hint="eastAsia"/>
          <w:sz w:val="20"/>
          <w:szCs w:val="22"/>
        </w:rPr>
        <w:t xml:space="preserve"> </w:t>
      </w:r>
      <w:r w:rsidRPr="004D452C">
        <w:rPr>
          <w:rFonts w:eastAsia="나눔명조" w:hint="eastAsia"/>
          <w:sz w:val="20"/>
          <w:szCs w:val="22"/>
        </w:rPr>
        <w:t>관계나</w:t>
      </w:r>
      <w:r w:rsidRPr="004D452C">
        <w:rPr>
          <w:rFonts w:eastAsia="나눔명조" w:hint="eastAsia"/>
          <w:sz w:val="20"/>
          <w:szCs w:val="22"/>
        </w:rPr>
        <w:t xml:space="preserve"> </w:t>
      </w:r>
      <w:r w:rsidRPr="004D452C">
        <w:rPr>
          <w:rFonts w:eastAsia="나눔명조" w:hint="eastAsia"/>
          <w:sz w:val="20"/>
          <w:szCs w:val="22"/>
        </w:rPr>
        <w:t>공직봉사</w:t>
      </w:r>
      <w:r w:rsidRPr="004D452C">
        <w:rPr>
          <w:rFonts w:eastAsia="나눔명조" w:hint="eastAsia"/>
          <w:sz w:val="20"/>
          <w:szCs w:val="22"/>
        </w:rPr>
        <w:t xml:space="preserve"> </w:t>
      </w:r>
      <w:r w:rsidRPr="004D452C">
        <w:rPr>
          <w:rFonts w:eastAsia="나눔명조" w:hint="eastAsia"/>
          <w:sz w:val="20"/>
          <w:szCs w:val="22"/>
        </w:rPr>
        <w:t>경험</w:t>
      </w:r>
      <w:r w:rsidRPr="004D452C">
        <w:rPr>
          <w:rFonts w:eastAsia="나눔명조" w:hint="eastAsia"/>
          <w:sz w:val="20"/>
          <w:szCs w:val="22"/>
        </w:rPr>
        <w:t xml:space="preserve"> </w:t>
      </w:r>
      <w:r w:rsidRPr="004D452C">
        <w:rPr>
          <w:rFonts w:eastAsia="나눔명조" w:hint="eastAsia"/>
          <w:sz w:val="20"/>
          <w:szCs w:val="22"/>
        </w:rPr>
        <w:t>등이</w:t>
      </w:r>
      <w:r w:rsidRPr="004D452C">
        <w:rPr>
          <w:rFonts w:eastAsia="나눔명조" w:hint="eastAsia"/>
          <w:sz w:val="20"/>
          <w:szCs w:val="22"/>
        </w:rPr>
        <w:t xml:space="preserve"> </w:t>
      </w:r>
      <w:r w:rsidRPr="004D452C">
        <w:rPr>
          <w:rFonts w:eastAsia="나눔명조" w:hint="eastAsia"/>
          <w:sz w:val="20"/>
          <w:szCs w:val="22"/>
        </w:rPr>
        <w:t>긍정적일수록</w:t>
      </w:r>
      <w:r w:rsidRPr="004D452C">
        <w:rPr>
          <w:rFonts w:eastAsia="나눔명조" w:hint="eastAsia"/>
          <w:sz w:val="20"/>
          <w:szCs w:val="22"/>
        </w:rPr>
        <w:t xml:space="preserve"> </w:t>
      </w:r>
      <w:r w:rsidR="00012453">
        <w:rPr>
          <w:rFonts w:eastAsia="나눔명조" w:hint="eastAsia"/>
          <w:sz w:val="20"/>
          <w:szCs w:val="22"/>
        </w:rPr>
        <w:t>공공봉사동기</w:t>
      </w:r>
      <w:r w:rsidRPr="004D452C">
        <w:rPr>
          <w:rFonts w:eastAsia="나눔명조" w:hint="eastAsia"/>
          <w:sz w:val="20"/>
          <w:szCs w:val="22"/>
        </w:rPr>
        <w:t xml:space="preserve"> </w:t>
      </w:r>
      <w:r w:rsidRPr="004D452C">
        <w:rPr>
          <w:rFonts w:eastAsia="나눔명조" w:hint="eastAsia"/>
          <w:sz w:val="20"/>
          <w:szCs w:val="22"/>
        </w:rPr>
        <w:t>수준이</w:t>
      </w:r>
      <w:r w:rsidRPr="004D452C">
        <w:rPr>
          <w:rFonts w:eastAsia="나눔명조" w:hint="eastAsia"/>
          <w:sz w:val="20"/>
          <w:szCs w:val="22"/>
        </w:rPr>
        <w:t xml:space="preserve"> </w:t>
      </w:r>
      <w:r w:rsidRPr="004D452C">
        <w:rPr>
          <w:rFonts w:eastAsia="나눔명조" w:hint="eastAsia"/>
          <w:sz w:val="20"/>
          <w:szCs w:val="22"/>
        </w:rPr>
        <w:t>증대된다</w:t>
      </w:r>
      <w:ins w:id="911" w:author="Park, Sanghoon" w:date="2021-10-01T02:09:00Z">
        <w:r w:rsidR="007949BF">
          <w:rPr>
            <w:rFonts w:eastAsia="나눔명조" w:hint="eastAsia"/>
            <w:sz w:val="20"/>
            <w:szCs w:val="22"/>
          </w:rPr>
          <w:t>는</w:t>
        </w:r>
        <w:r w:rsidR="007949BF">
          <w:rPr>
            <w:rFonts w:eastAsia="나눔명조" w:hint="eastAsia"/>
            <w:sz w:val="20"/>
            <w:szCs w:val="22"/>
          </w:rPr>
          <w:t xml:space="preserve"> </w:t>
        </w:r>
        <w:r w:rsidR="007949BF">
          <w:rPr>
            <w:rFonts w:eastAsia="나눔명조" w:hint="eastAsia"/>
            <w:sz w:val="20"/>
            <w:szCs w:val="22"/>
          </w:rPr>
          <w:t>연구</w:t>
        </w:r>
        <w:r w:rsidR="007949BF">
          <w:rPr>
            <w:rFonts w:eastAsia="나눔명조" w:hint="eastAsia"/>
            <w:sz w:val="20"/>
            <w:szCs w:val="22"/>
          </w:rPr>
          <w:t xml:space="preserve"> </w:t>
        </w:r>
        <w:r w:rsidR="007949BF">
          <w:rPr>
            <w:rFonts w:eastAsia="나눔명조" w:hint="eastAsia"/>
            <w:sz w:val="20"/>
            <w:szCs w:val="22"/>
          </w:rPr>
          <w:t>결과</w:t>
        </w:r>
        <w:r w:rsidR="007949BF">
          <w:rPr>
            <w:rFonts w:eastAsia="나눔명조" w:hint="eastAsia"/>
            <w:sz w:val="20"/>
            <w:szCs w:val="22"/>
          </w:rPr>
          <w:t xml:space="preserve"> </w:t>
        </w:r>
        <w:r w:rsidR="007949BF">
          <w:rPr>
            <w:rFonts w:eastAsia="나눔명조" w:hint="eastAsia"/>
            <w:sz w:val="20"/>
            <w:szCs w:val="22"/>
          </w:rPr>
          <w:t>등을</w:t>
        </w:r>
        <w:r w:rsidR="007949BF">
          <w:rPr>
            <w:rFonts w:eastAsia="나눔명조" w:hint="eastAsia"/>
            <w:sz w:val="20"/>
            <w:szCs w:val="22"/>
          </w:rPr>
          <w:t xml:space="preserve"> </w:t>
        </w:r>
        <w:r w:rsidR="007949BF">
          <w:rPr>
            <w:rFonts w:eastAsia="나눔명조" w:hint="eastAsia"/>
            <w:sz w:val="20"/>
            <w:szCs w:val="22"/>
          </w:rPr>
          <w:t>통해</w:t>
        </w:r>
        <w:r w:rsidR="007949BF">
          <w:rPr>
            <w:rFonts w:eastAsia="나눔명조" w:hint="eastAsia"/>
            <w:sz w:val="20"/>
            <w:szCs w:val="22"/>
          </w:rPr>
          <w:t xml:space="preserve"> </w:t>
        </w:r>
        <w:r w:rsidR="007949BF">
          <w:rPr>
            <w:rFonts w:eastAsia="나눔명조" w:hint="eastAsia"/>
            <w:sz w:val="20"/>
            <w:szCs w:val="22"/>
          </w:rPr>
          <w:t>살펴볼</w:t>
        </w:r>
        <w:r w:rsidR="007949BF">
          <w:rPr>
            <w:rFonts w:eastAsia="나눔명조" w:hint="eastAsia"/>
            <w:sz w:val="20"/>
            <w:szCs w:val="22"/>
          </w:rPr>
          <w:t xml:space="preserve"> </w:t>
        </w:r>
        <w:r w:rsidR="007949BF">
          <w:rPr>
            <w:rFonts w:eastAsia="나눔명조" w:hint="eastAsia"/>
            <w:sz w:val="20"/>
            <w:szCs w:val="22"/>
          </w:rPr>
          <w:t>수</w:t>
        </w:r>
        <w:r w:rsidR="007949BF">
          <w:rPr>
            <w:rFonts w:eastAsia="나눔명조" w:hint="eastAsia"/>
            <w:sz w:val="20"/>
            <w:szCs w:val="22"/>
          </w:rPr>
          <w:t xml:space="preserve"> </w:t>
        </w:r>
        <w:r w:rsidR="007949BF">
          <w:rPr>
            <w:rFonts w:eastAsia="나눔명조" w:hint="eastAsia"/>
            <w:sz w:val="20"/>
            <w:szCs w:val="22"/>
          </w:rPr>
          <w:t>있다</w:t>
        </w:r>
      </w:ins>
      <w:r w:rsidR="007949BF">
        <w:rPr>
          <w:rFonts w:eastAsia="나눔명조"/>
          <w:sz w:val="20"/>
          <w:szCs w:val="22"/>
        </w:rPr>
        <w:fldChar w:fldCharType="begin"/>
      </w:r>
      <w:r w:rsidR="005302F9">
        <w:rPr>
          <w:rFonts w:eastAsia="나눔명조"/>
          <w:sz w:val="20"/>
          <w:szCs w:val="22"/>
        </w:rPr>
        <w:instrText xml:space="preserve"> ADDIN ZOTERO_ITEM CSL_CITATION {"citationID":"oYcv6ENH","properties":{"formattedCitation":"(\\uc0\\u44608{}\\uc0\\u49436{}\\uc0\\u50857{}, \\uc0\\u51312{}\\uc0\\u49457{}\\uc0\\u49688{}, and \\uc0\\u48149{}\\uc0\\u48337{}\\uc0\\u51452{} 2010; \\uc0\\u5462</w:instrText>
      </w:r>
      <w:r w:rsidR="005302F9">
        <w:rPr>
          <w:rFonts w:eastAsia="나눔명조" w:hint="eastAsia"/>
          <w:sz w:val="20"/>
          <w:szCs w:val="22"/>
        </w:rPr>
        <w:instrText>0{}\\uc0\\u50640{}\\uc0\\u49828{}\\uc0\\u45908{} and \\uc0\\u51060{}\\uc0\\u44540{}\\uc0\\u51452{} 2012)","plainCitation":"(</w:instrText>
      </w:r>
      <w:r w:rsidR="005302F9">
        <w:rPr>
          <w:rFonts w:eastAsia="나눔명조" w:hint="eastAsia"/>
          <w:sz w:val="20"/>
          <w:szCs w:val="22"/>
        </w:rPr>
        <w:instrText>김서용</w:instrText>
      </w:r>
      <w:r w:rsidR="005302F9">
        <w:rPr>
          <w:rFonts w:eastAsia="나눔명조" w:hint="eastAsia"/>
          <w:sz w:val="20"/>
          <w:szCs w:val="22"/>
        </w:rPr>
        <w:instrText xml:space="preserve">, </w:instrText>
      </w:r>
      <w:r w:rsidR="005302F9">
        <w:rPr>
          <w:rFonts w:eastAsia="나눔명조" w:hint="eastAsia"/>
          <w:sz w:val="20"/>
          <w:szCs w:val="22"/>
        </w:rPr>
        <w:instrText>조성수</w:instrText>
      </w:r>
      <w:r w:rsidR="005302F9">
        <w:rPr>
          <w:rFonts w:eastAsia="나눔명조" w:hint="eastAsia"/>
          <w:sz w:val="20"/>
          <w:szCs w:val="22"/>
        </w:rPr>
        <w:instrText xml:space="preserve">, and </w:instrText>
      </w:r>
      <w:r w:rsidR="005302F9">
        <w:rPr>
          <w:rFonts w:eastAsia="나눔명조" w:hint="eastAsia"/>
          <w:sz w:val="20"/>
          <w:szCs w:val="22"/>
        </w:rPr>
        <w:instrText>박병주</w:instrText>
      </w:r>
      <w:r w:rsidR="005302F9">
        <w:rPr>
          <w:rFonts w:eastAsia="나눔명조" w:hint="eastAsia"/>
          <w:sz w:val="20"/>
          <w:szCs w:val="22"/>
        </w:rPr>
        <w:instrText xml:space="preserve"> 2010; </w:instrText>
      </w:r>
      <w:r w:rsidR="005302F9">
        <w:rPr>
          <w:rFonts w:eastAsia="나눔명조" w:hint="eastAsia"/>
          <w:sz w:val="20"/>
          <w:szCs w:val="22"/>
        </w:rPr>
        <w:instrText>한에스더</w:instrText>
      </w:r>
      <w:r w:rsidR="005302F9">
        <w:rPr>
          <w:rFonts w:eastAsia="나눔명조" w:hint="eastAsia"/>
          <w:sz w:val="20"/>
          <w:szCs w:val="22"/>
        </w:rPr>
        <w:instrText xml:space="preserve"> and </w:instrText>
      </w:r>
      <w:r w:rsidR="005302F9">
        <w:rPr>
          <w:rFonts w:eastAsia="나눔명조" w:hint="eastAsia"/>
          <w:sz w:val="20"/>
          <w:szCs w:val="22"/>
        </w:rPr>
        <w:instrText>이근주</w:instrText>
      </w:r>
      <w:r w:rsidR="005302F9">
        <w:rPr>
          <w:rFonts w:eastAsia="나눔명조" w:hint="eastAsia"/>
          <w:sz w:val="20"/>
          <w:szCs w:val="22"/>
        </w:rPr>
        <w:instrText xml:space="preserve"> 2012)","noteIndex":0},"citationItems":[{"id":1437,"uris":["http://zotero.org/users/5210800/items/8LMANU3C"],"uri":["http://zotero.org/users/5210800/items/8LMANU3C"],"itemData":{"id":1437,"type":"article-journal","container-title":"</w:instrText>
      </w:r>
      <w:r w:rsidR="005302F9">
        <w:rPr>
          <w:rFonts w:eastAsia="나눔명조" w:hint="eastAsia"/>
          <w:sz w:val="20"/>
          <w:szCs w:val="22"/>
        </w:rPr>
        <w:instrText>한국행정학보</w:instrText>
      </w:r>
      <w:r w:rsidR="005302F9">
        <w:rPr>
          <w:rFonts w:eastAsia="나눔명조" w:hint="eastAsia"/>
          <w:sz w:val="20"/>
          <w:szCs w:val="22"/>
        </w:rPr>
        <w:instrText>","issue":"1","note":"Citation Key: kimetal:2010","page":"143</w:instrText>
      </w:r>
      <w:r w:rsidR="005302F9">
        <w:rPr>
          <w:rFonts w:eastAsia="나눔명조" w:hint="eastAsia"/>
          <w:sz w:val="20"/>
          <w:szCs w:val="22"/>
        </w:rPr>
        <w:instrText>–</w:instrText>
      </w:r>
      <w:r w:rsidR="005302F9">
        <w:rPr>
          <w:rFonts w:eastAsia="나눔명조" w:hint="eastAsia"/>
          <w:sz w:val="20"/>
          <w:szCs w:val="22"/>
        </w:rPr>
        <w:instrText>177","title":"</w:instrText>
      </w:r>
      <w:r w:rsidR="005302F9">
        <w:rPr>
          <w:rFonts w:eastAsia="나눔명조" w:hint="eastAsia"/>
          <w:sz w:val="20"/>
          <w:szCs w:val="22"/>
        </w:rPr>
        <w:instrText>공직동기</w:instrText>
      </w:r>
      <w:r w:rsidR="005302F9">
        <w:rPr>
          <w:rFonts w:eastAsia="나눔명조" w:hint="eastAsia"/>
          <w:sz w:val="20"/>
          <w:szCs w:val="22"/>
        </w:rPr>
        <w:instrText>(PSM)</w:instrText>
      </w:r>
      <w:r w:rsidR="005302F9">
        <w:rPr>
          <w:rFonts w:eastAsia="나눔명조" w:hint="eastAsia"/>
          <w:sz w:val="20"/>
          <w:szCs w:val="22"/>
        </w:rPr>
        <w:instrText>의</w:instrText>
      </w:r>
      <w:r w:rsidR="005302F9">
        <w:rPr>
          <w:rFonts w:eastAsia="나눔명조" w:hint="eastAsia"/>
          <w:sz w:val="20"/>
          <w:szCs w:val="22"/>
        </w:rPr>
        <w:instrText xml:space="preserve"> </w:instrText>
      </w:r>
      <w:r w:rsidR="005302F9">
        <w:rPr>
          <w:rFonts w:eastAsia="나눔명조" w:hint="eastAsia"/>
          <w:sz w:val="20"/>
          <w:szCs w:val="22"/>
        </w:rPr>
        <w:instrText>선행요인</w:instrText>
      </w:r>
      <w:r w:rsidR="005302F9">
        <w:rPr>
          <w:rFonts w:eastAsia="나눔명조" w:hint="eastAsia"/>
          <w:sz w:val="20"/>
          <w:szCs w:val="22"/>
        </w:rPr>
        <w:instrText xml:space="preserve">: </w:instrText>
      </w:r>
      <w:r w:rsidR="005302F9">
        <w:rPr>
          <w:rFonts w:eastAsia="나눔명조" w:hint="eastAsia"/>
          <w:sz w:val="20"/>
          <w:szCs w:val="22"/>
        </w:rPr>
        <w:instrText>사회화</w:instrText>
      </w:r>
      <w:r w:rsidR="005302F9">
        <w:rPr>
          <w:rFonts w:eastAsia="나눔명조" w:hint="eastAsia"/>
          <w:sz w:val="20"/>
          <w:szCs w:val="22"/>
        </w:rPr>
        <w:instrText xml:space="preserve"> </w:instrText>
      </w:r>
      <w:r w:rsidR="005302F9">
        <w:rPr>
          <w:rFonts w:eastAsia="나눔명조" w:hint="eastAsia"/>
          <w:sz w:val="20"/>
          <w:szCs w:val="22"/>
        </w:rPr>
        <w:instrText>요인의</w:instrText>
      </w:r>
      <w:r w:rsidR="005302F9">
        <w:rPr>
          <w:rFonts w:eastAsia="나눔명조" w:hint="eastAsia"/>
          <w:sz w:val="20"/>
          <w:szCs w:val="22"/>
        </w:rPr>
        <w:instrText xml:space="preserve"> </w:instrText>
      </w:r>
      <w:r w:rsidR="005302F9">
        <w:rPr>
          <w:rFonts w:eastAsia="나눔명조" w:hint="eastAsia"/>
          <w:sz w:val="20"/>
          <w:szCs w:val="22"/>
        </w:rPr>
        <w:instrText>비교분석</w:instrText>
      </w:r>
      <w:r w:rsidR="005302F9">
        <w:rPr>
          <w:rFonts w:eastAsia="나눔명조" w:hint="eastAsia"/>
          <w:sz w:val="20"/>
          <w:szCs w:val="22"/>
        </w:rPr>
        <w:instrText>","volume":"44","author":[{"family":"</w:instrText>
      </w:r>
      <w:r w:rsidR="005302F9">
        <w:rPr>
          <w:rFonts w:eastAsia="나눔명조" w:hint="eastAsia"/>
          <w:sz w:val="20"/>
          <w:szCs w:val="22"/>
        </w:rPr>
        <w:instrText>김서용</w:instrText>
      </w:r>
      <w:r w:rsidR="005302F9">
        <w:rPr>
          <w:rFonts w:eastAsia="나눔명조" w:hint="eastAsia"/>
          <w:sz w:val="20"/>
          <w:szCs w:val="22"/>
        </w:rPr>
        <w:instrText>","given":""},{"family":"</w:instrText>
      </w:r>
      <w:r w:rsidR="005302F9">
        <w:rPr>
          <w:rFonts w:eastAsia="나눔명조" w:hint="eastAsia"/>
          <w:sz w:val="20"/>
          <w:szCs w:val="22"/>
        </w:rPr>
        <w:instrText>조성수</w:instrText>
      </w:r>
      <w:r w:rsidR="005302F9">
        <w:rPr>
          <w:rFonts w:eastAsia="나눔명조" w:hint="eastAsia"/>
          <w:sz w:val="20"/>
          <w:szCs w:val="22"/>
        </w:rPr>
        <w:instrText>","given":""},{"family":"</w:instrText>
      </w:r>
      <w:r w:rsidR="005302F9">
        <w:rPr>
          <w:rFonts w:eastAsia="나눔명조" w:hint="eastAsia"/>
          <w:sz w:val="20"/>
          <w:szCs w:val="22"/>
        </w:rPr>
        <w:instrText>박병주</w:instrText>
      </w:r>
      <w:r w:rsidR="005302F9">
        <w:rPr>
          <w:rFonts w:eastAsia="나눔명조" w:hint="eastAsia"/>
          <w:sz w:val="20"/>
          <w:szCs w:val="22"/>
        </w:rPr>
        <w:instrText>","given":""}],"issued":{"date-parts":[["2010"]]}}},{"id":1475,"uris":["http://zotero.org/users/5210800/items/W8RDPRNH"],"uri":["http://zotero.org/users/5210800/items/W8RDPRNH"],"itemData":{"id":1475,"type":"article-journal","container-title":"</w:instrText>
      </w:r>
      <w:r w:rsidR="005302F9">
        <w:rPr>
          <w:rFonts w:eastAsia="나눔명조" w:hint="eastAsia"/>
          <w:sz w:val="20"/>
          <w:szCs w:val="22"/>
        </w:rPr>
        <w:instrText>행정논총</w:instrText>
      </w:r>
      <w:r w:rsidR="005302F9">
        <w:rPr>
          <w:rFonts w:eastAsia="나눔명조" w:hint="eastAsia"/>
          <w:sz w:val="20"/>
          <w:szCs w:val="22"/>
        </w:rPr>
        <w:instrText>","issue":"2","note":"Citation Key: han:lee:2012","page":"89</w:instrText>
      </w:r>
      <w:r w:rsidR="005302F9">
        <w:rPr>
          <w:rFonts w:eastAsia="나눔명조" w:hint="eastAsia"/>
          <w:sz w:val="20"/>
          <w:szCs w:val="22"/>
        </w:rPr>
        <w:instrText>–</w:instrText>
      </w:r>
      <w:r w:rsidR="005302F9">
        <w:rPr>
          <w:rFonts w:eastAsia="나눔명조" w:hint="eastAsia"/>
          <w:sz w:val="20"/>
          <w:szCs w:val="22"/>
        </w:rPr>
        <w:instrText>112","title":"</w:instrText>
      </w:r>
      <w:r w:rsidR="005302F9">
        <w:rPr>
          <w:rFonts w:eastAsia="나눔명조" w:hint="eastAsia"/>
          <w:sz w:val="20"/>
          <w:szCs w:val="22"/>
        </w:rPr>
        <w:instrText>조직경험과</w:instrText>
      </w:r>
      <w:r w:rsidR="005302F9">
        <w:rPr>
          <w:rFonts w:eastAsia="나눔명조" w:hint="eastAsia"/>
          <w:sz w:val="20"/>
          <w:szCs w:val="22"/>
        </w:rPr>
        <w:instrText xml:space="preserve"> </w:instrText>
      </w:r>
      <w:r w:rsidR="005302F9">
        <w:rPr>
          <w:rFonts w:eastAsia="나눔명조" w:hint="eastAsia"/>
          <w:sz w:val="20"/>
          <w:szCs w:val="22"/>
        </w:rPr>
        <w:instrText>업무특성이</w:instrText>
      </w:r>
      <w:r w:rsidR="005302F9">
        <w:rPr>
          <w:rFonts w:eastAsia="나눔명조" w:hint="eastAsia"/>
          <w:sz w:val="20"/>
          <w:szCs w:val="22"/>
        </w:rPr>
        <w:instrText xml:space="preserve"> PSM(</w:instrText>
      </w:r>
      <w:r w:rsidR="005302F9">
        <w:rPr>
          <w:rFonts w:eastAsia="나눔명조" w:hint="eastAsia"/>
          <w:sz w:val="20"/>
          <w:szCs w:val="22"/>
        </w:rPr>
        <w:instrText>공공봉사동기</w:instrText>
      </w:r>
      <w:r w:rsidR="005302F9">
        <w:rPr>
          <w:rFonts w:eastAsia="나눔명조" w:hint="eastAsia"/>
          <w:sz w:val="20"/>
          <w:szCs w:val="22"/>
        </w:rPr>
        <w:instrText>)</w:instrText>
      </w:r>
      <w:r w:rsidR="005302F9">
        <w:rPr>
          <w:rFonts w:eastAsia="나눔명조" w:hint="eastAsia"/>
          <w:sz w:val="20"/>
          <w:szCs w:val="22"/>
        </w:rPr>
        <w:instrText>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대한</w:instrText>
      </w:r>
      <w:r w:rsidR="005302F9">
        <w:rPr>
          <w:rFonts w:eastAsia="나눔명조" w:hint="eastAsia"/>
          <w:sz w:val="20"/>
          <w:szCs w:val="22"/>
        </w:rPr>
        <w:instrText xml:space="preserve"> </w:instrText>
      </w:r>
      <w:r w:rsidR="005302F9">
        <w:rPr>
          <w:rFonts w:eastAsia="나눔명조" w:hint="eastAsia"/>
          <w:sz w:val="20"/>
          <w:szCs w:val="22"/>
        </w:rPr>
        <w:instrText>분석</w:instrText>
      </w:r>
      <w:r w:rsidR="005302F9">
        <w:rPr>
          <w:rFonts w:eastAsia="나눔명조" w:hint="eastAsia"/>
          <w:sz w:val="20"/>
          <w:szCs w:val="22"/>
        </w:rPr>
        <w:instrText>","volume":"50","author":[{"family":"</w:instrText>
      </w:r>
      <w:r w:rsidR="005302F9">
        <w:rPr>
          <w:rFonts w:eastAsia="나눔명조" w:hint="eastAsia"/>
          <w:sz w:val="20"/>
          <w:szCs w:val="22"/>
        </w:rPr>
        <w:instrText>한에스더</w:instrText>
      </w:r>
      <w:r w:rsidR="005302F9">
        <w:rPr>
          <w:rFonts w:eastAsia="나눔명조" w:hint="eastAsia"/>
          <w:sz w:val="20"/>
          <w:szCs w:val="22"/>
        </w:rPr>
        <w:instrText>","given":""},{"family":"</w:instrText>
      </w:r>
      <w:r w:rsidR="005302F9">
        <w:rPr>
          <w:rFonts w:eastAsia="나눔명조" w:hint="eastAsia"/>
          <w:sz w:val="20"/>
          <w:szCs w:val="22"/>
        </w:rPr>
        <w:instrText>이근주</w:instrText>
      </w:r>
      <w:r w:rsidR="005302F9">
        <w:rPr>
          <w:rFonts w:eastAsia="나눔명조" w:hint="eastAsia"/>
          <w:sz w:val="20"/>
          <w:szCs w:val="22"/>
        </w:rPr>
        <w:instrText xml:space="preserve">","given":""}],"issued":{"date-parts":[["2012",6]]}}}],"schema":"https://github.com/citation-style-language/schema/raw/master/csl-citation.json"} </w:instrText>
      </w:r>
      <w:r w:rsidR="007949BF">
        <w:rPr>
          <w:rFonts w:eastAsia="나눔명조"/>
          <w:sz w:val="20"/>
          <w:szCs w:val="22"/>
        </w:rPr>
        <w:fldChar w:fldCharType="separate"/>
      </w:r>
      <w:r w:rsidR="007949BF" w:rsidRPr="007949BF">
        <w:rPr>
          <w:rFonts w:eastAsia="나눔명조"/>
          <w:sz w:val="20"/>
          <w:szCs w:val="22"/>
          <w:rPrChange w:id="912" w:author="Park, Sanghoon" w:date="2021-10-01T02:12:00Z">
            <w:rPr>
              <w:sz w:val="20"/>
            </w:rPr>
          </w:rPrChange>
        </w:rPr>
        <w:t>(</w:t>
      </w:r>
      <w:r w:rsidR="007949BF" w:rsidRPr="007949BF">
        <w:rPr>
          <w:rFonts w:eastAsia="나눔명조" w:hint="eastAsia"/>
          <w:sz w:val="20"/>
          <w:szCs w:val="22"/>
          <w:rPrChange w:id="913" w:author="Park, Sanghoon" w:date="2021-10-01T02:12:00Z">
            <w:rPr>
              <w:rFonts w:hint="eastAsia"/>
              <w:sz w:val="20"/>
            </w:rPr>
          </w:rPrChange>
        </w:rPr>
        <w:t>김서용</w:t>
      </w:r>
      <w:r w:rsidR="007949BF" w:rsidRPr="007949BF">
        <w:rPr>
          <w:rFonts w:eastAsia="나눔명조"/>
          <w:sz w:val="20"/>
          <w:szCs w:val="22"/>
          <w:rPrChange w:id="914" w:author="Park, Sanghoon" w:date="2021-10-01T02:12:00Z">
            <w:rPr>
              <w:sz w:val="20"/>
            </w:rPr>
          </w:rPrChange>
        </w:rPr>
        <w:t xml:space="preserve">, </w:t>
      </w:r>
      <w:r w:rsidR="007949BF" w:rsidRPr="007949BF">
        <w:rPr>
          <w:rFonts w:eastAsia="나눔명조" w:hint="eastAsia"/>
          <w:sz w:val="20"/>
          <w:szCs w:val="22"/>
          <w:rPrChange w:id="915" w:author="Park, Sanghoon" w:date="2021-10-01T02:12:00Z">
            <w:rPr>
              <w:rFonts w:hint="eastAsia"/>
              <w:sz w:val="20"/>
            </w:rPr>
          </w:rPrChange>
        </w:rPr>
        <w:t>조성수</w:t>
      </w:r>
      <w:r w:rsidR="007949BF" w:rsidRPr="007949BF">
        <w:rPr>
          <w:rFonts w:eastAsia="나눔명조"/>
          <w:sz w:val="20"/>
          <w:szCs w:val="22"/>
          <w:rPrChange w:id="916" w:author="Park, Sanghoon" w:date="2021-10-01T02:12:00Z">
            <w:rPr>
              <w:sz w:val="20"/>
            </w:rPr>
          </w:rPrChange>
        </w:rPr>
        <w:t xml:space="preserve">, and </w:t>
      </w:r>
      <w:r w:rsidR="007949BF" w:rsidRPr="007949BF">
        <w:rPr>
          <w:rFonts w:eastAsia="나눔명조" w:hint="eastAsia"/>
          <w:sz w:val="20"/>
          <w:szCs w:val="22"/>
          <w:rPrChange w:id="917" w:author="Park, Sanghoon" w:date="2021-10-01T02:12:00Z">
            <w:rPr>
              <w:rFonts w:hint="eastAsia"/>
              <w:sz w:val="20"/>
            </w:rPr>
          </w:rPrChange>
        </w:rPr>
        <w:t>박병주</w:t>
      </w:r>
      <w:r w:rsidR="007949BF" w:rsidRPr="007949BF">
        <w:rPr>
          <w:rFonts w:eastAsia="나눔명조"/>
          <w:sz w:val="20"/>
          <w:szCs w:val="22"/>
          <w:rPrChange w:id="918" w:author="Park, Sanghoon" w:date="2021-10-01T02:12:00Z">
            <w:rPr>
              <w:sz w:val="20"/>
            </w:rPr>
          </w:rPrChange>
        </w:rPr>
        <w:t xml:space="preserve"> 2010; </w:t>
      </w:r>
      <w:r w:rsidR="007949BF" w:rsidRPr="007949BF">
        <w:rPr>
          <w:rFonts w:eastAsia="나눔명조" w:hint="eastAsia"/>
          <w:sz w:val="20"/>
          <w:szCs w:val="22"/>
          <w:rPrChange w:id="919" w:author="Park, Sanghoon" w:date="2021-10-01T02:12:00Z">
            <w:rPr>
              <w:rFonts w:hint="eastAsia"/>
              <w:sz w:val="20"/>
            </w:rPr>
          </w:rPrChange>
        </w:rPr>
        <w:t>한에스더</w:t>
      </w:r>
      <w:r w:rsidR="007949BF" w:rsidRPr="007949BF">
        <w:rPr>
          <w:rFonts w:eastAsia="나눔명조"/>
          <w:sz w:val="20"/>
          <w:szCs w:val="22"/>
          <w:rPrChange w:id="920" w:author="Park, Sanghoon" w:date="2021-10-01T02:12:00Z">
            <w:rPr>
              <w:sz w:val="20"/>
            </w:rPr>
          </w:rPrChange>
        </w:rPr>
        <w:t xml:space="preserve"> and </w:t>
      </w:r>
      <w:r w:rsidR="007949BF" w:rsidRPr="007949BF">
        <w:rPr>
          <w:rFonts w:eastAsia="나눔명조" w:hint="eastAsia"/>
          <w:sz w:val="20"/>
          <w:szCs w:val="22"/>
          <w:rPrChange w:id="921" w:author="Park, Sanghoon" w:date="2021-10-01T02:12:00Z">
            <w:rPr>
              <w:rFonts w:hint="eastAsia"/>
              <w:sz w:val="20"/>
            </w:rPr>
          </w:rPrChange>
        </w:rPr>
        <w:t>이근주</w:t>
      </w:r>
      <w:r w:rsidR="007949BF" w:rsidRPr="007949BF">
        <w:rPr>
          <w:rFonts w:eastAsia="나눔명조"/>
          <w:sz w:val="20"/>
          <w:szCs w:val="22"/>
          <w:rPrChange w:id="922" w:author="Park, Sanghoon" w:date="2021-10-01T02:12:00Z">
            <w:rPr>
              <w:sz w:val="20"/>
            </w:rPr>
          </w:rPrChange>
        </w:rPr>
        <w:t xml:space="preserve"> 2012)</w:t>
      </w:r>
      <w:r w:rsidR="007949BF">
        <w:rPr>
          <w:rFonts w:eastAsia="나눔명조"/>
          <w:sz w:val="20"/>
          <w:szCs w:val="22"/>
        </w:rPr>
        <w:fldChar w:fldCharType="end"/>
      </w:r>
      <w:del w:id="923" w:author="Park, Sanghoon" w:date="2021-10-01T02:09:00Z">
        <w:r w:rsidRPr="004D452C" w:rsidDel="007949BF">
          <w:rPr>
            <w:rFonts w:eastAsia="나눔명조" w:hint="eastAsia"/>
            <w:sz w:val="20"/>
            <w:szCs w:val="22"/>
          </w:rPr>
          <w:delText>고</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볼</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수</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있다</w:delText>
        </w:r>
        <w:r w:rsidRPr="004D452C" w:rsidDel="007949BF">
          <w:rPr>
            <w:rFonts w:eastAsia="나눔명조" w:hint="eastAsia"/>
            <w:sz w:val="20"/>
            <w:szCs w:val="22"/>
          </w:rPr>
          <w:delText xml:space="preserve"> </w:delText>
        </w:r>
      </w:del>
      <w:del w:id="924" w:author="Park, Sanghoon" w:date="2021-10-01T02:12:00Z">
        <w:r w:rsidRPr="004D452C" w:rsidDel="007949BF">
          <w:rPr>
            <w:rFonts w:eastAsia="나눔명조" w:hint="eastAsia"/>
            <w:sz w:val="20"/>
            <w:szCs w:val="22"/>
          </w:rPr>
          <w:delText>(</w:delText>
        </w:r>
        <w:r w:rsidRPr="004D452C" w:rsidDel="007949BF">
          <w:rPr>
            <w:rFonts w:eastAsia="나눔명조" w:hint="eastAsia"/>
            <w:sz w:val="20"/>
            <w:szCs w:val="22"/>
          </w:rPr>
          <w:delText>한에스더</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외</w:delText>
        </w:r>
        <w:r w:rsidRPr="004D452C" w:rsidDel="007949BF">
          <w:rPr>
            <w:rFonts w:eastAsia="나눔명조" w:hint="eastAsia"/>
            <w:sz w:val="20"/>
            <w:szCs w:val="22"/>
          </w:rPr>
          <w:delText xml:space="preserve"> 2012;</w:delText>
        </w:r>
        <w:r w:rsidRPr="004D452C" w:rsidDel="007949BF">
          <w:rPr>
            <w:rFonts w:eastAsia="나눔명조" w:hint="eastAsia"/>
            <w:sz w:val="20"/>
            <w:szCs w:val="22"/>
          </w:rPr>
          <w:delText>김서용</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외</w:delText>
        </w:r>
        <w:r w:rsidRPr="004D452C" w:rsidDel="007949BF">
          <w:rPr>
            <w:rFonts w:eastAsia="나눔명조" w:hint="eastAsia"/>
            <w:sz w:val="20"/>
            <w:szCs w:val="22"/>
          </w:rPr>
          <w:delText xml:space="preserve"> 2010)</w:delText>
        </w:r>
      </w:del>
      <w:r w:rsidRPr="004D452C">
        <w:rPr>
          <w:rFonts w:eastAsia="나눔명조" w:hint="eastAsia"/>
          <w:sz w:val="20"/>
          <w:szCs w:val="22"/>
        </w:rPr>
        <w:t xml:space="preserve">. </w:t>
      </w:r>
      <w:r w:rsidRPr="004D452C">
        <w:rPr>
          <w:rFonts w:eastAsia="나눔명조" w:hint="eastAsia"/>
          <w:sz w:val="20"/>
          <w:szCs w:val="22"/>
        </w:rPr>
        <w:t>조직의</w:t>
      </w:r>
      <w:r w:rsidRPr="004D452C">
        <w:rPr>
          <w:rFonts w:eastAsia="나눔명조" w:hint="eastAsia"/>
          <w:sz w:val="20"/>
          <w:szCs w:val="22"/>
        </w:rPr>
        <w:t xml:space="preserve"> </w:t>
      </w:r>
      <w:r w:rsidRPr="004D452C">
        <w:rPr>
          <w:rFonts w:eastAsia="나눔명조" w:hint="eastAsia"/>
          <w:sz w:val="20"/>
          <w:szCs w:val="22"/>
        </w:rPr>
        <w:t>팀워크와</w:t>
      </w:r>
      <w:r w:rsidRPr="004D452C">
        <w:rPr>
          <w:rFonts w:eastAsia="나눔명조" w:hint="eastAsia"/>
          <w:sz w:val="20"/>
          <w:szCs w:val="22"/>
        </w:rPr>
        <w:t xml:space="preserve"> </w:t>
      </w:r>
      <w:r w:rsidRPr="004D452C">
        <w:rPr>
          <w:rFonts w:eastAsia="나눔명조" w:hint="eastAsia"/>
          <w:sz w:val="20"/>
          <w:szCs w:val="22"/>
        </w:rPr>
        <w:t>긍정적</w:t>
      </w:r>
      <w:r w:rsidRPr="004D452C">
        <w:rPr>
          <w:rFonts w:eastAsia="나눔명조" w:hint="eastAsia"/>
          <w:sz w:val="20"/>
          <w:szCs w:val="22"/>
        </w:rPr>
        <w:t xml:space="preserve"> </w:t>
      </w:r>
      <w:r w:rsidRPr="004D452C">
        <w:rPr>
          <w:rFonts w:eastAsia="나눔명조" w:hint="eastAsia"/>
          <w:sz w:val="20"/>
          <w:szCs w:val="22"/>
        </w:rPr>
        <w:t>관계에</w:t>
      </w:r>
      <w:r w:rsidRPr="004D452C">
        <w:rPr>
          <w:rFonts w:eastAsia="나눔명조" w:hint="eastAsia"/>
          <w:sz w:val="20"/>
          <w:szCs w:val="22"/>
        </w:rPr>
        <w:t xml:space="preserve"> </w:t>
      </w:r>
      <w:r w:rsidRPr="004D452C">
        <w:rPr>
          <w:rFonts w:eastAsia="나눔명조" w:hint="eastAsia"/>
          <w:sz w:val="20"/>
          <w:szCs w:val="22"/>
        </w:rPr>
        <w:t>대한</w:t>
      </w:r>
      <w:r w:rsidRPr="004D452C">
        <w:rPr>
          <w:rFonts w:eastAsia="나눔명조" w:hint="eastAsia"/>
          <w:sz w:val="20"/>
          <w:szCs w:val="22"/>
        </w:rPr>
        <w:t xml:space="preserve"> </w:t>
      </w:r>
      <w:r w:rsidRPr="004D452C">
        <w:rPr>
          <w:rFonts w:eastAsia="나눔명조" w:hint="eastAsia"/>
          <w:sz w:val="20"/>
          <w:szCs w:val="22"/>
        </w:rPr>
        <w:t>욕구가</w:t>
      </w:r>
      <w:r w:rsidRPr="004D452C">
        <w:rPr>
          <w:rFonts w:eastAsia="나눔명조" w:hint="eastAsia"/>
          <w:sz w:val="20"/>
          <w:szCs w:val="22"/>
        </w:rPr>
        <w:t xml:space="preserve"> </w:t>
      </w:r>
      <w:r w:rsidR="00012453">
        <w:rPr>
          <w:rFonts w:eastAsia="나눔명조" w:hint="eastAsia"/>
          <w:sz w:val="20"/>
          <w:szCs w:val="22"/>
        </w:rPr>
        <w:t>공공봉사동기</w:t>
      </w:r>
      <w:r w:rsidRPr="004D452C">
        <w:rPr>
          <w:rFonts w:eastAsia="나눔명조" w:hint="eastAsia"/>
          <w:sz w:val="20"/>
          <w:szCs w:val="22"/>
        </w:rPr>
        <w:t>에</w:t>
      </w:r>
      <w:r w:rsidRPr="004D452C">
        <w:rPr>
          <w:rFonts w:eastAsia="나눔명조" w:hint="eastAsia"/>
          <w:sz w:val="20"/>
          <w:szCs w:val="22"/>
        </w:rPr>
        <w:t xml:space="preserve"> </w:t>
      </w:r>
      <w:r w:rsidRPr="004D452C">
        <w:rPr>
          <w:rFonts w:eastAsia="나눔명조" w:hint="eastAsia"/>
          <w:sz w:val="20"/>
          <w:szCs w:val="22"/>
        </w:rPr>
        <w:t>긍정적</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미칠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있으며</w:t>
      </w:r>
      <w:r w:rsidRPr="004D452C">
        <w:rPr>
          <w:rFonts w:eastAsia="나눔명조" w:hint="eastAsia"/>
          <w:sz w:val="20"/>
          <w:szCs w:val="22"/>
        </w:rPr>
        <w:t xml:space="preserve">, </w:t>
      </w:r>
      <w:r w:rsidRPr="004D452C">
        <w:rPr>
          <w:rFonts w:eastAsia="나눔명조" w:hint="eastAsia"/>
          <w:sz w:val="20"/>
          <w:szCs w:val="22"/>
        </w:rPr>
        <w:t>팀</w:t>
      </w:r>
      <w:r w:rsidRPr="004D452C">
        <w:rPr>
          <w:rFonts w:eastAsia="나눔명조" w:hint="eastAsia"/>
          <w:sz w:val="20"/>
          <w:szCs w:val="22"/>
        </w:rPr>
        <w:t xml:space="preserve"> </w:t>
      </w:r>
      <w:r w:rsidRPr="004D452C">
        <w:rPr>
          <w:rFonts w:eastAsia="나눔명조" w:hint="eastAsia"/>
          <w:sz w:val="20"/>
          <w:szCs w:val="22"/>
        </w:rPr>
        <w:t>형성</w:t>
      </w:r>
      <w:r w:rsidRPr="004D452C">
        <w:rPr>
          <w:rFonts w:eastAsia="나눔명조" w:hint="eastAsia"/>
          <w:sz w:val="20"/>
          <w:szCs w:val="22"/>
        </w:rPr>
        <w:t xml:space="preserve"> </w:t>
      </w:r>
      <w:r w:rsidRPr="004D452C">
        <w:rPr>
          <w:rFonts w:eastAsia="나눔명조" w:hint="eastAsia"/>
          <w:sz w:val="20"/>
          <w:szCs w:val="22"/>
        </w:rPr>
        <w:t>기술</w:t>
      </w:r>
      <w:r w:rsidRPr="004D452C">
        <w:rPr>
          <w:rFonts w:eastAsia="나눔명조" w:hint="eastAsia"/>
          <w:sz w:val="20"/>
          <w:szCs w:val="22"/>
        </w:rPr>
        <w:t>(team building skill)</w:t>
      </w:r>
      <w:r w:rsidRPr="004D452C">
        <w:rPr>
          <w:rFonts w:eastAsia="나눔명조" w:hint="eastAsia"/>
          <w:sz w:val="20"/>
          <w:szCs w:val="22"/>
        </w:rPr>
        <w:t>과</w:t>
      </w:r>
      <w:r w:rsidRPr="004D452C">
        <w:rPr>
          <w:rFonts w:eastAsia="나눔명조" w:hint="eastAsia"/>
          <w:sz w:val="20"/>
          <w:szCs w:val="22"/>
        </w:rPr>
        <w:t xml:space="preserve"> </w:t>
      </w:r>
      <w:r w:rsidRPr="004D452C">
        <w:rPr>
          <w:rFonts w:eastAsia="나눔명조" w:hint="eastAsia"/>
          <w:sz w:val="20"/>
          <w:szCs w:val="22"/>
        </w:rPr>
        <w:t>대인관계</w:t>
      </w:r>
      <w:r w:rsidRPr="004D452C">
        <w:rPr>
          <w:rFonts w:eastAsia="나눔명조" w:hint="eastAsia"/>
          <w:sz w:val="20"/>
          <w:szCs w:val="22"/>
        </w:rPr>
        <w:t xml:space="preserve"> </w:t>
      </w:r>
      <w:r w:rsidRPr="004D452C">
        <w:rPr>
          <w:rFonts w:eastAsia="나눔명조" w:hint="eastAsia"/>
          <w:sz w:val="20"/>
          <w:szCs w:val="22"/>
        </w:rPr>
        <w:t>기술</w:t>
      </w:r>
      <w:r w:rsidRPr="004D452C">
        <w:rPr>
          <w:rFonts w:eastAsia="나눔명조" w:hint="eastAsia"/>
          <w:sz w:val="20"/>
          <w:szCs w:val="22"/>
        </w:rPr>
        <w:t xml:space="preserve"> </w:t>
      </w:r>
      <w:r w:rsidRPr="004D452C">
        <w:rPr>
          <w:rFonts w:eastAsia="나눔명조" w:hint="eastAsia"/>
          <w:sz w:val="20"/>
          <w:szCs w:val="22"/>
        </w:rPr>
        <w:t>수준</w:t>
      </w:r>
      <w:r w:rsidRPr="004D452C">
        <w:rPr>
          <w:rFonts w:eastAsia="나눔명조" w:hint="eastAsia"/>
          <w:sz w:val="20"/>
          <w:szCs w:val="22"/>
        </w:rPr>
        <w:t xml:space="preserve"> </w:t>
      </w:r>
      <w:r w:rsidRPr="004D452C">
        <w:rPr>
          <w:rFonts w:eastAsia="나눔명조" w:hint="eastAsia"/>
          <w:sz w:val="20"/>
          <w:szCs w:val="22"/>
        </w:rPr>
        <w:t>증대와</w:t>
      </w:r>
      <w:r w:rsidRPr="004D452C">
        <w:rPr>
          <w:rFonts w:eastAsia="나눔명조" w:hint="eastAsia"/>
          <w:sz w:val="20"/>
          <w:szCs w:val="22"/>
        </w:rPr>
        <w:t xml:space="preserve"> </w:t>
      </w:r>
      <w:r w:rsidR="00012453">
        <w:rPr>
          <w:rFonts w:eastAsia="나눔명조" w:hint="eastAsia"/>
          <w:sz w:val="20"/>
          <w:szCs w:val="22"/>
        </w:rPr>
        <w:t>공공봉사동기</w:t>
      </w:r>
      <w:r w:rsidRPr="004D452C">
        <w:rPr>
          <w:rFonts w:eastAsia="나눔명조" w:hint="eastAsia"/>
          <w:sz w:val="20"/>
          <w:szCs w:val="22"/>
        </w:rPr>
        <w:t xml:space="preserve"> </w:t>
      </w:r>
      <w:r w:rsidRPr="004D452C">
        <w:rPr>
          <w:rFonts w:eastAsia="나눔명조" w:hint="eastAsia"/>
          <w:sz w:val="20"/>
          <w:szCs w:val="22"/>
        </w:rPr>
        <w:t>강화의</w:t>
      </w:r>
      <w:r w:rsidRPr="004D452C">
        <w:rPr>
          <w:rFonts w:eastAsia="나눔명조" w:hint="eastAsia"/>
          <w:sz w:val="20"/>
          <w:szCs w:val="22"/>
        </w:rPr>
        <w:t xml:space="preserve"> </w:t>
      </w:r>
      <w:r w:rsidRPr="004D452C">
        <w:rPr>
          <w:rFonts w:eastAsia="나눔명조" w:hint="eastAsia"/>
          <w:sz w:val="20"/>
          <w:szCs w:val="22"/>
        </w:rPr>
        <w:t>연관성을</w:t>
      </w:r>
      <w:r w:rsidRPr="004D452C">
        <w:rPr>
          <w:rFonts w:eastAsia="나눔명조" w:hint="eastAsia"/>
          <w:sz w:val="20"/>
          <w:szCs w:val="22"/>
        </w:rPr>
        <w:t xml:space="preserve"> </w:t>
      </w:r>
      <w:r w:rsidRPr="004D452C">
        <w:rPr>
          <w:rFonts w:eastAsia="나눔명조" w:hint="eastAsia"/>
          <w:sz w:val="20"/>
          <w:szCs w:val="22"/>
        </w:rPr>
        <w:t>제시한</w:t>
      </w:r>
      <w:r w:rsidRPr="004D452C">
        <w:rPr>
          <w:rFonts w:eastAsia="나눔명조" w:hint="eastAsia"/>
          <w:sz w:val="20"/>
          <w:szCs w:val="22"/>
        </w:rPr>
        <w:t xml:space="preserve"> </w:t>
      </w:r>
      <w:r w:rsidRPr="004D452C">
        <w:rPr>
          <w:rFonts w:eastAsia="나눔명조" w:hint="eastAsia"/>
          <w:sz w:val="20"/>
          <w:szCs w:val="22"/>
        </w:rPr>
        <w:t>연구도</w:t>
      </w:r>
      <w:r w:rsidRPr="004D452C">
        <w:rPr>
          <w:rFonts w:eastAsia="나눔명조" w:hint="eastAsia"/>
          <w:sz w:val="20"/>
          <w:szCs w:val="22"/>
        </w:rPr>
        <w:t xml:space="preserve"> </w:t>
      </w:r>
      <w:r w:rsidRPr="004D452C">
        <w:rPr>
          <w:rFonts w:eastAsia="나눔명조" w:hint="eastAsia"/>
          <w:sz w:val="20"/>
          <w:szCs w:val="22"/>
        </w:rPr>
        <w:t>존재한다</w:t>
      </w:r>
      <w:r w:rsidR="007949BF">
        <w:rPr>
          <w:rFonts w:eastAsia="나눔명조"/>
          <w:sz w:val="20"/>
          <w:szCs w:val="22"/>
        </w:rPr>
        <w:fldChar w:fldCharType="begin"/>
      </w:r>
      <w:r w:rsidR="005302F9">
        <w:rPr>
          <w:rFonts w:eastAsia="나눔명조"/>
          <w:sz w:val="20"/>
          <w:szCs w:val="22"/>
        </w:rPr>
        <w:instrText xml:space="preserve"> ADDIN ZOTERO_ITEM CSL_CITATION {"citationID":"VNd9J7oW","properties":{"formattedCitation":"(Paarlberg, Perry, and Hondeghem 2008; Schott and Pronk 2014; \\uc0\\u51060{}\\uc0\\u54616{}\\uc0\\u50689{}, \\uc0\\u50724{}\\uc0\\u48124{}\\uc0\\u51648{}, and \\u</w:instrText>
      </w:r>
      <w:r w:rsidR="005302F9">
        <w:rPr>
          <w:rFonts w:eastAsia="나눔명조" w:hint="eastAsia"/>
          <w:sz w:val="20"/>
          <w:szCs w:val="22"/>
        </w:rPr>
        <w:instrText xml:space="preserve">c0\\u51060{}\\uc0\\u49688{}\\uc0\\u50689{} 2017)","plainCitation":"(Paarlberg, Perry, and Hondeghem 2008; Schott and Pronk 2014; </w:instrText>
      </w:r>
      <w:r w:rsidR="005302F9">
        <w:rPr>
          <w:rFonts w:eastAsia="나눔명조" w:hint="eastAsia"/>
          <w:sz w:val="20"/>
          <w:szCs w:val="22"/>
        </w:rPr>
        <w:instrText>이하영</w:instrText>
      </w:r>
      <w:r w:rsidR="005302F9">
        <w:rPr>
          <w:rFonts w:eastAsia="나눔명조" w:hint="eastAsia"/>
          <w:sz w:val="20"/>
          <w:szCs w:val="22"/>
        </w:rPr>
        <w:instrText xml:space="preserve">, </w:instrText>
      </w:r>
      <w:r w:rsidR="005302F9">
        <w:rPr>
          <w:rFonts w:eastAsia="나눔명조" w:hint="eastAsia"/>
          <w:sz w:val="20"/>
          <w:szCs w:val="22"/>
        </w:rPr>
        <w:instrText>오민지</w:instrText>
      </w:r>
      <w:r w:rsidR="005302F9">
        <w:rPr>
          <w:rFonts w:eastAsia="나눔명조" w:hint="eastAsia"/>
          <w:sz w:val="20"/>
          <w:szCs w:val="22"/>
        </w:rPr>
        <w:instrText xml:space="preserve">, and </w:instrText>
      </w:r>
      <w:r w:rsidR="005302F9">
        <w:rPr>
          <w:rFonts w:eastAsia="나눔명조" w:hint="eastAsia"/>
          <w:sz w:val="20"/>
          <w:szCs w:val="22"/>
        </w:rPr>
        <w:instrText>이수영</w:instrText>
      </w:r>
      <w:r w:rsidR="005302F9">
        <w:rPr>
          <w:rFonts w:eastAsia="나눔명조" w:hint="eastAsia"/>
          <w:sz w:val="20"/>
          <w:szCs w:val="22"/>
        </w:rPr>
        <w:instrText xml:space="preserve"> 2017)","noteIndex":0},"citationItems":[{"id":1427,"uris":["http://zotero.org/users/5210800/items/CHEDJFFM"],</w:instrText>
      </w:r>
      <w:r w:rsidR="005302F9">
        <w:rPr>
          <w:rFonts w:eastAsia="나눔명조"/>
          <w:sz w:val="20"/>
          <w:szCs w:val="22"/>
        </w:rPr>
        <w:instrText>"uri":["http://zotero.org/users/5210800/items/CHEDJFFM"],"itemData":{"id":1427,"type":"chapter","container-title":"Motivation in public management: The call of public service","language":"English","note":"Citation Key: paarlberg_theory_2008","page":"268–293","publisher":"Oxford university press on demand","title":"From theory to practice: Strategies for applying public service motivation.","author":[{"family":"Paarlberg","given":"Laurie E"},{"family":"Perry","given":"James L."},{"family":"Hondeghem","given":"Annie"}],"editor":[{"family":"Perry","given":"James L."},{"family":"Hondeghem","given":"Annie"}],"issued":{"date-parts":[["2008"]]}}},{"id":1395,"uris":["http://zotero.org/users/5210800/items/IF9KVLYK"],"uri":["http://zotero.org/users/5210800/items/IF9KVLYK"],"itemData":{"id":1395,"type":"article-journal","abstract":"Purpose – First, the purpose of this paper is to contribute to the public service motivation (PSM) literature by increasing the limited knowledge of organizational antecedents of PSM. Second, by combining PSM with insights from self-determination theory (SDT), the paper aims to elucidate the link through which high-performance work systems (HPWS) relate to PSM.","container-title":"Evidence-based HRM: a Global Forum for Empirical Scholarship","DOI":"10.1108/EBHRM-07-2013-0021","ISSN":"2049-3983","issue":"1","language":"English","note":"Citation Key: fabian_homberg_dr_vurain_tabvuma_and_professor_klaus_heine_investigating_2014","page":"28–56","title":"Investigating and explaining organizational antecedents of PSM","volume":"2","author":[{"family":"Schott","given":"C."},{"family":"Pronk","given":"J.L.J."}],"editor":[{"family":"Fabian Homberg, Dr Vurain Tabvuma and Professor Klaus Heine","given":"Dr"}],"issued":{"date-parts":[["2014",5]]}}},{</w:instrText>
      </w:r>
      <w:r w:rsidR="005302F9">
        <w:rPr>
          <w:rFonts w:eastAsia="나눔명조" w:hint="eastAsia"/>
          <w:sz w:val="20"/>
          <w:szCs w:val="22"/>
        </w:rPr>
        <w:instrText>"id":1463,"uris":["http://zotero.org/users/5210800/items/ZT9CRR6Q"],"uri":["http://zotero.org/users/5210800/items/ZT9CRR6Q"],"itemData":{"id":1463,"type":"article-journal","container-title":"</w:instrText>
      </w:r>
      <w:r w:rsidR="005302F9">
        <w:rPr>
          <w:rFonts w:eastAsia="나눔명조" w:hint="eastAsia"/>
          <w:sz w:val="20"/>
          <w:szCs w:val="22"/>
        </w:rPr>
        <w:instrText>한국인사행정학회보</w:instrText>
      </w:r>
      <w:r w:rsidR="005302F9">
        <w:rPr>
          <w:rFonts w:eastAsia="나눔명조" w:hint="eastAsia"/>
          <w:sz w:val="20"/>
          <w:szCs w:val="22"/>
        </w:rPr>
        <w:instrText>","issue":"3","note":"Citation Key: leeetal:2017","page":"53</w:instrText>
      </w:r>
      <w:r w:rsidR="005302F9">
        <w:rPr>
          <w:rFonts w:eastAsia="나눔명조" w:hint="eastAsia"/>
          <w:sz w:val="20"/>
          <w:szCs w:val="22"/>
        </w:rPr>
        <w:instrText>–</w:instrText>
      </w:r>
      <w:r w:rsidR="005302F9">
        <w:rPr>
          <w:rFonts w:eastAsia="나눔명조" w:hint="eastAsia"/>
          <w:sz w:val="20"/>
          <w:szCs w:val="22"/>
        </w:rPr>
        <w:instrText>91","title":"</w:instrText>
      </w:r>
      <w:r w:rsidR="005302F9">
        <w:rPr>
          <w:rFonts w:eastAsia="나눔명조" w:hint="eastAsia"/>
          <w:sz w:val="20"/>
          <w:szCs w:val="22"/>
        </w:rPr>
        <w:instrText>조직적</w:instrText>
      </w:r>
      <w:r w:rsidR="005302F9">
        <w:rPr>
          <w:rFonts w:eastAsia="나눔명조" w:hint="eastAsia"/>
          <w:sz w:val="20"/>
          <w:szCs w:val="22"/>
        </w:rPr>
        <w:instrText xml:space="preserve"> </w:instrText>
      </w:r>
      <w:r w:rsidR="005302F9">
        <w:rPr>
          <w:rFonts w:eastAsia="나눔명조" w:hint="eastAsia"/>
          <w:sz w:val="20"/>
          <w:szCs w:val="22"/>
        </w:rPr>
        <w:instrText>요인이</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공공봉사동기에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","volume":"16","author":[{"family":"</w:instrText>
      </w:r>
      <w:r w:rsidR="005302F9">
        <w:rPr>
          <w:rFonts w:eastAsia="나눔명조" w:hint="eastAsia"/>
          <w:sz w:val="20"/>
          <w:szCs w:val="22"/>
        </w:rPr>
        <w:instrText>이하영</w:instrText>
      </w:r>
      <w:r w:rsidR="005302F9">
        <w:rPr>
          <w:rFonts w:eastAsia="나눔명조" w:hint="eastAsia"/>
          <w:sz w:val="20"/>
          <w:szCs w:val="22"/>
        </w:rPr>
        <w:instrText>","given":""},{"family":"</w:instrText>
      </w:r>
      <w:r w:rsidR="005302F9">
        <w:rPr>
          <w:rFonts w:eastAsia="나눔명조" w:hint="eastAsia"/>
          <w:sz w:val="20"/>
          <w:szCs w:val="22"/>
        </w:rPr>
        <w:instrText>오민지</w:instrText>
      </w:r>
      <w:r w:rsidR="005302F9">
        <w:rPr>
          <w:rFonts w:eastAsia="나눔명조" w:hint="eastAsia"/>
          <w:sz w:val="20"/>
          <w:szCs w:val="22"/>
        </w:rPr>
        <w:instrText>","given":""},{"family":"</w:instrText>
      </w:r>
      <w:r w:rsidR="005302F9">
        <w:rPr>
          <w:rFonts w:eastAsia="나눔명조" w:hint="eastAsia"/>
          <w:sz w:val="20"/>
          <w:szCs w:val="22"/>
        </w:rPr>
        <w:instrText>이수영</w:instrText>
      </w:r>
      <w:r w:rsidR="005302F9">
        <w:rPr>
          <w:rFonts w:eastAsia="나눔명조" w:hint="eastAsia"/>
          <w:sz w:val="20"/>
          <w:szCs w:val="22"/>
        </w:rPr>
        <w:instrText>","given":""}],"issued":{"date-parts":[["2017"]]}}}],"schema":"https://github.com/citation-style-language/</w:instrText>
      </w:r>
      <w:r w:rsidR="005302F9">
        <w:rPr>
          <w:rFonts w:eastAsia="나눔명조"/>
          <w:sz w:val="20"/>
          <w:szCs w:val="22"/>
        </w:rPr>
        <w:instrText xml:space="preserve">schema/raw/master/csl-citation.json"} </w:instrText>
      </w:r>
      <w:r w:rsidR="007949BF">
        <w:rPr>
          <w:rFonts w:eastAsia="나눔명조"/>
          <w:sz w:val="20"/>
          <w:szCs w:val="22"/>
        </w:rPr>
        <w:fldChar w:fldCharType="separate"/>
      </w:r>
      <w:r w:rsidR="007949BF" w:rsidRPr="007949BF">
        <w:rPr>
          <w:rFonts w:eastAsia="나눔명조"/>
          <w:sz w:val="20"/>
          <w:szCs w:val="22"/>
          <w:rPrChange w:id="925" w:author="Park, Sanghoon" w:date="2021-10-01T02:13:00Z">
            <w:rPr>
              <w:sz w:val="20"/>
            </w:rPr>
          </w:rPrChange>
        </w:rPr>
        <w:t xml:space="preserve">(Paarlberg, Perry, and Hondeghem 2008; Schott and Pronk 2014; </w:t>
      </w:r>
      <w:r w:rsidR="007949BF" w:rsidRPr="007949BF">
        <w:rPr>
          <w:rFonts w:eastAsia="나눔명조" w:hint="eastAsia"/>
          <w:sz w:val="20"/>
          <w:szCs w:val="22"/>
          <w:rPrChange w:id="926" w:author="Park, Sanghoon" w:date="2021-10-01T02:13:00Z">
            <w:rPr>
              <w:rFonts w:hint="eastAsia"/>
              <w:sz w:val="20"/>
            </w:rPr>
          </w:rPrChange>
        </w:rPr>
        <w:t>이하영</w:t>
      </w:r>
      <w:r w:rsidR="007949BF" w:rsidRPr="007949BF">
        <w:rPr>
          <w:rFonts w:eastAsia="나눔명조"/>
          <w:sz w:val="20"/>
          <w:szCs w:val="22"/>
          <w:rPrChange w:id="927" w:author="Park, Sanghoon" w:date="2021-10-01T02:13:00Z">
            <w:rPr>
              <w:sz w:val="20"/>
            </w:rPr>
          </w:rPrChange>
        </w:rPr>
        <w:t xml:space="preserve">, </w:t>
      </w:r>
      <w:r w:rsidR="007949BF" w:rsidRPr="007949BF">
        <w:rPr>
          <w:rFonts w:eastAsia="나눔명조" w:hint="eastAsia"/>
          <w:sz w:val="20"/>
          <w:szCs w:val="22"/>
          <w:rPrChange w:id="928" w:author="Park, Sanghoon" w:date="2021-10-01T02:13:00Z">
            <w:rPr>
              <w:rFonts w:hint="eastAsia"/>
              <w:sz w:val="20"/>
            </w:rPr>
          </w:rPrChange>
        </w:rPr>
        <w:t>오민지</w:t>
      </w:r>
      <w:r w:rsidR="007949BF" w:rsidRPr="007949BF">
        <w:rPr>
          <w:rFonts w:eastAsia="나눔명조"/>
          <w:sz w:val="20"/>
          <w:szCs w:val="22"/>
          <w:rPrChange w:id="929" w:author="Park, Sanghoon" w:date="2021-10-01T02:13:00Z">
            <w:rPr>
              <w:sz w:val="20"/>
            </w:rPr>
          </w:rPrChange>
        </w:rPr>
        <w:t xml:space="preserve">, and </w:t>
      </w:r>
      <w:r w:rsidR="007949BF" w:rsidRPr="007949BF">
        <w:rPr>
          <w:rFonts w:eastAsia="나눔명조" w:hint="eastAsia"/>
          <w:sz w:val="20"/>
          <w:szCs w:val="22"/>
          <w:rPrChange w:id="930" w:author="Park, Sanghoon" w:date="2021-10-01T02:13:00Z">
            <w:rPr>
              <w:rFonts w:hint="eastAsia"/>
              <w:sz w:val="20"/>
            </w:rPr>
          </w:rPrChange>
        </w:rPr>
        <w:t>이수영</w:t>
      </w:r>
      <w:r w:rsidR="007949BF" w:rsidRPr="007949BF">
        <w:rPr>
          <w:rFonts w:eastAsia="나눔명조"/>
          <w:sz w:val="20"/>
          <w:szCs w:val="22"/>
          <w:rPrChange w:id="931" w:author="Park, Sanghoon" w:date="2021-10-01T02:13:00Z">
            <w:rPr>
              <w:sz w:val="20"/>
            </w:rPr>
          </w:rPrChange>
        </w:rPr>
        <w:t xml:space="preserve"> 2017)</w:t>
      </w:r>
      <w:r w:rsidR="007949BF">
        <w:rPr>
          <w:rFonts w:eastAsia="나눔명조"/>
          <w:sz w:val="20"/>
          <w:szCs w:val="22"/>
        </w:rPr>
        <w:fldChar w:fldCharType="end"/>
      </w:r>
      <w:ins w:id="932" w:author="Park, Sanghoon" w:date="2021-10-01T02:13:00Z">
        <w:r w:rsidR="007949BF">
          <w:rPr>
            <w:rFonts w:eastAsia="나눔명조"/>
            <w:sz w:val="20"/>
            <w:szCs w:val="22"/>
          </w:rPr>
          <w:t xml:space="preserve">. </w:t>
        </w:r>
      </w:ins>
      <w:del w:id="933" w:author="Park, Sanghoon" w:date="2021-10-01T02:13:00Z">
        <w:r w:rsidRPr="004D452C" w:rsidDel="007949BF">
          <w:rPr>
            <w:rFonts w:eastAsia="나눔명조" w:hint="eastAsia"/>
            <w:sz w:val="20"/>
            <w:szCs w:val="22"/>
          </w:rPr>
          <w:delText>(</w:delText>
        </w:r>
        <w:r w:rsidRPr="004D452C" w:rsidDel="007949BF">
          <w:rPr>
            <w:rFonts w:eastAsia="나눔명조" w:hint="eastAsia"/>
            <w:sz w:val="20"/>
            <w:szCs w:val="22"/>
          </w:rPr>
          <w:delText>이하영</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외</w:delText>
        </w:r>
        <w:r w:rsidRPr="004D452C" w:rsidDel="007949BF">
          <w:rPr>
            <w:rFonts w:eastAsia="나눔명조" w:hint="eastAsia"/>
            <w:sz w:val="20"/>
            <w:szCs w:val="22"/>
          </w:rPr>
          <w:delText xml:space="preserve"> 2017; Schott &amp; Pronk 2014; Paarlberg et al 2008).  </w:delText>
        </w:r>
      </w:del>
      <w:r w:rsidRPr="004D452C">
        <w:rPr>
          <w:rFonts w:eastAsia="나눔명조" w:hint="eastAsia"/>
          <w:sz w:val="20"/>
          <w:szCs w:val="22"/>
        </w:rPr>
        <w:t>또한</w:t>
      </w:r>
      <w:r w:rsidRPr="004D452C">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를</w:t>
      </w:r>
      <w:r w:rsidRPr="004D452C">
        <w:rPr>
          <w:rFonts w:eastAsia="나눔명조" w:hint="eastAsia"/>
          <w:sz w:val="20"/>
          <w:szCs w:val="22"/>
        </w:rPr>
        <w:t xml:space="preserve"> </w:t>
      </w:r>
      <w:r w:rsidRPr="004D452C">
        <w:rPr>
          <w:rFonts w:eastAsia="나눔명조" w:hint="eastAsia"/>
          <w:sz w:val="20"/>
          <w:szCs w:val="22"/>
        </w:rPr>
        <w:t>강화하기</w:t>
      </w:r>
      <w:r w:rsidRPr="004D452C">
        <w:rPr>
          <w:rFonts w:eastAsia="나눔명조" w:hint="eastAsia"/>
          <w:sz w:val="20"/>
          <w:szCs w:val="22"/>
        </w:rPr>
        <w:t xml:space="preserve"> </w:t>
      </w:r>
      <w:r w:rsidRPr="004D452C">
        <w:rPr>
          <w:rFonts w:eastAsia="나눔명조" w:hint="eastAsia"/>
          <w:sz w:val="20"/>
          <w:szCs w:val="22"/>
        </w:rPr>
        <w:t>위해서는</w:t>
      </w:r>
      <w:r w:rsidRPr="004D452C">
        <w:rPr>
          <w:rFonts w:eastAsia="나눔명조" w:hint="eastAsia"/>
          <w:sz w:val="20"/>
          <w:szCs w:val="22"/>
        </w:rPr>
        <w:t xml:space="preserve"> </w:t>
      </w:r>
      <w:r w:rsidRPr="004D452C">
        <w:rPr>
          <w:rFonts w:eastAsia="나눔명조" w:hint="eastAsia"/>
          <w:sz w:val="20"/>
          <w:szCs w:val="22"/>
        </w:rPr>
        <w:t>공직종사자에게</w:t>
      </w:r>
      <w:r w:rsidRPr="004D452C">
        <w:rPr>
          <w:rFonts w:eastAsia="나눔명조" w:hint="eastAsia"/>
          <w:sz w:val="20"/>
          <w:szCs w:val="22"/>
        </w:rPr>
        <w:t xml:space="preserve"> </w:t>
      </w:r>
      <w:r w:rsidRPr="004D452C">
        <w:rPr>
          <w:rFonts w:eastAsia="나눔명조" w:hint="eastAsia"/>
          <w:sz w:val="20"/>
          <w:szCs w:val="22"/>
        </w:rPr>
        <w:t>충분한</w:t>
      </w:r>
      <w:r w:rsidRPr="004D452C">
        <w:rPr>
          <w:rFonts w:eastAsia="나눔명조" w:hint="eastAsia"/>
          <w:sz w:val="20"/>
          <w:szCs w:val="22"/>
        </w:rPr>
        <w:t xml:space="preserve"> </w:t>
      </w:r>
      <w:r w:rsidRPr="004D452C">
        <w:rPr>
          <w:rFonts w:eastAsia="나눔명조" w:hint="eastAsia"/>
          <w:sz w:val="20"/>
          <w:szCs w:val="22"/>
        </w:rPr>
        <w:t>재량권을</w:t>
      </w:r>
      <w:r w:rsidRPr="004D452C">
        <w:rPr>
          <w:rFonts w:eastAsia="나눔명조" w:hint="eastAsia"/>
          <w:sz w:val="20"/>
          <w:szCs w:val="22"/>
        </w:rPr>
        <w:t xml:space="preserve"> </w:t>
      </w:r>
      <w:r w:rsidRPr="004D452C">
        <w:rPr>
          <w:rFonts w:eastAsia="나눔명조" w:hint="eastAsia"/>
          <w:sz w:val="20"/>
          <w:szCs w:val="22"/>
        </w:rPr>
        <w:t>부여함과</w:t>
      </w:r>
      <w:r w:rsidRPr="004D452C">
        <w:rPr>
          <w:rFonts w:eastAsia="나눔명조" w:hint="eastAsia"/>
          <w:sz w:val="20"/>
          <w:szCs w:val="22"/>
        </w:rPr>
        <w:t xml:space="preserve"> </w:t>
      </w:r>
      <w:r w:rsidRPr="004D452C">
        <w:rPr>
          <w:rFonts w:eastAsia="나눔명조" w:hint="eastAsia"/>
          <w:sz w:val="20"/>
          <w:szCs w:val="22"/>
        </w:rPr>
        <w:t>동시에</w:t>
      </w:r>
      <w:r w:rsidRPr="004D452C">
        <w:rPr>
          <w:rFonts w:eastAsia="나눔명조" w:hint="eastAsia"/>
          <w:sz w:val="20"/>
          <w:szCs w:val="22"/>
        </w:rPr>
        <w:t xml:space="preserve">, </w:t>
      </w:r>
      <w:r w:rsidRPr="004D452C">
        <w:rPr>
          <w:rFonts w:eastAsia="나눔명조" w:hint="eastAsia"/>
          <w:sz w:val="20"/>
          <w:szCs w:val="22"/>
        </w:rPr>
        <w:t>종사자</w:t>
      </w:r>
      <w:r w:rsidRPr="004D452C">
        <w:rPr>
          <w:rFonts w:eastAsia="나눔명조" w:hint="eastAsia"/>
          <w:sz w:val="20"/>
          <w:szCs w:val="22"/>
        </w:rPr>
        <w:t xml:space="preserve"> </w:t>
      </w:r>
      <w:r w:rsidRPr="004D452C">
        <w:rPr>
          <w:rFonts w:eastAsia="나눔명조" w:hint="eastAsia"/>
          <w:sz w:val="20"/>
          <w:szCs w:val="22"/>
        </w:rPr>
        <w:t>자시의</w:t>
      </w:r>
      <w:r w:rsidRPr="004D452C">
        <w:rPr>
          <w:rFonts w:eastAsia="나눔명조" w:hint="eastAsia"/>
          <w:sz w:val="20"/>
          <w:szCs w:val="22"/>
        </w:rPr>
        <w:t xml:space="preserve"> </w:t>
      </w:r>
      <w:r w:rsidRPr="004D452C">
        <w:rPr>
          <w:rFonts w:eastAsia="나눔명조" w:hint="eastAsia"/>
          <w:sz w:val="20"/>
          <w:szCs w:val="22"/>
        </w:rPr>
        <w:t>결정이</w:t>
      </w:r>
      <w:r w:rsidRPr="004D452C">
        <w:rPr>
          <w:rFonts w:eastAsia="나눔명조" w:hint="eastAsia"/>
          <w:sz w:val="20"/>
          <w:szCs w:val="22"/>
        </w:rPr>
        <w:t xml:space="preserve"> </w:t>
      </w:r>
      <w:r w:rsidRPr="004D452C">
        <w:rPr>
          <w:rFonts w:eastAsia="나눔명조" w:hint="eastAsia"/>
          <w:sz w:val="20"/>
          <w:szCs w:val="22"/>
        </w:rPr>
        <w:t>공익에</w:t>
      </w:r>
      <w:r w:rsidRPr="004D452C">
        <w:rPr>
          <w:rFonts w:eastAsia="나눔명조" w:hint="eastAsia"/>
          <w:sz w:val="20"/>
          <w:szCs w:val="22"/>
        </w:rPr>
        <w:t xml:space="preserve"> </w:t>
      </w:r>
      <w:r w:rsidRPr="004D452C">
        <w:rPr>
          <w:rFonts w:eastAsia="나눔명조" w:hint="eastAsia"/>
          <w:sz w:val="20"/>
          <w:szCs w:val="22"/>
        </w:rPr>
        <w:t>어떤</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미치는지</w:t>
      </w:r>
      <w:r w:rsidRPr="004D452C">
        <w:rPr>
          <w:rFonts w:eastAsia="나눔명조" w:hint="eastAsia"/>
          <w:sz w:val="20"/>
          <w:szCs w:val="22"/>
        </w:rPr>
        <w:t xml:space="preserve"> </w:t>
      </w:r>
      <w:r w:rsidRPr="004D452C">
        <w:rPr>
          <w:rFonts w:eastAsia="나눔명조" w:hint="eastAsia"/>
          <w:sz w:val="20"/>
          <w:szCs w:val="22"/>
        </w:rPr>
        <w:t>인식하는</w:t>
      </w:r>
      <w:r w:rsidRPr="004D452C">
        <w:rPr>
          <w:rFonts w:eastAsia="나눔명조" w:hint="eastAsia"/>
          <w:sz w:val="20"/>
          <w:szCs w:val="22"/>
        </w:rPr>
        <w:t xml:space="preserve"> </w:t>
      </w:r>
      <w:r w:rsidRPr="004D452C">
        <w:rPr>
          <w:rFonts w:eastAsia="나눔명조" w:hint="eastAsia"/>
          <w:sz w:val="20"/>
          <w:szCs w:val="22"/>
        </w:rPr>
        <w:t>것</w:t>
      </w:r>
      <w:del w:id="934" w:author="Park, Sanghoon" w:date="2021-10-01T02:13:00Z">
        <w:r w:rsidRPr="004D452C" w:rsidDel="007949BF">
          <w:rPr>
            <w:rFonts w:eastAsia="나눔명조" w:hint="eastAsia"/>
            <w:sz w:val="20"/>
            <w:szCs w:val="22"/>
          </w:rPr>
          <w:delText>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중요하며</w:delText>
        </w:r>
      </w:del>
      <w:ins w:id="935" w:author="Park, Sanghoon" w:date="2021-10-01T02:13:00Z">
        <w:r w:rsidR="007949BF">
          <w:rPr>
            <w:rFonts w:eastAsia="나눔명조" w:hint="eastAsia"/>
            <w:sz w:val="20"/>
            <w:szCs w:val="22"/>
          </w:rPr>
          <w:t>과</w:t>
        </w:r>
      </w:ins>
      <w:del w:id="936" w:author="Park, Sanghoon" w:date="2021-10-01T02:13:00Z">
        <w:r w:rsidRPr="004D452C" w:rsidDel="007949BF">
          <w:rPr>
            <w:rFonts w:eastAsia="나눔명조" w:hint="eastAsia"/>
            <w:sz w:val="20"/>
            <w:szCs w:val="22"/>
          </w:rPr>
          <w:delText>,</w:delText>
        </w:r>
      </w:del>
      <w:r w:rsidRPr="004D452C">
        <w:rPr>
          <w:rFonts w:eastAsia="나눔명조" w:hint="eastAsia"/>
          <w:sz w:val="20"/>
          <w:szCs w:val="22"/>
        </w:rPr>
        <w:t xml:space="preserve"> </w:t>
      </w:r>
      <w:r w:rsidRPr="004D452C">
        <w:rPr>
          <w:rFonts w:eastAsia="나눔명조" w:hint="eastAsia"/>
          <w:sz w:val="20"/>
          <w:szCs w:val="22"/>
        </w:rPr>
        <w:t>조직의</w:t>
      </w:r>
      <w:r w:rsidRPr="004D452C">
        <w:rPr>
          <w:rFonts w:eastAsia="나눔명조" w:hint="eastAsia"/>
          <w:sz w:val="20"/>
          <w:szCs w:val="22"/>
        </w:rPr>
        <w:t xml:space="preserve"> </w:t>
      </w:r>
      <w:r w:rsidRPr="004D452C">
        <w:rPr>
          <w:rFonts w:eastAsia="나눔명조" w:hint="eastAsia"/>
          <w:sz w:val="20"/>
          <w:szCs w:val="22"/>
        </w:rPr>
        <w:t>가치와</w:t>
      </w:r>
      <w:r w:rsidRPr="004D452C">
        <w:rPr>
          <w:rFonts w:eastAsia="나눔명조" w:hint="eastAsia"/>
          <w:sz w:val="20"/>
          <w:szCs w:val="22"/>
        </w:rPr>
        <w:t xml:space="preserve"> </w:t>
      </w:r>
      <w:r w:rsidRPr="004D452C">
        <w:rPr>
          <w:rFonts w:eastAsia="나눔명조" w:hint="eastAsia"/>
          <w:sz w:val="20"/>
          <w:szCs w:val="22"/>
        </w:rPr>
        <w:t>종사자</w:t>
      </w:r>
      <w:r w:rsidRPr="004D452C">
        <w:rPr>
          <w:rFonts w:eastAsia="나눔명조" w:hint="eastAsia"/>
          <w:sz w:val="20"/>
          <w:szCs w:val="22"/>
        </w:rPr>
        <w:t xml:space="preserve"> </w:t>
      </w:r>
      <w:r w:rsidRPr="004D452C">
        <w:rPr>
          <w:rFonts w:eastAsia="나눔명조" w:hint="eastAsia"/>
          <w:sz w:val="20"/>
          <w:szCs w:val="22"/>
        </w:rPr>
        <w:t>자신의</w:t>
      </w:r>
      <w:r w:rsidRPr="004D452C">
        <w:rPr>
          <w:rFonts w:eastAsia="나눔명조" w:hint="eastAsia"/>
          <w:sz w:val="20"/>
          <w:szCs w:val="22"/>
        </w:rPr>
        <w:t xml:space="preserve"> </w:t>
      </w:r>
      <w:r w:rsidRPr="004D452C">
        <w:rPr>
          <w:rFonts w:eastAsia="나눔명조" w:hint="eastAsia"/>
          <w:sz w:val="20"/>
          <w:szCs w:val="22"/>
        </w:rPr>
        <w:t>가치를</w:t>
      </w:r>
      <w:r w:rsidRPr="004D452C">
        <w:rPr>
          <w:rFonts w:eastAsia="나눔명조" w:hint="eastAsia"/>
          <w:sz w:val="20"/>
          <w:szCs w:val="22"/>
        </w:rPr>
        <w:t xml:space="preserve"> </w:t>
      </w:r>
      <w:r w:rsidRPr="004D452C">
        <w:rPr>
          <w:rFonts w:eastAsia="나눔명조" w:hint="eastAsia"/>
          <w:sz w:val="20"/>
          <w:szCs w:val="22"/>
        </w:rPr>
        <w:t>일치하여</w:t>
      </w:r>
      <w:r w:rsidRPr="004D452C">
        <w:rPr>
          <w:rFonts w:eastAsia="나눔명조" w:hint="eastAsia"/>
          <w:sz w:val="20"/>
          <w:szCs w:val="22"/>
        </w:rPr>
        <w:t xml:space="preserve"> </w:t>
      </w:r>
      <w:r w:rsidRPr="004D452C">
        <w:rPr>
          <w:rFonts w:eastAsia="나눔명조" w:hint="eastAsia"/>
          <w:sz w:val="20"/>
          <w:szCs w:val="22"/>
        </w:rPr>
        <w:t>일체감을</w:t>
      </w:r>
      <w:r w:rsidRPr="004D452C">
        <w:rPr>
          <w:rFonts w:eastAsia="나눔명조" w:hint="eastAsia"/>
          <w:sz w:val="20"/>
          <w:szCs w:val="22"/>
        </w:rPr>
        <w:t xml:space="preserve"> </w:t>
      </w:r>
      <w:r w:rsidRPr="004D452C">
        <w:rPr>
          <w:rFonts w:eastAsia="나눔명조" w:hint="eastAsia"/>
          <w:sz w:val="20"/>
          <w:szCs w:val="22"/>
        </w:rPr>
        <w:t>갖는</w:t>
      </w:r>
      <w:r w:rsidRPr="004D452C">
        <w:rPr>
          <w:rFonts w:eastAsia="나눔명조" w:hint="eastAsia"/>
          <w:sz w:val="20"/>
          <w:szCs w:val="22"/>
        </w:rPr>
        <w:t xml:space="preserve"> </w:t>
      </w:r>
      <w:r w:rsidRPr="004D452C">
        <w:rPr>
          <w:rFonts w:eastAsia="나눔명조" w:hint="eastAsia"/>
          <w:sz w:val="20"/>
          <w:szCs w:val="22"/>
        </w:rPr>
        <w:t>것</w:t>
      </w:r>
      <w:ins w:id="937" w:author="Park, Sanghoon" w:date="2021-10-01T02:14:00Z">
        <w:r w:rsidR="007949BF">
          <w:rPr>
            <w:rFonts w:eastAsia="나눔명조" w:hint="eastAsia"/>
            <w:sz w:val="20"/>
            <w:szCs w:val="22"/>
          </w:rPr>
          <w:t>이</w:t>
        </w:r>
        <w:r w:rsidR="007949BF">
          <w:rPr>
            <w:rFonts w:eastAsia="나눔명조" w:hint="eastAsia"/>
            <w:sz w:val="20"/>
            <w:szCs w:val="22"/>
          </w:rPr>
          <w:t xml:space="preserve"> </w:t>
        </w:r>
      </w:ins>
      <w:del w:id="938" w:author="Park, Sanghoon" w:date="2021-10-01T02:14:00Z">
        <w:r w:rsidRPr="004D452C" w:rsidDel="007949BF">
          <w:rPr>
            <w:rFonts w:eastAsia="나눔명조" w:hint="eastAsia"/>
            <w:sz w:val="20"/>
            <w:szCs w:val="22"/>
          </w:rPr>
          <w:delText xml:space="preserve"> </w:delText>
        </w:r>
        <w:r w:rsidRPr="004D452C" w:rsidDel="007949BF">
          <w:rPr>
            <w:rFonts w:eastAsia="나눔명조" w:hint="eastAsia"/>
            <w:sz w:val="20"/>
            <w:szCs w:val="22"/>
          </w:rPr>
          <w:delText>역시</w:delText>
        </w:r>
        <w:r w:rsidRPr="004D452C" w:rsidDel="007949BF">
          <w:rPr>
            <w:rFonts w:eastAsia="나눔명조" w:hint="eastAsia"/>
            <w:sz w:val="20"/>
            <w:szCs w:val="22"/>
          </w:rPr>
          <w:delText xml:space="preserve"> </w:delText>
        </w:r>
      </w:del>
      <w:r w:rsidRPr="004D452C">
        <w:rPr>
          <w:rFonts w:eastAsia="나눔명조" w:hint="eastAsia"/>
          <w:sz w:val="20"/>
          <w:szCs w:val="22"/>
        </w:rPr>
        <w:t>중요</w:t>
      </w:r>
      <w:del w:id="939" w:author="Park, Sanghoon" w:date="2021-10-01T02:14:00Z">
        <w:r w:rsidRPr="004D452C" w:rsidDel="007949BF">
          <w:rPr>
            <w:rFonts w:eastAsia="나눔명조" w:hint="eastAsia"/>
            <w:sz w:val="20"/>
            <w:szCs w:val="22"/>
          </w:rPr>
          <w:delText>한</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영향을</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미친다</w:delText>
        </w:r>
        <w:r w:rsidRPr="004D452C" w:rsidDel="007949BF">
          <w:rPr>
            <w:rFonts w:eastAsia="나눔명조" w:hint="eastAsia"/>
            <w:sz w:val="20"/>
            <w:szCs w:val="22"/>
          </w:rPr>
          <w:delText xml:space="preserve"> </w:delText>
        </w:r>
      </w:del>
      <w:ins w:id="940" w:author="Park, Sanghoon" w:date="2021-10-01T02:14:00Z">
        <w:r w:rsidR="007949BF">
          <w:rPr>
            <w:rFonts w:eastAsia="나눔명조" w:hint="eastAsia"/>
            <w:sz w:val="20"/>
            <w:szCs w:val="22"/>
          </w:rPr>
          <w:t>하다</w:t>
        </w:r>
      </w:ins>
      <w:r w:rsidR="007949BF">
        <w:rPr>
          <w:rFonts w:eastAsia="나눔명조"/>
          <w:sz w:val="20"/>
          <w:szCs w:val="22"/>
        </w:rPr>
        <w:fldChar w:fldCharType="begin"/>
      </w:r>
      <w:r w:rsidR="005302F9">
        <w:rPr>
          <w:rFonts w:eastAsia="나눔명조"/>
          <w:sz w:val="20"/>
          <w:szCs w:val="22"/>
        </w:rPr>
        <w:instrText xml:space="preserve"> ADDIN ZOTERO_ITEM CSL_CITATION {"citationID":"jWBVvSEy","properties":{"formattedCitation":"(Moynihan and Pandey 2007; Paarlberg, E., and Lavigna 2010; Pandey, Wright, and Moynihan 2008)","plainCitation":"(Moynihan and Pandey 2007; Paarlberg, E., and Lavigna 2010; Pandey, Wright, and Moynihan 2008)","noteIndex":0},"citationItems":[{"id":1389,"uris":["http://zotero.org/users/5210800/items/6W48QCGZ"],"uri":["http://zotero.org/users/5210800/items/6W48QCGZ"],"itemData":{"id":1389,"type":"article-journal","container-title":"Public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K."}],"issued":{"date-parts":[["2007",1]]}}},{"id":1504,"uris":["http://zotero.org/users/5210800/items/NMXB8ZFN"],"uri":["http://zotero.org/users/5210800/items/NMXB8ZFN"],"itemData":{"id":1504,"type":"article-journal","container-title":"Public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id":1393,"uris":["http://zotero.org/users/5210800/items/8XA3FZ4D"],"uri":["http://zotero.org/users/5210800/items/8XA3FZ4D"],"itemData":{"id":1393,"type":"article-journal","abstract":"A good deal of research has demonstrated how public service motivation (PSM) facilitates desirable organizational attitudes and behaviors such as job satisfaction, organizational commitment, and work effort. Other research has demonstrated that PSM predicts higher levels of social capital and altruistic behavior in society. Between these two strands of PSM research, there is a gap in knowledge about whether PSM matters to citizenship behavior internal to the organization. This article tests the direct and indirect relationship between individual levels of PSM and interpersonal citizenship behavior using a structural equation model. We also account for the effect of organizational environment by incorporating a measure of co-worker support. We find that PSM has a direct and positive effect on interpersonal citizenship behavior in public organizations, even when accounting for the significant role of co-worker support.","container-title":"International Public Management Journal","DOI":"10.1080/10967490801887947","ISSN":"1096-7494, 1559-3169","issue":"1","language":"English","note":"Citation Key: pandey_public_2008","page":"89–108","title":"Public Service Motivation and Interpersonal Citizenship Behavior in Public Organizations: Testing a Preliminary Model","title-short":"Public Service Motivation and Interpersonal Citizenship Behavior in Public Organizations","volume":"11","author":[{"family":"Pandey","given":"Sanjay K."},{"family":"Wright","given":"Bradley E."},{"family":"Moynihan","given":"Donald P."}],"issued":{"date-parts":[["2008",3]]}}}],"schema":"https://github.com/citation-style-language/schema/raw/master/csl-citation.json"} </w:instrText>
      </w:r>
      <w:r w:rsidR="007949BF">
        <w:rPr>
          <w:rFonts w:eastAsia="나눔명조"/>
          <w:sz w:val="20"/>
          <w:szCs w:val="22"/>
        </w:rPr>
        <w:fldChar w:fldCharType="separate"/>
      </w:r>
      <w:r w:rsidR="002C4115" w:rsidRPr="002C4115">
        <w:rPr>
          <w:sz w:val="20"/>
        </w:rPr>
        <w:t>(Moynihan and Pandey 2007; Paarlberg, E., and Lavigna 2010; Pandey, Wright, and Moynihan 2008)</w:t>
      </w:r>
      <w:r w:rsidR="007949BF">
        <w:rPr>
          <w:rFonts w:eastAsia="나눔명조"/>
          <w:sz w:val="20"/>
          <w:szCs w:val="22"/>
        </w:rPr>
        <w:fldChar w:fldCharType="end"/>
      </w:r>
      <w:del w:id="941" w:author="Park, Sanghoon" w:date="2021-10-01T02:14:00Z">
        <w:r w:rsidRPr="004D452C" w:rsidDel="007949BF">
          <w:rPr>
            <w:rFonts w:eastAsia="나눔명조" w:hint="eastAsia"/>
            <w:sz w:val="20"/>
            <w:szCs w:val="22"/>
          </w:rPr>
          <w:delText>(Moynihan &amp; Pandey 2007; Moynihan, 2008; Paarlberg et al 2010)</w:delText>
        </w:r>
      </w:del>
      <w:r w:rsidRPr="004D452C">
        <w:rPr>
          <w:rFonts w:eastAsia="나눔명조" w:hint="eastAsia"/>
          <w:sz w:val="20"/>
          <w:szCs w:val="22"/>
        </w:rPr>
        <w:t>.</w:t>
      </w:r>
      <w:del w:id="942" w:author="Park, Sanghoon" w:date="2021-10-01T02:14:00Z">
        <w:r w:rsidRPr="004D452C" w:rsidDel="007949BF">
          <w:rPr>
            <w:rFonts w:eastAsia="나눔명조" w:hint="eastAsia"/>
            <w:sz w:val="20"/>
            <w:szCs w:val="22"/>
          </w:rPr>
          <w:delText xml:space="preserve"> </w:delText>
        </w:r>
      </w:del>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ins w:id="943" w:author="Park, Sanghoon" w:date="2021-10-01T02:14:00Z">
        <w:r w:rsidR="007949BF">
          <w:rPr>
            <w:rFonts w:eastAsia="나눔명조" w:hint="eastAsia"/>
            <w:sz w:val="20"/>
            <w:szCs w:val="22"/>
          </w:rPr>
          <w:t>조직</w:t>
        </w:r>
        <w:r w:rsidR="007949BF">
          <w:rPr>
            <w:rFonts w:eastAsia="나눔명조" w:hint="eastAsia"/>
            <w:sz w:val="20"/>
            <w:szCs w:val="22"/>
          </w:rPr>
          <w:t xml:space="preserve"> </w:t>
        </w:r>
        <w:r w:rsidR="007949BF">
          <w:rPr>
            <w:rFonts w:eastAsia="나눔명조" w:hint="eastAsia"/>
            <w:sz w:val="20"/>
            <w:szCs w:val="22"/>
          </w:rPr>
          <w:t>내</w:t>
        </w:r>
        <w:r w:rsidR="007949BF">
          <w:rPr>
            <w:rFonts w:eastAsia="나눔명조" w:hint="eastAsia"/>
            <w:sz w:val="20"/>
            <w:szCs w:val="22"/>
          </w:rPr>
          <w:t xml:space="preserve"> </w:t>
        </w:r>
        <w:r w:rsidR="007949BF">
          <w:rPr>
            <w:rFonts w:eastAsia="나눔명조" w:hint="eastAsia"/>
            <w:sz w:val="20"/>
            <w:szCs w:val="22"/>
          </w:rPr>
          <w:t>의사소통은</w:t>
        </w:r>
        <w:r w:rsidR="007949BF">
          <w:rPr>
            <w:rFonts w:eastAsia="나눔명조" w:hint="eastAsia"/>
            <w:sz w:val="20"/>
            <w:szCs w:val="22"/>
          </w:rPr>
          <w:t xml:space="preserve"> </w:t>
        </w:r>
      </w:ins>
      <w:r w:rsidRPr="004D452C">
        <w:rPr>
          <w:rFonts w:eastAsia="나눔명조" w:hint="eastAsia"/>
          <w:sz w:val="20"/>
          <w:szCs w:val="22"/>
        </w:rPr>
        <w:t>공공봉사동기를</w:t>
      </w:r>
      <w:r w:rsidRPr="004D452C">
        <w:rPr>
          <w:rFonts w:eastAsia="나눔명조" w:hint="eastAsia"/>
          <w:sz w:val="20"/>
          <w:szCs w:val="22"/>
        </w:rPr>
        <w:t xml:space="preserve"> </w:t>
      </w:r>
      <w:r w:rsidRPr="004D452C">
        <w:rPr>
          <w:rFonts w:eastAsia="나눔명조" w:hint="eastAsia"/>
          <w:sz w:val="20"/>
          <w:szCs w:val="22"/>
        </w:rPr>
        <w:t>증대할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있는</w:t>
      </w:r>
      <w:r w:rsidRPr="004D452C">
        <w:rPr>
          <w:rFonts w:eastAsia="나눔명조" w:hint="eastAsia"/>
          <w:sz w:val="20"/>
          <w:szCs w:val="22"/>
        </w:rPr>
        <w:t xml:space="preserve"> </w:t>
      </w:r>
      <w:r w:rsidRPr="004D452C">
        <w:rPr>
          <w:rFonts w:eastAsia="나눔명조" w:hint="eastAsia"/>
          <w:sz w:val="20"/>
          <w:szCs w:val="22"/>
        </w:rPr>
        <w:t>하나의</w:t>
      </w:r>
      <w:r w:rsidRPr="004D452C">
        <w:rPr>
          <w:rFonts w:eastAsia="나눔명조" w:hint="eastAsia"/>
          <w:sz w:val="20"/>
          <w:szCs w:val="22"/>
        </w:rPr>
        <w:t xml:space="preserve"> </w:t>
      </w:r>
      <w:ins w:id="944" w:author="Park, Sanghoon" w:date="2021-10-01T02:15:00Z">
        <w:r w:rsidR="007949BF">
          <w:rPr>
            <w:rFonts w:eastAsia="나눔명조" w:hint="eastAsia"/>
            <w:sz w:val="20"/>
            <w:szCs w:val="22"/>
          </w:rPr>
          <w:t>요인으로</w:t>
        </w:r>
        <w:r w:rsidR="007949BF">
          <w:rPr>
            <w:rFonts w:eastAsia="나눔명조" w:hint="eastAsia"/>
            <w:sz w:val="20"/>
            <w:szCs w:val="22"/>
          </w:rPr>
          <w:t xml:space="preserve"> </w:t>
        </w:r>
        <w:r w:rsidR="007949BF">
          <w:rPr>
            <w:rFonts w:eastAsia="나눔명조" w:hint="eastAsia"/>
            <w:sz w:val="20"/>
            <w:szCs w:val="22"/>
          </w:rPr>
          <w:t>간주되고</w:t>
        </w:r>
        <w:r w:rsidR="007949BF">
          <w:rPr>
            <w:rFonts w:eastAsia="나눔명조" w:hint="eastAsia"/>
            <w:sz w:val="20"/>
            <w:szCs w:val="22"/>
          </w:rPr>
          <w:t xml:space="preserve"> </w:t>
        </w:r>
        <w:r w:rsidR="007949BF">
          <w:rPr>
            <w:rFonts w:eastAsia="나눔명조" w:hint="eastAsia"/>
            <w:sz w:val="20"/>
            <w:szCs w:val="22"/>
          </w:rPr>
          <w:t>있다</w:t>
        </w:r>
        <w:r w:rsidR="007949BF">
          <w:rPr>
            <w:rFonts w:eastAsia="나눔명조" w:hint="eastAsia"/>
            <w:sz w:val="20"/>
            <w:szCs w:val="22"/>
          </w:rPr>
          <w:t>.</w:t>
        </w:r>
      </w:ins>
      <w:del w:id="945" w:author="Park, Sanghoon" w:date="2021-10-01T02:15:00Z">
        <w:r w:rsidRPr="004D452C" w:rsidDel="007949BF">
          <w:rPr>
            <w:rFonts w:eastAsia="나눔명조" w:hint="eastAsia"/>
            <w:sz w:val="20"/>
            <w:szCs w:val="22"/>
          </w:rPr>
          <w:delText>영향력</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있는</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요인으로</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조직</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의사소통이</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다뤄지고</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있는</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것이다</w:delText>
        </w:r>
        <w:r w:rsidRPr="004D452C" w:rsidDel="007949BF">
          <w:rPr>
            <w:rFonts w:eastAsia="나눔명조" w:hint="eastAsia"/>
            <w:sz w:val="20"/>
            <w:szCs w:val="22"/>
          </w:rPr>
          <w:delText>.</w:delText>
        </w:r>
      </w:del>
    </w:p>
    <w:p w14:paraId="1F802623" w14:textId="7419871C" w:rsidR="004D452C" w:rsidRP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의사소통이란</w:t>
      </w:r>
      <w:r w:rsidRPr="004D452C">
        <w:rPr>
          <w:rFonts w:eastAsia="나눔명조" w:hint="eastAsia"/>
          <w:sz w:val="20"/>
          <w:szCs w:val="22"/>
        </w:rPr>
        <w:t xml:space="preserve"> </w:t>
      </w:r>
      <w:r w:rsidRPr="004D452C">
        <w:rPr>
          <w:rFonts w:eastAsia="나눔명조" w:hint="eastAsia"/>
          <w:sz w:val="20"/>
          <w:szCs w:val="22"/>
        </w:rPr>
        <w:t>다양한</w:t>
      </w:r>
      <w:r w:rsidRPr="004D452C">
        <w:rPr>
          <w:rFonts w:eastAsia="나눔명조" w:hint="eastAsia"/>
          <w:sz w:val="20"/>
          <w:szCs w:val="22"/>
        </w:rPr>
        <w:t xml:space="preserve"> </w:t>
      </w:r>
      <w:r w:rsidRPr="004D452C">
        <w:rPr>
          <w:rFonts w:eastAsia="나눔명조" w:hint="eastAsia"/>
          <w:sz w:val="20"/>
          <w:szCs w:val="22"/>
        </w:rPr>
        <w:t>주체들</w:t>
      </w:r>
      <w:r w:rsidRPr="004D452C">
        <w:rPr>
          <w:rFonts w:eastAsia="나눔명조" w:hint="eastAsia"/>
          <w:sz w:val="20"/>
          <w:szCs w:val="22"/>
        </w:rPr>
        <w:t xml:space="preserve"> </w:t>
      </w:r>
      <w:r w:rsidRPr="004D452C">
        <w:rPr>
          <w:rFonts w:eastAsia="나눔명조" w:hint="eastAsia"/>
          <w:sz w:val="20"/>
          <w:szCs w:val="22"/>
        </w:rPr>
        <w:t>간에</w:t>
      </w:r>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개인간</w:t>
      </w:r>
      <w:r w:rsidRPr="004D452C">
        <w:rPr>
          <w:rFonts w:eastAsia="나눔명조" w:hint="eastAsia"/>
          <w:sz w:val="20"/>
          <w:szCs w:val="22"/>
        </w:rPr>
        <w:t xml:space="preserve">, </w:t>
      </w:r>
      <w:r w:rsidRPr="004D452C">
        <w:rPr>
          <w:rFonts w:eastAsia="나눔명조" w:hint="eastAsia"/>
          <w:sz w:val="20"/>
          <w:szCs w:val="22"/>
        </w:rPr>
        <w:t>집단간</w:t>
      </w:r>
      <w:r w:rsidRPr="004D452C">
        <w:rPr>
          <w:rFonts w:eastAsia="나눔명조" w:hint="eastAsia"/>
          <w:sz w:val="20"/>
          <w:szCs w:val="22"/>
        </w:rPr>
        <w:t xml:space="preserve">, </w:t>
      </w:r>
      <w:r w:rsidRPr="004D452C">
        <w:rPr>
          <w:rFonts w:eastAsia="나눔명조" w:hint="eastAsia"/>
          <w:sz w:val="20"/>
          <w:szCs w:val="22"/>
        </w:rPr>
        <w:t>개인</w:t>
      </w:r>
      <w:r w:rsidRPr="004D452C">
        <w:rPr>
          <w:rFonts w:eastAsia="나눔명조" w:hint="eastAsia"/>
          <w:sz w:val="20"/>
          <w:szCs w:val="22"/>
        </w:rPr>
        <w:t>-</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간에</w:t>
      </w:r>
      <w:r w:rsidRPr="004D452C">
        <w:rPr>
          <w:rFonts w:eastAsia="나눔명조" w:hint="eastAsia"/>
          <w:sz w:val="20"/>
          <w:szCs w:val="22"/>
        </w:rPr>
        <w:t xml:space="preserve"> </w:t>
      </w:r>
      <w:r w:rsidRPr="004D452C">
        <w:rPr>
          <w:rFonts w:eastAsia="나눔명조" w:hint="eastAsia"/>
          <w:sz w:val="20"/>
          <w:szCs w:val="22"/>
        </w:rPr>
        <w:t>상호</w:t>
      </w:r>
      <w:r w:rsidRPr="004D452C">
        <w:rPr>
          <w:rFonts w:eastAsia="나눔명조" w:hint="eastAsia"/>
          <w:sz w:val="20"/>
          <w:szCs w:val="22"/>
        </w:rPr>
        <w:t xml:space="preserve"> </w:t>
      </w:r>
      <w:r w:rsidRPr="004D452C">
        <w:rPr>
          <w:rFonts w:eastAsia="나눔명조" w:hint="eastAsia"/>
          <w:sz w:val="20"/>
          <w:szCs w:val="22"/>
        </w:rPr>
        <w:t>의사를</w:t>
      </w:r>
      <w:r w:rsidRPr="004D452C">
        <w:rPr>
          <w:rFonts w:eastAsia="나눔명조" w:hint="eastAsia"/>
          <w:sz w:val="20"/>
          <w:szCs w:val="22"/>
        </w:rPr>
        <w:t xml:space="preserve"> </w:t>
      </w:r>
      <w:r w:rsidRPr="004D452C">
        <w:rPr>
          <w:rFonts w:eastAsia="나눔명조" w:hint="eastAsia"/>
          <w:sz w:val="20"/>
          <w:szCs w:val="22"/>
        </w:rPr>
        <w:t>전달하고</w:t>
      </w:r>
      <w:r w:rsidRPr="004D452C">
        <w:rPr>
          <w:rFonts w:eastAsia="나눔명조" w:hint="eastAsia"/>
          <w:sz w:val="20"/>
          <w:szCs w:val="22"/>
        </w:rPr>
        <w:t xml:space="preserve"> </w:t>
      </w:r>
      <w:r w:rsidRPr="004D452C">
        <w:rPr>
          <w:rFonts w:eastAsia="나눔명조" w:hint="eastAsia"/>
          <w:sz w:val="20"/>
          <w:szCs w:val="22"/>
        </w:rPr>
        <w:t>정보와</w:t>
      </w:r>
      <w:r w:rsidRPr="004D452C">
        <w:rPr>
          <w:rFonts w:eastAsia="나눔명조" w:hint="eastAsia"/>
          <w:sz w:val="20"/>
          <w:szCs w:val="22"/>
        </w:rPr>
        <w:t xml:space="preserve"> </w:t>
      </w:r>
      <w:r w:rsidRPr="004D452C">
        <w:rPr>
          <w:rFonts w:eastAsia="나눔명조" w:hint="eastAsia"/>
          <w:sz w:val="20"/>
          <w:szCs w:val="22"/>
        </w:rPr>
        <w:t>의견을</w:t>
      </w:r>
      <w:r w:rsidRPr="004D452C">
        <w:rPr>
          <w:rFonts w:eastAsia="나눔명조" w:hint="eastAsia"/>
          <w:sz w:val="20"/>
          <w:szCs w:val="22"/>
        </w:rPr>
        <w:t xml:space="preserve"> </w:t>
      </w:r>
      <w:r w:rsidRPr="004D452C">
        <w:rPr>
          <w:rFonts w:eastAsia="나눔명조" w:hint="eastAsia"/>
          <w:sz w:val="20"/>
          <w:szCs w:val="22"/>
        </w:rPr>
        <w:t>교류</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공유하는</w:t>
      </w:r>
      <w:r w:rsidRPr="004D452C">
        <w:rPr>
          <w:rFonts w:eastAsia="나눔명조" w:hint="eastAsia"/>
          <w:sz w:val="20"/>
          <w:szCs w:val="22"/>
        </w:rPr>
        <w:t xml:space="preserve"> </w:t>
      </w:r>
      <w:r w:rsidRPr="004D452C">
        <w:rPr>
          <w:rFonts w:eastAsia="나눔명조" w:hint="eastAsia"/>
          <w:sz w:val="20"/>
          <w:szCs w:val="22"/>
        </w:rPr>
        <w:t>과정을</w:t>
      </w:r>
      <w:r w:rsidRPr="004D452C">
        <w:rPr>
          <w:rFonts w:eastAsia="나눔명조" w:hint="eastAsia"/>
          <w:sz w:val="20"/>
          <w:szCs w:val="22"/>
        </w:rPr>
        <w:t xml:space="preserve"> </w:t>
      </w:r>
      <w:r w:rsidRPr="004D452C">
        <w:rPr>
          <w:rFonts w:eastAsia="나눔명조" w:hint="eastAsia"/>
          <w:sz w:val="20"/>
          <w:szCs w:val="22"/>
        </w:rPr>
        <w:t>의미한다</w:t>
      </w:r>
      <w:r w:rsidR="00DF4E62">
        <w:rPr>
          <w:rFonts w:eastAsia="나눔명조"/>
          <w:sz w:val="20"/>
          <w:szCs w:val="22"/>
        </w:rPr>
        <w:fldChar w:fldCharType="begin"/>
      </w:r>
      <w:r w:rsidR="005302F9">
        <w:rPr>
          <w:rFonts w:eastAsia="나눔명조"/>
          <w:sz w:val="20"/>
          <w:szCs w:val="22"/>
        </w:rPr>
        <w:instrText xml:space="preserve"> ADDIN ZOTERO_ITEM CSL_CITATION {"citationID":"3Uv733gw","properties":{"formattedCitation":"(Jones 1996)","plainCitation":"(Jones 1996)","noteIndex":0},"citationItems":[{"id":1530,"uris":["http://zotero.org/users/5210800/items/G6694HRV"],"uri":["http://zotero.org/users/5210800/items/G6694HRV"],"itemData":{"id":1530,"type":"article-journal","container-title":"Administrative Science Quarterly","issue":"3","page":"454-467","title":"Transaction Costs, Property Rights and Organizational Culture: An Exchange Perspective","volume":"28","author":[{"family":"Jones","given":"G. R."}],"issued":{"date-parts":[["1996"]]}}}],"schema":"https://github.com/citation-style-language/schema/raw/master/csl-citation.json"} </w:instrText>
      </w:r>
      <w:r w:rsidR="00DF4E62">
        <w:rPr>
          <w:rFonts w:eastAsia="나눔명조"/>
          <w:sz w:val="20"/>
          <w:szCs w:val="22"/>
        </w:rPr>
        <w:fldChar w:fldCharType="separate"/>
      </w:r>
      <w:r w:rsidR="00DF4E62" w:rsidRPr="00DF4E62">
        <w:rPr>
          <w:sz w:val="20"/>
        </w:rPr>
        <w:t>(Jones 1996)</w:t>
      </w:r>
      <w:r w:rsidR="00DF4E62">
        <w:rPr>
          <w:rFonts w:eastAsia="나눔명조"/>
          <w:sz w:val="20"/>
          <w:szCs w:val="22"/>
        </w:rPr>
        <w:fldChar w:fldCharType="end"/>
      </w:r>
      <w:del w:id="946" w:author="Park, Sanghoon" w:date="2021-10-01T01:47:00Z">
        <w:r w:rsidRPr="004D452C" w:rsidDel="00DF4E62">
          <w:rPr>
            <w:rFonts w:eastAsia="나눔명조" w:hint="eastAsia"/>
            <w:sz w:val="20"/>
            <w:szCs w:val="22"/>
          </w:rPr>
          <w:delText xml:space="preserve"> (Jones 1996)</w:delText>
        </w:r>
      </w:del>
      <w:r w:rsidRPr="004D452C">
        <w:rPr>
          <w:rFonts w:eastAsia="나눔명조" w:hint="eastAsia"/>
          <w:sz w:val="20"/>
          <w:szCs w:val="22"/>
        </w:rPr>
        <w:t xml:space="preserve">. </w:t>
      </w:r>
      <w:r w:rsidRPr="004D452C">
        <w:rPr>
          <w:rFonts w:eastAsia="나눔명조" w:hint="eastAsia"/>
          <w:sz w:val="20"/>
          <w:szCs w:val="22"/>
        </w:rPr>
        <w:t>위</w:t>
      </w:r>
      <w:r w:rsidRPr="004D452C">
        <w:rPr>
          <w:rFonts w:eastAsia="나눔명조" w:hint="eastAsia"/>
          <w:sz w:val="20"/>
          <w:szCs w:val="22"/>
        </w:rPr>
        <w:t xml:space="preserve"> </w:t>
      </w:r>
      <w:r w:rsidRPr="004D452C">
        <w:rPr>
          <w:rFonts w:eastAsia="나눔명조" w:hint="eastAsia"/>
          <w:sz w:val="20"/>
          <w:szCs w:val="22"/>
        </w:rPr>
        <w:t>선행연구들을</w:t>
      </w:r>
      <w:r w:rsidRPr="004D452C">
        <w:rPr>
          <w:rFonts w:eastAsia="나눔명조" w:hint="eastAsia"/>
          <w:sz w:val="20"/>
          <w:szCs w:val="22"/>
        </w:rPr>
        <w:t xml:space="preserve"> </w:t>
      </w:r>
      <w:r w:rsidRPr="004D452C">
        <w:rPr>
          <w:rFonts w:eastAsia="나눔명조" w:hint="eastAsia"/>
          <w:sz w:val="20"/>
          <w:szCs w:val="22"/>
        </w:rPr>
        <w:t>보면</w:t>
      </w:r>
      <w:r w:rsidRPr="004D452C">
        <w:rPr>
          <w:rFonts w:eastAsia="나눔명조" w:hint="eastAsia"/>
          <w:sz w:val="20"/>
          <w:szCs w:val="22"/>
        </w:rPr>
        <w:t xml:space="preserve">, </w:t>
      </w:r>
      <w:r w:rsidRPr="004D452C">
        <w:rPr>
          <w:rFonts w:eastAsia="나눔명조" w:hint="eastAsia"/>
          <w:sz w:val="20"/>
          <w:szCs w:val="22"/>
        </w:rPr>
        <w:t>‘의사소통’이라는</w:t>
      </w:r>
      <w:r w:rsidRPr="004D452C">
        <w:rPr>
          <w:rFonts w:eastAsia="나눔명조" w:hint="eastAsia"/>
          <w:sz w:val="20"/>
          <w:szCs w:val="22"/>
        </w:rPr>
        <w:t xml:space="preserve"> </w:t>
      </w:r>
      <w:r w:rsidRPr="004D452C">
        <w:rPr>
          <w:rFonts w:eastAsia="나눔명조" w:hint="eastAsia"/>
          <w:sz w:val="20"/>
          <w:szCs w:val="22"/>
        </w:rPr>
        <w:t>명확한</w:t>
      </w:r>
      <w:r w:rsidRPr="004D452C">
        <w:rPr>
          <w:rFonts w:eastAsia="나눔명조" w:hint="eastAsia"/>
          <w:sz w:val="20"/>
          <w:szCs w:val="22"/>
        </w:rPr>
        <w:t xml:space="preserve"> </w:t>
      </w:r>
      <w:r w:rsidRPr="004D452C">
        <w:rPr>
          <w:rFonts w:eastAsia="나눔명조" w:hint="eastAsia"/>
          <w:sz w:val="20"/>
          <w:szCs w:val="22"/>
        </w:rPr>
        <w:t>용어</w:t>
      </w:r>
      <w:r w:rsidRPr="004D452C">
        <w:rPr>
          <w:rFonts w:eastAsia="나눔명조" w:hint="eastAsia"/>
          <w:sz w:val="20"/>
          <w:szCs w:val="22"/>
        </w:rPr>
        <w:t xml:space="preserve"> </w:t>
      </w:r>
      <w:r w:rsidRPr="004D452C">
        <w:rPr>
          <w:rFonts w:eastAsia="나눔명조" w:hint="eastAsia"/>
          <w:sz w:val="20"/>
          <w:szCs w:val="22"/>
        </w:rPr>
        <w:t>사용이</w:t>
      </w:r>
      <w:r w:rsidRPr="004D452C">
        <w:rPr>
          <w:rFonts w:eastAsia="나눔명조" w:hint="eastAsia"/>
          <w:sz w:val="20"/>
          <w:szCs w:val="22"/>
        </w:rPr>
        <w:t xml:space="preserve"> </w:t>
      </w:r>
      <w:r w:rsidRPr="004D452C">
        <w:rPr>
          <w:rFonts w:eastAsia="나눔명조" w:hint="eastAsia"/>
          <w:sz w:val="20"/>
          <w:szCs w:val="22"/>
        </w:rPr>
        <w:t>부재할</w:t>
      </w:r>
      <w:r w:rsidRPr="004D452C">
        <w:rPr>
          <w:rFonts w:eastAsia="나눔명조" w:hint="eastAsia"/>
          <w:sz w:val="20"/>
          <w:szCs w:val="22"/>
        </w:rPr>
        <w:t xml:space="preserve"> </w:t>
      </w:r>
      <w:r w:rsidRPr="004D452C">
        <w:rPr>
          <w:rFonts w:eastAsia="나눔명조" w:hint="eastAsia"/>
          <w:sz w:val="20"/>
          <w:szCs w:val="22"/>
        </w:rPr>
        <w:t>뿐</w:t>
      </w:r>
      <w:r w:rsidRPr="004D452C">
        <w:rPr>
          <w:rFonts w:eastAsia="나눔명조" w:hint="eastAsia"/>
          <w:sz w:val="20"/>
          <w:szCs w:val="22"/>
        </w:rPr>
        <w:t xml:space="preserve">, </w:t>
      </w:r>
      <w:r w:rsidRPr="004D452C">
        <w:rPr>
          <w:rFonts w:eastAsia="나눔명조" w:hint="eastAsia"/>
          <w:sz w:val="20"/>
          <w:szCs w:val="22"/>
        </w:rPr>
        <w:t>‘의사소통’이</w:t>
      </w:r>
      <w:r w:rsidRPr="004D452C">
        <w:rPr>
          <w:rFonts w:eastAsia="나눔명조" w:hint="eastAsia"/>
          <w:sz w:val="20"/>
          <w:szCs w:val="22"/>
        </w:rPr>
        <w:t xml:space="preserve"> </w:t>
      </w:r>
      <w:r w:rsidRPr="004D452C">
        <w:rPr>
          <w:rFonts w:eastAsia="나눔명조" w:hint="eastAsia"/>
          <w:sz w:val="20"/>
          <w:szCs w:val="22"/>
        </w:rPr>
        <w:t>선행하지</w:t>
      </w:r>
      <w:r w:rsidRPr="004D452C">
        <w:rPr>
          <w:rFonts w:eastAsia="나눔명조" w:hint="eastAsia"/>
          <w:sz w:val="20"/>
          <w:szCs w:val="22"/>
        </w:rPr>
        <w:t xml:space="preserve"> </w:t>
      </w:r>
      <w:r w:rsidRPr="004D452C">
        <w:rPr>
          <w:rFonts w:eastAsia="나눔명조" w:hint="eastAsia"/>
          <w:sz w:val="20"/>
          <w:szCs w:val="22"/>
        </w:rPr>
        <w:t>않고는</w:t>
      </w:r>
      <w:r w:rsidRPr="004D452C">
        <w:rPr>
          <w:rFonts w:eastAsia="나눔명조" w:hint="eastAsia"/>
          <w:sz w:val="20"/>
          <w:szCs w:val="22"/>
        </w:rPr>
        <w:t xml:space="preserve"> </w:t>
      </w:r>
      <w:r w:rsidRPr="004D452C">
        <w:rPr>
          <w:rFonts w:eastAsia="나눔명조" w:hint="eastAsia"/>
          <w:sz w:val="20"/>
          <w:szCs w:val="22"/>
        </w:rPr>
        <w:t>취득할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없는</w:t>
      </w:r>
      <w:r w:rsidRPr="004D452C">
        <w:rPr>
          <w:rFonts w:eastAsia="나눔명조" w:hint="eastAsia"/>
          <w:sz w:val="20"/>
          <w:szCs w:val="22"/>
        </w:rPr>
        <w:t xml:space="preserve"> </w:t>
      </w:r>
      <w:r w:rsidRPr="004D452C">
        <w:rPr>
          <w:rFonts w:eastAsia="나눔명조" w:hint="eastAsia"/>
          <w:sz w:val="20"/>
          <w:szCs w:val="22"/>
        </w:rPr>
        <w:t>요인들을</w:t>
      </w:r>
      <w:r w:rsidRPr="004D452C">
        <w:rPr>
          <w:rFonts w:eastAsia="나눔명조" w:hint="eastAsia"/>
          <w:sz w:val="20"/>
          <w:szCs w:val="22"/>
        </w:rPr>
        <w:t xml:space="preserve"> </w:t>
      </w:r>
      <w:r w:rsidRPr="004D452C">
        <w:rPr>
          <w:rFonts w:eastAsia="나눔명조" w:hint="eastAsia"/>
          <w:sz w:val="20"/>
          <w:szCs w:val="22"/>
        </w:rPr>
        <w:t>다수</w:t>
      </w:r>
      <w:r w:rsidRPr="004D452C">
        <w:rPr>
          <w:rFonts w:eastAsia="나눔명조" w:hint="eastAsia"/>
          <w:sz w:val="20"/>
          <w:szCs w:val="22"/>
        </w:rPr>
        <w:t xml:space="preserve"> </w:t>
      </w:r>
      <w:r w:rsidRPr="004D452C">
        <w:rPr>
          <w:rFonts w:eastAsia="나눔명조" w:hint="eastAsia"/>
          <w:sz w:val="20"/>
          <w:szCs w:val="22"/>
        </w:rPr>
        <w:t>언급하고</w:t>
      </w:r>
      <w:r w:rsidRPr="004D452C">
        <w:rPr>
          <w:rFonts w:eastAsia="나눔명조" w:hint="eastAsia"/>
          <w:sz w:val="20"/>
          <w:szCs w:val="22"/>
        </w:rPr>
        <w:t xml:space="preserve"> </w:t>
      </w:r>
      <w:r w:rsidRPr="004D452C">
        <w:rPr>
          <w:rFonts w:eastAsia="나눔명조" w:hint="eastAsia"/>
          <w:sz w:val="20"/>
          <w:szCs w:val="22"/>
        </w:rPr>
        <w:t>있으며</w:t>
      </w:r>
      <w:r w:rsidRPr="004D452C">
        <w:rPr>
          <w:rFonts w:eastAsia="나눔명조" w:hint="eastAsia"/>
          <w:sz w:val="20"/>
          <w:szCs w:val="22"/>
        </w:rPr>
        <w:t xml:space="preserve">, </w:t>
      </w:r>
      <w:r w:rsidRPr="004D452C">
        <w:rPr>
          <w:rFonts w:eastAsia="나눔명조" w:hint="eastAsia"/>
          <w:sz w:val="20"/>
          <w:szCs w:val="22"/>
        </w:rPr>
        <w:t>의사소통을</w:t>
      </w:r>
      <w:r w:rsidRPr="004D452C">
        <w:rPr>
          <w:rFonts w:eastAsia="나눔명조" w:hint="eastAsia"/>
          <w:sz w:val="20"/>
          <w:szCs w:val="22"/>
        </w:rPr>
        <w:t xml:space="preserve"> </w:t>
      </w:r>
      <w:r w:rsidRPr="004D452C">
        <w:rPr>
          <w:rFonts w:eastAsia="나눔명조" w:hint="eastAsia"/>
          <w:sz w:val="20"/>
          <w:szCs w:val="22"/>
        </w:rPr>
        <w:t>하나의</w:t>
      </w:r>
      <w:r w:rsidRPr="004D452C">
        <w:rPr>
          <w:rFonts w:eastAsia="나눔명조" w:hint="eastAsia"/>
          <w:sz w:val="20"/>
          <w:szCs w:val="22"/>
        </w:rPr>
        <w:t xml:space="preserve"> </w:t>
      </w:r>
      <w:r w:rsidRPr="004D452C">
        <w:rPr>
          <w:rFonts w:eastAsia="나눔명조" w:hint="eastAsia"/>
          <w:sz w:val="20"/>
          <w:szCs w:val="22"/>
        </w:rPr>
        <w:t>변수로</w:t>
      </w:r>
      <w:r w:rsidRPr="004D452C">
        <w:rPr>
          <w:rFonts w:eastAsia="나눔명조" w:hint="eastAsia"/>
          <w:sz w:val="20"/>
          <w:szCs w:val="22"/>
        </w:rPr>
        <w:t xml:space="preserve"> </w:t>
      </w:r>
      <w:r w:rsidRPr="004D452C">
        <w:rPr>
          <w:rFonts w:eastAsia="나눔명조" w:hint="eastAsia"/>
          <w:sz w:val="20"/>
          <w:szCs w:val="22"/>
        </w:rPr>
        <w:t>활용해야</w:t>
      </w:r>
      <w:r w:rsidRPr="004D452C">
        <w:rPr>
          <w:rFonts w:eastAsia="나눔명조" w:hint="eastAsia"/>
          <w:sz w:val="20"/>
          <w:szCs w:val="22"/>
        </w:rPr>
        <w:t xml:space="preserve"> </w:t>
      </w:r>
      <w:r w:rsidRPr="004D452C">
        <w:rPr>
          <w:rFonts w:eastAsia="나눔명조" w:hint="eastAsia"/>
          <w:sz w:val="20"/>
          <w:szCs w:val="22"/>
        </w:rPr>
        <w:t>할</w:t>
      </w:r>
      <w:r w:rsidRPr="004D452C">
        <w:rPr>
          <w:rFonts w:eastAsia="나눔명조" w:hint="eastAsia"/>
          <w:sz w:val="20"/>
          <w:szCs w:val="22"/>
        </w:rPr>
        <w:t xml:space="preserve"> </w:t>
      </w:r>
      <w:r w:rsidRPr="004D452C">
        <w:rPr>
          <w:rFonts w:eastAsia="나눔명조" w:hint="eastAsia"/>
          <w:sz w:val="20"/>
          <w:szCs w:val="22"/>
        </w:rPr>
        <w:t>필요성을</w:t>
      </w:r>
      <w:r w:rsidRPr="004D452C">
        <w:rPr>
          <w:rFonts w:eastAsia="나눔명조" w:hint="eastAsia"/>
          <w:sz w:val="20"/>
          <w:szCs w:val="22"/>
        </w:rPr>
        <w:t xml:space="preserve"> </w:t>
      </w:r>
      <w:r w:rsidRPr="004D452C">
        <w:rPr>
          <w:rFonts w:eastAsia="나눔명조" w:hint="eastAsia"/>
          <w:sz w:val="20"/>
          <w:szCs w:val="22"/>
        </w:rPr>
        <w:t>시사하고</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 xml:space="preserve">. </w:t>
      </w:r>
      <w:r w:rsidRPr="004D452C">
        <w:rPr>
          <w:rFonts w:eastAsia="나눔명조" w:hint="eastAsia"/>
          <w:sz w:val="20"/>
          <w:szCs w:val="22"/>
        </w:rPr>
        <w:t>업무</w:t>
      </w:r>
      <w:r w:rsidRPr="004D452C">
        <w:rPr>
          <w:rFonts w:eastAsia="나눔명조" w:hint="eastAsia"/>
          <w:sz w:val="20"/>
          <w:szCs w:val="22"/>
        </w:rPr>
        <w:t xml:space="preserve"> </w:t>
      </w:r>
      <w:r w:rsidRPr="004D452C">
        <w:rPr>
          <w:rFonts w:eastAsia="나눔명조" w:hint="eastAsia"/>
          <w:sz w:val="20"/>
          <w:szCs w:val="22"/>
        </w:rPr>
        <w:t>모호성을</w:t>
      </w:r>
      <w:r w:rsidRPr="004D452C">
        <w:rPr>
          <w:rFonts w:eastAsia="나눔명조" w:hint="eastAsia"/>
          <w:sz w:val="20"/>
          <w:szCs w:val="22"/>
        </w:rPr>
        <w:t xml:space="preserve"> </w:t>
      </w:r>
      <w:r w:rsidRPr="004D452C">
        <w:rPr>
          <w:rFonts w:eastAsia="나눔명조" w:hint="eastAsia"/>
          <w:sz w:val="20"/>
          <w:szCs w:val="22"/>
        </w:rPr>
        <w:t>낮추기</w:t>
      </w:r>
      <w:r w:rsidRPr="004D452C">
        <w:rPr>
          <w:rFonts w:eastAsia="나눔명조" w:hint="eastAsia"/>
          <w:sz w:val="20"/>
          <w:szCs w:val="22"/>
        </w:rPr>
        <w:t xml:space="preserve"> </w:t>
      </w:r>
      <w:r w:rsidRPr="004D452C">
        <w:rPr>
          <w:rFonts w:eastAsia="나눔명조" w:hint="eastAsia"/>
          <w:sz w:val="20"/>
          <w:szCs w:val="22"/>
        </w:rPr>
        <w:t>위해서는</w:t>
      </w:r>
      <w:r w:rsidRPr="004D452C">
        <w:rPr>
          <w:rFonts w:eastAsia="나눔명조" w:hint="eastAsia"/>
          <w:sz w:val="20"/>
          <w:szCs w:val="22"/>
        </w:rPr>
        <w:t xml:space="preserve"> </w:t>
      </w:r>
      <w:r w:rsidRPr="004D452C">
        <w:rPr>
          <w:rFonts w:eastAsia="나눔명조" w:hint="eastAsia"/>
          <w:sz w:val="20"/>
          <w:szCs w:val="22"/>
        </w:rPr>
        <w:t>업무분장과</w:t>
      </w:r>
      <w:r w:rsidRPr="004D452C">
        <w:rPr>
          <w:rFonts w:eastAsia="나눔명조" w:hint="eastAsia"/>
          <w:sz w:val="20"/>
          <w:szCs w:val="22"/>
        </w:rPr>
        <w:t xml:space="preserve"> </w:t>
      </w:r>
      <w:r w:rsidRPr="004D452C">
        <w:rPr>
          <w:rFonts w:eastAsia="나눔명조" w:hint="eastAsia"/>
          <w:sz w:val="20"/>
          <w:szCs w:val="22"/>
        </w:rPr>
        <w:t>범위</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목적에</w:t>
      </w:r>
      <w:r w:rsidRPr="004D452C">
        <w:rPr>
          <w:rFonts w:eastAsia="나눔명조" w:hint="eastAsia"/>
          <w:sz w:val="20"/>
          <w:szCs w:val="22"/>
        </w:rPr>
        <w:t xml:space="preserve"> </w:t>
      </w:r>
      <w:r w:rsidRPr="004D452C">
        <w:rPr>
          <w:rFonts w:eastAsia="나눔명조" w:hint="eastAsia"/>
          <w:sz w:val="20"/>
          <w:szCs w:val="22"/>
        </w:rPr>
        <w:t>대한</w:t>
      </w:r>
      <w:r w:rsidRPr="004D452C">
        <w:rPr>
          <w:rFonts w:eastAsia="나눔명조" w:hint="eastAsia"/>
          <w:sz w:val="20"/>
          <w:szCs w:val="22"/>
        </w:rPr>
        <w:t xml:space="preserve"> </w:t>
      </w:r>
      <w:r w:rsidRPr="004D452C">
        <w:rPr>
          <w:rFonts w:eastAsia="나눔명조" w:hint="eastAsia"/>
          <w:sz w:val="20"/>
          <w:szCs w:val="22"/>
        </w:rPr>
        <w:t>상세한</w:t>
      </w:r>
      <w:r w:rsidRPr="004D452C">
        <w:rPr>
          <w:rFonts w:eastAsia="나눔명조" w:hint="eastAsia"/>
          <w:sz w:val="20"/>
          <w:szCs w:val="22"/>
        </w:rPr>
        <w:t xml:space="preserve"> </w:t>
      </w:r>
      <w:r w:rsidRPr="004D452C">
        <w:rPr>
          <w:rFonts w:eastAsia="나눔명조" w:hint="eastAsia"/>
          <w:sz w:val="20"/>
          <w:szCs w:val="22"/>
        </w:rPr>
        <w:t>지시와</w:t>
      </w:r>
      <w:r w:rsidRPr="004D452C">
        <w:rPr>
          <w:rFonts w:eastAsia="나눔명조" w:hint="eastAsia"/>
          <w:sz w:val="20"/>
          <w:szCs w:val="22"/>
        </w:rPr>
        <w:t xml:space="preserve"> </w:t>
      </w:r>
      <w:r w:rsidRPr="004D452C">
        <w:rPr>
          <w:rFonts w:eastAsia="나눔명조" w:hint="eastAsia"/>
          <w:sz w:val="20"/>
          <w:szCs w:val="22"/>
        </w:rPr>
        <w:t>문의가</w:t>
      </w:r>
      <w:r w:rsidRPr="004D452C">
        <w:rPr>
          <w:rFonts w:eastAsia="나눔명조" w:hint="eastAsia"/>
          <w:sz w:val="20"/>
          <w:szCs w:val="22"/>
        </w:rPr>
        <w:t xml:space="preserve"> </w:t>
      </w:r>
      <w:r w:rsidRPr="004D452C">
        <w:rPr>
          <w:rFonts w:eastAsia="나눔명조" w:hint="eastAsia"/>
          <w:sz w:val="20"/>
          <w:szCs w:val="22"/>
        </w:rPr>
        <w:t>필요하다</w:t>
      </w:r>
      <w:r w:rsidRPr="004D452C">
        <w:rPr>
          <w:rFonts w:eastAsia="나눔명조" w:hint="eastAsia"/>
          <w:sz w:val="20"/>
          <w:szCs w:val="22"/>
        </w:rPr>
        <w:t xml:space="preserve">. </w:t>
      </w:r>
      <w:r w:rsidRPr="004D452C">
        <w:rPr>
          <w:rFonts w:eastAsia="나눔명조" w:hint="eastAsia"/>
          <w:sz w:val="20"/>
          <w:szCs w:val="22"/>
        </w:rPr>
        <w:t>상사</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동료와의</w:t>
      </w:r>
      <w:r w:rsidRPr="004D452C">
        <w:rPr>
          <w:rFonts w:eastAsia="나눔명조" w:hint="eastAsia"/>
          <w:sz w:val="20"/>
          <w:szCs w:val="22"/>
        </w:rPr>
        <w:t xml:space="preserve"> </w:t>
      </w:r>
      <w:r w:rsidRPr="004D452C">
        <w:rPr>
          <w:rFonts w:eastAsia="나눔명조" w:hint="eastAsia"/>
          <w:sz w:val="20"/>
          <w:szCs w:val="22"/>
        </w:rPr>
        <w:t>관계</w:t>
      </w:r>
      <w:r w:rsidRPr="004D452C">
        <w:rPr>
          <w:rFonts w:eastAsia="나눔명조" w:hint="eastAsia"/>
          <w:sz w:val="20"/>
          <w:szCs w:val="22"/>
        </w:rPr>
        <w:t xml:space="preserve"> </w:t>
      </w:r>
      <w:r w:rsidRPr="004D452C">
        <w:rPr>
          <w:rFonts w:eastAsia="나눔명조" w:hint="eastAsia"/>
          <w:sz w:val="20"/>
          <w:szCs w:val="22"/>
        </w:rPr>
        <w:t>개선</w:t>
      </w:r>
      <w:r w:rsidRPr="004D452C">
        <w:rPr>
          <w:rFonts w:eastAsia="나눔명조" w:hint="eastAsia"/>
          <w:sz w:val="20"/>
          <w:szCs w:val="22"/>
        </w:rPr>
        <w:t xml:space="preserve">, </w:t>
      </w:r>
      <w:r w:rsidRPr="004D452C">
        <w:rPr>
          <w:rFonts w:eastAsia="나눔명조" w:hint="eastAsia"/>
          <w:sz w:val="20"/>
          <w:szCs w:val="22"/>
        </w:rPr>
        <w:t>동료</w:t>
      </w:r>
      <w:r w:rsidRPr="004D452C">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상호의존성</w:t>
      </w:r>
      <w:r w:rsidRPr="004D452C">
        <w:rPr>
          <w:rFonts w:eastAsia="나눔명조" w:hint="eastAsia"/>
          <w:sz w:val="20"/>
          <w:szCs w:val="22"/>
        </w:rPr>
        <w:t xml:space="preserve"> </w:t>
      </w:r>
      <w:r w:rsidRPr="004D452C">
        <w:rPr>
          <w:rFonts w:eastAsia="나눔명조" w:hint="eastAsia"/>
          <w:sz w:val="20"/>
          <w:szCs w:val="22"/>
        </w:rPr>
        <w:t>인식</w:t>
      </w:r>
      <w:r w:rsidRPr="004D452C">
        <w:rPr>
          <w:rFonts w:eastAsia="나눔명조" w:hint="eastAsia"/>
          <w:sz w:val="20"/>
          <w:szCs w:val="22"/>
        </w:rPr>
        <w:t xml:space="preserve"> </w:t>
      </w:r>
      <w:r w:rsidRPr="004D452C">
        <w:rPr>
          <w:rFonts w:eastAsia="나눔명조" w:hint="eastAsia"/>
          <w:sz w:val="20"/>
          <w:szCs w:val="22"/>
        </w:rPr>
        <w:t>제고를</w:t>
      </w:r>
      <w:r w:rsidRPr="004D452C">
        <w:rPr>
          <w:rFonts w:eastAsia="나눔명조" w:hint="eastAsia"/>
          <w:sz w:val="20"/>
          <w:szCs w:val="22"/>
        </w:rPr>
        <w:t xml:space="preserve"> </w:t>
      </w:r>
      <w:r w:rsidRPr="004D452C">
        <w:rPr>
          <w:rFonts w:eastAsia="나눔명조" w:hint="eastAsia"/>
          <w:sz w:val="20"/>
          <w:szCs w:val="22"/>
        </w:rPr>
        <w:t>위해서</w:t>
      </w:r>
      <w:r w:rsidRPr="004D452C">
        <w:rPr>
          <w:rFonts w:eastAsia="나눔명조" w:hint="eastAsia"/>
          <w:sz w:val="20"/>
          <w:szCs w:val="22"/>
        </w:rPr>
        <w:t xml:space="preserve"> </w:t>
      </w:r>
      <w:r w:rsidRPr="004D452C">
        <w:rPr>
          <w:rFonts w:eastAsia="나눔명조" w:hint="eastAsia"/>
          <w:sz w:val="20"/>
          <w:szCs w:val="22"/>
        </w:rPr>
        <w:t>역시</w:t>
      </w:r>
      <w:r w:rsidRPr="004D452C">
        <w:rPr>
          <w:rFonts w:eastAsia="나눔명조" w:hint="eastAsia"/>
          <w:sz w:val="20"/>
          <w:szCs w:val="22"/>
        </w:rPr>
        <w:t xml:space="preserve"> </w:t>
      </w:r>
      <w:r w:rsidRPr="004D452C">
        <w:rPr>
          <w:rFonts w:eastAsia="나눔명조" w:hint="eastAsia"/>
          <w:sz w:val="20"/>
          <w:szCs w:val="22"/>
        </w:rPr>
        <w:t>빈번한</w:t>
      </w:r>
      <w:r w:rsidRPr="004D452C">
        <w:rPr>
          <w:rFonts w:eastAsia="나눔명조" w:hint="eastAsia"/>
          <w:sz w:val="20"/>
          <w:szCs w:val="22"/>
        </w:rPr>
        <w:t xml:space="preserve"> </w:t>
      </w:r>
      <w:r w:rsidRPr="004D452C">
        <w:rPr>
          <w:rFonts w:eastAsia="나눔명조" w:hint="eastAsia"/>
          <w:sz w:val="20"/>
          <w:szCs w:val="22"/>
        </w:rPr>
        <w:t>의사소통이</w:t>
      </w:r>
      <w:r w:rsidRPr="004D452C">
        <w:rPr>
          <w:rFonts w:eastAsia="나눔명조" w:hint="eastAsia"/>
          <w:sz w:val="20"/>
          <w:szCs w:val="22"/>
        </w:rPr>
        <w:t xml:space="preserve"> </w:t>
      </w:r>
      <w:r w:rsidRPr="004D452C">
        <w:rPr>
          <w:rFonts w:eastAsia="나눔명조" w:hint="eastAsia"/>
          <w:sz w:val="20"/>
          <w:szCs w:val="22"/>
        </w:rPr>
        <w:t>있어야</w:t>
      </w:r>
      <w:r w:rsidRPr="004D452C">
        <w:rPr>
          <w:rFonts w:eastAsia="나눔명조" w:hint="eastAsia"/>
          <w:sz w:val="20"/>
          <w:szCs w:val="22"/>
        </w:rPr>
        <w:t xml:space="preserve"> </w:t>
      </w:r>
      <w:r w:rsidRPr="004D452C">
        <w:rPr>
          <w:rFonts w:eastAsia="나눔명조" w:hint="eastAsia"/>
          <w:sz w:val="20"/>
          <w:szCs w:val="22"/>
        </w:rPr>
        <w:t>할</w:t>
      </w:r>
      <w:r w:rsidRPr="004D452C">
        <w:rPr>
          <w:rFonts w:eastAsia="나눔명조" w:hint="eastAsia"/>
          <w:sz w:val="20"/>
          <w:szCs w:val="22"/>
        </w:rPr>
        <w:t xml:space="preserve"> </w:t>
      </w:r>
      <w:r w:rsidRPr="004D452C">
        <w:rPr>
          <w:rFonts w:eastAsia="나눔명조" w:hint="eastAsia"/>
          <w:sz w:val="20"/>
          <w:szCs w:val="22"/>
        </w:rPr>
        <w:t>것이다</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가치와</w:t>
      </w:r>
      <w:r w:rsidRPr="004D452C">
        <w:rPr>
          <w:rFonts w:eastAsia="나눔명조" w:hint="eastAsia"/>
          <w:sz w:val="20"/>
          <w:szCs w:val="22"/>
        </w:rPr>
        <w:t xml:space="preserve"> </w:t>
      </w:r>
      <w:r w:rsidRPr="004D452C">
        <w:rPr>
          <w:rFonts w:eastAsia="나눔명조" w:hint="eastAsia"/>
          <w:sz w:val="20"/>
          <w:szCs w:val="22"/>
        </w:rPr>
        <w:t>목표를</w:t>
      </w:r>
      <w:r w:rsidRPr="004D452C">
        <w:rPr>
          <w:rFonts w:eastAsia="나눔명조" w:hint="eastAsia"/>
          <w:sz w:val="20"/>
          <w:szCs w:val="22"/>
        </w:rPr>
        <w:t xml:space="preserve"> </w:t>
      </w:r>
      <w:r w:rsidRPr="004D452C">
        <w:rPr>
          <w:rFonts w:eastAsia="나눔명조" w:hint="eastAsia"/>
          <w:sz w:val="20"/>
          <w:szCs w:val="22"/>
        </w:rPr>
        <w:t>명확히</w:t>
      </w:r>
      <w:r w:rsidRPr="004D452C">
        <w:rPr>
          <w:rFonts w:eastAsia="나눔명조" w:hint="eastAsia"/>
          <w:sz w:val="20"/>
          <w:szCs w:val="22"/>
        </w:rPr>
        <w:t xml:space="preserve"> </w:t>
      </w:r>
      <w:r w:rsidRPr="004D452C">
        <w:rPr>
          <w:rFonts w:eastAsia="나눔명조" w:hint="eastAsia"/>
          <w:sz w:val="20"/>
          <w:szCs w:val="22"/>
        </w:rPr>
        <w:t>하고</w:t>
      </w:r>
      <w:r w:rsidRPr="004D452C">
        <w:rPr>
          <w:rFonts w:eastAsia="나눔명조" w:hint="eastAsia"/>
          <w:sz w:val="20"/>
          <w:szCs w:val="22"/>
        </w:rPr>
        <w:t xml:space="preserve"> </w:t>
      </w:r>
      <w:r w:rsidRPr="004D452C">
        <w:rPr>
          <w:rFonts w:eastAsia="나눔명조" w:hint="eastAsia"/>
          <w:sz w:val="20"/>
          <w:szCs w:val="22"/>
        </w:rPr>
        <w:t>공통의</w:t>
      </w:r>
      <w:r w:rsidRPr="004D452C">
        <w:rPr>
          <w:rFonts w:eastAsia="나눔명조" w:hint="eastAsia"/>
          <w:sz w:val="20"/>
          <w:szCs w:val="22"/>
        </w:rPr>
        <w:t xml:space="preserve"> </w:t>
      </w:r>
      <w:r w:rsidRPr="004D452C">
        <w:rPr>
          <w:rFonts w:eastAsia="나눔명조" w:hint="eastAsia"/>
          <w:sz w:val="20"/>
          <w:szCs w:val="22"/>
        </w:rPr>
        <w:t>가치</w:t>
      </w:r>
      <w:r w:rsidRPr="004D452C">
        <w:rPr>
          <w:rFonts w:eastAsia="나눔명조" w:hint="eastAsia"/>
          <w:sz w:val="20"/>
          <w:szCs w:val="22"/>
        </w:rPr>
        <w:t xml:space="preserve"> </w:t>
      </w:r>
      <w:r w:rsidRPr="004D452C">
        <w:rPr>
          <w:rFonts w:eastAsia="나눔명조" w:hint="eastAsia"/>
          <w:sz w:val="20"/>
          <w:szCs w:val="22"/>
        </w:rPr>
        <w:t>인식을</w:t>
      </w:r>
      <w:r w:rsidRPr="004D452C">
        <w:rPr>
          <w:rFonts w:eastAsia="나눔명조" w:hint="eastAsia"/>
          <w:sz w:val="20"/>
          <w:szCs w:val="22"/>
        </w:rPr>
        <w:t xml:space="preserve"> </w:t>
      </w:r>
      <w:r w:rsidRPr="004D452C">
        <w:rPr>
          <w:rFonts w:eastAsia="나눔명조" w:hint="eastAsia"/>
          <w:sz w:val="20"/>
          <w:szCs w:val="22"/>
        </w:rPr>
        <w:t>제고하려면</w:t>
      </w:r>
      <w:r w:rsidRPr="004D452C">
        <w:rPr>
          <w:rFonts w:eastAsia="나눔명조" w:hint="eastAsia"/>
          <w:sz w:val="20"/>
          <w:szCs w:val="22"/>
        </w:rPr>
        <w:t xml:space="preserve">, </w:t>
      </w:r>
      <w:r w:rsidRPr="004D452C">
        <w:rPr>
          <w:rFonts w:eastAsia="나눔명조" w:hint="eastAsia"/>
          <w:sz w:val="20"/>
          <w:szCs w:val="22"/>
        </w:rPr>
        <w:t>역시</w:t>
      </w:r>
      <w:r w:rsidRPr="004D452C">
        <w:rPr>
          <w:rFonts w:eastAsia="나눔명조" w:hint="eastAsia"/>
          <w:sz w:val="20"/>
          <w:szCs w:val="22"/>
        </w:rPr>
        <w:t xml:space="preserve"> </w:t>
      </w:r>
      <w:r w:rsidRPr="004D452C">
        <w:rPr>
          <w:rFonts w:eastAsia="나눔명조" w:hint="eastAsia"/>
          <w:sz w:val="20"/>
          <w:szCs w:val="22"/>
        </w:rPr>
        <w:t>빈번하고</w:t>
      </w:r>
      <w:r w:rsidRPr="004D452C">
        <w:rPr>
          <w:rFonts w:eastAsia="나눔명조" w:hint="eastAsia"/>
          <w:sz w:val="20"/>
          <w:szCs w:val="22"/>
        </w:rPr>
        <w:t xml:space="preserve"> </w:t>
      </w:r>
      <w:r w:rsidRPr="004D452C">
        <w:rPr>
          <w:rFonts w:eastAsia="나눔명조" w:hint="eastAsia"/>
          <w:sz w:val="20"/>
          <w:szCs w:val="22"/>
        </w:rPr>
        <w:t>개방적인</w:t>
      </w:r>
      <w:r w:rsidRPr="004D452C">
        <w:rPr>
          <w:rFonts w:eastAsia="나눔명조" w:hint="eastAsia"/>
          <w:sz w:val="20"/>
          <w:szCs w:val="22"/>
        </w:rPr>
        <w:t xml:space="preserve"> </w:t>
      </w:r>
      <w:r w:rsidRPr="004D452C">
        <w:rPr>
          <w:rFonts w:eastAsia="나눔명조" w:hint="eastAsia"/>
          <w:sz w:val="20"/>
          <w:szCs w:val="22"/>
        </w:rPr>
        <w:t>의견교류가</w:t>
      </w:r>
      <w:r w:rsidRPr="004D452C">
        <w:rPr>
          <w:rFonts w:eastAsia="나눔명조" w:hint="eastAsia"/>
          <w:sz w:val="20"/>
          <w:szCs w:val="22"/>
        </w:rPr>
        <w:t xml:space="preserve"> </w:t>
      </w:r>
      <w:r w:rsidRPr="004D452C">
        <w:rPr>
          <w:rFonts w:eastAsia="나눔명조" w:hint="eastAsia"/>
          <w:sz w:val="20"/>
          <w:szCs w:val="22"/>
        </w:rPr>
        <w:t>중요할</w:t>
      </w:r>
      <w:r w:rsidRPr="004D452C">
        <w:rPr>
          <w:rFonts w:eastAsia="나눔명조" w:hint="eastAsia"/>
          <w:sz w:val="20"/>
          <w:szCs w:val="22"/>
        </w:rPr>
        <w:t xml:space="preserve"> </w:t>
      </w:r>
      <w:r w:rsidRPr="004D452C">
        <w:rPr>
          <w:rFonts w:eastAsia="나눔명조" w:hint="eastAsia"/>
          <w:sz w:val="20"/>
          <w:szCs w:val="22"/>
        </w:rPr>
        <w:t>것이다</w:t>
      </w:r>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공무원</w:t>
      </w:r>
      <w:r w:rsidRPr="004D452C">
        <w:rPr>
          <w:rFonts w:eastAsia="나눔명조" w:hint="eastAsia"/>
          <w:sz w:val="20"/>
          <w:szCs w:val="22"/>
        </w:rPr>
        <w:t xml:space="preserve"> </w:t>
      </w:r>
      <w:r w:rsidRPr="004D452C">
        <w:rPr>
          <w:rFonts w:eastAsia="나눔명조" w:hint="eastAsia"/>
          <w:sz w:val="20"/>
          <w:szCs w:val="22"/>
        </w:rPr>
        <w:t>조직에서</w:t>
      </w:r>
      <w:r w:rsidRPr="004D452C">
        <w:rPr>
          <w:rFonts w:eastAsia="나눔명조" w:hint="eastAsia"/>
          <w:sz w:val="20"/>
          <w:szCs w:val="22"/>
        </w:rPr>
        <w:t xml:space="preserve"> </w:t>
      </w:r>
      <w:r w:rsidRPr="004D452C">
        <w:rPr>
          <w:rFonts w:eastAsia="나눔명조" w:hint="eastAsia"/>
          <w:sz w:val="20"/>
          <w:szCs w:val="22"/>
        </w:rPr>
        <w:t>의사소통이란</w:t>
      </w:r>
      <w:r w:rsidRPr="004D452C">
        <w:rPr>
          <w:rFonts w:eastAsia="나눔명조" w:hint="eastAsia"/>
          <w:sz w:val="20"/>
          <w:szCs w:val="22"/>
        </w:rPr>
        <w:t xml:space="preserve"> </w:t>
      </w:r>
      <w:r w:rsidRPr="004D452C">
        <w:rPr>
          <w:rFonts w:eastAsia="나눔명조" w:hint="eastAsia"/>
          <w:sz w:val="20"/>
          <w:szCs w:val="22"/>
        </w:rPr>
        <w:t>동료</w:t>
      </w:r>
      <w:r w:rsidRPr="004D452C">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감정</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정보</w:t>
      </w:r>
      <w:r w:rsidRPr="004D452C">
        <w:rPr>
          <w:rFonts w:eastAsia="나눔명조" w:hint="eastAsia"/>
          <w:sz w:val="20"/>
          <w:szCs w:val="22"/>
        </w:rPr>
        <w:t xml:space="preserve"> </w:t>
      </w:r>
      <w:r w:rsidRPr="004D452C">
        <w:rPr>
          <w:rFonts w:eastAsia="나눔명조" w:hint="eastAsia"/>
          <w:sz w:val="20"/>
          <w:szCs w:val="22"/>
        </w:rPr>
        <w:t>공유를</w:t>
      </w:r>
      <w:r w:rsidRPr="004D452C">
        <w:rPr>
          <w:rFonts w:eastAsia="나눔명조" w:hint="eastAsia"/>
          <w:sz w:val="20"/>
          <w:szCs w:val="22"/>
        </w:rPr>
        <w:t xml:space="preserve"> </w:t>
      </w:r>
      <w:r w:rsidRPr="004D452C">
        <w:rPr>
          <w:rFonts w:eastAsia="나눔명조" w:hint="eastAsia"/>
          <w:sz w:val="20"/>
          <w:szCs w:val="22"/>
        </w:rPr>
        <w:t>넘어서</w:t>
      </w:r>
      <w:r w:rsidRPr="004D452C">
        <w:rPr>
          <w:rFonts w:eastAsia="나눔명조" w:hint="eastAsia"/>
          <w:sz w:val="20"/>
          <w:szCs w:val="22"/>
        </w:rPr>
        <w:t xml:space="preserve">, </w:t>
      </w:r>
      <w:r w:rsidRPr="004D452C">
        <w:rPr>
          <w:rFonts w:eastAsia="나눔명조" w:hint="eastAsia"/>
          <w:sz w:val="20"/>
          <w:szCs w:val="22"/>
        </w:rPr>
        <w:t>관리자와</w:t>
      </w:r>
      <w:r w:rsidRPr="004D452C">
        <w:rPr>
          <w:rFonts w:eastAsia="나눔명조" w:hint="eastAsia"/>
          <w:sz w:val="20"/>
          <w:szCs w:val="22"/>
        </w:rPr>
        <w:t xml:space="preserve"> </w:t>
      </w:r>
      <w:r w:rsidRPr="004D452C">
        <w:rPr>
          <w:rFonts w:eastAsia="나눔명조" w:hint="eastAsia"/>
          <w:sz w:val="20"/>
          <w:szCs w:val="22"/>
        </w:rPr>
        <w:t>비관리자</w:t>
      </w:r>
      <w:r w:rsidRPr="004D452C">
        <w:rPr>
          <w:rFonts w:eastAsia="나눔명조" w:hint="eastAsia"/>
          <w:sz w:val="20"/>
          <w:szCs w:val="22"/>
        </w:rPr>
        <w:t xml:space="preserve">, </w:t>
      </w:r>
      <w:r w:rsidRPr="004D452C">
        <w:rPr>
          <w:rFonts w:eastAsia="나눔명조" w:hint="eastAsia"/>
          <w:sz w:val="20"/>
          <w:szCs w:val="22"/>
        </w:rPr>
        <w:t>관리자간</w:t>
      </w:r>
      <w:r w:rsidRPr="004D452C">
        <w:rPr>
          <w:rFonts w:eastAsia="나눔명조" w:hint="eastAsia"/>
          <w:sz w:val="20"/>
          <w:szCs w:val="22"/>
        </w:rPr>
        <w:t xml:space="preserve">, </w:t>
      </w:r>
      <w:r w:rsidR="00367E96" w:rsidRPr="004D452C">
        <w:rPr>
          <w:rFonts w:eastAsia="나눔명조" w:hint="eastAsia"/>
          <w:sz w:val="20"/>
          <w:szCs w:val="22"/>
        </w:rPr>
        <w:t>부처</w:t>
      </w:r>
      <w:r w:rsidR="00367E96" w:rsidRPr="004D452C">
        <w:rPr>
          <w:rFonts w:eastAsia="나눔명조" w:hint="eastAsia"/>
          <w:sz w:val="20"/>
          <w:szCs w:val="22"/>
        </w:rPr>
        <w:t xml:space="preserve"> </w:t>
      </w:r>
      <w:r w:rsidR="00367E96" w:rsidRPr="004D452C">
        <w:rPr>
          <w:rFonts w:eastAsia="나눔명조" w:hint="eastAsia"/>
          <w:sz w:val="20"/>
          <w:szCs w:val="22"/>
        </w:rPr>
        <w:t>간에</w:t>
      </w:r>
      <w:r w:rsidRPr="004D452C">
        <w:rPr>
          <w:rFonts w:eastAsia="나눔명조" w:hint="eastAsia"/>
          <w:sz w:val="20"/>
          <w:szCs w:val="22"/>
        </w:rPr>
        <w:t xml:space="preserve"> </w:t>
      </w:r>
      <w:r w:rsidRPr="004D452C">
        <w:rPr>
          <w:rFonts w:eastAsia="나눔명조" w:hint="eastAsia"/>
          <w:sz w:val="20"/>
          <w:szCs w:val="22"/>
        </w:rPr>
        <w:t>업무와</w:t>
      </w:r>
      <w:r w:rsidRPr="004D452C">
        <w:rPr>
          <w:rFonts w:eastAsia="나눔명조" w:hint="eastAsia"/>
          <w:sz w:val="20"/>
          <w:szCs w:val="22"/>
        </w:rPr>
        <w:t xml:space="preserve"> </w:t>
      </w:r>
      <w:r w:rsidRPr="004D452C">
        <w:rPr>
          <w:rFonts w:eastAsia="나눔명조" w:hint="eastAsia"/>
          <w:sz w:val="20"/>
          <w:szCs w:val="22"/>
        </w:rPr>
        <w:t>관련한</w:t>
      </w:r>
      <w:r w:rsidRPr="004D452C">
        <w:rPr>
          <w:rFonts w:eastAsia="나눔명조" w:hint="eastAsia"/>
          <w:sz w:val="20"/>
          <w:szCs w:val="22"/>
        </w:rPr>
        <w:t xml:space="preserve"> </w:t>
      </w:r>
      <w:r w:rsidRPr="004D452C">
        <w:rPr>
          <w:rFonts w:eastAsia="나눔명조" w:hint="eastAsia"/>
          <w:sz w:val="20"/>
          <w:szCs w:val="22"/>
        </w:rPr>
        <w:t>다양한</w:t>
      </w:r>
      <w:r w:rsidRPr="004D452C">
        <w:rPr>
          <w:rFonts w:eastAsia="나눔명조" w:hint="eastAsia"/>
          <w:sz w:val="20"/>
          <w:szCs w:val="22"/>
        </w:rPr>
        <w:t xml:space="preserve"> </w:t>
      </w:r>
      <w:r w:rsidRPr="004D452C">
        <w:rPr>
          <w:rFonts w:eastAsia="나눔명조" w:hint="eastAsia"/>
          <w:sz w:val="20"/>
          <w:szCs w:val="22"/>
        </w:rPr>
        <w:t>정보를</w:t>
      </w:r>
      <w:r w:rsidRPr="004D452C">
        <w:rPr>
          <w:rFonts w:eastAsia="나눔명조" w:hint="eastAsia"/>
          <w:sz w:val="20"/>
          <w:szCs w:val="22"/>
        </w:rPr>
        <w:t xml:space="preserve"> </w:t>
      </w:r>
      <w:r w:rsidRPr="004D452C">
        <w:rPr>
          <w:rFonts w:eastAsia="나눔명조" w:hint="eastAsia"/>
          <w:sz w:val="20"/>
          <w:szCs w:val="22"/>
        </w:rPr>
        <w:t>전달하고</w:t>
      </w:r>
      <w:r w:rsidRPr="004D452C">
        <w:rPr>
          <w:rFonts w:eastAsia="나눔명조" w:hint="eastAsia"/>
          <w:sz w:val="20"/>
          <w:szCs w:val="22"/>
        </w:rPr>
        <w:t xml:space="preserve"> </w:t>
      </w:r>
      <w:r w:rsidRPr="004D452C">
        <w:rPr>
          <w:rFonts w:eastAsia="나눔명조" w:hint="eastAsia"/>
          <w:sz w:val="20"/>
          <w:szCs w:val="22"/>
        </w:rPr>
        <w:t>업무목표와</w:t>
      </w:r>
      <w:r w:rsidRPr="004D452C">
        <w:rPr>
          <w:rFonts w:eastAsia="나눔명조" w:hint="eastAsia"/>
          <w:sz w:val="20"/>
          <w:szCs w:val="22"/>
        </w:rPr>
        <w:t xml:space="preserve"> </w:t>
      </w:r>
      <w:r w:rsidRPr="004D452C">
        <w:rPr>
          <w:rFonts w:eastAsia="나눔명조" w:hint="eastAsia"/>
          <w:sz w:val="20"/>
          <w:szCs w:val="22"/>
        </w:rPr>
        <w:t>지시를</w:t>
      </w:r>
      <w:r w:rsidRPr="004D452C">
        <w:rPr>
          <w:rFonts w:eastAsia="나눔명조" w:hint="eastAsia"/>
          <w:sz w:val="20"/>
          <w:szCs w:val="22"/>
        </w:rPr>
        <w:t xml:space="preserve"> </w:t>
      </w:r>
      <w:r w:rsidRPr="004D452C">
        <w:rPr>
          <w:rFonts w:eastAsia="나눔명조" w:hint="eastAsia"/>
          <w:sz w:val="20"/>
          <w:szCs w:val="22"/>
        </w:rPr>
        <w:t>수용하고</w:t>
      </w:r>
      <w:r w:rsidRPr="004D452C">
        <w:rPr>
          <w:rFonts w:eastAsia="나눔명조" w:hint="eastAsia"/>
          <w:sz w:val="20"/>
          <w:szCs w:val="22"/>
        </w:rPr>
        <w:t xml:space="preserve"> </w:t>
      </w:r>
      <w:r w:rsidRPr="004D452C">
        <w:rPr>
          <w:rFonts w:eastAsia="나눔명조" w:hint="eastAsia"/>
          <w:sz w:val="20"/>
          <w:szCs w:val="22"/>
        </w:rPr>
        <w:t>이해도를</w:t>
      </w:r>
      <w:r w:rsidRPr="004D452C">
        <w:rPr>
          <w:rFonts w:eastAsia="나눔명조" w:hint="eastAsia"/>
          <w:sz w:val="20"/>
          <w:szCs w:val="22"/>
        </w:rPr>
        <w:t xml:space="preserve"> </w:t>
      </w:r>
      <w:r w:rsidRPr="004D452C">
        <w:rPr>
          <w:rFonts w:eastAsia="나눔명조" w:hint="eastAsia"/>
          <w:sz w:val="20"/>
          <w:szCs w:val="22"/>
        </w:rPr>
        <w:t>높임으로써</w:t>
      </w:r>
      <w:r w:rsidRPr="004D452C">
        <w:rPr>
          <w:rFonts w:eastAsia="나눔명조" w:hint="eastAsia"/>
          <w:sz w:val="20"/>
          <w:szCs w:val="22"/>
        </w:rPr>
        <w:t xml:space="preserve"> </w:t>
      </w:r>
      <w:r w:rsidRPr="004D452C">
        <w:rPr>
          <w:rFonts w:eastAsia="나눔명조" w:hint="eastAsia"/>
          <w:sz w:val="20"/>
          <w:szCs w:val="22"/>
        </w:rPr>
        <w:t>조직원들의</w:t>
      </w:r>
      <w:r w:rsidRPr="004D452C">
        <w:rPr>
          <w:rFonts w:eastAsia="나눔명조" w:hint="eastAsia"/>
          <w:sz w:val="20"/>
          <w:szCs w:val="22"/>
        </w:rPr>
        <w:t xml:space="preserve"> </w:t>
      </w:r>
      <w:r w:rsidRPr="004D452C">
        <w:rPr>
          <w:rFonts w:eastAsia="나눔명조" w:hint="eastAsia"/>
          <w:sz w:val="20"/>
          <w:szCs w:val="22"/>
        </w:rPr>
        <w:t>긍정적</w:t>
      </w:r>
      <w:r w:rsidRPr="004D452C">
        <w:rPr>
          <w:rFonts w:eastAsia="나눔명조" w:hint="eastAsia"/>
          <w:sz w:val="20"/>
          <w:szCs w:val="22"/>
        </w:rPr>
        <w:t xml:space="preserve"> </w:t>
      </w:r>
      <w:r w:rsidRPr="004D452C">
        <w:rPr>
          <w:rFonts w:eastAsia="나눔명조" w:hint="eastAsia"/>
          <w:sz w:val="20"/>
          <w:szCs w:val="22"/>
        </w:rPr>
        <w:t>조직경험을</w:t>
      </w:r>
      <w:r w:rsidRPr="004D452C">
        <w:rPr>
          <w:rFonts w:eastAsia="나눔명조" w:hint="eastAsia"/>
          <w:sz w:val="20"/>
          <w:szCs w:val="22"/>
        </w:rPr>
        <w:t xml:space="preserve"> </w:t>
      </w:r>
      <w:r w:rsidRPr="004D452C">
        <w:rPr>
          <w:rFonts w:eastAsia="나눔명조" w:hint="eastAsia"/>
          <w:sz w:val="20"/>
          <w:szCs w:val="22"/>
        </w:rPr>
        <w:t>증</w:t>
      </w:r>
      <w:r w:rsidR="00367E96">
        <w:rPr>
          <w:rFonts w:eastAsia="나눔명조" w:hint="eastAsia"/>
          <w:sz w:val="20"/>
          <w:szCs w:val="22"/>
        </w:rPr>
        <w:t>가</w:t>
      </w:r>
      <w:r w:rsidRPr="004D452C">
        <w:rPr>
          <w:rFonts w:eastAsia="나눔명조" w:hint="eastAsia"/>
          <w:sz w:val="20"/>
          <w:szCs w:val="22"/>
        </w:rPr>
        <w:t>시키고</w:t>
      </w:r>
      <w:r w:rsidRPr="004D452C">
        <w:rPr>
          <w:rFonts w:eastAsia="나눔명조" w:hint="eastAsia"/>
          <w:sz w:val="20"/>
          <w:szCs w:val="22"/>
        </w:rPr>
        <w:t xml:space="preserve"> </w:t>
      </w:r>
      <w:r w:rsidRPr="004D452C">
        <w:rPr>
          <w:rFonts w:eastAsia="나눔명조" w:hint="eastAsia"/>
          <w:sz w:val="20"/>
          <w:szCs w:val="22"/>
        </w:rPr>
        <w:t>업무이행성과를</w:t>
      </w:r>
      <w:r w:rsidRPr="004D452C">
        <w:rPr>
          <w:rFonts w:eastAsia="나눔명조" w:hint="eastAsia"/>
          <w:sz w:val="20"/>
          <w:szCs w:val="22"/>
        </w:rPr>
        <w:t xml:space="preserve"> </w:t>
      </w:r>
      <w:r w:rsidRPr="004D452C">
        <w:rPr>
          <w:rFonts w:eastAsia="나눔명조" w:hint="eastAsia"/>
          <w:sz w:val="20"/>
          <w:szCs w:val="22"/>
        </w:rPr>
        <w:t>높일</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있는</w:t>
      </w:r>
      <w:r w:rsidRPr="004D452C">
        <w:rPr>
          <w:rFonts w:eastAsia="나눔명조" w:hint="eastAsia"/>
          <w:sz w:val="20"/>
          <w:szCs w:val="22"/>
        </w:rPr>
        <w:t xml:space="preserve"> </w:t>
      </w:r>
      <w:r w:rsidRPr="004D452C">
        <w:rPr>
          <w:rFonts w:eastAsia="나눔명조" w:hint="eastAsia"/>
          <w:sz w:val="20"/>
          <w:szCs w:val="22"/>
        </w:rPr>
        <w:t>주요한</w:t>
      </w:r>
      <w:r w:rsidRPr="004D452C">
        <w:rPr>
          <w:rFonts w:eastAsia="나눔명조" w:hint="eastAsia"/>
          <w:sz w:val="20"/>
          <w:szCs w:val="22"/>
        </w:rPr>
        <w:t xml:space="preserve"> </w:t>
      </w:r>
      <w:r w:rsidRPr="004D452C">
        <w:rPr>
          <w:rFonts w:eastAsia="나눔명조" w:hint="eastAsia"/>
          <w:sz w:val="20"/>
          <w:szCs w:val="22"/>
        </w:rPr>
        <w:t>수단이</w:t>
      </w:r>
      <w:r w:rsidRPr="004D452C">
        <w:rPr>
          <w:rFonts w:eastAsia="나눔명조" w:hint="eastAsia"/>
          <w:sz w:val="20"/>
          <w:szCs w:val="22"/>
        </w:rPr>
        <w:t xml:space="preserve"> </w:t>
      </w:r>
      <w:r w:rsidRPr="004D452C">
        <w:rPr>
          <w:rFonts w:eastAsia="나눔명조" w:hint="eastAsia"/>
          <w:sz w:val="20"/>
          <w:szCs w:val="22"/>
        </w:rPr>
        <w:t>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 xml:space="preserve">. </w:t>
      </w:r>
      <w:r w:rsidRPr="004D452C">
        <w:rPr>
          <w:rFonts w:eastAsia="나눔명조" w:hint="eastAsia"/>
          <w:sz w:val="20"/>
          <w:szCs w:val="22"/>
        </w:rPr>
        <w:t>그리고</w:t>
      </w:r>
      <w:r w:rsidRPr="004D452C">
        <w:rPr>
          <w:rFonts w:eastAsia="나눔명조" w:hint="eastAsia"/>
          <w:sz w:val="20"/>
          <w:szCs w:val="22"/>
        </w:rPr>
        <w:t xml:space="preserve"> </w:t>
      </w:r>
      <w:r w:rsidRPr="004D452C">
        <w:rPr>
          <w:rFonts w:eastAsia="나눔명조" w:hint="eastAsia"/>
          <w:sz w:val="20"/>
          <w:szCs w:val="22"/>
        </w:rPr>
        <w:t>이러한</w:t>
      </w:r>
      <w:r w:rsidRPr="004D452C">
        <w:rPr>
          <w:rFonts w:eastAsia="나눔명조" w:hint="eastAsia"/>
          <w:sz w:val="20"/>
          <w:szCs w:val="22"/>
        </w:rPr>
        <w:t xml:space="preserve"> </w:t>
      </w:r>
      <w:r w:rsidRPr="004D452C">
        <w:rPr>
          <w:rFonts w:eastAsia="나눔명조" w:hint="eastAsia"/>
          <w:sz w:val="20"/>
          <w:szCs w:val="22"/>
        </w:rPr>
        <w:t>긍정적</w:t>
      </w:r>
      <w:r w:rsidRPr="004D452C">
        <w:rPr>
          <w:rFonts w:eastAsia="나눔명조" w:hint="eastAsia"/>
          <w:sz w:val="20"/>
          <w:szCs w:val="22"/>
        </w:rPr>
        <w:t xml:space="preserve"> </w:t>
      </w:r>
      <w:r w:rsidRPr="004D452C">
        <w:rPr>
          <w:rFonts w:eastAsia="나눔명조" w:hint="eastAsia"/>
          <w:sz w:val="20"/>
          <w:szCs w:val="22"/>
        </w:rPr>
        <w:t>조직경험과</w:t>
      </w:r>
      <w:r w:rsidRPr="004D452C">
        <w:rPr>
          <w:rFonts w:eastAsia="나눔명조" w:hint="eastAsia"/>
          <w:sz w:val="20"/>
          <w:szCs w:val="22"/>
        </w:rPr>
        <w:t xml:space="preserve"> </w:t>
      </w:r>
      <w:r w:rsidRPr="004D452C">
        <w:rPr>
          <w:rFonts w:eastAsia="나눔명조" w:hint="eastAsia"/>
          <w:sz w:val="20"/>
          <w:szCs w:val="22"/>
        </w:rPr>
        <w:t>관계</w:t>
      </w:r>
      <w:r w:rsidRPr="004D452C">
        <w:rPr>
          <w:rFonts w:eastAsia="나눔명조" w:hint="eastAsia"/>
          <w:sz w:val="20"/>
          <w:szCs w:val="22"/>
        </w:rPr>
        <w:t xml:space="preserve"> </w:t>
      </w:r>
      <w:r w:rsidRPr="004D452C">
        <w:rPr>
          <w:rFonts w:eastAsia="나눔명조" w:hint="eastAsia"/>
          <w:sz w:val="20"/>
          <w:szCs w:val="22"/>
        </w:rPr>
        <w:t>향상은</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구성원의</w:t>
      </w:r>
      <w:r w:rsidRPr="004D452C">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를</w:t>
      </w:r>
      <w:r w:rsidRPr="004D452C">
        <w:rPr>
          <w:rFonts w:eastAsia="나눔명조" w:hint="eastAsia"/>
          <w:sz w:val="20"/>
          <w:szCs w:val="22"/>
        </w:rPr>
        <w:t xml:space="preserve"> </w:t>
      </w:r>
      <w:r w:rsidRPr="004D452C">
        <w:rPr>
          <w:rFonts w:eastAsia="나눔명조" w:hint="eastAsia"/>
          <w:sz w:val="20"/>
          <w:szCs w:val="22"/>
        </w:rPr>
        <w:t>강화하는</w:t>
      </w:r>
      <w:r w:rsidRPr="004D452C">
        <w:rPr>
          <w:rFonts w:eastAsia="나눔명조" w:hint="eastAsia"/>
          <w:sz w:val="20"/>
          <w:szCs w:val="22"/>
        </w:rPr>
        <w:t xml:space="preserve"> </w:t>
      </w:r>
      <w:r w:rsidRPr="004D452C">
        <w:rPr>
          <w:rFonts w:eastAsia="나눔명조" w:hint="eastAsia"/>
          <w:sz w:val="20"/>
          <w:szCs w:val="22"/>
        </w:rPr>
        <w:t>데</w:t>
      </w:r>
      <w:r w:rsidRPr="004D452C">
        <w:rPr>
          <w:rFonts w:eastAsia="나눔명조" w:hint="eastAsia"/>
          <w:sz w:val="20"/>
          <w:szCs w:val="22"/>
        </w:rPr>
        <w:t xml:space="preserve"> </w:t>
      </w:r>
      <w:r w:rsidRPr="004D452C">
        <w:rPr>
          <w:rFonts w:eastAsia="나눔명조" w:hint="eastAsia"/>
          <w:sz w:val="20"/>
          <w:szCs w:val="22"/>
        </w:rPr>
        <w:t>영향을</w:t>
      </w:r>
      <w:r w:rsidRPr="004D452C">
        <w:rPr>
          <w:rFonts w:eastAsia="나눔명조" w:hint="eastAsia"/>
          <w:sz w:val="20"/>
          <w:szCs w:val="22"/>
        </w:rPr>
        <w:t xml:space="preserve"> </w:t>
      </w:r>
      <w:r w:rsidRPr="004D452C">
        <w:rPr>
          <w:rFonts w:eastAsia="나눔명조" w:hint="eastAsia"/>
          <w:sz w:val="20"/>
          <w:szCs w:val="22"/>
        </w:rPr>
        <w:t>미칠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w:t>
      </w:r>
    </w:p>
    <w:p w14:paraId="1243E2E3" w14:textId="77777777" w:rsidR="004D452C" w:rsidRPr="004D452C" w:rsidRDefault="004D452C" w:rsidP="00265BC3">
      <w:pPr>
        <w:widowControl/>
        <w:wordWrap/>
        <w:autoSpaceDE/>
        <w:autoSpaceDN/>
        <w:spacing w:before="120" w:after="120" w:line="276" w:lineRule="auto"/>
        <w:rPr>
          <w:rFonts w:eastAsia="나눔명조"/>
          <w:sz w:val="20"/>
          <w:szCs w:val="22"/>
        </w:rPr>
      </w:pPr>
    </w:p>
    <w:p w14:paraId="5163CD98" w14:textId="4E9C6052" w:rsidR="004D452C" w:rsidRP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가설</w:t>
      </w:r>
      <w:r w:rsidRPr="004D452C">
        <w:rPr>
          <w:rFonts w:eastAsia="나눔명조" w:hint="eastAsia"/>
          <w:sz w:val="20"/>
          <w:szCs w:val="22"/>
        </w:rPr>
        <w:t xml:space="preserve"> </w:t>
      </w:r>
      <w:r>
        <w:rPr>
          <w:rFonts w:eastAsia="나눔명조"/>
          <w:sz w:val="20"/>
          <w:szCs w:val="22"/>
        </w:rPr>
        <w:t>4</w:t>
      </w:r>
      <w:r w:rsidRPr="004D452C">
        <w:rPr>
          <w:rFonts w:eastAsia="나눔명조" w:hint="eastAsia"/>
          <w:sz w:val="20"/>
          <w:szCs w:val="22"/>
        </w:rPr>
        <w:t xml:space="preserve">. </w:t>
      </w:r>
      <w:r w:rsidRPr="004D452C">
        <w:rPr>
          <w:rFonts w:eastAsia="나눔명조" w:hint="eastAsia"/>
          <w:sz w:val="20"/>
          <w:szCs w:val="22"/>
        </w:rPr>
        <w:t>관료조직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소통노력이</w:t>
      </w:r>
      <w:r w:rsidRPr="004D452C">
        <w:rPr>
          <w:rFonts w:eastAsia="나눔명조" w:hint="eastAsia"/>
          <w:sz w:val="20"/>
          <w:szCs w:val="22"/>
        </w:rPr>
        <w:t xml:space="preserve"> </w:t>
      </w:r>
      <w:r w:rsidRPr="004D452C">
        <w:rPr>
          <w:rFonts w:eastAsia="나눔명조" w:hint="eastAsia"/>
          <w:sz w:val="20"/>
          <w:szCs w:val="22"/>
        </w:rPr>
        <w:t>증진되고</w:t>
      </w:r>
      <w:r w:rsidRPr="004D452C">
        <w:rPr>
          <w:rFonts w:eastAsia="나눔명조" w:hint="eastAsia"/>
          <w:sz w:val="20"/>
          <w:szCs w:val="22"/>
        </w:rPr>
        <w:t xml:space="preserve"> </w:t>
      </w:r>
      <w:r w:rsidRPr="004D452C">
        <w:rPr>
          <w:rFonts w:eastAsia="나눔명조" w:hint="eastAsia"/>
          <w:sz w:val="20"/>
          <w:szCs w:val="22"/>
        </w:rPr>
        <w:t>의사소통이</w:t>
      </w:r>
      <w:r w:rsidRPr="004D452C">
        <w:rPr>
          <w:rFonts w:eastAsia="나눔명조" w:hint="eastAsia"/>
          <w:sz w:val="20"/>
          <w:szCs w:val="22"/>
        </w:rPr>
        <w:t xml:space="preserve"> </w:t>
      </w:r>
      <w:r w:rsidRPr="004D452C">
        <w:rPr>
          <w:rFonts w:eastAsia="나눔명조" w:hint="eastAsia"/>
          <w:sz w:val="20"/>
          <w:szCs w:val="22"/>
        </w:rPr>
        <w:t>빈번하게</w:t>
      </w:r>
      <w:r w:rsidRPr="004D452C">
        <w:rPr>
          <w:rFonts w:eastAsia="나눔명조" w:hint="eastAsia"/>
          <w:sz w:val="20"/>
          <w:szCs w:val="22"/>
        </w:rPr>
        <w:t xml:space="preserve"> </w:t>
      </w:r>
      <w:r w:rsidRPr="004D452C">
        <w:rPr>
          <w:rFonts w:eastAsia="나눔명조" w:hint="eastAsia"/>
          <w:sz w:val="20"/>
          <w:szCs w:val="22"/>
        </w:rPr>
        <w:t>진행될수록</w:t>
      </w:r>
      <w:r w:rsidRPr="004D452C">
        <w:rPr>
          <w:rFonts w:eastAsia="나눔명조" w:hint="eastAsia"/>
          <w:sz w:val="20"/>
          <w:szCs w:val="22"/>
        </w:rPr>
        <w:t xml:space="preserve">, </w:t>
      </w:r>
      <w:r w:rsidRPr="004D452C">
        <w:rPr>
          <w:rFonts w:eastAsia="나눔명조" w:hint="eastAsia"/>
          <w:sz w:val="20"/>
          <w:szCs w:val="22"/>
        </w:rPr>
        <w:t>조직원들의</w:t>
      </w:r>
      <w:r w:rsidRPr="004D452C">
        <w:rPr>
          <w:rFonts w:eastAsia="나눔명조" w:hint="eastAsia"/>
          <w:sz w:val="20"/>
          <w:szCs w:val="22"/>
        </w:rPr>
        <w:t xml:space="preserve"> </w:t>
      </w:r>
      <w:r w:rsidRPr="004D452C">
        <w:rPr>
          <w:rFonts w:eastAsia="나눔명조" w:hint="eastAsia"/>
          <w:sz w:val="20"/>
          <w:szCs w:val="22"/>
        </w:rPr>
        <w:t>공공봉사동기</w:t>
      </w:r>
      <w:del w:id="947" w:author="Park, Sanghoon" w:date="2021-10-01T12:53:00Z">
        <w:r w:rsidRPr="004D452C" w:rsidDel="00E75810">
          <w:rPr>
            <w:rFonts w:eastAsia="나눔명조" w:hint="eastAsia"/>
            <w:sz w:val="20"/>
            <w:szCs w:val="22"/>
          </w:rPr>
          <w:delText xml:space="preserve"> </w:delText>
        </w:r>
        <w:r w:rsidRPr="004D452C" w:rsidDel="00E75810">
          <w:rPr>
            <w:rFonts w:eastAsia="나눔명조" w:hint="eastAsia"/>
            <w:sz w:val="20"/>
            <w:szCs w:val="22"/>
          </w:rPr>
          <w:delText>수준이</w:delText>
        </w:r>
      </w:del>
      <w:ins w:id="948" w:author="Park, Sanghoon" w:date="2021-10-01T12:53:00Z">
        <w:r w:rsidR="00E75810">
          <w:rPr>
            <w:rFonts w:eastAsia="나눔명조" w:hint="eastAsia"/>
            <w:sz w:val="20"/>
            <w:szCs w:val="22"/>
          </w:rPr>
          <w:t>가</w:t>
        </w:r>
      </w:ins>
      <w:r w:rsidRPr="004D452C">
        <w:rPr>
          <w:rFonts w:eastAsia="나눔명조" w:hint="eastAsia"/>
          <w:sz w:val="20"/>
          <w:szCs w:val="22"/>
        </w:rPr>
        <w:t xml:space="preserve"> </w:t>
      </w:r>
      <w:r w:rsidRPr="004D452C">
        <w:rPr>
          <w:rFonts w:eastAsia="나눔명조" w:hint="eastAsia"/>
          <w:sz w:val="20"/>
          <w:szCs w:val="22"/>
        </w:rPr>
        <w:t>증가한다</w:t>
      </w:r>
      <w:r w:rsidRPr="004D452C">
        <w:rPr>
          <w:rFonts w:eastAsia="나눔명조" w:hint="eastAsia"/>
          <w:sz w:val="20"/>
          <w:szCs w:val="22"/>
        </w:rPr>
        <w:t>.</w:t>
      </w:r>
    </w:p>
    <w:p w14:paraId="7CD323B8" w14:textId="77777777" w:rsidR="004D452C" w:rsidRPr="004D452C" w:rsidRDefault="004D452C" w:rsidP="00265BC3">
      <w:pPr>
        <w:widowControl/>
        <w:wordWrap/>
        <w:autoSpaceDE/>
        <w:autoSpaceDN/>
        <w:spacing w:before="120" w:after="120" w:line="276" w:lineRule="auto"/>
        <w:rPr>
          <w:rFonts w:eastAsia="나눔명조"/>
          <w:sz w:val="20"/>
          <w:szCs w:val="22"/>
        </w:rPr>
      </w:pPr>
    </w:p>
    <w:p w14:paraId="4B0E5270" w14:textId="1060F5CE" w:rsidR="004D452C" w:rsidRP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의사소통은</w:t>
      </w:r>
      <w:r w:rsidRPr="004D452C">
        <w:rPr>
          <w:rFonts w:eastAsia="나눔명조" w:hint="eastAsia"/>
          <w:sz w:val="20"/>
          <w:szCs w:val="22"/>
        </w:rPr>
        <w:t xml:space="preserve"> </w:t>
      </w:r>
      <w:r w:rsidRPr="004D452C">
        <w:rPr>
          <w:rFonts w:eastAsia="나눔명조" w:hint="eastAsia"/>
          <w:sz w:val="20"/>
          <w:szCs w:val="22"/>
        </w:rPr>
        <w:t>상향적</w:t>
      </w:r>
      <w:r w:rsidRPr="004D452C">
        <w:rPr>
          <w:rFonts w:eastAsia="나눔명조" w:hint="eastAsia"/>
          <w:sz w:val="20"/>
          <w:szCs w:val="22"/>
        </w:rPr>
        <w:t xml:space="preserve">, </w:t>
      </w:r>
      <w:r w:rsidRPr="004D452C">
        <w:rPr>
          <w:rFonts w:eastAsia="나눔명조" w:hint="eastAsia"/>
          <w:sz w:val="20"/>
          <w:szCs w:val="22"/>
        </w:rPr>
        <w:t>하향적</w:t>
      </w:r>
      <w:r w:rsidRPr="004D452C">
        <w:rPr>
          <w:rFonts w:eastAsia="나눔명조" w:hint="eastAsia"/>
          <w:sz w:val="20"/>
          <w:szCs w:val="22"/>
        </w:rPr>
        <w:t xml:space="preserve">, </w:t>
      </w:r>
      <w:r w:rsidRPr="004D452C">
        <w:rPr>
          <w:rFonts w:eastAsia="나눔명조" w:hint="eastAsia"/>
          <w:sz w:val="20"/>
          <w:szCs w:val="22"/>
        </w:rPr>
        <w:t>수평적</w:t>
      </w:r>
      <w:r w:rsidRPr="004D452C">
        <w:rPr>
          <w:rFonts w:eastAsia="나눔명조" w:hint="eastAsia"/>
          <w:sz w:val="20"/>
          <w:szCs w:val="22"/>
        </w:rPr>
        <w:t xml:space="preserve"> </w:t>
      </w:r>
      <w:r w:rsidRPr="004D452C">
        <w:rPr>
          <w:rFonts w:eastAsia="나눔명조" w:hint="eastAsia"/>
          <w:sz w:val="20"/>
          <w:szCs w:val="22"/>
        </w:rPr>
        <w:t>커뮤니케이션으로</w:t>
      </w:r>
      <w:r w:rsidRPr="004D452C">
        <w:rPr>
          <w:rFonts w:eastAsia="나눔명조" w:hint="eastAsia"/>
          <w:sz w:val="20"/>
          <w:szCs w:val="22"/>
        </w:rPr>
        <w:t xml:space="preserve"> </w:t>
      </w:r>
      <w:r w:rsidRPr="004D452C">
        <w:rPr>
          <w:rFonts w:eastAsia="나눔명조" w:hint="eastAsia"/>
          <w:sz w:val="20"/>
          <w:szCs w:val="22"/>
        </w:rPr>
        <w:t>구분할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있다</w:t>
      </w:r>
      <w:r w:rsidRPr="004D452C">
        <w:rPr>
          <w:rFonts w:eastAsia="나눔명조" w:hint="eastAsia"/>
          <w:sz w:val="20"/>
          <w:szCs w:val="22"/>
        </w:rPr>
        <w:t>.</w:t>
      </w:r>
      <w:del w:id="949" w:author="Park, Sanghoon" w:date="2021-10-01T02:15:00Z">
        <w:r w:rsidRPr="004D452C" w:rsidDel="007949BF">
          <w:rPr>
            <w:rFonts w:eastAsia="나눔명조" w:hint="eastAsia"/>
            <w:sz w:val="20"/>
            <w:szCs w:val="22"/>
          </w:rPr>
          <w:delText xml:space="preserve"> </w:delText>
        </w:r>
        <w:r w:rsidRPr="004D452C" w:rsidDel="007949BF">
          <w:rPr>
            <w:rFonts w:eastAsia="나눔명조" w:hint="eastAsia"/>
            <w:sz w:val="20"/>
            <w:szCs w:val="22"/>
          </w:rPr>
          <w:delText>조광래</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외</w:delText>
        </w:r>
        <w:r w:rsidRPr="004D452C" w:rsidDel="007949BF">
          <w:rPr>
            <w:rFonts w:eastAsia="나눔명조" w:hint="eastAsia"/>
            <w:sz w:val="20"/>
            <w:szCs w:val="22"/>
          </w:rPr>
          <w:delText xml:space="preserve"> (2016)</w:delText>
        </w:r>
        <w:r w:rsidRPr="004D452C" w:rsidDel="007949BF">
          <w:rPr>
            <w:rFonts w:eastAsia="나눔명조" w:hint="eastAsia"/>
            <w:sz w:val="20"/>
            <w:szCs w:val="22"/>
          </w:rPr>
          <w:delText>에</w:delText>
        </w:r>
        <w:r w:rsidRPr="004D452C" w:rsidDel="007949BF">
          <w:rPr>
            <w:rFonts w:eastAsia="나눔명조" w:hint="eastAsia"/>
            <w:sz w:val="20"/>
            <w:szCs w:val="22"/>
          </w:rPr>
          <w:delText xml:space="preserve"> </w:delText>
        </w:r>
        <w:r w:rsidRPr="004D452C" w:rsidDel="007949BF">
          <w:rPr>
            <w:rFonts w:eastAsia="나눔명조" w:hint="eastAsia"/>
            <w:sz w:val="20"/>
            <w:szCs w:val="22"/>
          </w:rPr>
          <w:delText>따르면</w:delText>
        </w:r>
        <w:r w:rsidRPr="004D452C" w:rsidDel="007949BF">
          <w:rPr>
            <w:rFonts w:eastAsia="나눔명조" w:hint="eastAsia"/>
            <w:sz w:val="20"/>
            <w:szCs w:val="22"/>
          </w:rPr>
          <w:delText xml:space="preserve">, </w:delText>
        </w:r>
      </w:del>
      <w:ins w:id="950" w:author="Park, Sanghoon" w:date="2021-10-01T02:15:00Z">
        <w:r w:rsidR="007949BF">
          <w:rPr>
            <w:rFonts w:eastAsia="나눔명조"/>
            <w:sz w:val="20"/>
            <w:szCs w:val="22"/>
          </w:rPr>
          <w:t xml:space="preserve"> </w:t>
        </w:r>
      </w:ins>
      <w:r w:rsidRPr="004D452C">
        <w:rPr>
          <w:rFonts w:eastAsia="나눔명조" w:hint="eastAsia"/>
          <w:sz w:val="20"/>
          <w:szCs w:val="22"/>
        </w:rPr>
        <w:t>상향적</w:t>
      </w:r>
      <w:r w:rsidRPr="004D452C">
        <w:rPr>
          <w:rFonts w:eastAsia="나눔명조" w:hint="eastAsia"/>
          <w:sz w:val="20"/>
          <w:szCs w:val="22"/>
        </w:rPr>
        <w:t xml:space="preserve"> </w:t>
      </w:r>
      <w:r w:rsidRPr="004D452C">
        <w:rPr>
          <w:rFonts w:eastAsia="나눔명조" w:hint="eastAsia"/>
          <w:sz w:val="20"/>
          <w:szCs w:val="22"/>
        </w:rPr>
        <w:t>커뮤니케이션은</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하위구성원이</w:t>
      </w:r>
      <w:r w:rsidRPr="004D452C">
        <w:rPr>
          <w:rFonts w:eastAsia="나눔명조" w:hint="eastAsia"/>
          <w:sz w:val="20"/>
          <w:szCs w:val="22"/>
        </w:rPr>
        <w:t xml:space="preserve"> </w:t>
      </w:r>
      <w:r w:rsidRPr="004D452C">
        <w:rPr>
          <w:rFonts w:eastAsia="나눔명조" w:hint="eastAsia"/>
          <w:sz w:val="20"/>
          <w:szCs w:val="22"/>
        </w:rPr>
        <w:t>상급자에게</w:t>
      </w:r>
      <w:r w:rsidRPr="004D452C">
        <w:rPr>
          <w:rFonts w:eastAsia="나눔명조" w:hint="eastAsia"/>
          <w:sz w:val="20"/>
          <w:szCs w:val="22"/>
        </w:rPr>
        <w:t xml:space="preserve"> </w:t>
      </w:r>
      <w:r w:rsidRPr="004D452C">
        <w:rPr>
          <w:rFonts w:eastAsia="나눔명조" w:hint="eastAsia"/>
          <w:sz w:val="20"/>
          <w:szCs w:val="22"/>
        </w:rPr>
        <w:t>정보와</w:t>
      </w:r>
      <w:r w:rsidRPr="004D452C">
        <w:rPr>
          <w:rFonts w:eastAsia="나눔명조" w:hint="eastAsia"/>
          <w:sz w:val="20"/>
          <w:szCs w:val="22"/>
        </w:rPr>
        <w:t xml:space="preserve"> </w:t>
      </w:r>
      <w:r w:rsidRPr="004D452C">
        <w:rPr>
          <w:rFonts w:eastAsia="나눔명조" w:hint="eastAsia"/>
          <w:sz w:val="20"/>
          <w:szCs w:val="22"/>
        </w:rPr>
        <w:t>의견</w:t>
      </w:r>
      <w:r w:rsidRPr="004D452C">
        <w:rPr>
          <w:rFonts w:eastAsia="나눔명조" w:hint="eastAsia"/>
          <w:sz w:val="20"/>
          <w:szCs w:val="22"/>
        </w:rPr>
        <w:t xml:space="preserve">, </w:t>
      </w:r>
      <w:r w:rsidRPr="004D452C">
        <w:rPr>
          <w:rFonts w:eastAsia="나눔명조" w:hint="eastAsia"/>
          <w:sz w:val="20"/>
          <w:szCs w:val="22"/>
        </w:rPr>
        <w:t>업무수행과정과</w:t>
      </w:r>
      <w:r w:rsidRPr="004D452C">
        <w:rPr>
          <w:rFonts w:eastAsia="나눔명조" w:hint="eastAsia"/>
          <w:sz w:val="20"/>
          <w:szCs w:val="22"/>
        </w:rPr>
        <w:t xml:space="preserve"> </w:t>
      </w:r>
      <w:r w:rsidRPr="004D452C">
        <w:rPr>
          <w:rFonts w:eastAsia="나눔명조" w:hint="eastAsia"/>
          <w:sz w:val="20"/>
          <w:szCs w:val="22"/>
        </w:rPr>
        <w:t>결과</w:t>
      </w:r>
      <w:r w:rsidRPr="004D452C">
        <w:rPr>
          <w:rFonts w:eastAsia="나눔명조" w:hint="eastAsia"/>
          <w:sz w:val="20"/>
          <w:szCs w:val="22"/>
        </w:rPr>
        <w:t xml:space="preserve">, </w:t>
      </w:r>
      <w:r w:rsidRPr="004D452C">
        <w:rPr>
          <w:rFonts w:eastAsia="나눔명조" w:hint="eastAsia"/>
          <w:sz w:val="20"/>
          <w:szCs w:val="22"/>
        </w:rPr>
        <w:t>문제상황</w:t>
      </w:r>
      <w:r w:rsidRPr="004D452C">
        <w:rPr>
          <w:rFonts w:eastAsia="나눔명조" w:hint="eastAsia"/>
          <w:sz w:val="20"/>
          <w:szCs w:val="22"/>
        </w:rPr>
        <w:t xml:space="preserve"> </w:t>
      </w:r>
      <w:r w:rsidRPr="004D452C">
        <w:rPr>
          <w:rFonts w:eastAsia="나눔명조" w:hint="eastAsia"/>
          <w:sz w:val="20"/>
          <w:szCs w:val="22"/>
        </w:rPr>
        <w:t>등을</w:t>
      </w:r>
      <w:r w:rsidRPr="004D452C">
        <w:rPr>
          <w:rFonts w:eastAsia="나눔명조" w:hint="eastAsia"/>
          <w:sz w:val="20"/>
          <w:szCs w:val="22"/>
        </w:rPr>
        <w:t xml:space="preserve"> </w:t>
      </w:r>
      <w:r w:rsidRPr="004D452C">
        <w:rPr>
          <w:rFonts w:eastAsia="나눔명조" w:hint="eastAsia"/>
          <w:sz w:val="20"/>
          <w:szCs w:val="22"/>
        </w:rPr>
        <w:t>보고하는</w:t>
      </w:r>
      <w:r w:rsidRPr="004D452C">
        <w:rPr>
          <w:rFonts w:eastAsia="나눔명조" w:hint="eastAsia"/>
          <w:sz w:val="20"/>
          <w:szCs w:val="22"/>
        </w:rPr>
        <w:t xml:space="preserve"> </w:t>
      </w:r>
      <w:r w:rsidRPr="004D452C">
        <w:rPr>
          <w:rFonts w:eastAsia="나눔명조" w:hint="eastAsia"/>
          <w:sz w:val="20"/>
          <w:szCs w:val="22"/>
        </w:rPr>
        <w:t>것이다</w:t>
      </w:r>
      <w:r w:rsidRPr="004D452C">
        <w:rPr>
          <w:rFonts w:eastAsia="나눔명조" w:hint="eastAsia"/>
          <w:sz w:val="20"/>
          <w:szCs w:val="22"/>
        </w:rPr>
        <w:t xml:space="preserve">. </w:t>
      </w:r>
      <w:r w:rsidRPr="004D452C">
        <w:rPr>
          <w:rFonts w:eastAsia="나눔명조" w:hint="eastAsia"/>
          <w:sz w:val="20"/>
          <w:szCs w:val="22"/>
        </w:rPr>
        <w:t>하향적</w:t>
      </w:r>
      <w:r w:rsidRPr="004D452C">
        <w:rPr>
          <w:rFonts w:eastAsia="나눔명조" w:hint="eastAsia"/>
          <w:sz w:val="20"/>
          <w:szCs w:val="22"/>
        </w:rPr>
        <w:t xml:space="preserve"> </w:t>
      </w:r>
      <w:r w:rsidRPr="004D452C">
        <w:rPr>
          <w:rFonts w:eastAsia="나눔명조" w:hint="eastAsia"/>
          <w:sz w:val="20"/>
          <w:szCs w:val="22"/>
        </w:rPr>
        <w:t>커뮤니케이션은</w:t>
      </w:r>
      <w:r w:rsidRPr="004D452C">
        <w:rPr>
          <w:rFonts w:eastAsia="나눔명조" w:hint="eastAsia"/>
          <w:sz w:val="20"/>
          <w:szCs w:val="22"/>
        </w:rPr>
        <w:t xml:space="preserve"> </w:t>
      </w:r>
      <w:r w:rsidRPr="004D452C">
        <w:rPr>
          <w:rFonts w:eastAsia="나눔명조" w:hint="eastAsia"/>
          <w:sz w:val="20"/>
          <w:szCs w:val="22"/>
        </w:rPr>
        <w:t>위와</w:t>
      </w:r>
      <w:r w:rsidRPr="004D452C">
        <w:rPr>
          <w:rFonts w:eastAsia="나눔명조" w:hint="eastAsia"/>
          <w:sz w:val="20"/>
          <w:szCs w:val="22"/>
        </w:rPr>
        <w:t xml:space="preserve"> </w:t>
      </w:r>
      <w:r w:rsidRPr="004D452C">
        <w:rPr>
          <w:rFonts w:eastAsia="나눔명조" w:hint="eastAsia"/>
          <w:sz w:val="20"/>
          <w:szCs w:val="22"/>
        </w:rPr>
        <w:t>반대로</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상급자가</w:t>
      </w:r>
      <w:r w:rsidRPr="004D452C">
        <w:rPr>
          <w:rFonts w:eastAsia="나눔명조" w:hint="eastAsia"/>
          <w:sz w:val="20"/>
          <w:szCs w:val="22"/>
        </w:rPr>
        <w:t xml:space="preserve"> </w:t>
      </w:r>
      <w:r w:rsidRPr="004D452C">
        <w:rPr>
          <w:rFonts w:eastAsia="나눔명조" w:hint="eastAsia"/>
          <w:sz w:val="20"/>
          <w:szCs w:val="22"/>
        </w:rPr>
        <w:t>하위조직원에게</w:t>
      </w:r>
      <w:r w:rsidRPr="004D452C">
        <w:rPr>
          <w:rFonts w:eastAsia="나눔명조" w:hint="eastAsia"/>
          <w:sz w:val="20"/>
          <w:szCs w:val="22"/>
        </w:rPr>
        <w:t xml:space="preserve"> </w:t>
      </w:r>
      <w:r w:rsidRPr="004D452C">
        <w:rPr>
          <w:rFonts w:eastAsia="나눔명조" w:hint="eastAsia"/>
          <w:sz w:val="20"/>
          <w:szCs w:val="22"/>
        </w:rPr>
        <w:t>자신의</w:t>
      </w:r>
      <w:r w:rsidRPr="004D452C">
        <w:rPr>
          <w:rFonts w:eastAsia="나눔명조" w:hint="eastAsia"/>
          <w:sz w:val="20"/>
          <w:szCs w:val="22"/>
        </w:rPr>
        <w:t xml:space="preserve"> </w:t>
      </w:r>
      <w:r w:rsidRPr="004D452C">
        <w:rPr>
          <w:rFonts w:eastAsia="나눔명조" w:hint="eastAsia"/>
          <w:sz w:val="20"/>
          <w:szCs w:val="22"/>
        </w:rPr>
        <w:t>신념</w:t>
      </w:r>
      <w:r w:rsidRPr="004D452C">
        <w:rPr>
          <w:rFonts w:eastAsia="나눔명조" w:hint="eastAsia"/>
          <w:sz w:val="20"/>
          <w:szCs w:val="22"/>
        </w:rPr>
        <w:t xml:space="preserve">, </w:t>
      </w:r>
      <w:r w:rsidRPr="004D452C">
        <w:rPr>
          <w:rFonts w:eastAsia="나눔명조" w:hint="eastAsia"/>
          <w:sz w:val="20"/>
          <w:szCs w:val="22"/>
        </w:rPr>
        <w:t>정보</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목표</w:t>
      </w:r>
      <w:r w:rsidRPr="004D452C">
        <w:rPr>
          <w:rFonts w:eastAsia="나눔명조" w:hint="eastAsia"/>
          <w:sz w:val="20"/>
          <w:szCs w:val="22"/>
        </w:rPr>
        <w:t xml:space="preserve"> </w:t>
      </w:r>
      <w:r w:rsidRPr="004D452C">
        <w:rPr>
          <w:rFonts w:eastAsia="나눔명조" w:hint="eastAsia"/>
          <w:sz w:val="20"/>
          <w:szCs w:val="22"/>
        </w:rPr>
        <w:t>등을</w:t>
      </w:r>
      <w:r w:rsidRPr="004D452C">
        <w:rPr>
          <w:rFonts w:eastAsia="나눔명조" w:hint="eastAsia"/>
          <w:sz w:val="20"/>
          <w:szCs w:val="22"/>
        </w:rPr>
        <w:t xml:space="preserve"> </w:t>
      </w:r>
      <w:r w:rsidRPr="004D452C">
        <w:rPr>
          <w:rFonts w:eastAsia="나눔명조" w:hint="eastAsia"/>
          <w:sz w:val="20"/>
          <w:szCs w:val="22"/>
        </w:rPr>
        <w:t>전달하는</w:t>
      </w:r>
      <w:r w:rsidRPr="004D452C">
        <w:rPr>
          <w:rFonts w:eastAsia="나눔명조" w:hint="eastAsia"/>
          <w:sz w:val="20"/>
          <w:szCs w:val="22"/>
        </w:rPr>
        <w:t xml:space="preserve"> </w:t>
      </w:r>
      <w:r w:rsidRPr="004D452C">
        <w:rPr>
          <w:rFonts w:eastAsia="나눔명조" w:hint="eastAsia"/>
          <w:sz w:val="20"/>
          <w:szCs w:val="22"/>
        </w:rPr>
        <w:t>것을</w:t>
      </w:r>
      <w:r w:rsidRPr="004D452C">
        <w:rPr>
          <w:rFonts w:eastAsia="나눔명조" w:hint="eastAsia"/>
          <w:sz w:val="20"/>
          <w:szCs w:val="22"/>
        </w:rPr>
        <w:t xml:space="preserve"> </w:t>
      </w:r>
      <w:r w:rsidRPr="004D452C">
        <w:rPr>
          <w:rFonts w:eastAsia="나눔명조" w:hint="eastAsia"/>
          <w:sz w:val="20"/>
          <w:szCs w:val="22"/>
        </w:rPr>
        <w:t>의미한다</w:t>
      </w:r>
      <w:r w:rsidRPr="004D452C">
        <w:rPr>
          <w:rFonts w:eastAsia="나눔명조" w:hint="eastAsia"/>
          <w:sz w:val="20"/>
          <w:szCs w:val="22"/>
        </w:rPr>
        <w:t xml:space="preserve">. </w:t>
      </w:r>
      <w:r w:rsidRPr="004D452C">
        <w:rPr>
          <w:rFonts w:eastAsia="나눔명조" w:hint="eastAsia"/>
          <w:sz w:val="20"/>
          <w:szCs w:val="22"/>
        </w:rPr>
        <w:t>마지막으로</w:t>
      </w:r>
      <w:r w:rsidRPr="004D452C">
        <w:rPr>
          <w:rFonts w:eastAsia="나눔명조" w:hint="eastAsia"/>
          <w:sz w:val="20"/>
          <w:szCs w:val="22"/>
        </w:rPr>
        <w:t xml:space="preserve"> </w:t>
      </w:r>
      <w:r w:rsidRPr="004D452C">
        <w:rPr>
          <w:rFonts w:eastAsia="나눔명조" w:hint="eastAsia"/>
          <w:sz w:val="20"/>
          <w:szCs w:val="22"/>
        </w:rPr>
        <w:t>수평적</w:t>
      </w:r>
      <w:r w:rsidRPr="004D452C">
        <w:rPr>
          <w:rFonts w:eastAsia="나눔명조" w:hint="eastAsia"/>
          <w:sz w:val="20"/>
          <w:szCs w:val="22"/>
        </w:rPr>
        <w:t xml:space="preserve"> </w:t>
      </w:r>
      <w:r w:rsidRPr="004D452C">
        <w:rPr>
          <w:rFonts w:eastAsia="나눔명조" w:hint="eastAsia"/>
          <w:sz w:val="20"/>
          <w:szCs w:val="22"/>
        </w:rPr>
        <w:t>커뮤니케이션은</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내에서</w:t>
      </w:r>
      <w:r w:rsidRPr="004D452C">
        <w:rPr>
          <w:rFonts w:eastAsia="나눔명조" w:hint="eastAsia"/>
          <w:sz w:val="20"/>
          <w:szCs w:val="22"/>
        </w:rPr>
        <w:t xml:space="preserve"> </w:t>
      </w:r>
      <w:r w:rsidRPr="004D452C">
        <w:rPr>
          <w:rFonts w:eastAsia="나눔명조" w:hint="eastAsia"/>
          <w:sz w:val="20"/>
          <w:szCs w:val="22"/>
        </w:rPr>
        <w:t>대등한</w:t>
      </w:r>
      <w:r w:rsidRPr="004D452C">
        <w:rPr>
          <w:rFonts w:eastAsia="나눔명조" w:hint="eastAsia"/>
          <w:sz w:val="20"/>
          <w:szCs w:val="22"/>
        </w:rPr>
        <w:t xml:space="preserve"> </w:t>
      </w:r>
      <w:r w:rsidRPr="004D452C">
        <w:rPr>
          <w:rFonts w:eastAsia="나눔명조" w:hint="eastAsia"/>
          <w:sz w:val="20"/>
          <w:szCs w:val="22"/>
        </w:rPr>
        <w:t>지위를</w:t>
      </w:r>
      <w:r w:rsidRPr="004D452C">
        <w:rPr>
          <w:rFonts w:eastAsia="나눔명조" w:hint="eastAsia"/>
          <w:sz w:val="20"/>
          <w:szCs w:val="22"/>
        </w:rPr>
        <w:t xml:space="preserve"> </w:t>
      </w:r>
      <w:r w:rsidRPr="004D452C">
        <w:rPr>
          <w:rFonts w:eastAsia="나눔명조" w:hint="eastAsia"/>
          <w:sz w:val="20"/>
          <w:szCs w:val="22"/>
        </w:rPr>
        <w:t>가진</w:t>
      </w:r>
      <w:r w:rsidRPr="004D452C">
        <w:rPr>
          <w:rFonts w:eastAsia="나눔명조" w:hint="eastAsia"/>
          <w:sz w:val="20"/>
          <w:szCs w:val="22"/>
        </w:rPr>
        <w:t xml:space="preserve"> </w:t>
      </w:r>
      <w:r w:rsidRPr="004D452C">
        <w:rPr>
          <w:rFonts w:eastAsia="나눔명조" w:hint="eastAsia"/>
          <w:sz w:val="20"/>
          <w:szCs w:val="22"/>
        </w:rPr>
        <w:t>구성원간</w:t>
      </w:r>
      <w:r w:rsidRPr="004D452C">
        <w:rPr>
          <w:rFonts w:eastAsia="나눔명조" w:hint="eastAsia"/>
          <w:sz w:val="20"/>
          <w:szCs w:val="22"/>
        </w:rPr>
        <w:t xml:space="preserve"> </w:t>
      </w:r>
      <w:r w:rsidRPr="004D452C">
        <w:rPr>
          <w:rFonts w:eastAsia="나눔명조" w:hint="eastAsia"/>
          <w:sz w:val="20"/>
          <w:szCs w:val="22"/>
        </w:rPr>
        <w:t>협조와</w:t>
      </w:r>
      <w:r w:rsidRPr="004D452C">
        <w:rPr>
          <w:rFonts w:eastAsia="나눔명조" w:hint="eastAsia"/>
          <w:sz w:val="20"/>
          <w:szCs w:val="22"/>
        </w:rPr>
        <w:t xml:space="preserve"> </w:t>
      </w:r>
      <w:r w:rsidRPr="004D452C">
        <w:rPr>
          <w:rFonts w:eastAsia="나눔명조" w:hint="eastAsia"/>
          <w:sz w:val="20"/>
          <w:szCs w:val="22"/>
        </w:rPr>
        <w:t>의견교류를</w:t>
      </w:r>
      <w:r w:rsidRPr="004D452C">
        <w:rPr>
          <w:rFonts w:eastAsia="나눔명조" w:hint="eastAsia"/>
          <w:sz w:val="20"/>
          <w:szCs w:val="22"/>
        </w:rPr>
        <w:t xml:space="preserve"> </w:t>
      </w:r>
      <w:r w:rsidRPr="004D452C">
        <w:rPr>
          <w:rFonts w:eastAsia="나눔명조" w:hint="eastAsia"/>
          <w:sz w:val="20"/>
          <w:szCs w:val="22"/>
        </w:rPr>
        <w:t>의미한다</w:t>
      </w:r>
      <w:r w:rsidR="007949BF">
        <w:rPr>
          <w:rFonts w:eastAsia="나눔명조"/>
          <w:sz w:val="20"/>
          <w:szCs w:val="22"/>
        </w:rPr>
        <w:fldChar w:fldCharType="begin"/>
      </w:r>
      <w:r w:rsidR="005302F9">
        <w:rPr>
          <w:rFonts w:eastAsia="나눔명조"/>
          <w:sz w:val="20"/>
          <w:szCs w:val="22"/>
        </w:rPr>
        <w:instrText xml:space="preserve"> ADDIN ZOTERO_ITEM CSL_CITATION {"citationID":"y0hFw4sm","properties":{"formattedCitation":"(\\uc0\\u51312{}\\uc0\\u44305{}\\uc0\\u47000{}, \\uc0\\u48149{}\\uc0\\u48120{}\\uc0\\u44221{}, and \\uc0\\u51060{}\\uc0\\u54861{}\\uc0\\u51116{} 2016)","plainCitat</w:instrText>
      </w:r>
      <w:r w:rsidR="005302F9">
        <w:rPr>
          <w:rFonts w:eastAsia="나눔명조" w:hint="eastAsia"/>
          <w:sz w:val="20"/>
          <w:szCs w:val="22"/>
        </w:rPr>
        <w:instrText>ion":"(</w:instrText>
      </w:r>
      <w:r w:rsidR="005302F9">
        <w:rPr>
          <w:rFonts w:eastAsia="나눔명조" w:hint="eastAsia"/>
          <w:sz w:val="20"/>
          <w:szCs w:val="22"/>
        </w:rPr>
        <w:instrText>조광래</w:instrText>
      </w:r>
      <w:r w:rsidR="005302F9">
        <w:rPr>
          <w:rFonts w:eastAsia="나눔명조" w:hint="eastAsia"/>
          <w:sz w:val="20"/>
          <w:szCs w:val="22"/>
        </w:rPr>
        <w:instrText xml:space="preserve">, </w:instrText>
      </w:r>
      <w:r w:rsidR="005302F9">
        <w:rPr>
          <w:rFonts w:eastAsia="나눔명조" w:hint="eastAsia"/>
          <w:sz w:val="20"/>
          <w:szCs w:val="22"/>
        </w:rPr>
        <w:instrText>박미경</w:instrText>
      </w:r>
      <w:r w:rsidR="005302F9">
        <w:rPr>
          <w:rFonts w:eastAsia="나눔명조" w:hint="eastAsia"/>
          <w:sz w:val="20"/>
          <w:szCs w:val="22"/>
        </w:rPr>
        <w:instrText xml:space="preserve">, and </w:instrText>
      </w:r>
      <w:r w:rsidR="005302F9">
        <w:rPr>
          <w:rFonts w:eastAsia="나눔명조" w:hint="eastAsia"/>
          <w:sz w:val="20"/>
          <w:szCs w:val="22"/>
        </w:rPr>
        <w:instrText>이홍재</w:instrText>
      </w:r>
      <w:r w:rsidR="005302F9">
        <w:rPr>
          <w:rFonts w:eastAsia="나눔명조" w:hint="eastAsia"/>
          <w:sz w:val="20"/>
          <w:szCs w:val="22"/>
        </w:rPr>
        <w:instrText xml:space="preserve"> 2016)","noteIndex":0},"citationItems":[{"id":1425,"uris":["http://zotero.org/users/5210800/items/FDWC7J3Q"],"uri":["http://zotero.org/users/5210800/items/FDWC7J3Q"],"itemData":{"id":1425,"type":"article-journal","container-title":"</w:instrText>
      </w:r>
      <w:r w:rsidR="005302F9">
        <w:rPr>
          <w:rFonts w:eastAsia="나눔명조" w:hint="eastAsia"/>
          <w:sz w:val="20"/>
          <w:szCs w:val="22"/>
        </w:rPr>
        <w:instrText>한국공공관리학보</w:instrText>
      </w:r>
      <w:r w:rsidR="005302F9">
        <w:rPr>
          <w:rFonts w:eastAsia="나눔명조" w:hint="eastAsia"/>
          <w:sz w:val="20"/>
          <w:szCs w:val="22"/>
        </w:rPr>
        <w:instrText>","DOI":"10.24210/KAPM.2016.30.1.001","issue":"1","language":"ko","note":"Citation Key: joetal:2016","page":"1</w:instrText>
      </w:r>
      <w:r w:rsidR="005302F9">
        <w:rPr>
          <w:rFonts w:eastAsia="나눔명조" w:hint="eastAsia"/>
          <w:sz w:val="20"/>
          <w:szCs w:val="22"/>
        </w:rPr>
        <w:instrText>–</w:instrText>
      </w:r>
      <w:r w:rsidR="005302F9">
        <w:rPr>
          <w:rFonts w:eastAsia="나눔명조" w:hint="eastAsia"/>
          <w:sz w:val="20"/>
          <w:szCs w:val="22"/>
        </w:rPr>
        <w:instrText>25","title":"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리더십과</w:instrText>
      </w:r>
      <w:r w:rsidR="005302F9">
        <w:rPr>
          <w:rFonts w:eastAsia="나눔명조" w:hint="eastAsia"/>
          <w:sz w:val="20"/>
          <w:szCs w:val="22"/>
        </w:rPr>
        <w:instrText xml:space="preserve"> </w:instrText>
      </w:r>
      <w:r w:rsidR="005302F9">
        <w:rPr>
          <w:rFonts w:eastAsia="나눔명조" w:hint="eastAsia"/>
          <w:sz w:val="20"/>
          <w:szCs w:val="22"/>
        </w:rPr>
        <w:instrText>업무성과</w:instrText>
      </w:r>
      <w:r w:rsidR="005302F9">
        <w:rPr>
          <w:rFonts w:eastAsia="나눔명조" w:hint="eastAsia"/>
          <w:sz w:val="20"/>
          <w:szCs w:val="22"/>
        </w:rPr>
        <w:instrText xml:space="preserve"> </w:instrText>
      </w:r>
      <w:r w:rsidR="005302F9">
        <w:rPr>
          <w:rFonts w:eastAsia="나눔명조" w:hint="eastAsia"/>
          <w:sz w:val="20"/>
          <w:szCs w:val="22"/>
        </w:rPr>
        <w:instrText>간의</w:instrText>
      </w:r>
      <w:r w:rsidR="005302F9">
        <w:rPr>
          <w:rFonts w:eastAsia="나눔명조" w:hint="eastAsia"/>
          <w:sz w:val="20"/>
          <w:szCs w:val="22"/>
        </w:rPr>
        <w:instrText xml:space="preserve"> </w:instrText>
      </w:r>
      <w:r w:rsidR="005302F9">
        <w:rPr>
          <w:rFonts w:eastAsia="나눔명조" w:hint="eastAsia"/>
          <w:sz w:val="20"/>
          <w:szCs w:val="22"/>
        </w:rPr>
        <w:instrText>관계에서</w:instrText>
      </w:r>
      <w:r w:rsidR="005302F9">
        <w:rPr>
          <w:rFonts w:eastAsia="나눔명조" w:hint="eastAsia"/>
          <w:sz w:val="20"/>
          <w:szCs w:val="22"/>
        </w:rPr>
        <w:instrText xml:space="preserve"> </w:instrText>
      </w:r>
      <w:r w:rsidR="005302F9">
        <w:rPr>
          <w:rFonts w:eastAsia="나눔명조" w:hint="eastAsia"/>
          <w:sz w:val="20"/>
          <w:szCs w:val="22"/>
        </w:rPr>
        <w:instrText>커뮤니케이션의</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 xml:space="preserve">: </w:instrText>
      </w:r>
      <w:r w:rsidR="005302F9">
        <w:rPr>
          <w:rFonts w:eastAsia="나눔명조" w:hint="eastAsia"/>
          <w:sz w:val="20"/>
          <w:szCs w:val="22"/>
        </w:rPr>
        <w:instrText>경찰공무원의</w:instrText>
      </w:r>
      <w:r w:rsidR="005302F9">
        <w:rPr>
          <w:rFonts w:eastAsia="나눔명조" w:hint="eastAsia"/>
          <w:sz w:val="20"/>
          <w:szCs w:val="22"/>
        </w:rPr>
        <w:instrText xml:space="preserve"> </w:instrText>
      </w:r>
      <w:r w:rsidR="005302F9">
        <w:rPr>
          <w:rFonts w:eastAsia="나눔명조" w:hint="eastAsia"/>
          <w:sz w:val="20"/>
          <w:szCs w:val="22"/>
        </w:rPr>
        <w:instrText>인식을</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리더십과</w:instrText>
      </w:r>
      <w:r w:rsidR="005302F9">
        <w:rPr>
          <w:rFonts w:eastAsia="나눔명조" w:hint="eastAsia"/>
          <w:sz w:val="20"/>
          <w:szCs w:val="22"/>
        </w:rPr>
        <w:instrText xml:space="preserve"> </w:instrText>
      </w:r>
      <w:r w:rsidR="005302F9">
        <w:rPr>
          <w:rFonts w:eastAsia="나눔명조" w:hint="eastAsia"/>
          <w:sz w:val="20"/>
          <w:szCs w:val="22"/>
        </w:rPr>
        <w:instrText>업무성과</w:instrText>
      </w:r>
      <w:r w:rsidR="005302F9">
        <w:rPr>
          <w:rFonts w:eastAsia="나눔명조" w:hint="eastAsia"/>
          <w:sz w:val="20"/>
          <w:szCs w:val="22"/>
        </w:rPr>
        <w:instrText xml:space="preserve"> </w:instrText>
      </w:r>
      <w:r w:rsidR="005302F9">
        <w:rPr>
          <w:rFonts w:eastAsia="나눔명조" w:hint="eastAsia"/>
          <w:sz w:val="20"/>
          <w:szCs w:val="22"/>
        </w:rPr>
        <w:instrText>간의</w:instrText>
      </w:r>
      <w:r w:rsidR="005302F9">
        <w:rPr>
          <w:rFonts w:eastAsia="나눔명조" w:hint="eastAsia"/>
          <w:sz w:val="20"/>
          <w:szCs w:val="22"/>
        </w:rPr>
        <w:instrText xml:space="preserve"> </w:instrText>
      </w:r>
      <w:r w:rsidR="005302F9">
        <w:rPr>
          <w:rFonts w:eastAsia="나눔명조" w:hint="eastAsia"/>
          <w:sz w:val="20"/>
          <w:szCs w:val="22"/>
        </w:rPr>
        <w:instrText>관계에서</w:instrText>
      </w:r>
      <w:r w:rsidR="005302F9">
        <w:rPr>
          <w:rFonts w:eastAsia="나눔명조" w:hint="eastAsia"/>
          <w:sz w:val="20"/>
          <w:szCs w:val="22"/>
        </w:rPr>
        <w:instrText xml:space="preserve"> </w:instrText>
      </w:r>
      <w:r w:rsidR="005302F9">
        <w:rPr>
          <w:rFonts w:eastAsia="나눔명조" w:hint="eastAsia"/>
          <w:sz w:val="20"/>
          <w:szCs w:val="22"/>
        </w:rPr>
        <w:instrText>커뮤니케이션의</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","volume":"30","author":[{"literal":"</w:instrText>
      </w:r>
      <w:r w:rsidR="005302F9">
        <w:rPr>
          <w:rFonts w:eastAsia="나눔명조" w:hint="eastAsia"/>
          <w:sz w:val="20"/>
          <w:szCs w:val="22"/>
        </w:rPr>
        <w:instrText>조광래</w:instrText>
      </w:r>
      <w:r w:rsidR="005302F9">
        <w:rPr>
          <w:rFonts w:eastAsia="나눔명조" w:hint="eastAsia"/>
          <w:sz w:val="20"/>
          <w:szCs w:val="22"/>
        </w:rPr>
        <w:instrText>"},{"literal":"</w:instrText>
      </w:r>
      <w:r w:rsidR="005302F9">
        <w:rPr>
          <w:rFonts w:eastAsia="나눔명조" w:hint="eastAsia"/>
          <w:sz w:val="20"/>
          <w:szCs w:val="22"/>
        </w:rPr>
        <w:instrText>박미경</w:instrText>
      </w:r>
      <w:r w:rsidR="005302F9">
        <w:rPr>
          <w:rFonts w:eastAsia="나눔명조" w:hint="eastAsia"/>
          <w:sz w:val="20"/>
          <w:szCs w:val="22"/>
        </w:rPr>
        <w:instrText>"},{"family":"</w:instrText>
      </w:r>
      <w:r w:rsidR="005302F9">
        <w:rPr>
          <w:rFonts w:eastAsia="나눔명조" w:hint="eastAsia"/>
          <w:sz w:val="20"/>
          <w:szCs w:val="22"/>
        </w:rPr>
        <w:instrText>이홍재</w:instrText>
      </w:r>
      <w:r w:rsidR="005302F9">
        <w:rPr>
          <w:rFonts w:eastAsia="나눔명조" w:hint="eastAsia"/>
          <w:sz w:val="20"/>
          <w:szCs w:val="22"/>
        </w:rPr>
        <w:instrText xml:space="preserve">","given":""}],"issued":{"date-parts":[["2016",4]]}}}],"schema":"https://github.com/citation-style-language/schema/raw/master/csl-citation.json"} </w:instrText>
      </w:r>
      <w:r w:rsidR="007949BF">
        <w:rPr>
          <w:rFonts w:eastAsia="나눔명조"/>
          <w:sz w:val="20"/>
          <w:szCs w:val="22"/>
        </w:rPr>
        <w:fldChar w:fldCharType="separate"/>
      </w:r>
      <w:r w:rsidR="007949BF" w:rsidRPr="007949BF">
        <w:rPr>
          <w:rFonts w:eastAsia="나눔명조"/>
          <w:sz w:val="20"/>
          <w:szCs w:val="22"/>
          <w:rPrChange w:id="951" w:author="Park, Sanghoon" w:date="2021-10-01T02:16:00Z">
            <w:rPr>
              <w:sz w:val="20"/>
            </w:rPr>
          </w:rPrChange>
        </w:rPr>
        <w:t>(</w:t>
      </w:r>
      <w:r w:rsidR="007949BF" w:rsidRPr="007949BF">
        <w:rPr>
          <w:rFonts w:eastAsia="나눔명조" w:hint="eastAsia"/>
          <w:sz w:val="20"/>
          <w:szCs w:val="22"/>
          <w:rPrChange w:id="952" w:author="Park, Sanghoon" w:date="2021-10-01T02:16:00Z">
            <w:rPr>
              <w:rFonts w:hint="eastAsia"/>
              <w:sz w:val="20"/>
            </w:rPr>
          </w:rPrChange>
        </w:rPr>
        <w:t>조광래</w:t>
      </w:r>
      <w:r w:rsidR="007949BF" w:rsidRPr="007949BF">
        <w:rPr>
          <w:rFonts w:eastAsia="나눔명조"/>
          <w:sz w:val="20"/>
          <w:szCs w:val="22"/>
          <w:rPrChange w:id="953" w:author="Park, Sanghoon" w:date="2021-10-01T02:16:00Z">
            <w:rPr>
              <w:sz w:val="20"/>
            </w:rPr>
          </w:rPrChange>
        </w:rPr>
        <w:t xml:space="preserve">, </w:t>
      </w:r>
      <w:r w:rsidR="007949BF" w:rsidRPr="007949BF">
        <w:rPr>
          <w:rFonts w:eastAsia="나눔명조" w:hint="eastAsia"/>
          <w:sz w:val="20"/>
          <w:szCs w:val="22"/>
          <w:rPrChange w:id="954" w:author="Park, Sanghoon" w:date="2021-10-01T02:16:00Z">
            <w:rPr>
              <w:rFonts w:hint="eastAsia"/>
              <w:sz w:val="20"/>
            </w:rPr>
          </w:rPrChange>
        </w:rPr>
        <w:t>박미경</w:t>
      </w:r>
      <w:r w:rsidR="007949BF" w:rsidRPr="007949BF">
        <w:rPr>
          <w:rFonts w:eastAsia="나눔명조"/>
          <w:sz w:val="20"/>
          <w:szCs w:val="22"/>
          <w:rPrChange w:id="955" w:author="Park, Sanghoon" w:date="2021-10-01T02:16:00Z">
            <w:rPr>
              <w:sz w:val="20"/>
            </w:rPr>
          </w:rPrChange>
        </w:rPr>
        <w:t xml:space="preserve">, and </w:t>
      </w:r>
      <w:r w:rsidR="007949BF" w:rsidRPr="007949BF">
        <w:rPr>
          <w:rFonts w:eastAsia="나눔명조" w:hint="eastAsia"/>
          <w:sz w:val="20"/>
          <w:szCs w:val="22"/>
          <w:rPrChange w:id="956" w:author="Park, Sanghoon" w:date="2021-10-01T02:16:00Z">
            <w:rPr>
              <w:rFonts w:hint="eastAsia"/>
              <w:sz w:val="20"/>
            </w:rPr>
          </w:rPrChange>
        </w:rPr>
        <w:t>이홍재</w:t>
      </w:r>
      <w:r w:rsidR="007949BF" w:rsidRPr="007949BF">
        <w:rPr>
          <w:rFonts w:eastAsia="나눔명조"/>
          <w:sz w:val="20"/>
          <w:szCs w:val="22"/>
          <w:rPrChange w:id="957" w:author="Park, Sanghoon" w:date="2021-10-01T02:16:00Z">
            <w:rPr>
              <w:sz w:val="20"/>
            </w:rPr>
          </w:rPrChange>
        </w:rPr>
        <w:t xml:space="preserve"> 2016)</w:t>
      </w:r>
      <w:r w:rsidR="007949BF">
        <w:rPr>
          <w:rFonts w:eastAsia="나눔명조"/>
          <w:sz w:val="20"/>
          <w:szCs w:val="22"/>
        </w:rPr>
        <w:fldChar w:fldCharType="end"/>
      </w:r>
      <w:r w:rsidRPr="004D452C">
        <w:rPr>
          <w:rFonts w:eastAsia="나눔명조" w:hint="eastAsia"/>
          <w:sz w:val="20"/>
          <w:szCs w:val="22"/>
        </w:rPr>
        <w:t xml:space="preserve">. </w:t>
      </w:r>
      <w:ins w:id="958" w:author="Park, Sanghoon" w:date="2021-10-01T02:18:00Z">
        <w:r w:rsidR="00805806">
          <w:rPr>
            <w:rFonts w:eastAsia="나눔명조" w:hint="eastAsia"/>
            <w:sz w:val="20"/>
            <w:szCs w:val="22"/>
          </w:rPr>
          <w:t>즉</w:t>
        </w:r>
        <w:r w:rsidR="00805806">
          <w:rPr>
            <w:rFonts w:eastAsia="나눔명조" w:hint="eastAsia"/>
            <w:sz w:val="20"/>
            <w:szCs w:val="22"/>
          </w:rPr>
          <w:t>,</w:t>
        </w:r>
        <w:r w:rsidR="00805806">
          <w:rPr>
            <w:rFonts w:eastAsia="나눔명조"/>
            <w:sz w:val="20"/>
            <w:szCs w:val="22"/>
          </w:rPr>
          <w:t xml:space="preserve"> </w:t>
        </w:r>
      </w:ins>
      <w:del w:id="959" w:author="Park, Sanghoon" w:date="2021-10-01T02:16:00Z">
        <w:r w:rsidRPr="004D452C" w:rsidDel="007949BF">
          <w:rPr>
            <w:rFonts w:eastAsia="나눔명조" w:hint="eastAsia"/>
            <w:sz w:val="20"/>
            <w:szCs w:val="22"/>
          </w:rPr>
          <w:delText>추가적으로</w:delText>
        </w:r>
      </w:del>
      <w:del w:id="960" w:author="Park, Sanghoon" w:date="2021-10-01T02:18:00Z">
        <w:r w:rsidRPr="004D452C" w:rsidDel="00805806">
          <w:rPr>
            <w:rFonts w:eastAsia="나눔명조" w:hint="eastAsia"/>
            <w:sz w:val="20"/>
            <w:szCs w:val="22"/>
          </w:rPr>
          <w:delText xml:space="preserve"> </w:delText>
        </w:r>
        <w:r w:rsidRPr="004D452C" w:rsidDel="00805806">
          <w:rPr>
            <w:rFonts w:eastAsia="나눔명조" w:hint="eastAsia"/>
            <w:sz w:val="20"/>
            <w:szCs w:val="22"/>
          </w:rPr>
          <w:delText>김영환</w:delText>
        </w:r>
        <w:r w:rsidRPr="004D452C" w:rsidDel="00805806">
          <w:rPr>
            <w:rFonts w:eastAsia="나눔명조" w:hint="eastAsia"/>
            <w:sz w:val="20"/>
            <w:szCs w:val="22"/>
          </w:rPr>
          <w:delText>(2019)</w:delText>
        </w:r>
        <w:r w:rsidRPr="004D452C" w:rsidDel="00805806">
          <w:rPr>
            <w:rFonts w:eastAsia="나눔명조" w:hint="eastAsia"/>
            <w:sz w:val="20"/>
            <w:szCs w:val="22"/>
          </w:rPr>
          <w:delText>는</w:delText>
        </w:r>
        <w:r w:rsidRPr="004D452C" w:rsidDel="00805806">
          <w:rPr>
            <w:rFonts w:eastAsia="나눔명조" w:hint="eastAsia"/>
            <w:sz w:val="20"/>
            <w:szCs w:val="22"/>
          </w:rPr>
          <w:delText xml:space="preserve"> </w:delText>
        </w:r>
      </w:del>
      <w:r w:rsidRPr="004D452C">
        <w:rPr>
          <w:rFonts w:eastAsia="나눔명조" w:hint="eastAsia"/>
          <w:sz w:val="20"/>
          <w:szCs w:val="22"/>
        </w:rPr>
        <w:t>수평적</w:t>
      </w:r>
      <w:r w:rsidRPr="004D452C">
        <w:rPr>
          <w:rFonts w:eastAsia="나눔명조" w:hint="eastAsia"/>
          <w:sz w:val="20"/>
          <w:szCs w:val="22"/>
        </w:rPr>
        <w:t xml:space="preserve"> </w:t>
      </w:r>
      <w:r w:rsidRPr="004D452C">
        <w:rPr>
          <w:rFonts w:eastAsia="나눔명조" w:hint="eastAsia"/>
          <w:sz w:val="20"/>
          <w:szCs w:val="22"/>
        </w:rPr>
        <w:t>커뮤니케이션</w:t>
      </w:r>
      <w:ins w:id="961" w:author="Park, Sanghoon" w:date="2021-10-01T02:18:00Z">
        <w:r w:rsidR="00805806">
          <w:rPr>
            <w:rFonts w:eastAsia="나눔명조" w:hint="eastAsia"/>
            <w:sz w:val="20"/>
            <w:szCs w:val="22"/>
          </w:rPr>
          <w:t>은</w:t>
        </w:r>
      </w:ins>
      <w:del w:id="962" w:author="Park, Sanghoon" w:date="2021-10-01T02:18:00Z">
        <w:r w:rsidRPr="004D452C" w:rsidDel="00805806">
          <w:rPr>
            <w:rFonts w:eastAsia="나눔명조" w:hint="eastAsia"/>
            <w:sz w:val="20"/>
            <w:szCs w:val="22"/>
          </w:rPr>
          <w:delText>이라는</w:delText>
        </w:r>
        <w:r w:rsidRPr="004D452C" w:rsidDel="00805806">
          <w:rPr>
            <w:rFonts w:eastAsia="나눔명조" w:hint="eastAsia"/>
            <w:sz w:val="20"/>
            <w:szCs w:val="22"/>
          </w:rPr>
          <w:delText xml:space="preserve"> </w:delText>
        </w:r>
        <w:r w:rsidRPr="004D452C" w:rsidDel="00805806">
          <w:rPr>
            <w:rFonts w:eastAsia="나눔명조" w:hint="eastAsia"/>
            <w:sz w:val="20"/>
            <w:szCs w:val="22"/>
          </w:rPr>
          <w:delText>요구를</w:delText>
        </w:r>
      </w:del>
      <w:r w:rsidRPr="004D452C">
        <w:rPr>
          <w:rFonts w:eastAsia="나눔명조" w:hint="eastAsia"/>
          <w:sz w:val="20"/>
          <w:szCs w:val="22"/>
        </w:rPr>
        <w:t xml:space="preserve"> </w:t>
      </w:r>
      <w:r w:rsidRPr="004D452C">
        <w:rPr>
          <w:rFonts w:eastAsia="나눔명조" w:hint="eastAsia"/>
          <w:sz w:val="20"/>
          <w:szCs w:val="22"/>
        </w:rPr>
        <w:t>조직의</w:t>
      </w:r>
      <w:r w:rsidRPr="004D452C">
        <w:rPr>
          <w:rFonts w:eastAsia="나눔명조" w:hint="eastAsia"/>
          <w:sz w:val="20"/>
          <w:szCs w:val="22"/>
        </w:rPr>
        <w:t xml:space="preserve"> </w:t>
      </w:r>
      <w:r w:rsidRPr="004D452C">
        <w:rPr>
          <w:rFonts w:eastAsia="나눔명조" w:hint="eastAsia"/>
          <w:sz w:val="20"/>
          <w:szCs w:val="22"/>
        </w:rPr>
        <w:t>상급자</w:t>
      </w:r>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리더와</w:t>
      </w:r>
      <w:r w:rsidRPr="004D452C">
        <w:rPr>
          <w:rFonts w:eastAsia="나눔명조" w:hint="eastAsia"/>
          <w:sz w:val="20"/>
          <w:szCs w:val="22"/>
        </w:rPr>
        <w:t xml:space="preserve"> </w:t>
      </w:r>
      <w:r w:rsidRPr="004D452C">
        <w:rPr>
          <w:rFonts w:eastAsia="나눔명조" w:hint="eastAsia"/>
          <w:sz w:val="20"/>
          <w:szCs w:val="22"/>
        </w:rPr>
        <w:t>조직구성원</w:t>
      </w:r>
      <w:r w:rsidRPr="004D452C">
        <w:rPr>
          <w:rFonts w:eastAsia="나눔명조" w:hint="eastAsia"/>
          <w:sz w:val="20"/>
          <w:szCs w:val="22"/>
        </w:rPr>
        <w:t xml:space="preserve"> </w:t>
      </w:r>
      <w:r w:rsidRPr="004D452C">
        <w:rPr>
          <w:rFonts w:eastAsia="나눔명조" w:hint="eastAsia"/>
          <w:sz w:val="20"/>
          <w:szCs w:val="22"/>
        </w:rPr>
        <w:t>간</w:t>
      </w:r>
      <w:r w:rsidRPr="004D452C">
        <w:rPr>
          <w:rFonts w:eastAsia="나눔명조" w:hint="eastAsia"/>
          <w:sz w:val="20"/>
          <w:szCs w:val="22"/>
        </w:rPr>
        <w:t xml:space="preserve"> </w:t>
      </w:r>
      <w:r w:rsidRPr="004D452C">
        <w:rPr>
          <w:rFonts w:eastAsia="나눔명조" w:hint="eastAsia"/>
          <w:sz w:val="20"/>
          <w:szCs w:val="22"/>
        </w:rPr>
        <w:t>의견교류가</w:t>
      </w:r>
      <w:r w:rsidRPr="004D452C">
        <w:rPr>
          <w:rFonts w:eastAsia="나눔명조" w:hint="eastAsia"/>
          <w:sz w:val="20"/>
          <w:szCs w:val="22"/>
        </w:rPr>
        <w:t xml:space="preserve"> </w:t>
      </w:r>
      <w:r w:rsidRPr="004D452C">
        <w:rPr>
          <w:rFonts w:eastAsia="나눔명조" w:hint="eastAsia"/>
          <w:sz w:val="20"/>
          <w:szCs w:val="22"/>
        </w:rPr>
        <w:t>수평적이며</w:t>
      </w:r>
      <w:r w:rsidRPr="004D452C">
        <w:rPr>
          <w:rFonts w:eastAsia="나눔명조" w:hint="eastAsia"/>
          <w:sz w:val="20"/>
          <w:szCs w:val="22"/>
        </w:rPr>
        <w:t xml:space="preserve"> </w:t>
      </w:r>
      <w:r w:rsidRPr="004D452C">
        <w:rPr>
          <w:rFonts w:eastAsia="나눔명조" w:hint="eastAsia"/>
          <w:sz w:val="20"/>
          <w:szCs w:val="22"/>
        </w:rPr>
        <w:t>쌍방향적</w:t>
      </w:r>
      <w:r w:rsidRPr="004D452C">
        <w:rPr>
          <w:rFonts w:eastAsia="나눔명조" w:hint="eastAsia"/>
          <w:sz w:val="20"/>
          <w:szCs w:val="22"/>
        </w:rPr>
        <w:t xml:space="preserve"> </w:t>
      </w:r>
      <w:r w:rsidRPr="004D452C">
        <w:rPr>
          <w:rFonts w:eastAsia="나눔명조" w:hint="eastAsia"/>
          <w:sz w:val="20"/>
          <w:szCs w:val="22"/>
        </w:rPr>
        <w:t>상호소통이</w:t>
      </w:r>
      <w:r w:rsidRPr="004D452C">
        <w:rPr>
          <w:rFonts w:eastAsia="나눔명조" w:hint="eastAsia"/>
          <w:sz w:val="20"/>
          <w:szCs w:val="22"/>
        </w:rPr>
        <w:t xml:space="preserve"> </w:t>
      </w:r>
      <w:r w:rsidRPr="004D452C">
        <w:rPr>
          <w:rFonts w:eastAsia="나눔명조" w:hint="eastAsia"/>
          <w:sz w:val="20"/>
          <w:szCs w:val="22"/>
        </w:rPr>
        <w:t>이뤄지는</w:t>
      </w:r>
      <w:r w:rsidRPr="004D452C">
        <w:rPr>
          <w:rFonts w:eastAsia="나눔명조" w:hint="eastAsia"/>
          <w:sz w:val="20"/>
          <w:szCs w:val="22"/>
        </w:rPr>
        <w:t xml:space="preserve"> </w:t>
      </w:r>
      <w:r w:rsidRPr="004D452C">
        <w:rPr>
          <w:rFonts w:eastAsia="나눔명조" w:hint="eastAsia"/>
          <w:sz w:val="20"/>
          <w:szCs w:val="22"/>
        </w:rPr>
        <w:t>개방적</w:t>
      </w:r>
      <w:r w:rsidRPr="004D452C">
        <w:rPr>
          <w:rFonts w:eastAsia="나눔명조" w:hint="eastAsia"/>
          <w:sz w:val="20"/>
          <w:szCs w:val="22"/>
        </w:rPr>
        <w:t xml:space="preserve"> </w:t>
      </w:r>
      <w:r w:rsidRPr="004D452C">
        <w:rPr>
          <w:rFonts w:eastAsia="나눔명조" w:hint="eastAsia"/>
          <w:sz w:val="20"/>
          <w:szCs w:val="22"/>
        </w:rPr>
        <w:t>의사소통</w:t>
      </w:r>
      <w:r w:rsidRPr="004D452C">
        <w:rPr>
          <w:rFonts w:eastAsia="나눔명조" w:hint="eastAsia"/>
          <w:sz w:val="20"/>
          <w:szCs w:val="22"/>
        </w:rPr>
        <w:t xml:space="preserve"> </w:t>
      </w:r>
      <w:r w:rsidRPr="004D452C">
        <w:rPr>
          <w:rFonts w:eastAsia="나눔명조" w:hint="eastAsia"/>
          <w:sz w:val="20"/>
          <w:szCs w:val="22"/>
        </w:rPr>
        <w:t>방식이라</w:t>
      </w:r>
      <w:del w:id="963" w:author="Park, Sanghoon" w:date="2021-10-01T02:18:00Z">
        <w:r w:rsidRPr="004D452C" w:rsidDel="00805806">
          <w:rPr>
            <w:rFonts w:eastAsia="나눔명조" w:hint="eastAsia"/>
            <w:sz w:val="20"/>
            <w:szCs w:val="22"/>
          </w:rPr>
          <w:delText>는</w:delText>
        </w:r>
        <w:r w:rsidRPr="004D452C" w:rsidDel="00805806">
          <w:rPr>
            <w:rFonts w:eastAsia="나눔명조" w:hint="eastAsia"/>
            <w:sz w:val="20"/>
            <w:szCs w:val="22"/>
          </w:rPr>
          <w:delText xml:space="preserve"> </w:delText>
        </w:r>
        <w:r w:rsidRPr="004D452C" w:rsidDel="00805806">
          <w:rPr>
            <w:rFonts w:eastAsia="나눔명조" w:hint="eastAsia"/>
            <w:sz w:val="20"/>
            <w:szCs w:val="22"/>
          </w:rPr>
          <w:delText>의미로</w:delText>
        </w:r>
        <w:r w:rsidRPr="004D452C" w:rsidDel="00805806">
          <w:rPr>
            <w:rFonts w:eastAsia="나눔명조" w:hint="eastAsia"/>
            <w:sz w:val="20"/>
            <w:szCs w:val="22"/>
          </w:rPr>
          <w:delText xml:space="preserve"> </w:delText>
        </w:r>
        <w:r w:rsidRPr="004D452C" w:rsidDel="00805806">
          <w:rPr>
            <w:rFonts w:eastAsia="나눔명조" w:hint="eastAsia"/>
            <w:sz w:val="20"/>
            <w:szCs w:val="22"/>
          </w:rPr>
          <w:delText>활용하</w:delText>
        </w:r>
      </w:del>
      <w:r w:rsidRPr="004D452C">
        <w:rPr>
          <w:rFonts w:eastAsia="나눔명조" w:hint="eastAsia"/>
          <w:sz w:val="20"/>
          <w:szCs w:val="22"/>
        </w:rPr>
        <w:t>고</w:t>
      </w:r>
      <w:ins w:id="964" w:author="Park, Sanghoon" w:date="2021-10-01T02:18:00Z">
        <w:r w:rsidR="00805806">
          <w:rPr>
            <w:rFonts w:eastAsia="나눔명조" w:hint="eastAsia"/>
            <w:sz w:val="20"/>
            <w:szCs w:val="22"/>
          </w:rPr>
          <w:t xml:space="preserve"> </w:t>
        </w:r>
        <w:r w:rsidR="00805806">
          <w:rPr>
            <w:rFonts w:eastAsia="나눔명조" w:hint="eastAsia"/>
            <w:sz w:val="20"/>
            <w:szCs w:val="22"/>
          </w:rPr>
          <w:t>할</w:t>
        </w:r>
        <w:r w:rsidR="00805806">
          <w:rPr>
            <w:rFonts w:eastAsia="나눔명조" w:hint="eastAsia"/>
            <w:sz w:val="20"/>
            <w:szCs w:val="22"/>
          </w:rPr>
          <w:t xml:space="preserve"> </w:t>
        </w:r>
        <w:r w:rsidR="00805806">
          <w:rPr>
            <w:rFonts w:eastAsia="나눔명조" w:hint="eastAsia"/>
            <w:sz w:val="20"/>
            <w:szCs w:val="22"/>
          </w:rPr>
          <w:t>수</w:t>
        </w:r>
      </w:ins>
      <w:r w:rsidRPr="004D452C">
        <w:rPr>
          <w:rFonts w:eastAsia="나눔명조" w:hint="eastAsia"/>
          <w:sz w:val="20"/>
          <w:szCs w:val="22"/>
        </w:rPr>
        <w:t xml:space="preserve"> </w:t>
      </w:r>
      <w:r w:rsidRPr="004D452C">
        <w:rPr>
          <w:rFonts w:eastAsia="나눔명조" w:hint="eastAsia"/>
          <w:sz w:val="20"/>
          <w:szCs w:val="22"/>
        </w:rPr>
        <w:t>있다</w:t>
      </w:r>
      <w:r w:rsidR="00805806">
        <w:rPr>
          <w:rFonts w:eastAsia="나눔명조"/>
          <w:sz w:val="20"/>
          <w:szCs w:val="22"/>
        </w:rPr>
        <w:fldChar w:fldCharType="begin"/>
      </w:r>
      <w:r w:rsidR="005302F9">
        <w:rPr>
          <w:rFonts w:eastAsia="나눔명조"/>
          <w:sz w:val="20"/>
          <w:szCs w:val="22"/>
        </w:rPr>
        <w:instrText xml:space="preserve"> ADDIN ZOTERO_ITEM CSL_CITATION {"citationID":"VBIbOJyh","properties":{"formattedCitation":"(\\uc0\\u44608{}\\uc0\\u50689{}\\uc0\\u54872{}, \\uc0\\u52572{}\\uc0\\u49457{}\\uc0\\u48176{}, and \\uc0\\u51109{}\\uc0\\u49437{}\\uc0\\u51456{} 2019)","plainCitat</w:instrText>
      </w:r>
      <w:r w:rsidR="005302F9">
        <w:rPr>
          <w:rFonts w:eastAsia="나눔명조" w:hint="eastAsia"/>
          <w:sz w:val="20"/>
          <w:szCs w:val="22"/>
        </w:rPr>
        <w:instrText>ion":"(</w:instrText>
      </w:r>
      <w:r w:rsidR="005302F9">
        <w:rPr>
          <w:rFonts w:eastAsia="나눔명조" w:hint="eastAsia"/>
          <w:sz w:val="20"/>
          <w:szCs w:val="22"/>
        </w:rPr>
        <w:instrText>김영환</w:instrText>
      </w:r>
      <w:r w:rsidR="005302F9">
        <w:rPr>
          <w:rFonts w:eastAsia="나눔명조" w:hint="eastAsia"/>
          <w:sz w:val="20"/>
          <w:szCs w:val="22"/>
        </w:rPr>
        <w:instrText xml:space="preserve">, </w:instrText>
      </w:r>
      <w:r w:rsidR="005302F9">
        <w:rPr>
          <w:rFonts w:eastAsia="나눔명조" w:hint="eastAsia"/>
          <w:sz w:val="20"/>
          <w:szCs w:val="22"/>
        </w:rPr>
        <w:instrText>최성배</w:instrText>
      </w:r>
      <w:r w:rsidR="005302F9">
        <w:rPr>
          <w:rFonts w:eastAsia="나눔명조" w:hint="eastAsia"/>
          <w:sz w:val="20"/>
          <w:szCs w:val="22"/>
        </w:rPr>
        <w:instrText xml:space="preserve">, and </w:instrText>
      </w:r>
      <w:r w:rsidR="005302F9">
        <w:rPr>
          <w:rFonts w:eastAsia="나눔명조" w:hint="eastAsia"/>
          <w:sz w:val="20"/>
          <w:szCs w:val="22"/>
        </w:rPr>
        <w:instrText>장석준</w:instrText>
      </w:r>
      <w:r w:rsidR="005302F9">
        <w:rPr>
          <w:rFonts w:eastAsia="나눔명조" w:hint="eastAsia"/>
          <w:sz w:val="20"/>
          <w:szCs w:val="22"/>
        </w:rPr>
        <w:instrText xml:space="preserve"> 2019)","noteIndex":0},"citationItems":[{"id":1407,"uris":["http://zotero.org/users/5210800/items/MLLULMRQ"],"uri":["http://zotero.org/users/5210800/items/MLLULMRQ"],"itemData":{"id":1407,"type":"article-journal","container-title":"</w:instrText>
      </w:r>
      <w:r w:rsidR="005302F9">
        <w:rPr>
          <w:rFonts w:eastAsia="나눔명조" w:hint="eastAsia"/>
          <w:sz w:val="20"/>
          <w:szCs w:val="22"/>
        </w:rPr>
        <w:instrText>사회과학연국</w:instrText>
      </w:r>
      <w:r w:rsidR="005302F9">
        <w:rPr>
          <w:rFonts w:eastAsia="나눔명조" w:hint="eastAsia"/>
          <w:sz w:val="20"/>
          <w:szCs w:val="22"/>
        </w:rPr>
        <w:instrText>","DOI":"10.46415/jss.2019.06.26.2.144","ISSN":"1598-8996","issue":"2","language":"ko","note":"Citation Key: kim:2019","page":"144</w:instrText>
      </w:r>
      <w:r w:rsidR="005302F9">
        <w:rPr>
          <w:rFonts w:eastAsia="나눔명조" w:hint="eastAsia"/>
          <w:sz w:val="20"/>
          <w:szCs w:val="22"/>
        </w:rPr>
        <w:instrText>–</w:instrText>
      </w:r>
      <w:r w:rsidR="005302F9">
        <w:rPr>
          <w:rFonts w:eastAsia="나눔명조" w:hint="eastAsia"/>
          <w:sz w:val="20"/>
          <w:szCs w:val="22"/>
        </w:rPr>
        <w:instrText>170","title":"</w:instrText>
      </w:r>
      <w:r w:rsidR="005302F9">
        <w:rPr>
          <w:rFonts w:eastAsia="나눔명조" w:hint="eastAsia"/>
          <w:sz w:val="20"/>
          <w:szCs w:val="22"/>
        </w:rPr>
        <w:instrText>리더십</w:instrText>
      </w:r>
      <w:r w:rsidR="005302F9">
        <w:rPr>
          <w:rFonts w:eastAsia="나눔명조" w:hint="eastAsia"/>
          <w:sz w:val="20"/>
          <w:szCs w:val="22"/>
        </w:rPr>
        <w:instrText xml:space="preserve"> </w:instrText>
      </w:r>
      <w:r w:rsidR="005302F9">
        <w:rPr>
          <w:rFonts w:eastAsia="나눔명조" w:hint="eastAsia"/>
          <w:sz w:val="20"/>
          <w:szCs w:val="22"/>
        </w:rPr>
        <w:instrText>유형에</w:instrText>
      </w:r>
      <w:r w:rsidR="005302F9">
        <w:rPr>
          <w:rFonts w:eastAsia="나눔명조" w:hint="eastAsia"/>
          <w:sz w:val="20"/>
          <w:szCs w:val="22"/>
        </w:rPr>
        <w:instrText xml:space="preserve"> </w:instrText>
      </w:r>
      <w:r w:rsidR="005302F9">
        <w:rPr>
          <w:rFonts w:eastAsia="나눔명조" w:hint="eastAsia"/>
          <w:sz w:val="20"/>
          <w:szCs w:val="22"/>
        </w:rPr>
        <w:instrText>따른</w:instrText>
      </w:r>
      <w:r w:rsidR="005302F9">
        <w:rPr>
          <w:rFonts w:eastAsia="나눔명조" w:hint="eastAsia"/>
          <w:sz w:val="20"/>
          <w:szCs w:val="22"/>
        </w:rPr>
        <w:instrText xml:space="preserve"> </w:instrText>
      </w:r>
      <w:r w:rsidR="005302F9">
        <w:rPr>
          <w:rFonts w:eastAsia="나눔명조" w:hint="eastAsia"/>
          <w:sz w:val="20"/>
          <w:szCs w:val="22"/>
        </w:rPr>
        <w:instrText>과업행동</w:instrText>
      </w:r>
      <w:r w:rsidR="005302F9">
        <w:rPr>
          <w:rFonts w:eastAsia="나눔명조" w:hint="eastAsia"/>
          <w:sz w:val="20"/>
          <w:szCs w:val="22"/>
        </w:rPr>
        <w:instrText xml:space="preserve">, </w:instrText>
      </w:r>
      <w:r w:rsidR="005302F9">
        <w:rPr>
          <w:rFonts w:eastAsia="나눔명조" w:hint="eastAsia"/>
          <w:sz w:val="20"/>
          <w:szCs w:val="22"/>
        </w:rPr>
        <w:instrText>서비스</w:instrText>
      </w:r>
      <w:r w:rsidR="005302F9">
        <w:rPr>
          <w:rFonts w:eastAsia="나눔명조" w:hint="eastAsia"/>
          <w:sz w:val="20"/>
          <w:szCs w:val="22"/>
        </w:rPr>
        <w:instrText xml:space="preserve"> </w:instrText>
      </w:r>
      <w:r w:rsidR="005302F9">
        <w:rPr>
          <w:rFonts w:eastAsia="나눔명조" w:hint="eastAsia"/>
          <w:sz w:val="20"/>
          <w:szCs w:val="22"/>
        </w:rPr>
        <w:instrText>지향성</w:instrText>
      </w:r>
      <w:r w:rsidR="005302F9">
        <w:rPr>
          <w:rFonts w:eastAsia="나눔명조" w:hint="eastAsia"/>
          <w:sz w:val="20"/>
          <w:szCs w:val="22"/>
        </w:rPr>
        <w:instrText xml:space="preserve"> </w:instrText>
      </w:r>
      <w:r w:rsidR="005302F9">
        <w:rPr>
          <w:rFonts w:eastAsia="나눔명조" w:hint="eastAsia"/>
          <w:sz w:val="20"/>
          <w:szCs w:val="22"/>
        </w:rPr>
        <w:instrText>및</w:instrText>
      </w:r>
      <w:r w:rsidR="005302F9">
        <w:rPr>
          <w:rFonts w:eastAsia="나눔명조" w:hint="eastAsia"/>
          <w:sz w:val="20"/>
          <w:szCs w:val="22"/>
        </w:rPr>
        <w:instrText xml:space="preserve"> </w:instrText>
      </w:r>
      <w:r w:rsidR="005302F9">
        <w:rPr>
          <w:rFonts w:eastAsia="나눔명조" w:hint="eastAsia"/>
          <w:sz w:val="20"/>
          <w:szCs w:val="22"/>
        </w:rPr>
        <w:instrText>커뮤니케이션</w:instrText>
      </w:r>
      <w:r w:rsidR="005302F9">
        <w:rPr>
          <w:rFonts w:eastAsia="나눔명조" w:hint="eastAsia"/>
          <w:sz w:val="20"/>
          <w:szCs w:val="22"/>
        </w:rPr>
        <w:instrText xml:space="preserve"> </w:instrText>
      </w:r>
      <w:r w:rsidR="005302F9">
        <w:rPr>
          <w:rFonts w:eastAsia="나눔명조" w:hint="eastAsia"/>
          <w:sz w:val="20"/>
          <w:szCs w:val="22"/>
        </w:rPr>
        <w:instrText>유형의</w:instrText>
      </w:r>
      <w:r w:rsidR="005302F9">
        <w:rPr>
          <w:rFonts w:eastAsia="나눔명조" w:hint="eastAsia"/>
          <w:sz w:val="20"/>
          <w:szCs w:val="22"/>
        </w:rPr>
        <w:instrText xml:space="preserve"> </w:instrText>
      </w:r>
      <w:r w:rsidR="005302F9">
        <w:rPr>
          <w:rFonts w:eastAsia="나눔명조" w:hint="eastAsia"/>
          <w:sz w:val="20"/>
          <w:szCs w:val="22"/>
        </w:rPr>
        <w:instrText>관계성</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","title-short":"A Study on the Relationship between Leadership Types and Task Behavior, Service Orientation","volume":"26","author":[{"family":"</w:instrText>
      </w:r>
      <w:r w:rsidR="005302F9">
        <w:rPr>
          <w:rFonts w:eastAsia="나눔명조" w:hint="eastAsia"/>
          <w:sz w:val="20"/>
          <w:szCs w:val="22"/>
        </w:rPr>
        <w:instrText>김영환</w:instrText>
      </w:r>
      <w:r w:rsidR="005302F9">
        <w:rPr>
          <w:rFonts w:eastAsia="나눔명조" w:hint="eastAsia"/>
          <w:sz w:val="20"/>
          <w:szCs w:val="22"/>
        </w:rPr>
        <w:instrText>","given":""},{"family":"</w:instrText>
      </w:r>
      <w:r w:rsidR="005302F9">
        <w:rPr>
          <w:rFonts w:eastAsia="나눔명조" w:hint="eastAsia"/>
          <w:sz w:val="20"/>
          <w:szCs w:val="22"/>
        </w:rPr>
        <w:instrText>최성배</w:instrText>
      </w:r>
      <w:r w:rsidR="005302F9">
        <w:rPr>
          <w:rFonts w:eastAsia="나눔명조" w:hint="eastAsia"/>
          <w:sz w:val="20"/>
          <w:szCs w:val="22"/>
        </w:rPr>
        <w:instrText>","given":""},{"family":"</w:instrText>
      </w:r>
      <w:r w:rsidR="005302F9">
        <w:rPr>
          <w:rFonts w:eastAsia="나눔명조" w:hint="eastAsia"/>
          <w:sz w:val="20"/>
          <w:szCs w:val="22"/>
        </w:rPr>
        <w:instrText>장석준</w:instrText>
      </w:r>
      <w:r w:rsidR="005302F9">
        <w:rPr>
          <w:rFonts w:eastAsia="나눔명조" w:hint="eastAsia"/>
          <w:sz w:val="20"/>
          <w:szCs w:val="22"/>
        </w:rPr>
        <w:instrText>","given":""}],"issued":{"date-parts":[["2019",6]]}}}],"schema":"https://github.com/citation-style-language/sc</w:instrText>
      </w:r>
      <w:r w:rsidR="005302F9">
        <w:rPr>
          <w:rFonts w:eastAsia="나눔명조"/>
          <w:sz w:val="20"/>
          <w:szCs w:val="22"/>
        </w:rPr>
        <w:instrText xml:space="preserve">hema/raw/master/csl-citation.json"} </w:instrText>
      </w:r>
      <w:r w:rsidR="00805806">
        <w:rPr>
          <w:rFonts w:eastAsia="나눔명조"/>
          <w:sz w:val="20"/>
          <w:szCs w:val="22"/>
        </w:rPr>
        <w:fldChar w:fldCharType="separate"/>
      </w:r>
      <w:r w:rsidR="00805806" w:rsidRPr="00805806">
        <w:rPr>
          <w:rFonts w:eastAsia="나눔명조"/>
          <w:sz w:val="20"/>
          <w:szCs w:val="22"/>
          <w:rPrChange w:id="965" w:author="Park, Sanghoon" w:date="2021-10-01T02:18:00Z">
            <w:rPr>
              <w:sz w:val="20"/>
            </w:rPr>
          </w:rPrChange>
        </w:rPr>
        <w:t>(</w:t>
      </w:r>
      <w:r w:rsidR="00805806" w:rsidRPr="00805806">
        <w:rPr>
          <w:rFonts w:eastAsia="나눔명조" w:hint="eastAsia"/>
          <w:sz w:val="20"/>
          <w:szCs w:val="22"/>
          <w:rPrChange w:id="966" w:author="Park, Sanghoon" w:date="2021-10-01T02:18:00Z">
            <w:rPr>
              <w:rFonts w:hint="eastAsia"/>
              <w:sz w:val="20"/>
            </w:rPr>
          </w:rPrChange>
        </w:rPr>
        <w:t>김영환</w:t>
      </w:r>
      <w:r w:rsidR="00805806" w:rsidRPr="00805806">
        <w:rPr>
          <w:rFonts w:eastAsia="나눔명조"/>
          <w:sz w:val="20"/>
          <w:szCs w:val="22"/>
          <w:rPrChange w:id="967" w:author="Park, Sanghoon" w:date="2021-10-01T02:18:00Z">
            <w:rPr>
              <w:sz w:val="20"/>
            </w:rPr>
          </w:rPrChange>
        </w:rPr>
        <w:t xml:space="preserve">, </w:t>
      </w:r>
      <w:r w:rsidR="00805806" w:rsidRPr="00805806">
        <w:rPr>
          <w:rFonts w:eastAsia="나눔명조" w:hint="eastAsia"/>
          <w:sz w:val="20"/>
          <w:szCs w:val="22"/>
          <w:rPrChange w:id="968" w:author="Park, Sanghoon" w:date="2021-10-01T02:18:00Z">
            <w:rPr>
              <w:rFonts w:hint="eastAsia"/>
              <w:sz w:val="20"/>
            </w:rPr>
          </w:rPrChange>
        </w:rPr>
        <w:t>최성배</w:t>
      </w:r>
      <w:r w:rsidR="00805806" w:rsidRPr="00805806">
        <w:rPr>
          <w:rFonts w:eastAsia="나눔명조"/>
          <w:sz w:val="20"/>
          <w:szCs w:val="22"/>
          <w:rPrChange w:id="969" w:author="Park, Sanghoon" w:date="2021-10-01T02:18:00Z">
            <w:rPr>
              <w:sz w:val="20"/>
            </w:rPr>
          </w:rPrChange>
        </w:rPr>
        <w:t xml:space="preserve">, and </w:t>
      </w:r>
      <w:r w:rsidR="00805806" w:rsidRPr="00805806">
        <w:rPr>
          <w:rFonts w:eastAsia="나눔명조" w:hint="eastAsia"/>
          <w:sz w:val="20"/>
          <w:szCs w:val="22"/>
          <w:rPrChange w:id="970" w:author="Park, Sanghoon" w:date="2021-10-01T02:18:00Z">
            <w:rPr>
              <w:rFonts w:hint="eastAsia"/>
              <w:sz w:val="20"/>
            </w:rPr>
          </w:rPrChange>
        </w:rPr>
        <w:t>장석준</w:t>
      </w:r>
      <w:r w:rsidR="00805806" w:rsidRPr="00805806">
        <w:rPr>
          <w:rFonts w:eastAsia="나눔명조"/>
          <w:sz w:val="20"/>
          <w:szCs w:val="22"/>
          <w:rPrChange w:id="971" w:author="Park, Sanghoon" w:date="2021-10-01T02:18:00Z">
            <w:rPr>
              <w:sz w:val="20"/>
            </w:rPr>
          </w:rPrChange>
        </w:rPr>
        <w:t xml:space="preserve"> 2019)</w:t>
      </w:r>
      <w:r w:rsidR="00805806">
        <w:rPr>
          <w:rFonts w:eastAsia="나눔명조"/>
          <w:sz w:val="20"/>
          <w:szCs w:val="22"/>
        </w:rPr>
        <w:fldChar w:fldCharType="end"/>
      </w:r>
      <w:r w:rsidRPr="004D452C">
        <w:rPr>
          <w:rFonts w:eastAsia="나눔명조" w:hint="eastAsia"/>
          <w:sz w:val="20"/>
          <w:szCs w:val="22"/>
        </w:rPr>
        <w:t>.</w:t>
      </w:r>
    </w:p>
    <w:p w14:paraId="7F7D719E" w14:textId="3A1CAB98" w:rsidR="004D452C" w:rsidRP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lastRenderedPageBreak/>
        <w:t>하지만</w:t>
      </w:r>
      <w:r w:rsidRPr="004D452C">
        <w:rPr>
          <w:rFonts w:eastAsia="나눔명조" w:hint="eastAsia"/>
          <w:sz w:val="20"/>
          <w:szCs w:val="22"/>
        </w:rPr>
        <w:t xml:space="preserve"> </w:t>
      </w:r>
      <w:r w:rsidRPr="004D452C">
        <w:rPr>
          <w:rFonts w:eastAsia="나눔명조" w:hint="eastAsia"/>
          <w:sz w:val="20"/>
          <w:szCs w:val="22"/>
        </w:rPr>
        <w:t>본</w:t>
      </w:r>
      <w:r w:rsidRPr="004D452C">
        <w:rPr>
          <w:rFonts w:eastAsia="나눔명조" w:hint="eastAsia"/>
          <w:sz w:val="20"/>
          <w:szCs w:val="22"/>
        </w:rPr>
        <w:t xml:space="preserve"> </w:t>
      </w:r>
      <w:r w:rsidRPr="004D452C">
        <w:rPr>
          <w:rFonts w:eastAsia="나눔명조" w:hint="eastAsia"/>
          <w:sz w:val="20"/>
          <w:szCs w:val="22"/>
        </w:rPr>
        <w:t>연구에서는</w:t>
      </w:r>
      <w:r w:rsidRPr="004D452C">
        <w:rPr>
          <w:rFonts w:eastAsia="나눔명조" w:hint="eastAsia"/>
          <w:sz w:val="20"/>
          <w:szCs w:val="22"/>
        </w:rPr>
        <w:t xml:space="preserve"> </w:t>
      </w:r>
      <w:r w:rsidRPr="004D452C">
        <w:rPr>
          <w:rFonts w:eastAsia="나눔명조" w:hint="eastAsia"/>
          <w:sz w:val="20"/>
          <w:szCs w:val="22"/>
        </w:rPr>
        <w:t>의사소통을</w:t>
      </w:r>
      <w:r w:rsidRPr="004D452C">
        <w:rPr>
          <w:rFonts w:eastAsia="나눔명조" w:hint="eastAsia"/>
          <w:sz w:val="20"/>
          <w:szCs w:val="22"/>
        </w:rPr>
        <w:t xml:space="preserve"> </w:t>
      </w:r>
      <w:r w:rsidRPr="004D452C">
        <w:rPr>
          <w:rFonts w:eastAsia="나눔명조" w:hint="eastAsia"/>
          <w:sz w:val="20"/>
          <w:szCs w:val="22"/>
        </w:rPr>
        <w:t>“다양한</w:t>
      </w:r>
      <w:r w:rsidRPr="004D452C">
        <w:rPr>
          <w:rFonts w:eastAsia="나눔명조" w:hint="eastAsia"/>
          <w:sz w:val="20"/>
          <w:szCs w:val="22"/>
        </w:rPr>
        <w:t xml:space="preserve"> </w:t>
      </w:r>
      <w:r w:rsidRPr="004D452C">
        <w:rPr>
          <w:rFonts w:eastAsia="나눔명조" w:hint="eastAsia"/>
          <w:sz w:val="20"/>
          <w:szCs w:val="22"/>
        </w:rPr>
        <w:t>층위의</w:t>
      </w:r>
      <w:r w:rsidRPr="004D452C">
        <w:rPr>
          <w:rFonts w:eastAsia="나눔명조" w:hint="eastAsia"/>
          <w:sz w:val="20"/>
          <w:szCs w:val="22"/>
        </w:rPr>
        <w:t xml:space="preserve"> </w:t>
      </w:r>
      <w:r w:rsidRPr="004D452C">
        <w:rPr>
          <w:rFonts w:eastAsia="나눔명조" w:hint="eastAsia"/>
          <w:sz w:val="20"/>
          <w:szCs w:val="22"/>
        </w:rPr>
        <w:t>주체</w:t>
      </w:r>
      <w:r w:rsidRPr="004D452C">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상호의사를</w:t>
      </w:r>
      <w:r w:rsidRPr="004D452C">
        <w:rPr>
          <w:rFonts w:eastAsia="나눔명조" w:hint="eastAsia"/>
          <w:sz w:val="20"/>
          <w:szCs w:val="22"/>
        </w:rPr>
        <w:t xml:space="preserve"> </w:t>
      </w:r>
      <w:r w:rsidRPr="004D452C">
        <w:rPr>
          <w:rFonts w:eastAsia="나눔명조" w:hint="eastAsia"/>
          <w:sz w:val="20"/>
          <w:szCs w:val="22"/>
        </w:rPr>
        <w:t>전달하고</w:t>
      </w:r>
      <w:r w:rsidRPr="004D452C">
        <w:rPr>
          <w:rFonts w:eastAsia="나눔명조" w:hint="eastAsia"/>
          <w:sz w:val="20"/>
          <w:szCs w:val="22"/>
        </w:rPr>
        <w:t xml:space="preserve"> </w:t>
      </w:r>
      <w:r w:rsidRPr="004D452C">
        <w:rPr>
          <w:rFonts w:eastAsia="나눔명조" w:hint="eastAsia"/>
          <w:sz w:val="20"/>
          <w:szCs w:val="22"/>
        </w:rPr>
        <w:t>의견과</w:t>
      </w:r>
      <w:r w:rsidRPr="004D452C">
        <w:rPr>
          <w:rFonts w:eastAsia="나눔명조" w:hint="eastAsia"/>
          <w:sz w:val="20"/>
          <w:szCs w:val="22"/>
        </w:rPr>
        <w:t xml:space="preserve"> </w:t>
      </w:r>
      <w:r w:rsidRPr="004D452C">
        <w:rPr>
          <w:rFonts w:eastAsia="나눔명조" w:hint="eastAsia"/>
          <w:sz w:val="20"/>
          <w:szCs w:val="22"/>
        </w:rPr>
        <w:t>가치를</w:t>
      </w:r>
      <w:r w:rsidRPr="004D452C">
        <w:rPr>
          <w:rFonts w:eastAsia="나눔명조" w:hint="eastAsia"/>
          <w:sz w:val="20"/>
          <w:szCs w:val="22"/>
        </w:rPr>
        <w:t xml:space="preserve"> </w:t>
      </w:r>
      <w:r w:rsidRPr="004D452C">
        <w:rPr>
          <w:rFonts w:eastAsia="나눔명조" w:hint="eastAsia"/>
          <w:sz w:val="20"/>
          <w:szCs w:val="22"/>
        </w:rPr>
        <w:t>공유하는</w:t>
      </w:r>
      <w:r w:rsidRPr="004D452C">
        <w:rPr>
          <w:rFonts w:eastAsia="나눔명조" w:hint="eastAsia"/>
          <w:sz w:val="20"/>
          <w:szCs w:val="22"/>
        </w:rPr>
        <w:t xml:space="preserve"> </w:t>
      </w:r>
      <w:r w:rsidRPr="004D452C">
        <w:rPr>
          <w:rFonts w:eastAsia="나눔명조" w:hint="eastAsia"/>
          <w:sz w:val="20"/>
          <w:szCs w:val="22"/>
        </w:rPr>
        <w:t>과정”으로</w:t>
      </w:r>
      <w:r w:rsidRPr="004D452C">
        <w:rPr>
          <w:rFonts w:eastAsia="나눔명조" w:hint="eastAsia"/>
          <w:sz w:val="20"/>
          <w:szCs w:val="22"/>
        </w:rPr>
        <w:t xml:space="preserve"> </w:t>
      </w:r>
      <w:r w:rsidRPr="004D452C">
        <w:rPr>
          <w:rFonts w:eastAsia="나눔명조" w:hint="eastAsia"/>
          <w:sz w:val="20"/>
          <w:szCs w:val="22"/>
        </w:rPr>
        <w:t>정의하며</w:t>
      </w:r>
      <w:r w:rsidRPr="004D452C">
        <w:rPr>
          <w:rFonts w:eastAsia="나눔명조" w:hint="eastAsia"/>
          <w:sz w:val="20"/>
          <w:szCs w:val="22"/>
        </w:rPr>
        <w:t xml:space="preserve">, </w:t>
      </w:r>
      <w:r w:rsidRPr="004D452C">
        <w:rPr>
          <w:rFonts w:eastAsia="나눔명조" w:hint="eastAsia"/>
          <w:sz w:val="20"/>
          <w:szCs w:val="22"/>
        </w:rPr>
        <w:t>따라서</w:t>
      </w:r>
      <w:r w:rsidRPr="004D452C">
        <w:rPr>
          <w:rFonts w:eastAsia="나눔명조" w:hint="eastAsia"/>
          <w:sz w:val="20"/>
          <w:szCs w:val="22"/>
        </w:rPr>
        <w:t xml:space="preserve"> </w:t>
      </w:r>
      <w:r w:rsidRPr="004D452C">
        <w:rPr>
          <w:rFonts w:eastAsia="나눔명조" w:hint="eastAsia"/>
          <w:sz w:val="20"/>
          <w:szCs w:val="22"/>
        </w:rPr>
        <w:t>수직적인지</w:t>
      </w:r>
      <w:r w:rsidRPr="004D452C">
        <w:rPr>
          <w:rFonts w:eastAsia="나눔명조" w:hint="eastAsia"/>
          <w:sz w:val="20"/>
          <w:szCs w:val="22"/>
        </w:rPr>
        <w:t xml:space="preserve"> </w:t>
      </w:r>
      <w:r w:rsidRPr="004D452C">
        <w:rPr>
          <w:rFonts w:eastAsia="나눔명조" w:hint="eastAsia"/>
          <w:sz w:val="20"/>
          <w:szCs w:val="22"/>
        </w:rPr>
        <w:t>수평적인지</w:t>
      </w:r>
      <w:r w:rsidRPr="004D452C">
        <w:rPr>
          <w:rFonts w:eastAsia="나눔명조" w:hint="eastAsia"/>
          <w:sz w:val="20"/>
          <w:szCs w:val="22"/>
        </w:rPr>
        <w:t xml:space="preserve">, </w:t>
      </w:r>
      <w:r w:rsidRPr="004D452C">
        <w:rPr>
          <w:rFonts w:eastAsia="나눔명조" w:hint="eastAsia"/>
          <w:sz w:val="20"/>
          <w:szCs w:val="22"/>
        </w:rPr>
        <w:t>혹은</w:t>
      </w:r>
      <w:r w:rsidRPr="004D452C">
        <w:rPr>
          <w:rFonts w:eastAsia="나눔명조" w:hint="eastAsia"/>
          <w:sz w:val="20"/>
          <w:szCs w:val="22"/>
        </w:rPr>
        <w:t xml:space="preserve"> </w:t>
      </w:r>
      <w:r w:rsidRPr="004D452C">
        <w:rPr>
          <w:rFonts w:eastAsia="나눔명조" w:hint="eastAsia"/>
          <w:sz w:val="20"/>
          <w:szCs w:val="22"/>
        </w:rPr>
        <w:t>상향적</w:t>
      </w:r>
      <w:r w:rsidRPr="004D452C">
        <w:rPr>
          <w:rFonts w:eastAsia="나눔명조" w:hint="eastAsia"/>
          <w:sz w:val="20"/>
          <w:szCs w:val="22"/>
        </w:rPr>
        <w:t xml:space="preserve">, </w:t>
      </w:r>
      <w:r w:rsidRPr="004D452C">
        <w:rPr>
          <w:rFonts w:eastAsia="나눔명조" w:hint="eastAsia"/>
          <w:sz w:val="20"/>
          <w:szCs w:val="22"/>
        </w:rPr>
        <w:t>하향적인지와</w:t>
      </w:r>
      <w:r w:rsidRPr="004D452C">
        <w:rPr>
          <w:rFonts w:eastAsia="나눔명조" w:hint="eastAsia"/>
          <w:sz w:val="20"/>
          <w:szCs w:val="22"/>
        </w:rPr>
        <w:t xml:space="preserve"> </w:t>
      </w:r>
      <w:r w:rsidRPr="004D452C">
        <w:rPr>
          <w:rFonts w:eastAsia="나눔명조" w:hint="eastAsia"/>
          <w:sz w:val="20"/>
          <w:szCs w:val="22"/>
        </w:rPr>
        <w:t>관계없이</w:t>
      </w:r>
      <w:r w:rsidRPr="004D452C">
        <w:rPr>
          <w:rFonts w:eastAsia="나눔명조" w:hint="eastAsia"/>
          <w:sz w:val="20"/>
          <w:szCs w:val="22"/>
        </w:rPr>
        <w:t xml:space="preserve"> </w:t>
      </w:r>
      <w:r w:rsidRPr="004D452C">
        <w:rPr>
          <w:rFonts w:eastAsia="나눔명조" w:hint="eastAsia"/>
          <w:sz w:val="20"/>
          <w:szCs w:val="22"/>
        </w:rPr>
        <w:t>의사소통</w:t>
      </w:r>
      <w:r w:rsidRPr="004D452C">
        <w:rPr>
          <w:rFonts w:eastAsia="나눔명조" w:hint="eastAsia"/>
          <w:sz w:val="20"/>
          <w:szCs w:val="22"/>
        </w:rPr>
        <w:t xml:space="preserve"> </w:t>
      </w:r>
      <w:r w:rsidRPr="004D452C">
        <w:rPr>
          <w:rFonts w:eastAsia="나눔명조" w:hint="eastAsia"/>
          <w:sz w:val="20"/>
          <w:szCs w:val="22"/>
        </w:rPr>
        <w:t>변수를</w:t>
      </w:r>
      <w:r w:rsidRPr="004D452C">
        <w:rPr>
          <w:rFonts w:eastAsia="나눔명조" w:hint="eastAsia"/>
          <w:sz w:val="20"/>
          <w:szCs w:val="22"/>
        </w:rPr>
        <w:t xml:space="preserve"> </w:t>
      </w:r>
      <w:r w:rsidRPr="004D452C">
        <w:rPr>
          <w:rFonts w:eastAsia="나눔명조" w:hint="eastAsia"/>
          <w:sz w:val="20"/>
          <w:szCs w:val="22"/>
        </w:rPr>
        <w:t>통합적으로</w:t>
      </w:r>
      <w:r w:rsidRPr="004D452C">
        <w:rPr>
          <w:rFonts w:eastAsia="나눔명조" w:hint="eastAsia"/>
          <w:sz w:val="20"/>
          <w:szCs w:val="22"/>
        </w:rPr>
        <w:t xml:space="preserve"> </w:t>
      </w:r>
      <w:r w:rsidRPr="004D452C">
        <w:rPr>
          <w:rFonts w:eastAsia="나눔명조" w:hint="eastAsia"/>
          <w:sz w:val="20"/>
          <w:szCs w:val="22"/>
        </w:rPr>
        <w:t>활용하여</w:t>
      </w:r>
      <w:r w:rsidRPr="004D452C">
        <w:rPr>
          <w:rFonts w:eastAsia="나눔명조" w:hint="eastAsia"/>
          <w:sz w:val="20"/>
          <w:szCs w:val="22"/>
        </w:rPr>
        <w:t xml:space="preserve"> </w:t>
      </w:r>
      <w:r w:rsidRPr="004D452C">
        <w:rPr>
          <w:rFonts w:eastAsia="나눔명조" w:hint="eastAsia"/>
          <w:sz w:val="20"/>
          <w:szCs w:val="22"/>
        </w:rPr>
        <w:t>분석하고자</w:t>
      </w:r>
      <w:r w:rsidRPr="004D452C">
        <w:rPr>
          <w:rFonts w:eastAsia="나눔명조" w:hint="eastAsia"/>
          <w:sz w:val="20"/>
          <w:szCs w:val="22"/>
        </w:rPr>
        <w:t xml:space="preserve"> </w:t>
      </w:r>
      <w:r w:rsidRPr="004D452C">
        <w:rPr>
          <w:rFonts w:eastAsia="나눔명조" w:hint="eastAsia"/>
          <w:sz w:val="20"/>
          <w:szCs w:val="22"/>
        </w:rPr>
        <w:t>한다</w:t>
      </w:r>
      <w:r w:rsidRPr="004D452C">
        <w:rPr>
          <w:rFonts w:eastAsia="나눔명조" w:hint="eastAsia"/>
          <w:sz w:val="20"/>
          <w:szCs w:val="22"/>
        </w:rPr>
        <w:t xml:space="preserve">. </w:t>
      </w:r>
      <w:r w:rsidRPr="004D452C">
        <w:rPr>
          <w:rFonts w:eastAsia="나눔명조" w:hint="eastAsia"/>
          <w:sz w:val="20"/>
          <w:szCs w:val="22"/>
        </w:rPr>
        <w:t>소통의</w:t>
      </w:r>
      <w:r w:rsidRPr="004D452C">
        <w:rPr>
          <w:rFonts w:eastAsia="나눔명조" w:hint="eastAsia"/>
          <w:sz w:val="20"/>
          <w:szCs w:val="22"/>
        </w:rPr>
        <w:t xml:space="preserve"> </w:t>
      </w:r>
      <w:r w:rsidRPr="004D452C">
        <w:rPr>
          <w:rFonts w:eastAsia="나눔명조" w:hint="eastAsia"/>
          <w:sz w:val="20"/>
          <w:szCs w:val="22"/>
        </w:rPr>
        <w:t>형태가</w:t>
      </w:r>
      <w:r w:rsidRPr="004D452C">
        <w:rPr>
          <w:rFonts w:eastAsia="나눔명조" w:hint="eastAsia"/>
          <w:sz w:val="20"/>
          <w:szCs w:val="22"/>
        </w:rPr>
        <w:t xml:space="preserve"> </w:t>
      </w:r>
      <w:r w:rsidRPr="004D452C">
        <w:rPr>
          <w:rFonts w:eastAsia="나눔명조" w:hint="eastAsia"/>
          <w:sz w:val="20"/>
          <w:szCs w:val="22"/>
        </w:rPr>
        <w:t>개방적이고</w:t>
      </w:r>
      <w:r w:rsidRPr="004D452C">
        <w:rPr>
          <w:rFonts w:eastAsia="나눔명조" w:hint="eastAsia"/>
          <w:sz w:val="20"/>
          <w:szCs w:val="22"/>
        </w:rPr>
        <w:t xml:space="preserve"> </w:t>
      </w:r>
      <w:r w:rsidRPr="004D452C">
        <w:rPr>
          <w:rFonts w:eastAsia="나눔명조" w:hint="eastAsia"/>
          <w:sz w:val="20"/>
          <w:szCs w:val="22"/>
        </w:rPr>
        <w:t>원활하며</w:t>
      </w:r>
      <w:r w:rsidRPr="004D452C">
        <w:rPr>
          <w:rFonts w:eastAsia="나눔명조" w:hint="eastAsia"/>
          <w:sz w:val="20"/>
          <w:szCs w:val="22"/>
        </w:rPr>
        <w:t xml:space="preserve">, </w:t>
      </w:r>
      <w:r w:rsidRPr="004D452C">
        <w:rPr>
          <w:rFonts w:eastAsia="나눔명조" w:hint="eastAsia"/>
          <w:sz w:val="20"/>
          <w:szCs w:val="22"/>
        </w:rPr>
        <w:t>빈번하게</w:t>
      </w:r>
      <w:r w:rsidRPr="004D452C">
        <w:rPr>
          <w:rFonts w:eastAsia="나눔명조" w:hint="eastAsia"/>
          <w:sz w:val="20"/>
          <w:szCs w:val="22"/>
        </w:rPr>
        <w:t xml:space="preserve"> </w:t>
      </w:r>
      <w:r w:rsidRPr="004D452C">
        <w:rPr>
          <w:rFonts w:eastAsia="나눔명조" w:hint="eastAsia"/>
          <w:sz w:val="20"/>
          <w:szCs w:val="22"/>
        </w:rPr>
        <w:t>발생한다면</w:t>
      </w:r>
      <w:r w:rsidRPr="004D452C">
        <w:rPr>
          <w:rFonts w:eastAsia="나눔명조" w:hint="eastAsia"/>
          <w:sz w:val="20"/>
          <w:szCs w:val="22"/>
        </w:rPr>
        <w:t xml:space="preserve">, </w:t>
      </w:r>
      <w:r w:rsidRPr="004D452C">
        <w:rPr>
          <w:rFonts w:eastAsia="나눔명조" w:hint="eastAsia"/>
          <w:sz w:val="20"/>
          <w:szCs w:val="22"/>
        </w:rPr>
        <w:t>의사소통의</w:t>
      </w:r>
      <w:r w:rsidRPr="004D452C">
        <w:rPr>
          <w:rFonts w:eastAsia="나눔명조" w:hint="eastAsia"/>
          <w:sz w:val="20"/>
          <w:szCs w:val="22"/>
        </w:rPr>
        <w:t xml:space="preserve"> </w:t>
      </w:r>
      <w:r w:rsidRPr="004D452C">
        <w:rPr>
          <w:rFonts w:eastAsia="나눔명조" w:hint="eastAsia"/>
          <w:sz w:val="20"/>
          <w:szCs w:val="22"/>
        </w:rPr>
        <w:t>형태가</w:t>
      </w:r>
      <w:r w:rsidRPr="004D452C">
        <w:rPr>
          <w:rFonts w:eastAsia="나눔명조" w:hint="eastAsia"/>
          <w:sz w:val="20"/>
          <w:szCs w:val="22"/>
        </w:rPr>
        <w:t xml:space="preserve"> </w:t>
      </w:r>
      <w:r w:rsidRPr="004D452C">
        <w:rPr>
          <w:rFonts w:eastAsia="나눔명조" w:hint="eastAsia"/>
          <w:sz w:val="20"/>
          <w:szCs w:val="22"/>
        </w:rPr>
        <w:t>수직적이거나</w:t>
      </w:r>
      <w:r w:rsidRPr="004D452C">
        <w:rPr>
          <w:rFonts w:eastAsia="나눔명조" w:hint="eastAsia"/>
          <w:sz w:val="20"/>
          <w:szCs w:val="22"/>
        </w:rPr>
        <w:t xml:space="preserve"> </w:t>
      </w:r>
      <w:r w:rsidRPr="004D452C">
        <w:rPr>
          <w:rFonts w:eastAsia="나눔명조" w:hint="eastAsia"/>
          <w:sz w:val="20"/>
          <w:szCs w:val="22"/>
        </w:rPr>
        <w:t>수평적임에</w:t>
      </w:r>
      <w:r w:rsidRPr="004D452C">
        <w:rPr>
          <w:rFonts w:eastAsia="나눔명조" w:hint="eastAsia"/>
          <w:sz w:val="20"/>
          <w:szCs w:val="22"/>
        </w:rPr>
        <w:t xml:space="preserve"> </w:t>
      </w:r>
      <w:r w:rsidRPr="004D452C">
        <w:rPr>
          <w:rFonts w:eastAsia="나눔명조" w:hint="eastAsia"/>
          <w:sz w:val="20"/>
          <w:szCs w:val="22"/>
        </w:rPr>
        <w:t>관계없이</w:t>
      </w:r>
      <w:r w:rsidRPr="004D452C">
        <w:rPr>
          <w:rFonts w:eastAsia="나눔명조" w:hint="eastAsia"/>
          <w:sz w:val="20"/>
          <w:szCs w:val="22"/>
        </w:rPr>
        <w:t xml:space="preserve"> </w:t>
      </w:r>
      <w:r w:rsidR="00012453">
        <w:rPr>
          <w:rFonts w:eastAsia="나눔명조" w:hint="eastAsia"/>
          <w:sz w:val="20"/>
          <w:szCs w:val="22"/>
        </w:rPr>
        <w:t>공공봉사동기</w:t>
      </w:r>
      <w:r w:rsidRPr="004D452C">
        <w:rPr>
          <w:rFonts w:eastAsia="나눔명조" w:hint="eastAsia"/>
          <w:sz w:val="20"/>
          <w:szCs w:val="22"/>
        </w:rPr>
        <w:t>에</w:t>
      </w:r>
      <w:r w:rsidRPr="004D452C">
        <w:rPr>
          <w:rFonts w:eastAsia="나눔명조" w:hint="eastAsia"/>
          <w:sz w:val="20"/>
          <w:szCs w:val="22"/>
        </w:rPr>
        <w:t xml:space="preserve"> </w:t>
      </w:r>
      <w:r w:rsidRPr="004D452C">
        <w:rPr>
          <w:rFonts w:eastAsia="나눔명조" w:hint="eastAsia"/>
          <w:sz w:val="20"/>
          <w:szCs w:val="22"/>
        </w:rPr>
        <w:t>동일한</w:t>
      </w:r>
      <w:r w:rsidRPr="004D452C">
        <w:rPr>
          <w:rFonts w:eastAsia="나눔명조" w:hint="eastAsia"/>
          <w:sz w:val="20"/>
          <w:szCs w:val="22"/>
        </w:rPr>
        <w:t xml:space="preserve"> </w:t>
      </w:r>
      <w:r w:rsidRPr="004D452C">
        <w:rPr>
          <w:rFonts w:eastAsia="나눔명조" w:hint="eastAsia"/>
          <w:sz w:val="20"/>
          <w:szCs w:val="22"/>
        </w:rPr>
        <w:t>영향력을</w:t>
      </w:r>
      <w:r w:rsidRPr="004D452C">
        <w:rPr>
          <w:rFonts w:eastAsia="나눔명조" w:hint="eastAsia"/>
          <w:sz w:val="20"/>
          <w:szCs w:val="22"/>
        </w:rPr>
        <w:t xml:space="preserve"> </w:t>
      </w:r>
      <w:r w:rsidRPr="004D452C">
        <w:rPr>
          <w:rFonts w:eastAsia="나눔명조" w:hint="eastAsia"/>
          <w:sz w:val="20"/>
          <w:szCs w:val="22"/>
        </w:rPr>
        <w:t>미칠</w:t>
      </w:r>
      <w:r w:rsidRPr="004D452C">
        <w:rPr>
          <w:rFonts w:eastAsia="나눔명조" w:hint="eastAsia"/>
          <w:sz w:val="20"/>
          <w:szCs w:val="22"/>
        </w:rPr>
        <w:t xml:space="preserve"> </w:t>
      </w:r>
      <w:r w:rsidRPr="004D452C">
        <w:rPr>
          <w:rFonts w:eastAsia="나눔명조" w:hint="eastAsia"/>
          <w:sz w:val="20"/>
          <w:szCs w:val="22"/>
        </w:rPr>
        <w:t>것이라고</w:t>
      </w:r>
      <w:r w:rsidRPr="004D452C">
        <w:rPr>
          <w:rFonts w:eastAsia="나눔명조" w:hint="eastAsia"/>
          <w:sz w:val="20"/>
          <w:szCs w:val="22"/>
        </w:rPr>
        <w:t xml:space="preserve"> </w:t>
      </w:r>
      <w:r w:rsidRPr="004D452C">
        <w:rPr>
          <w:rFonts w:eastAsia="나눔명조" w:hint="eastAsia"/>
          <w:sz w:val="20"/>
          <w:szCs w:val="22"/>
        </w:rPr>
        <w:t>예상한다</w:t>
      </w:r>
      <w:r w:rsidRPr="004D452C">
        <w:rPr>
          <w:rFonts w:eastAsia="나눔명조" w:hint="eastAsia"/>
          <w:sz w:val="20"/>
          <w:szCs w:val="22"/>
        </w:rPr>
        <w:t>.</w:t>
      </w:r>
    </w:p>
    <w:p w14:paraId="0A7CBFED" w14:textId="08196350" w:rsidR="004D452C" w:rsidRP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또한</w:t>
      </w:r>
      <w:r w:rsidRPr="004D452C">
        <w:rPr>
          <w:rFonts w:eastAsia="나눔명조" w:hint="eastAsia"/>
          <w:sz w:val="20"/>
          <w:szCs w:val="22"/>
        </w:rPr>
        <w:t xml:space="preserve"> </w:t>
      </w:r>
      <w:r w:rsidRPr="004D452C">
        <w:rPr>
          <w:rFonts w:eastAsia="나눔명조" w:hint="eastAsia"/>
          <w:sz w:val="20"/>
          <w:szCs w:val="22"/>
        </w:rPr>
        <w:t>의사소통</w:t>
      </w:r>
      <w:r w:rsidRPr="004D452C">
        <w:rPr>
          <w:rFonts w:eastAsia="나눔명조" w:hint="eastAsia"/>
          <w:sz w:val="20"/>
          <w:szCs w:val="22"/>
        </w:rPr>
        <w:t xml:space="preserve"> </w:t>
      </w:r>
      <w:r w:rsidRPr="004D452C">
        <w:rPr>
          <w:rFonts w:eastAsia="나눔명조" w:hint="eastAsia"/>
          <w:sz w:val="20"/>
          <w:szCs w:val="22"/>
        </w:rPr>
        <w:t>방식을</w:t>
      </w:r>
      <w:r w:rsidRPr="004D452C">
        <w:rPr>
          <w:rFonts w:eastAsia="나눔명조" w:hint="eastAsia"/>
          <w:sz w:val="20"/>
          <w:szCs w:val="22"/>
        </w:rPr>
        <w:t xml:space="preserve"> </w:t>
      </w:r>
      <w:r w:rsidRPr="004D452C">
        <w:rPr>
          <w:rFonts w:eastAsia="나눔명조" w:hint="eastAsia"/>
          <w:sz w:val="20"/>
          <w:szCs w:val="22"/>
        </w:rPr>
        <w:t>결정하고</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분위기를</w:t>
      </w:r>
      <w:r w:rsidRPr="004D452C">
        <w:rPr>
          <w:rFonts w:eastAsia="나눔명조" w:hint="eastAsia"/>
          <w:sz w:val="20"/>
          <w:szCs w:val="22"/>
        </w:rPr>
        <w:t xml:space="preserve"> </w:t>
      </w:r>
      <w:r w:rsidRPr="004D452C">
        <w:rPr>
          <w:rFonts w:eastAsia="나눔명조" w:hint="eastAsia"/>
          <w:sz w:val="20"/>
          <w:szCs w:val="22"/>
        </w:rPr>
        <w:t>결정하고</w:t>
      </w:r>
      <w:r w:rsidRPr="004D452C">
        <w:rPr>
          <w:rFonts w:eastAsia="나눔명조" w:hint="eastAsia"/>
          <w:sz w:val="20"/>
          <w:szCs w:val="22"/>
        </w:rPr>
        <w:t xml:space="preserve"> </w:t>
      </w:r>
      <w:r w:rsidRPr="004D452C">
        <w:rPr>
          <w:rFonts w:eastAsia="나눔명조" w:hint="eastAsia"/>
          <w:sz w:val="20"/>
          <w:szCs w:val="22"/>
        </w:rPr>
        <w:t>형성할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있는</w:t>
      </w:r>
      <w:r w:rsidRPr="004D452C">
        <w:rPr>
          <w:rFonts w:eastAsia="나눔명조" w:hint="eastAsia"/>
          <w:sz w:val="20"/>
          <w:szCs w:val="22"/>
        </w:rPr>
        <w:t xml:space="preserve"> </w:t>
      </w:r>
      <w:r w:rsidRPr="004D452C">
        <w:rPr>
          <w:rFonts w:eastAsia="나눔명조" w:hint="eastAsia"/>
          <w:sz w:val="20"/>
          <w:szCs w:val="22"/>
        </w:rPr>
        <w:t>것은</w:t>
      </w:r>
      <w:r w:rsidRPr="004D452C">
        <w:rPr>
          <w:rFonts w:eastAsia="나눔명조" w:hint="eastAsia"/>
          <w:sz w:val="20"/>
          <w:szCs w:val="22"/>
        </w:rPr>
        <w:t xml:space="preserve"> </w:t>
      </w:r>
      <w:r w:rsidRPr="004D452C">
        <w:rPr>
          <w:rFonts w:eastAsia="나눔명조" w:hint="eastAsia"/>
          <w:sz w:val="20"/>
          <w:szCs w:val="22"/>
        </w:rPr>
        <w:t>상급자</w:t>
      </w:r>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리더의</w:t>
      </w:r>
      <w:r w:rsidRPr="004D452C">
        <w:rPr>
          <w:rFonts w:eastAsia="나눔명조" w:hint="eastAsia"/>
          <w:sz w:val="20"/>
          <w:szCs w:val="22"/>
        </w:rPr>
        <w:t xml:space="preserve"> </w:t>
      </w:r>
      <w:r w:rsidRPr="004D452C">
        <w:rPr>
          <w:rFonts w:eastAsia="나눔명조" w:hint="eastAsia"/>
          <w:sz w:val="20"/>
          <w:szCs w:val="22"/>
        </w:rPr>
        <w:t>영향력이</w:t>
      </w:r>
      <w:r w:rsidRPr="004D452C">
        <w:rPr>
          <w:rFonts w:eastAsia="나눔명조" w:hint="eastAsia"/>
          <w:sz w:val="20"/>
          <w:szCs w:val="22"/>
        </w:rPr>
        <w:t xml:space="preserve"> </w:t>
      </w:r>
      <w:r w:rsidRPr="004D452C">
        <w:rPr>
          <w:rFonts w:eastAsia="나눔명조" w:hint="eastAsia"/>
          <w:sz w:val="20"/>
          <w:szCs w:val="22"/>
        </w:rPr>
        <w:t>크다</w:t>
      </w:r>
      <w:r w:rsidRPr="004D452C">
        <w:rPr>
          <w:rFonts w:eastAsia="나눔명조" w:hint="eastAsia"/>
          <w:sz w:val="20"/>
          <w:szCs w:val="22"/>
        </w:rPr>
        <w:t xml:space="preserve">. </w:t>
      </w:r>
      <w:r w:rsidRPr="004D452C">
        <w:rPr>
          <w:rFonts w:eastAsia="나눔명조" w:hint="eastAsia"/>
          <w:sz w:val="20"/>
          <w:szCs w:val="22"/>
        </w:rPr>
        <w:t>리더는</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구성원이</w:t>
      </w:r>
      <w:r w:rsidRPr="004D452C">
        <w:rPr>
          <w:rFonts w:eastAsia="나눔명조" w:hint="eastAsia"/>
          <w:sz w:val="20"/>
          <w:szCs w:val="22"/>
        </w:rPr>
        <w:t xml:space="preserve"> </w:t>
      </w:r>
      <w:r w:rsidRPr="004D452C">
        <w:rPr>
          <w:rFonts w:eastAsia="나눔명조" w:hint="eastAsia"/>
          <w:sz w:val="20"/>
          <w:szCs w:val="22"/>
        </w:rPr>
        <w:t>공유하는</w:t>
      </w:r>
      <w:r w:rsidRPr="004D452C">
        <w:rPr>
          <w:rFonts w:eastAsia="나눔명조" w:hint="eastAsia"/>
          <w:sz w:val="20"/>
          <w:szCs w:val="22"/>
        </w:rPr>
        <w:t xml:space="preserve"> </w:t>
      </w:r>
      <w:r w:rsidRPr="004D452C">
        <w:rPr>
          <w:rFonts w:eastAsia="나눔명조" w:hint="eastAsia"/>
          <w:sz w:val="20"/>
          <w:szCs w:val="22"/>
        </w:rPr>
        <w:t>가치</w:t>
      </w:r>
      <w:r w:rsidRPr="004D452C">
        <w:rPr>
          <w:rFonts w:eastAsia="나눔명조" w:hint="eastAsia"/>
          <w:sz w:val="20"/>
          <w:szCs w:val="22"/>
        </w:rPr>
        <w:t xml:space="preserve">, </w:t>
      </w:r>
      <w:r w:rsidRPr="004D452C">
        <w:rPr>
          <w:rFonts w:eastAsia="나눔명조" w:hint="eastAsia"/>
          <w:sz w:val="20"/>
          <w:szCs w:val="22"/>
        </w:rPr>
        <w:t>규범</w:t>
      </w:r>
      <w:r w:rsidRPr="004D452C">
        <w:rPr>
          <w:rFonts w:eastAsia="나눔명조" w:hint="eastAsia"/>
          <w:sz w:val="20"/>
          <w:szCs w:val="22"/>
        </w:rPr>
        <w:t xml:space="preserve">, </w:t>
      </w:r>
      <w:r w:rsidRPr="004D452C">
        <w:rPr>
          <w:rFonts w:eastAsia="나눔명조" w:hint="eastAsia"/>
          <w:sz w:val="20"/>
          <w:szCs w:val="22"/>
        </w:rPr>
        <w:t>목표</w:t>
      </w:r>
      <w:r w:rsidRPr="004D452C">
        <w:rPr>
          <w:rFonts w:eastAsia="나눔명조" w:hint="eastAsia"/>
          <w:sz w:val="20"/>
          <w:szCs w:val="22"/>
        </w:rPr>
        <w:t xml:space="preserve"> </w:t>
      </w:r>
      <w:r w:rsidRPr="004D452C">
        <w:rPr>
          <w:rFonts w:eastAsia="나눔명조" w:hint="eastAsia"/>
          <w:sz w:val="20"/>
          <w:szCs w:val="22"/>
        </w:rPr>
        <w:t>등을</w:t>
      </w:r>
      <w:r w:rsidRPr="004D452C">
        <w:rPr>
          <w:rFonts w:eastAsia="나눔명조" w:hint="eastAsia"/>
          <w:sz w:val="20"/>
          <w:szCs w:val="22"/>
        </w:rPr>
        <w:t xml:space="preserve"> </w:t>
      </w:r>
      <w:r w:rsidRPr="004D452C">
        <w:rPr>
          <w:rFonts w:eastAsia="나눔명조" w:hint="eastAsia"/>
          <w:sz w:val="20"/>
          <w:szCs w:val="22"/>
        </w:rPr>
        <w:t>형성하고</w:t>
      </w:r>
      <w:r w:rsidRPr="004D452C">
        <w:rPr>
          <w:rFonts w:eastAsia="나눔명조" w:hint="eastAsia"/>
          <w:sz w:val="20"/>
          <w:szCs w:val="22"/>
        </w:rPr>
        <w:t xml:space="preserve"> </w:t>
      </w:r>
      <w:r w:rsidRPr="004D452C">
        <w:rPr>
          <w:rFonts w:eastAsia="나눔명조" w:hint="eastAsia"/>
          <w:sz w:val="20"/>
          <w:szCs w:val="22"/>
        </w:rPr>
        <w:t>내재화</w:t>
      </w:r>
      <w:del w:id="972" w:author="Park, Sanghoon" w:date="2021-10-01T02:18:00Z">
        <w:r w:rsidR="00E11AE8" w:rsidDel="00805806">
          <w:rPr>
            <w:rFonts w:eastAsia="나눔명조" w:hint="eastAsia"/>
            <w:sz w:val="20"/>
            <w:szCs w:val="22"/>
          </w:rPr>
          <w:delText xml:space="preserve"> </w:delText>
        </w:r>
      </w:del>
      <w:r w:rsidR="00E11AE8">
        <w:rPr>
          <w:rFonts w:eastAsia="나눔명조" w:hint="eastAsia"/>
          <w:sz w:val="20"/>
          <w:szCs w:val="22"/>
        </w:rPr>
        <w:t>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있으며</w:t>
      </w:r>
      <w:r w:rsidRPr="004D452C">
        <w:rPr>
          <w:rFonts w:eastAsia="나눔명조" w:hint="eastAsia"/>
          <w:sz w:val="20"/>
          <w:szCs w:val="22"/>
        </w:rPr>
        <w:t xml:space="preserve">, </w:t>
      </w:r>
      <w:r w:rsidRPr="004D452C">
        <w:rPr>
          <w:rFonts w:eastAsia="나눔명조" w:hint="eastAsia"/>
          <w:sz w:val="20"/>
          <w:szCs w:val="22"/>
        </w:rPr>
        <w:t>지속적</w:t>
      </w:r>
      <w:r w:rsidRPr="004D452C">
        <w:rPr>
          <w:rFonts w:eastAsia="나눔명조" w:hint="eastAsia"/>
          <w:sz w:val="20"/>
          <w:szCs w:val="22"/>
        </w:rPr>
        <w:t xml:space="preserve"> </w:t>
      </w:r>
      <w:r w:rsidRPr="004D452C">
        <w:rPr>
          <w:rFonts w:eastAsia="나눔명조" w:hint="eastAsia"/>
          <w:sz w:val="20"/>
          <w:szCs w:val="22"/>
        </w:rPr>
        <w:t>설득</w:t>
      </w:r>
      <w:r w:rsidRPr="004D452C">
        <w:rPr>
          <w:rFonts w:eastAsia="나눔명조" w:hint="eastAsia"/>
          <w:sz w:val="20"/>
          <w:szCs w:val="22"/>
        </w:rPr>
        <w:t xml:space="preserve"> </w:t>
      </w:r>
      <w:r w:rsidRPr="004D452C">
        <w:rPr>
          <w:rFonts w:eastAsia="나눔명조" w:hint="eastAsia"/>
          <w:sz w:val="20"/>
          <w:szCs w:val="22"/>
        </w:rPr>
        <w:t>통해</w:t>
      </w:r>
      <w:r w:rsidRPr="004D452C">
        <w:rPr>
          <w:rFonts w:eastAsia="나눔명조" w:hint="eastAsia"/>
          <w:sz w:val="20"/>
          <w:szCs w:val="22"/>
        </w:rPr>
        <w:t xml:space="preserve"> </w:t>
      </w:r>
      <w:r w:rsidRPr="004D452C">
        <w:rPr>
          <w:rFonts w:eastAsia="나눔명조" w:hint="eastAsia"/>
          <w:sz w:val="20"/>
          <w:szCs w:val="22"/>
        </w:rPr>
        <w:t>조직의</w:t>
      </w:r>
      <w:r w:rsidRPr="004D452C">
        <w:rPr>
          <w:rFonts w:eastAsia="나눔명조" w:hint="eastAsia"/>
          <w:sz w:val="20"/>
          <w:szCs w:val="22"/>
        </w:rPr>
        <w:t xml:space="preserve"> </w:t>
      </w:r>
      <w:r w:rsidRPr="004D452C">
        <w:rPr>
          <w:rFonts w:eastAsia="나눔명조" w:hint="eastAsia"/>
          <w:sz w:val="20"/>
          <w:szCs w:val="22"/>
        </w:rPr>
        <w:t>분위기와</w:t>
      </w:r>
      <w:r w:rsidRPr="004D452C">
        <w:rPr>
          <w:rFonts w:eastAsia="나눔명조" w:hint="eastAsia"/>
          <w:sz w:val="20"/>
          <w:szCs w:val="22"/>
        </w:rPr>
        <w:t xml:space="preserve"> </w:t>
      </w:r>
      <w:r w:rsidRPr="004D452C">
        <w:rPr>
          <w:rFonts w:eastAsia="나눔명조" w:hint="eastAsia"/>
          <w:sz w:val="20"/>
          <w:szCs w:val="22"/>
        </w:rPr>
        <w:t>환경을</w:t>
      </w:r>
      <w:r w:rsidRPr="004D452C">
        <w:rPr>
          <w:rFonts w:eastAsia="나눔명조" w:hint="eastAsia"/>
          <w:sz w:val="20"/>
          <w:szCs w:val="22"/>
        </w:rPr>
        <w:t xml:space="preserve"> </w:t>
      </w:r>
      <w:r w:rsidRPr="004D452C">
        <w:rPr>
          <w:rFonts w:eastAsia="나눔명조" w:hint="eastAsia"/>
          <w:sz w:val="20"/>
          <w:szCs w:val="22"/>
        </w:rPr>
        <w:t>구축할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있다</w:t>
      </w:r>
      <w:r w:rsidR="00805806">
        <w:rPr>
          <w:rFonts w:eastAsia="나눔명조"/>
          <w:sz w:val="20"/>
          <w:szCs w:val="22"/>
        </w:rPr>
        <w:fldChar w:fldCharType="begin"/>
      </w:r>
      <w:r w:rsidR="005302F9">
        <w:rPr>
          <w:rFonts w:eastAsia="나눔명조" w:hint="eastAsia"/>
          <w:sz w:val="20"/>
          <w:szCs w:val="22"/>
        </w:rPr>
        <w:instrText xml:space="preserve"> ADDIN ZOTERO_ITEM CSL_CITATION {"citationID":"vNCavGJm","properties":{"formattedCitation":"(\\uc0\\u49436{}\\uc0\\u51221{}\\uc0\\u49437{} and \\uc0\\u44608{}\\uc0\\u48337{}\\uc0\\u44540{} 2017)","plainCitation":"(</w:instrText>
      </w:r>
      <w:r w:rsidR="005302F9">
        <w:rPr>
          <w:rFonts w:eastAsia="나눔명조" w:hint="eastAsia"/>
          <w:sz w:val="20"/>
          <w:szCs w:val="22"/>
        </w:rPr>
        <w:instrText>서정석</w:instrText>
      </w:r>
      <w:r w:rsidR="005302F9">
        <w:rPr>
          <w:rFonts w:eastAsia="나눔명조" w:hint="eastAsia"/>
          <w:sz w:val="20"/>
          <w:szCs w:val="22"/>
        </w:rPr>
        <w:instrText xml:space="preserve"> and </w:instrText>
      </w:r>
      <w:r w:rsidR="005302F9">
        <w:rPr>
          <w:rFonts w:eastAsia="나눔명조" w:hint="eastAsia"/>
          <w:sz w:val="20"/>
          <w:szCs w:val="22"/>
        </w:rPr>
        <w:instrText>김병근</w:instrText>
      </w:r>
      <w:r w:rsidR="005302F9">
        <w:rPr>
          <w:rFonts w:eastAsia="나눔명조" w:hint="eastAsia"/>
          <w:sz w:val="20"/>
          <w:szCs w:val="22"/>
        </w:rPr>
        <w:instrText xml:space="preserve"> 2017)","noteIndex":0},"citationItems":[{"id":1453,"uris":["http://zotero.org/users/5210800/items/KZZGW6XV"],"uri":["http://zotero.org/users/5210800/items/KZZGW6XV"],"itemData":{"id":1453,"type":"article-journal","container-title":"</w:instrText>
      </w:r>
      <w:r w:rsidR="005302F9">
        <w:rPr>
          <w:rFonts w:eastAsia="나눔명조" w:hint="eastAsia"/>
          <w:sz w:val="20"/>
          <w:szCs w:val="22"/>
        </w:rPr>
        <w:instrText>기술혁신학회지</w:instrText>
      </w:r>
      <w:r w:rsidR="005302F9">
        <w:rPr>
          <w:rFonts w:eastAsia="나눔명조" w:hint="eastAsia"/>
          <w:sz w:val="20"/>
          <w:szCs w:val="22"/>
        </w:rPr>
        <w:instrText>","issue":"3","note":"Citation Key: seo:2017","page":"684</w:instrText>
      </w:r>
      <w:r w:rsidR="005302F9">
        <w:rPr>
          <w:rFonts w:eastAsia="나눔명조" w:hint="eastAsia"/>
          <w:sz w:val="20"/>
          <w:szCs w:val="22"/>
        </w:rPr>
        <w:instrText>–</w:instrText>
      </w:r>
      <w:r w:rsidR="005302F9">
        <w:rPr>
          <w:rFonts w:eastAsia="나눔명조" w:hint="eastAsia"/>
          <w:sz w:val="20"/>
          <w:szCs w:val="22"/>
        </w:rPr>
        <w:instrText>708","title":"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거래적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연구개발조직</w:instrText>
      </w:r>
      <w:r w:rsidR="005302F9">
        <w:rPr>
          <w:rFonts w:eastAsia="나눔명조" w:hint="eastAsia"/>
          <w:sz w:val="20"/>
          <w:szCs w:val="22"/>
        </w:rPr>
        <w:instrText xml:space="preserve"> </w:instrText>
      </w:r>
      <w:r w:rsidR="005302F9">
        <w:rPr>
          <w:rFonts w:eastAsia="나눔명조" w:hint="eastAsia"/>
          <w:sz w:val="20"/>
          <w:szCs w:val="22"/>
        </w:rPr>
        <w:instrText>구성원의</w:instrText>
      </w:r>
      <w:r w:rsidR="005302F9">
        <w:rPr>
          <w:rFonts w:eastAsia="나눔명조" w:hint="eastAsia"/>
          <w:sz w:val="20"/>
          <w:szCs w:val="22"/>
        </w:rPr>
        <w:instrText xml:space="preserve"> </w:instrText>
      </w:r>
      <w:r w:rsidR="005302F9">
        <w:rPr>
          <w:rFonts w:eastAsia="나눔명조" w:hint="eastAsia"/>
          <w:sz w:val="20"/>
          <w:szCs w:val="22"/>
        </w:rPr>
        <w:instrText>창의성에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","volume":"20","author":[{"family":"</w:instrText>
      </w:r>
      <w:r w:rsidR="005302F9">
        <w:rPr>
          <w:rFonts w:eastAsia="나눔명조" w:hint="eastAsia"/>
          <w:sz w:val="20"/>
          <w:szCs w:val="22"/>
        </w:rPr>
        <w:instrText>서정석</w:instrText>
      </w:r>
      <w:r w:rsidR="005302F9">
        <w:rPr>
          <w:rFonts w:eastAsia="나눔명조" w:hint="eastAsia"/>
          <w:sz w:val="20"/>
          <w:szCs w:val="22"/>
        </w:rPr>
        <w:instrText>","given":""},{"family":"</w:instrText>
      </w:r>
      <w:r w:rsidR="005302F9">
        <w:rPr>
          <w:rFonts w:eastAsia="나눔명조" w:hint="eastAsia"/>
          <w:sz w:val="20"/>
          <w:szCs w:val="22"/>
        </w:rPr>
        <w:instrText>김병근</w:instrText>
      </w:r>
      <w:r w:rsidR="005302F9">
        <w:rPr>
          <w:rFonts w:eastAsia="나눔명조" w:hint="eastAsia"/>
          <w:sz w:val="20"/>
          <w:szCs w:val="22"/>
        </w:rPr>
        <w:instrText>","given":""}],"issued":{"date-parts":[["2017",9]]}}}],"schema":"https://github.com/citation-style-language/schema/raw/maste</w:instrText>
      </w:r>
      <w:r w:rsidR="005302F9">
        <w:rPr>
          <w:rFonts w:eastAsia="나눔명조"/>
          <w:sz w:val="20"/>
          <w:szCs w:val="22"/>
        </w:rPr>
        <w:instrText xml:space="preserve">r/csl-citation.json"} </w:instrText>
      </w:r>
      <w:r w:rsidR="00805806">
        <w:rPr>
          <w:rFonts w:eastAsia="나눔명조"/>
          <w:sz w:val="20"/>
          <w:szCs w:val="22"/>
        </w:rPr>
        <w:fldChar w:fldCharType="separate"/>
      </w:r>
      <w:r w:rsidR="00805806" w:rsidRPr="00805806">
        <w:rPr>
          <w:rFonts w:eastAsia="나눔명조"/>
          <w:sz w:val="20"/>
          <w:szCs w:val="22"/>
          <w:rPrChange w:id="973" w:author="Park, Sanghoon" w:date="2021-10-01T02:20:00Z">
            <w:rPr>
              <w:sz w:val="20"/>
            </w:rPr>
          </w:rPrChange>
        </w:rPr>
        <w:t>(</w:t>
      </w:r>
      <w:r w:rsidR="00805806" w:rsidRPr="00805806">
        <w:rPr>
          <w:rFonts w:eastAsia="나눔명조" w:hint="eastAsia"/>
          <w:sz w:val="20"/>
          <w:szCs w:val="22"/>
          <w:rPrChange w:id="974" w:author="Park, Sanghoon" w:date="2021-10-01T02:20:00Z">
            <w:rPr>
              <w:rFonts w:hint="eastAsia"/>
              <w:sz w:val="20"/>
            </w:rPr>
          </w:rPrChange>
        </w:rPr>
        <w:t>서정석</w:t>
      </w:r>
      <w:r w:rsidR="00805806" w:rsidRPr="00805806">
        <w:rPr>
          <w:rFonts w:eastAsia="나눔명조"/>
          <w:sz w:val="20"/>
          <w:szCs w:val="22"/>
          <w:rPrChange w:id="975" w:author="Park, Sanghoon" w:date="2021-10-01T02:20:00Z">
            <w:rPr>
              <w:sz w:val="20"/>
            </w:rPr>
          </w:rPrChange>
        </w:rPr>
        <w:t xml:space="preserve"> and </w:t>
      </w:r>
      <w:r w:rsidR="00805806" w:rsidRPr="00805806">
        <w:rPr>
          <w:rFonts w:eastAsia="나눔명조" w:hint="eastAsia"/>
          <w:sz w:val="20"/>
          <w:szCs w:val="22"/>
          <w:rPrChange w:id="976" w:author="Park, Sanghoon" w:date="2021-10-01T02:20:00Z">
            <w:rPr>
              <w:rFonts w:hint="eastAsia"/>
              <w:sz w:val="20"/>
            </w:rPr>
          </w:rPrChange>
        </w:rPr>
        <w:t>김병근</w:t>
      </w:r>
      <w:r w:rsidR="00805806" w:rsidRPr="00805806">
        <w:rPr>
          <w:rFonts w:eastAsia="나눔명조"/>
          <w:sz w:val="20"/>
          <w:szCs w:val="22"/>
          <w:rPrChange w:id="977" w:author="Park, Sanghoon" w:date="2021-10-01T02:20:00Z">
            <w:rPr>
              <w:sz w:val="20"/>
            </w:rPr>
          </w:rPrChange>
        </w:rPr>
        <w:t xml:space="preserve"> 2017)</w:t>
      </w:r>
      <w:r w:rsidR="00805806">
        <w:rPr>
          <w:rFonts w:eastAsia="나눔명조"/>
          <w:sz w:val="20"/>
          <w:szCs w:val="22"/>
        </w:rPr>
        <w:fldChar w:fldCharType="end"/>
      </w:r>
      <w:del w:id="978" w:author="Park, Sanghoon" w:date="2021-10-01T02:19:00Z">
        <w:r w:rsidRPr="004D452C" w:rsidDel="00805806">
          <w:rPr>
            <w:rFonts w:eastAsia="나눔명조" w:hint="eastAsia"/>
            <w:sz w:val="20"/>
            <w:szCs w:val="22"/>
          </w:rPr>
          <w:delText>(</w:delText>
        </w:r>
        <w:r w:rsidRPr="004D452C" w:rsidDel="00805806">
          <w:rPr>
            <w:rFonts w:eastAsia="나눔명조" w:hint="eastAsia"/>
            <w:sz w:val="20"/>
            <w:szCs w:val="22"/>
          </w:rPr>
          <w:delText>서정석</w:delText>
        </w:r>
        <w:r w:rsidRPr="004D452C" w:rsidDel="00805806">
          <w:rPr>
            <w:rFonts w:eastAsia="나눔명조" w:hint="eastAsia"/>
            <w:sz w:val="20"/>
            <w:szCs w:val="22"/>
          </w:rPr>
          <w:delText xml:space="preserve"> </w:delText>
        </w:r>
        <w:r w:rsidRPr="004D452C" w:rsidDel="00805806">
          <w:rPr>
            <w:rFonts w:eastAsia="나눔명조" w:hint="eastAsia"/>
            <w:sz w:val="20"/>
            <w:szCs w:val="22"/>
          </w:rPr>
          <w:delText>외</w:delText>
        </w:r>
        <w:r w:rsidRPr="004D452C" w:rsidDel="00805806">
          <w:rPr>
            <w:rFonts w:eastAsia="나눔명조" w:hint="eastAsia"/>
            <w:sz w:val="20"/>
            <w:szCs w:val="22"/>
          </w:rPr>
          <w:delText>2017)</w:delText>
        </w:r>
      </w:del>
      <w:r w:rsidRPr="004D452C">
        <w:rPr>
          <w:rFonts w:eastAsia="나눔명조" w:hint="eastAsia"/>
          <w:sz w:val="20"/>
          <w:szCs w:val="22"/>
        </w:rPr>
        <w:t xml:space="preserve">. </w:t>
      </w:r>
      <w:r w:rsidRPr="004D452C">
        <w:rPr>
          <w:rFonts w:eastAsia="나눔명조" w:hint="eastAsia"/>
          <w:sz w:val="20"/>
          <w:szCs w:val="22"/>
        </w:rPr>
        <w:t>그리고</w:t>
      </w:r>
      <w:r w:rsidRPr="004D452C">
        <w:rPr>
          <w:rFonts w:eastAsia="나눔명조" w:hint="eastAsia"/>
          <w:sz w:val="20"/>
          <w:szCs w:val="22"/>
        </w:rPr>
        <w:t xml:space="preserve"> </w:t>
      </w:r>
      <w:r w:rsidRPr="004D452C">
        <w:rPr>
          <w:rFonts w:eastAsia="나눔명조" w:hint="eastAsia"/>
          <w:sz w:val="20"/>
          <w:szCs w:val="22"/>
        </w:rPr>
        <w:t>이렇게</w:t>
      </w:r>
      <w:r w:rsidRPr="004D452C">
        <w:rPr>
          <w:rFonts w:eastAsia="나눔명조" w:hint="eastAsia"/>
          <w:sz w:val="20"/>
          <w:szCs w:val="22"/>
        </w:rPr>
        <w:t xml:space="preserve"> </w:t>
      </w:r>
      <w:r w:rsidRPr="004D452C">
        <w:rPr>
          <w:rFonts w:eastAsia="나눔명조" w:hint="eastAsia"/>
          <w:sz w:val="20"/>
          <w:szCs w:val="22"/>
        </w:rPr>
        <w:t>구축된</w:t>
      </w:r>
      <w:r w:rsidRPr="004D452C">
        <w:rPr>
          <w:rFonts w:eastAsia="나눔명조" w:hint="eastAsia"/>
          <w:sz w:val="20"/>
          <w:szCs w:val="22"/>
        </w:rPr>
        <w:t xml:space="preserve"> </w:t>
      </w:r>
      <w:r w:rsidRPr="004D452C">
        <w:rPr>
          <w:rFonts w:eastAsia="나눔명조" w:hint="eastAsia"/>
          <w:sz w:val="20"/>
          <w:szCs w:val="22"/>
        </w:rPr>
        <w:t>상호의존적이고</w:t>
      </w:r>
      <w:r w:rsidRPr="004D452C">
        <w:rPr>
          <w:rFonts w:eastAsia="나눔명조" w:hint="eastAsia"/>
          <w:sz w:val="20"/>
          <w:szCs w:val="22"/>
        </w:rPr>
        <w:t xml:space="preserve"> </w:t>
      </w:r>
      <w:r w:rsidRPr="004D452C">
        <w:rPr>
          <w:rFonts w:eastAsia="나눔명조" w:hint="eastAsia"/>
          <w:sz w:val="20"/>
          <w:szCs w:val="22"/>
        </w:rPr>
        <w:t>가치</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목표</w:t>
      </w:r>
      <w:ins w:id="979" w:author="Park, Sanghoon" w:date="2021-10-01T02:19:00Z">
        <w:r w:rsidR="00805806">
          <w:rPr>
            <w:rFonts w:eastAsia="나눔명조" w:hint="eastAsia"/>
            <w:sz w:val="20"/>
            <w:szCs w:val="22"/>
          </w:rPr>
          <w:t>가</w:t>
        </w:r>
      </w:ins>
      <w:r w:rsidRPr="004D452C">
        <w:rPr>
          <w:rFonts w:eastAsia="나눔명조" w:hint="eastAsia"/>
          <w:sz w:val="20"/>
          <w:szCs w:val="22"/>
        </w:rPr>
        <w:t xml:space="preserve"> </w:t>
      </w:r>
      <w:r w:rsidRPr="004D452C">
        <w:rPr>
          <w:rFonts w:eastAsia="나눔명조" w:hint="eastAsia"/>
          <w:sz w:val="20"/>
          <w:szCs w:val="22"/>
        </w:rPr>
        <w:t>일치</w:t>
      </w:r>
      <w:ins w:id="980" w:author="Park, Sanghoon" w:date="2021-10-01T02:19:00Z">
        <w:r w:rsidR="00805806">
          <w:rPr>
            <w:rFonts w:eastAsia="나눔명조" w:hint="eastAsia"/>
            <w:sz w:val="20"/>
            <w:szCs w:val="22"/>
          </w:rPr>
          <w:t>화된</w:t>
        </w:r>
      </w:ins>
      <w:del w:id="981" w:author="Park, Sanghoon" w:date="2021-10-01T02:19:00Z">
        <w:r w:rsidRPr="004D452C" w:rsidDel="00805806">
          <w:rPr>
            <w:rFonts w:eastAsia="나눔명조" w:hint="eastAsia"/>
            <w:sz w:val="20"/>
            <w:szCs w:val="22"/>
          </w:rPr>
          <w:delText>적</w:delText>
        </w:r>
      </w:del>
      <w:r w:rsidRPr="004D452C">
        <w:rPr>
          <w:rFonts w:eastAsia="나눔명조" w:hint="eastAsia"/>
          <w:sz w:val="20"/>
          <w:szCs w:val="22"/>
        </w:rPr>
        <w:t xml:space="preserve"> </w:t>
      </w:r>
      <w:r w:rsidRPr="004D452C">
        <w:rPr>
          <w:rFonts w:eastAsia="나눔명조" w:hint="eastAsia"/>
          <w:sz w:val="20"/>
          <w:szCs w:val="22"/>
        </w:rPr>
        <w:t>조직은</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구성원들의</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몰입을</w:t>
      </w:r>
      <w:r w:rsidRPr="004D452C">
        <w:rPr>
          <w:rFonts w:eastAsia="나눔명조" w:hint="eastAsia"/>
          <w:sz w:val="20"/>
          <w:szCs w:val="22"/>
        </w:rPr>
        <w:t xml:space="preserve"> </w:t>
      </w:r>
      <w:r w:rsidRPr="004D452C">
        <w:rPr>
          <w:rFonts w:eastAsia="나눔명조" w:hint="eastAsia"/>
          <w:sz w:val="20"/>
          <w:szCs w:val="22"/>
        </w:rPr>
        <w:t>높이고</w:t>
      </w:r>
      <w:r w:rsidRPr="004D452C">
        <w:rPr>
          <w:rFonts w:eastAsia="나눔명조" w:hint="eastAsia"/>
          <w:sz w:val="20"/>
          <w:szCs w:val="22"/>
        </w:rPr>
        <w:t xml:space="preserve"> </w:t>
      </w:r>
      <w:r w:rsidRPr="004D452C">
        <w:rPr>
          <w:rFonts w:eastAsia="나눔명조" w:hint="eastAsia"/>
          <w:sz w:val="20"/>
          <w:szCs w:val="22"/>
        </w:rPr>
        <w:t>내적동기를</w:t>
      </w:r>
      <w:r w:rsidRPr="004D452C">
        <w:rPr>
          <w:rFonts w:eastAsia="나눔명조" w:hint="eastAsia"/>
          <w:sz w:val="20"/>
          <w:szCs w:val="22"/>
        </w:rPr>
        <w:t xml:space="preserve"> </w:t>
      </w:r>
      <w:r w:rsidRPr="004D452C">
        <w:rPr>
          <w:rFonts w:eastAsia="나눔명조" w:hint="eastAsia"/>
          <w:sz w:val="20"/>
          <w:szCs w:val="22"/>
        </w:rPr>
        <w:t>증진시켜</w:t>
      </w:r>
      <w:r w:rsidRPr="004D452C">
        <w:rPr>
          <w:rFonts w:eastAsia="나눔명조" w:hint="eastAsia"/>
          <w:sz w:val="20"/>
          <w:szCs w:val="22"/>
        </w:rPr>
        <w:t xml:space="preserve"> </w:t>
      </w:r>
      <w:r w:rsidRPr="004D452C">
        <w:rPr>
          <w:rFonts w:eastAsia="나눔명조" w:hint="eastAsia"/>
          <w:sz w:val="20"/>
          <w:szCs w:val="22"/>
        </w:rPr>
        <w:t>리더십의</w:t>
      </w:r>
      <w:r w:rsidRPr="004D452C">
        <w:rPr>
          <w:rFonts w:eastAsia="나눔명조" w:hint="eastAsia"/>
          <w:sz w:val="20"/>
          <w:szCs w:val="22"/>
        </w:rPr>
        <w:t xml:space="preserve"> </w:t>
      </w:r>
      <w:r w:rsidRPr="004D452C">
        <w:rPr>
          <w:rFonts w:eastAsia="나눔명조" w:hint="eastAsia"/>
          <w:sz w:val="20"/>
          <w:szCs w:val="22"/>
        </w:rPr>
        <w:t>효과를</w:t>
      </w:r>
      <w:r w:rsidRPr="004D452C">
        <w:rPr>
          <w:rFonts w:eastAsia="나눔명조" w:hint="eastAsia"/>
          <w:sz w:val="20"/>
          <w:szCs w:val="22"/>
        </w:rPr>
        <w:t xml:space="preserve"> </w:t>
      </w:r>
      <w:r w:rsidRPr="004D452C">
        <w:rPr>
          <w:rFonts w:eastAsia="나눔명조" w:hint="eastAsia"/>
          <w:sz w:val="20"/>
          <w:szCs w:val="22"/>
        </w:rPr>
        <w:t>증가시키고</w:t>
      </w:r>
      <w:r w:rsidRPr="004D452C">
        <w:rPr>
          <w:rFonts w:eastAsia="나눔명조" w:hint="eastAsia"/>
          <w:sz w:val="20"/>
          <w:szCs w:val="22"/>
        </w:rPr>
        <w:t xml:space="preserve">, </w:t>
      </w:r>
      <w:r w:rsidR="00012453">
        <w:rPr>
          <w:rFonts w:eastAsia="나눔명조" w:hint="eastAsia"/>
          <w:sz w:val="20"/>
          <w:szCs w:val="22"/>
        </w:rPr>
        <w:t>공공봉사동기</w:t>
      </w:r>
      <w:r w:rsidR="00012453">
        <w:rPr>
          <w:rFonts w:eastAsia="나눔명조"/>
          <w:sz w:val="20"/>
          <w:szCs w:val="22"/>
        </w:rPr>
        <w:t>를</w:t>
      </w:r>
      <w:r w:rsidRPr="004D452C">
        <w:rPr>
          <w:rFonts w:eastAsia="나눔명조" w:hint="eastAsia"/>
          <w:sz w:val="20"/>
          <w:szCs w:val="22"/>
        </w:rPr>
        <w:t xml:space="preserve"> </w:t>
      </w:r>
      <w:r w:rsidRPr="004D452C">
        <w:rPr>
          <w:rFonts w:eastAsia="나눔명조" w:hint="eastAsia"/>
          <w:sz w:val="20"/>
          <w:szCs w:val="22"/>
        </w:rPr>
        <w:t>강화하는</w:t>
      </w:r>
      <w:r w:rsidRPr="004D452C">
        <w:rPr>
          <w:rFonts w:eastAsia="나눔명조" w:hint="eastAsia"/>
          <w:sz w:val="20"/>
          <w:szCs w:val="22"/>
        </w:rPr>
        <w:t xml:space="preserve"> </w:t>
      </w:r>
      <w:r w:rsidRPr="004D452C">
        <w:rPr>
          <w:rFonts w:eastAsia="나눔명조" w:hint="eastAsia"/>
          <w:sz w:val="20"/>
          <w:szCs w:val="22"/>
        </w:rPr>
        <w:t>데</w:t>
      </w:r>
      <w:r w:rsidRPr="004D452C">
        <w:rPr>
          <w:rFonts w:eastAsia="나눔명조" w:hint="eastAsia"/>
          <w:sz w:val="20"/>
          <w:szCs w:val="22"/>
        </w:rPr>
        <w:t xml:space="preserve"> </w:t>
      </w:r>
      <w:r w:rsidRPr="004D452C">
        <w:rPr>
          <w:rFonts w:eastAsia="나눔명조" w:hint="eastAsia"/>
          <w:sz w:val="20"/>
          <w:szCs w:val="22"/>
        </w:rPr>
        <w:t>기여할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있다</w:t>
      </w:r>
      <w:r w:rsidR="00805806">
        <w:rPr>
          <w:rFonts w:eastAsia="나눔명조"/>
          <w:sz w:val="20"/>
          <w:szCs w:val="22"/>
        </w:rPr>
        <w:fldChar w:fldCharType="begin"/>
      </w:r>
      <w:r w:rsidR="005302F9">
        <w:rPr>
          <w:rFonts w:eastAsia="나눔명조"/>
          <w:sz w:val="20"/>
          <w:szCs w:val="22"/>
        </w:rPr>
        <w:instrText xml:space="preserve"> ADDIN ZOTERO_ITEM CSL_CITATION {"citationID":"ZBnKpL6R","properties":{"formattedCitation":"(Paarlberg, E., and Lavigna 2010)","plainCitation":"(Paarlberg, E., and Lavigna 2010)","noteIndex":0},"citationItems":[{"id":1504,"uris":["http://zotero.org/users/5210800/items/NMXB8ZFN"],"uri":["http://zotero.org/users/5210800/items/NMXB8ZFN"],"itemData":{"id":1504,"type":"article-journal","container-title":"Public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performance","volume":"70","author":[{"literal":"Paarlberg"},{"family":"E.","given":"Laurie"},{"family":"Lavigna","given":"Bob"}],"issued":{"date-parts":[["2010"]]}}}],"schema":"https://github.com/citation-style-language/schema/raw/master/csl-citation.json"} </w:instrText>
      </w:r>
      <w:r w:rsidR="00805806">
        <w:rPr>
          <w:rFonts w:eastAsia="나눔명조"/>
          <w:sz w:val="20"/>
          <w:szCs w:val="22"/>
        </w:rPr>
        <w:fldChar w:fldCharType="separate"/>
      </w:r>
      <w:r w:rsidR="00805806" w:rsidRPr="00805806">
        <w:rPr>
          <w:rFonts w:eastAsia="나눔명조"/>
          <w:sz w:val="20"/>
          <w:szCs w:val="22"/>
          <w:rPrChange w:id="982" w:author="Park, Sanghoon" w:date="2021-10-01T02:20:00Z">
            <w:rPr>
              <w:sz w:val="20"/>
            </w:rPr>
          </w:rPrChange>
        </w:rPr>
        <w:t>(Paarlberg, E., and Lavigna 2010)</w:t>
      </w:r>
      <w:r w:rsidR="00805806">
        <w:rPr>
          <w:rFonts w:eastAsia="나눔명조"/>
          <w:sz w:val="20"/>
          <w:szCs w:val="22"/>
        </w:rPr>
        <w:fldChar w:fldCharType="end"/>
      </w:r>
      <w:del w:id="983" w:author="Park, Sanghoon" w:date="2021-10-01T02:19:00Z">
        <w:r w:rsidRPr="004D452C" w:rsidDel="00805806">
          <w:rPr>
            <w:rFonts w:eastAsia="나눔명조" w:hint="eastAsia"/>
            <w:sz w:val="20"/>
            <w:szCs w:val="22"/>
          </w:rPr>
          <w:delText>(Paarlberg et al 2010)</w:delText>
        </w:r>
      </w:del>
      <w:r w:rsidRPr="004D452C">
        <w:rPr>
          <w:rFonts w:eastAsia="나눔명조" w:hint="eastAsia"/>
          <w:sz w:val="20"/>
          <w:szCs w:val="22"/>
        </w:rPr>
        <w:t xml:space="preserve">.  </w:t>
      </w:r>
      <w:r w:rsidRPr="004D452C">
        <w:rPr>
          <w:rFonts w:eastAsia="나눔명조" w:hint="eastAsia"/>
          <w:sz w:val="20"/>
          <w:szCs w:val="22"/>
        </w:rPr>
        <w:t>즉</w:t>
      </w:r>
      <w:r w:rsidRPr="004D452C">
        <w:rPr>
          <w:rFonts w:eastAsia="나눔명조" w:hint="eastAsia"/>
          <w:sz w:val="20"/>
          <w:szCs w:val="22"/>
        </w:rPr>
        <w:t xml:space="preserve">, </w:t>
      </w:r>
      <w:r w:rsidRPr="004D452C">
        <w:rPr>
          <w:rFonts w:eastAsia="나눔명조" w:hint="eastAsia"/>
          <w:sz w:val="20"/>
          <w:szCs w:val="22"/>
        </w:rPr>
        <w:t>리더십은</w:t>
      </w:r>
      <w:r w:rsidRPr="004D452C">
        <w:rPr>
          <w:rFonts w:eastAsia="나눔명조" w:hint="eastAsia"/>
          <w:sz w:val="20"/>
          <w:szCs w:val="22"/>
        </w:rPr>
        <w:t xml:space="preserve"> </w:t>
      </w:r>
      <w:r w:rsidRPr="004D452C">
        <w:rPr>
          <w:rFonts w:eastAsia="나눔명조" w:hint="eastAsia"/>
          <w:sz w:val="20"/>
          <w:szCs w:val="22"/>
        </w:rPr>
        <w:t>의사소통</w:t>
      </w:r>
      <w:r w:rsidRPr="004D452C">
        <w:rPr>
          <w:rFonts w:eastAsia="나눔명조" w:hint="eastAsia"/>
          <w:sz w:val="20"/>
          <w:szCs w:val="22"/>
        </w:rPr>
        <w:t xml:space="preserve"> </w:t>
      </w:r>
      <w:r w:rsidRPr="004D452C">
        <w:rPr>
          <w:rFonts w:eastAsia="나눔명조" w:hint="eastAsia"/>
          <w:sz w:val="20"/>
          <w:szCs w:val="22"/>
        </w:rPr>
        <w:t>빈도와</w:t>
      </w:r>
      <w:r w:rsidRPr="004D452C">
        <w:rPr>
          <w:rFonts w:eastAsia="나눔명조" w:hint="eastAsia"/>
          <w:sz w:val="20"/>
          <w:szCs w:val="22"/>
        </w:rPr>
        <w:t xml:space="preserve"> </w:t>
      </w:r>
      <w:r w:rsidRPr="004D452C">
        <w:rPr>
          <w:rFonts w:eastAsia="나눔명조" w:hint="eastAsia"/>
          <w:sz w:val="20"/>
          <w:szCs w:val="22"/>
        </w:rPr>
        <w:t>방식을</w:t>
      </w:r>
      <w:r w:rsidRPr="004D452C">
        <w:rPr>
          <w:rFonts w:eastAsia="나눔명조" w:hint="eastAsia"/>
          <w:sz w:val="20"/>
          <w:szCs w:val="22"/>
        </w:rPr>
        <w:t xml:space="preserve"> </w:t>
      </w:r>
      <w:r w:rsidRPr="004D452C">
        <w:rPr>
          <w:rFonts w:eastAsia="나눔명조" w:hint="eastAsia"/>
          <w:sz w:val="20"/>
          <w:szCs w:val="22"/>
        </w:rPr>
        <w:t>결정할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있고</w:t>
      </w:r>
      <w:r w:rsidRPr="004D452C">
        <w:rPr>
          <w:rFonts w:eastAsia="나눔명조" w:hint="eastAsia"/>
          <w:sz w:val="20"/>
          <w:szCs w:val="22"/>
        </w:rPr>
        <w:t xml:space="preserve">, </w:t>
      </w:r>
      <w:r w:rsidRPr="004D452C">
        <w:rPr>
          <w:rFonts w:eastAsia="나눔명조" w:hint="eastAsia"/>
          <w:sz w:val="20"/>
          <w:szCs w:val="22"/>
        </w:rPr>
        <w:t>의사소통</w:t>
      </w:r>
      <w:r w:rsidRPr="004D452C">
        <w:rPr>
          <w:rFonts w:eastAsia="나눔명조" w:hint="eastAsia"/>
          <w:sz w:val="20"/>
          <w:szCs w:val="22"/>
        </w:rPr>
        <w:t xml:space="preserve"> </w:t>
      </w:r>
      <w:r w:rsidRPr="004D452C">
        <w:rPr>
          <w:rFonts w:eastAsia="나눔명조" w:hint="eastAsia"/>
          <w:sz w:val="20"/>
          <w:szCs w:val="22"/>
        </w:rPr>
        <w:t>수준은</w:t>
      </w:r>
      <w:r w:rsidRPr="004D452C">
        <w:rPr>
          <w:rFonts w:eastAsia="나눔명조" w:hint="eastAsia"/>
          <w:sz w:val="20"/>
          <w:szCs w:val="22"/>
        </w:rPr>
        <w:t xml:space="preserve"> </w:t>
      </w:r>
      <w:r w:rsidRPr="004D452C">
        <w:rPr>
          <w:rFonts w:eastAsia="나눔명조" w:hint="eastAsia"/>
          <w:sz w:val="20"/>
          <w:szCs w:val="22"/>
        </w:rPr>
        <w:t>리더와</w:t>
      </w:r>
      <w:r w:rsidRPr="004D452C">
        <w:rPr>
          <w:rFonts w:eastAsia="나눔명조" w:hint="eastAsia"/>
          <w:sz w:val="20"/>
          <w:szCs w:val="22"/>
        </w:rPr>
        <w:t xml:space="preserve"> </w:t>
      </w:r>
      <w:r w:rsidRPr="004D452C">
        <w:rPr>
          <w:rFonts w:eastAsia="나눔명조" w:hint="eastAsia"/>
          <w:sz w:val="20"/>
          <w:szCs w:val="22"/>
        </w:rPr>
        <w:t>구성원</w:t>
      </w:r>
      <w:r w:rsidR="00E11AE8">
        <w:rPr>
          <w:rFonts w:eastAsia="나눔명조" w:hint="eastAsia"/>
          <w:sz w:val="20"/>
          <w:szCs w:val="22"/>
        </w:rPr>
        <w:t xml:space="preserve"> </w:t>
      </w:r>
      <w:r w:rsidRPr="004D452C">
        <w:rPr>
          <w:rFonts w:eastAsia="나눔명조" w:hint="eastAsia"/>
          <w:sz w:val="20"/>
          <w:szCs w:val="22"/>
        </w:rPr>
        <w:t>간의</w:t>
      </w:r>
      <w:r w:rsidRPr="004D452C">
        <w:rPr>
          <w:rFonts w:eastAsia="나눔명조" w:hint="eastAsia"/>
          <w:sz w:val="20"/>
          <w:szCs w:val="22"/>
        </w:rPr>
        <w:t xml:space="preserve"> </w:t>
      </w:r>
      <w:r w:rsidRPr="004D452C">
        <w:rPr>
          <w:rFonts w:eastAsia="나눔명조" w:hint="eastAsia"/>
          <w:sz w:val="20"/>
          <w:szCs w:val="22"/>
        </w:rPr>
        <w:t>가치</w:t>
      </w:r>
      <w:r w:rsidRPr="004D452C">
        <w:rPr>
          <w:rFonts w:eastAsia="나눔명조" w:hint="eastAsia"/>
          <w:sz w:val="20"/>
          <w:szCs w:val="22"/>
        </w:rPr>
        <w:t xml:space="preserve"> </w:t>
      </w:r>
      <w:r w:rsidRPr="004D452C">
        <w:rPr>
          <w:rFonts w:eastAsia="나눔명조" w:hint="eastAsia"/>
          <w:sz w:val="20"/>
          <w:szCs w:val="22"/>
        </w:rPr>
        <w:t>및</w:t>
      </w:r>
      <w:r w:rsidRPr="004D452C">
        <w:rPr>
          <w:rFonts w:eastAsia="나눔명조" w:hint="eastAsia"/>
          <w:sz w:val="20"/>
          <w:szCs w:val="22"/>
        </w:rPr>
        <w:t xml:space="preserve"> </w:t>
      </w:r>
      <w:r w:rsidRPr="004D452C">
        <w:rPr>
          <w:rFonts w:eastAsia="나눔명조" w:hint="eastAsia"/>
          <w:sz w:val="20"/>
          <w:szCs w:val="22"/>
        </w:rPr>
        <w:t>목적</w:t>
      </w:r>
      <w:r w:rsidRPr="004D452C">
        <w:rPr>
          <w:rFonts w:eastAsia="나눔명조" w:hint="eastAsia"/>
          <w:sz w:val="20"/>
          <w:szCs w:val="22"/>
        </w:rPr>
        <w:t xml:space="preserve"> </w:t>
      </w:r>
      <w:r w:rsidRPr="004D452C">
        <w:rPr>
          <w:rFonts w:eastAsia="나눔명조" w:hint="eastAsia"/>
          <w:sz w:val="20"/>
          <w:szCs w:val="22"/>
        </w:rPr>
        <w:t>공유를</w:t>
      </w:r>
      <w:r w:rsidRPr="004D452C">
        <w:rPr>
          <w:rFonts w:eastAsia="나눔명조" w:hint="eastAsia"/>
          <w:sz w:val="20"/>
          <w:szCs w:val="22"/>
        </w:rPr>
        <w:t xml:space="preserve"> </w:t>
      </w:r>
      <w:r w:rsidRPr="004D452C">
        <w:rPr>
          <w:rFonts w:eastAsia="나눔명조" w:hint="eastAsia"/>
          <w:sz w:val="20"/>
          <w:szCs w:val="22"/>
        </w:rPr>
        <w:t>촉진하여</w:t>
      </w:r>
      <w:r w:rsidRPr="004D452C">
        <w:rPr>
          <w:rFonts w:eastAsia="나눔명조" w:hint="eastAsia"/>
          <w:sz w:val="20"/>
          <w:szCs w:val="22"/>
        </w:rPr>
        <w:t xml:space="preserve"> </w:t>
      </w:r>
      <w:r w:rsidRPr="004D452C">
        <w:rPr>
          <w:rFonts w:eastAsia="나눔명조" w:hint="eastAsia"/>
          <w:sz w:val="20"/>
          <w:szCs w:val="22"/>
        </w:rPr>
        <w:t>리더십의</w:t>
      </w:r>
      <w:r w:rsidRPr="004D452C">
        <w:rPr>
          <w:rFonts w:eastAsia="나눔명조" w:hint="eastAsia"/>
          <w:sz w:val="20"/>
          <w:szCs w:val="22"/>
        </w:rPr>
        <w:t xml:space="preserve"> </w:t>
      </w:r>
      <w:r w:rsidRPr="004D452C">
        <w:rPr>
          <w:rFonts w:eastAsia="나눔명조" w:hint="eastAsia"/>
          <w:sz w:val="20"/>
          <w:szCs w:val="22"/>
        </w:rPr>
        <w:t>효과를</w:t>
      </w:r>
      <w:r w:rsidRPr="004D452C">
        <w:rPr>
          <w:rFonts w:eastAsia="나눔명조" w:hint="eastAsia"/>
          <w:sz w:val="20"/>
          <w:szCs w:val="22"/>
        </w:rPr>
        <w:t xml:space="preserve"> </w:t>
      </w:r>
      <w:r w:rsidRPr="004D452C">
        <w:rPr>
          <w:rFonts w:eastAsia="나눔명조" w:hint="eastAsia"/>
          <w:sz w:val="20"/>
          <w:szCs w:val="22"/>
        </w:rPr>
        <w:t>높일</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w:t>
      </w:r>
      <w:r w:rsidR="00E11AE8">
        <w:rPr>
          <w:rFonts w:eastAsia="나눔명조" w:hint="eastAsia"/>
          <w:sz w:val="20"/>
          <w:szCs w:val="22"/>
        </w:rPr>
        <w:t>다</w:t>
      </w:r>
      <w:r w:rsidR="00E11AE8">
        <w:rPr>
          <w:rFonts w:eastAsia="나눔명조" w:hint="eastAsia"/>
          <w:sz w:val="20"/>
          <w:szCs w:val="22"/>
        </w:rPr>
        <w:t>.</w:t>
      </w:r>
      <w:r w:rsidR="00E11AE8">
        <w:rPr>
          <w:rFonts w:eastAsia="나눔명조"/>
          <w:sz w:val="20"/>
          <w:szCs w:val="22"/>
        </w:rPr>
        <w:t xml:space="preserve"> </w:t>
      </w:r>
      <w:r w:rsidR="00E11AE8">
        <w:rPr>
          <w:rFonts w:eastAsia="나눔명조" w:hint="eastAsia"/>
          <w:sz w:val="20"/>
          <w:szCs w:val="22"/>
        </w:rPr>
        <w:t>그러므로</w:t>
      </w:r>
      <w:r w:rsidRPr="004D452C">
        <w:rPr>
          <w:rFonts w:eastAsia="나눔명조" w:hint="eastAsia"/>
          <w:sz w:val="20"/>
          <w:szCs w:val="22"/>
        </w:rPr>
        <w:t xml:space="preserve"> </w:t>
      </w:r>
      <w:r w:rsidRPr="004D452C">
        <w:rPr>
          <w:rFonts w:eastAsia="나눔명조" w:hint="eastAsia"/>
          <w:sz w:val="20"/>
          <w:szCs w:val="22"/>
        </w:rPr>
        <w:t>본</w:t>
      </w:r>
      <w:r w:rsidRPr="004D452C">
        <w:rPr>
          <w:rFonts w:eastAsia="나눔명조" w:hint="eastAsia"/>
          <w:sz w:val="20"/>
          <w:szCs w:val="22"/>
        </w:rPr>
        <w:t xml:space="preserve"> </w:t>
      </w:r>
      <w:r w:rsidRPr="004D452C">
        <w:rPr>
          <w:rFonts w:eastAsia="나눔명조" w:hint="eastAsia"/>
          <w:sz w:val="20"/>
          <w:szCs w:val="22"/>
        </w:rPr>
        <w:t>연구에서는</w:t>
      </w:r>
      <w:r w:rsidRPr="004D452C">
        <w:rPr>
          <w:rFonts w:eastAsia="나눔명조" w:hint="eastAsia"/>
          <w:sz w:val="20"/>
          <w:szCs w:val="22"/>
        </w:rPr>
        <w:t xml:space="preserve"> </w:t>
      </w:r>
      <w:r w:rsidRPr="004D452C">
        <w:rPr>
          <w:rFonts w:eastAsia="나눔명조" w:hint="eastAsia"/>
          <w:sz w:val="20"/>
          <w:szCs w:val="22"/>
        </w:rPr>
        <w:t>의사소통이</w:t>
      </w:r>
      <w:r w:rsidRPr="004D452C">
        <w:rPr>
          <w:rFonts w:eastAsia="나눔명조" w:hint="eastAsia"/>
          <w:sz w:val="20"/>
          <w:szCs w:val="22"/>
        </w:rPr>
        <w:t xml:space="preserve"> </w:t>
      </w:r>
      <w:r w:rsidRPr="004D452C">
        <w:rPr>
          <w:rFonts w:eastAsia="나눔명조" w:hint="eastAsia"/>
          <w:sz w:val="20"/>
          <w:szCs w:val="22"/>
        </w:rPr>
        <w:t>리더십과</w:t>
      </w:r>
      <w:r w:rsidRPr="004D452C">
        <w:rPr>
          <w:rFonts w:eastAsia="나눔명조" w:hint="eastAsia"/>
          <w:sz w:val="20"/>
          <w:szCs w:val="22"/>
        </w:rPr>
        <w:t xml:space="preserve"> </w:t>
      </w:r>
      <w:r w:rsidR="00012453">
        <w:rPr>
          <w:rFonts w:eastAsia="나눔명조" w:hint="eastAsia"/>
          <w:sz w:val="20"/>
          <w:szCs w:val="22"/>
        </w:rPr>
        <w:t>공공봉사동기</w:t>
      </w:r>
      <w:r w:rsidRPr="004D452C">
        <w:rPr>
          <w:rFonts w:eastAsia="나눔명조" w:hint="eastAsia"/>
          <w:sz w:val="20"/>
          <w:szCs w:val="22"/>
        </w:rPr>
        <w:t xml:space="preserve"> </w:t>
      </w:r>
      <w:r w:rsidRPr="004D452C">
        <w:rPr>
          <w:rFonts w:eastAsia="나눔명조" w:hint="eastAsia"/>
          <w:sz w:val="20"/>
          <w:szCs w:val="22"/>
        </w:rPr>
        <w:t>관계를</w:t>
      </w:r>
      <w:r w:rsidRPr="004D452C">
        <w:rPr>
          <w:rFonts w:eastAsia="나눔명조" w:hint="eastAsia"/>
          <w:sz w:val="20"/>
          <w:szCs w:val="22"/>
        </w:rPr>
        <w:t xml:space="preserve"> </w:t>
      </w:r>
      <w:r w:rsidRPr="004D452C">
        <w:rPr>
          <w:rFonts w:eastAsia="나눔명조" w:hint="eastAsia"/>
          <w:sz w:val="20"/>
          <w:szCs w:val="22"/>
        </w:rPr>
        <w:t>조절할</w:t>
      </w:r>
      <w:r w:rsidRPr="004D452C">
        <w:rPr>
          <w:rFonts w:eastAsia="나눔명조" w:hint="eastAsia"/>
          <w:sz w:val="20"/>
          <w:szCs w:val="22"/>
        </w:rPr>
        <w:t xml:space="preserve"> </w:t>
      </w:r>
      <w:r w:rsidRPr="004D452C">
        <w:rPr>
          <w:rFonts w:eastAsia="나눔명조" w:hint="eastAsia"/>
          <w:sz w:val="20"/>
          <w:szCs w:val="22"/>
        </w:rPr>
        <w:t>수</w:t>
      </w:r>
      <w:r w:rsidRPr="004D452C">
        <w:rPr>
          <w:rFonts w:eastAsia="나눔명조" w:hint="eastAsia"/>
          <w:sz w:val="20"/>
          <w:szCs w:val="22"/>
        </w:rPr>
        <w:t xml:space="preserve"> </w:t>
      </w:r>
      <w:r w:rsidRPr="004D452C">
        <w:rPr>
          <w:rFonts w:eastAsia="나눔명조" w:hint="eastAsia"/>
          <w:sz w:val="20"/>
          <w:szCs w:val="22"/>
        </w:rPr>
        <w:t>있는지</w:t>
      </w:r>
      <w:r w:rsidRPr="004D452C">
        <w:rPr>
          <w:rFonts w:eastAsia="나눔명조" w:hint="eastAsia"/>
          <w:sz w:val="20"/>
          <w:szCs w:val="22"/>
        </w:rPr>
        <w:t xml:space="preserve"> </w:t>
      </w:r>
      <w:r w:rsidRPr="004D452C">
        <w:rPr>
          <w:rFonts w:eastAsia="나눔명조" w:hint="eastAsia"/>
          <w:sz w:val="20"/>
          <w:szCs w:val="22"/>
        </w:rPr>
        <w:t>확인하</w:t>
      </w:r>
      <w:r w:rsidR="00E11AE8">
        <w:rPr>
          <w:rFonts w:eastAsia="나눔명조" w:hint="eastAsia"/>
          <w:sz w:val="20"/>
          <w:szCs w:val="22"/>
        </w:rPr>
        <w:t>기</w:t>
      </w:r>
      <w:r w:rsidR="00E11AE8">
        <w:rPr>
          <w:rFonts w:eastAsia="나눔명조" w:hint="eastAsia"/>
          <w:sz w:val="20"/>
          <w:szCs w:val="22"/>
        </w:rPr>
        <w:t xml:space="preserve"> </w:t>
      </w:r>
      <w:r w:rsidR="00E11AE8">
        <w:rPr>
          <w:rFonts w:eastAsia="나눔명조" w:hint="eastAsia"/>
          <w:sz w:val="20"/>
          <w:szCs w:val="22"/>
        </w:rPr>
        <w:t>위해</w:t>
      </w:r>
      <w:r w:rsidRPr="004D452C">
        <w:rPr>
          <w:rFonts w:eastAsia="나눔명조" w:hint="eastAsia"/>
          <w:sz w:val="20"/>
          <w:szCs w:val="22"/>
        </w:rPr>
        <w:t xml:space="preserve"> </w:t>
      </w:r>
      <w:r w:rsidRPr="004D452C">
        <w:rPr>
          <w:rFonts w:eastAsia="나눔명조" w:hint="eastAsia"/>
          <w:sz w:val="20"/>
          <w:szCs w:val="22"/>
        </w:rPr>
        <w:t>다음과</w:t>
      </w:r>
      <w:r w:rsidRPr="004D452C">
        <w:rPr>
          <w:rFonts w:eastAsia="나눔명조" w:hint="eastAsia"/>
          <w:sz w:val="20"/>
          <w:szCs w:val="22"/>
        </w:rPr>
        <w:t xml:space="preserve"> </w:t>
      </w:r>
      <w:r w:rsidRPr="004D452C">
        <w:rPr>
          <w:rFonts w:eastAsia="나눔명조" w:hint="eastAsia"/>
          <w:sz w:val="20"/>
          <w:szCs w:val="22"/>
        </w:rPr>
        <w:t>같이</w:t>
      </w:r>
      <w:r w:rsidRPr="004D452C">
        <w:rPr>
          <w:rFonts w:eastAsia="나눔명조" w:hint="eastAsia"/>
          <w:sz w:val="20"/>
          <w:szCs w:val="22"/>
        </w:rPr>
        <w:t xml:space="preserve"> </w:t>
      </w:r>
      <w:r w:rsidRPr="004D452C">
        <w:rPr>
          <w:rFonts w:eastAsia="나눔명조" w:hint="eastAsia"/>
          <w:sz w:val="20"/>
          <w:szCs w:val="22"/>
        </w:rPr>
        <w:t>가설을</w:t>
      </w:r>
      <w:r w:rsidRPr="004D452C">
        <w:rPr>
          <w:rFonts w:eastAsia="나눔명조" w:hint="eastAsia"/>
          <w:sz w:val="20"/>
          <w:szCs w:val="22"/>
        </w:rPr>
        <w:t xml:space="preserve"> </w:t>
      </w:r>
      <w:r w:rsidRPr="004D452C">
        <w:rPr>
          <w:rFonts w:eastAsia="나눔명조" w:hint="eastAsia"/>
          <w:sz w:val="20"/>
          <w:szCs w:val="22"/>
        </w:rPr>
        <w:t>설정하였다</w:t>
      </w:r>
      <w:r w:rsidRPr="004D452C">
        <w:rPr>
          <w:rFonts w:eastAsia="나눔명조" w:hint="eastAsia"/>
          <w:sz w:val="20"/>
          <w:szCs w:val="22"/>
        </w:rPr>
        <w:t>.</w:t>
      </w:r>
    </w:p>
    <w:p w14:paraId="6EDB8E95" w14:textId="77777777" w:rsidR="004D452C" w:rsidRPr="004D452C" w:rsidRDefault="004D452C" w:rsidP="00265BC3">
      <w:pPr>
        <w:widowControl/>
        <w:wordWrap/>
        <w:autoSpaceDE/>
        <w:autoSpaceDN/>
        <w:spacing w:before="120" w:after="120" w:line="276" w:lineRule="auto"/>
        <w:rPr>
          <w:rFonts w:eastAsia="나눔명조"/>
          <w:sz w:val="20"/>
          <w:szCs w:val="22"/>
        </w:rPr>
      </w:pPr>
    </w:p>
    <w:p w14:paraId="77F9DFC3" w14:textId="78448251" w:rsidR="004D452C"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가설</w:t>
      </w:r>
      <w:r w:rsidRPr="004D452C">
        <w:rPr>
          <w:rFonts w:eastAsia="나눔명조" w:hint="eastAsia"/>
          <w:sz w:val="20"/>
          <w:szCs w:val="22"/>
        </w:rPr>
        <w:t xml:space="preserve"> </w:t>
      </w:r>
      <w:r>
        <w:rPr>
          <w:rFonts w:eastAsia="나눔명조"/>
          <w:sz w:val="20"/>
          <w:szCs w:val="22"/>
        </w:rPr>
        <w:t>5</w:t>
      </w:r>
      <w:r w:rsidRPr="004D452C">
        <w:rPr>
          <w:rFonts w:eastAsia="나눔명조" w:hint="eastAsia"/>
          <w:sz w:val="20"/>
          <w:szCs w:val="22"/>
        </w:rPr>
        <w:t xml:space="preserve">. </w:t>
      </w:r>
      <w:r w:rsidRPr="004D452C">
        <w:rPr>
          <w:rFonts w:eastAsia="나눔명조" w:hint="eastAsia"/>
          <w:sz w:val="20"/>
          <w:szCs w:val="22"/>
        </w:rPr>
        <w:t>관료조직의</w:t>
      </w:r>
      <w:r w:rsidRPr="004D452C">
        <w:rPr>
          <w:rFonts w:eastAsia="나눔명조" w:hint="eastAsia"/>
          <w:sz w:val="20"/>
          <w:szCs w:val="22"/>
        </w:rPr>
        <w:t xml:space="preserve"> </w:t>
      </w:r>
      <w:r w:rsidRPr="004D452C">
        <w:rPr>
          <w:rFonts w:eastAsia="나눔명조" w:hint="eastAsia"/>
          <w:sz w:val="20"/>
          <w:szCs w:val="22"/>
        </w:rPr>
        <w:t>거래적</w:t>
      </w:r>
      <w:r w:rsidRPr="004D452C">
        <w:rPr>
          <w:rFonts w:eastAsia="나눔명조" w:hint="eastAsia"/>
          <w:sz w:val="20"/>
          <w:szCs w:val="22"/>
        </w:rPr>
        <w:t xml:space="preserve"> </w:t>
      </w:r>
      <w:r w:rsidRPr="004D452C">
        <w:rPr>
          <w:rFonts w:eastAsia="나눔명조" w:hint="eastAsia"/>
          <w:sz w:val="20"/>
          <w:szCs w:val="22"/>
        </w:rPr>
        <w:t>리더십이</w:t>
      </w:r>
      <w:r w:rsidRPr="004D452C">
        <w:rPr>
          <w:rFonts w:eastAsia="나눔명조" w:hint="eastAsia"/>
          <w:sz w:val="20"/>
          <w:szCs w:val="22"/>
        </w:rPr>
        <w:t xml:space="preserve"> </w:t>
      </w:r>
      <w:r w:rsidRPr="004D452C">
        <w:rPr>
          <w:rFonts w:eastAsia="나눔명조" w:hint="eastAsia"/>
          <w:sz w:val="20"/>
          <w:szCs w:val="22"/>
        </w:rPr>
        <w:t>공공봉사동기에</w:t>
      </w:r>
      <w:r w:rsidRPr="004D452C">
        <w:rPr>
          <w:rFonts w:eastAsia="나눔명조" w:hint="eastAsia"/>
          <w:sz w:val="20"/>
          <w:szCs w:val="22"/>
        </w:rPr>
        <w:t xml:space="preserve"> </w:t>
      </w:r>
      <w:r w:rsidRPr="004D452C">
        <w:rPr>
          <w:rFonts w:eastAsia="나눔명조" w:hint="eastAsia"/>
          <w:sz w:val="20"/>
          <w:szCs w:val="22"/>
        </w:rPr>
        <w:t>미치는</w:t>
      </w:r>
      <w:r w:rsidRPr="004D452C">
        <w:rPr>
          <w:rFonts w:eastAsia="나눔명조" w:hint="eastAsia"/>
          <w:sz w:val="20"/>
          <w:szCs w:val="22"/>
        </w:rPr>
        <w:t xml:space="preserve"> </w:t>
      </w:r>
      <w:r w:rsidRPr="004D452C">
        <w:rPr>
          <w:rFonts w:eastAsia="나눔명조" w:hint="eastAsia"/>
          <w:sz w:val="20"/>
          <w:szCs w:val="22"/>
        </w:rPr>
        <w:t>효과는</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소통노력이</w:t>
      </w:r>
      <w:r w:rsidRPr="004D452C">
        <w:rPr>
          <w:rFonts w:eastAsia="나눔명조" w:hint="eastAsia"/>
          <w:sz w:val="20"/>
          <w:szCs w:val="22"/>
        </w:rPr>
        <w:t xml:space="preserve"> </w:t>
      </w:r>
      <w:r w:rsidRPr="004D452C">
        <w:rPr>
          <w:rFonts w:eastAsia="나눔명조" w:hint="eastAsia"/>
          <w:sz w:val="20"/>
          <w:szCs w:val="22"/>
        </w:rPr>
        <w:t>증진될수록</w:t>
      </w:r>
      <w:r w:rsidRPr="004D452C">
        <w:rPr>
          <w:rFonts w:eastAsia="나눔명조" w:hint="eastAsia"/>
          <w:sz w:val="20"/>
          <w:szCs w:val="22"/>
        </w:rPr>
        <w:t xml:space="preserve"> </w:t>
      </w:r>
      <w:r w:rsidRPr="004D452C">
        <w:rPr>
          <w:rFonts w:eastAsia="나눔명조" w:hint="eastAsia"/>
          <w:sz w:val="20"/>
          <w:szCs w:val="22"/>
        </w:rPr>
        <w:t>증가한다</w:t>
      </w:r>
      <w:r w:rsidRPr="004D452C">
        <w:rPr>
          <w:rFonts w:eastAsia="나눔명조" w:hint="eastAsia"/>
          <w:sz w:val="20"/>
          <w:szCs w:val="22"/>
        </w:rPr>
        <w:t>.</w:t>
      </w:r>
    </w:p>
    <w:p w14:paraId="77484F8A" w14:textId="77777777" w:rsidR="00265BC3" w:rsidRPr="004D452C" w:rsidRDefault="00265BC3" w:rsidP="00265BC3">
      <w:pPr>
        <w:widowControl/>
        <w:wordWrap/>
        <w:autoSpaceDE/>
        <w:autoSpaceDN/>
        <w:spacing w:before="120" w:after="120" w:line="276" w:lineRule="auto"/>
        <w:rPr>
          <w:rFonts w:eastAsia="나눔명조"/>
          <w:sz w:val="20"/>
          <w:szCs w:val="22"/>
        </w:rPr>
      </w:pPr>
    </w:p>
    <w:p w14:paraId="45F3D63D" w14:textId="5BA04364" w:rsidR="00750801" w:rsidRDefault="004D452C" w:rsidP="00265BC3">
      <w:pPr>
        <w:widowControl/>
        <w:wordWrap/>
        <w:autoSpaceDE/>
        <w:autoSpaceDN/>
        <w:spacing w:before="120" w:after="120" w:line="276" w:lineRule="auto"/>
        <w:rPr>
          <w:rFonts w:eastAsia="나눔명조"/>
          <w:sz w:val="20"/>
          <w:szCs w:val="22"/>
        </w:rPr>
      </w:pPr>
      <w:r w:rsidRPr="004D452C">
        <w:rPr>
          <w:rFonts w:eastAsia="나눔명조" w:hint="eastAsia"/>
          <w:sz w:val="20"/>
          <w:szCs w:val="22"/>
        </w:rPr>
        <w:t>가설</w:t>
      </w:r>
      <w:r w:rsidRPr="004D452C">
        <w:rPr>
          <w:rFonts w:eastAsia="나눔명조" w:hint="eastAsia"/>
          <w:sz w:val="20"/>
          <w:szCs w:val="22"/>
        </w:rPr>
        <w:t xml:space="preserve"> 6. </w:t>
      </w:r>
      <w:r w:rsidRPr="004D452C">
        <w:rPr>
          <w:rFonts w:eastAsia="나눔명조" w:hint="eastAsia"/>
          <w:sz w:val="20"/>
          <w:szCs w:val="22"/>
        </w:rPr>
        <w:t>관료조직의</w:t>
      </w:r>
      <w:r w:rsidRPr="004D452C">
        <w:rPr>
          <w:rFonts w:eastAsia="나눔명조" w:hint="eastAsia"/>
          <w:sz w:val="20"/>
          <w:szCs w:val="22"/>
        </w:rPr>
        <w:t xml:space="preserve"> </w:t>
      </w:r>
      <w:r w:rsidRPr="004D452C">
        <w:rPr>
          <w:rFonts w:eastAsia="나눔명조" w:hint="eastAsia"/>
          <w:sz w:val="20"/>
          <w:szCs w:val="22"/>
        </w:rPr>
        <w:t>변혁적</w:t>
      </w:r>
      <w:r w:rsidRPr="004D452C">
        <w:rPr>
          <w:rFonts w:eastAsia="나눔명조" w:hint="eastAsia"/>
          <w:sz w:val="20"/>
          <w:szCs w:val="22"/>
        </w:rPr>
        <w:t xml:space="preserve"> </w:t>
      </w:r>
      <w:r w:rsidRPr="004D452C">
        <w:rPr>
          <w:rFonts w:eastAsia="나눔명조" w:hint="eastAsia"/>
          <w:sz w:val="20"/>
          <w:szCs w:val="22"/>
        </w:rPr>
        <w:t>리더십이</w:t>
      </w:r>
      <w:r w:rsidRPr="004D452C">
        <w:rPr>
          <w:rFonts w:eastAsia="나눔명조" w:hint="eastAsia"/>
          <w:sz w:val="20"/>
          <w:szCs w:val="22"/>
        </w:rPr>
        <w:t xml:space="preserve"> </w:t>
      </w:r>
      <w:r w:rsidRPr="004D452C">
        <w:rPr>
          <w:rFonts w:eastAsia="나눔명조" w:hint="eastAsia"/>
          <w:sz w:val="20"/>
          <w:szCs w:val="22"/>
        </w:rPr>
        <w:t>공공봉사동기에</w:t>
      </w:r>
      <w:r w:rsidRPr="004D452C">
        <w:rPr>
          <w:rFonts w:eastAsia="나눔명조" w:hint="eastAsia"/>
          <w:sz w:val="20"/>
          <w:szCs w:val="22"/>
        </w:rPr>
        <w:t xml:space="preserve"> </w:t>
      </w:r>
      <w:r w:rsidRPr="004D452C">
        <w:rPr>
          <w:rFonts w:eastAsia="나눔명조" w:hint="eastAsia"/>
          <w:sz w:val="20"/>
          <w:szCs w:val="22"/>
        </w:rPr>
        <w:t>미치는</w:t>
      </w:r>
      <w:r w:rsidRPr="004D452C">
        <w:rPr>
          <w:rFonts w:eastAsia="나눔명조" w:hint="eastAsia"/>
          <w:sz w:val="20"/>
          <w:szCs w:val="22"/>
        </w:rPr>
        <w:t xml:space="preserve"> </w:t>
      </w:r>
      <w:r w:rsidRPr="004D452C">
        <w:rPr>
          <w:rFonts w:eastAsia="나눔명조" w:hint="eastAsia"/>
          <w:sz w:val="20"/>
          <w:szCs w:val="22"/>
        </w:rPr>
        <w:t>효과는</w:t>
      </w:r>
      <w:r w:rsidRPr="004D452C">
        <w:rPr>
          <w:rFonts w:eastAsia="나눔명조" w:hint="eastAsia"/>
          <w:sz w:val="20"/>
          <w:szCs w:val="22"/>
        </w:rPr>
        <w:t xml:space="preserve"> </w:t>
      </w:r>
      <w:r w:rsidRPr="004D452C">
        <w:rPr>
          <w:rFonts w:eastAsia="나눔명조" w:hint="eastAsia"/>
          <w:sz w:val="20"/>
          <w:szCs w:val="22"/>
        </w:rPr>
        <w:t>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소통노력이</w:t>
      </w:r>
      <w:r w:rsidRPr="004D452C">
        <w:rPr>
          <w:rFonts w:eastAsia="나눔명조" w:hint="eastAsia"/>
          <w:sz w:val="20"/>
          <w:szCs w:val="22"/>
        </w:rPr>
        <w:t xml:space="preserve"> </w:t>
      </w:r>
      <w:r w:rsidRPr="004D452C">
        <w:rPr>
          <w:rFonts w:eastAsia="나눔명조" w:hint="eastAsia"/>
          <w:sz w:val="20"/>
          <w:szCs w:val="22"/>
        </w:rPr>
        <w:t>증진될수록</w:t>
      </w:r>
      <w:r w:rsidRPr="004D452C">
        <w:rPr>
          <w:rFonts w:eastAsia="나눔명조" w:hint="eastAsia"/>
          <w:sz w:val="20"/>
          <w:szCs w:val="22"/>
        </w:rPr>
        <w:t xml:space="preserve"> </w:t>
      </w:r>
      <w:r w:rsidRPr="004D452C">
        <w:rPr>
          <w:rFonts w:eastAsia="나눔명조" w:hint="eastAsia"/>
          <w:sz w:val="20"/>
          <w:szCs w:val="22"/>
        </w:rPr>
        <w:t>증가한다</w:t>
      </w:r>
      <w:r w:rsidRPr="004D452C">
        <w:rPr>
          <w:rFonts w:eastAsia="나눔명조" w:hint="eastAsia"/>
          <w:sz w:val="20"/>
          <w:szCs w:val="22"/>
        </w:rPr>
        <w:t>.</w:t>
      </w:r>
    </w:p>
    <w:p w14:paraId="2E4637BC" w14:textId="77777777" w:rsidR="006A2C1F" w:rsidRPr="00750801" w:rsidRDefault="006A2C1F" w:rsidP="00265BC3">
      <w:pPr>
        <w:widowControl/>
        <w:wordWrap/>
        <w:autoSpaceDE/>
        <w:autoSpaceDN/>
        <w:spacing w:before="120" w:after="120" w:line="276" w:lineRule="auto"/>
        <w:rPr>
          <w:rFonts w:eastAsia="나눔명조"/>
          <w:sz w:val="20"/>
          <w:szCs w:val="22"/>
        </w:rPr>
      </w:pPr>
    </w:p>
    <w:p w14:paraId="385B51CE" w14:textId="3E07965F" w:rsidR="00750801" w:rsidRPr="00BB2CCE" w:rsidRDefault="004F55A8" w:rsidP="006A2C1F">
      <w:pPr>
        <w:pStyle w:val="Heading1"/>
      </w:pPr>
      <w:ins w:id="984" w:author="박 상훈" w:date="2021-10-05T15:32:00Z">
        <w:r>
          <w:rPr>
            <w:rFonts w:hint="eastAsia"/>
          </w:rPr>
          <w:t>I</w:t>
        </w:r>
        <w:r>
          <w:t xml:space="preserve">II. </w:t>
        </w:r>
      </w:ins>
      <w:r w:rsidR="00750801" w:rsidRPr="00BB2CCE">
        <w:rPr>
          <w:rFonts w:hint="eastAsia"/>
        </w:rPr>
        <w:t>연구설계</w:t>
      </w:r>
      <w:r w:rsidR="00265BC3">
        <w:rPr>
          <w:rFonts w:hint="eastAsia"/>
        </w:rPr>
        <w:t xml:space="preserve"> </w:t>
      </w:r>
      <w:r w:rsidR="00265BC3">
        <w:rPr>
          <w:rFonts w:hint="eastAsia"/>
        </w:rPr>
        <w:t>및</w:t>
      </w:r>
      <w:r w:rsidR="00265BC3">
        <w:rPr>
          <w:rFonts w:hint="eastAsia"/>
        </w:rPr>
        <w:t xml:space="preserve"> </w:t>
      </w:r>
      <w:r w:rsidR="00265BC3">
        <w:rPr>
          <w:rFonts w:hint="eastAsia"/>
        </w:rPr>
        <w:t>분석</w:t>
      </w:r>
      <w:r w:rsidR="00265BC3">
        <w:rPr>
          <w:rFonts w:hint="eastAsia"/>
        </w:rPr>
        <w:t xml:space="preserve"> </w:t>
      </w:r>
      <w:r w:rsidR="00265BC3">
        <w:rPr>
          <w:rFonts w:hint="eastAsia"/>
        </w:rPr>
        <w:t>방법</w:t>
      </w:r>
    </w:p>
    <w:p w14:paraId="4D6C1DFF" w14:textId="77777777" w:rsidR="00265BC3" w:rsidRDefault="00265BC3" w:rsidP="00265BC3">
      <w:pPr>
        <w:wordWrap/>
        <w:spacing w:before="120" w:after="120" w:line="276" w:lineRule="auto"/>
        <w:rPr>
          <w:rFonts w:eastAsia="나눔명조"/>
          <w:smallCaps/>
          <w:sz w:val="20"/>
          <w:szCs w:val="22"/>
        </w:rPr>
      </w:pPr>
    </w:p>
    <w:p w14:paraId="3D58D514" w14:textId="3EEEB77F" w:rsidR="00750801" w:rsidRPr="006A2C1F" w:rsidRDefault="006A2C1F" w:rsidP="006A2C1F">
      <w:pPr>
        <w:pStyle w:val="Heading2"/>
      </w:pPr>
      <w:r>
        <w:rPr>
          <w:rFonts w:hint="eastAsia"/>
        </w:rPr>
        <w:t>1</w:t>
      </w:r>
      <w:r>
        <w:t xml:space="preserve">. </w:t>
      </w:r>
      <w:r w:rsidR="00750801" w:rsidRPr="00750801">
        <w:rPr>
          <w:rFonts w:hint="eastAsia"/>
        </w:rPr>
        <w:t>연구설계</w:t>
      </w:r>
    </w:p>
    <w:p w14:paraId="0E9BD64F" w14:textId="0C427FEF" w:rsidR="00750801" w:rsidRPr="00750801" w:rsidDel="00D403C6" w:rsidRDefault="00750801" w:rsidP="00265BC3">
      <w:pPr>
        <w:wordWrap/>
        <w:spacing w:before="120" w:after="120" w:line="276" w:lineRule="auto"/>
        <w:rPr>
          <w:del w:id="985" w:author="Park, Sanghoon" w:date="2021-10-01T02:31:00Z"/>
          <w:rFonts w:eastAsia="나눔명조"/>
          <w:sz w:val="20"/>
          <w:szCs w:val="22"/>
        </w:rPr>
      </w:pPr>
      <w:r w:rsidRPr="00750801">
        <w:rPr>
          <w:rFonts w:eastAsia="나눔명조" w:hint="eastAsia"/>
          <w:sz w:val="20"/>
          <w:szCs w:val="22"/>
        </w:rPr>
        <w:t>본</w:t>
      </w:r>
      <w:r w:rsidRPr="00750801">
        <w:rPr>
          <w:rFonts w:eastAsia="나눔명조" w:hint="eastAsia"/>
          <w:sz w:val="20"/>
          <w:szCs w:val="22"/>
        </w:rPr>
        <w:t xml:space="preserve"> </w:t>
      </w:r>
      <w:r w:rsidRPr="00750801">
        <w:rPr>
          <w:rFonts w:eastAsia="나눔명조" w:hint="eastAsia"/>
          <w:sz w:val="20"/>
          <w:szCs w:val="22"/>
        </w:rPr>
        <w:t>연구의</w:t>
      </w:r>
      <w:r w:rsidRPr="00750801">
        <w:rPr>
          <w:rFonts w:eastAsia="나눔명조" w:hint="eastAsia"/>
          <w:sz w:val="20"/>
          <w:szCs w:val="22"/>
        </w:rPr>
        <w:t xml:space="preserve"> </w:t>
      </w:r>
      <w:r w:rsidRPr="00750801">
        <w:rPr>
          <w:rFonts w:eastAsia="나눔명조" w:hint="eastAsia"/>
          <w:sz w:val="20"/>
          <w:szCs w:val="22"/>
        </w:rPr>
        <w:t>가설을</w:t>
      </w:r>
      <w:r w:rsidRPr="00750801">
        <w:rPr>
          <w:rFonts w:eastAsia="나눔명조" w:hint="eastAsia"/>
          <w:sz w:val="20"/>
          <w:szCs w:val="22"/>
        </w:rPr>
        <w:t xml:space="preserve"> </w:t>
      </w:r>
      <w:r w:rsidRPr="00750801">
        <w:rPr>
          <w:rFonts w:eastAsia="나눔명조" w:hint="eastAsia"/>
          <w:sz w:val="20"/>
          <w:szCs w:val="22"/>
        </w:rPr>
        <w:t>검증하기</w:t>
      </w:r>
      <w:r w:rsidRPr="00750801">
        <w:rPr>
          <w:rFonts w:eastAsia="나눔명조" w:hint="eastAsia"/>
          <w:sz w:val="20"/>
          <w:szCs w:val="22"/>
        </w:rPr>
        <w:t xml:space="preserve"> </w:t>
      </w:r>
      <w:r w:rsidRPr="00750801">
        <w:rPr>
          <w:rFonts w:eastAsia="나눔명조" w:hint="eastAsia"/>
          <w:sz w:val="20"/>
          <w:szCs w:val="22"/>
        </w:rPr>
        <w:t>위하여</w:t>
      </w:r>
      <w:r w:rsidRPr="00750801">
        <w:rPr>
          <w:rFonts w:eastAsia="나눔명조" w:hint="eastAsia"/>
          <w:sz w:val="20"/>
          <w:szCs w:val="22"/>
        </w:rPr>
        <w:t xml:space="preserve"> </w:t>
      </w:r>
      <w:r w:rsidRPr="00750801">
        <w:rPr>
          <w:rFonts w:eastAsia="나눔명조" w:hint="eastAsia"/>
          <w:sz w:val="20"/>
          <w:szCs w:val="22"/>
        </w:rPr>
        <w:t>한국행정연구원가</w:t>
      </w:r>
      <w:r w:rsidRPr="00750801">
        <w:rPr>
          <w:rFonts w:eastAsia="나눔명조" w:hint="eastAsia"/>
          <w:sz w:val="20"/>
          <w:szCs w:val="22"/>
        </w:rPr>
        <w:t xml:space="preserve"> </w:t>
      </w:r>
      <w:r w:rsidRPr="00750801">
        <w:rPr>
          <w:rFonts w:eastAsia="나눔명조" w:hint="eastAsia"/>
          <w:sz w:val="20"/>
          <w:szCs w:val="22"/>
        </w:rPr>
        <w:t>주관하여</w:t>
      </w:r>
      <w:r w:rsidRPr="00750801">
        <w:rPr>
          <w:rFonts w:eastAsia="나눔명조" w:hint="eastAsia"/>
          <w:sz w:val="20"/>
          <w:szCs w:val="22"/>
        </w:rPr>
        <w:t xml:space="preserve"> </w:t>
      </w:r>
      <w:r w:rsidRPr="00750801">
        <w:rPr>
          <w:rFonts w:eastAsia="나눔명조" w:hint="eastAsia"/>
          <w:sz w:val="20"/>
          <w:szCs w:val="22"/>
        </w:rPr>
        <w:t>㈜리서치앤리서치가</w:t>
      </w:r>
      <w:r w:rsidRPr="00750801">
        <w:rPr>
          <w:rFonts w:eastAsia="나눔명조" w:hint="eastAsia"/>
          <w:sz w:val="20"/>
          <w:szCs w:val="22"/>
        </w:rPr>
        <w:t xml:space="preserve"> </w:t>
      </w:r>
      <w:r w:rsidRPr="00750801">
        <w:rPr>
          <w:rFonts w:eastAsia="나눔명조" w:hint="eastAsia"/>
          <w:sz w:val="20"/>
          <w:szCs w:val="22"/>
        </w:rPr>
        <w:t>조사한</w:t>
      </w:r>
      <w:r w:rsidRPr="00750801">
        <w:rPr>
          <w:rFonts w:eastAsia="나눔명조" w:hint="eastAsia"/>
          <w:sz w:val="20"/>
          <w:szCs w:val="22"/>
        </w:rPr>
        <w:t xml:space="preserve"> </w:t>
      </w:r>
      <w:r w:rsidRPr="00750801">
        <w:rPr>
          <w:rFonts w:eastAsia="나눔명조"/>
          <w:sz w:val="20"/>
          <w:szCs w:val="22"/>
        </w:rPr>
        <w:t>2020</w:t>
      </w:r>
      <w:r w:rsidRPr="00750801">
        <w:rPr>
          <w:rFonts w:eastAsia="나눔명조" w:hint="eastAsia"/>
          <w:sz w:val="20"/>
          <w:szCs w:val="22"/>
        </w:rPr>
        <w:t>년</w:t>
      </w:r>
      <w:r w:rsidRPr="00750801">
        <w:rPr>
          <w:rFonts w:eastAsia="나눔명조" w:hint="eastAsia"/>
          <w:sz w:val="20"/>
          <w:szCs w:val="22"/>
        </w:rPr>
        <w:t xml:space="preserve"> </w:t>
      </w:r>
      <w:r w:rsidRPr="00750801">
        <w:rPr>
          <w:rFonts w:eastAsia="나눔명조" w:hint="eastAsia"/>
          <w:sz w:val="20"/>
          <w:szCs w:val="22"/>
        </w:rPr>
        <w:t>「공직생활실태조사」</w:t>
      </w:r>
      <w:r w:rsidRPr="00750801">
        <w:rPr>
          <w:rFonts w:eastAsia="나눔명조" w:hint="eastAsia"/>
          <w:sz w:val="20"/>
          <w:szCs w:val="22"/>
        </w:rPr>
        <w:t xml:space="preserve"> </w:t>
      </w:r>
      <w:r w:rsidRPr="00750801">
        <w:rPr>
          <w:rFonts w:eastAsia="나눔명조" w:hint="eastAsia"/>
          <w:sz w:val="20"/>
          <w:szCs w:val="22"/>
        </w:rPr>
        <w:t>자료를</w:t>
      </w:r>
      <w:r w:rsidRPr="00750801">
        <w:rPr>
          <w:rFonts w:eastAsia="나눔명조" w:hint="eastAsia"/>
          <w:sz w:val="20"/>
          <w:szCs w:val="22"/>
        </w:rPr>
        <w:t xml:space="preserve"> </w:t>
      </w:r>
      <w:r w:rsidRPr="00750801">
        <w:rPr>
          <w:rFonts w:eastAsia="나눔명조" w:hint="eastAsia"/>
          <w:sz w:val="20"/>
          <w:szCs w:val="22"/>
        </w:rPr>
        <w:t>활용하였</w:t>
      </w:r>
      <w:r w:rsidR="00541892">
        <w:rPr>
          <w:rFonts w:eastAsia="나눔명조" w:hint="eastAsia"/>
          <w:sz w:val="20"/>
          <w:szCs w:val="22"/>
        </w:rPr>
        <w:t>으며</w:t>
      </w:r>
      <w:r w:rsidR="00541892">
        <w:rPr>
          <w:rFonts w:eastAsia="나눔명조" w:hint="eastAsia"/>
          <w:sz w:val="20"/>
          <w:szCs w:val="22"/>
        </w:rPr>
        <w:t>,</w:t>
      </w:r>
      <w:r w:rsidR="00541892">
        <w:rPr>
          <w:rFonts w:eastAsia="나눔명조"/>
          <w:sz w:val="20"/>
          <w:szCs w:val="22"/>
        </w:rPr>
        <w:t xml:space="preserve"> </w:t>
      </w:r>
      <w:r w:rsidR="00541892">
        <w:rPr>
          <w:rFonts w:eastAsia="나눔명조" w:hint="eastAsia"/>
          <w:sz w:val="20"/>
          <w:szCs w:val="22"/>
        </w:rPr>
        <w:t>한국행정연구원</w:t>
      </w:r>
      <w:r w:rsidR="00541892">
        <w:rPr>
          <w:rFonts w:eastAsia="나눔명조" w:hint="eastAsia"/>
          <w:sz w:val="20"/>
          <w:szCs w:val="22"/>
        </w:rPr>
        <w:t xml:space="preserve"> </w:t>
      </w:r>
      <w:r w:rsidR="00541892">
        <w:rPr>
          <w:rFonts w:eastAsia="나눔명조" w:hint="eastAsia"/>
          <w:sz w:val="20"/>
          <w:szCs w:val="22"/>
        </w:rPr>
        <w:t>연구자료관리규칙에</w:t>
      </w:r>
      <w:r w:rsidR="00541892">
        <w:rPr>
          <w:rFonts w:eastAsia="나눔명조" w:hint="eastAsia"/>
          <w:sz w:val="20"/>
          <w:szCs w:val="22"/>
        </w:rPr>
        <w:t xml:space="preserve"> </w:t>
      </w:r>
      <w:r w:rsidR="00541892">
        <w:rPr>
          <w:rFonts w:eastAsia="나눔명조" w:hint="eastAsia"/>
          <w:sz w:val="20"/>
          <w:szCs w:val="22"/>
        </w:rPr>
        <w:t>의거하여</w:t>
      </w:r>
      <w:r w:rsidR="00541892">
        <w:rPr>
          <w:rFonts w:eastAsia="나눔명조" w:hint="eastAsia"/>
          <w:sz w:val="20"/>
          <w:szCs w:val="22"/>
        </w:rPr>
        <w:t xml:space="preserve"> </w:t>
      </w:r>
      <w:r w:rsidR="00541892">
        <w:rPr>
          <w:rFonts w:eastAsia="나눔명조" w:hint="eastAsia"/>
          <w:sz w:val="20"/>
          <w:szCs w:val="22"/>
        </w:rPr>
        <w:t>사용을</w:t>
      </w:r>
      <w:r w:rsidR="00541892">
        <w:rPr>
          <w:rFonts w:eastAsia="나눔명조" w:hint="eastAsia"/>
          <w:sz w:val="20"/>
          <w:szCs w:val="22"/>
        </w:rPr>
        <w:t xml:space="preserve"> </w:t>
      </w:r>
      <w:r w:rsidR="00541892">
        <w:rPr>
          <w:rFonts w:eastAsia="나눔명조" w:hint="eastAsia"/>
          <w:sz w:val="20"/>
          <w:szCs w:val="22"/>
        </w:rPr>
        <w:t>허가</w:t>
      </w:r>
      <w:r w:rsidR="00541892">
        <w:rPr>
          <w:rFonts w:eastAsia="나눔명조" w:hint="eastAsia"/>
          <w:sz w:val="20"/>
          <w:szCs w:val="22"/>
        </w:rPr>
        <w:t xml:space="preserve"> </w:t>
      </w:r>
      <w:r w:rsidR="00541892">
        <w:rPr>
          <w:rFonts w:eastAsia="나눔명조" w:hint="eastAsia"/>
          <w:sz w:val="20"/>
          <w:szCs w:val="22"/>
        </w:rPr>
        <w:t>받았다</w:t>
      </w:r>
      <w:r w:rsidRPr="00750801">
        <w:rPr>
          <w:rFonts w:eastAsia="나눔명조"/>
          <w:sz w:val="20"/>
          <w:szCs w:val="22"/>
        </w:rPr>
        <w:t xml:space="preserve">. </w:t>
      </w:r>
      <w:r w:rsidRPr="00750801">
        <w:rPr>
          <w:rFonts w:eastAsia="나눔명조" w:hint="eastAsia"/>
          <w:sz w:val="20"/>
          <w:szCs w:val="22"/>
        </w:rPr>
        <w:t>「공직생활실태조사」</w:t>
      </w:r>
      <w:r w:rsidRPr="00750801">
        <w:rPr>
          <w:rFonts w:eastAsia="나눔명조" w:hint="eastAsia"/>
          <w:sz w:val="20"/>
          <w:szCs w:val="22"/>
        </w:rPr>
        <w:t xml:space="preserve"> </w:t>
      </w:r>
      <w:r w:rsidRPr="00750801">
        <w:rPr>
          <w:rFonts w:eastAsia="나눔명조" w:hint="eastAsia"/>
          <w:sz w:val="20"/>
          <w:szCs w:val="22"/>
        </w:rPr>
        <w:t>자료는</w:t>
      </w:r>
      <w:r w:rsidRPr="00750801">
        <w:rPr>
          <w:rFonts w:eastAsia="나눔명조" w:hint="eastAsia"/>
          <w:sz w:val="20"/>
          <w:szCs w:val="22"/>
        </w:rPr>
        <w:t xml:space="preserve"> </w:t>
      </w:r>
      <w:r w:rsidRPr="00750801">
        <w:rPr>
          <w:rFonts w:eastAsia="나눔명조" w:hint="eastAsia"/>
          <w:sz w:val="20"/>
          <w:szCs w:val="22"/>
        </w:rPr>
        <w:t>중앙행정기관</w:t>
      </w:r>
      <w:r w:rsidRPr="00750801">
        <w:rPr>
          <w:rFonts w:eastAsia="나눔명조" w:hint="eastAsia"/>
          <w:sz w:val="20"/>
          <w:szCs w:val="22"/>
        </w:rPr>
        <w:t xml:space="preserve"> </w:t>
      </w:r>
      <w:r w:rsidRPr="00750801">
        <w:rPr>
          <w:rFonts w:eastAsia="나눔명조" w:hint="eastAsia"/>
          <w:sz w:val="20"/>
          <w:szCs w:val="22"/>
        </w:rPr>
        <w:t>및</w:t>
      </w:r>
      <w:r w:rsidRPr="00750801">
        <w:rPr>
          <w:rFonts w:eastAsia="나눔명조" w:hint="eastAsia"/>
          <w:sz w:val="20"/>
          <w:szCs w:val="22"/>
        </w:rPr>
        <w:t xml:space="preserve"> </w:t>
      </w:r>
      <w:r w:rsidRPr="00750801">
        <w:rPr>
          <w:rFonts w:eastAsia="나눔명조" w:hint="eastAsia"/>
          <w:sz w:val="20"/>
          <w:szCs w:val="22"/>
        </w:rPr>
        <w:t>광역지방자치단체의</w:t>
      </w:r>
      <w:r w:rsidRPr="00750801">
        <w:rPr>
          <w:rFonts w:eastAsia="나눔명조" w:hint="eastAsia"/>
          <w:sz w:val="20"/>
          <w:szCs w:val="22"/>
        </w:rPr>
        <w:t xml:space="preserve"> </w:t>
      </w:r>
      <w:r w:rsidRPr="00750801">
        <w:rPr>
          <w:rFonts w:eastAsia="나눔명조" w:hint="eastAsia"/>
          <w:sz w:val="20"/>
          <w:szCs w:val="22"/>
        </w:rPr>
        <w:t>공무원을</w:t>
      </w:r>
      <w:r w:rsidRPr="00750801">
        <w:rPr>
          <w:rFonts w:eastAsia="나눔명조" w:hint="eastAsia"/>
          <w:sz w:val="20"/>
          <w:szCs w:val="22"/>
        </w:rPr>
        <w:t xml:space="preserve"> </w:t>
      </w:r>
      <w:r w:rsidRPr="00750801">
        <w:rPr>
          <w:rFonts w:eastAsia="나눔명조" w:hint="eastAsia"/>
          <w:sz w:val="20"/>
          <w:szCs w:val="22"/>
        </w:rPr>
        <w:t>대상으로</w:t>
      </w:r>
      <w:r w:rsidRPr="00750801">
        <w:rPr>
          <w:rFonts w:eastAsia="나눔명조" w:hint="eastAsia"/>
          <w:sz w:val="20"/>
          <w:szCs w:val="22"/>
        </w:rPr>
        <w:t xml:space="preserve"> </w:t>
      </w:r>
      <w:r w:rsidRPr="00750801">
        <w:rPr>
          <w:rFonts w:eastAsia="나눔명조" w:hint="eastAsia"/>
          <w:sz w:val="20"/>
          <w:szCs w:val="22"/>
        </w:rPr>
        <w:t>정부의</w:t>
      </w:r>
      <w:r w:rsidRPr="00750801">
        <w:rPr>
          <w:rFonts w:eastAsia="나눔명조" w:hint="eastAsia"/>
          <w:sz w:val="20"/>
          <w:szCs w:val="22"/>
        </w:rPr>
        <w:t xml:space="preserve"> </w:t>
      </w:r>
      <w:r w:rsidRPr="00750801">
        <w:rPr>
          <w:rFonts w:eastAsia="나눔명조" w:hint="eastAsia"/>
          <w:sz w:val="20"/>
          <w:szCs w:val="22"/>
        </w:rPr>
        <w:t>인력관리</w:t>
      </w:r>
      <w:r w:rsidRPr="00750801">
        <w:rPr>
          <w:rFonts w:eastAsia="나눔명조" w:hint="eastAsia"/>
          <w:sz w:val="20"/>
          <w:szCs w:val="22"/>
        </w:rPr>
        <w:t xml:space="preserve"> </w:t>
      </w:r>
      <w:r w:rsidRPr="00750801">
        <w:rPr>
          <w:rFonts w:eastAsia="나눔명조" w:hint="eastAsia"/>
          <w:sz w:val="20"/>
          <w:szCs w:val="22"/>
        </w:rPr>
        <w:t>및</w:t>
      </w:r>
      <w:r w:rsidRPr="00750801">
        <w:rPr>
          <w:rFonts w:eastAsia="나눔명조" w:hint="eastAsia"/>
          <w:sz w:val="20"/>
          <w:szCs w:val="22"/>
        </w:rPr>
        <w:t xml:space="preserve"> </w:t>
      </w:r>
      <w:r w:rsidRPr="00750801">
        <w:rPr>
          <w:rFonts w:eastAsia="나눔명조" w:hint="eastAsia"/>
          <w:sz w:val="20"/>
          <w:szCs w:val="22"/>
        </w:rPr>
        <w:t>조직운영</w:t>
      </w:r>
      <w:r w:rsidRPr="00750801">
        <w:rPr>
          <w:rFonts w:eastAsia="나눔명조" w:hint="eastAsia"/>
          <w:sz w:val="20"/>
          <w:szCs w:val="22"/>
        </w:rPr>
        <w:t xml:space="preserve"> </w:t>
      </w:r>
      <w:r w:rsidRPr="00750801">
        <w:rPr>
          <w:rFonts w:eastAsia="나눔명조" w:hint="eastAsia"/>
          <w:sz w:val="20"/>
          <w:szCs w:val="22"/>
        </w:rPr>
        <w:t>등에</w:t>
      </w:r>
      <w:r w:rsidRPr="00750801">
        <w:rPr>
          <w:rFonts w:eastAsia="나눔명조" w:hint="eastAsia"/>
          <w:sz w:val="20"/>
          <w:szCs w:val="22"/>
        </w:rPr>
        <w:t xml:space="preserve"> </w:t>
      </w:r>
      <w:r w:rsidRPr="00750801">
        <w:rPr>
          <w:rFonts w:eastAsia="나눔명조" w:hint="eastAsia"/>
          <w:sz w:val="20"/>
          <w:szCs w:val="22"/>
        </w:rPr>
        <w:t>대한</w:t>
      </w:r>
      <w:r w:rsidRPr="00750801">
        <w:rPr>
          <w:rFonts w:eastAsia="나눔명조" w:hint="eastAsia"/>
          <w:sz w:val="20"/>
          <w:szCs w:val="22"/>
        </w:rPr>
        <w:t xml:space="preserve"> </w:t>
      </w:r>
      <w:r w:rsidRPr="00750801">
        <w:rPr>
          <w:rFonts w:eastAsia="나눔명조" w:hint="eastAsia"/>
          <w:sz w:val="20"/>
          <w:szCs w:val="22"/>
        </w:rPr>
        <w:t>인식을</w:t>
      </w:r>
      <w:r w:rsidRPr="00750801">
        <w:rPr>
          <w:rFonts w:eastAsia="나눔명조" w:hint="eastAsia"/>
          <w:sz w:val="20"/>
          <w:szCs w:val="22"/>
        </w:rPr>
        <w:t xml:space="preserve"> </w:t>
      </w:r>
      <w:r w:rsidRPr="00750801">
        <w:rPr>
          <w:rFonts w:eastAsia="나눔명조" w:hint="eastAsia"/>
          <w:sz w:val="20"/>
          <w:szCs w:val="22"/>
        </w:rPr>
        <w:t>조사하고</w:t>
      </w:r>
      <w:r w:rsidRPr="00750801">
        <w:rPr>
          <w:rFonts w:eastAsia="나눔명조" w:hint="eastAsia"/>
          <w:sz w:val="20"/>
          <w:szCs w:val="22"/>
        </w:rPr>
        <w:t xml:space="preserve"> </w:t>
      </w:r>
      <w:r w:rsidRPr="00750801">
        <w:rPr>
          <w:rFonts w:eastAsia="나눔명조" w:hint="eastAsia"/>
          <w:sz w:val="20"/>
          <w:szCs w:val="22"/>
        </w:rPr>
        <w:t>있다</w:t>
      </w:r>
      <w:r w:rsidRPr="00750801">
        <w:rPr>
          <w:rFonts w:eastAsia="나눔명조"/>
          <w:sz w:val="20"/>
          <w:szCs w:val="22"/>
        </w:rPr>
        <w:t>.</w:t>
      </w:r>
      <w:ins w:id="986" w:author="Park, Sanghoon" w:date="2021-10-01T02:26:00Z">
        <w:r w:rsidR="00805806">
          <w:rPr>
            <w:rFonts w:eastAsia="나눔명조"/>
            <w:sz w:val="20"/>
            <w:szCs w:val="22"/>
          </w:rPr>
          <w:t xml:space="preserve"> 2020</w:t>
        </w:r>
        <w:r w:rsidR="00805806">
          <w:rPr>
            <w:rFonts w:eastAsia="나눔명조" w:hint="eastAsia"/>
            <w:sz w:val="20"/>
            <w:szCs w:val="22"/>
          </w:rPr>
          <w:t>년</w:t>
        </w:r>
        <w:r w:rsidR="00805806">
          <w:rPr>
            <w:rFonts w:eastAsia="나눔명조" w:hint="eastAsia"/>
            <w:sz w:val="20"/>
            <w:szCs w:val="22"/>
          </w:rPr>
          <w:t xml:space="preserve"> </w:t>
        </w:r>
        <w:r w:rsidR="00805806" w:rsidRPr="00750801">
          <w:rPr>
            <w:rFonts w:eastAsia="나눔명조" w:hint="eastAsia"/>
            <w:sz w:val="20"/>
            <w:szCs w:val="22"/>
          </w:rPr>
          <w:t>「공직생활실태조사」</w:t>
        </w:r>
        <w:r w:rsidR="00805806" w:rsidRPr="00750801">
          <w:rPr>
            <w:rFonts w:eastAsia="나눔명조" w:hint="eastAsia"/>
            <w:sz w:val="20"/>
            <w:szCs w:val="22"/>
          </w:rPr>
          <w:t xml:space="preserve"> </w:t>
        </w:r>
        <w:r w:rsidR="00805806">
          <w:rPr>
            <w:rFonts w:eastAsia="나눔명조" w:hint="eastAsia"/>
            <w:sz w:val="20"/>
            <w:szCs w:val="22"/>
          </w:rPr>
          <w:t>는</w:t>
        </w:r>
        <w:r w:rsidR="00805806">
          <w:rPr>
            <w:rFonts w:eastAsia="나눔명조" w:hint="eastAsia"/>
            <w:sz w:val="20"/>
            <w:szCs w:val="22"/>
          </w:rPr>
          <w:t xml:space="preserve"> </w:t>
        </w:r>
        <w:r w:rsidR="00805806">
          <w:rPr>
            <w:rFonts w:eastAsia="나눔명조"/>
            <w:sz w:val="20"/>
            <w:szCs w:val="22"/>
          </w:rPr>
          <w:t>2019</w:t>
        </w:r>
        <w:r w:rsidR="00805806">
          <w:rPr>
            <w:rFonts w:eastAsia="나눔명조" w:hint="eastAsia"/>
            <w:sz w:val="20"/>
            <w:szCs w:val="22"/>
          </w:rPr>
          <w:t>년</w:t>
        </w:r>
        <w:r w:rsidR="00805806">
          <w:rPr>
            <w:rFonts w:eastAsia="나눔명조" w:hint="eastAsia"/>
            <w:sz w:val="20"/>
            <w:szCs w:val="22"/>
          </w:rPr>
          <w:t xml:space="preserve"> </w:t>
        </w:r>
        <w:r w:rsidR="00805806">
          <w:rPr>
            <w:rFonts w:eastAsia="나눔명조"/>
            <w:sz w:val="20"/>
            <w:szCs w:val="22"/>
          </w:rPr>
          <w:t>7</w:t>
        </w:r>
        <w:r w:rsidR="00805806">
          <w:rPr>
            <w:rFonts w:eastAsia="나눔명조" w:hint="eastAsia"/>
            <w:sz w:val="20"/>
            <w:szCs w:val="22"/>
          </w:rPr>
          <w:t>월</w:t>
        </w:r>
        <w:r w:rsidR="00805806">
          <w:rPr>
            <w:rFonts w:eastAsia="나눔명조" w:hint="eastAsia"/>
            <w:sz w:val="20"/>
            <w:szCs w:val="22"/>
          </w:rPr>
          <w:t xml:space="preserve"> </w:t>
        </w:r>
        <w:r w:rsidR="00805806">
          <w:rPr>
            <w:rFonts w:eastAsia="나눔명조"/>
            <w:sz w:val="20"/>
            <w:szCs w:val="22"/>
          </w:rPr>
          <w:t>12</w:t>
        </w:r>
        <w:r w:rsidR="00805806">
          <w:rPr>
            <w:rFonts w:eastAsia="나눔명조" w:hint="eastAsia"/>
            <w:sz w:val="20"/>
            <w:szCs w:val="22"/>
          </w:rPr>
          <w:t>일부터</w:t>
        </w:r>
        <w:r w:rsidR="00805806">
          <w:rPr>
            <w:rFonts w:eastAsia="나눔명조" w:hint="eastAsia"/>
            <w:sz w:val="20"/>
            <w:szCs w:val="22"/>
          </w:rPr>
          <w:t xml:space="preserve"> </w:t>
        </w:r>
        <w:r w:rsidR="00805806">
          <w:rPr>
            <w:rFonts w:eastAsia="나눔명조"/>
            <w:sz w:val="20"/>
            <w:szCs w:val="22"/>
          </w:rPr>
          <w:t>2020</w:t>
        </w:r>
        <w:r w:rsidR="00805806">
          <w:rPr>
            <w:rFonts w:eastAsia="나눔명조" w:hint="eastAsia"/>
            <w:sz w:val="20"/>
            <w:szCs w:val="22"/>
          </w:rPr>
          <w:t>년</w:t>
        </w:r>
        <w:r w:rsidR="00805806">
          <w:rPr>
            <w:rFonts w:eastAsia="나눔명조" w:hint="eastAsia"/>
            <w:sz w:val="20"/>
            <w:szCs w:val="22"/>
          </w:rPr>
          <w:t xml:space="preserve"> </w:t>
        </w:r>
        <w:r w:rsidR="00805806">
          <w:rPr>
            <w:rFonts w:eastAsia="나눔명조"/>
            <w:sz w:val="20"/>
            <w:szCs w:val="22"/>
          </w:rPr>
          <w:t>8</w:t>
        </w:r>
        <w:r w:rsidR="00805806">
          <w:rPr>
            <w:rFonts w:eastAsia="나눔명조" w:hint="eastAsia"/>
            <w:sz w:val="20"/>
            <w:szCs w:val="22"/>
          </w:rPr>
          <w:t>월</w:t>
        </w:r>
        <w:r w:rsidR="00805806">
          <w:rPr>
            <w:rFonts w:eastAsia="나눔명조" w:hint="eastAsia"/>
            <w:sz w:val="20"/>
            <w:szCs w:val="22"/>
          </w:rPr>
          <w:t xml:space="preserve"> </w:t>
        </w:r>
        <w:r w:rsidR="00805806">
          <w:rPr>
            <w:rFonts w:eastAsia="나눔명조"/>
            <w:sz w:val="20"/>
            <w:szCs w:val="22"/>
          </w:rPr>
          <w:t>11</w:t>
        </w:r>
        <w:r w:rsidR="00805806">
          <w:rPr>
            <w:rFonts w:eastAsia="나눔명조" w:hint="eastAsia"/>
            <w:sz w:val="20"/>
            <w:szCs w:val="22"/>
          </w:rPr>
          <w:t>일</w:t>
        </w:r>
        <w:r w:rsidR="00805806">
          <w:rPr>
            <w:rFonts w:eastAsia="나눔명조" w:hint="eastAsia"/>
            <w:sz w:val="20"/>
            <w:szCs w:val="22"/>
          </w:rPr>
          <w:t xml:space="preserve"> </w:t>
        </w:r>
        <w:r w:rsidR="00805806">
          <w:rPr>
            <w:rFonts w:eastAsia="나눔명조" w:hint="eastAsia"/>
            <w:sz w:val="20"/>
            <w:szCs w:val="22"/>
          </w:rPr>
          <w:t>동안</w:t>
        </w:r>
        <w:r w:rsidR="00805806">
          <w:rPr>
            <w:rFonts w:eastAsia="나눔명조" w:hint="eastAsia"/>
            <w:sz w:val="20"/>
            <w:szCs w:val="22"/>
          </w:rPr>
          <w:t xml:space="preserve"> </w:t>
        </w:r>
        <w:r w:rsidR="00805806">
          <w:rPr>
            <w:rFonts w:eastAsia="나눔명조" w:hint="eastAsia"/>
            <w:sz w:val="20"/>
            <w:szCs w:val="22"/>
          </w:rPr>
          <w:t>조사되었으며</w:t>
        </w:r>
        <w:r w:rsidR="00805806">
          <w:rPr>
            <w:rFonts w:eastAsia="나눔명조" w:hint="eastAsia"/>
            <w:sz w:val="20"/>
            <w:szCs w:val="22"/>
          </w:rPr>
          <w:t>,</w:t>
        </w:r>
        <w:r w:rsidR="00805806">
          <w:rPr>
            <w:rFonts w:eastAsia="나눔명조"/>
            <w:sz w:val="20"/>
            <w:szCs w:val="22"/>
          </w:rPr>
          <w:t xml:space="preserve"> </w:t>
        </w:r>
        <w:r w:rsidR="00805806">
          <w:rPr>
            <w:rFonts w:eastAsia="나눔명조" w:hint="eastAsia"/>
            <w:sz w:val="20"/>
            <w:szCs w:val="22"/>
          </w:rPr>
          <w:t>대한민국</w:t>
        </w:r>
        <w:r w:rsidR="00805806">
          <w:rPr>
            <w:rFonts w:eastAsia="나눔명조" w:hint="eastAsia"/>
            <w:sz w:val="20"/>
            <w:szCs w:val="22"/>
          </w:rPr>
          <w:t xml:space="preserve"> </w:t>
        </w:r>
        <w:r w:rsidR="00805806">
          <w:rPr>
            <w:rFonts w:eastAsia="나눔명조"/>
            <w:sz w:val="20"/>
            <w:szCs w:val="22"/>
          </w:rPr>
          <w:t>46</w:t>
        </w:r>
        <w:r w:rsidR="00805806">
          <w:rPr>
            <w:rFonts w:eastAsia="나눔명조" w:hint="eastAsia"/>
            <w:sz w:val="20"/>
            <w:szCs w:val="22"/>
          </w:rPr>
          <w:t>개</w:t>
        </w:r>
        <w:r w:rsidR="00805806">
          <w:rPr>
            <w:rFonts w:eastAsia="나눔명조" w:hint="eastAsia"/>
            <w:sz w:val="20"/>
            <w:szCs w:val="22"/>
          </w:rPr>
          <w:t xml:space="preserve"> </w:t>
        </w:r>
        <w:r w:rsidR="00805806">
          <w:rPr>
            <w:rFonts w:eastAsia="나눔명조" w:hint="eastAsia"/>
            <w:sz w:val="20"/>
            <w:szCs w:val="22"/>
          </w:rPr>
          <w:t>중앙행정기관</w:t>
        </w:r>
        <w:r w:rsidR="00805806">
          <w:rPr>
            <w:rFonts w:eastAsia="나눔명조" w:hint="eastAsia"/>
            <w:sz w:val="20"/>
            <w:szCs w:val="22"/>
          </w:rPr>
          <w:t xml:space="preserve"> </w:t>
        </w:r>
        <w:r w:rsidR="00805806">
          <w:rPr>
            <w:rFonts w:eastAsia="나눔명조" w:hint="eastAsia"/>
            <w:sz w:val="20"/>
            <w:szCs w:val="22"/>
          </w:rPr>
          <w:t>본청</w:t>
        </w:r>
        <w:r w:rsidR="00805806">
          <w:rPr>
            <w:rFonts w:eastAsia="나눔명조" w:hint="eastAsia"/>
            <w:sz w:val="20"/>
            <w:szCs w:val="22"/>
          </w:rPr>
          <w:t xml:space="preserve"> </w:t>
        </w:r>
        <w:r w:rsidR="00805806">
          <w:rPr>
            <w:rFonts w:eastAsia="나눔명조" w:hint="eastAsia"/>
            <w:sz w:val="20"/>
            <w:szCs w:val="22"/>
          </w:rPr>
          <w:t>소속의</w:t>
        </w:r>
        <w:r w:rsidR="00805806">
          <w:rPr>
            <w:rFonts w:eastAsia="나눔명조" w:hint="eastAsia"/>
            <w:sz w:val="20"/>
            <w:szCs w:val="22"/>
          </w:rPr>
          <w:t xml:space="preserve"> </w:t>
        </w:r>
        <w:r w:rsidR="00805806">
          <w:rPr>
            <w:rFonts w:eastAsia="나눔명조" w:hint="eastAsia"/>
            <w:sz w:val="20"/>
            <w:szCs w:val="22"/>
          </w:rPr>
          <w:t>일</w:t>
        </w:r>
      </w:ins>
      <w:ins w:id="987" w:author="Park, Sanghoon" w:date="2021-10-01T02:27:00Z">
        <w:r w:rsidR="00805806">
          <w:rPr>
            <w:rFonts w:eastAsia="나눔명조" w:hint="eastAsia"/>
            <w:sz w:val="20"/>
            <w:szCs w:val="22"/>
          </w:rPr>
          <w:t>반직</w:t>
        </w:r>
        <w:r w:rsidR="00805806">
          <w:rPr>
            <w:rFonts w:eastAsia="나눔명조" w:hint="eastAsia"/>
            <w:sz w:val="20"/>
            <w:szCs w:val="22"/>
          </w:rPr>
          <w:t xml:space="preserve"> </w:t>
        </w:r>
        <w:r w:rsidR="00805806">
          <w:rPr>
            <w:rFonts w:eastAsia="나눔명조" w:hint="eastAsia"/>
            <w:sz w:val="20"/>
            <w:szCs w:val="22"/>
          </w:rPr>
          <w:t>공무원들과</w:t>
        </w:r>
        <w:r w:rsidR="00805806">
          <w:rPr>
            <w:rFonts w:eastAsia="나눔명조" w:hint="eastAsia"/>
            <w:sz w:val="20"/>
            <w:szCs w:val="22"/>
          </w:rPr>
          <w:t xml:space="preserve"> </w:t>
        </w:r>
        <w:r w:rsidR="00805806">
          <w:rPr>
            <w:rFonts w:eastAsia="나눔명조"/>
            <w:sz w:val="20"/>
            <w:szCs w:val="22"/>
          </w:rPr>
          <w:t>17</w:t>
        </w:r>
        <w:r w:rsidR="00805806">
          <w:rPr>
            <w:rFonts w:eastAsia="나눔명조" w:hint="eastAsia"/>
            <w:sz w:val="20"/>
            <w:szCs w:val="22"/>
          </w:rPr>
          <w:t>개</w:t>
        </w:r>
        <w:r w:rsidR="00805806">
          <w:rPr>
            <w:rFonts w:eastAsia="나눔명조" w:hint="eastAsia"/>
            <w:sz w:val="20"/>
            <w:szCs w:val="22"/>
          </w:rPr>
          <w:t xml:space="preserve"> </w:t>
        </w:r>
        <w:r w:rsidR="00805806">
          <w:rPr>
            <w:rFonts w:eastAsia="나눔명조" w:hint="eastAsia"/>
            <w:sz w:val="20"/>
            <w:szCs w:val="22"/>
          </w:rPr>
          <w:t>광역자치단체</w:t>
        </w:r>
        <w:r w:rsidR="00805806">
          <w:rPr>
            <w:rFonts w:eastAsia="나눔명조" w:hint="eastAsia"/>
            <w:sz w:val="20"/>
            <w:szCs w:val="22"/>
          </w:rPr>
          <w:t xml:space="preserve"> </w:t>
        </w:r>
        <w:r w:rsidR="00805806">
          <w:rPr>
            <w:rFonts w:eastAsia="나눔명조" w:hint="eastAsia"/>
            <w:sz w:val="20"/>
            <w:szCs w:val="22"/>
          </w:rPr>
          <w:t>본청</w:t>
        </w:r>
        <w:r w:rsidR="00805806">
          <w:rPr>
            <w:rFonts w:eastAsia="나눔명조" w:hint="eastAsia"/>
            <w:sz w:val="20"/>
            <w:szCs w:val="22"/>
          </w:rPr>
          <w:t xml:space="preserve"> </w:t>
        </w:r>
        <w:r w:rsidR="00805806">
          <w:rPr>
            <w:rFonts w:eastAsia="나눔명조" w:hint="eastAsia"/>
            <w:sz w:val="20"/>
            <w:szCs w:val="22"/>
          </w:rPr>
          <w:t>소속</w:t>
        </w:r>
        <w:r w:rsidR="00805806">
          <w:rPr>
            <w:rFonts w:eastAsia="나눔명조" w:hint="eastAsia"/>
            <w:sz w:val="20"/>
            <w:szCs w:val="22"/>
          </w:rPr>
          <w:t xml:space="preserve"> </w:t>
        </w:r>
        <w:r w:rsidR="00805806">
          <w:rPr>
            <w:rFonts w:eastAsia="나눔명조" w:hint="eastAsia"/>
            <w:sz w:val="20"/>
            <w:szCs w:val="22"/>
          </w:rPr>
          <w:t>일반직</w:t>
        </w:r>
        <w:r w:rsidR="00805806">
          <w:rPr>
            <w:rFonts w:eastAsia="나눔명조" w:hint="eastAsia"/>
            <w:sz w:val="20"/>
            <w:szCs w:val="22"/>
          </w:rPr>
          <w:t xml:space="preserve"> </w:t>
        </w:r>
        <w:r w:rsidR="00805806">
          <w:rPr>
            <w:rFonts w:eastAsia="나눔명조" w:hint="eastAsia"/>
            <w:sz w:val="20"/>
            <w:szCs w:val="22"/>
          </w:rPr>
          <w:t>공무원을</w:t>
        </w:r>
        <w:r w:rsidR="00805806">
          <w:rPr>
            <w:rFonts w:eastAsia="나눔명조" w:hint="eastAsia"/>
            <w:sz w:val="20"/>
            <w:szCs w:val="22"/>
          </w:rPr>
          <w:t xml:space="preserve"> </w:t>
        </w:r>
        <w:r w:rsidR="00805806">
          <w:rPr>
            <w:rFonts w:eastAsia="나눔명조" w:hint="eastAsia"/>
            <w:sz w:val="20"/>
            <w:szCs w:val="22"/>
          </w:rPr>
          <w:t>대상으로</w:t>
        </w:r>
        <w:r w:rsidR="00805806">
          <w:rPr>
            <w:rFonts w:eastAsia="나눔명조" w:hint="eastAsia"/>
            <w:sz w:val="20"/>
            <w:szCs w:val="22"/>
          </w:rPr>
          <w:t xml:space="preserve"> </w:t>
        </w:r>
        <w:r w:rsidR="00805806">
          <w:rPr>
            <w:rFonts w:eastAsia="나눔명조" w:hint="eastAsia"/>
            <w:sz w:val="20"/>
            <w:szCs w:val="22"/>
          </w:rPr>
          <w:t>실시되었다</w:t>
        </w:r>
        <w:r w:rsidR="00805806">
          <w:rPr>
            <w:rFonts w:eastAsia="나눔명조" w:hint="eastAsia"/>
            <w:sz w:val="20"/>
            <w:szCs w:val="22"/>
          </w:rPr>
          <w:t>.</w:t>
        </w:r>
        <w:r w:rsidR="00D403C6">
          <w:rPr>
            <w:rFonts w:eastAsia="나눔명조"/>
            <w:sz w:val="20"/>
            <w:szCs w:val="22"/>
          </w:rPr>
          <w:t xml:space="preserve"> </w:t>
        </w:r>
      </w:ins>
      <w:ins w:id="988" w:author="Park, Sanghoon" w:date="2021-10-01T02:28:00Z">
        <w:r w:rsidR="00D403C6">
          <w:rPr>
            <w:rFonts w:eastAsia="나눔명조"/>
            <w:sz w:val="20"/>
            <w:szCs w:val="22"/>
          </w:rPr>
          <w:t>2019</w:t>
        </w:r>
        <w:r w:rsidR="00D403C6">
          <w:rPr>
            <w:rFonts w:eastAsia="나눔명조" w:hint="eastAsia"/>
            <w:sz w:val="20"/>
            <w:szCs w:val="22"/>
          </w:rPr>
          <w:t>년</w:t>
        </w:r>
        <w:r w:rsidR="00D403C6">
          <w:rPr>
            <w:rFonts w:eastAsia="나눔명조" w:hint="eastAsia"/>
            <w:sz w:val="20"/>
            <w:szCs w:val="22"/>
          </w:rPr>
          <w:t xml:space="preserve"> </w:t>
        </w:r>
        <w:r w:rsidR="00D403C6">
          <w:rPr>
            <w:rFonts w:eastAsia="나눔명조"/>
            <w:sz w:val="20"/>
            <w:szCs w:val="22"/>
          </w:rPr>
          <w:t>12</w:t>
        </w:r>
        <w:r w:rsidR="00D403C6">
          <w:rPr>
            <w:rFonts w:eastAsia="나눔명조" w:hint="eastAsia"/>
            <w:sz w:val="20"/>
            <w:szCs w:val="22"/>
          </w:rPr>
          <w:t>월</w:t>
        </w:r>
        <w:r w:rsidR="00D403C6">
          <w:rPr>
            <w:rFonts w:eastAsia="나눔명조" w:hint="eastAsia"/>
            <w:sz w:val="20"/>
            <w:szCs w:val="22"/>
          </w:rPr>
          <w:t xml:space="preserve"> </w:t>
        </w:r>
        <w:r w:rsidR="00D403C6">
          <w:rPr>
            <w:rFonts w:eastAsia="나눔명조"/>
            <w:sz w:val="20"/>
            <w:szCs w:val="22"/>
          </w:rPr>
          <w:t>31</w:t>
        </w:r>
        <w:r w:rsidR="00D403C6">
          <w:rPr>
            <w:rFonts w:eastAsia="나눔명조" w:hint="eastAsia"/>
            <w:sz w:val="20"/>
            <w:szCs w:val="22"/>
          </w:rPr>
          <w:t>일</w:t>
        </w:r>
        <w:r w:rsidR="00D403C6">
          <w:rPr>
            <w:rFonts w:eastAsia="나눔명조" w:hint="eastAsia"/>
            <w:sz w:val="20"/>
            <w:szCs w:val="22"/>
          </w:rPr>
          <w:t xml:space="preserve"> </w:t>
        </w:r>
        <w:r w:rsidR="00D403C6">
          <w:rPr>
            <w:rFonts w:eastAsia="나눔명조" w:hint="eastAsia"/>
            <w:sz w:val="20"/>
            <w:szCs w:val="22"/>
          </w:rPr>
          <w:t>기준으로</w:t>
        </w:r>
        <w:r w:rsidR="00D403C6">
          <w:rPr>
            <w:rFonts w:eastAsia="나눔명조" w:hint="eastAsia"/>
            <w:sz w:val="20"/>
            <w:szCs w:val="22"/>
          </w:rPr>
          <w:t xml:space="preserve"> </w:t>
        </w:r>
      </w:ins>
      <w:ins w:id="989" w:author="Park, Sanghoon" w:date="2021-10-01T02:27:00Z">
        <w:r w:rsidR="00D403C6">
          <w:rPr>
            <w:rFonts w:eastAsia="나눔명조" w:hint="eastAsia"/>
            <w:sz w:val="20"/>
            <w:szCs w:val="22"/>
          </w:rPr>
          <w:t>중앙행정기관</w:t>
        </w:r>
      </w:ins>
      <w:ins w:id="990" w:author="Park, Sanghoon" w:date="2021-10-01T02:28:00Z">
        <w:r w:rsidR="00D403C6">
          <w:rPr>
            <w:rFonts w:eastAsia="나눔명조" w:hint="eastAsia"/>
            <w:sz w:val="20"/>
            <w:szCs w:val="22"/>
          </w:rPr>
          <w:t xml:space="preserve"> </w:t>
        </w:r>
        <w:r w:rsidR="00D403C6">
          <w:rPr>
            <w:rFonts w:eastAsia="나눔명조" w:hint="eastAsia"/>
            <w:sz w:val="20"/>
            <w:szCs w:val="22"/>
          </w:rPr>
          <w:t>본부</w:t>
        </w:r>
        <w:r w:rsidR="00D403C6">
          <w:rPr>
            <w:rFonts w:eastAsia="나눔명조" w:hint="eastAsia"/>
            <w:sz w:val="20"/>
            <w:szCs w:val="22"/>
          </w:rPr>
          <w:t>,</w:t>
        </w:r>
        <w:r w:rsidR="00D403C6">
          <w:rPr>
            <w:rFonts w:eastAsia="나눔명조"/>
            <w:sz w:val="20"/>
            <w:szCs w:val="22"/>
          </w:rPr>
          <w:t xml:space="preserve"> </w:t>
        </w:r>
        <w:r w:rsidR="00D403C6">
          <w:rPr>
            <w:rFonts w:eastAsia="나눔명조" w:hint="eastAsia"/>
            <w:sz w:val="20"/>
            <w:szCs w:val="22"/>
          </w:rPr>
          <w:t>소속기관별</w:t>
        </w:r>
        <w:r w:rsidR="00D403C6">
          <w:rPr>
            <w:rFonts w:eastAsia="나눔명조" w:hint="eastAsia"/>
            <w:sz w:val="20"/>
            <w:szCs w:val="22"/>
          </w:rPr>
          <w:t xml:space="preserve"> </w:t>
        </w:r>
        <w:r w:rsidR="00D403C6">
          <w:rPr>
            <w:rFonts w:eastAsia="나눔명조" w:hint="eastAsia"/>
            <w:sz w:val="20"/>
            <w:szCs w:val="22"/>
          </w:rPr>
          <w:t>정원</w:t>
        </w:r>
        <w:r w:rsidR="00D403C6">
          <w:rPr>
            <w:rFonts w:eastAsia="나눔명조" w:hint="eastAsia"/>
            <w:sz w:val="20"/>
            <w:szCs w:val="22"/>
          </w:rPr>
          <w:t xml:space="preserve"> </w:t>
        </w:r>
        <w:r w:rsidR="00D403C6">
          <w:rPr>
            <w:rFonts w:eastAsia="나눔명조" w:hint="eastAsia"/>
            <w:sz w:val="20"/>
            <w:szCs w:val="22"/>
          </w:rPr>
          <w:t>현황과</w:t>
        </w:r>
        <w:r w:rsidR="00D403C6">
          <w:rPr>
            <w:rFonts w:eastAsia="나눔명조" w:hint="eastAsia"/>
            <w:sz w:val="20"/>
            <w:szCs w:val="22"/>
          </w:rPr>
          <w:t xml:space="preserve"> </w:t>
        </w:r>
        <w:r w:rsidR="00D403C6">
          <w:rPr>
            <w:rFonts w:eastAsia="나눔명조" w:hint="eastAsia"/>
            <w:sz w:val="20"/>
            <w:szCs w:val="22"/>
          </w:rPr>
          <w:t>지방자치단체</w:t>
        </w:r>
        <w:r w:rsidR="00D403C6">
          <w:rPr>
            <w:rFonts w:eastAsia="나눔명조" w:hint="eastAsia"/>
            <w:sz w:val="20"/>
            <w:szCs w:val="22"/>
          </w:rPr>
          <w:t xml:space="preserve"> </w:t>
        </w:r>
        <w:r w:rsidR="00D403C6">
          <w:rPr>
            <w:rFonts w:eastAsia="나눔명조" w:hint="eastAsia"/>
            <w:sz w:val="20"/>
            <w:szCs w:val="22"/>
          </w:rPr>
          <w:t>공무원</w:t>
        </w:r>
        <w:r w:rsidR="00D403C6">
          <w:rPr>
            <w:rFonts w:eastAsia="나눔명조" w:hint="eastAsia"/>
            <w:sz w:val="20"/>
            <w:szCs w:val="22"/>
          </w:rPr>
          <w:t xml:space="preserve"> </w:t>
        </w:r>
        <w:r w:rsidR="00D403C6">
          <w:rPr>
            <w:rFonts w:eastAsia="나눔명조" w:hint="eastAsia"/>
            <w:sz w:val="20"/>
            <w:szCs w:val="22"/>
          </w:rPr>
          <w:t>인사통계를</w:t>
        </w:r>
        <w:r w:rsidR="00D403C6">
          <w:rPr>
            <w:rFonts w:eastAsia="나눔명조" w:hint="eastAsia"/>
            <w:sz w:val="20"/>
            <w:szCs w:val="22"/>
          </w:rPr>
          <w:t xml:space="preserve"> </w:t>
        </w:r>
        <w:r w:rsidR="00D403C6">
          <w:rPr>
            <w:rFonts w:eastAsia="나눔명조" w:hint="eastAsia"/>
            <w:sz w:val="20"/>
            <w:szCs w:val="22"/>
          </w:rPr>
          <w:t>활용하여</w:t>
        </w:r>
        <w:r w:rsidR="00D403C6">
          <w:rPr>
            <w:rFonts w:eastAsia="나눔명조" w:hint="eastAsia"/>
            <w:sz w:val="20"/>
            <w:szCs w:val="22"/>
          </w:rPr>
          <w:t xml:space="preserve"> </w:t>
        </w:r>
        <w:r w:rsidR="00D403C6">
          <w:rPr>
            <w:rFonts w:eastAsia="나눔명조" w:hint="eastAsia"/>
            <w:sz w:val="20"/>
            <w:szCs w:val="22"/>
          </w:rPr>
          <w:t>모집단이</w:t>
        </w:r>
        <w:r w:rsidR="00D403C6">
          <w:rPr>
            <w:rFonts w:eastAsia="나눔명조" w:hint="eastAsia"/>
            <w:sz w:val="20"/>
            <w:szCs w:val="22"/>
          </w:rPr>
          <w:t xml:space="preserve"> </w:t>
        </w:r>
        <w:r w:rsidR="00D403C6">
          <w:rPr>
            <w:rFonts w:eastAsia="나눔명조" w:hint="eastAsia"/>
            <w:sz w:val="20"/>
            <w:szCs w:val="22"/>
          </w:rPr>
          <w:t>설정되었으며</w:t>
        </w:r>
        <w:r w:rsidR="00D403C6">
          <w:rPr>
            <w:rFonts w:eastAsia="나눔명조" w:hint="eastAsia"/>
            <w:sz w:val="20"/>
            <w:szCs w:val="22"/>
          </w:rPr>
          <w:t>,</w:t>
        </w:r>
        <w:r w:rsidR="00D403C6">
          <w:rPr>
            <w:rFonts w:eastAsia="나눔명조"/>
            <w:sz w:val="20"/>
            <w:szCs w:val="22"/>
          </w:rPr>
          <w:t xml:space="preserve"> </w:t>
        </w:r>
        <w:r w:rsidR="00D403C6">
          <w:rPr>
            <w:rFonts w:eastAsia="나눔명조" w:hint="eastAsia"/>
            <w:sz w:val="20"/>
            <w:szCs w:val="22"/>
          </w:rPr>
          <w:t>층화표집을</w:t>
        </w:r>
        <w:r w:rsidR="00D403C6">
          <w:rPr>
            <w:rFonts w:eastAsia="나눔명조" w:hint="eastAsia"/>
            <w:sz w:val="20"/>
            <w:szCs w:val="22"/>
          </w:rPr>
          <w:t xml:space="preserve"> </w:t>
        </w:r>
        <w:r w:rsidR="00D403C6">
          <w:rPr>
            <w:rFonts w:eastAsia="나눔명조" w:hint="eastAsia"/>
            <w:sz w:val="20"/>
            <w:szCs w:val="22"/>
          </w:rPr>
          <w:t>사용하고</w:t>
        </w:r>
        <w:r w:rsidR="00D403C6">
          <w:rPr>
            <w:rFonts w:eastAsia="나눔명조" w:hint="eastAsia"/>
            <w:sz w:val="20"/>
            <w:szCs w:val="22"/>
          </w:rPr>
          <w:t xml:space="preserve"> </w:t>
        </w:r>
        <w:r w:rsidR="00D403C6">
          <w:rPr>
            <w:rFonts w:eastAsia="나눔명조" w:hint="eastAsia"/>
            <w:sz w:val="20"/>
            <w:szCs w:val="22"/>
          </w:rPr>
          <w:t>있으나</w:t>
        </w:r>
        <w:r w:rsidR="00D403C6">
          <w:rPr>
            <w:rFonts w:eastAsia="나눔명조" w:hint="eastAsia"/>
            <w:sz w:val="20"/>
            <w:szCs w:val="22"/>
          </w:rPr>
          <w:t xml:space="preserve"> </w:t>
        </w:r>
        <w:r w:rsidR="00D403C6">
          <w:rPr>
            <w:rFonts w:eastAsia="나눔명조" w:hint="eastAsia"/>
            <w:sz w:val="20"/>
            <w:szCs w:val="22"/>
          </w:rPr>
          <w:t>소방청의</w:t>
        </w:r>
        <w:r w:rsidR="00D403C6">
          <w:rPr>
            <w:rFonts w:eastAsia="나눔명조" w:hint="eastAsia"/>
            <w:sz w:val="20"/>
            <w:szCs w:val="22"/>
          </w:rPr>
          <w:t xml:space="preserve"> </w:t>
        </w:r>
        <w:r w:rsidR="00D403C6">
          <w:rPr>
            <w:rFonts w:eastAsia="나눔명조" w:hint="eastAsia"/>
            <w:sz w:val="20"/>
            <w:szCs w:val="22"/>
          </w:rPr>
          <w:t>경우</w:t>
        </w:r>
        <w:r w:rsidR="00D403C6">
          <w:rPr>
            <w:rFonts w:eastAsia="나눔명조" w:hint="eastAsia"/>
            <w:sz w:val="20"/>
            <w:szCs w:val="22"/>
          </w:rPr>
          <w:t xml:space="preserve"> </w:t>
        </w:r>
        <w:r w:rsidR="00D403C6">
          <w:rPr>
            <w:rFonts w:eastAsia="나눔명조" w:hint="eastAsia"/>
            <w:sz w:val="20"/>
            <w:szCs w:val="22"/>
          </w:rPr>
          <w:t>모집단수가</w:t>
        </w:r>
        <w:r w:rsidR="00D403C6">
          <w:rPr>
            <w:rFonts w:eastAsia="나눔명조" w:hint="eastAsia"/>
            <w:sz w:val="20"/>
            <w:szCs w:val="22"/>
          </w:rPr>
          <w:t xml:space="preserve"> </w:t>
        </w:r>
        <w:r w:rsidR="00D403C6">
          <w:rPr>
            <w:rFonts w:eastAsia="나눔명조" w:hint="eastAsia"/>
            <w:sz w:val="20"/>
            <w:szCs w:val="22"/>
          </w:rPr>
          <w:t>적어</w:t>
        </w:r>
        <w:r w:rsidR="00D403C6">
          <w:rPr>
            <w:rFonts w:eastAsia="나눔명조" w:hint="eastAsia"/>
            <w:sz w:val="20"/>
            <w:szCs w:val="22"/>
          </w:rPr>
          <w:t xml:space="preserve"> </w:t>
        </w:r>
        <w:r w:rsidR="00D403C6">
          <w:rPr>
            <w:rFonts w:eastAsia="나눔명조" w:hint="eastAsia"/>
            <w:sz w:val="20"/>
            <w:szCs w:val="22"/>
          </w:rPr>
          <w:t>최소</w:t>
        </w:r>
        <w:r w:rsidR="00D403C6">
          <w:rPr>
            <w:rFonts w:eastAsia="나눔명조" w:hint="eastAsia"/>
            <w:sz w:val="20"/>
            <w:szCs w:val="22"/>
          </w:rPr>
          <w:t xml:space="preserve"> </w:t>
        </w:r>
        <w:r w:rsidR="00D403C6">
          <w:rPr>
            <w:rFonts w:eastAsia="나눔명조" w:hint="eastAsia"/>
            <w:sz w:val="20"/>
            <w:szCs w:val="22"/>
          </w:rPr>
          <w:t>회수율</w:t>
        </w:r>
        <w:r w:rsidR="00D403C6">
          <w:rPr>
            <w:rFonts w:eastAsia="나눔명조" w:hint="eastAsia"/>
            <w:sz w:val="20"/>
            <w:szCs w:val="22"/>
          </w:rPr>
          <w:t xml:space="preserve"> </w:t>
        </w:r>
        <w:r w:rsidR="00D403C6">
          <w:rPr>
            <w:rFonts w:eastAsia="나눔명조"/>
            <w:sz w:val="20"/>
            <w:szCs w:val="22"/>
          </w:rPr>
          <w:t>60%</w:t>
        </w:r>
      </w:ins>
      <w:ins w:id="991" w:author="Park, Sanghoon" w:date="2021-10-01T02:29:00Z">
        <w:r w:rsidR="00D403C6">
          <w:rPr>
            <w:rFonts w:eastAsia="나눔명조" w:hint="eastAsia"/>
            <w:sz w:val="20"/>
            <w:szCs w:val="22"/>
          </w:rPr>
          <w:t>에</w:t>
        </w:r>
        <w:r w:rsidR="00D403C6">
          <w:rPr>
            <w:rFonts w:eastAsia="나눔명조" w:hint="eastAsia"/>
            <w:sz w:val="20"/>
            <w:szCs w:val="22"/>
          </w:rPr>
          <w:t xml:space="preserve"> </w:t>
        </w:r>
        <w:r w:rsidR="00D403C6">
          <w:rPr>
            <w:rFonts w:eastAsia="나눔명조" w:hint="eastAsia"/>
            <w:sz w:val="20"/>
            <w:szCs w:val="22"/>
          </w:rPr>
          <w:t>해당하는</w:t>
        </w:r>
        <w:r w:rsidR="00D403C6">
          <w:rPr>
            <w:rFonts w:eastAsia="나눔명조" w:hint="eastAsia"/>
            <w:sz w:val="20"/>
            <w:szCs w:val="22"/>
          </w:rPr>
          <w:t xml:space="preserve"> </w:t>
        </w:r>
        <w:r w:rsidR="00D403C6">
          <w:rPr>
            <w:rFonts w:eastAsia="나눔명조"/>
            <w:sz w:val="20"/>
            <w:szCs w:val="22"/>
          </w:rPr>
          <w:t>12</w:t>
        </w:r>
        <w:r w:rsidR="00D403C6">
          <w:rPr>
            <w:rFonts w:eastAsia="나눔명조" w:hint="eastAsia"/>
            <w:sz w:val="20"/>
            <w:szCs w:val="22"/>
          </w:rPr>
          <w:t>명을</w:t>
        </w:r>
        <w:r w:rsidR="00D403C6">
          <w:rPr>
            <w:rFonts w:eastAsia="나눔명조" w:hint="eastAsia"/>
            <w:sz w:val="20"/>
            <w:szCs w:val="22"/>
          </w:rPr>
          <w:t xml:space="preserve"> </w:t>
        </w:r>
        <w:r w:rsidR="00D403C6">
          <w:rPr>
            <w:rFonts w:eastAsia="나눔명조" w:hint="eastAsia"/>
            <w:sz w:val="20"/>
            <w:szCs w:val="22"/>
          </w:rPr>
          <w:t>조사</w:t>
        </w:r>
        <w:r w:rsidR="00D403C6">
          <w:rPr>
            <w:rFonts w:eastAsia="나눔명조" w:hint="eastAsia"/>
            <w:sz w:val="20"/>
            <w:szCs w:val="22"/>
          </w:rPr>
          <w:t xml:space="preserve"> </w:t>
        </w:r>
        <w:r w:rsidR="00D403C6">
          <w:rPr>
            <w:rFonts w:eastAsia="나눔명조" w:hint="eastAsia"/>
            <w:sz w:val="20"/>
            <w:szCs w:val="22"/>
          </w:rPr>
          <w:t>적정표본으로</w:t>
        </w:r>
        <w:r w:rsidR="00D403C6">
          <w:rPr>
            <w:rFonts w:eastAsia="나눔명조" w:hint="eastAsia"/>
            <w:sz w:val="20"/>
            <w:szCs w:val="22"/>
          </w:rPr>
          <w:t xml:space="preserve"> </w:t>
        </w:r>
        <w:r w:rsidR="00D403C6">
          <w:rPr>
            <w:rFonts w:eastAsia="나눔명조" w:hint="eastAsia"/>
            <w:sz w:val="20"/>
            <w:szCs w:val="22"/>
          </w:rPr>
          <w:t>설정</w:t>
        </w:r>
        <w:r w:rsidR="00D403C6">
          <w:rPr>
            <w:rFonts w:eastAsia="나눔명조" w:hint="eastAsia"/>
            <w:sz w:val="20"/>
            <w:szCs w:val="22"/>
          </w:rPr>
          <w:t xml:space="preserve"> </w:t>
        </w:r>
        <w:r w:rsidR="00D403C6">
          <w:rPr>
            <w:rFonts w:eastAsia="나눔명조" w:hint="eastAsia"/>
            <w:sz w:val="20"/>
            <w:szCs w:val="22"/>
          </w:rPr>
          <w:t>후</w:t>
        </w:r>
        <w:r w:rsidR="00D403C6">
          <w:rPr>
            <w:rFonts w:eastAsia="나눔명조" w:hint="eastAsia"/>
            <w:sz w:val="20"/>
            <w:szCs w:val="22"/>
          </w:rPr>
          <w:t xml:space="preserve"> </w:t>
        </w:r>
        <w:r w:rsidR="00D403C6">
          <w:rPr>
            <w:rFonts w:eastAsia="나눔명조" w:hint="eastAsia"/>
            <w:sz w:val="20"/>
            <w:szCs w:val="22"/>
          </w:rPr>
          <w:t>우선</w:t>
        </w:r>
        <w:r w:rsidR="00D403C6">
          <w:rPr>
            <w:rFonts w:eastAsia="나눔명조" w:hint="eastAsia"/>
            <w:sz w:val="20"/>
            <w:szCs w:val="22"/>
          </w:rPr>
          <w:t xml:space="preserve"> </w:t>
        </w:r>
        <w:r w:rsidR="00D403C6">
          <w:rPr>
            <w:rFonts w:eastAsia="나눔명조" w:hint="eastAsia"/>
            <w:sz w:val="20"/>
            <w:szCs w:val="22"/>
          </w:rPr>
          <w:t>할당을</w:t>
        </w:r>
        <w:r w:rsidR="00D403C6">
          <w:rPr>
            <w:rFonts w:eastAsia="나눔명조" w:hint="eastAsia"/>
            <w:sz w:val="20"/>
            <w:szCs w:val="22"/>
          </w:rPr>
          <w:t xml:space="preserve"> </w:t>
        </w:r>
        <w:r w:rsidR="00D403C6">
          <w:rPr>
            <w:rFonts w:eastAsia="나눔명조" w:hint="eastAsia"/>
            <w:sz w:val="20"/>
            <w:szCs w:val="22"/>
          </w:rPr>
          <w:t>실시하였다고</w:t>
        </w:r>
        <w:r w:rsidR="00D403C6">
          <w:rPr>
            <w:rFonts w:eastAsia="나눔명조" w:hint="eastAsia"/>
            <w:sz w:val="20"/>
            <w:szCs w:val="22"/>
          </w:rPr>
          <w:t xml:space="preserve"> </w:t>
        </w:r>
        <w:r w:rsidR="00D403C6">
          <w:rPr>
            <w:rFonts w:eastAsia="나눔명조" w:hint="eastAsia"/>
            <w:sz w:val="20"/>
            <w:szCs w:val="22"/>
          </w:rPr>
          <w:t>밝히고</w:t>
        </w:r>
        <w:r w:rsidR="00D403C6">
          <w:rPr>
            <w:rFonts w:eastAsia="나눔명조" w:hint="eastAsia"/>
            <w:sz w:val="20"/>
            <w:szCs w:val="22"/>
          </w:rPr>
          <w:t xml:space="preserve"> </w:t>
        </w:r>
        <w:r w:rsidR="00D403C6">
          <w:rPr>
            <w:rFonts w:eastAsia="나눔명조" w:hint="eastAsia"/>
            <w:sz w:val="20"/>
            <w:szCs w:val="22"/>
          </w:rPr>
          <w:t>있다</w:t>
        </w:r>
        <w:r w:rsidR="00D403C6">
          <w:rPr>
            <w:rFonts w:eastAsia="나눔명조" w:hint="eastAsia"/>
            <w:sz w:val="20"/>
            <w:szCs w:val="22"/>
          </w:rPr>
          <w:t>.</w:t>
        </w:r>
        <w:r w:rsidR="00D403C6">
          <w:rPr>
            <w:rFonts w:eastAsia="나눔명조"/>
            <w:sz w:val="20"/>
            <w:szCs w:val="22"/>
          </w:rPr>
          <w:t xml:space="preserve"> </w:t>
        </w:r>
        <w:r w:rsidR="00D403C6">
          <w:rPr>
            <w:rFonts w:eastAsia="나눔명조" w:hint="eastAsia"/>
            <w:sz w:val="20"/>
            <w:szCs w:val="22"/>
          </w:rPr>
          <w:t>구체적으로</w:t>
        </w:r>
        <w:r w:rsidR="00D403C6">
          <w:rPr>
            <w:rFonts w:eastAsia="나눔명조" w:hint="eastAsia"/>
            <w:sz w:val="20"/>
            <w:szCs w:val="22"/>
          </w:rPr>
          <w:t xml:space="preserve"> </w:t>
        </w:r>
        <w:r w:rsidR="00D403C6">
          <w:rPr>
            <w:rFonts w:eastAsia="나눔명조" w:hint="eastAsia"/>
            <w:sz w:val="20"/>
            <w:szCs w:val="22"/>
          </w:rPr>
          <w:t>중앙행정기관은</w:t>
        </w:r>
        <w:r w:rsidR="00D403C6">
          <w:rPr>
            <w:rFonts w:eastAsia="나눔명조" w:hint="eastAsia"/>
            <w:sz w:val="20"/>
            <w:szCs w:val="22"/>
          </w:rPr>
          <w:t xml:space="preserve"> </w:t>
        </w:r>
        <w:r w:rsidR="00D403C6">
          <w:rPr>
            <w:rFonts w:eastAsia="나눔명조" w:hint="eastAsia"/>
            <w:sz w:val="20"/>
            <w:szCs w:val="22"/>
          </w:rPr>
          <w:t>각</w:t>
        </w:r>
        <w:r w:rsidR="00D403C6">
          <w:rPr>
            <w:rFonts w:eastAsia="나눔명조" w:hint="eastAsia"/>
            <w:sz w:val="20"/>
            <w:szCs w:val="22"/>
          </w:rPr>
          <w:t xml:space="preserve"> </w:t>
        </w:r>
        <w:r w:rsidR="00D403C6">
          <w:rPr>
            <w:rFonts w:eastAsia="나눔명조" w:hint="eastAsia"/>
            <w:sz w:val="20"/>
            <w:szCs w:val="22"/>
          </w:rPr>
          <w:t>표본이</w:t>
        </w:r>
        <w:r w:rsidR="00D403C6">
          <w:rPr>
            <w:rFonts w:eastAsia="나눔명조" w:hint="eastAsia"/>
            <w:sz w:val="20"/>
            <w:szCs w:val="22"/>
          </w:rPr>
          <w:t xml:space="preserve"> </w:t>
        </w:r>
        <w:r w:rsidR="00D403C6">
          <w:rPr>
            <w:rFonts w:eastAsia="나눔명조" w:hint="eastAsia"/>
            <w:sz w:val="20"/>
            <w:szCs w:val="22"/>
          </w:rPr>
          <w:t>되는</w:t>
        </w:r>
        <w:r w:rsidR="00D403C6">
          <w:rPr>
            <w:rFonts w:eastAsia="나눔명조" w:hint="eastAsia"/>
            <w:sz w:val="20"/>
            <w:szCs w:val="22"/>
          </w:rPr>
          <w:t xml:space="preserve"> </w:t>
        </w:r>
        <w:r w:rsidR="00D403C6">
          <w:rPr>
            <w:rFonts w:eastAsia="나눔명조" w:hint="eastAsia"/>
            <w:sz w:val="20"/>
            <w:szCs w:val="22"/>
          </w:rPr>
          <w:t>과</w:t>
        </w:r>
        <w:r w:rsidR="00D403C6">
          <w:rPr>
            <w:rFonts w:eastAsia="나눔명조" w:hint="eastAsia"/>
            <w:sz w:val="20"/>
            <w:szCs w:val="22"/>
          </w:rPr>
          <w:t xml:space="preserve"> </w:t>
        </w:r>
        <w:r w:rsidR="00D403C6">
          <w:rPr>
            <w:rFonts w:eastAsia="나눔명조" w:hint="eastAsia"/>
            <w:sz w:val="20"/>
            <w:szCs w:val="22"/>
          </w:rPr>
          <w:t>및</w:t>
        </w:r>
        <w:r w:rsidR="00D403C6">
          <w:rPr>
            <w:rFonts w:eastAsia="나눔명조" w:hint="eastAsia"/>
            <w:sz w:val="20"/>
            <w:szCs w:val="22"/>
          </w:rPr>
          <w:t xml:space="preserve"> </w:t>
        </w:r>
        <w:r w:rsidR="00D403C6">
          <w:rPr>
            <w:rFonts w:eastAsia="나눔명조" w:hint="eastAsia"/>
            <w:sz w:val="20"/>
            <w:szCs w:val="22"/>
          </w:rPr>
          <w:t>팀에서</w:t>
        </w:r>
        <w:r w:rsidR="00D403C6">
          <w:rPr>
            <w:rFonts w:eastAsia="나눔명조" w:hint="eastAsia"/>
            <w:sz w:val="20"/>
            <w:szCs w:val="22"/>
          </w:rPr>
          <w:t xml:space="preserve"> </w:t>
        </w:r>
        <w:r w:rsidR="00D403C6">
          <w:rPr>
            <w:rFonts w:eastAsia="나눔명조"/>
            <w:sz w:val="20"/>
            <w:szCs w:val="22"/>
          </w:rPr>
          <w:t>5</w:t>
        </w:r>
        <w:r w:rsidR="00D403C6">
          <w:rPr>
            <w:rFonts w:eastAsia="나눔명조" w:hint="eastAsia"/>
            <w:sz w:val="20"/>
            <w:szCs w:val="22"/>
          </w:rPr>
          <w:t>명을</w:t>
        </w:r>
        <w:r w:rsidR="00D403C6">
          <w:rPr>
            <w:rFonts w:eastAsia="나눔명조" w:hint="eastAsia"/>
            <w:sz w:val="20"/>
            <w:szCs w:val="22"/>
          </w:rPr>
          <w:t xml:space="preserve"> </w:t>
        </w:r>
        <w:r w:rsidR="00D403C6">
          <w:rPr>
            <w:rFonts w:eastAsia="나눔명조" w:hint="eastAsia"/>
            <w:sz w:val="20"/>
            <w:szCs w:val="22"/>
          </w:rPr>
          <w:t>계통</w:t>
        </w:r>
        <w:r w:rsidR="00D403C6">
          <w:rPr>
            <w:rFonts w:eastAsia="나눔명조" w:hint="eastAsia"/>
            <w:sz w:val="20"/>
            <w:szCs w:val="22"/>
          </w:rPr>
          <w:t xml:space="preserve"> </w:t>
        </w:r>
        <w:r w:rsidR="00D403C6">
          <w:rPr>
            <w:rFonts w:eastAsia="나눔명조" w:hint="eastAsia"/>
            <w:sz w:val="20"/>
            <w:szCs w:val="22"/>
          </w:rPr>
          <w:t>추출하고</w:t>
        </w:r>
        <w:r w:rsidR="00D403C6">
          <w:rPr>
            <w:rFonts w:eastAsia="나눔명조" w:hint="eastAsia"/>
            <w:sz w:val="20"/>
            <w:szCs w:val="22"/>
          </w:rPr>
          <w:t xml:space="preserve"> </w:t>
        </w:r>
        <w:r w:rsidR="00D403C6">
          <w:rPr>
            <w:rFonts w:eastAsia="나눔명조" w:hint="eastAsia"/>
            <w:sz w:val="20"/>
            <w:szCs w:val="22"/>
          </w:rPr>
          <w:t>광역자치단체는</w:t>
        </w:r>
        <w:r w:rsidR="00D403C6">
          <w:rPr>
            <w:rFonts w:eastAsia="나눔명조" w:hint="eastAsia"/>
            <w:sz w:val="20"/>
            <w:szCs w:val="22"/>
          </w:rPr>
          <w:t xml:space="preserve"> </w:t>
        </w:r>
        <w:r w:rsidR="00D403C6">
          <w:rPr>
            <w:rFonts w:eastAsia="나눔명조"/>
            <w:sz w:val="20"/>
            <w:szCs w:val="22"/>
          </w:rPr>
          <w:t>10</w:t>
        </w:r>
        <w:r w:rsidR="00D403C6">
          <w:rPr>
            <w:rFonts w:eastAsia="나눔명조" w:hint="eastAsia"/>
            <w:sz w:val="20"/>
            <w:szCs w:val="22"/>
          </w:rPr>
          <w:t>명을</w:t>
        </w:r>
        <w:r w:rsidR="00D403C6">
          <w:rPr>
            <w:rFonts w:eastAsia="나눔명조" w:hint="eastAsia"/>
            <w:sz w:val="20"/>
            <w:szCs w:val="22"/>
          </w:rPr>
          <w:t xml:space="preserve"> </w:t>
        </w:r>
        <w:r w:rsidR="00D403C6">
          <w:rPr>
            <w:rFonts w:eastAsia="나눔명조" w:hint="eastAsia"/>
            <w:sz w:val="20"/>
            <w:szCs w:val="22"/>
          </w:rPr>
          <w:t>계통추출하는</w:t>
        </w:r>
        <w:r w:rsidR="00D403C6">
          <w:rPr>
            <w:rFonts w:eastAsia="나눔명조" w:hint="eastAsia"/>
            <w:sz w:val="20"/>
            <w:szCs w:val="22"/>
          </w:rPr>
          <w:t xml:space="preserve"> </w:t>
        </w:r>
        <w:r w:rsidR="00D403C6">
          <w:rPr>
            <w:rFonts w:eastAsia="나눔명조" w:hint="eastAsia"/>
            <w:sz w:val="20"/>
            <w:szCs w:val="22"/>
          </w:rPr>
          <w:t>표본추출</w:t>
        </w:r>
        <w:r w:rsidR="00D403C6">
          <w:rPr>
            <w:rFonts w:eastAsia="나눔명조" w:hint="eastAsia"/>
            <w:sz w:val="20"/>
            <w:szCs w:val="22"/>
          </w:rPr>
          <w:t xml:space="preserve"> </w:t>
        </w:r>
        <w:r w:rsidR="00D403C6">
          <w:rPr>
            <w:rFonts w:eastAsia="나눔명조" w:hint="eastAsia"/>
            <w:sz w:val="20"/>
            <w:szCs w:val="22"/>
          </w:rPr>
          <w:t>방식을</w:t>
        </w:r>
        <w:r w:rsidR="00D403C6">
          <w:rPr>
            <w:rFonts w:eastAsia="나눔명조" w:hint="eastAsia"/>
            <w:sz w:val="20"/>
            <w:szCs w:val="22"/>
          </w:rPr>
          <w:t xml:space="preserve"> </w:t>
        </w:r>
        <w:r w:rsidR="00D403C6">
          <w:rPr>
            <w:rFonts w:eastAsia="나눔명조" w:hint="eastAsia"/>
            <w:sz w:val="20"/>
            <w:szCs w:val="22"/>
          </w:rPr>
          <w:t>취하여</w:t>
        </w:r>
        <w:r w:rsidR="00D403C6">
          <w:rPr>
            <w:rFonts w:eastAsia="나눔명조" w:hint="eastAsia"/>
            <w:sz w:val="20"/>
            <w:szCs w:val="22"/>
          </w:rPr>
          <w:t xml:space="preserve"> </w:t>
        </w:r>
        <w:r w:rsidR="00D403C6">
          <w:rPr>
            <w:rFonts w:eastAsia="나눔명조" w:hint="eastAsia"/>
            <w:sz w:val="20"/>
            <w:szCs w:val="22"/>
          </w:rPr>
          <w:t>조사되었으며</w:t>
        </w:r>
        <w:r w:rsidR="00D403C6">
          <w:rPr>
            <w:rFonts w:eastAsia="나눔명조" w:hint="eastAsia"/>
            <w:sz w:val="20"/>
            <w:szCs w:val="22"/>
          </w:rPr>
          <w:t>,</w:t>
        </w:r>
        <w:r w:rsidR="00D403C6">
          <w:rPr>
            <w:rFonts w:eastAsia="나눔명조"/>
            <w:sz w:val="20"/>
            <w:szCs w:val="22"/>
          </w:rPr>
          <w:t xml:space="preserve"> </w:t>
        </w:r>
        <w:r w:rsidR="00D403C6">
          <w:rPr>
            <w:rFonts w:eastAsia="나눔명조" w:hint="eastAsia"/>
            <w:sz w:val="20"/>
            <w:szCs w:val="22"/>
          </w:rPr>
          <w:t>표본이</w:t>
        </w:r>
        <w:r w:rsidR="00D403C6">
          <w:rPr>
            <w:rFonts w:eastAsia="나눔명조" w:hint="eastAsia"/>
            <w:sz w:val="20"/>
            <w:szCs w:val="22"/>
          </w:rPr>
          <w:t xml:space="preserve"> </w:t>
        </w:r>
        <w:r w:rsidR="00D403C6">
          <w:rPr>
            <w:rFonts w:eastAsia="나눔명조" w:hint="eastAsia"/>
            <w:sz w:val="20"/>
            <w:szCs w:val="22"/>
          </w:rPr>
          <w:t>되는</w:t>
        </w:r>
        <w:r w:rsidR="00D403C6">
          <w:rPr>
            <w:rFonts w:eastAsia="나눔명조" w:hint="eastAsia"/>
            <w:sz w:val="20"/>
            <w:szCs w:val="22"/>
          </w:rPr>
          <w:t xml:space="preserve"> </w:t>
        </w:r>
        <w:r w:rsidR="00D403C6">
          <w:rPr>
            <w:rFonts w:eastAsia="나눔명조" w:hint="eastAsia"/>
            <w:sz w:val="20"/>
            <w:szCs w:val="22"/>
          </w:rPr>
          <w:t>과</w:t>
        </w:r>
        <w:r w:rsidR="00D403C6">
          <w:rPr>
            <w:rFonts w:eastAsia="나눔명조" w:hint="eastAsia"/>
            <w:sz w:val="20"/>
            <w:szCs w:val="22"/>
          </w:rPr>
          <w:t xml:space="preserve"> </w:t>
        </w:r>
        <w:r w:rsidR="00D403C6">
          <w:rPr>
            <w:rFonts w:eastAsia="나눔명조" w:hint="eastAsia"/>
            <w:sz w:val="20"/>
            <w:szCs w:val="22"/>
          </w:rPr>
          <w:t>및</w:t>
        </w:r>
        <w:r w:rsidR="00D403C6">
          <w:rPr>
            <w:rFonts w:eastAsia="나눔명조" w:hint="eastAsia"/>
            <w:sz w:val="20"/>
            <w:szCs w:val="22"/>
          </w:rPr>
          <w:t xml:space="preserve"> </w:t>
        </w:r>
        <w:r w:rsidR="00D403C6">
          <w:rPr>
            <w:rFonts w:eastAsia="나눔명조" w:hint="eastAsia"/>
            <w:sz w:val="20"/>
            <w:szCs w:val="22"/>
          </w:rPr>
          <w:t>팀의</w:t>
        </w:r>
        <w:r w:rsidR="00D403C6">
          <w:rPr>
            <w:rFonts w:eastAsia="나눔명조" w:hint="eastAsia"/>
            <w:sz w:val="20"/>
            <w:szCs w:val="22"/>
          </w:rPr>
          <w:t xml:space="preserve"> </w:t>
        </w:r>
        <w:r w:rsidR="00D403C6">
          <w:rPr>
            <w:rFonts w:eastAsia="나눔명조" w:hint="eastAsia"/>
            <w:sz w:val="20"/>
            <w:szCs w:val="22"/>
          </w:rPr>
          <w:t>수는</w:t>
        </w:r>
        <w:r w:rsidR="00D403C6">
          <w:rPr>
            <w:rFonts w:eastAsia="나눔명조" w:hint="eastAsia"/>
            <w:sz w:val="20"/>
            <w:szCs w:val="22"/>
          </w:rPr>
          <w:t xml:space="preserve"> </w:t>
        </w:r>
        <w:r w:rsidR="00D403C6">
          <w:rPr>
            <w:rFonts w:eastAsia="나눔명조"/>
            <w:sz w:val="20"/>
            <w:szCs w:val="22"/>
          </w:rPr>
          <w:lastRenderedPageBreak/>
          <w:t>600</w:t>
        </w:r>
        <w:r w:rsidR="00D403C6">
          <w:rPr>
            <w:rFonts w:eastAsia="나눔명조" w:hint="eastAsia"/>
            <w:sz w:val="20"/>
            <w:szCs w:val="22"/>
          </w:rPr>
          <w:t>개이다</w:t>
        </w:r>
      </w:ins>
      <w:r w:rsidR="00D403C6">
        <w:rPr>
          <w:rFonts w:eastAsia="나눔명조"/>
          <w:sz w:val="20"/>
          <w:szCs w:val="22"/>
        </w:rPr>
        <w:fldChar w:fldCharType="begin"/>
      </w:r>
      <w:r w:rsidR="005302F9">
        <w:rPr>
          <w:rFonts w:eastAsia="나눔명조" w:hint="eastAsia"/>
          <w:sz w:val="20"/>
          <w:szCs w:val="22"/>
        </w:rPr>
        <w:instrText xml:space="preserve"> ADDIN ZOTERO_ITEM CSL_CITATION {"citationID":"phSTdRF0","properties":{"formattedCitation":"(\\uc0\\u54620{}\\uc0\\u44397{}\\uc0\\u54665{}\\uc0\\u51221{}\\uc0\\u50672{}\\uc0\\u44396{}\\uc0\\u50896{} 2021)","plainCitation":"(</w:instrText>
      </w:r>
      <w:r w:rsidR="005302F9">
        <w:rPr>
          <w:rFonts w:eastAsia="나눔명조" w:hint="eastAsia"/>
          <w:sz w:val="20"/>
          <w:szCs w:val="22"/>
        </w:rPr>
        <w:instrText>한국행정연구원</w:instrText>
      </w:r>
      <w:r w:rsidR="005302F9">
        <w:rPr>
          <w:rFonts w:eastAsia="나눔명조" w:hint="eastAsia"/>
          <w:sz w:val="20"/>
          <w:szCs w:val="22"/>
        </w:rPr>
        <w:instrText xml:space="preserve"> 2021)","noteIndex":0},"citationItems":[{"id":1533,"uris":["http://zotero.org/users/5210800/items/EWLTLGLU"],"uri":["http://zotero.org/users/5210800/items/EWLTLGLU"],"itemData":{"id":1533,"type":"article","publisher":"</w:instrText>
      </w:r>
      <w:r w:rsidR="005302F9">
        <w:rPr>
          <w:rFonts w:eastAsia="나눔명조" w:hint="eastAsia"/>
          <w:sz w:val="20"/>
          <w:szCs w:val="22"/>
        </w:rPr>
        <w:instrText>한국행정연구원</w:instrText>
      </w:r>
      <w:r w:rsidR="005302F9">
        <w:rPr>
          <w:rFonts w:eastAsia="나눔명조" w:hint="eastAsia"/>
          <w:sz w:val="20"/>
          <w:szCs w:val="22"/>
        </w:rPr>
        <w:instrText>","title":"2020</w:instrText>
      </w:r>
      <w:r w:rsidR="005302F9">
        <w:rPr>
          <w:rFonts w:eastAsia="나눔명조" w:hint="eastAsia"/>
          <w:sz w:val="20"/>
          <w:szCs w:val="22"/>
        </w:rPr>
        <w:instrText>년</w:instrText>
      </w:r>
      <w:r w:rsidR="005302F9">
        <w:rPr>
          <w:rFonts w:eastAsia="나눔명조" w:hint="eastAsia"/>
          <w:sz w:val="20"/>
          <w:szCs w:val="22"/>
        </w:rPr>
        <w:instrText xml:space="preserve"> </w:instrText>
      </w:r>
      <w:r w:rsidR="005302F9">
        <w:rPr>
          <w:rFonts w:eastAsia="나눔명조" w:hint="eastAsia"/>
          <w:sz w:val="20"/>
          <w:szCs w:val="22"/>
        </w:rPr>
        <w:instrText>공직생활</w:instrText>
      </w:r>
      <w:r w:rsidR="005302F9">
        <w:rPr>
          <w:rFonts w:eastAsia="나눔명조" w:hint="eastAsia"/>
          <w:sz w:val="20"/>
          <w:szCs w:val="22"/>
        </w:rPr>
        <w:instrText xml:space="preserve"> </w:instrText>
      </w:r>
      <w:r w:rsidR="005302F9">
        <w:rPr>
          <w:rFonts w:eastAsia="나눔명조" w:hint="eastAsia"/>
          <w:sz w:val="20"/>
          <w:szCs w:val="22"/>
        </w:rPr>
        <w:instrText>실태조사</w:instrText>
      </w:r>
      <w:r w:rsidR="005302F9">
        <w:rPr>
          <w:rFonts w:eastAsia="나눔명조" w:hint="eastAsia"/>
          <w:sz w:val="20"/>
          <w:szCs w:val="22"/>
        </w:rPr>
        <w:instrText>","author":[{"family":"</w:instrText>
      </w:r>
      <w:r w:rsidR="005302F9">
        <w:rPr>
          <w:rFonts w:eastAsia="나눔명조" w:hint="eastAsia"/>
          <w:sz w:val="20"/>
          <w:szCs w:val="22"/>
        </w:rPr>
        <w:instrText>한국행정연구원</w:instrText>
      </w:r>
      <w:r w:rsidR="005302F9">
        <w:rPr>
          <w:rFonts w:eastAsia="나눔명조" w:hint="eastAsia"/>
          <w:sz w:val="20"/>
          <w:szCs w:val="22"/>
        </w:rPr>
        <w:instrText xml:space="preserve">","given":""}],"issued":{"date-parts":[["2021"]]}}}],"schema":"https://github.com/citation-style-language/schema/raw/master/csl-citation.json"} </w:instrText>
      </w:r>
      <w:r w:rsidR="00D403C6">
        <w:rPr>
          <w:rFonts w:eastAsia="나눔명조"/>
          <w:sz w:val="20"/>
          <w:szCs w:val="22"/>
        </w:rPr>
        <w:fldChar w:fldCharType="separate"/>
      </w:r>
      <w:r w:rsidR="00D403C6" w:rsidRPr="00D403C6">
        <w:rPr>
          <w:rFonts w:eastAsia="나눔명조"/>
          <w:sz w:val="20"/>
          <w:szCs w:val="22"/>
          <w:rPrChange w:id="992" w:author="Park, Sanghoon" w:date="2021-10-01T02:31:00Z">
            <w:rPr>
              <w:sz w:val="20"/>
            </w:rPr>
          </w:rPrChange>
        </w:rPr>
        <w:t>(</w:t>
      </w:r>
      <w:r w:rsidR="00D403C6" w:rsidRPr="00D403C6">
        <w:rPr>
          <w:rFonts w:eastAsia="나눔명조" w:hint="eastAsia"/>
          <w:sz w:val="20"/>
          <w:szCs w:val="22"/>
          <w:rPrChange w:id="993" w:author="Park, Sanghoon" w:date="2021-10-01T02:31:00Z">
            <w:rPr>
              <w:rFonts w:hint="eastAsia"/>
              <w:sz w:val="20"/>
            </w:rPr>
          </w:rPrChange>
        </w:rPr>
        <w:t>한국행정연구원</w:t>
      </w:r>
      <w:r w:rsidR="00D403C6" w:rsidRPr="00D403C6">
        <w:rPr>
          <w:rFonts w:eastAsia="나눔명조"/>
          <w:sz w:val="20"/>
          <w:szCs w:val="22"/>
          <w:rPrChange w:id="994" w:author="Park, Sanghoon" w:date="2021-10-01T02:31:00Z">
            <w:rPr>
              <w:sz w:val="20"/>
            </w:rPr>
          </w:rPrChange>
        </w:rPr>
        <w:t xml:space="preserve"> 2021)</w:t>
      </w:r>
      <w:r w:rsidR="00D403C6">
        <w:rPr>
          <w:rFonts w:eastAsia="나눔명조"/>
          <w:sz w:val="20"/>
          <w:szCs w:val="22"/>
        </w:rPr>
        <w:fldChar w:fldCharType="end"/>
      </w:r>
      <w:ins w:id="995" w:author="Park, Sanghoon" w:date="2021-10-01T02:29:00Z">
        <w:r w:rsidR="00D403C6">
          <w:rPr>
            <w:rFonts w:eastAsia="나눔명조" w:hint="eastAsia"/>
            <w:sz w:val="20"/>
            <w:szCs w:val="22"/>
          </w:rPr>
          <w:t>.</w:t>
        </w:r>
      </w:ins>
    </w:p>
    <w:p w14:paraId="7C7118BE" w14:textId="4C0A19E6" w:rsidR="00750801" w:rsidRPr="00750801" w:rsidDel="00D403C6" w:rsidRDefault="00750801" w:rsidP="00265BC3">
      <w:pPr>
        <w:wordWrap/>
        <w:spacing w:before="120" w:after="120" w:line="276" w:lineRule="auto"/>
        <w:rPr>
          <w:del w:id="996" w:author="Park, Sanghoon" w:date="2021-10-01T02:31:00Z"/>
          <w:rFonts w:eastAsia="나눔명조"/>
          <w:sz w:val="20"/>
          <w:szCs w:val="22"/>
        </w:rPr>
      </w:pPr>
    </w:p>
    <w:p w14:paraId="35C2D605" w14:textId="34109A79" w:rsidR="00750801" w:rsidRPr="00265BC3" w:rsidDel="00D403C6" w:rsidRDefault="00541892" w:rsidP="00265BC3">
      <w:pPr>
        <w:wordWrap/>
        <w:spacing w:before="120" w:after="120" w:line="276" w:lineRule="auto"/>
        <w:rPr>
          <w:del w:id="997" w:author="Park, Sanghoon" w:date="2021-10-01T02:31:00Z"/>
          <w:rFonts w:eastAsia="나눔명조"/>
          <w:i/>
          <w:iCs/>
          <w:color w:val="FF0000"/>
          <w:sz w:val="20"/>
          <w:szCs w:val="22"/>
        </w:rPr>
      </w:pPr>
      <w:del w:id="998" w:author="Park, Sanghoon" w:date="2021-10-01T02:31:00Z">
        <w:r w:rsidRPr="00265BC3" w:rsidDel="00D403C6">
          <w:rPr>
            <w:rFonts w:eastAsia="나눔명조" w:hint="eastAsia"/>
            <w:i/>
            <w:iCs/>
            <w:color w:val="FF0000"/>
            <w:sz w:val="20"/>
            <w:szCs w:val="22"/>
          </w:rPr>
          <w:delText>공</w:delText>
        </w:r>
        <w:r w:rsidR="00750801" w:rsidRPr="00265BC3" w:rsidDel="00D403C6">
          <w:rPr>
            <w:rFonts w:eastAsia="나눔명조" w:hint="eastAsia"/>
            <w:i/>
            <w:iCs/>
            <w:color w:val="FF0000"/>
            <w:sz w:val="20"/>
            <w:szCs w:val="22"/>
          </w:rPr>
          <w:delText>직생활실태조사</w:delText>
        </w:r>
        <w:r w:rsidR="00750801" w:rsidRPr="00265BC3" w:rsidDel="00D403C6">
          <w:rPr>
            <w:rFonts w:eastAsia="나눔명조" w:hint="eastAsia"/>
            <w:i/>
            <w:iCs/>
            <w:color w:val="FF0000"/>
            <w:sz w:val="20"/>
            <w:szCs w:val="22"/>
          </w:rPr>
          <w:delText xml:space="preserve"> </w:delText>
        </w:r>
        <w:r w:rsidR="00750801" w:rsidRPr="00265BC3" w:rsidDel="00D403C6">
          <w:rPr>
            <w:rFonts w:eastAsia="나눔명조" w:hint="eastAsia"/>
            <w:i/>
            <w:iCs/>
            <w:color w:val="FF0000"/>
            <w:sz w:val="20"/>
            <w:szCs w:val="22"/>
          </w:rPr>
          <w:delText>자료에</w:delText>
        </w:r>
        <w:r w:rsidR="00750801" w:rsidRPr="00265BC3" w:rsidDel="00D403C6">
          <w:rPr>
            <w:rFonts w:eastAsia="나눔명조" w:hint="eastAsia"/>
            <w:i/>
            <w:iCs/>
            <w:color w:val="FF0000"/>
            <w:sz w:val="20"/>
            <w:szCs w:val="22"/>
          </w:rPr>
          <w:delText xml:space="preserve"> </w:delText>
        </w:r>
        <w:r w:rsidR="00750801" w:rsidRPr="00265BC3" w:rsidDel="00D403C6">
          <w:rPr>
            <w:rFonts w:eastAsia="나눔명조" w:hint="eastAsia"/>
            <w:i/>
            <w:iCs/>
            <w:color w:val="FF0000"/>
            <w:sz w:val="20"/>
            <w:szCs w:val="22"/>
          </w:rPr>
          <w:delText>대한</w:delText>
        </w:r>
        <w:r w:rsidR="00750801" w:rsidRPr="00265BC3" w:rsidDel="00D403C6">
          <w:rPr>
            <w:rFonts w:eastAsia="나눔명조" w:hint="eastAsia"/>
            <w:i/>
            <w:iCs/>
            <w:color w:val="FF0000"/>
            <w:sz w:val="20"/>
            <w:szCs w:val="22"/>
          </w:rPr>
          <w:delText xml:space="preserve"> </w:delText>
        </w:r>
        <w:r w:rsidR="00750801" w:rsidRPr="00265BC3" w:rsidDel="00D403C6">
          <w:rPr>
            <w:rFonts w:eastAsia="나눔명조" w:hint="eastAsia"/>
            <w:i/>
            <w:iCs/>
            <w:color w:val="FF0000"/>
            <w:sz w:val="20"/>
            <w:szCs w:val="22"/>
          </w:rPr>
          <w:delText>대략적</w:delText>
        </w:r>
        <w:r w:rsidR="00750801" w:rsidRPr="00265BC3" w:rsidDel="00D403C6">
          <w:rPr>
            <w:rFonts w:eastAsia="나눔명조" w:hint="eastAsia"/>
            <w:i/>
            <w:iCs/>
            <w:color w:val="FF0000"/>
            <w:sz w:val="20"/>
            <w:szCs w:val="22"/>
          </w:rPr>
          <w:delText xml:space="preserve"> </w:delText>
        </w:r>
        <w:r w:rsidR="00750801" w:rsidRPr="00265BC3" w:rsidDel="00D403C6">
          <w:rPr>
            <w:rFonts w:eastAsia="나눔명조" w:hint="eastAsia"/>
            <w:i/>
            <w:iCs/>
            <w:color w:val="FF0000"/>
            <w:sz w:val="20"/>
            <w:szCs w:val="22"/>
          </w:rPr>
          <w:delText>기술</w:delText>
        </w:r>
        <w:r w:rsidR="00750801" w:rsidRPr="00265BC3" w:rsidDel="00D403C6">
          <w:rPr>
            <w:rFonts w:eastAsia="나눔명조" w:hint="eastAsia"/>
            <w:i/>
            <w:iCs/>
            <w:color w:val="FF0000"/>
            <w:sz w:val="20"/>
            <w:szCs w:val="22"/>
          </w:rPr>
          <w:delText xml:space="preserve"> </w:delText>
        </w:r>
        <w:r w:rsidR="00750801" w:rsidRPr="00265BC3" w:rsidDel="00D403C6">
          <w:rPr>
            <w:rFonts w:eastAsia="나눔명조"/>
            <w:i/>
            <w:iCs/>
            <w:color w:val="FF0000"/>
            <w:sz w:val="20"/>
            <w:szCs w:val="22"/>
          </w:rPr>
          <w:delText>(</w:delText>
        </w:r>
        <w:r w:rsidR="00750801" w:rsidRPr="00265BC3" w:rsidDel="00D403C6">
          <w:rPr>
            <w:rFonts w:eastAsia="나눔명조" w:hint="eastAsia"/>
            <w:i/>
            <w:iCs/>
            <w:color w:val="FF0000"/>
            <w:sz w:val="20"/>
            <w:szCs w:val="22"/>
          </w:rPr>
          <w:delText>표집방법</w:delText>
        </w:r>
        <w:r w:rsidR="00750801" w:rsidRPr="00265BC3" w:rsidDel="00D403C6">
          <w:rPr>
            <w:rFonts w:eastAsia="나눔명조"/>
            <w:i/>
            <w:iCs/>
            <w:color w:val="FF0000"/>
            <w:sz w:val="20"/>
            <w:szCs w:val="22"/>
          </w:rPr>
          <w:delText>/</w:delText>
        </w:r>
        <w:r w:rsidR="00750801" w:rsidRPr="00265BC3" w:rsidDel="00D403C6">
          <w:rPr>
            <w:rFonts w:eastAsia="나눔명조" w:hint="eastAsia"/>
            <w:i/>
            <w:iCs/>
            <w:color w:val="FF0000"/>
            <w:sz w:val="20"/>
            <w:szCs w:val="22"/>
          </w:rPr>
          <w:delText>조사대상</w:delText>
        </w:r>
        <w:r w:rsidR="00750801" w:rsidRPr="00265BC3" w:rsidDel="00D403C6">
          <w:rPr>
            <w:rFonts w:eastAsia="나눔명조"/>
            <w:i/>
            <w:iCs/>
            <w:color w:val="FF0000"/>
            <w:sz w:val="20"/>
            <w:szCs w:val="22"/>
          </w:rPr>
          <w:delText>/</w:delText>
        </w:r>
        <w:r w:rsidR="00750801" w:rsidRPr="00265BC3" w:rsidDel="00D403C6">
          <w:rPr>
            <w:rFonts w:eastAsia="나눔명조" w:hint="eastAsia"/>
            <w:i/>
            <w:iCs/>
            <w:color w:val="FF0000"/>
            <w:sz w:val="20"/>
            <w:szCs w:val="22"/>
          </w:rPr>
          <w:delText>응답률</w:delText>
        </w:r>
        <w:r w:rsidR="00750801" w:rsidRPr="00265BC3" w:rsidDel="00D403C6">
          <w:rPr>
            <w:rFonts w:eastAsia="나눔명조" w:hint="eastAsia"/>
            <w:i/>
            <w:iCs/>
            <w:color w:val="FF0000"/>
            <w:sz w:val="20"/>
            <w:szCs w:val="22"/>
          </w:rPr>
          <w:delText xml:space="preserve"> </w:delText>
        </w:r>
        <w:r w:rsidR="00750801" w:rsidRPr="00265BC3" w:rsidDel="00D403C6">
          <w:rPr>
            <w:rFonts w:eastAsia="나눔명조" w:hint="eastAsia"/>
            <w:i/>
            <w:iCs/>
            <w:color w:val="FF0000"/>
            <w:sz w:val="20"/>
            <w:szCs w:val="22"/>
          </w:rPr>
          <w:delText>등</w:delText>
        </w:r>
        <w:r w:rsidR="00750801" w:rsidRPr="00265BC3" w:rsidDel="00D403C6">
          <w:rPr>
            <w:rFonts w:eastAsia="나눔명조"/>
            <w:i/>
            <w:iCs/>
            <w:color w:val="FF0000"/>
            <w:sz w:val="20"/>
            <w:szCs w:val="22"/>
          </w:rPr>
          <w:delText>)</w:delText>
        </w:r>
      </w:del>
    </w:p>
    <w:p w14:paraId="1CB46027" w14:textId="77777777" w:rsidR="00750801" w:rsidRPr="00750801" w:rsidRDefault="00750801" w:rsidP="00265BC3">
      <w:pPr>
        <w:wordWrap/>
        <w:spacing w:before="120" w:after="120" w:line="276" w:lineRule="auto"/>
        <w:rPr>
          <w:rFonts w:eastAsia="나눔명조"/>
          <w:sz w:val="20"/>
          <w:szCs w:val="22"/>
        </w:rPr>
      </w:pPr>
    </w:p>
    <w:p w14:paraId="592FE72F" w14:textId="77777777" w:rsidR="00BC5C4A" w:rsidRDefault="00750801" w:rsidP="00265BC3">
      <w:pPr>
        <w:wordWrap/>
        <w:spacing w:before="120" w:after="120" w:line="276" w:lineRule="auto"/>
        <w:rPr>
          <w:rFonts w:eastAsia="나눔명조"/>
          <w:sz w:val="20"/>
          <w:szCs w:val="22"/>
        </w:rPr>
      </w:pPr>
      <w:r w:rsidRPr="00750801">
        <w:rPr>
          <w:rFonts w:eastAsia="나눔명조" w:hint="eastAsia"/>
          <w:sz w:val="20"/>
          <w:szCs w:val="22"/>
        </w:rPr>
        <w:t>본</w:t>
      </w:r>
      <w:r w:rsidRPr="00750801">
        <w:rPr>
          <w:rFonts w:eastAsia="나눔명조" w:hint="eastAsia"/>
          <w:sz w:val="20"/>
          <w:szCs w:val="22"/>
        </w:rPr>
        <w:t xml:space="preserve"> </w:t>
      </w:r>
      <w:r w:rsidRPr="00750801">
        <w:rPr>
          <w:rFonts w:eastAsia="나눔명조" w:hint="eastAsia"/>
          <w:sz w:val="20"/>
          <w:szCs w:val="22"/>
        </w:rPr>
        <w:t>연구는</w:t>
      </w:r>
      <w:r w:rsidRPr="00750801">
        <w:rPr>
          <w:rFonts w:eastAsia="나눔명조" w:hint="eastAsia"/>
          <w:sz w:val="20"/>
          <w:szCs w:val="22"/>
        </w:rPr>
        <w:t xml:space="preserve"> </w:t>
      </w:r>
      <w:r w:rsidRPr="00750801">
        <w:rPr>
          <w:rFonts w:eastAsia="나눔명조" w:hint="eastAsia"/>
          <w:sz w:val="20"/>
          <w:szCs w:val="22"/>
        </w:rPr>
        <w:t>통계모델을</w:t>
      </w:r>
      <w:r w:rsidRPr="00750801">
        <w:rPr>
          <w:rFonts w:eastAsia="나눔명조" w:hint="eastAsia"/>
          <w:sz w:val="20"/>
          <w:szCs w:val="22"/>
        </w:rPr>
        <w:t xml:space="preserve"> </w:t>
      </w:r>
      <w:r w:rsidRPr="00750801">
        <w:rPr>
          <w:rFonts w:eastAsia="나눔명조" w:hint="eastAsia"/>
          <w:sz w:val="20"/>
          <w:szCs w:val="22"/>
        </w:rPr>
        <w:t>통해</w:t>
      </w:r>
      <w:r w:rsidRPr="00750801">
        <w:rPr>
          <w:rFonts w:eastAsia="나눔명조" w:hint="eastAsia"/>
          <w:sz w:val="20"/>
          <w:szCs w:val="22"/>
        </w:rPr>
        <w:t xml:space="preserve"> </w:t>
      </w:r>
      <w:r w:rsidRPr="00750801">
        <w:rPr>
          <w:rFonts w:eastAsia="나눔명조" w:hint="eastAsia"/>
          <w:sz w:val="20"/>
          <w:szCs w:val="22"/>
        </w:rPr>
        <w:t>연구의</w:t>
      </w:r>
      <w:r w:rsidRPr="00750801">
        <w:rPr>
          <w:rFonts w:eastAsia="나눔명조" w:hint="eastAsia"/>
          <w:sz w:val="20"/>
          <w:szCs w:val="22"/>
        </w:rPr>
        <w:t xml:space="preserve"> </w:t>
      </w:r>
      <w:r w:rsidRPr="00750801">
        <w:rPr>
          <w:rFonts w:eastAsia="나눔명조" w:hint="eastAsia"/>
          <w:sz w:val="20"/>
          <w:szCs w:val="22"/>
        </w:rPr>
        <w:t>가설들을</w:t>
      </w:r>
      <w:r w:rsidRPr="00750801">
        <w:rPr>
          <w:rFonts w:eastAsia="나눔명조" w:hint="eastAsia"/>
          <w:sz w:val="20"/>
          <w:szCs w:val="22"/>
        </w:rPr>
        <w:t xml:space="preserve"> </w:t>
      </w:r>
      <w:r w:rsidRPr="00750801">
        <w:rPr>
          <w:rFonts w:eastAsia="나눔명조" w:hint="eastAsia"/>
          <w:sz w:val="20"/>
          <w:szCs w:val="22"/>
        </w:rPr>
        <w:t>검증</w:t>
      </w:r>
      <w:r w:rsidRPr="00750801">
        <w:rPr>
          <w:rFonts w:eastAsia="나눔명조" w:hint="eastAsia"/>
          <w:sz w:val="20"/>
          <w:szCs w:val="22"/>
        </w:rPr>
        <w:t xml:space="preserve"> </w:t>
      </w:r>
      <w:r w:rsidRPr="00750801">
        <w:rPr>
          <w:rFonts w:eastAsia="나눔명조" w:hint="eastAsia"/>
          <w:sz w:val="20"/>
          <w:szCs w:val="22"/>
        </w:rPr>
        <w:t>및</w:t>
      </w:r>
      <w:r w:rsidRPr="00750801">
        <w:rPr>
          <w:rFonts w:eastAsia="나눔명조" w:hint="eastAsia"/>
          <w:sz w:val="20"/>
          <w:szCs w:val="22"/>
        </w:rPr>
        <w:t xml:space="preserve"> </w:t>
      </w:r>
      <w:r w:rsidRPr="00750801">
        <w:rPr>
          <w:rFonts w:eastAsia="나눔명조" w:hint="eastAsia"/>
          <w:sz w:val="20"/>
          <w:szCs w:val="22"/>
        </w:rPr>
        <w:t>분석하고자</w:t>
      </w:r>
      <w:r w:rsidRPr="00750801">
        <w:rPr>
          <w:rFonts w:eastAsia="나눔명조" w:hint="eastAsia"/>
          <w:sz w:val="20"/>
          <w:szCs w:val="22"/>
        </w:rPr>
        <w:t xml:space="preserve"> </w:t>
      </w:r>
      <w:r w:rsidRPr="00750801">
        <w:rPr>
          <w:rFonts w:eastAsia="나눔명조" w:hint="eastAsia"/>
          <w:sz w:val="20"/>
          <w:szCs w:val="22"/>
        </w:rPr>
        <w:t>한다</w:t>
      </w:r>
      <w:r w:rsidRPr="00750801">
        <w:rPr>
          <w:rFonts w:eastAsia="나눔명조"/>
          <w:sz w:val="20"/>
          <w:szCs w:val="22"/>
        </w:rPr>
        <w:t xml:space="preserve">. </w:t>
      </w:r>
      <w:r w:rsidRPr="00750801">
        <w:rPr>
          <w:rFonts w:eastAsia="나눔명조" w:hint="eastAsia"/>
          <w:sz w:val="20"/>
          <w:szCs w:val="22"/>
        </w:rPr>
        <w:t>먼저</w:t>
      </w:r>
      <w:r w:rsidRPr="00750801">
        <w:rPr>
          <w:rFonts w:eastAsia="나눔명조" w:hint="eastAsia"/>
          <w:sz w:val="20"/>
          <w:szCs w:val="22"/>
        </w:rPr>
        <w:t xml:space="preserve"> </w:t>
      </w:r>
      <w:r w:rsidRPr="00750801">
        <w:rPr>
          <w:rFonts w:eastAsia="나눔명조" w:hint="eastAsia"/>
          <w:sz w:val="20"/>
          <w:szCs w:val="22"/>
        </w:rPr>
        <w:t>종속변수는</w:t>
      </w:r>
      <w:r w:rsidRPr="00750801">
        <w:rPr>
          <w:rFonts w:eastAsia="나눔명조" w:hint="eastAsia"/>
          <w:sz w:val="20"/>
          <w:szCs w:val="22"/>
        </w:rPr>
        <w:t xml:space="preserve"> </w:t>
      </w:r>
      <w:r w:rsidRPr="00750801">
        <w:rPr>
          <w:rFonts w:eastAsia="나눔명조" w:hint="eastAsia"/>
          <w:sz w:val="20"/>
          <w:szCs w:val="22"/>
        </w:rPr>
        <w:t>조직구성원의</w:t>
      </w:r>
      <w:r w:rsidRPr="00750801">
        <w:rPr>
          <w:rFonts w:eastAsia="나눔명조" w:hint="eastAsia"/>
          <w:sz w:val="20"/>
          <w:szCs w:val="22"/>
        </w:rPr>
        <w:t xml:space="preserve"> </w:t>
      </w:r>
      <w:r w:rsidRPr="00750801">
        <w:rPr>
          <w:rFonts w:eastAsia="나눔명조" w:hint="eastAsia"/>
          <w:sz w:val="20"/>
          <w:szCs w:val="22"/>
        </w:rPr>
        <w:t>동기</w:t>
      </w:r>
      <w:r w:rsidRPr="00750801">
        <w:rPr>
          <w:rFonts w:eastAsia="나눔명조"/>
          <w:sz w:val="20"/>
          <w:szCs w:val="22"/>
        </w:rPr>
        <w:t xml:space="preserve">, </w:t>
      </w:r>
      <w:r w:rsidRPr="00750801">
        <w:rPr>
          <w:rFonts w:eastAsia="나눔명조" w:hint="eastAsia"/>
          <w:sz w:val="20"/>
          <w:szCs w:val="22"/>
        </w:rPr>
        <w:t>태도</w:t>
      </w:r>
      <w:r w:rsidRPr="00750801">
        <w:rPr>
          <w:rFonts w:eastAsia="나눔명조" w:hint="eastAsia"/>
          <w:sz w:val="20"/>
          <w:szCs w:val="22"/>
        </w:rPr>
        <w:t xml:space="preserve"> </w:t>
      </w:r>
      <w:r w:rsidRPr="00750801">
        <w:rPr>
          <w:rFonts w:eastAsia="나눔명조" w:hint="eastAsia"/>
          <w:sz w:val="20"/>
          <w:szCs w:val="22"/>
        </w:rPr>
        <w:t>및</w:t>
      </w:r>
      <w:r w:rsidRPr="00750801">
        <w:rPr>
          <w:rFonts w:eastAsia="나눔명조" w:hint="eastAsia"/>
          <w:sz w:val="20"/>
          <w:szCs w:val="22"/>
        </w:rPr>
        <w:t xml:space="preserve"> </w:t>
      </w:r>
      <w:r w:rsidRPr="00750801">
        <w:rPr>
          <w:rFonts w:eastAsia="나눔명조" w:hint="eastAsia"/>
          <w:sz w:val="20"/>
          <w:szCs w:val="22"/>
        </w:rPr>
        <w:t>행동에</w:t>
      </w:r>
      <w:r w:rsidRPr="00750801">
        <w:rPr>
          <w:rFonts w:eastAsia="나눔명조" w:hint="eastAsia"/>
          <w:sz w:val="20"/>
          <w:szCs w:val="22"/>
        </w:rPr>
        <w:t xml:space="preserve"> </w:t>
      </w:r>
      <w:r w:rsidRPr="00750801">
        <w:rPr>
          <w:rFonts w:eastAsia="나눔명조" w:hint="eastAsia"/>
          <w:sz w:val="20"/>
          <w:szCs w:val="22"/>
        </w:rPr>
        <w:t>관한</w:t>
      </w:r>
      <w:r w:rsidRPr="00750801">
        <w:rPr>
          <w:rFonts w:eastAsia="나눔명조" w:hint="eastAsia"/>
          <w:sz w:val="20"/>
          <w:szCs w:val="22"/>
        </w:rPr>
        <w:t xml:space="preserve"> </w:t>
      </w:r>
      <w:r w:rsidRPr="00750801">
        <w:rPr>
          <w:rFonts w:eastAsia="나눔명조" w:hint="eastAsia"/>
          <w:sz w:val="20"/>
          <w:szCs w:val="22"/>
        </w:rPr>
        <w:t>문항</w:t>
      </w:r>
      <w:r w:rsidRPr="00750801">
        <w:rPr>
          <w:rFonts w:eastAsia="나눔명조" w:hint="eastAsia"/>
          <w:sz w:val="20"/>
          <w:szCs w:val="22"/>
        </w:rPr>
        <w:t xml:space="preserve"> </w:t>
      </w:r>
      <w:r w:rsidRPr="00750801">
        <w:rPr>
          <w:rFonts w:eastAsia="나눔명조" w:hint="eastAsia"/>
          <w:sz w:val="20"/>
          <w:szCs w:val="22"/>
        </w:rPr>
        <w:t>중</w:t>
      </w:r>
      <w:r w:rsidRPr="00750801">
        <w:rPr>
          <w:rFonts w:eastAsia="나눔명조" w:hint="eastAsia"/>
          <w:sz w:val="20"/>
          <w:szCs w:val="22"/>
        </w:rPr>
        <w:t xml:space="preserve"> </w:t>
      </w:r>
      <w:r w:rsidRPr="00750801">
        <w:rPr>
          <w:rFonts w:eastAsia="나눔명조"/>
          <w:sz w:val="20"/>
          <w:szCs w:val="22"/>
        </w:rPr>
        <w:t>&lt;</w:t>
      </w:r>
      <w:r w:rsidRPr="00750801">
        <w:rPr>
          <w:rFonts w:eastAsia="나눔명조" w:hint="eastAsia"/>
          <w:sz w:val="20"/>
          <w:szCs w:val="22"/>
        </w:rPr>
        <w:t>그림</w:t>
      </w:r>
      <w:r w:rsidRPr="00750801">
        <w:rPr>
          <w:rFonts w:eastAsia="나눔명조" w:hint="eastAsia"/>
          <w:sz w:val="20"/>
          <w:szCs w:val="22"/>
        </w:rPr>
        <w:t xml:space="preserve"> </w:t>
      </w:r>
      <w:r w:rsidRPr="00750801">
        <w:rPr>
          <w:rFonts w:eastAsia="나눔명조"/>
          <w:sz w:val="20"/>
          <w:szCs w:val="22"/>
        </w:rPr>
        <w:t>1&gt;</w:t>
      </w:r>
      <w:r w:rsidRPr="00750801">
        <w:rPr>
          <w:rFonts w:eastAsia="나눔명조" w:hint="eastAsia"/>
          <w:sz w:val="20"/>
          <w:szCs w:val="22"/>
        </w:rPr>
        <w:t>과</w:t>
      </w:r>
      <w:r w:rsidRPr="00750801">
        <w:rPr>
          <w:rFonts w:eastAsia="나눔명조" w:hint="eastAsia"/>
          <w:sz w:val="20"/>
          <w:szCs w:val="22"/>
        </w:rPr>
        <w:t xml:space="preserve"> </w:t>
      </w:r>
      <w:r w:rsidRPr="00750801">
        <w:rPr>
          <w:rFonts w:eastAsia="나눔명조" w:hint="eastAsia"/>
          <w:sz w:val="20"/>
          <w:szCs w:val="22"/>
        </w:rPr>
        <w:t>같이</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귀하께서는</w:t>
      </w:r>
      <w:r w:rsidRPr="00750801">
        <w:rPr>
          <w:rFonts w:eastAsia="나눔명조" w:hint="eastAsia"/>
          <w:sz w:val="20"/>
          <w:szCs w:val="22"/>
        </w:rPr>
        <w:t xml:space="preserve"> </w:t>
      </w:r>
      <w:r w:rsidRPr="00750801">
        <w:rPr>
          <w:rFonts w:eastAsia="나눔명조" w:hint="eastAsia"/>
          <w:sz w:val="20"/>
          <w:szCs w:val="22"/>
        </w:rPr>
        <w:t>공공봉사동기와</w:t>
      </w:r>
      <w:r w:rsidRPr="00750801">
        <w:rPr>
          <w:rFonts w:eastAsia="나눔명조" w:hint="eastAsia"/>
          <w:sz w:val="20"/>
          <w:szCs w:val="22"/>
        </w:rPr>
        <w:t xml:space="preserve"> </w:t>
      </w:r>
      <w:r w:rsidRPr="00750801">
        <w:rPr>
          <w:rFonts w:eastAsia="나눔명조" w:hint="eastAsia"/>
          <w:sz w:val="20"/>
          <w:szCs w:val="22"/>
        </w:rPr>
        <w:t>관련한</w:t>
      </w:r>
      <w:r w:rsidRPr="00750801">
        <w:rPr>
          <w:rFonts w:eastAsia="나눔명조" w:hint="eastAsia"/>
          <w:sz w:val="20"/>
          <w:szCs w:val="22"/>
        </w:rPr>
        <w:t xml:space="preserve"> </w:t>
      </w:r>
      <w:r w:rsidRPr="00750801">
        <w:rPr>
          <w:rFonts w:eastAsia="나눔명조" w:hint="eastAsia"/>
          <w:sz w:val="20"/>
          <w:szCs w:val="22"/>
        </w:rPr>
        <w:t>다음</w:t>
      </w:r>
      <w:r w:rsidRPr="00750801">
        <w:rPr>
          <w:rFonts w:eastAsia="나눔명조" w:hint="eastAsia"/>
          <w:sz w:val="20"/>
          <w:szCs w:val="22"/>
        </w:rPr>
        <w:t xml:space="preserve"> </w:t>
      </w:r>
      <w:r w:rsidRPr="00750801">
        <w:rPr>
          <w:rFonts w:eastAsia="나눔명조" w:hint="eastAsia"/>
          <w:sz w:val="20"/>
          <w:szCs w:val="22"/>
        </w:rPr>
        <w:t>각</w:t>
      </w:r>
      <w:r w:rsidRPr="00750801">
        <w:rPr>
          <w:rFonts w:eastAsia="나눔명조" w:hint="eastAsia"/>
          <w:sz w:val="20"/>
          <w:szCs w:val="22"/>
        </w:rPr>
        <w:t xml:space="preserve"> </w:t>
      </w:r>
      <w:r w:rsidRPr="00750801">
        <w:rPr>
          <w:rFonts w:eastAsia="나눔명조" w:hint="eastAsia"/>
          <w:sz w:val="20"/>
          <w:szCs w:val="22"/>
        </w:rPr>
        <w:t>항목에</w:t>
      </w:r>
      <w:r w:rsidRPr="00750801">
        <w:rPr>
          <w:rFonts w:eastAsia="나눔명조" w:hint="eastAsia"/>
          <w:sz w:val="20"/>
          <w:szCs w:val="22"/>
        </w:rPr>
        <w:t xml:space="preserve"> </w:t>
      </w:r>
      <w:r w:rsidRPr="00750801">
        <w:rPr>
          <w:rFonts w:eastAsia="나눔명조" w:hint="eastAsia"/>
          <w:sz w:val="20"/>
          <w:szCs w:val="22"/>
        </w:rPr>
        <w:t>대해</w:t>
      </w:r>
      <w:r w:rsidRPr="00750801">
        <w:rPr>
          <w:rFonts w:eastAsia="나눔명조" w:hint="eastAsia"/>
          <w:sz w:val="20"/>
          <w:szCs w:val="22"/>
        </w:rPr>
        <w:t xml:space="preserve"> </w:t>
      </w:r>
      <w:r w:rsidRPr="00750801">
        <w:rPr>
          <w:rFonts w:eastAsia="나눔명조" w:hint="eastAsia"/>
          <w:sz w:val="20"/>
          <w:szCs w:val="22"/>
        </w:rPr>
        <w:t>어떻게</w:t>
      </w:r>
      <w:r w:rsidRPr="00750801">
        <w:rPr>
          <w:rFonts w:eastAsia="나눔명조" w:hint="eastAsia"/>
          <w:sz w:val="20"/>
          <w:szCs w:val="22"/>
        </w:rPr>
        <w:t xml:space="preserve"> </w:t>
      </w:r>
      <w:r w:rsidRPr="00750801">
        <w:rPr>
          <w:rFonts w:eastAsia="나눔명조" w:hint="eastAsia"/>
          <w:sz w:val="20"/>
          <w:szCs w:val="22"/>
        </w:rPr>
        <w:t>생각하십니까</w:t>
      </w:r>
      <w:r w:rsidRPr="00750801">
        <w:rPr>
          <w:rFonts w:eastAsia="나눔명조"/>
          <w:sz w:val="20"/>
          <w:szCs w:val="22"/>
        </w:rPr>
        <w:t>?”</w:t>
      </w:r>
      <w:r w:rsidRPr="00750801">
        <w:rPr>
          <w:rFonts w:eastAsia="나눔명조" w:hint="eastAsia"/>
          <w:sz w:val="20"/>
          <w:szCs w:val="22"/>
        </w:rPr>
        <w:t>의</w:t>
      </w:r>
      <w:r w:rsidRPr="00750801">
        <w:rPr>
          <w:rFonts w:eastAsia="나눔명조" w:hint="eastAsia"/>
          <w:sz w:val="20"/>
          <w:szCs w:val="22"/>
        </w:rPr>
        <w:t xml:space="preserve"> </w:t>
      </w:r>
      <w:r w:rsidRPr="00750801">
        <w:rPr>
          <w:rFonts w:eastAsia="나눔명조" w:hint="eastAsia"/>
          <w:sz w:val="20"/>
          <w:szCs w:val="22"/>
        </w:rPr>
        <w:t>중</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나는</w:t>
      </w:r>
      <w:r w:rsidRPr="00750801">
        <w:rPr>
          <w:rFonts w:eastAsia="나눔명조" w:hint="eastAsia"/>
          <w:sz w:val="20"/>
          <w:szCs w:val="22"/>
        </w:rPr>
        <w:t xml:space="preserve"> </w:t>
      </w:r>
      <w:r w:rsidRPr="00750801">
        <w:rPr>
          <w:rFonts w:eastAsia="나눔명조" w:hint="eastAsia"/>
          <w:sz w:val="20"/>
          <w:szCs w:val="22"/>
        </w:rPr>
        <w:t>정책과정에</w:t>
      </w:r>
      <w:r w:rsidRPr="00750801">
        <w:rPr>
          <w:rFonts w:eastAsia="나눔명조" w:hint="eastAsia"/>
          <w:sz w:val="20"/>
          <w:szCs w:val="22"/>
        </w:rPr>
        <w:t xml:space="preserve"> </w:t>
      </w:r>
      <w:r w:rsidRPr="00750801">
        <w:rPr>
          <w:rFonts w:eastAsia="나눔명조" w:hint="eastAsia"/>
          <w:sz w:val="20"/>
          <w:szCs w:val="22"/>
        </w:rPr>
        <w:t>참여해</w:t>
      </w:r>
      <w:r w:rsidRPr="00750801">
        <w:rPr>
          <w:rFonts w:eastAsia="나눔명조" w:hint="eastAsia"/>
          <w:sz w:val="20"/>
          <w:szCs w:val="22"/>
        </w:rPr>
        <w:t xml:space="preserve"> </w:t>
      </w:r>
      <w:r w:rsidRPr="00750801">
        <w:rPr>
          <w:rFonts w:eastAsia="나눔명조" w:hint="eastAsia"/>
          <w:sz w:val="20"/>
          <w:szCs w:val="22"/>
        </w:rPr>
        <w:t>사회적으로</w:t>
      </w:r>
      <w:r w:rsidRPr="00750801">
        <w:rPr>
          <w:rFonts w:eastAsia="나눔명조" w:hint="eastAsia"/>
          <w:sz w:val="20"/>
          <w:szCs w:val="22"/>
        </w:rPr>
        <w:t xml:space="preserve"> </w:t>
      </w:r>
      <w:r w:rsidRPr="00750801">
        <w:rPr>
          <w:rFonts w:eastAsia="나눔명조" w:hint="eastAsia"/>
          <w:sz w:val="20"/>
          <w:szCs w:val="22"/>
        </w:rPr>
        <w:t>의미있는</w:t>
      </w:r>
      <w:r w:rsidRPr="00750801">
        <w:rPr>
          <w:rFonts w:eastAsia="나눔명조" w:hint="eastAsia"/>
          <w:sz w:val="20"/>
          <w:szCs w:val="22"/>
        </w:rPr>
        <w:t xml:space="preserve"> </w:t>
      </w:r>
      <w:r w:rsidRPr="00750801">
        <w:rPr>
          <w:rFonts w:eastAsia="나눔명조" w:hint="eastAsia"/>
          <w:sz w:val="20"/>
          <w:szCs w:val="22"/>
        </w:rPr>
        <w:t>일을</w:t>
      </w:r>
      <w:r w:rsidRPr="00750801">
        <w:rPr>
          <w:rFonts w:eastAsia="나눔명조" w:hint="eastAsia"/>
          <w:sz w:val="20"/>
          <w:szCs w:val="22"/>
        </w:rPr>
        <w:t xml:space="preserve"> </w:t>
      </w:r>
      <w:r w:rsidRPr="00750801">
        <w:rPr>
          <w:rFonts w:eastAsia="나눔명조" w:hint="eastAsia"/>
          <w:sz w:val="20"/>
          <w:szCs w:val="22"/>
        </w:rPr>
        <w:t>하는</w:t>
      </w:r>
      <w:r w:rsidRPr="00750801">
        <w:rPr>
          <w:rFonts w:eastAsia="나눔명조" w:hint="eastAsia"/>
          <w:sz w:val="20"/>
          <w:szCs w:val="22"/>
        </w:rPr>
        <w:t xml:space="preserve"> </w:t>
      </w:r>
      <w:r w:rsidRPr="00750801">
        <w:rPr>
          <w:rFonts w:eastAsia="나눔명조" w:hint="eastAsia"/>
          <w:sz w:val="20"/>
          <w:szCs w:val="22"/>
        </w:rPr>
        <w:t>것에</w:t>
      </w:r>
      <w:r w:rsidRPr="00750801">
        <w:rPr>
          <w:rFonts w:eastAsia="나눔명조" w:hint="eastAsia"/>
          <w:sz w:val="20"/>
          <w:szCs w:val="22"/>
        </w:rPr>
        <w:t xml:space="preserve"> </w:t>
      </w:r>
      <w:r w:rsidRPr="00750801">
        <w:rPr>
          <w:rFonts w:eastAsia="나눔명조" w:hint="eastAsia"/>
          <w:sz w:val="20"/>
          <w:szCs w:val="22"/>
        </w:rPr>
        <w:t>큰</w:t>
      </w:r>
      <w:r w:rsidRPr="00750801">
        <w:rPr>
          <w:rFonts w:eastAsia="나눔명조" w:hint="eastAsia"/>
          <w:sz w:val="20"/>
          <w:szCs w:val="22"/>
        </w:rPr>
        <w:t xml:space="preserve"> </w:t>
      </w:r>
      <w:r w:rsidRPr="00750801">
        <w:rPr>
          <w:rFonts w:eastAsia="나눔명조" w:hint="eastAsia"/>
          <w:sz w:val="20"/>
          <w:szCs w:val="22"/>
        </w:rPr>
        <w:t>보람을</w:t>
      </w:r>
      <w:r w:rsidRPr="00750801">
        <w:rPr>
          <w:rFonts w:eastAsia="나눔명조" w:hint="eastAsia"/>
          <w:sz w:val="20"/>
          <w:szCs w:val="22"/>
        </w:rPr>
        <w:t xml:space="preserve"> </w:t>
      </w:r>
      <w:r w:rsidRPr="00750801">
        <w:rPr>
          <w:rFonts w:eastAsia="나눔명조" w:hint="eastAsia"/>
          <w:sz w:val="20"/>
          <w:szCs w:val="22"/>
        </w:rPr>
        <w:t>느낀다</w:t>
      </w:r>
      <w:r w:rsidRPr="00750801">
        <w:rPr>
          <w:rFonts w:eastAsia="나눔명조"/>
          <w:sz w:val="20"/>
          <w:szCs w:val="22"/>
        </w:rPr>
        <w:t>.”</w:t>
      </w:r>
      <w:r w:rsidRPr="00750801">
        <w:rPr>
          <w:rFonts w:eastAsia="나눔명조" w:hint="eastAsia"/>
          <w:sz w:val="20"/>
          <w:szCs w:val="22"/>
        </w:rPr>
        <w:t>라는</w:t>
      </w:r>
      <w:r w:rsidRPr="00750801">
        <w:rPr>
          <w:rFonts w:eastAsia="나눔명조" w:hint="eastAsia"/>
          <w:sz w:val="20"/>
          <w:szCs w:val="22"/>
        </w:rPr>
        <w:t xml:space="preserve"> </w:t>
      </w:r>
      <w:r w:rsidRPr="00750801">
        <w:rPr>
          <w:rFonts w:eastAsia="나눔명조" w:hint="eastAsia"/>
          <w:sz w:val="20"/>
          <w:szCs w:val="22"/>
        </w:rPr>
        <w:t>항목을</w:t>
      </w:r>
      <w:r w:rsidRPr="00750801">
        <w:rPr>
          <w:rFonts w:eastAsia="나눔명조" w:hint="eastAsia"/>
          <w:sz w:val="20"/>
          <w:szCs w:val="22"/>
        </w:rPr>
        <w:t xml:space="preserve"> </w:t>
      </w:r>
      <w:r w:rsidRPr="00750801">
        <w:rPr>
          <w:rFonts w:eastAsia="나눔명조" w:hint="eastAsia"/>
          <w:sz w:val="20"/>
          <w:szCs w:val="22"/>
        </w:rPr>
        <w:t>사용한다</w:t>
      </w:r>
      <w:r w:rsidRPr="00750801">
        <w:rPr>
          <w:rFonts w:eastAsia="나눔명조"/>
          <w:sz w:val="20"/>
          <w:szCs w:val="22"/>
        </w:rPr>
        <w:t xml:space="preserve">. </w:t>
      </w:r>
      <w:r w:rsidRPr="00750801">
        <w:rPr>
          <w:rFonts w:eastAsia="나눔명조" w:hint="eastAsia"/>
          <w:sz w:val="20"/>
          <w:szCs w:val="22"/>
        </w:rPr>
        <w:t>해당</w:t>
      </w:r>
      <w:r w:rsidRPr="00750801">
        <w:rPr>
          <w:rFonts w:eastAsia="나눔명조" w:hint="eastAsia"/>
          <w:sz w:val="20"/>
          <w:szCs w:val="22"/>
        </w:rPr>
        <w:t xml:space="preserve"> </w:t>
      </w:r>
      <w:r w:rsidRPr="00750801">
        <w:rPr>
          <w:rFonts w:eastAsia="나눔명조" w:hint="eastAsia"/>
          <w:sz w:val="20"/>
          <w:szCs w:val="22"/>
        </w:rPr>
        <w:t>문항은</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전혀</w:t>
      </w:r>
      <w:r w:rsidRPr="00750801">
        <w:rPr>
          <w:rFonts w:eastAsia="나눔명조" w:hint="eastAsia"/>
          <w:sz w:val="20"/>
          <w:szCs w:val="22"/>
        </w:rPr>
        <w:t xml:space="preserve"> </w:t>
      </w:r>
      <w:r w:rsidRPr="00750801">
        <w:rPr>
          <w:rFonts w:eastAsia="나눔명조" w:hint="eastAsia"/>
          <w:sz w:val="20"/>
          <w:szCs w:val="22"/>
        </w:rPr>
        <w:t>그렇지</w:t>
      </w:r>
      <w:r w:rsidRPr="00750801">
        <w:rPr>
          <w:rFonts w:eastAsia="나눔명조" w:hint="eastAsia"/>
          <w:sz w:val="20"/>
          <w:szCs w:val="22"/>
        </w:rPr>
        <w:t xml:space="preserve"> </w:t>
      </w:r>
      <w:r w:rsidRPr="00750801">
        <w:rPr>
          <w:rFonts w:eastAsia="나눔명조" w:hint="eastAsia"/>
          <w:sz w:val="20"/>
          <w:szCs w:val="22"/>
        </w:rPr>
        <w:t>않다</w:t>
      </w:r>
      <w:r w:rsidRPr="00750801">
        <w:rPr>
          <w:rFonts w:eastAsia="나눔명조"/>
          <w:sz w:val="20"/>
          <w:szCs w:val="22"/>
        </w:rPr>
        <w:t>’, ‘</w:t>
      </w:r>
      <w:r w:rsidRPr="00750801">
        <w:rPr>
          <w:rFonts w:eastAsia="나눔명조" w:hint="eastAsia"/>
          <w:sz w:val="20"/>
          <w:szCs w:val="22"/>
        </w:rPr>
        <w:t>그렇지</w:t>
      </w:r>
      <w:r w:rsidRPr="00750801">
        <w:rPr>
          <w:rFonts w:eastAsia="나눔명조" w:hint="eastAsia"/>
          <w:sz w:val="20"/>
          <w:szCs w:val="22"/>
        </w:rPr>
        <w:t xml:space="preserve"> </w:t>
      </w:r>
      <w:r w:rsidRPr="00750801">
        <w:rPr>
          <w:rFonts w:eastAsia="나눔명조" w:hint="eastAsia"/>
          <w:sz w:val="20"/>
          <w:szCs w:val="22"/>
        </w:rPr>
        <w:t>않다</w:t>
      </w:r>
      <w:r w:rsidRPr="00750801">
        <w:rPr>
          <w:rFonts w:eastAsia="나눔명조"/>
          <w:sz w:val="20"/>
          <w:szCs w:val="22"/>
        </w:rPr>
        <w:t>’, ‘</w:t>
      </w:r>
      <w:r w:rsidRPr="00750801">
        <w:rPr>
          <w:rFonts w:eastAsia="나눔명조" w:hint="eastAsia"/>
          <w:sz w:val="20"/>
          <w:szCs w:val="22"/>
        </w:rPr>
        <w:t>보통이다</w:t>
      </w:r>
      <w:r w:rsidRPr="00750801">
        <w:rPr>
          <w:rFonts w:eastAsia="나눔명조"/>
          <w:sz w:val="20"/>
          <w:szCs w:val="22"/>
        </w:rPr>
        <w:t>’, ‘</w:t>
      </w:r>
      <w:r w:rsidRPr="00750801">
        <w:rPr>
          <w:rFonts w:eastAsia="나눔명조" w:hint="eastAsia"/>
          <w:sz w:val="20"/>
          <w:szCs w:val="22"/>
        </w:rPr>
        <w:t>그렇다</w:t>
      </w:r>
      <w:r w:rsidRPr="00750801">
        <w:rPr>
          <w:rFonts w:eastAsia="나눔명조"/>
          <w:sz w:val="20"/>
          <w:szCs w:val="22"/>
        </w:rPr>
        <w:t>’, ‘</w:t>
      </w:r>
      <w:r w:rsidRPr="00750801">
        <w:rPr>
          <w:rFonts w:eastAsia="나눔명조" w:hint="eastAsia"/>
          <w:sz w:val="20"/>
          <w:szCs w:val="22"/>
        </w:rPr>
        <w:t>매우</w:t>
      </w:r>
      <w:r w:rsidRPr="00750801">
        <w:rPr>
          <w:rFonts w:eastAsia="나눔명조" w:hint="eastAsia"/>
          <w:sz w:val="20"/>
          <w:szCs w:val="22"/>
        </w:rPr>
        <w:t xml:space="preserve"> </w:t>
      </w:r>
      <w:r w:rsidRPr="00750801">
        <w:rPr>
          <w:rFonts w:eastAsia="나눔명조" w:hint="eastAsia"/>
          <w:sz w:val="20"/>
          <w:szCs w:val="22"/>
        </w:rPr>
        <w:t>그렇다</w:t>
      </w:r>
      <w:r w:rsidRPr="00750801">
        <w:rPr>
          <w:rFonts w:eastAsia="나눔명조"/>
          <w:sz w:val="20"/>
          <w:szCs w:val="22"/>
        </w:rPr>
        <w:t>’</w:t>
      </w:r>
      <w:r w:rsidRPr="00750801">
        <w:rPr>
          <w:rFonts w:eastAsia="나눔명조" w:hint="eastAsia"/>
          <w:sz w:val="20"/>
          <w:szCs w:val="22"/>
        </w:rPr>
        <w:t>의</w:t>
      </w:r>
      <w:r w:rsidRPr="00750801">
        <w:rPr>
          <w:rFonts w:eastAsia="나눔명조" w:hint="eastAsia"/>
          <w:sz w:val="20"/>
          <w:szCs w:val="22"/>
        </w:rPr>
        <w:t xml:space="preserve"> </w:t>
      </w:r>
      <w:r w:rsidRPr="00750801">
        <w:rPr>
          <w:rFonts w:eastAsia="나눔명조"/>
          <w:sz w:val="20"/>
          <w:szCs w:val="22"/>
        </w:rPr>
        <w:t>5</w:t>
      </w:r>
      <w:r w:rsidRPr="00750801">
        <w:rPr>
          <w:rFonts w:eastAsia="나눔명조" w:hint="eastAsia"/>
          <w:sz w:val="20"/>
          <w:szCs w:val="22"/>
        </w:rPr>
        <w:t>점</w:t>
      </w:r>
      <w:r w:rsidRPr="00750801">
        <w:rPr>
          <w:rFonts w:eastAsia="나눔명조" w:hint="eastAsia"/>
          <w:sz w:val="20"/>
          <w:szCs w:val="22"/>
        </w:rPr>
        <w:t xml:space="preserve"> </w:t>
      </w:r>
      <w:r w:rsidRPr="00750801">
        <w:rPr>
          <w:rFonts w:eastAsia="나눔명조" w:hint="eastAsia"/>
          <w:sz w:val="20"/>
          <w:szCs w:val="22"/>
        </w:rPr>
        <w:t>척도로</w:t>
      </w:r>
      <w:r w:rsidRPr="00750801">
        <w:rPr>
          <w:rFonts w:eastAsia="나눔명조" w:hint="eastAsia"/>
          <w:sz w:val="20"/>
          <w:szCs w:val="22"/>
        </w:rPr>
        <w:t xml:space="preserve"> </w:t>
      </w:r>
      <w:r w:rsidRPr="00750801">
        <w:rPr>
          <w:rFonts w:eastAsia="나눔명조" w:hint="eastAsia"/>
          <w:sz w:val="20"/>
          <w:szCs w:val="22"/>
        </w:rPr>
        <w:t>측정되었다</w:t>
      </w:r>
      <w:r w:rsidRPr="00750801">
        <w:rPr>
          <w:rFonts w:eastAsia="나눔명조"/>
          <w:sz w:val="20"/>
          <w:szCs w:val="22"/>
        </w:rPr>
        <w:t xml:space="preserve">. </w:t>
      </w:r>
    </w:p>
    <w:p w14:paraId="061ADD63" w14:textId="4425C8D3" w:rsidR="00BC5C4A" w:rsidRPr="00BC5C4A" w:rsidRDefault="00BC5C4A" w:rsidP="00BC5C4A">
      <w:pPr>
        <w:wordWrap/>
        <w:spacing w:before="120" w:after="120" w:line="276" w:lineRule="auto"/>
        <w:rPr>
          <w:rFonts w:eastAsia="나눔명조"/>
          <w:sz w:val="20"/>
          <w:szCs w:val="22"/>
        </w:rPr>
      </w:pPr>
      <w:r w:rsidRPr="00BC5C4A">
        <w:rPr>
          <w:rFonts w:eastAsia="나눔명조"/>
          <w:sz w:val="20"/>
          <w:szCs w:val="22"/>
        </w:rPr>
        <w:t>“</w:t>
      </w:r>
      <w:r w:rsidRPr="00BC5C4A">
        <w:rPr>
          <w:rFonts w:eastAsia="나눔명조" w:hint="eastAsia"/>
          <w:sz w:val="20"/>
          <w:szCs w:val="22"/>
        </w:rPr>
        <w:t>공직생활실태조사</w:t>
      </w:r>
      <w:r w:rsidRPr="00BC5C4A">
        <w:rPr>
          <w:rFonts w:eastAsia="나눔명조" w:hint="eastAsia"/>
          <w:sz w:val="20"/>
          <w:szCs w:val="22"/>
        </w:rPr>
        <w:t>(</w:t>
      </w:r>
      <w:r w:rsidRPr="00BC5C4A">
        <w:rPr>
          <w:rFonts w:eastAsia="나눔명조"/>
          <w:sz w:val="20"/>
          <w:szCs w:val="22"/>
        </w:rPr>
        <w:t>2020)”</w:t>
      </w:r>
      <w:r w:rsidRPr="00BC5C4A">
        <w:rPr>
          <w:rFonts w:eastAsia="나눔명조" w:hint="eastAsia"/>
          <w:sz w:val="20"/>
          <w:szCs w:val="22"/>
        </w:rPr>
        <w:t>에서</w:t>
      </w:r>
      <w:r w:rsidRPr="00BC5C4A">
        <w:rPr>
          <w:rFonts w:eastAsia="나눔명조" w:hint="eastAsia"/>
          <w:sz w:val="20"/>
          <w:szCs w:val="22"/>
        </w:rPr>
        <w:t xml:space="preserve"> </w:t>
      </w:r>
      <w:r w:rsidRPr="00BC5C4A">
        <w:rPr>
          <w:rFonts w:eastAsia="나눔명조" w:hint="eastAsia"/>
          <w:sz w:val="20"/>
          <w:szCs w:val="22"/>
        </w:rPr>
        <w:t>공공봉사동기와</w:t>
      </w:r>
      <w:r w:rsidRPr="00BC5C4A">
        <w:rPr>
          <w:rFonts w:eastAsia="나눔명조" w:hint="eastAsia"/>
          <w:sz w:val="20"/>
          <w:szCs w:val="22"/>
        </w:rPr>
        <w:t xml:space="preserve"> </w:t>
      </w:r>
      <w:r w:rsidRPr="00BC5C4A">
        <w:rPr>
          <w:rFonts w:eastAsia="나눔명조" w:hint="eastAsia"/>
          <w:sz w:val="20"/>
          <w:szCs w:val="22"/>
        </w:rPr>
        <w:t>관련한</w:t>
      </w:r>
      <w:r w:rsidRPr="00BC5C4A">
        <w:rPr>
          <w:rFonts w:eastAsia="나눔명조" w:hint="eastAsia"/>
          <w:sz w:val="20"/>
          <w:szCs w:val="22"/>
        </w:rPr>
        <w:t xml:space="preserve"> </w:t>
      </w:r>
      <w:r w:rsidRPr="00BC5C4A">
        <w:rPr>
          <w:rFonts w:eastAsia="나눔명조" w:hint="eastAsia"/>
          <w:sz w:val="20"/>
          <w:szCs w:val="22"/>
        </w:rPr>
        <w:t>설문항목은</w:t>
      </w:r>
      <w:r w:rsidRPr="00BC5C4A">
        <w:rPr>
          <w:rFonts w:eastAsia="나눔명조" w:hint="eastAsia"/>
          <w:sz w:val="20"/>
          <w:szCs w:val="22"/>
        </w:rPr>
        <w:t xml:space="preserve"> </w:t>
      </w:r>
      <w:r w:rsidRPr="00BC5C4A">
        <w:rPr>
          <w:rFonts w:eastAsia="나눔명조" w:hint="eastAsia"/>
          <w:sz w:val="20"/>
          <w:szCs w:val="22"/>
        </w:rPr>
        <w:t>총</w:t>
      </w:r>
      <w:r w:rsidRPr="00BC5C4A">
        <w:rPr>
          <w:rFonts w:eastAsia="나눔명조"/>
          <w:sz w:val="20"/>
          <w:szCs w:val="22"/>
        </w:rPr>
        <w:t xml:space="preserve"> 6</w:t>
      </w:r>
      <w:r w:rsidRPr="00BC5C4A">
        <w:rPr>
          <w:rFonts w:eastAsia="나눔명조" w:hint="eastAsia"/>
          <w:sz w:val="20"/>
          <w:szCs w:val="22"/>
        </w:rPr>
        <w:t>가지</w:t>
      </w:r>
      <w:del w:id="999" w:author="Park, Sanghoon" w:date="2021-10-01T02:31:00Z">
        <w:r w:rsidRPr="00BC5C4A" w:rsidDel="00D403C6">
          <w:rPr>
            <w:rFonts w:eastAsia="나눔명조" w:hint="eastAsia"/>
            <w:sz w:val="20"/>
            <w:szCs w:val="22"/>
          </w:rPr>
          <w:delText xml:space="preserve"> </w:delText>
        </w:r>
      </w:del>
      <w:r w:rsidRPr="00BC5C4A">
        <w:rPr>
          <w:rFonts w:eastAsia="나눔명조" w:hint="eastAsia"/>
          <w:sz w:val="20"/>
          <w:szCs w:val="22"/>
        </w:rPr>
        <w:t>이며</w:t>
      </w:r>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본</w:t>
      </w:r>
      <w:r w:rsidRPr="00BC5C4A">
        <w:rPr>
          <w:rFonts w:eastAsia="나눔명조" w:hint="eastAsia"/>
          <w:sz w:val="20"/>
          <w:szCs w:val="22"/>
        </w:rPr>
        <w:t xml:space="preserve"> </w:t>
      </w:r>
      <w:r w:rsidRPr="00BC5C4A">
        <w:rPr>
          <w:rFonts w:eastAsia="나눔명조" w:hint="eastAsia"/>
          <w:sz w:val="20"/>
          <w:szCs w:val="22"/>
        </w:rPr>
        <w:t>연구에서</w:t>
      </w:r>
      <w:r w:rsidRPr="00BC5C4A">
        <w:rPr>
          <w:rFonts w:eastAsia="나눔명조" w:hint="eastAsia"/>
          <w:sz w:val="20"/>
          <w:szCs w:val="22"/>
        </w:rPr>
        <w:t xml:space="preserve"> </w:t>
      </w:r>
      <w:r w:rsidRPr="00BC5C4A">
        <w:rPr>
          <w:rFonts w:eastAsia="나눔명조" w:hint="eastAsia"/>
          <w:sz w:val="20"/>
          <w:szCs w:val="22"/>
        </w:rPr>
        <w:t>활용한</w:t>
      </w:r>
      <w:r w:rsidRPr="00BC5C4A">
        <w:rPr>
          <w:rFonts w:eastAsia="나눔명조" w:hint="eastAsia"/>
          <w:sz w:val="20"/>
          <w:szCs w:val="22"/>
        </w:rPr>
        <w:t xml:space="preserve"> </w:t>
      </w:r>
      <w:r w:rsidRPr="00BC5C4A">
        <w:rPr>
          <w:rFonts w:eastAsia="나눔명조" w:hint="eastAsia"/>
          <w:sz w:val="20"/>
          <w:szCs w:val="22"/>
        </w:rPr>
        <w:t>문항을</w:t>
      </w:r>
      <w:r w:rsidRPr="00BC5C4A">
        <w:rPr>
          <w:rFonts w:eastAsia="나눔명조" w:hint="eastAsia"/>
          <w:sz w:val="20"/>
          <w:szCs w:val="22"/>
        </w:rPr>
        <w:t xml:space="preserve"> </w:t>
      </w:r>
      <w:r w:rsidRPr="00BC5C4A">
        <w:rPr>
          <w:rFonts w:eastAsia="나눔명조" w:hint="eastAsia"/>
          <w:sz w:val="20"/>
          <w:szCs w:val="22"/>
        </w:rPr>
        <w:t>제외한</w:t>
      </w:r>
      <w:r w:rsidRPr="00BC5C4A">
        <w:rPr>
          <w:rFonts w:eastAsia="나눔명조" w:hint="eastAsia"/>
          <w:sz w:val="20"/>
          <w:szCs w:val="22"/>
        </w:rPr>
        <w:t xml:space="preserve"> </w:t>
      </w:r>
      <w:r w:rsidRPr="00BC5C4A">
        <w:rPr>
          <w:rFonts w:eastAsia="나눔명조" w:hint="eastAsia"/>
          <w:sz w:val="20"/>
          <w:szCs w:val="22"/>
        </w:rPr>
        <w:t>여타</w:t>
      </w:r>
      <w:r w:rsidRPr="00BC5C4A">
        <w:rPr>
          <w:rFonts w:eastAsia="나눔명조" w:hint="eastAsia"/>
          <w:sz w:val="20"/>
          <w:szCs w:val="22"/>
        </w:rPr>
        <w:t xml:space="preserve"> </w:t>
      </w:r>
      <w:r w:rsidRPr="00BC5C4A">
        <w:rPr>
          <w:rFonts w:eastAsia="나눔명조" w:hint="eastAsia"/>
          <w:sz w:val="20"/>
          <w:szCs w:val="22"/>
        </w:rPr>
        <w:t>항목은</w:t>
      </w:r>
      <w:r w:rsidRPr="00BC5C4A">
        <w:rPr>
          <w:rFonts w:eastAsia="나눔명조"/>
          <w:sz w:val="20"/>
          <w:szCs w:val="22"/>
        </w:rPr>
        <w:t xml:space="preserve"> “</w:t>
      </w:r>
      <w:r w:rsidRPr="00BC5C4A">
        <w:rPr>
          <w:rFonts w:eastAsia="나눔명조" w:hint="eastAsia"/>
          <w:sz w:val="20"/>
          <w:szCs w:val="22"/>
        </w:rPr>
        <w:t>국가와</w:t>
      </w:r>
      <w:r w:rsidRPr="00BC5C4A">
        <w:rPr>
          <w:rFonts w:eastAsia="나눔명조" w:hint="eastAsia"/>
          <w:sz w:val="20"/>
          <w:szCs w:val="22"/>
        </w:rPr>
        <w:t xml:space="preserve"> </w:t>
      </w:r>
      <w:r w:rsidRPr="00BC5C4A">
        <w:rPr>
          <w:rFonts w:eastAsia="나눔명조" w:hint="eastAsia"/>
          <w:sz w:val="20"/>
          <w:szCs w:val="22"/>
        </w:rPr>
        <w:t>국민을</w:t>
      </w:r>
      <w:r w:rsidRPr="00BC5C4A">
        <w:rPr>
          <w:rFonts w:eastAsia="나눔명조" w:hint="eastAsia"/>
          <w:sz w:val="20"/>
          <w:szCs w:val="22"/>
        </w:rPr>
        <w:t xml:space="preserve"> </w:t>
      </w:r>
      <w:r w:rsidRPr="00BC5C4A">
        <w:rPr>
          <w:rFonts w:eastAsia="나눔명조" w:hint="eastAsia"/>
          <w:sz w:val="20"/>
          <w:szCs w:val="22"/>
        </w:rPr>
        <w:t>위한</w:t>
      </w:r>
      <w:r w:rsidRPr="00BC5C4A">
        <w:rPr>
          <w:rFonts w:eastAsia="나눔명조" w:hint="eastAsia"/>
          <w:sz w:val="20"/>
          <w:szCs w:val="22"/>
        </w:rPr>
        <w:t xml:space="preserve"> </w:t>
      </w:r>
      <w:r w:rsidRPr="00BC5C4A">
        <w:rPr>
          <w:rFonts w:eastAsia="나눔명조" w:hint="eastAsia"/>
          <w:sz w:val="20"/>
          <w:szCs w:val="22"/>
        </w:rPr>
        <w:t>봉사는</w:t>
      </w:r>
      <w:r w:rsidRPr="00BC5C4A">
        <w:rPr>
          <w:rFonts w:eastAsia="나눔명조" w:hint="eastAsia"/>
          <w:sz w:val="20"/>
          <w:szCs w:val="22"/>
        </w:rPr>
        <w:t xml:space="preserve"> </w:t>
      </w:r>
      <w:r w:rsidRPr="00BC5C4A">
        <w:rPr>
          <w:rFonts w:eastAsia="나눔명조" w:hint="eastAsia"/>
          <w:sz w:val="20"/>
          <w:szCs w:val="22"/>
        </w:rPr>
        <w:t>나에게</w:t>
      </w:r>
      <w:r w:rsidRPr="00BC5C4A">
        <w:rPr>
          <w:rFonts w:eastAsia="나눔명조" w:hint="eastAsia"/>
          <w:sz w:val="20"/>
          <w:szCs w:val="22"/>
        </w:rPr>
        <w:t xml:space="preserve"> </w:t>
      </w:r>
      <w:r w:rsidRPr="00BC5C4A">
        <w:rPr>
          <w:rFonts w:eastAsia="나눔명조" w:hint="eastAsia"/>
          <w:sz w:val="20"/>
          <w:szCs w:val="22"/>
        </w:rPr>
        <w:t>매우</w:t>
      </w:r>
      <w:r w:rsidRPr="00BC5C4A">
        <w:rPr>
          <w:rFonts w:eastAsia="나눔명조" w:hint="eastAsia"/>
          <w:sz w:val="20"/>
          <w:szCs w:val="22"/>
        </w:rPr>
        <w:t xml:space="preserve"> </w:t>
      </w:r>
      <w:r w:rsidRPr="00BC5C4A">
        <w:rPr>
          <w:rFonts w:eastAsia="나눔명조" w:hint="eastAsia"/>
          <w:sz w:val="20"/>
          <w:szCs w:val="22"/>
        </w:rPr>
        <w:t>중요하다</w:t>
      </w:r>
      <w:r w:rsidRPr="00BC5C4A">
        <w:rPr>
          <w:rFonts w:eastAsia="나눔명조"/>
          <w:sz w:val="20"/>
          <w:szCs w:val="22"/>
        </w:rPr>
        <w:t>”</w:t>
      </w:r>
      <w:r w:rsidRPr="00BC5C4A">
        <w:rPr>
          <w:rFonts w:eastAsia="나눔명조" w:hint="eastAsia"/>
          <w:sz w:val="20"/>
          <w:szCs w:val="22"/>
        </w:rPr>
        <w:t xml:space="preserve">, </w:t>
      </w:r>
      <w:r w:rsidRPr="00BC5C4A">
        <w:rPr>
          <w:rFonts w:eastAsia="나눔명조"/>
          <w:sz w:val="20"/>
          <w:szCs w:val="22"/>
        </w:rPr>
        <w:t>“</w:t>
      </w:r>
      <w:r w:rsidRPr="00BC5C4A">
        <w:rPr>
          <w:rFonts w:eastAsia="나눔명조" w:hint="eastAsia"/>
          <w:sz w:val="20"/>
          <w:szCs w:val="22"/>
        </w:rPr>
        <w:t>비록</w:t>
      </w:r>
      <w:r w:rsidRPr="00BC5C4A">
        <w:rPr>
          <w:rFonts w:eastAsia="나눔명조" w:hint="eastAsia"/>
          <w:sz w:val="20"/>
          <w:szCs w:val="22"/>
        </w:rPr>
        <w:t xml:space="preserve"> </w:t>
      </w:r>
      <w:r w:rsidRPr="00BC5C4A">
        <w:rPr>
          <w:rFonts w:eastAsia="나눔명조" w:hint="eastAsia"/>
          <w:sz w:val="20"/>
          <w:szCs w:val="22"/>
        </w:rPr>
        <w:t>웃음거리가</w:t>
      </w:r>
      <w:r w:rsidRPr="00BC5C4A">
        <w:rPr>
          <w:rFonts w:eastAsia="나눔명조" w:hint="eastAsia"/>
          <w:sz w:val="20"/>
          <w:szCs w:val="22"/>
        </w:rPr>
        <w:t xml:space="preserve"> </w:t>
      </w:r>
      <w:r w:rsidRPr="00BC5C4A">
        <w:rPr>
          <w:rFonts w:eastAsia="나눔명조" w:hint="eastAsia"/>
          <w:sz w:val="20"/>
          <w:szCs w:val="22"/>
        </w:rPr>
        <w:t>된다고</w:t>
      </w:r>
      <w:r w:rsidRPr="00BC5C4A">
        <w:rPr>
          <w:rFonts w:eastAsia="나눔명조" w:hint="eastAsia"/>
          <w:sz w:val="20"/>
          <w:szCs w:val="22"/>
        </w:rPr>
        <w:t xml:space="preserve"> </w:t>
      </w:r>
      <w:r w:rsidRPr="00BC5C4A">
        <w:rPr>
          <w:rFonts w:eastAsia="나눔명조" w:hint="eastAsia"/>
          <w:sz w:val="20"/>
          <w:szCs w:val="22"/>
        </w:rPr>
        <w:t>하더라도</w:t>
      </w:r>
      <w:r w:rsidRPr="00BC5C4A">
        <w:rPr>
          <w:rFonts w:eastAsia="나눔명조" w:hint="eastAsia"/>
          <w:sz w:val="20"/>
          <w:szCs w:val="22"/>
        </w:rPr>
        <w:t xml:space="preserve"> </w:t>
      </w:r>
      <w:r w:rsidRPr="00BC5C4A">
        <w:rPr>
          <w:rFonts w:eastAsia="나눔명조" w:hint="eastAsia"/>
          <w:sz w:val="20"/>
          <w:szCs w:val="22"/>
        </w:rPr>
        <w:t>나는</w:t>
      </w:r>
      <w:r w:rsidRPr="00BC5C4A">
        <w:rPr>
          <w:rFonts w:eastAsia="나눔명조" w:hint="eastAsia"/>
          <w:sz w:val="20"/>
          <w:szCs w:val="22"/>
        </w:rPr>
        <w:t xml:space="preserve"> </w:t>
      </w:r>
      <w:r w:rsidRPr="00BC5C4A">
        <w:rPr>
          <w:rFonts w:eastAsia="나눔명조" w:hint="eastAsia"/>
          <w:sz w:val="20"/>
          <w:szCs w:val="22"/>
        </w:rPr>
        <w:t>다른</w:t>
      </w:r>
      <w:r w:rsidRPr="00BC5C4A">
        <w:rPr>
          <w:rFonts w:eastAsia="나눔명조" w:hint="eastAsia"/>
          <w:sz w:val="20"/>
          <w:szCs w:val="22"/>
        </w:rPr>
        <w:t xml:space="preserve"> </w:t>
      </w:r>
      <w:r w:rsidRPr="00BC5C4A">
        <w:rPr>
          <w:rFonts w:eastAsia="나눔명조" w:hint="eastAsia"/>
          <w:sz w:val="20"/>
          <w:szCs w:val="22"/>
        </w:rPr>
        <w:t>사람들의</w:t>
      </w:r>
      <w:r w:rsidRPr="00BC5C4A">
        <w:rPr>
          <w:rFonts w:eastAsia="나눔명조" w:hint="eastAsia"/>
          <w:sz w:val="20"/>
          <w:szCs w:val="22"/>
        </w:rPr>
        <w:t xml:space="preserve"> </w:t>
      </w:r>
      <w:r w:rsidRPr="00BC5C4A">
        <w:rPr>
          <w:rFonts w:eastAsia="나눔명조" w:hint="eastAsia"/>
          <w:sz w:val="20"/>
          <w:szCs w:val="22"/>
        </w:rPr>
        <w:t>권리를</w:t>
      </w:r>
      <w:r w:rsidRPr="00BC5C4A">
        <w:rPr>
          <w:rFonts w:eastAsia="나눔명조" w:hint="eastAsia"/>
          <w:sz w:val="20"/>
          <w:szCs w:val="22"/>
        </w:rPr>
        <w:t xml:space="preserve"> </w:t>
      </w:r>
      <w:r w:rsidRPr="00BC5C4A">
        <w:rPr>
          <w:rFonts w:eastAsia="나눔명조" w:hint="eastAsia"/>
          <w:sz w:val="20"/>
          <w:szCs w:val="22"/>
        </w:rPr>
        <w:t>옹호하기</w:t>
      </w:r>
      <w:r w:rsidRPr="00BC5C4A">
        <w:rPr>
          <w:rFonts w:eastAsia="나눔명조" w:hint="eastAsia"/>
          <w:sz w:val="20"/>
          <w:szCs w:val="22"/>
        </w:rPr>
        <w:t xml:space="preserve"> </w:t>
      </w:r>
      <w:r w:rsidRPr="00BC5C4A">
        <w:rPr>
          <w:rFonts w:eastAsia="나눔명조" w:hint="eastAsia"/>
          <w:sz w:val="20"/>
          <w:szCs w:val="22"/>
        </w:rPr>
        <w:t>위해</w:t>
      </w:r>
      <w:r w:rsidRPr="00BC5C4A">
        <w:rPr>
          <w:rFonts w:eastAsia="나눔명조" w:hint="eastAsia"/>
          <w:sz w:val="20"/>
          <w:szCs w:val="22"/>
        </w:rPr>
        <w:t xml:space="preserve"> </w:t>
      </w:r>
      <w:r w:rsidRPr="00BC5C4A">
        <w:rPr>
          <w:rFonts w:eastAsia="나눔명조" w:hint="eastAsia"/>
          <w:sz w:val="20"/>
          <w:szCs w:val="22"/>
        </w:rPr>
        <w:t>나설</w:t>
      </w:r>
      <w:r w:rsidRPr="00BC5C4A">
        <w:rPr>
          <w:rFonts w:eastAsia="나눔명조" w:hint="eastAsia"/>
          <w:sz w:val="20"/>
          <w:szCs w:val="22"/>
        </w:rPr>
        <w:t xml:space="preserve"> </w:t>
      </w:r>
      <w:r w:rsidRPr="00BC5C4A">
        <w:rPr>
          <w:rFonts w:eastAsia="나눔명조" w:hint="eastAsia"/>
          <w:sz w:val="20"/>
          <w:szCs w:val="22"/>
        </w:rPr>
        <w:t>용의가</w:t>
      </w:r>
      <w:r w:rsidRPr="00BC5C4A">
        <w:rPr>
          <w:rFonts w:eastAsia="나눔명조" w:hint="eastAsia"/>
          <w:sz w:val="20"/>
          <w:szCs w:val="22"/>
        </w:rPr>
        <w:t xml:space="preserve"> </w:t>
      </w:r>
      <w:r w:rsidRPr="00BC5C4A">
        <w:rPr>
          <w:rFonts w:eastAsia="나눔명조" w:hint="eastAsia"/>
          <w:sz w:val="20"/>
          <w:szCs w:val="22"/>
        </w:rPr>
        <w:t>있다</w:t>
      </w:r>
      <w:r w:rsidRPr="00BC5C4A">
        <w:rPr>
          <w:rFonts w:eastAsia="나눔명조"/>
          <w:sz w:val="20"/>
          <w:szCs w:val="22"/>
        </w:rPr>
        <w:t xml:space="preserve">”,” </w:t>
      </w:r>
      <w:r w:rsidRPr="00BC5C4A">
        <w:rPr>
          <w:rFonts w:eastAsia="나눔명조" w:hint="eastAsia"/>
          <w:sz w:val="20"/>
          <w:szCs w:val="22"/>
        </w:rPr>
        <w:t>나에게는</w:t>
      </w:r>
      <w:r w:rsidRPr="00BC5C4A">
        <w:rPr>
          <w:rFonts w:eastAsia="나눔명조" w:hint="eastAsia"/>
          <w:sz w:val="20"/>
          <w:szCs w:val="22"/>
        </w:rPr>
        <w:t xml:space="preserve"> </w:t>
      </w:r>
      <w:r w:rsidRPr="00BC5C4A">
        <w:rPr>
          <w:rFonts w:eastAsia="나눔명조" w:hint="eastAsia"/>
          <w:sz w:val="20"/>
          <w:szCs w:val="22"/>
        </w:rPr>
        <w:t>사회에</w:t>
      </w:r>
      <w:r w:rsidRPr="00BC5C4A">
        <w:rPr>
          <w:rFonts w:eastAsia="나눔명조" w:hint="eastAsia"/>
          <w:sz w:val="20"/>
          <w:szCs w:val="22"/>
        </w:rPr>
        <w:t xml:space="preserve"> </w:t>
      </w:r>
      <w:r w:rsidRPr="00BC5C4A">
        <w:rPr>
          <w:rFonts w:eastAsia="나눔명조" w:hint="eastAsia"/>
          <w:sz w:val="20"/>
          <w:szCs w:val="22"/>
        </w:rPr>
        <w:t>어떤</w:t>
      </w:r>
      <w:r w:rsidRPr="00BC5C4A">
        <w:rPr>
          <w:rFonts w:eastAsia="나눔명조" w:hint="eastAsia"/>
          <w:sz w:val="20"/>
          <w:szCs w:val="22"/>
        </w:rPr>
        <w:t xml:space="preserve"> </w:t>
      </w:r>
      <w:r w:rsidRPr="00BC5C4A">
        <w:rPr>
          <w:rFonts w:eastAsia="나눔명조" w:hint="eastAsia"/>
          <w:sz w:val="20"/>
          <w:szCs w:val="22"/>
        </w:rPr>
        <w:t>바람직한</w:t>
      </w:r>
      <w:r w:rsidRPr="00BC5C4A">
        <w:rPr>
          <w:rFonts w:eastAsia="나눔명조" w:hint="eastAsia"/>
          <w:sz w:val="20"/>
          <w:szCs w:val="22"/>
        </w:rPr>
        <w:t xml:space="preserve"> </w:t>
      </w:r>
      <w:r w:rsidRPr="00BC5C4A">
        <w:rPr>
          <w:rFonts w:eastAsia="나눔명조" w:hint="eastAsia"/>
          <w:sz w:val="20"/>
          <w:szCs w:val="22"/>
        </w:rPr>
        <w:t>변화를</w:t>
      </w:r>
      <w:r w:rsidRPr="00BC5C4A">
        <w:rPr>
          <w:rFonts w:eastAsia="나눔명조" w:hint="eastAsia"/>
          <w:sz w:val="20"/>
          <w:szCs w:val="22"/>
        </w:rPr>
        <w:t xml:space="preserve"> </w:t>
      </w:r>
      <w:r w:rsidRPr="00BC5C4A">
        <w:rPr>
          <w:rFonts w:eastAsia="나눔명조" w:hint="eastAsia"/>
          <w:sz w:val="20"/>
          <w:szCs w:val="22"/>
        </w:rPr>
        <w:t>가져오는</w:t>
      </w:r>
      <w:r w:rsidRPr="00BC5C4A">
        <w:rPr>
          <w:rFonts w:eastAsia="나눔명조" w:hint="eastAsia"/>
          <w:sz w:val="20"/>
          <w:szCs w:val="22"/>
        </w:rPr>
        <w:t xml:space="preserve"> </w:t>
      </w:r>
      <w:r w:rsidRPr="00BC5C4A">
        <w:rPr>
          <w:rFonts w:eastAsia="나눔명조" w:hint="eastAsia"/>
          <w:sz w:val="20"/>
          <w:szCs w:val="22"/>
        </w:rPr>
        <w:t>것이</w:t>
      </w:r>
      <w:r w:rsidRPr="00BC5C4A">
        <w:rPr>
          <w:rFonts w:eastAsia="나눔명조" w:hint="eastAsia"/>
          <w:sz w:val="20"/>
          <w:szCs w:val="22"/>
        </w:rPr>
        <w:t xml:space="preserve"> </w:t>
      </w:r>
      <w:r w:rsidRPr="00BC5C4A">
        <w:rPr>
          <w:rFonts w:eastAsia="나눔명조" w:hint="eastAsia"/>
          <w:sz w:val="20"/>
          <w:szCs w:val="22"/>
        </w:rPr>
        <w:t>개인적인</w:t>
      </w:r>
      <w:r w:rsidRPr="00BC5C4A">
        <w:rPr>
          <w:rFonts w:eastAsia="나눔명조" w:hint="eastAsia"/>
          <w:sz w:val="20"/>
          <w:szCs w:val="22"/>
        </w:rPr>
        <w:t xml:space="preserve"> </w:t>
      </w:r>
      <w:r w:rsidRPr="00BC5C4A">
        <w:rPr>
          <w:rFonts w:eastAsia="나눔명조" w:hint="eastAsia"/>
          <w:sz w:val="20"/>
          <w:szCs w:val="22"/>
        </w:rPr>
        <w:t>성취보다</w:t>
      </w:r>
      <w:r w:rsidRPr="00BC5C4A">
        <w:rPr>
          <w:rFonts w:eastAsia="나눔명조" w:hint="eastAsia"/>
          <w:sz w:val="20"/>
          <w:szCs w:val="22"/>
        </w:rPr>
        <w:t xml:space="preserve"> </w:t>
      </w:r>
      <w:r w:rsidRPr="00BC5C4A">
        <w:rPr>
          <w:rFonts w:eastAsia="나눔명조" w:hint="eastAsia"/>
          <w:sz w:val="20"/>
          <w:szCs w:val="22"/>
        </w:rPr>
        <w:t>더욱</w:t>
      </w:r>
      <w:r w:rsidRPr="00BC5C4A">
        <w:rPr>
          <w:rFonts w:eastAsia="나눔명조" w:hint="eastAsia"/>
          <w:sz w:val="20"/>
          <w:szCs w:val="22"/>
        </w:rPr>
        <w:t xml:space="preserve"> </w:t>
      </w:r>
      <w:r w:rsidRPr="00BC5C4A">
        <w:rPr>
          <w:rFonts w:eastAsia="나눔명조" w:hint="eastAsia"/>
          <w:sz w:val="20"/>
          <w:szCs w:val="22"/>
        </w:rPr>
        <w:t>큰</w:t>
      </w:r>
      <w:r w:rsidRPr="00BC5C4A">
        <w:rPr>
          <w:rFonts w:eastAsia="나눔명조" w:hint="eastAsia"/>
          <w:sz w:val="20"/>
          <w:szCs w:val="22"/>
        </w:rPr>
        <w:t xml:space="preserve"> </w:t>
      </w:r>
      <w:r w:rsidRPr="00BC5C4A">
        <w:rPr>
          <w:rFonts w:eastAsia="나눔명조" w:hint="eastAsia"/>
          <w:sz w:val="20"/>
          <w:szCs w:val="22"/>
        </w:rPr>
        <w:t>의미가</w:t>
      </w:r>
      <w:r w:rsidRPr="00BC5C4A">
        <w:rPr>
          <w:rFonts w:eastAsia="나눔명조" w:hint="eastAsia"/>
          <w:sz w:val="20"/>
          <w:szCs w:val="22"/>
        </w:rPr>
        <w:t xml:space="preserve"> </w:t>
      </w:r>
      <w:r w:rsidRPr="00BC5C4A">
        <w:rPr>
          <w:rFonts w:eastAsia="나눔명조" w:hint="eastAsia"/>
          <w:sz w:val="20"/>
          <w:szCs w:val="22"/>
        </w:rPr>
        <w:t>있다</w:t>
      </w:r>
      <w:r w:rsidRPr="00BC5C4A">
        <w:rPr>
          <w:rFonts w:eastAsia="나눔명조"/>
          <w:sz w:val="20"/>
          <w:szCs w:val="22"/>
        </w:rPr>
        <w:t>”, “</w:t>
      </w:r>
      <w:r w:rsidRPr="00BC5C4A">
        <w:rPr>
          <w:rFonts w:eastAsia="나눔명조" w:hint="eastAsia"/>
          <w:sz w:val="20"/>
          <w:szCs w:val="22"/>
        </w:rPr>
        <w:t>나는</w:t>
      </w:r>
      <w:r w:rsidRPr="00BC5C4A">
        <w:rPr>
          <w:rFonts w:eastAsia="나눔명조" w:hint="eastAsia"/>
          <w:sz w:val="20"/>
          <w:szCs w:val="22"/>
        </w:rPr>
        <w:t xml:space="preserve"> </w:t>
      </w:r>
      <w:r w:rsidRPr="00BC5C4A">
        <w:rPr>
          <w:rFonts w:eastAsia="나눔명조" w:hint="eastAsia"/>
          <w:sz w:val="20"/>
          <w:szCs w:val="22"/>
        </w:rPr>
        <w:t>사회의</w:t>
      </w:r>
      <w:r w:rsidRPr="00BC5C4A">
        <w:rPr>
          <w:rFonts w:eastAsia="나눔명조" w:hint="eastAsia"/>
          <w:sz w:val="20"/>
          <w:szCs w:val="22"/>
        </w:rPr>
        <w:t xml:space="preserve"> </w:t>
      </w:r>
      <w:r w:rsidRPr="00BC5C4A">
        <w:rPr>
          <w:rFonts w:eastAsia="나눔명조" w:hint="eastAsia"/>
          <w:sz w:val="20"/>
          <w:szCs w:val="22"/>
        </w:rPr>
        <w:t>선</w:t>
      </w:r>
      <w:r w:rsidRPr="00BC5C4A">
        <w:rPr>
          <w:rFonts w:eastAsia="나눔명조" w:hint="eastAsia"/>
          <w:sz w:val="20"/>
          <w:szCs w:val="22"/>
        </w:rPr>
        <w:t>(</w:t>
      </w:r>
      <w:r w:rsidRPr="00BC5C4A">
        <w:rPr>
          <w:rFonts w:ascii="바탕" w:eastAsia="바탕" w:hAnsi="바탕" w:cs="바탕" w:hint="eastAsia"/>
          <w:sz w:val="20"/>
          <w:szCs w:val="22"/>
        </w:rPr>
        <w:t>善</w:t>
      </w:r>
      <w:r w:rsidRPr="00BC5C4A">
        <w:rPr>
          <w:rFonts w:eastAsia="나눔명조" w:hint="eastAsia"/>
          <w:sz w:val="20"/>
          <w:szCs w:val="22"/>
        </w:rPr>
        <w:t>)</w:t>
      </w:r>
      <w:r w:rsidRPr="00BC5C4A">
        <w:rPr>
          <w:rFonts w:eastAsia="나눔명조" w:hint="eastAsia"/>
          <w:sz w:val="20"/>
          <w:szCs w:val="22"/>
        </w:rPr>
        <w:t>을</w:t>
      </w:r>
      <w:r w:rsidRPr="00BC5C4A">
        <w:rPr>
          <w:rFonts w:eastAsia="나눔명조" w:hint="eastAsia"/>
          <w:sz w:val="20"/>
          <w:szCs w:val="22"/>
        </w:rPr>
        <w:t xml:space="preserve"> </w:t>
      </w:r>
      <w:r w:rsidRPr="00BC5C4A">
        <w:rPr>
          <w:rFonts w:eastAsia="나눔명조" w:hint="eastAsia"/>
          <w:sz w:val="20"/>
          <w:szCs w:val="22"/>
        </w:rPr>
        <w:t>위해서라면</w:t>
      </w:r>
      <w:r w:rsidRPr="00BC5C4A">
        <w:rPr>
          <w:rFonts w:eastAsia="나눔명조" w:hint="eastAsia"/>
          <w:sz w:val="20"/>
          <w:szCs w:val="22"/>
        </w:rPr>
        <w:t xml:space="preserve"> </w:t>
      </w:r>
      <w:r w:rsidRPr="00BC5C4A">
        <w:rPr>
          <w:rFonts w:eastAsia="나눔명조" w:hint="eastAsia"/>
          <w:sz w:val="20"/>
          <w:szCs w:val="22"/>
        </w:rPr>
        <w:t>스스로</w:t>
      </w:r>
      <w:r w:rsidRPr="00BC5C4A">
        <w:rPr>
          <w:rFonts w:eastAsia="나눔명조" w:hint="eastAsia"/>
          <w:sz w:val="20"/>
          <w:szCs w:val="22"/>
        </w:rPr>
        <w:t xml:space="preserve"> </w:t>
      </w:r>
      <w:r w:rsidRPr="00BC5C4A">
        <w:rPr>
          <w:rFonts w:eastAsia="나눔명조" w:hint="eastAsia"/>
          <w:sz w:val="20"/>
          <w:szCs w:val="22"/>
        </w:rPr>
        <w:t>매우</w:t>
      </w:r>
      <w:r w:rsidRPr="00BC5C4A">
        <w:rPr>
          <w:rFonts w:eastAsia="나눔명조" w:hint="eastAsia"/>
          <w:sz w:val="20"/>
          <w:szCs w:val="22"/>
        </w:rPr>
        <w:t xml:space="preserve"> </w:t>
      </w:r>
      <w:r w:rsidRPr="00BC5C4A">
        <w:rPr>
          <w:rFonts w:eastAsia="나눔명조" w:hint="eastAsia"/>
          <w:sz w:val="20"/>
          <w:szCs w:val="22"/>
        </w:rPr>
        <w:t>큰</w:t>
      </w:r>
      <w:r w:rsidRPr="00BC5C4A">
        <w:rPr>
          <w:rFonts w:eastAsia="나눔명조" w:hint="eastAsia"/>
          <w:sz w:val="20"/>
          <w:szCs w:val="22"/>
        </w:rPr>
        <w:t xml:space="preserve"> </w:t>
      </w:r>
      <w:r w:rsidRPr="00BC5C4A">
        <w:rPr>
          <w:rFonts w:eastAsia="나눔명조" w:hint="eastAsia"/>
          <w:sz w:val="20"/>
          <w:szCs w:val="22"/>
        </w:rPr>
        <w:t>희생을</w:t>
      </w:r>
      <w:r w:rsidRPr="00BC5C4A">
        <w:rPr>
          <w:rFonts w:eastAsia="나눔명조" w:hint="eastAsia"/>
          <w:sz w:val="20"/>
          <w:szCs w:val="22"/>
        </w:rPr>
        <w:t xml:space="preserve"> </w:t>
      </w:r>
      <w:r w:rsidRPr="00BC5C4A">
        <w:rPr>
          <w:rFonts w:eastAsia="나눔명조" w:hint="eastAsia"/>
          <w:sz w:val="20"/>
          <w:szCs w:val="22"/>
        </w:rPr>
        <w:t>감수할</w:t>
      </w:r>
      <w:r w:rsidRPr="00BC5C4A">
        <w:rPr>
          <w:rFonts w:eastAsia="나눔명조" w:hint="eastAsia"/>
          <w:sz w:val="20"/>
          <w:szCs w:val="22"/>
        </w:rPr>
        <w:t xml:space="preserve"> </w:t>
      </w:r>
      <w:r w:rsidRPr="00BC5C4A">
        <w:rPr>
          <w:rFonts w:eastAsia="나눔명조" w:hint="eastAsia"/>
          <w:sz w:val="20"/>
          <w:szCs w:val="22"/>
        </w:rPr>
        <w:t>마음의</w:t>
      </w:r>
      <w:r w:rsidRPr="00BC5C4A">
        <w:rPr>
          <w:rFonts w:eastAsia="나눔명조" w:hint="eastAsia"/>
          <w:sz w:val="20"/>
          <w:szCs w:val="22"/>
        </w:rPr>
        <w:t xml:space="preserve"> </w:t>
      </w:r>
      <w:r w:rsidRPr="00BC5C4A">
        <w:rPr>
          <w:rFonts w:eastAsia="나눔명조" w:hint="eastAsia"/>
          <w:sz w:val="20"/>
          <w:szCs w:val="22"/>
        </w:rPr>
        <w:t>준비가</w:t>
      </w:r>
      <w:r w:rsidRPr="00BC5C4A">
        <w:rPr>
          <w:rFonts w:eastAsia="나눔명조" w:hint="eastAsia"/>
          <w:sz w:val="20"/>
          <w:szCs w:val="22"/>
        </w:rPr>
        <w:t xml:space="preserve"> </w:t>
      </w:r>
      <w:r w:rsidRPr="00BC5C4A">
        <w:rPr>
          <w:rFonts w:eastAsia="나눔명조" w:hint="eastAsia"/>
          <w:sz w:val="20"/>
          <w:szCs w:val="22"/>
        </w:rPr>
        <w:t>되어</w:t>
      </w:r>
      <w:r w:rsidRPr="00BC5C4A">
        <w:rPr>
          <w:rFonts w:eastAsia="나눔명조" w:hint="eastAsia"/>
          <w:sz w:val="20"/>
          <w:szCs w:val="22"/>
        </w:rPr>
        <w:t xml:space="preserve"> </w:t>
      </w:r>
      <w:r w:rsidRPr="00BC5C4A">
        <w:rPr>
          <w:rFonts w:eastAsia="나눔명조" w:hint="eastAsia"/>
          <w:sz w:val="20"/>
          <w:szCs w:val="22"/>
        </w:rPr>
        <w:t>있다</w:t>
      </w:r>
      <w:r w:rsidRPr="00BC5C4A">
        <w:rPr>
          <w:rFonts w:eastAsia="나눔명조"/>
          <w:sz w:val="20"/>
          <w:szCs w:val="22"/>
        </w:rPr>
        <w:t>”, “</w:t>
      </w:r>
      <w:r w:rsidRPr="00BC5C4A">
        <w:rPr>
          <w:rFonts w:eastAsia="나눔명조" w:hint="eastAsia"/>
          <w:sz w:val="20"/>
          <w:szCs w:val="22"/>
        </w:rPr>
        <w:t>나는</w:t>
      </w:r>
      <w:r w:rsidRPr="00BC5C4A">
        <w:rPr>
          <w:rFonts w:eastAsia="나눔명조" w:hint="eastAsia"/>
          <w:sz w:val="20"/>
          <w:szCs w:val="22"/>
        </w:rPr>
        <w:t xml:space="preserve"> </w:t>
      </w:r>
      <w:r w:rsidRPr="00BC5C4A">
        <w:rPr>
          <w:rFonts w:eastAsia="나눔명조" w:hint="eastAsia"/>
          <w:sz w:val="20"/>
          <w:szCs w:val="22"/>
        </w:rPr>
        <w:t>일상생활을</w:t>
      </w:r>
      <w:r w:rsidRPr="00BC5C4A">
        <w:rPr>
          <w:rFonts w:eastAsia="나눔명조" w:hint="eastAsia"/>
          <w:sz w:val="20"/>
          <w:szCs w:val="22"/>
        </w:rPr>
        <w:t xml:space="preserve"> </w:t>
      </w:r>
      <w:r w:rsidRPr="00BC5C4A">
        <w:rPr>
          <w:rFonts w:eastAsia="나눔명조" w:hint="eastAsia"/>
          <w:sz w:val="20"/>
          <w:szCs w:val="22"/>
        </w:rPr>
        <w:t>통해</w:t>
      </w:r>
      <w:r w:rsidRPr="00BC5C4A">
        <w:rPr>
          <w:rFonts w:eastAsia="나눔명조" w:hint="eastAsia"/>
          <w:sz w:val="20"/>
          <w:szCs w:val="22"/>
        </w:rPr>
        <w:t xml:space="preserve"> </w:t>
      </w:r>
      <w:r w:rsidRPr="00BC5C4A">
        <w:rPr>
          <w:rFonts w:eastAsia="나눔명조" w:hint="eastAsia"/>
          <w:sz w:val="20"/>
          <w:szCs w:val="22"/>
        </w:rPr>
        <w:t>우리가</w:t>
      </w:r>
      <w:r w:rsidRPr="00BC5C4A">
        <w:rPr>
          <w:rFonts w:eastAsia="나눔명조" w:hint="eastAsia"/>
          <w:sz w:val="20"/>
          <w:szCs w:val="22"/>
        </w:rPr>
        <w:t xml:space="preserve"> </w:t>
      </w:r>
      <w:r w:rsidRPr="00BC5C4A">
        <w:rPr>
          <w:rFonts w:eastAsia="나눔명조" w:hint="eastAsia"/>
          <w:sz w:val="20"/>
          <w:szCs w:val="22"/>
        </w:rPr>
        <w:t>얼마나</w:t>
      </w:r>
      <w:r w:rsidRPr="00BC5C4A">
        <w:rPr>
          <w:rFonts w:eastAsia="나눔명조" w:hint="eastAsia"/>
          <w:sz w:val="20"/>
          <w:szCs w:val="22"/>
        </w:rPr>
        <w:t xml:space="preserve"> </w:t>
      </w:r>
      <w:r w:rsidRPr="00BC5C4A">
        <w:rPr>
          <w:rFonts w:eastAsia="나눔명조" w:hint="eastAsia"/>
          <w:sz w:val="20"/>
          <w:szCs w:val="22"/>
        </w:rPr>
        <w:t>서로</w:t>
      </w:r>
      <w:r w:rsidRPr="00BC5C4A">
        <w:rPr>
          <w:rFonts w:eastAsia="나눔명조" w:hint="eastAsia"/>
          <w:sz w:val="20"/>
          <w:szCs w:val="22"/>
        </w:rPr>
        <w:t xml:space="preserve"> </w:t>
      </w:r>
      <w:r w:rsidRPr="00BC5C4A">
        <w:rPr>
          <w:rFonts w:eastAsia="나눔명조" w:hint="eastAsia"/>
          <w:sz w:val="20"/>
          <w:szCs w:val="22"/>
        </w:rPr>
        <w:t>의존적인</w:t>
      </w:r>
      <w:r w:rsidRPr="00BC5C4A">
        <w:rPr>
          <w:rFonts w:eastAsia="나눔명조" w:hint="eastAsia"/>
          <w:sz w:val="20"/>
          <w:szCs w:val="22"/>
        </w:rPr>
        <w:t xml:space="preserve"> </w:t>
      </w:r>
      <w:r w:rsidRPr="00BC5C4A">
        <w:rPr>
          <w:rFonts w:eastAsia="나눔명조" w:hint="eastAsia"/>
          <w:sz w:val="20"/>
          <w:szCs w:val="22"/>
        </w:rPr>
        <w:t>존재인지를</w:t>
      </w:r>
      <w:r w:rsidRPr="00BC5C4A">
        <w:rPr>
          <w:rFonts w:eastAsia="나눔명조" w:hint="eastAsia"/>
          <w:sz w:val="20"/>
          <w:szCs w:val="22"/>
        </w:rPr>
        <w:t xml:space="preserve"> </w:t>
      </w:r>
      <w:r w:rsidRPr="00BC5C4A">
        <w:rPr>
          <w:rFonts w:eastAsia="나눔명조" w:hint="eastAsia"/>
          <w:sz w:val="20"/>
          <w:szCs w:val="22"/>
        </w:rPr>
        <w:t>늘</w:t>
      </w:r>
      <w:r w:rsidRPr="00BC5C4A">
        <w:rPr>
          <w:rFonts w:eastAsia="나눔명조" w:hint="eastAsia"/>
          <w:sz w:val="20"/>
          <w:szCs w:val="22"/>
        </w:rPr>
        <w:t xml:space="preserve"> </w:t>
      </w:r>
      <w:r w:rsidRPr="00BC5C4A">
        <w:rPr>
          <w:rFonts w:eastAsia="나눔명조" w:hint="eastAsia"/>
          <w:sz w:val="20"/>
          <w:szCs w:val="22"/>
        </w:rPr>
        <w:t>되새기고</w:t>
      </w:r>
      <w:r w:rsidRPr="00BC5C4A">
        <w:rPr>
          <w:rFonts w:eastAsia="나눔명조" w:hint="eastAsia"/>
          <w:sz w:val="20"/>
          <w:szCs w:val="22"/>
        </w:rPr>
        <w:t xml:space="preserve"> </w:t>
      </w:r>
      <w:r w:rsidRPr="00BC5C4A">
        <w:rPr>
          <w:rFonts w:eastAsia="나눔명조" w:hint="eastAsia"/>
          <w:sz w:val="20"/>
          <w:szCs w:val="22"/>
        </w:rPr>
        <w:t>있다</w:t>
      </w:r>
      <w:r w:rsidRPr="00BC5C4A">
        <w:rPr>
          <w:rFonts w:eastAsia="나눔명조"/>
          <w:sz w:val="20"/>
          <w:szCs w:val="22"/>
        </w:rPr>
        <w:t>”, “</w:t>
      </w:r>
      <w:r w:rsidRPr="00BC5C4A">
        <w:rPr>
          <w:rFonts w:eastAsia="나눔명조" w:hint="eastAsia"/>
          <w:sz w:val="20"/>
          <w:szCs w:val="22"/>
        </w:rPr>
        <w:t>나는</w:t>
      </w:r>
      <w:r w:rsidRPr="00BC5C4A">
        <w:rPr>
          <w:rFonts w:eastAsia="나눔명조" w:hint="eastAsia"/>
          <w:sz w:val="20"/>
          <w:szCs w:val="22"/>
        </w:rPr>
        <w:t xml:space="preserve"> </w:t>
      </w:r>
      <w:r w:rsidRPr="00BC5C4A">
        <w:rPr>
          <w:rFonts w:eastAsia="나눔명조" w:hint="eastAsia"/>
          <w:sz w:val="20"/>
          <w:szCs w:val="22"/>
        </w:rPr>
        <w:t>정책과정에</w:t>
      </w:r>
      <w:r w:rsidRPr="00BC5C4A">
        <w:rPr>
          <w:rFonts w:eastAsia="나눔명조" w:hint="eastAsia"/>
          <w:sz w:val="20"/>
          <w:szCs w:val="22"/>
        </w:rPr>
        <w:t xml:space="preserve"> </w:t>
      </w:r>
      <w:r w:rsidRPr="00BC5C4A">
        <w:rPr>
          <w:rFonts w:eastAsia="나눔명조" w:hint="eastAsia"/>
          <w:sz w:val="20"/>
          <w:szCs w:val="22"/>
        </w:rPr>
        <w:t>참여해</w:t>
      </w:r>
      <w:r w:rsidRPr="00BC5C4A">
        <w:rPr>
          <w:rFonts w:eastAsia="나눔명조" w:hint="eastAsia"/>
          <w:sz w:val="20"/>
          <w:szCs w:val="22"/>
        </w:rPr>
        <w:t xml:space="preserve"> </w:t>
      </w:r>
      <w:r w:rsidRPr="00BC5C4A">
        <w:rPr>
          <w:rFonts w:eastAsia="나눔명조" w:hint="eastAsia"/>
          <w:sz w:val="20"/>
          <w:szCs w:val="22"/>
        </w:rPr>
        <w:t>사회적으로</w:t>
      </w:r>
      <w:r w:rsidRPr="00BC5C4A">
        <w:rPr>
          <w:rFonts w:eastAsia="나눔명조" w:hint="eastAsia"/>
          <w:sz w:val="20"/>
          <w:szCs w:val="22"/>
        </w:rPr>
        <w:t xml:space="preserve"> </w:t>
      </w:r>
      <w:r w:rsidRPr="00BC5C4A">
        <w:rPr>
          <w:rFonts w:eastAsia="나눔명조" w:hint="eastAsia"/>
          <w:sz w:val="20"/>
          <w:szCs w:val="22"/>
        </w:rPr>
        <w:t>의미</w:t>
      </w:r>
      <w:r w:rsidRPr="00BC5C4A">
        <w:rPr>
          <w:rFonts w:eastAsia="나눔명조" w:hint="eastAsia"/>
          <w:sz w:val="20"/>
          <w:szCs w:val="22"/>
        </w:rPr>
        <w:t xml:space="preserve"> </w:t>
      </w:r>
      <w:r w:rsidRPr="00BC5C4A">
        <w:rPr>
          <w:rFonts w:eastAsia="나눔명조" w:hint="eastAsia"/>
          <w:sz w:val="20"/>
          <w:szCs w:val="22"/>
        </w:rPr>
        <w:t>있는</w:t>
      </w:r>
      <w:r w:rsidRPr="00BC5C4A">
        <w:rPr>
          <w:rFonts w:eastAsia="나눔명조" w:hint="eastAsia"/>
          <w:sz w:val="20"/>
          <w:szCs w:val="22"/>
        </w:rPr>
        <w:t xml:space="preserve"> </w:t>
      </w:r>
      <w:r w:rsidRPr="00BC5C4A">
        <w:rPr>
          <w:rFonts w:eastAsia="나눔명조" w:hint="eastAsia"/>
          <w:sz w:val="20"/>
          <w:szCs w:val="22"/>
        </w:rPr>
        <w:t>일을</w:t>
      </w:r>
      <w:r w:rsidRPr="00BC5C4A">
        <w:rPr>
          <w:rFonts w:eastAsia="나눔명조" w:hint="eastAsia"/>
          <w:sz w:val="20"/>
          <w:szCs w:val="22"/>
        </w:rPr>
        <w:t xml:space="preserve"> </w:t>
      </w:r>
      <w:r w:rsidRPr="00BC5C4A">
        <w:rPr>
          <w:rFonts w:eastAsia="나눔명조" w:hint="eastAsia"/>
          <w:sz w:val="20"/>
          <w:szCs w:val="22"/>
        </w:rPr>
        <w:t>하는</w:t>
      </w:r>
      <w:r w:rsidRPr="00BC5C4A">
        <w:rPr>
          <w:rFonts w:eastAsia="나눔명조" w:hint="eastAsia"/>
          <w:sz w:val="20"/>
          <w:szCs w:val="22"/>
        </w:rPr>
        <w:t xml:space="preserve"> </w:t>
      </w:r>
      <w:r w:rsidRPr="00BC5C4A">
        <w:rPr>
          <w:rFonts w:eastAsia="나눔명조" w:hint="eastAsia"/>
          <w:sz w:val="20"/>
          <w:szCs w:val="22"/>
        </w:rPr>
        <w:t>것에</w:t>
      </w:r>
      <w:r w:rsidRPr="00BC5C4A">
        <w:rPr>
          <w:rFonts w:eastAsia="나눔명조" w:hint="eastAsia"/>
          <w:sz w:val="20"/>
          <w:szCs w:val="22"/>
        </w:rPr>
        <w:t xml:space="preserve"> </w:t>
      </w:r>
      <w:r w:rsidRPr="00BC5C4A">
        <w:rPr>
          <w:rFonts w:eastAsia="나눔명조" w:hint="eastAsia"/>
          <w:sz w:val="20"/>
          <w:szCs w:val="22"/>
        </w:rPr>
        <w:t>큰</w:t>
      </w:r>
      <w:r w:rsidRPr="00BC5C4A">
        <w:rPr>
          <w:rFonts w:eastAsia="나눔명조" w:hint="eastAsia"/>
          <w:sz w:val="20"/>
          <w:szCs w:val="22"/>
        </w:rPr>
        <w:t xml:space="preserve"> </w:t>
      </w:r>
      <w:r w:rsidRPr="00BC5C4A">
        <w:rPr>
          <w:rFonts w:eastAsia="나눔명조" w:hint="eastAsia"/>
          <w:sz w:val="20"/>
          <w:szCs w:val="22"/>
        </w:rPr>
        <w:t>보람을</w:t>
      </w:r>
      <w:r w:rsidRPr="00BC5C4A">
        <w:rPr>
          <w:rFonts w:eastAsia="나눔명조" w:hint="eastAsia"/>
          <w:sz w:val="20"/>
          <w:szCs w:val="22"/>
        </w:rPr>
        <w:t xml:space="preserve"> </w:t>
      </w:r>
      <w:r w:rsidRPr="00BC5C4A">
        <w:rPr>
          <w:rFonts w:eastAsia="나눔명조" w:hint="eastAsia"/>
          <w:sz w:val="20"/>
          <w:szCs w:val="22"/>
        </w:rPr>
        <w:t>느낀다</w:t>
      </w:r>
      <w:r w:rsidRPr="00BC5C4A">
        <w:rPr>
          <w:rFonts w:eastAsia="나눔명조"/>
          <w:sz w:val="20"/>
          <w:szCs w:val="22"/>
        </w:rPr>
        <w:t>”</w:t>
      </w:r>
      <w:r w:rsidRPr="00BC5C4A">
        <w:rPr>
          <w:rFonts w:eastAsia="나눔명조" w:hint="eastAsia"/>
          <w:sz w:val="20"/>
          <w:szCs w:val="22"/>
        </w:rPr>
        <w:t>이다</w:t>
      </w:r>
      <w:r w:rsidRPr="00BC5C4A">
        <w:rPr>
          <w:rFonts w:eastAsia="나눔명조" w:hint="eastAsia"/>
          <w:sz w:val="20"/>
          <w:szCs w:val="22"/>
        </w:rPr>
        <w:t>.</w:t>
      </w:r>
      <w:r w:rsidRPr="00BC5C4A">
        <w:rPr>
          <w:rFonts w:eastAsia="나눔명조"/>
          <w:sz w:val="20"/>
          <w:szCs w:val="22"/>
        </w:rPr>
        <w:t xml:space="preserve"> </w:t>
      </w:r>
      <w:ins w:id="1000" w:author="Park, Sanghoon" w:date="2021-09-30T15:12:00Z">
        <w:r w:rsidR="00A70CAB">
          <w:rPr>
            <w:rFonts w:eastAsia="나눔명조" w:hint="eastAsia"/>
            <w:sz w:val="20"/>
            <w:szCs w:val="22"/>
          </w:rPr>
          <w:t>공공봉사동기에</w:t>
        </w:r>
        <w:r w:rsidR="00A70CAB">
          <w:rPr>
            <w:rFonts w:eastAsia="나눔명조" w:hint="eastAsia"/>
            <w:sz w:val="20"/>
            <w:szCs w:val="22"/>
          </w:rPr>
          <w:t xml:space="preserve"> </w:t>
        </w:r>
        <w:r w:rsidR="00A70CAB">
          <w:rPr>
            <w:rFonts w:eastAsia="나눔명조" w:hint="eastAsia"/>
            <w:sz w:val="20"/>
            <w:szCs w:val="22"/>
          </w:rPr>
          <w:t>대한</w:t>
        </w:r>
        <w:r w:rsidR="00A70CAB">
          <w:rPr>
            <w:rFonts w:eastAsia="나눔명조" w:hint="eastAsia"/>
            <w:sz w:val="20"/>
            <w:szCs w:val="22"/>
          </w:rPr>
          <w:t xml:space="preserve"> </w:t>
        </w:r>
        <w:r w:rsidR="00A70CAB">
          <w:rPr>
            <w:rFonts w:eastAsia="나눔명조" w:hint="eastAsia"/>
            <w:sz w:val="20"/>
            <w:szCs w:val="22"/>
          </w:rPr>
          <w:t>본</w:t>
        </w:r>
        <w:r w:rsidR="00A70CAB">
          <w:rPr>
            <w:rFonts w:eastAsia="나눔명조" w:hint="eastAsia"/>
            <w:sz w:val="20"/>
            <w:szCs w:val="22"/>
          </w:rPr>
          <w:t xml:space="preserve"> </w:t>
        </w:r>
        <w:r w:rsidR="00A70CAB">
          <w:rPr>
            <w:rFonts w:eastAsia="나눔명조" w:hint="eastAsia"/>
            <w:sz w:val="20"/>
            <w:szCs w:val="22"/>
          </w:rPr>
          <w:t>연구의</w:t>
        </w:r>
        <w:r w:rsidR="00A70CAB">
          <w:rPr>
            <w:rFonts w:eastAsia="나눔명조" w:hint="eastAsia"/>
            <w:sz w:val="20"/>
            <w:szCs w:val="22"/>
          </w:rPr>
          <w:t xml:space="preserve"> </w:t>
        </w:r>
        <w:r w:rsidR="00A70CAB">
          <w:rPr>
            <w:rFonts w:eastAsia="나눔명조" w:hint="eastAsia"/>
            <w:sz w:val="20"/>
            <w:szCs w:val="22"/>
          </w:rPr>
          <w:t>이론적</w:t>
        </w:r>
        <w:r w:rsidR="00A70CAB">
          <w:rPr>
            <w:rFonts w:eastAsia="나눔명조" w:hint="eastAsia"/>
            <w:sz w:val="20"/>
            <w:szCs w:val="22"/>
          </w:rPr>
          <w:t xml:space="preserve"> </w:t>
        </w:r>
      </w:ins>
      <w:ins w:id="1001" w:author="Park, Sanghoon" w:date="2021-09-30T15:13:00Z">
        <w:r w:rsidR="00A70CAB">
          <w:rPr>
            <w:rFonts w:eastAsia="나눔명조" w:hint="eastAsia"/>
            <w:sz w:val="20"/>
            <w:szCs w:val="22"/>
          </w:rPr>
          <w:t>정의에</w:t>
        </w:r>
        <w:r w:rsidR="00A70CAB">
          <w:rPr>
            <w:rFonts w:eastAsia="나눔명조" w:hint="eastAsia"/>
            <w:sz w:val="20"/>
            <w:szCs w:val="22"/>
          </w:rPr>
          <w:t xml:space="preserve"> </w:t>
        </w:r>
        <w:r w:rsidR="00A70CAB">
          <w:rPr>
            <w:rFonts w:eastAsia="나눔명조" w:hint="eastAsia"/>
            <w:sz w:val="20"/>
            <w:szCs w:val="22"/>
          </w:rPr>
          <w:t>따라</w:t>
        </w:r>
        <w:r w:rsidR="00A70CAB">
          <w:rPr>
            <w:rFonts w:eastAsia="나눔명조" w:hint="eastAsia"/>
            <w:sz w:val="20"/>
            <w:szCs w:val="22"/>
          </w:rPr>
          <w:t xml:space="preserve"> </w:t>
        </w:r>
        <w:r w:rsidR="00A70CAB">
          <w:rPr>
            <w:rFonts w:eastAsia="나눔명조" w:hint="eastAsia"/>
            <w:sz w:val="20"/>
            <w:szCs w:val="22"/>
          </w:rPr>
          <w:t>설문문항</w:t>
        </w:r>
        <w:r w:rsidR="00A70CAB">
          <w:rPr>
            <w:rFonts w:eastAsia="나눔명조" w:hint="eastAsia"/>
            <w:sz w:val="20"/>
            <w:szCs w:val="22"/>
          </w:rPr>
          <w:t xml:space="preserve"> </w:t>
        </w:r>
        <w:r w:rsidR="00A70CAB">
          <w:rPr>
            <w:rFonts w:eastAsia="나눔명조" w:hint="eastAsia"/>
            <w:sz w:val="20"/>
            <w:szCs w:val="22"/>
          </w:rPr>
          <w:t>중</w:t>
        </w:r>
        <w:r w:rsidR="00A70CAB">
          <w:rPr>
            <w:rFonts w:eastAsia="나눔명조" w:hint="eastAsia"/>
            <w:sz w:val="20"/>
            <w:szCs w:val="22"/>
          </w:rPr>
          <w:t xml:space="preserve"> </w:t>
        </w:r>
      </w:ins>
      <w:ins w:id="1002" w:author="Park, Sanghoon" w:date="2021-09-30T15:12:00Z">
        <w:r w:rsidR="00A70CAB" w:rsidRPr="34D5D6E7">
          <w:rPr>
            <w:rFonts w:eastAsia="나눔명조"/>
            <w:sz w:val="20"/>
            <w:szCs w:val="20"/>
          </w:rPr>
          <w:t>“</w:t>
        </w:r>
        <w:r w:rsidR="00A70CAB" w:rsidRPr="34D5D6E7">
          <w:rPr>
            <w:rFonts w:eastAsia="나눔명조"/>
            <w:sz w:val="20"/>
            <w:szCs w:val="20"/>
          </w:rPr>
          <w:t>나에게는</w:t>
        </w:r>
        <w:r w:rsidR="00A70CAB" w:rsidRPr="34D5D6E7">
          <w:rPr>
            <w:rFonts w:eastAsia="나눔명조"/>
            <w:sz w:val="20"/>
            <w:szCs w:val="20"/>
          </w:rPr>
          <w:t xml:space="preserve"> </w:t>
        </w:r>
        <w:r w:rsidR="00A70CAB" w:rsidRPr="34D5D6E7">
          <w:rPr>
            <w:rFonts w:eastAsia="나눔명조"/>
            <w:sz w:val="20"/>
            <w:szCs w:val="20"/>
          </w:rPr>
          <w:t>사회에</w:t>
        </w:r>
        <w:r w:rsidR="00A70CAB" w:rsidRPr="34D5D6E7">
          <w:rPr>
            <w:rFonts w:eastAsia="나눔명조"/>
            <w:sz w:val="20"/>
            <w:szCs w:val="20"/>
          </w:rPr>
          <w:t xml:space="preserve"> </w:t>
        </w:r>
        <w:r w:rsidR="00A70CAB" w:rsidRPr="34D5D6E7">
          <w:rPr>
            <w:rFonts w:eastAsia="나눔명조"/>
            <w:sz w:val="20"/>
            <w:szCs w:val="20"/>
          </w:rPr>
          <w:t>어떤</w:t>
        </w:r>
        <w:r w:rsidR="00A70CAB" w:rsidRPr="34D5D6E7">
          <w:rPr>
            <w:rFonts w:eastAsia="나눔명조"/>
            <w:sz w:val="20"/>
            <w:szCs w:val="20"/>
          </w:rPr>
          <w:t xml:space="preserve"> </w:t>
        </w:r>
        <w:r w:rsidR="00A70CAB" w:rsidRPr="34D5D6E7">
          <w:rPr>
            <w:rFonts w:eastAsia="나눔명조"/>
            <w:sz w:val="20"/>
            <w:szCs w:val="20"/>
          </w:rPr>
          <w:t>바람직한</w:t>
        </w:r>
        <w:r w:rsidR="00A70CAB" w:rsidRPr="34D5D6E7">
          <w:rPr>
            <w:rFonts w:eastAsia="나눔명조"/>
            <w:sz w:val="20"/>
            <w:szCs w:val="20"/>
          </w:rPr>
          <w:t xml:space="preserve"> </w:t>
        </w:r>
        <w:r w:rsidR="00A70CAB" w:rsidRPr="34D5D6E7">
          <w:rPr>
            <w:rFonts w:eastAsia="나눔명조"/>
            <w:sz w:val="20"/>
            <w:szCs w:val="20"/>
          </w:rPr>
          <w:t>변화를</w:t>
        </w:r>
        <w:r w:rsidR="00A70CAB" w:rsidRPr="34D5D6E7">
          <w:rPr>
            <w:rFonts w:eastAsia="나눔명조"/>
            <w:sz w:val="20"/>
            <w:szCs w:val="20"/>
          </w:rPr>
          <w:t xml:space="preserve"> </w:t>
        </w:r>
        <w:r w:rsidR="00A70CAB" w:rsidRPr="34D5D6E7">
          <w:rPr>
            <w:rFonts w:eastAsia="나눔명조"/>
            <w:sz w:val="20"/>
            <w:szCs w:val="20"/>
          </w:rPr>
          <w:t>가져오는</w:t>
        </w:r>
        <w:r w:rsidR="00A70CAB" w:rsidRPr="34D5D6E7">
          <w:rPr>
            <w:rFonts w:eastAsia="나눔명조"/>
            <w:sz w:val="20"/>
            <w:szCs w:val="20"/>
          </w:rPr>
          <w:t xml:space="preserve"> </w:t>
        </w:r>
        <w:r w:rsidR="00A70CAB" w:rsidRPr="34D5D6E7">
          <w:rPr>
            <w:rFonts w:eastAsia="나눔명조"/>
            <w:sz w:val="20"/>
            <w:szCs w:val="20"/>
          </w:rPr>
          <w:t>것이</w:t>
        </w:r>
        <w:r w:rsidR="00A70CAB" w:rsidRPr="34D5D6E7">
          <w:rPr>
            <w:rFonts w:eastAsia="나눔명조"/>
            <w:sz w:val="20"/>
            <w:szCs w:val="20"/>
          </w:rPr>
          <w:t xml:space="preserve"> </w:t>
        </w:r>
        <w:r w:rsidR="00A70CAB" w:rsidRPr="34D5D6E7">
          <w:rPr>
            <w:rFonts w:eastAsia="나눔명조"/>
            <w:sz w:val="20"/>
            <w:szCs w:val="20"/>
          </w:rPr>
          <w:t>개인적인</w:t>
        </w:r>
        <w:r w:rsidR="00A70CAB" w:rsidRPr="34D5D6E7">
          <w:rPr>
            <w:rFonts w:eastAsia="나눔명조"/>
            <w:sz w:val="20"/>
            <w:szCs w:val="20"/>
          </w:rPr>
          <w:t xml:space="preserve"> </w:t>
        </w:r>
        <w:r w:rsidR="00A70CAB" w:rsidRPr="34D5D6E7">
          <w:rPr>
            <w:rFonts w:eastAsia="나눔명조"/>
            <w:sz w:val="20"/>
            <w:szCs w:val="20"/>
          </w:rPr>
          <w:t>성취보다</w:t>
        </w:r>
        <w:r w:rsidR="00A70CAB" w:rsidRPr="34D5D6E7">
          <w:rPr>
            <w:rFonts w:eastAsia="나눔명조"/>
            <w:sz w:val="20"/>
            <w:szCs w:val="20"/>
          </w:rPr>
          <w:t xml:space="preserve"> </w:t>
        </w:r>
        <w:r w:rsidR="00A70CAB" w:rsidRPr="34D5D6E7">
          <w:rPr>
            <w:rFonts w:eastAsia="나눔명조"/>
            <w:sz w:val="20"/>
            <w:szCs w:val="20"/>
          </w:rPr>
          <w:t>더욱</w:t>
        </w:r>
        <w:r w:rsidR="00A70CAB" w:rsidRPr="34D5D6E7">
          <w:rPr>
            <w:rFonts w:eastAsia="나눔명조"/>
            <w:sz w:val="20"/>
            <w:szCs w:val="20"/>
          </w:rPr>
          <w:t xml:space="preserve"> </w:t>
        </w:r>
        <w:r w:rsidR="00A70CAB" w:rsidRPr="34D5D6E7">
          <w:rPr>
            <w:rFonts w:eastAsia="나눔명조"/>
            <w:sz w:val="20"/>
            <w:szCs w:val="20"/>
          </w:rPr>
          <w:t>큰</w:t>
        </w:r>
        <w:r w:rsidR="00A70CAB" w:rsidRPr="34D5D6E7">
          <w:rPr>
            <w:rFonts w:eastAsia="나눔명조"/>
            <w:sz w:val="20"/>
            <w:szCs w:val="20"/>
          </w:rPr>
          <w:t xml:space="preserve"> </w:t>
        </w:r>
        <w:r w:rsidR="00A70CAB" w:rsidRPr="34D5D6E7">
          <w:rPr>
            <w:rFonts w:eastAsia="나눔명조"/>
            <w:sz w:val="20"/>
            <w:szCs w:val="20"/>
          </w:rPr>
          <w:t>의미가</w:t>
        </w:r>
        <w:r w:rsidR="00A70CAB" w:rsidRPr="34D5D6E7">
          <w:rPr>
            <w:rFonts w:eastAsia="나눔명조"/>
            <w:sz w:val="20"/>
            <w:szCs w:val="20"/>
          </w:rPr>
          <w:t xml:space="preserve"> </w:t>
        </w:r>
        <w:r w:rsidR="00A70CAB" w:rsidRPr="34D5D6E7">
          <w:rPr>
            <w:rFonts w:eastAsia="나눔명조"/>
            <w:sz w:val="20"/>
            <w:szCs w:val="20"/>
          </w:rPr>
          <w:t>있다</w:t>
        </w:r>
        <w:r w:rsidR="00A70CAB" w:rsidRPr="34D5D6E7">
          <w:rPr>
            <w:rFonts w:eastAsia="나눔명조"/>
            <w:sz w:val="20"/>
            <w:szCs w:val="20"/>
          </w:rPr>
          <w:t>”</w:t>
        </w:r>
      </w:ins>
      <w:ins w:id="1003" w:author="Park, Sanghoon" w:date="2021-09-30T15:13:00Z">
        <w:r w:rsidR="00A70CAB">
          <w:rPr>
            <w:rFonts w:eastAsia="나눔명조" w:hint="eastAsia"/>
            <w:sz w:val="20"/>
            <w:szCs w:val="20"/>
          </w:rPr>
          <w:t>는</w:t>
        </w:r>
        <w:r w:rsidR="00A70CAB">
          <w:rPr>
            <w:rFonts w:eastAsia="나눔명조" w:hint="eastAsia"/>
            <w:sz w:val="20"/>
            <w:szCs w:val="20"/>
          </w:rPr>
          <w:t xml:space="preserve"> </w:t>
        </w:r>
        <w:r w:rsidR="00A70CAB">
          <w:rPr>
            <w:rFonts w:eastAsia="나눔명조" w:hint="eastAsia"/>
            <w:sz w:val="20"/>
            <w:szCs w:val="20"/>
          </w:rPr>
          <w:t>문항이</w:t>
        </w:r>
        <w:r w:rsidR="00A70CAB">
          <w:rPr>
            <w:rFonts w:eastAsia="나눔명조" w:hint="eastAsia"/>
            <w:sz w:val="20"/>
            <w:szCs w:val="20"/>
          </w:rPr>
          <w:t xml:space="preserve"> </w:t>
        </w:r>
      </w:ins>
      <w:ins w:id="1004" w:author="Park, Sanghoon" w:date="2021-09-30T15:12:00Z">
        <w:r w:rsidR="00A70CAB">
          <w:rPr>
            <w:rFonts w:eastAsia="나눔명조" w:hint="eastAsia"/>
            <w:sz w:val="20"/>
            <w:szCs w:val="20"/>
          </w:rPr>
          <w:t>공공봉사동기</w:t>
        </w:r>
      </w:ins>
      <w:ins w:id="1005" w:author="Park, Sanghoon" w:date="2021-09-30T15:13:00Z">
        <w:r w:rsidR="00A70CAB">
          <w:rPr>
            <w:rFonts w:eastAsia="나눔명조" w:hint="eastAsia"/>
            <w:sz w:val="20"/>
            <w:szCs w:val="20"/>
          </w:rPr>
          <w:t>를</w:t>
        </w:r>
        <w:r w:rsidR="00A70CAB">
          <w:rPr>
            <w:rFonts w:eastAsia="나눔명조" w:hint="eastAsia"/>
            <w:sz w:val="20"/>
            <w:szCs w:val="20"/>
          </w:rPr>
          <w:t xml:space="preserve"> </w:t>
        </w:r>
        <w:r w:rsidR="00A70CAB">
          <w:rPr>
            <w:rFonts w:eastAsia="나눔명조" w:hint="eastAsia"/>
            <w:sz w:val="20"/>
            <w:szCs w:val="20"/>
          </w:rPr>
          <w:t>가장</w:t>
        </w:r>
        <w:r w:rsidR="00A70CAB">
          <w:rPr>
            <w:rFonts w:eastAsia="나눔명조" w:hint="eastAsia"/>
            <w:sz w:val="20"/>
            <w:szCs w:val="20"/>
          </w:rPr>
          <w:t xml:space="preserve"> </w:t>
        </w:r>
        <w:r w:rsidR="00A70CAB">
          <w:rPr>
            <w:rFonts w:eastAsia="나눔명조" w:hint="eastAsia"/>
            <w:sz w:val="20"/>
            <w:szCs w:val="20"/>
          </w:rPr>
          <w:t>잘</w:t>
        </w:r>
        <w:r w:rsidR="00A70CAB">
          <w:rPr>
            <w:rFonts w:eastAsia="나눔명조" w:hint="eastAsia"/>
            <w:sz w:val="20"/>
            <w:szCs w:val="20"/>
          </w:rPr>
          <w:t xml:space="preserve"> </w:t>
        </w:r>
        <w:r w:rsidR="00A70CAB">
          <w:rPr>
            <w:rFonts w:eastAsia="나눔명조" w:hint="eastAsia"/>
            <w:sz w:val="20"/>
            <w:szCs w:val="20"/>
          </w:rPr>
          <w:t>조작화할</w:t>
        </w:r>
        <w:r w:rsidR="00A70CAB">
          <w:rPr>
            <w:rFonts w:eastAsia="나눔명조" w:hint="eastAsia"/>
            <w:sz w:val="20"/>
            <w:szCs w:val="20"/>
          </w:rPr>
          <w:t xml:space="preserve"> </w:t>
        </w:r>
        <w:r w:rsidR="00A70CAB">
          <w:rPr>
            <w:rFonts w:eastAsia="나눔명조" w:hint="eastAsia"/>
            <w:sz w:val="20"/>
            <w:szCs w:val="20"/>
          </w:rPr>
          <w:t>수</w:t>
        </w:r>
        <w:r w:rsidR="00A70CAB">
          <w:rPr>
            <w:rFonts w:eastAsia="나눔명조" w:hint="eastAsia"/>
            <w:sz w:val="20"/>
            <w:szCs w:val="20"/>
          </w:rPr>
          <w:t xml:space="preserve"> </w:t>
        </w:r>
        <w:r w:rsidR="00A70CAB">
          <w:rPr>
            <w:rFonts w:eastAsia="나눔명조" w:hint="eastAsia"/>
            <w:sz w:val="20"/>
            <w:szCs w:val="20"/>
          </w:rPr>
          <w:t>있는</w:t>
        </w:r>
        <w:r w:rsidR="00A70CAB">
          <w:rPr>
            <w:rFonts w:eastAsia="나눔명조" w:hint="eastAsia"/>
            <w:sz w:val="20"/>
            <w:szCs w:val="20"/>
          </w:rPr>
          <w:t xml:space="preserve"> </w:t>
        </w:r>
        <w:r w:rsidR="00A70CAB">
          <w:rPr>
            <w:rFonts w:eastAsia="나눔명조" w:hint="eastAsia"/>
            <w:sz w:val="20"/>
            <w:szCs w:val="20"/>
          </w:rPr>
          <w:t>문항이라고</w:t>
        </w:r>
        <w:r w:rsidR="00A70CAB">
          <w:rPr>
            <w:rFonts w:eastAsia="나눔명조" w:hint="eastAsia"/>
            <w:sz w:val="20"/>
            <w:szCs w:val="20"/>
          </w:rPr>
          <w:t xml:space="preserve"> </w:t>
        </w:r>
        <w:r w:rsidR="00A70CAB">
          <w:rPr>
            <w:rFonts w:eastAsia="나눔명조" w:hint="eastAsia"/>
            <w:sz w:val="20"/>
            <w:szCs w:val="20"/>
          </w:rPr>
          <w:t>판단하여</w:t>
        </w:r>
        <w:r w:rsidR="00A70CAB">
          <w:rPr>
            <w:rFonts w:eastAsia="나눔명조" w:hint="eastAsia"/>
            <w:sz w:val="20"/>
            <w:szCs w:val="20"/>
          </w:rPr>
          <w:t>,</w:t>
        </w:r>
        <w:r w:rsidR="00A70CAB">
          <w:rPr>
            <w:rFonts w:eastAsia="나눔명조"/>
            <w:sz w:val="20"/>
            <w:szCs w:val="20"/>
          </w:rPr>
          <w:t xml:space="preserve"> </w:t>
        </w:r>
        <w:r w:rsidR="00A70CAB">
          <w:rPr>
            <w:rFonts w:eastAsia="나눔명조" w:hint="eastAsia"/>
            <w:sz w:val="20"/>
            <w:szCs w:val="20"/>
          </w:rPr>
          <w:t>해당</w:t>
        </w:r>
        <w:r w:rsidR="00A70CAB">
          <w:rPr>
            <w:rFonts w:eastAsia="나눔명조" w:hint="eastAsia"/>
            <w:sz w:val="20"/>
            <w:szCs w:val="20"/>
          </w:rPr>
          <w:t xml:space="preserve"> </w:t>
        </w:r>
        <w:r w:rsidR="00A70CAB">
          <w:rPr>
            <w:rFonts w:eastAsia="나눔명조" w:hint="eastAsia"/>
            <w:sz w:val="20"/>
            <w:szCs w:val="20"/>
          </w:rPr>
          <w:t>문항을</w:t>
        </w:r>
        <w:r w:rsidR="00A70CAB">
          <w:rPr>
            <w:rFonts w:eastAsia="나눔명조" w:hint="eastAsia"/>
            <w:sz w:val="20"/>
            <w:szCs w:val="20"/>
          </w:rPr>
          <w:t xml:space="preserve"> </w:t>
        </w:r>
        <w:r w:rsidR="00A70CAB">
          <w:rPr>
            <w:rFonts w:eastAsia="나눔명조" w:hint="eastAsia"/>
            <w:sz w:val="20"/>
            <w:szCs w:val="20"/>
          </w:rPr>
          <w:t>종속변수로</w:t>
        </w:r>
        <w:r w:rsidR="00A70CAB">
          <w:rPr>
            <w:rFonts w:eastAsia="나눔명조" w:hint="eastAsia"/>
            <w:sz w:val="20"/>
            <w:szCs w:val="20"/>
          </w:rPr>
          <w:t xml:space="preserve"> </w:t>
        </w:r>
        <w:r w:rsidR="00A70CAB">
          <w:rPr>
            <w:rFonts w:eastAsia="나눔명조" w:hint="eastAsia"/>
            <w:sz w:val="20"/>
            <w:szCs w:val="20"/>
          </w:rPr>
          <w:t>측정하고자</w:t>
        </w:r>
        <w:r w:rsidR="00A70CAB">
          <w:rPr>
            <w:rFonts w:eastAsia="나눔명조" w:hint="eastAsia"/>
            <w:sz w:val="20"/>
            <w:szCs w:val="20"/>
          </w:rPr>
          <w:t xml:space="preserve"> </w:t>
        </w:r>
        <w:r w:rsidR="00A70CAB">
          <w:rPr>
            <w:rFonts w:eastAsia="나눔명조" w:hint="eastAsia"/>
            <w:sz w:val="20"/>
            <w:szCs w:val="20"/>
          </w:rPr>
          <w:t>한다</w:t>
        </w:r>
        <w:r w:rsidR="00A70CAB">
          <w:rPr>
            <w:rFonts w:eastAsia="나눔명조" w:hint="eastAsia"/>
            <w:sz w:val="20"/>
            <w:szCs w:val="20"/>
          </w:rPr>
          <w:t>.</w:t>
        </w:r>
      </w:ins>
    </w:p>
    <w:p w14:paraId="4CA007D6" w14:textId="2FF23B83" w:rsidR="00BC5C4A" w:rsidRDefault="00BC5C4A" w:rsidP="00265BC3">
      <w:pPr>
        <w:wordWrap/>
        <w:spacing w:before="120" w:after="120" w:line="276" w:lineRule="auto"/>
        <w:rPr>
          <w:rFonts w:eastAsia="나눔명조"/>
          <w:sz w:val="20"/>
          <w:szCs w:val="22"/>
        </w:rPr>
      </w:pPr>
      <w:r w:rsidRPr="00BC5C4A">
        <w:rPr>
          <w:rFonts w:eastAsia="나눔명조" w:hint="eastAsia"/>
          <w:sz w:val="20"/>
          <w:szCs w:val="22"/>
        </w:rPr>
        <w:t>선행연구들의</w:t>
      </w:r>
      <w:r w:rsidRPr="00BC5C4A">
        <w:rPr>
          <w:rFonts w:eastAsia="나눔명조" w:hint="eastAsia"/>
          <w:sz w:val="20"/>
          <w:szCs w:val="22"/>
        </w:rPr>
        <w:t xml:space="preserve"> </w:t>
      </w:r>
      <w:r w:rsidRPr="00BC5C4A">
        <w:rPr>
          <w:rFonts w:eastAsia="나눔명조" w:hint="eastAsia"/>
          <w:sz w:val="20"/>
          <w:szCs w:val="22"/>
        </w:rPr>
        <w:t>경우</w:t>
      </w:r>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본</w:t>
      </w:r>
      <w:r w:rsidRPr="00BC5C4A">
        <w:rPr>
          <w:rFonts w:eastAsia="나눔명조" w:hint="eastAsia"/>
          <w:sz w:val="20"/>
          <w:szCs w:val="22"/>
        </w:rPr>
        <w:t xml:space="preserve"> </w:t>
      </w:r>
      <w:r w:rsidRPr="00BC5C4A">
        <w:rPr>
          <w:rFonts w:eastAsia="나눔명조" w:hint="eastAsia"/>
          <w:sz w:val="20"/>
          <w:szCs w:val="22"/>
        </w:rPr>
        <w:t>연구와</w:t>
      </w:r>
      <w:r w:rsidRPr="00BC5C4A">
        <w:rPr>
          <w:rFonts w:eastAsia="나눔명조" w:hint="eastAsia"/>
          <w:sz w:val="20"/>
          <w:szCs w:val="22"/>
        </w:rPr>
        <w:t xml:space="preserve"> </w:t>
      </w:r>
      <w:r w:rsidRPr="00BC5C4A">
        <w:rPr>
          <w:rFonts w:eastAsia="나눔명조" w:hint="eastAsia"/>
          <w:sz w:val="20"/>
          <w:szCs w:val="22"/>
        </w:rPr>
        <w:t>달리</w:t>
      </w:r>
      <w:r w:rsidRPr="00BC5C4A">
        <w:rPr>
          <w:rFonts w:eastAsia="나눔명조" w:hint="eastAsia"/>
          <w:sz w:val="20"/>
          <w:szCs w:val="22"/>
        </w:rPr>
        <w:t xml:space="preserve"> </w:t>
      </w:r>
      <w:r w:rsidRPr="00BC5C4A">
        <w:rPr>
          <w:rFonts w:eastAsia="나눔명조"/>
          <w:sz w:val="20"/>
          <w:szCs w:val="22"/>
        </w:rPr>
        <w:t>“</w:t>
      </w:r>
      <w:r w:rsidRPr="00BC5C4A">
        <w:rPr>
          <w:rFonts w:eastAsia="나눔명조" w:hint="eastAsia"/>
          <w:sz w:val="20"/>
          <w:szCs w:val="22"/>
        </w:rPr>
        <w:t>공공봉사동기</w:t>
      </w:r>
      <w:r w:rsidRPr="00BC5C4A">
        <w:rPr>
          <w:rFonts w:eastAsia="나눔명조"/>
          <w:sz w:val="20"/>
          <w:szCs w:val="22"/>
        </w:rPr>
        <w:t xml:space="preserve">” </w:t>
      </w:r>
      <w:r w:rsidRPr="00BC5C4A">
        <w:rPr>
          <w:rFonts w:eastAsia="나눔명조" w:hint="eastAsia"/>
          <w:sz w:val="20"/>
          <w:szCs w:val="22"/>
        </w:rPr>
        <w:t>측정</w:t>
      </w:r>
      <w:r w:rsidRPr="00BC5C4A">
        <w:rPr>
          <w:rFonts w:eastAsia="나눔명조" w:hint="eastAsia"/>
          <w:sz w:val="20"/>
          <w:szCs w:val="22"/>
        </w:rPr>
        <w:t xml:space="preserve"> </w:t>
      </w:r>
      <w:r w:rsidRPr="00BC5C4A">
        <w:rPr>
          <w:rFonts w:eastAsia="나눔명조" w:hint="eastAsia"/>
          <w:sz w:val="20"/>
          <w:szCs w:val="22"/>
        </w:rPr>
        <w:t>척도</w:t>
      </w:r>
      <w:r w:rsidRPr="00BC5C4A">
        <w:rPr>
          <w:rFonts w:eastAsia="나눔명조" w:hint="eastAsia"/>
          <w:sz w:val="20"/>
          <w:szCs w:val="22"/>
        </w:rPr>
        <w:t xml:space="preserve"> </w:t>
      </w:r>
      <w:r w:rsidRPr="00BC5C4A">
        <w:rPr>
          <w:rFonts w:eastAsia="나눔명조" w:hint="eastAsia"/>
          <w:sz w:val="20"/>
          <w:szCs w:val="22"/>
        </w:rPr>
        <w:t>중</w:t>
      </w:r>
      <w:r w:rsidRPr="00BC5C4A">
        <w:rPr>
          <w:rFonts w:eastAsia="나눔명조" w:hint="eastAsia"/>
          <w:sz w:val="20"/>
          <w:szCs w:val="22"/>
        </w:rPr>
        <w:t xml:space="preserve"> </w:t>
      </w:r>
      <w:r w:rsidRPr="00BC5C4A">
        <w:rPr>
          <w:rFonts w:eastAsia="나눔명조" w:hint="eastAsia"/>
          <w:sz w:val="20"/>
          <w:szCs w:val="22"/>
        </w:rPr>
        <w:t>세가지</w:t>
      </w:r>
      <w:r w:rsidRPr="00BC5C4A">
        <w:rPr>
          <w:rFonts w:eastAsia="나눔명조" w:hint="eastAsia"/>
          <w:sz w:val="20"/>
          <w:szCs w:val="22"/>
        </w:rPr>
        <w:t xml:space="preserve"> </w:t>
      </w:r>
      <w:r w:rsidRPr="00BC5C4A">
        <w:rPr>
          <w:rFonts w:eastAsia="나눔명조" w:hint="eastAsia"/>
          <w:sz w:val="20"/>
          <w:szCs w:val="22"/>
        </w:rPr>
        <w:t>차원</w:t>
      </w:r>
      <w:r w:rsidRPr="00BC5C4A">
        <w:rPr>
          <w:rFonts w:eastAsia="나눔명조" w:hint="eastAsia"/>
          <w:sz w:val="20"/>
          <w:szCs w:val="22"/>
        </w:rPr>
        <w:t>(</w:t>
      </w:r>
      <w:r w:rsidRPr="00BC5C4A">
        <w:rPr>
          <w:rFonts w:eastAsia="나눔명조" w:hint="eastAsia"/>
          <w:sz w:val="20"/>
          <w:szCs w:val="22"/>
        </w:rPr>
        <w:t>합리적</w:t>
      </w:r>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규범적</w:t>
      </w:r>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정서적</w:t>
      </w:r>
      <w:r w:rsidRPr="00BC5C4A">
        <w:rPr>
          <w:rFonts w:eastAsia="나눔명조" w:hint="eastAsia"/>
          <w:sz w:val="20"/>
          <w:szCs w:val="22"/>
        </w:rPr>
        <w:t xml:space="preserve"> </w:t>
      </w:r>
      <w:r w:rsidRPr="00BC5C4A">
        <w:rPr>
          <w:rFonts w:eastAsia="나눔명조" w:hint="eastAsia"/>
          <w:sz w:val="20"/>
          <w:szCs w:val="22"/>
        </w:rPr>
        <w:t>동기</w:t>
      </w:r>
      <w:r w:rsidRPr="00BC5C4A">
        <w:rPr>
          <w:rFonts w:eastAsia="나눔명조" w:hint="eastAsia"/>
          <w:sz w:val="20"/>
          <w:szCs w:val="22"/>
        </w:rPr>
        <w:t xml:space="preserve"> </w:t>
      </w:r>
      <w:r w:rsidRPr="00BC5C4A">
        <w:rPr>
          <w:rFonts w:eastAsia="나눔명조" w:hint="eastAsia"/>
          <w:sz w:val="20"/>
          <w:szCs w:val="22"/>
        </w:rPr>
        <w:t>차원</w:t>
      </w:r>
      <w:r w:rsidRPr="00BC5C4A">
        <w:rPr>
          <w:rFonts w:eastAsia="나눔명조"/>
          <w:sz w:val="20"/>
          <w:szCs w:val="22"/>
        </w:rPr>
        <w:t>)</w:t>
      </w:r>
      <w:r w:rsidRPr="00BC5C4A">
        <w:rPr>
          <w:rFonts w:eastAsia="나눔명조" w:hint="eastAsia"/>
          <w:sz w:val="20"/>
          <w:szCs w:val="22"/>
        </w:rPr>
        <w:t>을</w:t>
      </w:r>
      <w:r w:rsidRPr="00BC5C4A">
        <w:rPr>
          <w:rFonts w:eastAsia="나눔명조" w:hint="eastAsia"/>
          <w:sz w:val="20"/>
          <w:szCs w:val="22"/>
        </w:rPr>
        <w:t xml:space="preserve"> </w:t>
      </w:r>
      <w:r w:rsidRPr="00BC5C4A">
        <w:rPr>
          <w:rFonts w:eastAsia="나눔명조" w:hint="eastAsia"/>
          <w:sz w:val="20"/>
          <w:szCs w:val="22"/>
        </w:rPr>
        <w:t>모두</w:t>
      </w:r>
      <w:r w:rsidRPr="00BC5C4A">
        <w:rPr>
          <w:rFonts w:eastAsia="나눔명조" w:hint="eastAsia"/>
          <w:sz w:val="20"/>
          <w:szCs w:val="22"/>
        </w:rPr>
        <w:t xml:space="preserve"> </w:t>
      </w:r>
      <w:r w:rsidRPr="00BC5C4A">
        <w:rPr>
          <w:rFonts w:eastAsia="나눔명조" w:hint="eastAsia"/>
          <w:sz w:val="20"/>
          <w:szCs w:val="22"/>
        </w:rPr>
        <w:t>포괄하기위해</w:t>
      </w:r>
      <w:r w:rsidRPr="00BC5C4A">
        <w:rPr>
          <w:rFonts w:eastAsia="나눔명조" w:hint="eastAsia"/>
          <w:sz w:val="20"/>
          <w:szCs w:val="22"/>
        </w:rPr>
        <w:t xml:space="preserve"> </w:t>
      </w:r>
      <w:r w:rsidRPr="00BC5C4A">
        <w:rPr>
          <w:rFonts w:eastAsia="나눔명조" w:hint="eastAsia"/>
          <w:sz w:val="20"/>
          <w:szCs w:val="22"/>
        </w:rPr>
        <w:t>모든</w:t>
      </w:r>
      <w:r w:rsidRPr="00BC5C4A">
        <w:rPr>
          <w:rFonts w:eastAsia="나눔명조" w:hint="eastAsia"/>
          <w:sz w:val="20"/>
          <w:szCs w:val="22"/>
        </w:rPr>
        <w:t xml:space="preserve"> </w:t>
      </w:r>
      <w:r w:rsidRPr="00BC5C4A">
        <w:rPr>
          <w:rFonts w:eastAsia="나눔명조" w:hint="eastAsia"/>
          <w:sz w:val="20"/>
          <w:szCs w:val="22"/>
        </w:rPr>
        <w:t>설문</w:t>
      </w:r>
      <w:r w:rsidRPr="00BC5C4A">
        <w:rPr>
          <w:rFonts w:eastAsia="나눔명조" w:hint="eastAsia"/>
          <w:sz w:val="20"/>
          <w:szCs w:val="22"/>
        </w:rPr>
        <w:t xml:space="preserve"> </w:t>
      </w:r>
      <w:r w:rsidRPr="00BC5C4A">
        <w:rPr>
          <w:rFonts w:eastAsia="나눔명조" w:hint="eastAsia"/>
          <w:sz w:val="20"/>
          <w:szCs w:val="22"/>
        </w:rPr>
        <w:t>문항을</w:t>
      </w:r>
      <w:r w:rsidRPr="00BC5C4A">
        <w:rPr>
          <w:rFonts w:eastAsia="나눔명조" w:hint="eastAsia"/>
          <w:sz w:val="20"/>
          <w:szCs w:val="22"/>
        </w:rPr>
        <w:t xml:space="preserve"> </w:t>
      </w:r>
      <w:r w:rsidRPr="00BC5C4A">
        <w:rPr>
          <w:rFonts w:eastAsia="나눔명조" w:hint="eastAsia"/>
          <w:sz w:val="20"/>
          <w:szCs w:val="22"/>
        </w:rPr>
        <w:t>활용했고</w:t>
      </w:r>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통합적인</w:t>
      </w:r>
      <w:r w:rsidRPr="00BC5C4A">
        <w:rPr>
          <w:rFonts w:eastAsia="나눔명조" w:hint="eastAsia"/>
          <w:sz w:val="20"/>
          <w:szCs w:val="22"/>
        </w:rPr>
        <w:t xml:space="preserve"> </w:t>
      </w:r>
      <w:r w:rsidRPr="00BC5C4A">
        <w:rPr>
          <w:rFonts w:eastAsia="나눔명조" w:hint="eastAsia"/>
          <w:sz w:val="20"/>
          <w:szCs w:val="22"/>
        </w:rPr>
        <w:t>요인값을</w:t>
      </w:r>
      <w:r w:rsidRPr="00BC5C4A">
        <w:rPr>
          <w:rFonts w:eastAsia="나눔명조" w:hint="eastAsia"/>
          <w:sz w:val="20"/>
          <w:szCs w:val="22"/>
        </w:rPr>
        <w:t xml:space="preserve"> </w:t>
      </w:r>
      <w:r w:rsidRPr="00BC5C4A">
        <w:rPr>
          <w:rFonts w:eastAsia="나눔명조" w:hint="eastAsia"/>
          <w:sz w:val="20"/>
          <w:szCs w:val="22"/>
        </w:rPr>
        <w:t>산출해</w:t>
      </w:r>
      <w:r w:rsidRPr="00BC5C4A">
        <w:rPr>
          <w:rFonts w:eastAsia="나눔명조" w:hint="eastAsia"/>
          <w:sz w:val="20"/>
          <w:szCs w:val="22"/>
        </w:rPr>
        <w:t xml:space="preserve"> </w:t>
      </w:r>
      <w:r w:rsidRPr="00BC5C4A">
        <w:rPr>
          <w:rFonts w:eastAsia="나눔명조" w:hint="eastAsia"/>
          <w:sz w:val="20"/>
          <w:szCs w:val="22"/>
        </w:rPr>
        <w:t>변수로</w:t>
      </w:r>
      <w:r w:rsidRPr="00BC5C4A">
        <w:rPr>
          <w:rFonts w:eastAsia="나눔명조" w:hint="eastAsia"/>
          <w:sz w:val="20"/>
          <w:szCs w:val="22"/>
        </w:rPr>
        <w:t xml:space="preserve"> </w:t>
      </w:r>
      <w:r w:rsidRPr="00BC5C4A">
        <w:rPr>
          <w:rFonts w:eastAsia="나눔명조" w:hint="eastAsia"/>
          <w:sz w:val="20"/>
          <w:szCs w:val="22"/>
        </w:rPr>
        <w:t>사용한</w:t>
      </w:r>
      <w:r w:rsidRPr="00BC5C4A">
        <w:rPr>
          <w:rFonts w:eastAsia="나눔명조" w:hint="eastAsia"/>
          <w:sz w:val="20"/>
          <w:szCs w:val="22"/>
        </w:rPr>
        <w:t xml:space="preserve"> </w:t>
      </w:r>
      <w:r w:rsidRPr="00BC5C4A">
        <w:rPr>
          <w:rFonts w:eastAsia="나눔명조" w:hint="eastAsia"/>
          <w:sz w:val="20"/>
          <w:szCs w:val="22"/>
        </w:rPr>
        <w:t>연구들이</w:t>
      </w:r>
      <w:r w:rsidRPr="00BC5C4A">
        <w:rPr>
          <w:rFonts w:eastAsia="나눔명조" w:hint="eastAsia"/>
          <w:sz w:val="20"/>
          <w:szCs w:val="22"/>
        </w:rPr>
        <w:t xml:space="preserve"> </w:t>
      </w:r>
      <w:r w:rsidRPr="00BC5C4A">
        <w:rPr>
          <w:rFonts w:eastAsia="나눔명조" w:hint="eastAsia"/>
          <w:sz w:val="20"/>
          <w:szCs w:val="22"/>
        </w:rPr>
        <w:t>대다수</w:t>
      </w:r>
      <w:del w:id="1006" w:author="Park, Sanghoon" w:date="2021-10-01T02:31:00Z">
        <w:r w:rsidRPr="00BC5C4A" w:rsidDel="00D403C6">
          <w:rPr>
            <w:rFonts w:eastAsia="나눔명조" w:hint="eastAsia"/>
            <w:sz w:val="20"/>
            <w:szCs w:val="22"/>
          </w:rPr>
          <w:delText xml:space="preserve"> </w:delText>
        </w:r>
      </w:del>
      <w:r w:rsidRPr="00BC5C4A">
        <w:rPr>
          <w:rFonts w:eastAsia="나눔명조" w:hint="eastAsia"/>
          <w:sz w:val="20"/>
          <w:szCs w:val="22"/>
        </w:rPr>
        <w:t>이다</w:t>
      </w:r>
      <w:r w:rsidR="00D403C6">
        <w:rPr>
          <w:rFonts w:eastAsia="나눔명조"/>
          <w:sz w:val="20"/>
          <w:szCs w:val="22"/>
        </w:rPr>
        <w:fldChar w:fldCharType="begin"/>
      </w:r>
      <w:r w:rsidR="005302F9">
        <w:rPr>
          <w:rFonts w:eastAsia="나눔명조"/>
          <w:sz w:val="20"/>
          <w:szCs w:val="22"/>
        </w:rPr>
        <w:instrText xml:space="preserve"> ADDIN ZOTERO_ITEM CSL_CITATION {"citationID":"xJVfIGDP","properties":{"formattedCitation":"(\\uc0\\u44053{}\\uc0\\u54812{}\\uc0\\u51652{} and \\uc0\\u52264{}\\uc0\\u49464{}\\uc0\\u50689{} 2021; \\uc0\\u44608{}\\uc0\\u50689{}\\uc0\\u51008{}, \\uc0\\u49900{}\\uc0\\u46041{}\\uc0\\u52384{}, and \\uc0\\u44608{}\\uc0\\u49345{}\\uc0\\u47925{} 2018; \\uc0\\u44608{}\\uc0\\u51648{}\\uc0\\u49688{} and \\uc0\\u50980{}\\uc0\\u49688{}\\uc0\\u51116{} 2019; \\uc0\\u51076{}\\uc0\\u51116{}\\uc0\\u50689{} and \\uc0\\u47928{}\\uc0\\u44397{}\\uc0\\u44221{} 2019, 2019; \\uc0\\u51076{}\\uc0\\u51116{}\\uc0\\u50689{}, \\uc0\\u47928{}\\uc0\\u44397{}\\uc0\\u44221{}, and \\uc0\\u51312{}\\uc0\\u54812{}\\uc0\\u51652{} 2019a, 2019b; \\uc0\\u51221{}\\uc0\\u51116{}\\uc0\\u54840{} and \\</w:instrText>
      </w:r>
      <w:r w:rsidR="005302F9">
        <w:rPr>
          <w:rFonts w:eastAsia="나눔명조" w:hint="eastAsia"/>
          <w:sz w:val="20"/>
          <w:szCs w:val="22"/>
        </w:rPr>
        <w:instrText>uc0\\u52572{}\\uc0\\u44508{}\\uc0\\u54788{} 2020; \\uc0\\u51221{}\\uc0\\u51648{}\\uc0\\u50857{} and \\uc0\\u44608{}\\uc0\\u51648{}\\uc0\\u49688{} 2020)","plainCitation":"(</w:instrText>
      </w:r>
      <w:r w:rsidR="005302F9">
        <w:rPr>
          <w:rFonts w:eastAsia="나눔명조" w:hint="eastAsia"/>
          <w:sz w:val="20"/>
          <w:szCs w:val="22"/>
        </w:rPr>
        <w:instrText>강혜진</w:instrText>
      </w:r>
      <w:r w:rsidR="005302F9">
        <w:rPr>
          <w:rFonts w:eastAsia="나눔명조" w:hint="eastAsia"/>
          <w:sz w:val="20"/>
          <w:szCs w:val="22"/>
        </w:rPr>
        <w:instrText xml:space="preserve"> and </w:instrText>
      </w:r>
      <w:r w:rsidR="005302F9">
        <w:rPr>
          <w:rFonts w:eastAsia="나눔명조" w:hint="eastAsia"/>
          <w:sz w:val="20"/>
          <w:szCs w:val="22"/>
        </w:rPr>
        <w:instrText>차세영</w:instrText>
      </w:r>
      <w:r w:rsidR="005302F9">
        <w:rPr>
          <w:rFonts w:eastAsia="나눔명조" w:hint="eastAsia"/>
          <w:sz w:val="20"/>
          <w:szCs w:val="22"/>
        </w:rPr>
        <w:instrText xml:space="preserve"> 2021; </w:instrText>
      </w:r>
      <w:r w:rsidR="005302F9">
        <w:rPr>
          <w:rFonts w:eastAsia="나눔명조" w:hint="eastAsia"/>
          <w:sz w:val="20"/>
          <w:szCs w:val="22"/>
        </w:rPr>
        <w:instrText>김영은</w:instrText>
      </w:r>
      <w:r w:rsidR="005302F9">
        <w:rPr>
          <w:rFonts w:eastAsia="나눔명조" w:hint="eastAsia"/>
          <w:sz w:val="20"/>
          <w:szCs w:val="22"/>
        </w:rPr>
        <w:instrText xml:space="preserve">, </w:instrText>
      </w:r>
      <w:r w:rsidR="005302F9">
        <w:rPr>
          <w:rFonts w:eastAsia="나눔명조" w:hint="eastAsia"/>
          <w:sz w:val="20"/>
          <w:szCs w:val="22"/>
        </w:rPr>
        <w:instrText>심동철</w:instrText>
      </w:r>
      <w:r w:rsidR="005302F9">
        <w:rPr>
          <w:rFonts w:eastAsia="나눔명조" w:hint="eastAsia"/>
          <w:sz w:val="20"/>
          <w:szCs w:val="22"/>
        </w:rPr>
        <w:instrText xml:space="preserve">, and </w:instrText>
      </w:r>
      <w:r w:rsidR="005302F9">
        <w:rPr>
          <w:rFonts w:eastAsia="나눔명조" w:hint="eastAsia"/>
          <w:sz w:val="20"/>
          <w:szCs w:val="22"/>
        </w:rPr>
        <w:instrText>김상묵</w:instrText>
      </w:r>
      <w:r w:rsidR="005302F9">
        <w:rPr>
          <w:rFonts w:eastAsia="나눔명조" w:hint="eastAsia"/>
          <w:sz w:val="20"/>
          <w:szCs w:val="22"/>
        </w:rPr>
        <w:instrText xml:space="preserve"> 2018; </w:instrText>
      </w:r>
      <w:r w:rsidR="005302F9">
        <w:rPr>
          <w:rFonts w:eastAsia="나눔명조" w:hint="eastAsia"/>
          <w:sz w:val="20"/>
          <w:szCs w:val="22"/>
        </w:rPr>
        <w:instrText>김지수</w:instrText>
      </w:r>
      <w:r w:rsidR="005302F9">
        <w:rPr>
          <w:rFonts w:eastAsia="나눔명조" w:hint="eastAsia"/>
          <w:sz w:val="20"/>
          <w:szCs w:val="22"/>
        </w:rPr>
        <w:instrText xml:space="preserve"> and </w:instrText>
      </w:r>
      <w:r w:rsidR="005302F9">
        <w:rPr>
          <w:rFonts w:eastAsia="나눔명조" w:hint="eastAsia"/>
          <w:sz w:val="20"/>
          <w:szCs w:val="22"/>
        </w:rPr>
        <w:instrText>윤수재</w:instrText>
      </w:r>
      <w:r w:rsidR="005302F9">
        <w:rPr>
          <w:rFonts w:eastAsia="나눔명조" w:hint="eastAsia"/>
          <w:sz w:val="20"/>
          <w:szCs w:val="22"/>
        </w:rPr>
        <w:instrText xml:space="preserve"> 2019; </w:instrText>
      </w:r>
      <w:r w:rsidR="005302F9">
        <w:rPr>
          <w:rFonts w:eastAsia="나눔명조" w:hint="eastAsia"/>
          <w:sz w:val="20"/>
          <w:szCs w:val="22"/>
        </w:rPr>
        <w:instrText>임재영</w:instrText>
      </w:r>
      <w:r w:rsidR="005302F9">
        <w:rPr>
          <w:rFonts w:eastAsia="나눔명조" w:hint="eastAsia"/>
          <w:sz w:val="20"/>
          <w:szCs w:val="22"/>
        </w:rPr>
        <w:instrText xml:space="preserve"> and </w:instrText>
      </w:r>
      <w:r w:rsidR="005302F9">
        <w:rPr>
          <w:rFonts w:eastAsia="나눔명조" w:hint="eastAsia"/>
          <w:sz w:val="20"/>
          <w:szCs w:val="22"/>
        </w:rPr>
        <w:instrText>문국경</w:instrText>
      </w:r>
      <w:r w:rsidR="005302F9">
        <w:rPr>
          <w:rFonts w:eastAsia="나눔명조" w:hint="eastAsia"/>
          <w:sz w:val="20"/>
          <w:szCs w:val="22"/>
        </w:rPr>
        <w:instrText xml:space="preserve"> 2019, 2019; </w:instrText>
      </w:r>
      <w:r w:rsidR="005302F9">
        <w:rPr>
          <w:rFonts w:eastAsia="나눔명조" w:hint="eastAsia"/>
          <w:sz w:val="20"/>
          <w:szCs w:val="22"/>
        </w:rPr>
        <w:instrText>임재영</w:instrText>
      </w:r>
      <w:r w:rsidR="005302F9">
        <w:rPr>
          <w:rFonts w:eastAsia="나눔명조" w:hint="eastAsia"/>
          <w:sz w:val="20"/>
          <w:szCs w:val="22"/>
        </w:rPr>
        <w:instrText xml:space="preserve">, </w:instrText>
      </w:r>
      <w:r w:rsidR="005302F9">
        <w:rPr>
          <w:rFonts w:eastAsia="나눔명조" w:hint="eastAsia"/>
          <w:sz w:val="20"/>
          <w:szCs w:val="22"/>
        </w:rPr>
        <w:instrText>문국경</w:instrText>
      </w:r>
      <w:r w:rsidR="005302F9">
        <w:rPr>
          <w:rFonts w:eastAsia="나눔명조" w:hint="eastAsia"/>
          <w:sz w:val="20"/>
          <w:szCs w:val="22"/>
        </w:rPr>
        <w:instrText xml:space="preserve">, and </w:instrText>
      </w:r>
      <w:r w:rsidR="005302F9">
        <w:rPr>
          <w:rFonts w:eastAsia="나눔명조" w:hint="eastAsia"/>
          <w:sz w:val="20"/>
          <w:szCs w:val="22"/>
        </w:rPr>
        <w:instrText>조혜진</w:instrText>
      </w:r>
      <w:r w:rsidR="005302F9">
        <w:rPr>
          <w:rFonts w:eastAsia="나눔명조" w:hint="eastAsia"/>
          <w:sz w:val="20"/>
          <w:szCs w:val="22"/>
        </w:rPr>
        <w:instrText xml:space="preserve"> 2019a, 2019b; </w:instrText>
      </w:r>
      <w:r w:rsidR="005302F9">
        <w:rPr>
          <w:rFonts w:eastAsia="나눔명조" w:hint="eastAsia"/>
          <w:sz w:val="20"/>
          <w:szCs w:val="22"/>
        </w:rPr>
        <w:instrText>정재호</w:instrText>
      </w:r>
      <w:r w:rsidR="005302F9">
        <w:rPr>
          <w:rFonts w:eastAsia="나눔명조" w:hint="eastAsia"/>
          <w:sz w:val="20"/>
          <w:szCs w:val="22"/>
        </w:rPr>
        <w:instrText xml:space="preserve"> and </w:instrText>
      </w:r>
      <w:r w:rsidR="005302F9">
        <w:rPr>
          <w:rFonts w:eastAsia="나눔명조" w:hint="eastAsia"/>
          <w:sz w:val="20"/>
          <w:szCs w:val="22"/>
        </w:rPr>
        <w:instrText>최규현</w:instrText>
      </w:r>
      <w:r w:rsidR="005302F9">
        <w:rPr>
          <w:rFonts w:eastAsia="나눔명조" w:hint="eastAsia"/>
          <w:sz w:val="20"/>
          <w:szCs w:val="22"/>
        </w:rPr>
        <w:instrText xml:space="preserve"> 2020; </w:instrText>
      </w:r>
      <w:r w:rsidR="005302F9">
        <w:rPr>
          <w:rFonts w:eastAsia="나눔명조" w:hint="eastAsia"/>
          <w:sz w:val="20"/>
          <w:szCs w:val="22"/>
        </w:rPr>
        <w:instrText>정지용</w:instrText>
      </w:r>
      <w:r w:rsidR="005302F9">
        <w:rPr>
          <w:rFonts w:eastAsia="나눔명조" w:hint="eastAsia"/>
          <w:sz w:val="20"/>
          <w:szCs w:val="22"/>
        </w:rPr>
        <w:instrText xml:space="preserve"> and </w:instrText>
      </w:r>
      <w:r w:rsidR="005302F9">
        <w:rPr>
          <w:rFonts w:eastAsia="나눔명조" w:hint="eastAsia"/>
          <w:sz w:val="20"/>
          <w:szCs w:val="22"/>
        </w:rPr>
        <w:instrText>김지수</w:instrText>
      </w:r>
      <w:r w:rsidR="005302F9">
        <w:rPr>
          <w:rFonts w:eastAsia="나눔명조" w:hint="eastAsia"/>
          <w:sz w:val="20"/>
          <w:szCs w:val="22"/>
        </w:rPr>
        <w:instrText xml:space="preserve"> 2020)","noteIndex":0},"citationItems":[{"id":1401,"uris":["http://zotero.org/users/5210800/items/6CF3S8KD"],"uri":["http://zotero.org/users/5210800/items/6CF3S8KD"],"itemData":{"id":1401,"type":"article-journal","container-title":"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","DOI":"10.53865/KSPA.2021.05.32.1.1","ISSN":"1225-8652","issue":"1","language":"ko","note":"Citation Key: kang:cha:2021","page":"1</w:instrText>
      </w:r>
      <w:r w:rsidR="005302F9">
        <w:rPr>
          <w:rFonts w:eastAsia="나눔명조" w:hint="eastAsia"/>
          <w:sz w:val="20"/>
          <w:szCs w:val="22"/>
        </w:rPr>
        <w:instrText>–</w:instrText>
      </w:r>
      <w:r w:rsidR="005302F9">
        <w:rPr>
          <w:rFonts w:eastAsia="나눔명조" w:hint="eastAsia"/>
          <w:sz w:val="20"/>
          <w:szCs w:val="22"/>
        </w:rPr>
        <w:instrText>24","title":"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조직몰입에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PSM</w:instrText>
      </w:r>
      <w:r w:rsidR="005302F9">
        <w:rPr>
          <w:rFonts w:eastAsia="나눔명조" w:hint="eastAsia"/>
          <w:sz w:val="20"/>
          <w:szCs w:val="22"/>
        </w:rPr>
        <w:instrText>의</w:instrText>
      </w:r>
      <w:r w:rsidR="005302F9">
        <w:rPr>
          <w:rFonts w:eastAsia="나눔명조" w:hint="eastAsia"/>
          <w:sz w:val="20"/>
          <w:szCs w:val="22"/>
        </w:rPr>
        <w:instrText xml:space="preserve"> </w:instrText>
      </w:r>
      <w:r w:rsidR="005302F9">
        <w:rPr>
          <w:rFonts w:eastAsia="나눔명조" w:hint="eastAsia"/>
          <w:sz w:val="20"/>
          <w:szCs w:val="22"/>
        </w:rPr>
        <w:instrText>매개효과와</w:instrText>
      </w:r>
      <w:r w:rsidR="005302F9">
        <w:rPr>
          <w:rFonts w:eastAsia="나눔명조" w:hint="eastAsia"/>
          <w:sz w:val="20"/>
          <w:szCs w:val="22"/>
        </w:rPr>
        <w:instrText xml:space="preserve"> </w:instrText>
      </w:r>
      <w:r w:rsidR="005302F9">
        <w:rPr>
          <w:rFonts w:eastAsia="나눔명조" w:hint="eastAsia"/>
          <w:sz w:val="20"/>
          <w:szCs w:val="22"/>
        </w:rPr>
        <w:instrText>목표모호성의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","title-short":"A Study on the Effects of Transformative Leadership on Organizational Commitment","volume":"32","author":[{"family":"</w:instrText>
      </w:r>
      <w:r w:rsidR="005302F9">
        <w:rPr>
          <w:rFonts w:eastAsia="나눔명조" w:hint="eastAsia"/>
          <w:sz w:val="20"/>
          <w:szCs w:val="22"/>
        </w:rPr>
        <w:instrText>강혜진</w:instrText>
      </w:r>
      <w:r w:rsidR="005302F9">
        <w:rPr>
          <w:rFonts w:eastAsia="나눔명조" w:hint="eastAsia"/>
          <w:sz w:val="20"/>
          <w:szCs w:val="22"/>
        </w:rPr>
        <w:instrText>","given":""},{"family":"</w:instrText>
      </w:r>
      <w:r w:rsidR="005302F9">
        <w:rPr>
          <w:rFonts w:eastAsia="나눔명조" w:hint="eastAsia"/>
          <w:sz w:val="20"/>
          <w:szCs w:val="22"/>
        </w:rPr>
        <w:instrText>차세영</w:instrText>
      </w:r>
      <w:r w:rsidR="005302F9">
        <w:rPr>
          <w:rFonts w:eastAsia="나눔명조" w:hint="eastAsia"/>
          <w:sz w:val="20"/>
          <w:szCs w:val="22"/>
        </w:rPr>
        <w:instrText>","given":""}],"issued":{"date-parts":[["2021",5]]}}},{"id":1405,"uris":["http://zotero.org/users/5210800/items/EYMK3T6S"],"uri":["http://zotero.org/users/5210800/items/EYMK3T6S"],"itemData":{"id":1405,"type":"article-journal","container-title":"</w:instrText>
      </w:r>
      <w:r w:rsidR="005302F9">
        <w:rPr>
          <w:rFonts w:eastAsia="나눔명조" w:hint="eastAsia"/>
          <w:sz w:val="20"/>
          <w:szCs w:val="22"/>
        </w:rPr>
        <w:instrText>한국행정학보</w:instrText>
      </w:r>
      <w:r w:rsidR="005302F9">
        <w:rPr>
          <w:rFonts w:eastAsia="나눔명조" w:hint="eastAsia"/>
          <w:sz w:val="20"/>
          <w:szCs w:val="22"/>
        </w:rPr>
        <w:instrText>","DOI":"10.18333/KPAR.52.4.55","ISSN":"1226-2536","issue":"4","language":"ko","note":"Citation Key: kimetal:2018","page":"55</w:instrText>
      </w:r>
      <w:r w:rsidR="005302F9">
        <w:rPr>
          <w:rFonts w:eastAsia="나눔명조" w:hint="eastAsia"/>
          <w:sz w:val="20"/>
          <w:szCs w:val="22"/>
        </w:rPr>
        <w:instrText>–</w:instrText>
      </w:r>
      <w:r w:rsidR="005302F9">
        <w:rPr>
          <w:rFonts w:eastAsia="나눔명조" w:hint="eastAsia"/>
          <w:sz w:val="20"/>
          <w:szCs w:val="22"/>
        </w:rPr>
        <w:instrText>85","title":"</w:instrText>
      </w:r>
      <w:r w:rsidR="005302F9">
        <w:rPr>
          <w:rFonts w:eastAsia="나눔명조" w:hint="eastAsia"/>
          <w:sz w:val="20"/>
          <w:szCs w:val="22"/>
        </w:rPr>
        <w:instrText>공공기관의</w:instrText>
      </w:r>
      <w:r w:rsidR="005302F9">
        <w:rPr>
          <w:rFonts w:eastAsia="나눔명조" w:hint="eastAsia"/>
          <w:sz w:val="20"/>
          <w:szCs w:val="22"/>
        </w:rPr>
        <w:instrText xml:space="preserve"> </w:instrText>
      </w:r>
      <w:r w:rsidR="005302F9">
        <w:rPr>
          <w:rFonts w:eastAsia="나눔명조" w:hint="eastAsia"/>
          <w:sz w:val="20"/>
          <w:szCs w:val="22"/>
        </w:rPr>
        <w:instrText>조직가치가</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업무열의에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","volume":"52","author":[{"family":"</w:instrText>
      </w:r>
      <w:r w:rsidR="005302F9">
        <w:rPr>
          <w:rFonts w:eastAsia="나눔명조" w:hint="eastAsia"/>
          <w:sz w:val="20"/>
          <w:szCs w:val="22"/>
        </w:rPr>
        <w:instrText>김영은</w:instrText>
      </w:r>
      <w:r w:rsidR="005302F9">
        <w:rPr>
          <w:rFonts w:eastAsia="나눔명조" w:hint="eastAsia"/>
          <w:sz w:val="20"/>
          <w:szCs w:val="22"/>
        </w:rPr>
        <w:instrText>","given":""},{"family":"</w:instrText>
      </w:r>
      <w:r w:rsidR="005302F9">
        <w:rPr>
          <w:rFonts w:eastAsia="나눔명조" w:hint="eastAsia"/>
          <w:sz w:val="20"/>
          <w:szCs w:val="22"/>
        </w:rPr>
        <w:instrText>심동철</w:instrText>
      </w:r>
      <w:r w:rsidR="005302F9">
        <w:rPr>
          <w:rFonts w:eastAsia="나눔명조" w:hint="eastAsia"/>
          <w:sz w:val="20"/>
          <w:szCs w:val="22"/>
        </w:rPr>
        <w:instrText>","given":""},{"family":"</w:instrText>
      </w:r>
      <w:r w:rsidR="005302F9">
        <w:rPr>
          <w:rFonts w:eastAsia="나눔명조" w:hint="eastAsia"/>
          <w:sz w:val="20"/>
          <w:szCs w:val="22"/>
        </w:rPr>
        <w:instrText>김상묵</w:instrText>
      </w:r>
      <w:r w:rsidR="005302F9">
        <w:rPr>
          <w:rFonts w:eastAsia="나눔명조" w:hint="eastAsia"/>
          <w:sz w:val="20"/>
          <w:szCs w:val="22"/>
        </w:rPr>
        <w:instrText>","given":""}],"issued":{"date-parts":[["2018",12]]}}},{"id":1441,"uris":["http://zotero.org/users/5210800/items/J8N4EEUP"],"uri":["http://zotero.org/users/5210800/items/J8N4EEUP"],"itemData":{"id":1441,"type":"article-journal","container-title":"</w:instrText>
      </w:r>
      <w:r w:rsidR="005302F9">
        <w:rPr>
          <w:rFonts w:eastAsia="나눔명조" w:hint="eastAsia"/>
          <w:sz w:val="20"/>
          <w:szCs w:val="22"/>
        </w:rPr>
        <w:instrText>한국인사행정학회보</w:instrText>
      </w:r>
      <w:r w:rsidR="005302F9">
        <w:rPr>
          <w:rFonts w:eastAsia="나눔명조" w:hint="eastAsia"/>
          <w:sz w:val="20"/>
          <w:szCs w:val="22"/>
        </w:rPr>
        <w:instrText>","issue":"4","note":"Citation Key: kim:yoon:2019","page":"53</w:instrText>
      </w:r>
      <w:r w:rsidR="005302F9">
        <w:rPr>
          <w:rFonts w:eastAsia="나눔명조" w:hint="eastAsia"/>
          <w:sz w:val="20"/>
          <w:szCs w:val="22"/>
        </w:rPr>
        <w:instrText>–</w:instrText>
      </w:r>
      <w:r w:rsidR="005302F9">
        <w:rPr>
          <w:rFonts w:eastAsia="나눔명조" w:hint="eastAsia"/>
          <w:sz w:val="20"/>
          <w:szCs w:val="22"/>
        </w:rPr>
        <w:instrText>74","title":"</w:instrText>
      </w:r>
      <w:r w:rsidR="005302F9">
        <w:rPr>
          <w:rFonts w:eastAsia="나눔명조" w:hint="eastAsia"/>
          <w:sz w:val="20"/>
          <w:szCs w:val="22"/>
        </w:rPr>
        <w:instrText>변혁적</w:instrText>
      </w:r>
      <w:r w:rsidR="005302F9">
        <w:rPr>
          <w:rFonts w:eastAsia="나눔명조" w:hint="eastAsia"/>
          <w:sz w:val="20"/>
          <w:szCs w:val="22"/>
        </w:rPr>
        <w:instrText xml:space="preserve"> </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공공봉사동기를</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영향분석</w:instrText>
      </w:r>
      <w:r w:rsidR="005302F9">
        <w:rPr>
          <w:rFonts w:eastAsia="나눔명조" w:hint="eastAsia"/>
          <w:sz w:val="20"/>
          <w:szCs w:val="22"/>
        </w:rPr>
        <w:instrText xml:space="preserve">: </w:instrText>
      </w:r>
      <w:r w:rsidR="005302F9">
        <w:rPr>
          <w:rFonts w:eastAsia="나눔명조" w:hint="eastAsia"/>
          <w:sz w:val="20"/>
          <w:szCs w:val="22"/>
        </w:rPr>
        <w:instrText>지방자치단체</w:instrText>
      </w:r>
      <w:r w:rsidR="005302F9">
        <w:rPr>
          <w:rFonts w:eastAsia="나눔명조" w:hint="eastAsia"/>
          <w:sz w:val="20"/>
          <w:szCs w:val="22"/>
        </w:rPr>
        <w:instrText xml:space="preserve"> </w:instrText>
      </w:r>
      <w:r w:rsidR="005302F9">
        <w:rPr>
          <w:rFonts w:eastAsia="나눔명조" w:hint="eastAsia"/>
          <w:sz w:val="20"/>
          <w:szCs w:val="22"/>
        </w:rPr>
        <w:instrText>공무원을</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","volume":"18","author":[{"family":"</w:instrText>
      </w:r>
      <w:r w:rsidR="005302F9">
        <w:rPr>
          <w:rFonts w:eastAsia="나눔명조" w:hint="eastAsia"/>
          <w:sz w:val="20"/>
          <w:szCs w:val="22"/>
        </w:rPr>
        <w:instrText>김지수</w:instrText>
      </w:r>
      <w:r w:rsidR="005302F9">
        <w:rPr>
          <w:rFonts w:eastAsia="나눔명조" w:hint="eastAsia"/>
          <w:sz w:val="20"/>
          <w:szCs w:val="22"/>
        </w:rPr>
        <w:instrText>","given":""},{"family":"</w:instrText>
      </w:r>
      <w:r w:rsidR="005302F9">
        <w:rPr>
          <w:rFonts w:eastAsia="나눔명조" w:hint="eastAsia"/>
          <w:sz w:val="20"/>
          <w:szCs w:val="22"/>
        </w:rPr>
        <w:instrText>윤수재</w:instrText>
      </w:r>
      <w:r w:rsidR="005302F9">
        <w:rPr>
          <w:rFonts w:eastAsia="나눔명조" w:hint="eastAsia"/>
          <w:sz w:val="20"/>
          <w:szCs w:val="22"/>
        </w:rPr>
        <w:instrText>","given":""}],"issued":{"date-parts":[["2019"]]}}},{"id":1417,"uris":["http://zotero.org/users/5210800/items/SD7TB8DR"],"uri":["http://zotero.org/users/5210800/items/SD7TB8DR"],"itemData":{"id":1417,"type":"article-journal","container-title":"</w:instrText>
      </w:r>
      <w:r w:rsidR="005302F9">
        <w:rPr>
          <w:rFonts w:eastAsia="나눔명조" w:hint="eastAsia"/>
          <w:sz w:val="20"/>
          <w:szCs w:val="22"/>
        </w:rPr>
        <w:instrText>한국행정논집</w:instrText>
      </w:r>
      <w:r w:rsidR="005302F9">
        <w:rPr>
          <w:rFonts w:eastAsia="나눔명조" w:hint="eastAsia"/>
          <w:sz w:val="20"/>
          <w:szCs w:val="22"/>
        </w:rPr>
        <w:instrText>","DOI":"10.21888/KPAQ.2019.6.31.2.231","ISSN":"1229-4756","issue":"2","language":"ko","note":"Citation Key: lim:moon:2019a","page":"231</w:instrText>
      </w:r>
      <w:r w:rsidR="005302F9">
        <w:rPr>
          <w:rFonts w:eastAsia="나눔명조" w:hint="eastAsia"/>
          <w:sz w:val="20"/>
          <w:szCs w:val="22"/>
        </w:rPr>
        <w:instrText>–</w:instrText>
      </w:r>
      <w:r w:rsidR="005302F9">
        <w:rPr>
          <w:rFonts w:eastAsia="나눔명조" w:hint="eastAsia"/>
          <w:sz w:val="20"/>
          <w:szCs w:val="22"/>
        </w:rPr>
        <w:instrText>251","title":"</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직무성과</w:instrText>
      </w:r>
      <w:r w:rsidR="005302F9">
        <w:rPr>
          <w:rFonts w:eastAsia="나눔명조" w:hint="eastAsia"/>
          <w:sz w:val="20"/>
          <w:szCs w:val="22"/>
        </w:rPr>
        <w:instrText xml:space="preserve">: </w:instrText>
      </w:r>
      <w:r w:rsidR="005302F9">
        <w:rPr>
          <w:rFonts w:eastAsia="나눔명조" w:hint="eastAsia"/>
          <w:sz w:val="20"/>
          <w:szCs w:val="22"/>
        </w:rPr>
        <w:instrText>조직구조의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","volume":"31","author":[{"family":"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","given":""}],"issued":{"date-parts":[["2019",6]]}}},{"id":1417,"uris":["http://zotero.org/users/5210800/items/SD7TB8DR"],"uri":["http://zotero.org/users/5210800/items/SD7TB8DR"],"itemData":{"id":1417,"type":"article-journal","container-title":"</w:instrText>
      </w:r>
      <w:r w:rsidR="005302F9">
        <w:rPr>
          <w:rFonts w:eastAsia="나눔명조" w:hint="eastAsia"/>
          <w:sz w:val="20"/>
          <w:szCs w:val="22"/>
        </w:rPr>
        <w:instrText>한국행정논집</w:instrText>
      </w:r>
      <w:r w:rsidR="005302F9">
        <w:rPr>
          <w:rFonts w:eastAsia="나눔명조" w:hint="eastAsia"/>
          <w:sz w:val="20"/>
          <w:szCs w:val="22"/>
        </w:rPr>
        <w:instrText>","DOI":"10.21888/KPAQ.2019.6.31.2.231","ISSN":"1229-4756","issue":"2","language":"ko","note":"Citation Key: lim:moon:2019a","page":"231</w:instrText>
      </w:r>
      <w:r w:rsidR="005302F9">
        <w:rPr>
          <w:rFonts w:eastAsia="나눔명조" w:hint="eastAsia"/>
          <w:sz w:val="20"/>
          <w:szCs w:val="22"/>
        </w:rPr>
        <w:instrText>–</w:instrText>
      </w:r>
      <w:r w:rsidR="005302F9">
        <w:rPr>
          <w:rFonts w:eastAsia="나눔명조" w:hint="eastAsia"/>
          <w:sz w:val="20"/>
          <w:szCs w:val="22"/>
        </w:rPr>
        <w:instrText>251","title":"</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직무성과</w:instrText>
      </w:r>
      <w:r w:rsidR="005302F9">
        <w:rPr>
          <w:rFonts w:eastAsia="나눔명조" w:hint="eastAsia"/>
          <w:sz w:val="20"/>
          <w:szCs w:val="22"/>
        </w:rPr>
        <w:instrText xml:space="preserve">: </w:instrText>
      </w:r>
      <w:r w:rsidR="005302F9">
        <w:rPr>
          <w:rFonts w:eastAsia="나눔명조" w:hint="eastAsia"/>
          <w:sz w:val="20"/>
          <w:szCs w:val="22"/>
        </w:rPr>
        <w:instrText>조직구조의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","volume":"31","author":[{"family":"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","given":""}],"issued":{"date-parts":[["2019",6]]}}},{"id":1419,"uris":["http://zotero.org/users/5210800/items/BQMSYNAF"],"uri":["http://zotero.org/users/5210800/items/BQMSYNAF"],"itemData":{"id":1419,"type":"article-journal","container-title":"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","DOI":"10.53865/KSPA.2019.08.30.2.31","ISSN":"1225-8652","issue":"2","language":"ko","note":"Citation Key: limetal:2019b","page":"31</w:instrText>
      </w:r>
      <w:r w:rsidR="005302F9">
        <w:rPr>
          <w:rFonts w:eastAsia="나눔명조" w:hint="eastAsia"/>
          <w:sz w:val="20"/>
          <w:szCs w:val="22"/>
        </w:rPr>
        <w:instrText>–</w:instrText>
      </w:r>
      <w:r w:rsidR="005302F9">
        <w:rPr>
          <w:rFonts w:eastAsia="나눔명조" w:hint="eastAsia"/>
          <w:sz w:val="20"/>
          <w:szCs w:val="22"/>
        </w:rPr>
        <w:instrText>53","title":"</w:instrText>
      </w:r>
      <w:r w:rsidR="005302F9">
        <w:rPr>
          <w:rFonts w:eastAsia="나눔명조" w:hint="eastAsia"/>
          <w:sz w:val="20"/>
          <w:szCs w:val="22"/>
        </w:rPr>
        <w:instrText>공공봉사동기가</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그리고</w:instrText>
      </w:r>
      <w:r w:rsidR="005302F9">
        <w:rPr>
          <w:rFonts w:eastAsia="나눔명조" w:hint="eastAsia"/>
          <w:sz w:val="20"/>
          <w:szCs w:val="22"/>
        </w:rPr>
        <w:instrText xml:space="preserve"> </w:instrText>
      </w:r>
      <w:r w:rsidR="005302F9">
        <w:rPr>
          <w:rFonts w:eastAsia="나눔명조" w:hint="eastAsia"/>
          <w:sz w:val="20"/>
          <w:szCs w:val="22"/>
        </w:rPr>
        <w:instrText>거래적·변혁적</w:instrText>
      </w:r>
      <w:r w:rsidR="005302F9">
        <w:rPr>
          <w:rFonts w:eastAsia="나눔명조" w:hint="eastAsia"/>
          <w:sz w:val="20"/>
          <w:szCs w:val="22"/>
        </w:rPr>
        <w:instrText xml:space="preserve"> </w:instrText>
      </w:r>
      <w:r w:rsidR="005302F9">
        <w:rPr>
          <w:rFonts w:eastAsia="나눔명조" w:hint="eastAsia"/>
          <w:sz w:val="20"/>
          <w:szCs w:val="22"/>
        </w:rPr>
        <w:instrText>리더십의</w:instrText>
      </w:r>
      <w:r w:rsidR="005302F9">
        <w:rPr>
          <w:rFonts w:eastAsia="나눔명조" w:hint="eastAsia"/>
          <w:sz w:val="20"/>
          <w:szCs w:val="22"/>
        </w:rPr>
        <w:instrText xml:space="preserve"> </w:instrText>
      </w:r>
      <w:r w:rsidR="005302F9">
        <w:rPr>
          <w:rFonts w:eastAsia="나눔명조" w:hint="eastAsia"/>
          <w:sz w:val="20"/>
          <w:szCs w:val="22"/>
        </w:rPr>
        <w:instrText>조절효과</w:instrText>
      </w:r>
      <w:r w:rsidR="005302F9">
        <w:rPr>
          <w:rFonts w:eastAsia="나눔명조" w:hint="eastAsia"/>
          <w:sz w:val="20"/>
          <w:szCs w:val="22"/>
        </w:rPr>
        <w:instrText>","volume":"30","author":[{"family":"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","given":""},{"family":"</w:instrText>
      </w:r>
      <w:r w:rsidR="005302F9">
        <w:rPr>
          <w:rFonts w:eastAsia="나눔명조" w:hint="eastAsia"/>
          <w:sz w:val="20"/>
          <w:szCs w:val="22"/>
        </w:rPr>
        <w:instrText>조혜진</w:instrText>
      </w:r>
      <w:r w:rsidR="005302F9">
        <w:rPr>
          <w:rFonts w:eastAsia="나눔명조" w:hint="eastAsia"/>
          <w:sz w:val="20"/>
          <w:szCs w:val="22"/>
        </w:rPr>
        <w:instrText>","given":""}],"issued":{"date-parts":[["2019",8]]}}},{"id":1421,"uris":["http://zotero.org/users/5210800/items/DUKMPDV5"],"uri":["http://zotero.org/users/5210800/items/DUKMPDV5"],"itemData":{"id":1421,"type":"article-journal","container-title":"</w:instrText>
      </w:r>
      <w:r w:rsidR="005302F9">
        <w:rPr>
          <w:rFonts w:eastAsia="나눔명조" w:hint="eastAsia"/>
          <w:sz w:val="20"/>
          <w:szCs w:val="22"/>
        </w:rPr>
        <w:instrText>한국조직학회보</w:instrText>
      </w:r>
      <w:r w:rsidR="005302F9">
        <w:rPr>
          <w:rFonts w:eastAsia="나눔명조" w:hint="eastAsia"/>
          <w:sz w:val="20"/>
          <w:szCs w:val="22"/>
        </w:rPr>
        <w:instrText>","DOI":"10.21484/KROS.2019.16.2.1","issue":"2","language":"ko","note":"Citation Key: limetal:2019","page":"1</w:instrText>
      </w:r>
      <w:r w:rsidR="005302F9">
        <w:rPr>
          <w:rFonts w:eastAsia="나눔명조" w:hint="eastAsia"/>
          <w:sz w:val="20"/>
          <w:szCs w:val="22"/>
        </w:rPr>
        <w:instrText>–</w:instrText>
      </w:r>
      <w:r w:rsidR="005302F9">
        <w:rPr>
          <w:rFonts w:eastAsia="나눔명조" w:hint="eastAsia"/>
          <w:sz w:val="20"/>
          <w:szCs w:val="22"/>
        </w:rPr>
        <w:instrText>34","title":"</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조직문화의</w:instrText>
      </w:r>
      <w:r w:rsidR="005302F9">
        <w:rPr>
          <w:rFonts w:eastAsia="나눔명조" w:hint="eastAsia"/>
          <w:sz w:val="20"/>
          <w:szCs w:val="22"/>
        </w:rPr>
        <w:instrText xml:space="preserve"> </w:instrText>
      </w:r>
      <w:r w:rsidR="005302F9">
        <w:rPr>
          <w:rFonts w:eastAsia="나눔명조" w:hint="eastAsia"/>
          <w:sz w:val="20"/>
          <w:szCs w:val="22"/>
        </w:rPr>
        <w:instrText>적합성이</w:instrText>
      </w:r>
      <w:r w:rsidR="005302F9">
        <w:rPr>
          <w:rFonts w:eastAsia="나눔명조" w:hint="eastAsia"/>
          <w:sz w:val="20"/>
          <w:szCs w:val="22"/>
        </w:rPr>
        <w:instrText xml:space="preserve"> </w:instrText>
      </w:r>
      <w:r w:rsidR="005302F9">
        <w:rPr>
          <w:rFonts w:eastAsia="나눔명조" w:hint="eastAsia"/>
          <w:sz w:val="20"/>
          <w:szCs w:val="22"/>
        </w:rPr>
        <w:instrText>조직몰입에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","volume":"16","author":[{"family":"</w:instrText>
      </w:r>
      <w:r w:rsidR="005302F9">
        <w:rPr>
          <w:rFonts w:eastAsia="나눔명조" w:hint="eastAsia"/>
          <w:sz w:val="20"/>
          <w:szCs w:val="22"/>
        </w:rPr>
        <w:instrText>임재영</w:instrText>
      </w:r>
      <w:r w:rsidR="005302F9">
        <w:rPr>
          <w:rFonts w:eastAsia="나눔명조" w:hint="eastAsia"/>
          <w:sz w:val="20"/>
          <w:szCs w:val="22"/>
        </w:rPr>
        <w:instrText>","given":""},{"family":"</w:instrText>
      </w:r>
      <w:r w:rsidR="005302F9">
        <w:rPr>
          <w:rFonts w:eastAsia="나눔명조" w:hint="eastAsia"/>
          <w:sz w:val="20"/>
          <w:szCs w:val="22"/>
        </w:rPr>
        <w:instrText>문국경</w:instrText>
      </w:r>
      <w:r w:rsidR="005302F9">
        <w:rPr>
          <w:rFonts w:eastAsia="나눔명조" w:hint="eastAsia"/>
          <w:sz w:val="20"/>
          <w:szCs w:val="22"/>
        </w:rPr>
        <w:instrText>","given":""},{"family":"</w:instrText>
      </w:r>
      <w:r w:rsidR="005302F9">
        <w:rPr>
          <w:rFonts w:eastAsia="나눔명조" w:hint="eastAsia"/>
          <w:sz w:val="20"/>
          <w:szCs w:val="22"/>
        </w:rPr>
        <w:instrText>조혜진</w:instrText>
      </w:r>
      <w:r w:rsidR="005302F9">
        <w:rPr>
          <w:rFonts w:eastAsia="나눔명조" w:hint="eastAsia"/>
          <w:sz w:val="20"/>
          <w:szCs w:val="22"/>
        </w:rPr>
        <w:instrText>","given":""}],"issued":{"date-parts":[["2019",7]]}}},{"id":1467,"uris":["http://zotero.org/users/5210800/items/G35Z42XP"],"uri":["http://zotero.org/users/5210800/items/G35Z42XP"],"itemData":{"id":1467,"type":"article-journal","container-title":"</w:instrText>
      </w:r>
      <w:r w:rsidR="005302F9">
        <w:rPr>
          <w:rFonts w:eastAsia="나눔명조" w:hint="eastAsia"/>
          <w:sz w:val="20"/>
          <w:szCs w:val="22"/>
        </w:rPr>
        <w:instrText>정부학연구</w:instrText>
      </w:r>
      <w:r w:rsidR="005302F9">
        <w:rPr>
          <w:rFonts w:eastAsia="나눔명조" w:hint="eastAsia"/>
          <w:sz w:val="20"/>
          <w:szCs w:val="22"/>
        </w:rPr>
        <w:instrText>","issue":"1","note":"Citation Key: Jeongetal:2020-3","page":"183</w:instrText>
      </w:r>
      <w:r w:rsidR="005302F9">
        <w:rPr>
          <w:rFonts w:eastAsia="나눔명조" w:hint="eastAsia"/>
          <w:sz w:val="20"/>
          <w:szCs w:val="22"/>
        </w:rPr>
        <w:instrText>–</w:instrText>
      </w:r>
      <w:r w:rsidR="005302F9">
        <w:rPr>
          <w:rFonts w:eastAsia="나눔명조" w:hint="eastAsia"/>
          <w:sz w:val="20"/>
          <w:szCs w:val="22"/>
        </w:rPr>
        <w:instrText>215","title":"</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공공봉사동기</w:instrText>
      </w:r>
      <w:r w:rsidR="005302F9">
        <w:rPr>
          <w:rFonts w:eastAsia="나눔명조" w:hint="eastAsia"/>
          <w:sz w:val="20"/>
          <w:szCs w:val="22"/>
        </w:rPr>
        <w:instrText>(PSM)</w:instrText>
      </w:r>
      <w:r w:rsidR="005302F9">
        <w:rPr>
          <w:rFonts w:eastAsia="나눔명조" w:hint="eastAsia"/>
          <w:sz w:val="20"/>
          <w:szCs w:val="22"/>
        </w:rPr>
        <w:instrText>가</w:instrText>
      </w:r>
      <w:r w:rsidR="005302F9">
        <w:rPr>
          <w:rFonts w:eastAsia="나눔명조" w:hint="eastAsia"/>
          <w:sz w:val="20"/>
          <w:szCs w:val="22"/>
        </w:rPr>
        <w:instrText xml:space="preserve"> </w:instrText>
      </w:r>
      <w:r w:rsidR="005302F9">
        <w:rPr>
          <w:rFonts w:eastAsia="나눔명조" w:hint="eastAsia"/>
          <w:sz w:val="20"/>
          <w:szCs w:val="22"/>
        </w:rPr>
        <w:instrText>조직효과성에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내적보상과</w:instrText>
      </w:r>
      <w:r w:rsidR="005302F9">
        <w:rPr>
          <w:rFonts w:eastAsia="나눔명조" w:hint="eastAsia"/>
          <w:sz w:val="20"/>
          <w:szCs w:val="22"/>
        </w:rPr>
        <w:instrText xml:space="preserve"> </w:instrText>
      </w:r>
      <w:r w:rsidR="005302F9">
        <w:rPr>
          <w:rFonts w:eastAsia="나눔명조" w:hint="eastAsia"/>
          <w:sz w:val="20"/>
          <w:szCs w:val="22"/>
        </w:rPr>
        <w:instrText>외적보상의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","volume":"26","author":[{"family":"</w:instrText>
      </w:r>
      <w:r w:rsidR="005302F9">
        <w:rPr>
          <w:rFonts w:eastAsia="나눔명조" w:hint="eastAsia"/>
          <w:sz w:val="20"/>
          <w:szCs w:val="22"/>
        </w:rPr>
        <w:instrText>정재호</w:instrText>
      </w:r>
      <w:r w:rsidR="005302F9">
        <w:rPr>
          <w:rFonts w:eastAsia="나눔명조" w:hint="eastAsia"/>
          <w:sz w:val="20"/>
          <w:szCs w:val="22"/>
        </w:rPr>
        <w:instrText>","given":""},{"family":"</w:instrText>
      </w:r>
      <w:r w:rsidR="005302F9">
        <w:rPr>
          <w:rFonts w:eastAsia="나눔명조" w:hint="eastAsia"/>
          <w:sz w:val="20"/>
          <w:szCs w:val="22"/>
        </w:rPr>
        <w:instrText>최규현</w:instrText>
      </w:r>
      <w:r w:rsidR="005302F9">
        <w:rPr>
          <w:rFonts w:eastAsia="나눔명조" w:hint="eastAsia"/>
          <w:sz w:val="20"/>
          <w:szCs w:val="22"/>
        </w:rPr>
        <w:instrText>","given":""}],"issued":{"date-parts":[["2020"]]}}},{"id":1423,"uris":["http://zotero.org/users/5210800/items/ACEI9L5A"],"uri":["http://zotero.org/users/5210800/items/ACEI9L5A"],"itemData":{"id":1423,"type":"article-journal","container-title":"</w:instrText>
      </w:r>
      <w:r w:rsidR="005302F9">
        <w:rPr>
          <w:rFonts w:eastAsia="나눔명조" w:hint="eastAsia"/>
          <w:sz w:val="20"/>
          <w:szCs w:val="22"/>
        </w:rPr>
        <w:instrText>한국조직학회보</w:instrText>
      </w:r>
      <w:r w:rsidR="005302F9">
        <w:rPr>
          <w:rFonts w:eastAsia="나눔명조" w:hint="eastAsia"/>
          <w:sz w:val="20"/>
          <w:szCs w:val="22"/>
        </w:rPr>
        <w:instrText>","DOI":"10.21484/KROS.2020.17.1.63","issue":"1","language":"ko","note":"Citation Key: jeong:kim:2020","page":"63</w:instrText>
      </w:r>
      <w:r w:rsidR="005302F9">
        <w:rPr>
          <w:rFonts w:eastAsia="나눔명조" w:hint="eastAsia"/>
          <w:sz w:val="20"/>
          <w:szCs w:val="22"/>
        </w:rPr>
        <w:instrText>–</w:instrText>
      </w:r>
      <w:r w:rsidR="005302F9">
        <w:rPr>
          <w:rFonts w:eastAsia="나눔명조" w:hint="eastAsia"/>
          <w:sz w:val="20"/>
          <w:szCs w:val="22"/>
        </w:rPr>
        <w:instrText>86","title":"</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분배의</w:instrText>
      </w:r>
      <w:r w:rsidR="005302F9">
        <w:rPr>
          <w:rFonts w:eastAsia="나눔명조" w:hint="eastAsia"/>
          <w:sz w:val="20"/>
          <w:szCs w:val="22"/>
        </w:rPr>
        <w:instrText xml:space="preserve"> </w:instrText>
      </w:r>
      <w:r w:rsidR="005302F9">
        <w:rPr>
          <w:rFonts w:eastAsia="나눔명조" w:hint="eastAsia"/>
          <w:sz w:val="20"/>
          <w:szCs w:val="22"/>
        </w:rPr>
        <w:instrText>공정성을</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중앙</w:instrText>
      </w:r>
      <w:r w:rsidR="005302F9">
        <w:rPr>
          <w:rFonts w:eastAsia="나눔명조" w:hint="eastAsia"/>
          <w:sz w:val="20"/>
          <w:szCs w:val="22"/>
        </w:rPr>
        <w:instrText>-</w:instrText>
      </w:r>
      <w:r w:rsidR="005302F9">
        <w:rPr>
          <w:rFonts w:eastAsia="나눔명조" w:hint="eastAsia"/>
          <w:sz w:val="20"/>
          <w:szCs w:val="22"/>
        </w:rPr>
        <w:instrText>지방</w:instrText>
      </w:r>
      <w:r w:rsidR="005302F9">
        <w:rPr>
          <w:rFonts w:eastAsia="나눔명조" w:hint="eastAsia"/>
          <w:sz w:val="20"/>
          <w:szCs w:val="22"/>
        </w:rPr>
        <w:instrText xml:space="preserve"> </w:instrText>
      </w:r>
      <w:r w:rsidR="005302F9">
        <w:rPr>
          <w:rFonts w:eastAsia="나눔명조" w:hint="eastAsia"/>
          <w:sz w:val="20"/>
          <w:szCs w:val="22"/>
        </w:rPr>
        <w:instrText>공무원</w:instrText>
      </w:r>
      <w:r w:rsidR="005302F9">
        <w:rPr>
          <w:rFonts w:eastAsia="나눔명조" w:hint="eastAsia"/>
          <w:sz w:val="20"/>
          <w:szCs w:val="22"/>
        </w:rPr>
        <w:instrText xml:space="preserve"> </w:instrText>
      </w:r>
      <w:r w:rsidR="005302F9">
        <w:rPr>
          <w:rFonts w:eastAsia="나눔명조" w:hint="eastAsia"/>
          <w:sz w:val="20"/>
          <w:szCs w:val="22"/>
        </w:rPr>
        <w:instrText>간</w:instrText>
      </w:r>
      <w:r w:rsidR="005302F9">
        <w:rPr>
          <w:rFonts w:eastAsia="나눔명조" w:hint="eastAsia"/>
          <w:sz w:val="20"/>
          <w:szCs w:val="22"/>
        </w:rPr>
        <w:instrText xml:space="preserve"> </w:instrText>
      </w:r>
      <w:r w:rsidR="005302F9">
        <w:rPr>
          <w:rFonts w:eastAsia="나눔명조" w:hint="eastAsia"/>
          <w:sz w:val="20"/>
          <w:szCs w:val="22"/>
        </w:rPr>
        <w:instrText>비교를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","title-short":"</w:instrText>
      </w:r>
      <w:r w:rsidR="005302F9">
        <w:rPr>
          <w:rFonts w:eastAsia="나눔명조" w:hint="eastAsia"/>
          <w:sz w:val="20"/>
          <w:szCs w:val="22"/>
        </w:rPr>
        <w:instrText>리더십이</w:instrText>
      </w:r>
      <w:r w:rsidR="005302F9">
        <w:rPr>
          <w:rFonts w:eastAsia="나눔명조" w:hint="eastAsia"/>
          <w:sz w:val="20"/>
          <w:szCs w:val="22"/>
        </w:rPr>
        <w:instrText xml:space="preserve"> </w:instrText>
      </w:r>
      <w:r w:rsidR="005302F9">
        <w:rPr>
          <w:rFonts w:eastAsia="나눔명조" w:hint="eastAsia"/>
          <w:sz w:val="20"/>
          <w:szCs w:val="22"/>
        </w:rPr>
        <w:instrText>공공봉사동기와</w:instrText>
      </w:r>
      <w:r w:rsidR="005302F9">
        <w:rPr>
          <w:rFonts w:eastAsia="나눔명조" w:hint="eastAsia"/>
          <w:sz w:val="20"/>
          <w:szCs w:val="22"/>
        </w:rPr>
        <w:instrText xml:space="preserve"> </w:instrText>
      </w:r>
      <w:r w:rsidR="005302F9">
        <w:rPr>
          <w:rFonts w:eastAsia="나눔명조" w:hint="eastAsia"/>
          <w:sz w:val="20"/>
          <w:szCs w:val="22"/>
        </w:rPr>
        <w:instrText>분배의</w:instrText>
      </w:r>
      <w:r w:rsidR="005302F9">
        <w:rPr>
          <w:rFonts w:eastAsia="나눔명조" w:hint="eastAsia"/>
          <w:sz w:val="20"/>
          <w:szCs w:val="22"/>
        </w:rPr>
        <w:instrText xml:space="preserve"> </w:instrText>
      </w:r>
      <w:r w:rsidR="005302F9">
        <w:rPr>
          <w:rFonts w:eastAsia="나눔명조" w:hint="eastAsia"/>
          <w:sz w:val="20"/>
          <w:szCs w:val="22"/>
        </w:rPr>
        <w:instrText>공정성을</w:instrText>
      </w:r>
      <w:r w:rsidR="005302F9">
        <w:rPr>
          <w:rFonts w:eastAsia="나눔명조" w:hint="eastAsia"/>
          <w:sz w:val="20"/>
          <w:szCs w:val="22"/>
        </w:rPr>
        <w:instrText xml:space="preserve"> </w:instrText>
      </w:r>
      <w:r w:rsidR="005302F9">
        <w:rPr>
          <w:rFonts w:eastAsia="나눔명조" w:hint="eastAsia"/>
          <w:sz w:val="20"/>
          <w:szCs w:val="22"/>
        </w:rPr>
        <w:instrText>매개로</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","volume":"17","author":[{"family":"</w:instrText>
      </w:r>
      <w:r w:rsidR="005302F9">
        <w:rPr>
          <w:rFonts w:eastAsia="나눔명조" w:hint="eastAsia"/>
          <w:sz w:val="20"/>
          <w:szCs w:val="22"/>
        </w:rPr>
        <w:instrText>정지용</w:instrText>
      </w:r>
      <w:r w:rsidR="005302F9">
        <w:rPr>
          <w:rFonts w:eastAsia="나눔명조" w:hint="eastAsia"/>
          <w:sz w:val="20"/>
          <w:szCs w:val="22"/>
        </w:rPr>
        <w:instrText>","given":""},{"family":"</w:instrText>
      </w:r>
      <w:r w:rsidR="005302F9">
        <w:rPr>
          <w:rFonts w:eastAsia="나눔명조" w:hint="eastAsia"/>
          <w:sz w:val="20"/>
          <w:szCs w:val="22"/>
        </w:rPr>
        <w:instrText>김지수</w:instrText>
      </w:r>
      <w:r w:rsidR="005302F9">
        <w:rPr>
          <w:rFonts w:eastAsia="나눔명조" w:hint="eastAsia"/>
          <w:sz w:val="20"/>
          <w:szCs w:val="22"/>
        </w:rPr>
        <w:instrText xml:space="preserve">","given":""}],"issued":{"date-parts":[["2020",4]]}}}],"schema":"https://github.com/citation-style-language/schema/raw/master/csl-citation.json"} </w:instrText>
      </w:r>
      <w:r w:rsidR="00D403C6">
        <w:rPr>
          <w:rFonts w:eastAsia="나눔명조"/>
          <w:sz w:val="20"/>
          <w:szCs w:val="22"/>
        </w:rPr>
        <w:fldChar w:fldCharType="separate"/>
      </w:r>
      <w:r w:rsidR="00D93197" w:rsidRPr="00D93197">
        <w:rPr>
          <w:sz w:val="20"/>
        </w:rPr>
        <w:t>(</w:t>
      </w:r>
      <w:r w:rsidR="00D93197" w:rsidRPr="00D93197">
        <w:rPr>
          <w:sz w:val="20"/>
        </w:rPr>
        <w:t>강혜진</w:t>
      </w:r>
      <w:r w:rsidR="00D93197" w:rsidRPr="00D93197">
        <w:rPr>
          <w:sz w:val="20"/>
        </w:rPr>
        <w:t xml:space="preserve"> and </w:t>
      </w:r>
      <w:r w:rsidR="00D93197" w:rsidRPr="00D93197">
        <w:rPr>
          <w:sz w:val="20"/>
        </w:rPr>
        <w:t>차세영</w:t>
      </w:r>
      <w:r w:rsidR="00D93197" w:rsidRPr="00D93197">
        <w:rPr>
          <w:sz w:val="20"/>
        </w:rPr>
        <w:t xml:space="preserve"> 2021; </w:t>
      </w:r>
      <w:r w:rsidR="00D93197" w:rsidRPr="00D93197">
        <w:rPr>
          <w:sz w:val="20"/>
        </w:rPr>
        <w:t>김영은</w:t>
      </w:r>
      <w:r w:rsidR="00D93197" w:rsidRPr="00D93197">
        <w:rPr>
          <w:sz w:val="20"/>
        </w:rPr>
        <w:t xml:space="preserve">, </w:t>
      </w:r>
      <w:r w:rsidR="00D93197" w:rsidRPr="00D93197">
        <w:rPr>
          <w:sz w:val="20"/>
        </w:rPr>
        <w:t>심동철</w:t>
      </w:r>
      <w:r w:rsidR="00D93197" w:rsidRPr="00D93197">
        <w:rPr>
          <w:sz w:val="20"/>
        </w:rPr>
        <w:t xml:space="preserve">, and </w:t>
      </w:r>
      <w:r w:rsidR="00D93197" w:rsidRPr="00D93197">
        <w:rPr>
          <w:sz w:val="20"/>
        </w:rPr>
        <w:t>김상묵</w:t>
      </w:r>
      <w:r w:rsidR="00D93197" w:rsidRPr="00D93197">
        <w:rPr>
          <w:sz w:val="20"/>
        </w:rPr>
        <w:t xml:space="preserve"> 2018; </w:t>
      </w:r>
      <w:r w:rsidR="00D93197" w:rsidRPr="00D93197">
        <w:rPr>
          <w:sz w:val="20"/>
        </w:rPr>
        <w:t>김지수</w:t>
      </w:r>
      <w:r w:rsidR="00D93197" w:rsidRPr="00D93197">
        <w:rPr>
          <w:sz w:val="20"/>
        </w:rPr>
        <w:t xml:space="preserve"> and </w:t>
      </w:r>
      <w:r w:rsidR="00D93197" w:rsidRPr="00D93197">
        <w:rPr>
          <w:sz w:val="20"/>
        </w:rPr>
        <w:t>윤수재</w:t>
      </w:r>
      <w:r w:rsidR="00D93197" w:rsidRPr="00D93197">
        <w:rPr>
          <w:sz w:val="20"/>
        </w:rPr>
        <w:t xml:space="preserve"> 2019; </w:t>
      </w:r>
      <w:r w:rsidR="00D93197" w:rsidRPr="00D93197">
        <w:rPr>
          <w:sz w:val="20"/>
        </w:rPr>
        <w:t>임재영</w:t>
      </w:r>
      <w:r w:rsidR="00D93197" w:rsidRPr="00D93197">
        <w:rPr>
          <w:sz w:val="20"/>
        </w:rPr>
        <w:t xml:space="preserve"> and </w:t>
      </w:r>
      <w:r w:rsidR="00D93197" w:rsidRPr="00D93197">
        <w:rPr>
          <w:sz w:val="20"/>
        </w:rPr>
        <w:t>문국경</w:t>
      </w:r>
      <w:r w:rsidR="00D93197" w:rsidRPr="00D93197">
        <w:rPr>
          <w:sz w:val="20"/>
        </w:rPr>
        <w:t xml:space="preserve"> 2019, 2019; </w:t>
      </w:r>
      <w:r w:rsidR="00D93197" w:rsidRPr="00D93197">
        <w:rPr>
          <w:sz w:val="20"/>
        </w:rPr>
        <w:t>임재영</w:t>
      </w:r>
      <w:r w:rsidR="00D93197" w:rsidRPr="00D93197">
        <w:rPr>
          <w:sz w:val="20"/>
        </w:rPr>
        <w:t xml:space="preserve">, </w:t>
      </w:r>
      <w:r w:rsidR="00D93197" w:rsidRPr="00D93197">
        <w:rPr>
          <w:sz w:val="20"/>
        </w:rPr>
        <w:t>문국경</w:t>
      </w:r>
      <w:r w:rsidR="00D93197" w:rsidRPr="00D93197">
        <w:rPr>
          <w:sz w:val="20"/>
        </w:rPr>
        <w:t xml:space="preserve">, and </w:t>
      </w:r>
      <w:r w:rsidR="00D93197" w:rsidRPr="00D93197">
        <w:rPr>
          <w:sz w:val="20"/>
        </w:rPr>
        <w:t>조혜진</w:t>
      </w:r>
      <w:r w:rsidR="00D93197" w:rsidRPr="00D93197">
        <w:rPr>
          <w:sz w:val="20"/>
        </w:rPr>
        <w:t xml:space="preserve"> 2019a, 2019b; </w:t>
      </w:r>
      <w:r w:rsidR="00D93197" w:rsidRPr="00D93197">
        <w:rPr>
          <w:sz w:val="20"/>
        </w:rPr>
        <w:t>정재호</w:t>
      </w:r>
      <w:r w:rsidR="00D93197" w:rsidRPr="00D93197">
        <w:rPr>
          <w:sz w:val="20"/>
        </w:rPr>
        <w:t xml:space="preserve"> and </w:t>
      </w:r>
      <w:r w:rsidR="00D93197" w:rsidRPr="00D93197">
        <w:rPr>
          <w:sz w:val="20"/>
        </w:rPr>
        <w:t>최규현</w:t>
      </w:r>
      <w:r w:rsidR="00D93197" w:rsidRPr="00D93197">
        <w:rPr>
          <w:sz w:val="20"/>
        </w:rPr>
        <w:t xml:space="preserve"> 2020; </w:t>
      </w:r>
      <w:r w:rsidR="00D93197" w:rsidRPr="00D93197">
        <w:rPr>
          <w:sz w:val="20"/>
        </w:rPr>
        <w:t>정지용</w:t>
      </w:r>
      <w:r w:rsidR="00D93197" w:rsidRPr="00D93197">
        <w:rPr>
          <w:sz w:val="20"/>
        </w:rPr>
        <w:t xml:space="preserve"> and </w:t>
      </w:r>
      <w:r w:rsidR="00D93197" w:rsidRPr="00D93197">
        <w:rPr>
          <w:sz w:val="20"/>
        </w:rPr>
        <w:t>김지수</w:t>
      </w:r>
      <w:r w:rsidR="00D93197" w:rsidRPr="00D93197">
        <w:rPr>
          <w:sz w:val="20"/>
        </w:rPr>
        <w:t xml:space="preserve"> 2020)</w:t>
      </w:r>
      <w:r w:rsidR="00D403C6">
        <w:rPr>
          <w:rFonts w:eastAsia="나눔명조"/>
          <w:sz w:val="20"/>
          <w:szCs w:val="22"/>
        </w:rPr>
        <w:fldChar w:fldCharType="end"/>
      </w:r>
      <w:del w:id="1007" w:author="Park, Sanghoon" w:date="2021-10-01T02:33:00Z">
        <w:r w:rsidRPr="00BC5C4A" w:rsidDel="00D403C6">
          <w:rPr>
            <w:rFonts w:eastAsia="나눔명조"/>
            <w:sz w:val="20"/>
            <w:szCs w:val="22"/>
          </w:rPr>
          <w:delText>(</w:delText>
        </w:r>
        <w:r w:rsidRPr="00BC5C4A" w:rsidDel="00D403C6">
          <w:rPr>
            <w:rFonts w:eastAsia="나눔명조" w:hint="eastAsia"/>
            <w:sz w:val="20"/>
            <w:szCs w:val="22"/>
          </w:rPr>
          <w:delText>정지용</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2020;</w:delText>
        </w:r>
        <w:r w:rsidRPr="00BC5C4A" w:rsidDel="00D403C6">
          <w:rPr>
            <w:rFonts w:eastAsia="나눔명조" w:hint="eastAsia"/>
            <w:sz w:val="20"/>
            <w:szCs w:val="22"/>
          </w:rPr>
          <w:delText>정재호</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2020;</w:delText>
        </w:r>
        <w:r w:rsidRPr="00BC5C4A" w:rsidDel="00D403C6">
          <w:rPr>
            <w:rFonts w:eastAsia="나눔명조" w:hint="eastAsia"/>
            <w:sz w:val="20"/>
            <w:szCs w:val="22"/>
          </w:rPr>
          <w:delText>문국경</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2019;</w:delText>
        </w:r>
        <w:r w:rsidRPr="00BC5C4A" w:rsidDel="00D403C6">
          <w:rPr>
            <w:rFonts w:eastAsia="나눔명조" w:hint="eastAsia"/>
            <w:sz w:val="20"/>
            <w:szCs w:val="22"/>
          </w:rPr>
          <w:delText>임재영</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2019</w:delText>
        </w:r>
        <w:r w:rsidRPr="00BC5C4A" w:rsidDel="00D403C6">
          <w:rPr>
            <w:rFonts w:eastAsia="나눔명조" w:hint="eastAsia"/>
            <w:sz w:val="20"/>
            <w:szCs w:val="22"/>
          </w:rPr>
          <w:delText>a</w:delText>
        </w:r>
        <w:r w:rsidRPr="00BC5C4A" w:rsidDel="00D403C6">
          <w:rPr>
            <w:rFonts w:eastAsia="나눔명조"/>
            <w:sz w:val="20"/>
            <w:szCs w:val="22"/>
          </w:rPr>
          <w:delText>;</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임재영</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2019b;</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임재영</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2019c;</w:delText>
        </w:r>
        <w:r w:rsidRPr="00BC5C4A" w:rsidDel="00D403C6">
          <w:rPr>
            <w:rFonts w:eastAsia="나눔명조" w:hint="eastAsia"/>
            <w:sz w:val="20"/>
            <w:szCs w:val="22"/>
          </w:rPr>
          <w:delText>김지수</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2019;</w:delText>
        </w:r>
        <w:r w:rsidRPr="00BC5C4A" w:rsidDel="00D403C6">
          <w:rPr>
            <w:rFonts w:eastAsia="나눔명조" w:hint="eastAsia"/>
            <w:sz w:val="20"/>
            <w:szCs w:val="22"/>
          </w:rPr>
          <w:delText>김재형</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2020;</w:delText>
        </w:r>
        <w:r w:rsidRPr="00BC5C4A" w:rsidDel="00D403C6">
          <w:rPr>
            <w:rFonts w:eastAsia="나눔명조" w:hint="eastAsia"/>
            <w:sz w:val="20"/>
            <w:szCs w:val="22"/>
          </w:rPr>
          <w:delText>김영은</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2018;</w:delText>
        </w:r>
        <w:r w:rsidRPr="00BC5C4A" w:rsidDel="00D403C6">
          <w:rPr>
            <w:rFonts w:eastAsia="나눔명조" w:hint="eastAsia"/>
            <w:sz w:val="20"/>
            <w:szCs w:val="22"/>
          </w:rPr>
          <w:delText>강혜진</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hint="eastAsia"/>
            <w:sz w:val="20"/>
            <w:szCs w:val="22"/>
          </w:rPr>
          <w:delText xml:space="preserve"> </w:delText>
        </w:r>
        <w:r w:rsidRPr="00BC5C4A" w:rsidDel="00D403C6">
          <w:rPr>
            <w:rFonts w:eastAsia="나눔명조"/>
            <w:sz w:val="20"/>
            <w:szCs w:val="22"/>
          </w:rPr>
          <w:delText>2021)</w:delText>
        </w:r>
      </w:del>
      <w:r w:rsidRPr="00BC5C4A">
        <w:rPr>
          <w:rFonts w:eastAsia="나눔명조" w:hint="eastAsia"/>
          <w:sz w:val="20"/>
          <w:szCs w:val="22"/>
        </w:rPr>
        <w:t xml:space="preserve">. </w:t>
      </w:r>
      <w:r w:rsidRPr="00BC5C4A">
        <w:rPr>
          <w:rFonts w:eastAsia="나눔명조" w:hint="eastAsia"/>
          <w:sz w:val="20"/>
          <w:szCs w:val="22"/>
        </w:rPr>
        <w:t>하지만</w:t>
      </w:r>
      <w:r w:rsidRPr="00BC5C4A">
        <w:rPr>
          <w:rFonts w:eastAsia="나눔명조" w:hint="eastAsia"/>
          <w:sz w:val="20"/>
          <w:szCs w:val="22"/>
        </w:rPr>
        <w:t xml:space="preserve"> </w:t>
      </w:r>
      <w:r w:rsidRPr="00BC5C4A">
        <w:rPr>
          <w:rFonts w:eastAsia="나눔명조" w:hint="eastAsia"/>
          <w:sz w:val="20"/>
          <w:szCs w:val="22"/>
        </w:rPr>
        <w:t>연구의</w:t>
      </w:r>
      <w:r w:rsidRPr="00BC5C4A">
        <w:rPr>
          <w:rFonts w:eastAsia="나눔명조" w:hint="eastAsia"/>
          <w:sz w:val="20"/>
          <w:szCs w:val="22"/>
        </w:rPr>
        <w:t xml:space="preserve"> </w:t>
      </w:r>
      <w:r w:rsidRPr="00BC5C4A">
        <w:rPr>
          <w:rFonts w:eastAsia="나눔명조" w:hint="eastAsia"/>
          <w:sz w:val="20"/>
          <w:szCs w:val="22"/>
        </w:rPr>
        <w:t>이론적</w:t>
      </w:r>
      <w:r w:rsidRPr="00BC5C4A">
        <w:rPr>
          <w:rFonts w:eastAsia="나눔명조" w:hint="eastAsia"/>
          <w:sz w:val="20"/>
          <w:szCs w:val="22"/>
        </w:rPr>
        <w:t xml:space="preserve"> </w:t>
      </w:r>
      <w:r w:rsidRPr="00BC5C4A">
        <w:rPr>
          <w:rFonts w:eastAsia="나눔명조" w:hint="eastAsia"/>
          <w:sz w:val="20"/>
          <w:szCs w:val="22"/>
        </w:rPr>
        <w:t>기대에</w:t>
      </w:r>
      <w:r w:rsidRPr="00BC5C4A">
        <w:rPr>
          <w:rFonts w:eastAsia="나눔명조" w:hint="eastAsia"/>
          <w:sz w:val="20"/>
          <w:szCs w:val="22"/>
        </w:rPr>
        <w:t xml:space="preserve"> </w:t>
      </w:r>
      <w:r w:rsidRPr="00BC5C4A">
        <w:rPr>
          <w:rFonts w:eastAsia="나눔명조" w:hint="eastAsia"/>
          <w:sz w:val="20"/>
          <w:szCs w:val="22"/>
        </w:rPr>
        <w:t>근거하여</w:t>
      </w:r>
      <w:r w:rsidRPr="00BC5C4A">
        <w:rPr>
          <w:rFonts w:eastAsia="나눔명조" w:hint="eastAsia"/>
          <w:sz w:val="20"/>
          <w:szCs w:val="22"/>
        </w:rPr>
        <w:t xml:space="preserve"> </w:t>
      </w:r>
      <w:r w:rsidRPr="00BC5C4A">
        <w:rPr>
          <w:rFonts w:eastAsia="나눔명조" w:hint="eastAsia"/>
          <w:sz w:val="20"/>
          <w:szCs w:val="22"/>
        </w:rPr>
        <w:t>일부</w:t>
      </w:r>
      <w:r w:rsidRPr="00BC5C4A">
        <w:rPr>
          <w:rFonts w:eastAsia="나눔명조" w:hint="eastAsia"/>
          <w:sz w:val="20"/>
          <w:szCs w:val="22"/>
        </w:rPr>
        <w:t xml:space="preserve"> </w:t>
      </w:r>
      <w:r w:rsidRPr="00BC5C4A">
        <w:rPr>
          <w:rFonts w:eastAsia="나눔명조" w:hint="eastAsia"/>
          <w:sz w:val="20"/>
          <w:szCs w:val="22"/>
        </w:rPr>
        <w:t>항목을</w:t>
      </w:r>
      <w:r w:rsidRPr="00BC5C4A">
        <w:rPr>
          <w:rFonts w:eastAsia="나눔명조" w:hint="eastAsia"/>
          <w:sz w:val="20"/>
          <w:szCs w:val="22"/>
        </w:rPr>
        <w:t xml:space="preserve"> </w:t>
      </w:r>
      <w:r w:rsidRPr="00BC5C4A">
        <w:rPr>
          <w:rFonts w:eastAsia="나눔명조" w:hint="eastAsia"/>
          <w:sz w:val="20"/>
          <w:szCs w:val="22"/>
        </w:rPr>
        <w:t>제외하거나</w:t>
      </w:r>
      <w:r w:rsidR="00D403C6">
        <w:rPr>
          <w:rFonts w:eastAsia="나눔명조"/>
          <w:sz w:val="20"/>
          <w:szCs w:val="22"/>
        </w:rPr>
        <w:fldChar w:fldCharType="begin"/>
      </w:r>
      <w:r w:rsidR="005302F9">
        <w:rPr>
          <w:rFonts w:eastAsia="나눔명조"/>
          <w:sz w:val="20"/>
          <w:szCs w:val="22"/>
        </w:rPr>
        <w:instrText xml:space="preserve"> ADDIN ZOTERO_ITEM CSL_CITATION {"citationID":"Ib2sjUhz","properties":{"formattedCitation":"(\\uc0\\u44053{}\\uc0\\u51648{}\\uc0\\u49440{} and \\uc0\\u44608{}\\uc0\\u44397{}\\uc0\\u51652{} 2019; \\uc0\\u51060{}\\uc0\\u54616{}\\uc0\\u50689{}, \\uc0\\u50724</w:instrText>
      </w:r>
      <w:r w:rsidR="005302F9">
        <w:rPr>
          <w:rFonts w:eastAsia="나눔명조" w:hint="eastAsia"/>
          <w:sz w:val="20"/>
          <w:szCs w:val="22"/>
        </w:rPr>
        <w:instrText>{}\\uc0\\u48124{}\\uc0\\u51648{}, and \\uc0\\u51060{}\\uc0\\u49688{}\\uc0\\u50689{} 2017)","plainCitation":"(</w:instrText>
      </w:r>
      <w:r w:rsidR="005302F9">
        <w:rPr>
          <w:rFonts w:eastAsia="나눔명조" w:hint="eastAsia"/>
          <w:sz w:val="20"/>
          <w:szCs w:val="22"/>
        </w:rPr>
        <w:instrText>강지선</w:instrText>
      </w:r>
      <w:r w:rsidR="005302F9">
        <w:rPr>
          <w:rFonts w:eastAsia="나눔명조" w:hint="eastAsia"/>
          <w:sz w:val="20"/>
          <w:szCs w:val="22"/>
        </w:rPr>
        <w:instrText xml:space="preserve"> and </w:instrText>
      </w:r>
      <w:r w:rsidR="005302F9">
        <w:rPr>
          <w:rFonts w:eastAsia="나눔명조" w:hint="eastAsia"/>
          <w:sz w:val="20"/>
          <w:szCs w:val="22"/>
        </w:rPr>
        <w:instrText>김국진</w:instrText>
      </w:r>
      <w:r w:rsidR="005302F9">
        <w:rPr>
          <w:rFonts w:eastAsia="나눔명조" w:hint="eastAsia"/>
          <w:sz w:val="20"/>
          <w:szCs w:val="22"/>
        </w:rPr>
        <w:instrText xml:space="preserve"> 2019; </w:instrText>
      </w:r>
      <w:r w:rsidR="005302F9">
        <w:rPr>
          <w:rFonts w:eastAsia="나눔명조" w:hint="eastAsia"/>
          <w:sz w:val="20"/>
          <w:szCs w:val="22"/>
        </w:rPr>
        <w:instrText>이하영</w:instrText>
      </w:r>
      <w:r w:rsidR="005302F9">
        <w:rPr>
          <w:rFonts w:eastAsia="나눔명조" w:hint="eastAsia"/>
          <w:sz w:val="20"/>
          <w:szCs w:val="22"/>
        </w:rPr>
        <w:instrText xml:space="preserve">, </w:instrText>
      </w:r>
      <w:r w:rsidR="005302F9">
        <w:rPr>
          <w:rFonts w:eastAsia="나눔명조" w:hint="eastAsia"/>
          <w:sz w:val="20"/>
          <w:szCs w:val="22"/>
        </w:rPr>
        <w:instrText>오민지</w:instrText>
      </w:r>
      <w:r w:rsidR="005302F9">
        <w:rPr>
          <w:rFonts w:eastAsia="나눔명조" w:hint="eastAsia"/>
          <w:sz w:val="20"/>
          <w:szCs w:val="22"/>
        </w:rPr>
        <w:instrText xml:space="preserve">, and </w:instrText>
      </w:r>
      <w:r w:rsidR="005302F9">
        <w:rPr>
          <w:rFonts w:eastAsia="나눔명조" w:hint="eastAsia"/>
          <w:sz w:val="20"/>
          <w:szCs w:val="22"/>
        </w:rPr>
        <w:instrText>이수영</w:instrText>
      </w:r>
      <w:r w:rsidR="005302F9">
        <w:rPr>
          <w:rFonts w:eastAsia="나눔명조" w:hint="eastAsia"/>
          <w:sz w:val="20"/>
          <w:szCs w:val="22"/>
        </w:rPr>
        <w:instrText xml:space="preserve"> 2017)","noteIndex":0},"citationItems":[{"id":1431,"uris":["http://zotero.org/users/5210800/items/YEYF7FTD"],"uri":["http://zotero.org/users/5210800/items/YEYF7FTD"],"itemData":{"id":1431,"type":"article-journal","container-title":"</w:instrText>
      </w:r>
      <w:r w:rsidR="005302F9">
        <w:rPr>
          <w:rFonts w:eastAsia="나눔명조" w:hint="eastAsia"/>
          <w:sz w:val="20"/>
          <w:szCs w:val="22"/>
        </w:rPr>
        <w:instrText>한국행정연구</w:instrText>
      </w:r>
      <w:r w:rsidR="005302F9">
        <w:rPr>
          <w:rFonts w:eastAsia="나눔명조" w:hint="eastAsia"/>
          <w:sz w:val="20"/>
          <w:szCs w:val="22"/>
        </w:rPr>
        <w:instrText>","issue":"2","note":"Citation Key: kang:2019","page":"225</w:instrText>
      </w:r>
      <w:r w:rsidR="005302F9">
        <w:rPr>
          <w:rFonts w:eastAsia="나눔명조" w:hint="eastAsia"/>
          <w:sz w:val="20"/>
          <w:szCs w:val="22"/>
        </w:rPr>
        <w:instrText>–</w:instrText>
      </w:r>
      <w:r w:rsidR="005302F9">
        <w:rPr>
          <w:rFonts w:eastAsia="나눔명조" w:hint="eastAsia"/>
          <w:sz w:val="20"/>
          <w:szCs w:val="22"/>
        </w:rPr>
        <w:instrText>259","title":"</w:instrText>
      </w:r>
      <w:r w:rsidR="005302F9">
        <w:rPr>
          <w:rFonts w:eastAsia="나눔명조" w:hint="eastAsia"/>
          <w:sz w:val="20"/>
          <w:szCs w:val="22"/>
        </w:rPr>
        <w:instrText>조직몰입</w:instrText>
      </w:r>
      <w:r w:rsidR="005302F9">
        <w:rPr>
          <w:rFonts w:eastAsia="나눔명조" w:hint="eastAsia"/>
          <w:sz w:val="20"/>
          <w:szCs w:val="22"/>
        </w:rPr>
        <w:instrText xml:space="preserve">, </w:instrText>
      </w:r>
      <w:r w:rsidR="005302F9">
        <w:rPr>
          <w:rFonts w:eastAsia="나눔명조" w:hint="eastAsia"/>
          <w:sz w:val="20"/>
          <w:szCs w:val="22"/>
        </w:rPr>
        <w:instrText>공공봉사동기</w:instrText>
      </w:r>
      <w:r w:rsidR="005302F9">
        <w:rPr>
          <w:rFonts w:eastAsia="나눔명조" w:hint="eastAsia"/>
          <w:sz w:val="20"/>
          <w:szCs w:val="22"/>
        </w:rPr>
        <w:instrText xml:space="preserve">, </w:instrText>
      </w:r>
      <w:r w:rsidR="005302F9">
        <w:rPr>
          <w:rFonts w:eastAsia="나눔명조" w:hint="eastAsia"/>
          <w:sz w:val="20"/>
          <w:szCs w:val="22"/>
        </w:rPr>
        <w:instrText>혁신지향문화가</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혁신행동에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w:instrText>
      </w:r>
      <w:r w:rsidR="005302F9">
        <w:rPr>
          <w:rFonts w:eastAsia="나눔명조" w:hint="eastAsia"/>
          <w:sz w:val="20"/>
          <w:szCs w:val="22"/>
        </w:rPr>
        <w:instrText xml:space="preserve">: </w:instrText>
      </w:r>
      <w:r w:rsidR="005302F9">
        <w:rPr>
          <w:rFonts w:eastAsia="나눔명조" w:hint="eastAsia"/>
          <w:sz w:val="20"/>
          <w:szCs w:val="22"/>
        </w:rPr>
        <w:instrText>관리자와</w:instrText>
      </w:r>
      <w:r w:rsidR="005302F9">
        <w:rPr>
          <w:rFonts w:eastAsia="나눔명조" w:hint="eastAsia"/>
          <w:sz w:val="20"/>
          <w:szCs w:val="22"/>
        </w:rPr>
        <w:instrText xml:space="preserve"> </w:instrText>
      </w:r>
      <w:r w:rsidR="005302F9">
        <w:rPr>
          <w:rFonts w:eastAsia="나눔명조" w:hint="eastAsia"/>
          <w:sz w:val="20"/>
          <w:szCs w:val="22"/>
        </w:rPr>
        <w:instrText>비관리자</w:instrText>
      </w:r>
      <w:r w:rsidR="005302F9">
        <w:rPr>
          <w:rFonts w:eastAsia="나눔명조" w:hint="eastAsia"/>
          <w:sz w:val="20"/>
          <w:szCs w:val="22"/>
        </w:rPr>
        <w:instrText xml:space="preserve"> </w:instrText>
      </w:r>
      <w:r w:rsidR="005302F9">
        <w:rPr>
          <w:rFonts w:eastAsia="나눔명조" w:hint="eastAsia"/>
          <w:sz w:val="20"/>
          <w:szCs w:val="22"/>
        </w:rPr>
        <w:instrText>간</w:instrText>
      </w:r>
      <w:r w:rsidR="005302F9">
        <w:rPr>
          <w:rFonts w:eastAsia="나눔명조" w:hint="eastAsia"/>
          <w:sz w:val="20"/>
          <w:szCs w:val="22"/>
        </w:rPr>
        <w:instrText xml:space="preserve"> </w:instrText>
      </w:r>
      <w:r w:rsidR="005302F9">
        <w:rPr>
          <w:rFonts w:eastAsia="나눔명조" w:hint="eastAsia"/>
          <w:sz w:val="20"/>
          <w:szCs w:val="22"/>
        </w:rPr>
        <w:instrText>커뮤니케이션의</w:instrText>
      </w:r>
      <w:r w:rsidR="005302F9">
        <w:rPr>
          <w:rFonts w:eastAsia="나눔명조" w:hint="eastAsia"/>
          <w:sz w:val="20"/>
          <w:szCs w:val="22"/>
        </w:rPr>
        <w:instrText xml:space="preserve"> </w:instrText>
      </w:r>
      <w:r w:rsidR="005302F9">
        <w:rPr>
          <w:rFonts w:eastAsia="나눔명조" w:hint="eastAsia"/>
          <w:sz w:val="20"/>
          <w:szCs w:val="22"/>
        </w:rPr>
        <w:instrText>조절효과</w:instrText>
      </w:r>
      <w:r w:rsidR="005302F9">
        <w:rPr>
          <w:rFonts w:eastAsia="나눔명조" w:hint="eastAsia"/>
          <w:sz w:val="20"/>
          <w:szCs w:val="22"/>
        </w:rPr>
        <w:instrText xml:space="preserve"> </w:instrText>
      </w:r>
      <w:r w:rsidR="005302F9">
        <w:rPr>
          <w:rFonts w:eastAsia="나눔명조" w:hint="eastAsia"/>
          <w:sz w:val="20"/>
          <w:szCs w:val="22"/>
        </w:rPr>
        <w:instrText>차이를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","volume":"28","author":[{"family":"</w:instrText>
      </w:r>
      <w:r w:rsidR="005302F9">
        <w:rPr>
          <w:rFonts w:eastAsia="나눔명조" w:hint="eastAsia"/>
          <w:sz w:val="20"/>
          <w:szCs w:val="22"/>
        </w:rPr>
        <w:instrText>강지선</w:instrText>
      </w:r>
      <w:r w:rsidR="005302F9">
        <w:rPr>
          <w:rFonts w:eastAsia="나눔명조" w:hint="eastAsia"/>
          <w:sz w:val="20"/>
          <w:szCs w:val="22"/>
        </w:rPr>
        <w:instrText>","given":""},{"family":"</w:instrText>
      </w:r>
      <w:r w:rsidR="005302F9">
        <w:rPr>
          <w:rFonts w:eastAsia="나눔명조" w:hint="eastAsia"/>
          <w:sz w:val="20"/>
          <w:szCs w:val="22"/>
        </w:rPr>
        <w:instrText>김국진</w:instrText>
      </w:r>
      <w:r w:rsidR="005302F9">
        <w:rPr>
          <w:rFonts w:eastAsia="나눔명조" w:hint="eastAsia"/>
          <w:sz w:val="20"/>
          <w:szCs w:val="22"/>
        </w:rPr>
        <w:instrText>","given":""}],"issued":{"date-parts":[["2019"]]}}},{"id":1463,"uris":["http://zotero.org/users/5210800/items/ZT9CRR6Q"],"uri":["http://zotero.org/users/5210800/items/ZT9CRR6Q"],"itemData":{"id":1463,"type":"article-journal","container-title":"</w:instrText>
      </w:r>
      <w:r w:rsidR="005302F9">
        <w:rPr>
          <w:rFonts w:eastAsia="나눔명조" w:hint="eastAsia"/>
          <w:sz w:val="20"/>
          <w:szCs w:val="22"/>
        </w:rPr>
        <w:instrText>한국인사행정학회보</w:instrText>
      </w:r>
      <w:r w:rsidR="005302F9">
        <w:rPr>
          <w:rFonts w:eastAsia="나눔명조" w:hint="eastAsia"/>
          <w:sz w:val="20"/>
          <w:szCs w:val="22"/>
        </w:rPr>
        <w:instrText>","issue":"3","note":"Citation Key: leeetal:2017","page":"53</w:instrText>
      </w:r>
      <w:r w:rsidR="005302F9">
        <w:rPr>
          <w:rFonts w:eastAsia="나눔명조" w:hint="eastAsia"/>
          <w:sz w:val="20"/>
          <w:szCs w:val="22"/>
        </w:rPr>
        <w:instrText>–</w:instrText>
      </w:r>
      <w:r w:rsidR="005302F9">
        <w:rPr>
          <w:rFonts w:eastAsia="나눔명조" w:hint="eastAsia"/>
          <w:sz w:val="20"/>
          <w:szCs w:val="22"/>
        </w:rPr>
        <w:instrText>91","title":"</w:instrText>
      </w:r>
      <w:r w:rsidR="005302F9">
        <w:rPr>
          <w:rFonts w:eastAsia="나눔명조" w:hint="eastAsia"/>
          <w:sz w:val="20"/>
          <w:szCs w:val="22"/>
        </w:rPr>
        <w:instrText>조직적</w:instrText>
      </w:r>
      <w:r w:rsidR="005302F9">
        <w:rPr>
          <w:rFonts w:eastAsia="나눔명조" w:hint="eastAsia"/>
          <w:sz w:val="20"/>
          <w:szCs w:val="22"/>
        </w:rPr>
        <w:instrText xml:space="preserve"> </w:instrText>
      </w:r>
      <w:r w:rsidR="005302F9">
        <w:rPr>
          <w:rFonts w:eastAsia="나눔명조" w:hint="eastAsia"/>
          <w:sz w:val="20"/>
          <w:szCs w:val="22"/>
        </w:rPr>
        <w:instrText>요인이</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공공봉사동기에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영향에</w:instrText>
      </w:r>
      <w:r w:rsidR="005302F9">
        <w:rPr>
          <w:rFonts w:eastAsia="나눔명조" w:hint="eastAsia"/>
          <w:sz w:val="20"/>
          <w:szCs w:val="22"/>
        </w:rPr>
        <w:instrText xml:space="preserve"> </w:instrText>
      </w:r>
      <w:r w:rsidR="005302F9">
        <w:rPr>
          <w:rFonts w:eastAsia="나눔명조" w:hint="eastAsia"/>
          <w:sz w:val="20"/>
          <w:szCs w:val="22"/>
        </w:rPr>
        <w:instrText>관한</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","volume":"16","author":[{"family":"</w:instrText>
      </w:r>
      <w:r w:rsidR="005302F9">
        <w:rPr>
          <w:rFonts w:eastAsia="나눔명조" w:hint="eastAsia"/>
          <w:sz w:val="20"/>
          <w:szCs w:val="22"/>
        </w:rPr>
        <w:instrText>이하영</w:instrText>
      </w:r>
      <w:r w:rsidR="005302F9">
        <w:rPr>
          <w:rFonts w:eastAsia="나눔명조" w:hint="eastAsia"/>
          <w:sz w:val="20"/>
          <w:szCs w:val="22"/>
        </w:rPr>
        <w:instrText>","given":""},{"family":"</w:instrText>
      </w:r>
      <w:r w:rsidR="005302F9">
        <w:rPr>
          <w:rFonts w:eastAsia="나눔명조" w:hint="eastAsia"/>
          <w:sz w:val="20"/>
          <w:szCs w:val="22"/>
        </w:rPr>
        <w:instrText>오민지</w:instrText>
      </w:r>
      <w:r w:rsidR="005302F9">
        <w:rPr>
          <w:rFonts w:eastAsia="나눔명조" w:hint="eastAsia"/>
          <w:sz w:val="20"/>
          <w:szCs w:val="22"/>
        </w:rPr>
        <w:instrText>","given":""},{"family":"</w:instrText>
      </w:r>
      <w:r w:rsidR="005302F9">
        <w:rPr>
          <w:rFonts w:eastAsia="나눔명조" w:hint="eastAsia"/>
          <w:sz w:val="20"/>
          <w:szCs w:val="22"/>
        </w:rPr>
        <w:instrText>이수영</w:instrText>
      </w:r>
      <w:r w:rsidR="005302F9">
        <w:rPr>
          <w:rFonts w:eastAsia="나눔명조" w:hint="eastAsia"/>
          <w:sz w:val="20"/>
          <w:szCs w:val="22"/>
        </w:rPr>
        <w:instrText xml:space="preserve">","given":""}],"issued":{"date-parts":[["2017"]]}}}],"schema":"https://github.com/citation-style-language/schema/raw/master/csl-citation.json"} </w:instrText>
      </w:r>
      <w:r w:rsidR="00D403C6">
        <w:rPr>
          <w:rFonts w:eastAsia="나눔명조"/>
          <w:sz w:val="20"/>
          <w:szCs w:val="22"/>
        </w:rPr>
        <w:fldChar w:fldCharType="separate"/>
      </w:r>
      <w:r w:rsidR="00D403C6" w:rsidRPr="00D403C6">
        <w:rPr>
          <w:rFonts w:eastAsia="나눔명조"/>
          <w:sz w:val="20"/>
          <w:szCs w:val="22"/>
          <w:rPrChange w:id="1008" w:author="Park, Sanghoon" w:date="2021-10-01T02:34:00Z">
            <w:rPr>
              <w:sz w:val="20"/>
            </w:rPr>
          </w:rPrChange>
        </w:rPr>
        <w:t>(</w:t>
      </w:r>
      <w:r w:rsidR="00D403C6" w:rsidRPr="00D403C6">
        <w:rPr>
          <w:rFonts w:eastAsia="나눔명조" w:hint="eastAsia"/>
          <w:sz w:val="20"/>
          <w:szCs w:val="22"/>
          <w:rPrChange w:id="1009" w:author="Park, Sanghoon" w:date="2021-10-01T02:34:00Z">
            <w:rPr>
              <w:rFonts w:hint="eastAsia"/>
              <w:sz w:val="20"/>
            </w:rPr>
          </w:rPrChange>
        </w:rPr>
        <w:t>강지선</w:t>
      </w:r>
      <w:r w:rsidR="00D403C6" w:rsidRPr="00D403C6">
        <w:rPr>
          <w:rFonts w:eastAsia="나눔명조"/>
          <w:sz w:val="20"/>
          <w:szCs w:val="22"/>
          <w:rPrChange w:id="1010" w:author="Park, Sanghoon" w:date="2021-10-01T02:34:00Z">
            <w:rPr>
              <w:sz w:val="20"/>
            </w:rPr>
          </w:rPrChange>
        </w:rPr>
        <w:t xml:space="preserve"> and </w:t>
      </w:r>
      <w:r w:rsidR="00D403C6" w:rsidRPr="00D403C6">
        <w:rPr>
          <w:rFonts w:eastAsia="나눔명조" w:hint="eastAsia"/>
          <w:sz w:val="20"/>
          <w:szCs w:val="22"/>
          <w:rPrChange w:id="1011" w:author="Park, Sanghoon" w:date="2021-10-01T02:34:00Z">
            <w:rPr>
              <w:rFonts w:hint="eastAsia"/>
              <w:sz w:val="20"/>
            </w:rPr>
          </w:rPrChange>
        </w:rPr>
        <w:t>김국진</w:t>
      </w:r>
      <w:r w:rsidR="00D403C6" w:rsidRPr="00D403C6">
        <w:rPr>
          <w:rFonts w:eastAsia="나눔명조"/>
          <w:sz w:val="20"/>
          <w:szCs w:val="22"/>
          <w:rPrChange w:id="1012" w:author="Park, Sanghoon" w:date="2021-10-01T02:34:00Z">
            <w:rPr>
              <w:sz w:val="20"/>
            </w:rPr>
          </w:rPrChange>
        </w:rPr>
        <w:t xml:space="preserve"> 2019; </w:t>
      </w:r>
      <w:r w:rsidR="00D403C6" w:rsidRPr="00D403C6">
        <w:rPr>
          <w:rFonts w:eastAsia="나눔명조" w:hint="eastAsia"/>
          <w:sz w:val="20"/>
          <w:szCs w:val="22"/>
          <w:rPrChange w:id="1013" w:author="Park, Sanghoon" w:date="2021-10-01T02:34:00Z">
            <w:rPr>
              <w:rFonts w:hint="eastAsia"/>
              <w:sz w:val="20"/>
            </w:rPr>
          </w:rPrChange>
        </w:rPr>
        <w:t>이하영</w:t>
      </w:r>
      <w:r w:rsidR="00D403C6" w:rsidRPr="00D403C6">
        <w:rPr>
          <w:rFonts w:eastAsia="나눔명조"/>
          <w:sz w:val="20"/>
          <w:szCs w:val="22"/>
          <w:rPrChange w:id="1014" w:author="Park, Sanghoon" w:date="2021-10-01T02:34:00Z">
            <w:rPr>
              <w:sz w:val="20"/>
            </w:rPr>
          </w:rPrChange>
        </w:rPr>
        <w:t xml:space="preserve">, </w:t>
      </w:r>
      <w:r w:rsidR="00D403C6" w:rsidRPr="00D403C6">
        <w:rPr>
          <w:rFonts w:eastAsia="나눔명조" w:hint="eastAsia"/>
          <w:sz w:val="20"/>
          <w:szCs w:val="22"/>
          <w:rPrChange w:id="1015" w:author="Park, Sanghoon" w:date="2021-10-01T02:34:00Z">
            <w:rPr>
              <w:rFonts w:hint="eastAsia"/>
              <w:sz w:val="20"/>
            </w:rPr>
          </w:rPrChange>
        </w:rPr>
        <w:t>오민지</w:t>
      </w:r>
      <w:r w:rsidR="00D403C6" w:rsidRPr="00D403C6">
        <w:rPr>
          <w:rFonts w:eastAsia="나눔명조"/>
          <w:sz w:val="20"/>
          <w:szCs w:val="22"/>
          <w:rPrChange w:id="1016" w:author="Park, Sanghoon" w:date="2021-10-01T02:34:00Z">
            <w:rPr>
              <w:sz w:val="20"/>
            </w:rPr>
          </w:rPrChange>
        </w:rPr>
        <w:t xml:space="preserve">, and </w:t>
      </w:r>
      <w:r w:rsidR="00D403C6" w:rsidRPr="00D403C6">
        <w:rPr>
          <w:rFonts w:eastAsia="나눔명조" w:hint="eastAsia"/>
          <w:sz w:val="20"/>
          <w:szCs w:val="22"/>
          <w:rPrChange w:id="1017" w:author="Park, Sanghoon" w:date="2021-10-01T02:34:00Z">
            <w:rPr>
              <w:rFonts w:hint="eastAsia"/>
              <w:sz w:val="20"/>
            </w:rPr>
          </w:rPrChange>
        </w:rPr>
        <w:t>이수영</w:t>
      </w:r>
      <w:r w:rsidR="00D403C6" w:rsidRPr="00D403C6">
        <w:rPr>
          <w:rFonts w:eastAsia="나눔명조"/>
          <w:sz w:val="20"/>
          <w:szCs w:val="22"/>
          <w:rPrChange w:id="1018" w:author="Park, Sanghoon" w:date="2021-10-01T02:34:00Z">
            <w:rPr>
              <w:sz w:val="20"/>
            </w:rPr>
          </w:rPrChange>
        </w:rPr>
        <w:t xml:space="preserve"> 2017)</w:t>
      </w:r>
      <w:r w:rsidR="00D403C6">
        <w:rPr>
          <w:rFonts w:eastAsia="나눔명조"/>
          <w:sz w:val="20"/>
          <w:szCs w:val="22"/>
        </w:rPr>
        <w:fldChar w:fldCharType="end"/>
      </w:r>
      <w:del w:id="1019" w:author="Park, Sanghoon" w:date="2021-10-01T02:34:00Z">
        <w:r w:rsidRPr="00BC5C4A" w:rsidDel="00D403C6">
          <w:rPr>
            <w:rFonts w:eastAsia="나눔명조" w:hint="eastAsia"/>
            <w:sz w:val="20"/>
            <w:szCs w:val="22"/>
          </w:rPr>
          <w:delText>(</w:delText>
        </w:r>
        <w:r w:rsidRPr="00BC5C4A" w:rsidDel="00D403C6">
          <w:rPr>
            <w:rFonts w:eastAsia="나눔명조" w:hint="eastAsia"/>
            <w:sz w:val="20"/>
            <w:szCs w:val="22"/>
          </w:rPr>
          <w:delText>강지선</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2019;</w:delText>
        </w:r>
        <w:r w:rsidRPr="00BC5C4A" w:rsidDel="00D403C6">
          <w:rPr>
            <w:rFonts w:eastAsia="나눔명조" w:hint="eastAsia"/>
            <w:sz w:val="20"/>
            <w:szCs w:val="22"/>
          </w:rPr>
          <w:delText>이하영</w:delText>
        </w:r>
        <w:r w:rsidRPr="00BC5C4A" w:rsidDel="00D403C6">
          <w:rPr>
            <w:rFonts w:eastAsia="나눔명조" w:hint="eastAsia"/>
            <w:sz w:val="20"/>
            <w:szCs w:val="22"/>
          </w:rPr>
          <w:delText xml:space="preserve"> </w:delText>
        </w:r>
        <w:r w:rsidRPr="00BC5C4A" w:rsidDel="00D403C6">
          <w:rPr>
            <w:rFonts w:eastAsia="나눔명조" w:hint="eastAsia"/>
            <w:sz w:val="20"/>
            <w:szCs w:val="22"/>
          </w:rPr>
          <w:delText>외</w:delText>
        </w:r>
        <w:r w:rsidRPr="00BC5C4A" w:rsidDel="00D403C6">
          <w:rPr>
            <w:rFonts w:eastAsia="나눔명조"/>
            <w:sz w:val="20"/>
            <w:szCs w:val="22"/>
          </w:rPr>
          <w:delText>2017)</w:delText>
        </w:r>
      </w:del>
      <w:r w:rsidRPr="00BC5C4A">
        <w:rPr>
          <w:rFonts w:eastAsia="나눔명조" w:hint="eastAsia"/>
          <w:sz w:val="20"/>
          <w:szCs w:val="22"/>
        </w:rPr>
        <w:t>,</w:t>
      </w:r>
      <w:r w:rsidRPr="00BC5C4A">
        <w:rPr>
          <w:rFonts w:eastAsia="나눔명조"/>
          <w:sz w:val="20"/>
          <w:szCs w:val="22"/>
        </w:rPr>
        <w:t xml:space="preserve"> </w:t>
      </w:r>
      <w:r w:rsidRPr="00BC5C4A">
        <w:rPr>
          <w:rFonts w:eastAsia="나눔명조" w:hint="eastAsia"/>
          <w:sz w:val="20"/>
          <w:szCs w:val="22"/>
        </w:rPr>
        <w:t>각</w:t>
      </w:r>
      <w:r w:rsidRPr="00BC5C4A">
        <w:rPr>
          <w:rFonts w:eastAsia="나눔명조" w:hint="eastAsia"/>
          <w:sz w:val="20"/>
          <w:szCs w:val="22"/>
        </w:rPr>
        <w:t xml:space="preserve"> </w:t>
      </w:r>
      <w:r w:rsidRPr="00BC5C4A">
        <w:rPr>
          <w:rFonts w:eastAsia="나눔명조" w:hint="eastAsia"/>
          <w:sz w:val="20"/>
          <w:szCs w:val="22"/>
        </w:rPr>
        <w:t>차원</w:t>
      </w:r>
      <w:r w:rsidRPr="00BC5C4A">
        <w:rPr>
          <w:rFonts w:eastAsia="나눔명조" w:hint="eastAsia"/>
          <w:sz w:val="20"/>
          <w:szCs w:val="22"/>
        </w:rPr>
        <w:t xml:space="preserve"> </w:t>
      </w:r>
      <w:r w:rsidRPr="00BC5C4A">
        <w:rPr>
          <w:rFonts w:eastAsia="나눔명조" w:hint="eastAsia"/>
          <w:sz w:val="20"/>
          <w:szCs w:val="22"/>
        </w:rPr>
        <w:t>고유</w:t>
      </w:r>
      <w:r w:rsidRPr="00BC5C4A">
        <w:rPr>
          <w:rFonts w:eastAsia="나눔명조" w:hint="eastAsia"/>
          <w:sz w:val="20"/>
          <w:szCs w:val="22"/>
        </w:rPr>
        <w:t xml:space="preserve"> </w:t>
      </w:r>
      <w:r w:rsidRPr="00BC5C4A">
        <w:rPr>
          <w:rFonts w:eastAsia="나눔명조" w:hint="eastAsia"/>
          <w:sz w:val="20"/>
          <w:szCs w:val="22"/>
        </w:rPr>
        <w:t>영향력을</w:t>
      </w:r>
      <w:r w:rsidRPr="00BC5C4A">
        <w:rPr>
          <w:rFonts w:eastAsia="나눔명조" w:hint="eastAsia"/>
          <w:sz w:val="20"/>
          <w:szCs w:val="22"/>
        </w:rPr>
        <w:t xml:space="preserve"> </w:t>
      </w:r>
      <w:r w:rsidRPr="00BC5C4A">
        <w:rPr>
          <w:rFonts w:eastAsia="나눔명조" w:hint="eastAsia"/>
          <w:sz w:val="20"/>
          <w:szCs w:val="22"/>
        </w:rPr>
        <w:t>확인하고자</w:t>
      </w:r>
      <w:r w:rsidRPr="00BC5C4A">
        <w:rPr>
          <w:rFonts w:eastAsia="나눔명조" w:hint="eastAsia"/>
          <w:sz w:val="20"/>
          <w:szCs w:val="22"/>
        </w:rPr>
        <w:t xml:space="preserve"> </w:t>
      </w:r>
      <w:r w:rsidRPr="00BC5C4A">
        <w:rPr>
          <w:rFonts w:eastAsia="나눔명조"/>
          <w:sz w:val="20"/>
          <w:szCs w:val="22"/>
        </w:rPr>
        <w:t>모든</w:t>
      </w:r>
      <w:r w:rsidRPr="00BC5C4A">
        <w:rPr>
          <w:rFonts w:eastAsia="나눔명조"/>
          <w:sz w:val="20"/>
          <w:szCs w:val="22"/>
        </w:rPr>
        <w:t xml:space="preserve"> </w:t>
      </w:r>
      <w:r w:rsidRPr="00BC5C4A">
        <w:rPr>
          <w:rFonts w:eastAsia="나눔명조" w:hint="eastAsia"/>
          <w:sz w:val="20"/>
          <w:szCs w:val="22"/>
        </w:rPr>
        <w:t>항목을</w:t>
      </w:r>
      <w:r w:rsidRPr="00BC5C4A">
        <w:rPr>
          <w:rFonts w:eastAsia="나눔명조" w:hint="eastAsia"/>
          <w:sz w:val="20"/>
          <w:szCs w:val="22"/>
        </w:rPr>
        <w:t xml:space="preserve"> </w:t>
      </w:r>
      <w:r w:rsidRPr="00BC5C4A">
        <w:rPr>
          <w:rFonts w:eastAsia="나눔명조" w:hint="eastAsia"/>
          <w:sz w:val="20"/>
          <w:szCs w:val="22"/>
        </w:rPr>
        <w:t>각각의</w:t>
      </w:r>
      <w:r w:rsidRPr="00BC5C4A">
        <w:rPr>
          <w:rFonts w:eastAsia="나눔명조" w:hint="eastAsia"/>
          <w:sz w:val="20"/>
          <w:szCs w:val="22"/>
        </w:rPr>
        <w:t xml:space="preserve"> </w:t>
      </w:r>
      <w:r w:rsidRPr="00BC5C4A">
        <w:rPr>
          <w:rFonts w:eastAsia="나눔명조" w:hint="eastAsia"/>
          <w:sz w:val="20"/>
          <w:szCs w:val="22"/>
        </w:rPr>
        <w:t>독립적인</w:t>
      </w:r>
      <w:r w:rsidRPr="00BC5C4A">
        <w:rPr>
          <w:rFonts w:eastAsia="나눔명조" w:hint="eastAsia"/>
          <w:sz w:val="20"/>
          <w:szCs w:val="22"/>
        </w:rPr>
        <w:t xml:space="preserve"> </w:t>
      </w:r>
      <w:r w:rsidRPr="00BC5C4A">
        <w:rPr>
          <w:rFonts w:eastAsia="나눔명조" w:hint="eastAsia"/>
          <w:sz w:val="20"/>
          <w:szCs w:val="22"/>
        </w:rPr>
        <w:t>변수로</w:t>
      </w:r>
      <w:r w:rsidRPr="00BC5C4A">
        <w:rPr>
          <w:rFonts w:eastAsia="나눔명조" w:hint="eastAsia"/>
          <w:sz w:val="20"/>
          <w:szCs w:val="22"/>
        </w:rPr>
        <w:t xml:space="preserve"> </w:t>
      </w:r>
      <w:r w:rsidRPr="00BC5C4A">
        <w:rPr>
          <w:rFonts w:eastAsia="나눔명조" w:hint="eastAsia"/>
          <w:sz w:val="20"/>
          <w:szCs w:val="22"/>
        </w:rPr>
        <w:t>활용한</w:t>
      </w:r>
      <w:r w:rsidRPr="00BC5C4A">
        <w:rPr>
          <w:rFonts w:eastAsia="나눔명조" w:hint="eastAsia"/>
          <w:sz w:val="20"/>
          <w:szCs w:val="22"/>
        </w:rPr>
        <w:t xml:space="preserve"> </w:t>
      </w:r>
      <w:r w:rsidRPr="00BC5C4A">
        <w:rPr>
          <w:rFonts w:eastAsia="나눔명조" w:hint="eastAsia"/>
          <w:sz w:val="20"/>
          <w:szCs w:val="22"/>
        </w:rPr>
        <w:t>경우도</w:t>
      </w:r>
      <w:r w:rsidRPr="00BC5C4A">
        <w:rPr>
          <w:rFonts w:eastAsia="나눔명조" w:hint="eastAsia"/>
          <w:sz w:val="20"/>
          <w:szCs w:val="22"/>
        </w:rPr>
        <w:t xml:space="preserve"> </w:t>
      </w:r>
      <w:r w:rsidRPr="00BC5C4A">
        <w:rPr>
          <w:rFonts w:eastAsia="나눔명조" w:hint="eastAsia"/>
          <w:sz w:val="20"/>
          <w:szCs w:val="22"/>
        </w:rPr>
        <w:t>있다</w:t>
      </w:r>
      <w:r w:rsidR="00D403C6">
        <w:rPr>
          <w:rFonts w:eastAsia="나눔명조"/>
          <w:sz w:val="20"/>
          <w:szCs w:val="22"/>
        </w:rPr>
        <w:fldChar w:fldCharType="begin"/>
      </w:r>
      <w:r w:rsidR="005302F9">
        <w:rPr>
          <w:rFonts w:eastAsia="나눔명조" w:hint="eastAsia"/>
          <w:sz w:val="20"/>
          <w:szCs w:val="22"/>
        </w:rPr>
        <w:instrText xml:space="preserve"> ADDIN ZOTERO_ITEM CSL_CITATION {"citationID":"rTFxSV1E","properties":{"formattedCitation":"(\\uc0\\u52572{}\\uc0\\u50696{}\\uc0\\u45208{} 2018)","plainCitation":"(</w:instrText>
      </w:r>
      <w:r w:rsidR="005302F9">
        <w:rPr>
          <w:rFonts w:eastAsia="나눔명조" w:hint="eastAsia"/>
          <w:sz w:val="20"/>
          <w:szCs w:val="22"/>
        </w:rPr>
        <w:instrText>최예나</w:instrText>
      </w:r>
      <w:r w:rsidR="005302F9">
        <w:rPr>
          <w:rFonts w:eastAsia="나눔명조" w:hint="eastAsia"/>
          <w:sz w:val="20"/>
          <w:szCs w:val="22"/>
        </w:rPr>
        <w:instrText xml:space="preserve"> 2018)","noteIndex":0},"citationItems":[{"id":1471,"uris":["http://zotero.org/users/5210800/items/9C6N9QWI"],"uri":["http://zotero.org/users/5210800/items/9C6N9QWI"],"itemData":{"id":1471,"type":"article-journal","container-title":"</w:instrText>
      </w:r>
      <w:r w:rsidR="005302F9">
        <w:rPr>
          <w:rFonts w:eastAsia="나눔명조" w:hint="eastAsia"/>
          <w:sz w:val="20"/>
          <w:szCs w:val="22"/>
        </w:rPr>
        <w:instrText>한국자치행정학보</w:instrText>
      </w:r>
      <w:r w:rsidR="005302F9">
        <w:rPr>
          <w:rFonts w:eastAsia="나눔명조" w:hint="eastAsia"/>
          <w:sz w:val="20"/>
          <w:szCs w:val="22"/>
        </w:rPr>
        <w:instrText>","issue":"2","note":"Citation Key: choi:2018","page":"123</w:instrText>
      </w:r>
      <w:r w:rsidR="005302F9">
        <w:rPr>
          <w:rFonts w:eastAsia="나눔명조" w:hint="eastAsia"/>
          <w:sz w:val="20"/>
          <w:szCs w:val="22"/>
        </w:rPr>
        <w:instrText>–</w:instrText>
      </w:r>
      <w:r w:rsidR="005302F9">
        <w:rPr>
          <w:rFonts w:eastAsia="나눔명조" w:hint="eastAsia"/>
          <w:sz w:val="20"/>
          <w:szCs w:val="22"/>
        </w:rPr>
        <w:instrText>242","title":"</w:instrText>
      </w:r>
      <w:r w:rsidR="005302F9">
        <w:rPr>
          <w:rFonts w:eastAsia="나눔명조" w:hint="eastAsia"/>
          <w:sz w:val="20"/>
          <w:szCs w:val="22"/>
        </w:rPr>
        <w:instrText>지방정부</w:instrText>
      </w:r>
      <w:r w:rsidR="005302F9">
        <w:rPr>
          <w:rFonts w:eastAsia="나눔명조" w:hint="eastAsia"/>
          <w:sz w:val="20"/>
          <w:szCs w:val="22"/>
        </w:rPr>
        <w:instrText xml:space="preserve"> </w:instrText>
      </w:r>
      <w:r w:rsidR="005302F9">
        <w:rPr>
          <w:rFonts w:eastAsia="나눔명조" w:hint="eastAsia"/>
          <w:sz w:val="20"/>
          <w:szCs w:val="22"/>
        </w:rPr>
        <w:instrText>공무원들의</w:instrText>
      </w:r>
      <w:r w:rsidR="005302F9">
        <w:rPr>
          <w:rFonts w:eastAsia="나눔명조" w:hint="eastAsia"/>
          <w:sz w:val="20"/>
          <w:szCs w:val="22"/>
        </w:rPr>
        <w:instrText xml:space="preserve"> </w:instrText>
      </w:r>
      <w:r w:rsidR="005302F9">
        <w:rPr>
          <w:rFonts w:eastAsia="나눔명조" w:hint="eastAsia"/>
          <w:sz w:val="20"/>
          <w:szCs w:val="22"/>
        </w:rPr>
        <w:instrText>공공서비스동기와</w:instrText>
      </w:r>
      <w:r w:rsidR="005302F9">
        <w:rPr>
          <w:rFonts w:eastAsia="나눔명조" w:hint="eastAsia"/>
          <w:sz w:val="20"/>
          <w:szCs w:val="22"/>
        </w:rPr>
        <w:instrText xml:space="preserve"> </w:instrText>
      </w:r>
      <w:r w:rsidR="005302F9">
        <w:rPr>
          <w:rFonts w:eastAsia="나눔명조" w:hint="eastAsia"/>
          <w:sz w:val="20"/>
          <w:szCs w:val="22"/>
        </w:rPr>
        <w:instrText>공직가치가</w:instrText>
      </w:r>
      <w:r w:rsidR="005302F9">
        <w:rPr>
          <w:rFonts w:eastAsia="나눔명조" w:hint="eastAsia"/>
          <w:sz w:val="20"/>
          <w:szCs w:val="22"/>
        </w:rPr>
        <w:instrText xml:space="preserve"> </w:instrText>
      </w:r>
      <w:r w:rsidR="005302F9">
        <w:rPr>
          <w:rFonts w:eastAsia="나눔명조" w:hint="eastAsia"/>
          <w:sz w:val="20"/>
          <w:szCs w:val="22"/>
        </w:rPr>
        <w:instrText>조직성과에</w:instrText>
      </w:r>
      <w:r w:rsidR="005302F9">
        <w:rPr>
          <w:rFonts w:eastAsia="나눔명조" w:hint="eastAsia"/>
          <w:sz w:val="20"/>
          <w:szCs w:val="22"/>
        </w:rPr>
        <w:instrText xml:space="preserve"> </w:instrText>
      </w:r>
      <w:r w:rsidR="005302F9">
        <w:rPr>
          <w:rFonts w:eastAsia="나눔명조" w:hint="eastAsia"/>
          <w:sz w:val="20"/>
          <w:szCs w:val="22"/>
        </w:rPr>
        <w:instrText>미치는</w:instrText>
      </w:r>
      <w:r w:rsidR="005302F9">
        <w:rPr>
          <w:rFonts w:eastAsia="나눔명조" w:hint="eastAsia"/>
          <w:sz w:val="20"/>
          <w:szCs w:val="22"/>
        </w:rPr>
        <w:instrText xml:space="preserve"> </w:instrText>
      </w:r>
      <w:r w:rsidR="005302F9">
        <w:rPr>
          <w:rFonts w:eastAsia="나눔명조" w:hint="eastAsia"/>
          <w:sz w:val="20"/>
          <w:szCs w:val="22"/>
        </w:rPr>
        <w:instrText>영향연구</w:instrText>
      </w:r>
      <w:r w:rsidR="005302F9">
        <w:rPr>
          <w:rFonts w:eastAsia="나눔명조" w:hint="eastAsia"/>
          <w:sz w:val="20"/>
          <w:szCs w:val="22"/>
        </w:rPr>
        <w:instrText>","volume":"32","author":[{"family":"</w:instrText>
      </w:r>
      <w:r w:rsidR="005302F9">
        <w:rPr>
          <w:rFonts w:eastAsia="나눔명조" w:hint="eastAsia"/>
          <w:sz w:val="20"/>
          <w:szCs w:val="22"/>
        </w:rPr>
        <w:instrText>최예나</w:instrText>
      </w:r>
      <w:r w:rsidR="005302F9">
        <w:rPr>
          <w:rFonts w:eastAsia="나눔명조" w:hint="eastAsia"/>
          <w:sz w:val="20"/>
          <w:szCs w:val="22"/>
        </w:rPr>
        <w:instrText xml:space="preserve">","given":""}],"issued":{"date-parts":[["2018"]]}}}],"schema":"https://github.com/citation-style-language/schema/raw/master/csl-citation.json"} </w:instrText>
      </w:r>
      <w:r w:rsidR="00D403C6">
        <w:rPr>
          <w:rFonts w:eastAsia="나눔명조"/>
          <w:sz w:val="20"/>
          <w:szCs w:val="22"/>
        </w:rPr>
        <w:fldChar w:fldCharType="separate"/>
      </w:r>
      <w:r w:rsidR="00D403C6" w:rsidRPr="00D403C6">
        <w:rPr>
          <w:rFonts w:eastAsia="나눔명조"/>
          <w:sz w:val="20"/>
          <w:szCs w:val="22"/>
          <w:rPrChange w:id="1020" w:author="Park, Sanghoon" w:date="2021-10-01T02:34:00Z">
            <w:rPr>
              <w:sz w:val="20"/>
            </w:rPr>
          </w:rPrChange>
        </w:rPr>
        <w:t>(</w:t>
      </w:r>
      <w:r w:rsidR="00D403C6" w:rsidRPr="00D403C6">
        <w:rPr>
          <w:rFonts w:eastAsia="나눔명조" w:hint="eastAsia"/>
          <w:sz w:val="20"/>
          <w:szCs w:val="22"/>
          <w:rPrChange w:id="1021" w:author="Park, Sanghoon" w:date="2021-10-01T02:34:00Z">
            <w:rPr>
              <w:rFonts w:hint="eastAsia"/>
              <w:sz w:val="20"/>
            </w:rPr>
          </w:rPrChange>
        </w:rPr>
        <w:t>최예나</w:t>
      </w:r>
      <w:r w:rsidR="00D403C6" w:rsidRPr="00D403C6">
        <w:rPr>
          <w:rFonts w:eastAsia="나눔명조"/>
          <w:sz w:val="20"/>
          <w:szCs w:val="22"/>
          <w:rPrChange w:id="1022" w:author="Park, Sanghoon" w:date="2021-10-01T02:34:00Z">
            <w:rPr>
              <w:sz w:val="20"/>
            </w:rPr>
          </w:rPrChange>
        </w:rPr>
        <w:t xml:space="preserve"> 2018)</w:t>
      </w:r>
      <w:r w:rsidR="00D403C6">
        <w:rPr>
          <w:rFonts w:eastAsia="나눔명조"/>
          <w:sz w:val="20"/>
          <w:szCs w:val="22"/>
        </w:rPr>
        <w:fldChar w:fldCharType="end"/>
      </w:r>
      <w:del w:id="1023" w:author="Park, Sanghoon" w:date="2021-10-01T02:34:00Z">
        <w:r w:rsidRPr="00BC5C4A" w:rsidDel="00D403C6">
          <w:rPr>
            <w:rFonts w:eastAsia="나눔명조" w:hint="eastAsia"/>
            <w:sz w:val="20"/>
            <w:szCs w:val="22"/>
          </w:rPr>
          <w:delText>(</w:delText>
        </w:r>
        <w:r w:rsidRPr="00BC5C4A" w:rsidDel="00D403C6">
          <w:rPr>
            <w:rFonts w:eastAsia="나눔명조" w:hint="eastAsia"/>
            <w:sz w:val="20"/>
            <w:szCs w:val="22"/>
          </w:rPr>
          <w:delText>최예나</w:delText>
        </w:r>
        <w:r w:rsidRPr="00BC5C4A" w:rsidDel="00D403C6">
          <w:rPr>
            <w:rFonts w:eastAsia="나눔명조" w:hint="eastAsia"/>
            <w:sz w:val="20"/>
            <w:szCs w:val="22"/>
          </w:rPr>
          <w:delText xml:space="preserve"> </w:delText>
        </w:r>
        <w:r w:rsidRPr="00BC5C4A" w:rsidDel="00D403C6">
          <w:rPr>
            <w:rFonts w:eastAsia="나눔명조"/>
            <w:sz w:val="20"/>
            <w:szCs w:val="22"/>
          </w:rPr>
          <w:delText>2018)</w:delText>
        </w:r>
      </w:del>
      <w:r w:rsidRPr="00BC5C4A">
        <w:rPr>
          <w:rFonts w:eastAsia="나눔명조" w:hint="eastAsia"/>
          <w:sz w:val="20"/>
          <w:szCs w:val="22"/>
        </w:rPr>
        <w:t>.</w:t>
      </w:r>
    </w:p>
    <w:p w14:paraId="0E9958EF" w14:textId="75B04D97" w:rsidR="00750801" w:rsidRPr="00750801" w:rsidRDefault="00750801" w:rsidP="00265BC3">
      <w:pPr>
        <w:wordWrap/>
        <w:spacing w:before="120" w:after="120" w:line="276" w:lineRule="auto"/>
        <w:rPr>
          <w:rFonts w:eastAsia="나눔명조"/>
          <w:sz w:val="20"/>
          <w:szCs w:val="22"/>
        </w:rPr>
      </w:pPr>
      <w:r w:rsidRPr="00750801">
        <w:rPr>
          <w:rFonts w:eastAsia="나눔명조" w:hint="eastAsia"/>
          <w:sz w:val="20"/>
          <w:szCs w:val="22"/>
        </w:rPr>
        <w:t>본</w:t>
      </w:r>
      <w:r w:rsidRPr="00750801">
        <w:rPr>
          <w:rFonts w:eastAsia="나눔명조" w:hint="eastAsia"/>
          <w:sz w:val="20"/>
          <w:szCs w:val="22"/>
        </w:rPr>
        <w:t xml:space="preserve"> </w:t>
      </w:r>
      <w:r w:rsidRPr="00750801">
        <w:rPr>
          <w:rFonts w:eastAsia="나눔명조" w:hint="eastAsia"/>
          <w:sz w:val="20"/>
          <w:szCs w:val="22"/>
        </w:rPr>
        <w:t>연구에서는</w:t>
      </w:r>
      <w:r w:rsidRPr="00750801">
        <w:rPr>
          <w:rFonts w:eastAsia="나눔명조" w:hint="eastAsia"/>
          <w:sz w:val="20"/>
          <w:szCs w:val="22"/>
        </w:rPr>
        <w:t xml:space="preserve"> </w:t>
      </w:r>
      <w:r w:rsidRPr="00750801">
        <w:rPr>
          <w:rFonts w:eastAsia="나눔명조" w:hint="eastAsia"/>
          <w:sz w:val="20"/>
          <w:szCs w:val="22"/>
        </w:rPr>
        <w:t>조직</w:t>
      </w:r>
      <w:r w:rsidRPr="00750801">
        <w:rPr>
          <w:rFonts w:eastAsia="나눔명조" w:hint="eastAsia"/>
          <w:sz w:val="20"/>
          <w:szCs w:val="22"/>
        </w:rPr>
        <w:t xml:space="preserve"> </w:t>
      </w:r>
      <w:r w:rsidRPr="00750801">
        <w:rPr>
          <w:rFonts w:eastAsia="나눔명조" w:hint="eastAsia"/>
          <w:sz w:val="20"/>
          <w:szCs w:val="22"/>
        </w:rPr>
        <w:t>내</w:t>
      </w:r>
      <w:r w:rsidRPr="00750801">
        <w:rPr>
          <w:rFonts w:eastAsia="나눔명조" w:hint="eastAsia"/>
          <w:sz w:val="20"/>
          <w:szCs w:val="22"/>
        </w:rPr>
        <w:t xml:space="preserve"> </w:t>
      </w:r>
      <w:r w:rsidRPr="00750801">
        <w:rPr>
          <w:rFonts w:eastAsia="나눔명조" w:hint="eastAsia"/>
          <w:sz w:val="20"/>
          <w:szCs w:val="22"/>
        </w:rPr>
        <w:t>리더십과</w:t>
      </w:r>
      <w:r w:rsidRPr="00750801">
        <w:rPr>
          <w:rFonts w:eastAsia="나눔명조" w:hint="eastAsia"/>
          <w:sz w:val="20"/>
          <w:szCs w:val="22"/>
        </w:rPr>
        <w:t xml:space="preserve"> </w:t>
      </w:r>
      <w:r w:rsidRPr="00750801">
        <w:rPr>
          <w:rFonts w:eastAsia="나눔명조" w:hint="eastAsia"/>
          <w:sz w:val="20"/>
          <w:szCs w:val="22"/>
        </w:rPr>
        <w:t>소통의</w:t>
      </w:r>
      <w:r w:rsidRPr="00750801">
        <w:rPr>
          <w:rFonts w:eastAsia="나눔명조" w:hint="eastAsia"/>
          <w:sz w:val="20"/>
          <w:szCs w:val="22"/>
        </w:rPr>
        <w:t xml:space="preserve"> </w:t>
      </w:r>
      <w:r w:rsidRPr="00750801">
        <w:rPr>
          <w:rFonts w:eastAsia="나눔명조" w:hint="eastAsia"/>
          <w:sz w:val="20"/>
          <w:szCs w:val="22"/>
        </w:rPr>
        <w:t>노력이</w:t>
      </w:r>
      <w:r w:rsidRPr="00750801">
        <w:rPr>
          <w:rFonts w:eastAsia="나눔명조" w:hint="eastAsia"/>
          <w:sz w:val="20"/>
          <w:szCs w:val="22"/>
        </w:rPr>
        <w:t xml:space="preserve"> </w:t>
      </w:r>
      <w:r w:rsidRPr="00750801">
        <w:rPr>
          <w:rFonts w:eastAsia="나눔명조" w:hint="eastAsia"/>
          <w:sz w:val="20"/>
          <w:szCs w:val="22"/>
        </w:rPr>
        <w:t>조직</w:t>
      </w:r>
      <w:r w:rsidRPr="00750801">
        <w:rPr>
          <w:rFonts w:eastAsia="나눔명조" w:hint="eastAsia"/>
          <w:sz w:val="20"/>
          <w:szCs w:val="22"/>
        </w:rPr>
        <w:t xml:space="preserve"> </w:t>
      </w:r>
      <w:r w:rsidRPr="00750801">
        <w:rPr>
          <w:rFonts w:eastAsia="나눔명조" w:hint="eastAsia"/>
          <w:sz w:val="20"/>
          <w:szCs w:val="22"/>
        </w:rPr>
        <w:t>구성원의</w:t>
      </w:r>
      <w:r w:rsidRPr="00750801">
        <w:rPr>
          <w:rFonts w:eastAsia="나눔명조" w:hint="eastAsia"/>
          <w:sz w:val="20"/>
          <w:szCs w:val="22"/>
        </w:rPr>
        <w:t xml:space="preserve"> </w:t>
      </w:r>
      <w:r w:rsidRPr="00750801">
        <w:rPr>
          <w:rFonts w:eastAsia="나눔명조" w:hint="eastAsia"/>
          <w:sz w:val="20"/>
          <w:szCs w:val="22"/>
        </w:rPr>
        <w:t>공공봉사동기에</w:t>
      </w:r>
      <w:r w:rsidRPr="00750801">
        <w:rPr>
          <w:rFonts w:eastAsia="나눔명조" w:hint="eastAsia"/>
          <w:sz w:val="20"/>
          <w:szCs w:val="22"/>
        </w:rPr>
        <w:t xml:space="preserve"> </w:t>
      </w:r>
      <w:r w:rsidRPr="00750801">
        <w:rPr>
          <w:rFonts w:eastAsia="나눔명조" w:hint="eastAsia"/>
          <w:sz w:val="20"/>
          <w:szCs w:val="22"/>
        </w:rPr>
        <w:t>미치는</w:t>
      </w:r>
      <w:r w:rsidRPr="00750801">
        <w:rPr>
          <w:rFonts w:eastAsia="나눔명조" w:hint="eastAsia"/>
          <w:sz w:val="20"/>
          <w:szCs w:val="22"/>
        </w:rPr>
        <w:t xml:space="preserve"> </w:t>
      </w:r>
      <w:r w:rsidRPr="00750801">
        <w:rPr>
          <w:rFonts w:eastAsia="나눔명조" w:hint="eastAsia"/>
          <w:sz w:val="20"/>
          <w:szCs w:val="22"/>
        </w:rPr>
        <w:t>효과를</w:t>
      </w:r>
      <w:r w:rsidRPr="00750801">
        <w:rPr>
          <w:rFonts w:eastAsia="나눔명조" w:hint="eastAsia"/>
          <w:sz w:val="20"/>
          <w:szCs w:val="22"/>
        </w:rPr>
        <w:t xml:space="preserve"> </w:t>
      </w:r>
      <w:r w:rsidRPr="00750801">
        <w:rPr>
          <w:rFonts w:eastAsia="나눔명조" w:hint="eastAsia"/>
          <w:sz w:val="20"/>
          <w:szCs w:val="22"/>
        </w:rPr>
        <w:t>살펴보는</w:t>
      </w:r>
      <w:r w:rsidRPr="00750801">
        <w:rPr>
          <w:rFonts w:eastAsia="나눔명조" w:hint="eastAsia"/>
          <w:sz w:val="20"/>
          <w:szCs w:val="22"/>
        </w:rPr>
        <w:t xml:space="preserve"> </w:t>
      </w:r>
      <w:r w:rsidRPr="00750801">
        <w:rPr>
          <w:rFonts w:eastAsia="나눔명조" w:hint="eastAsia"/>
          <w:sz w:val="20"/>
          <w:szCs w:val="22"/>
        </w:rPr>
        <w:t>데</w:t>
      </w:r>
      <w:r w:rsidRPr="00750801">
        <w:rPr>
          <w:rFonts w:eastAsia="나눔명조" w:hint="eastAsia"/>
          <w:sz w:val="20"/>
          <w:szCs w:val="22"/>
        </w:rPr>
        <w:t xml:space="preserve"> </w:t>
      </w:r>
      <w:r w:rsidRPr="00750801">
        <w:rPr>
          <w:rFonts w:eastAsia="나눔명조" w:hint="eastAsia"/>
          <w:sz w:val="20"/>
          <w:szCs w:val="22"/>
        </w:rPr>
        <w:t>목적이</w:t>
      </w:r>
      <w:r w:rsidRPr="00750801">
        <w:rPr>
          <w:rFonts w:eastAsia="나눔명조" w:hint="eastAsia"/>
          <w:sz w:val="20"/>
          <w:szCs w:val="22"/>
        </w:rPr>
        <w:t xml:space="preserve"> </w:t>
      </w:r>
      <w:r w:rsidRPr="00750801">
        <w:rPr>
          <w:rFonts w:eastAsia="나눔명조" w:hint="eastAsia"/>
          <w:sz w:val="20"/>
          <w:szCs w:val="22"/>
        </w:rPr>
        <w:t>있다</w:t>
      </w:r>
      <w:r w:rsidRPr="00750801">
        <w:rPr>
          <w:rFonts w:eastAsia="나눔명조"/>
          <w:sz w:val="20"/>
          <w:szCs w:val="22"/>
        </w:rPr>
        <w:t xml:space="preserve">. </w:t>
      </w:r>
      <w:r w:rsidRPr="00750801">
        <w:rPr>
          <w:rFonts w:eastAsia="나눔명조" w:hint="eastAsia"/>
          <w:sz w:val="20"/>
          <w:szCs w:val="22"/>
        </w:rPr>
        <w:t>따라서</w:t>
      </w:r>
      <w:r w:rsidRPr="00750801">
        <w:rPr>
          <w:rFonts w:eastAsia="나눔명조" w:hint="eastAsia"/>
          <w:sz w:val="20"/>
          <w:szCs w:val="22"/>
        </w:rPr>
        <w:t xml:space="preserve"> </w:t>
      </w:r>
      <w:r w:rsidRPr="00750801">
        <w:rPr>
          <w:rFonts w:eastAsia="나눔명조"/>
          <w:sz w:val="20"/>
          <w:szCs w:val="22"/>
        </w:rPr>
        <w:t>5</w:t>
      </w:r>
      <w:r w:rsidRPr="00750801">
        <w:rPr>
          <w:rFonts w:eastAsia="나눔명조" w:hint="eastAsia"/>
          <w:sz w:val="20"/>
          <w:szCs w:val="22"/>
        </w:rPr>
        <w:t>점</w:t>
      </w:r>
      <w:r w:rsidRPr="00750801">
        <w:rPr>
          <w:rFonts w:eastAsia="나눔명조" w:hint="eastAsia"/>
          <w:sz w:val="20"/>
          <w:szCs w:val="22"/>
        </w:rPr>
        <w:t xml:space="preserve"> </w:t>
      </w:r>
      <w:r w:rsidRPr="00750801">
        <w:rPr>
          <w:rFonts w:eastAsia="나눔명조" w:hint="eastAsia"/>
          <w:sz w:val="20"/>
          <w:szCs w:val="22"/>
        </w:rPr>
        <w:t>척도로</w:t>
      </w:r>
      <w:r w:rsidRPr="00750801">
        <w:rPr>
          <w:rFonts w:eastAsia="나눔명조" w:hint="eastAsia"/>
          <w:sz w:val="20"/>
          <w:szCs w:val="22"/>
        </w:rPr>
        <w:t xml:space="preserve"> </w:t>
      </w:r>
      <w:r w:rsidRPr="00750801">
        <w:rPr>
          <w:rFonts w:eastAsia="나눔명조" w:hint="eastAsia"/>
          <w:sz w:val="20"/>
          <w:szCs w:val="22"/>
        </w:rPr>
        <w:t>측정된</w:t>
      </w:r>
      <w:del w:id="1024" w:author="Park, Sanghoon" w:date="2021-10-01T14:00:00Z">
        <w:r w:rsidRPr="00750801" w:rsidDel="006435D4">
          <w:rPr>
            <w:rFonts w:eastAsia="나눔명조" w:hint="eastAsia"/>
            <w:sz w:val="20"/>
            <w:szCs w:val="22"/>
          </w:rPr>
          <w:delText xml:space="preserve"> </w:delText>
        </w:r>
        <w:r w:rsidRPr="00750801" w:rsidDel="006435D4">
          <w:rPr>
            <w:rFonts w:eastAsia="나눔명조"/>
            <w:sz w:val="20"/>
            <w:szCs w:val="22"/>
          </w:rPr>
          <w:delText>6</w:delText>
        </w:r>
        <w:r w:rsidRPr="00750801" w:rsidDel="006435D4">
          <w:rPr>
            <w:rFonts w:eastAsia="나눔명조" w:hint="eastAsia"/>
            <w:sz w:val="20"/>
            <w:szCs w:val="22"/>
          </w:rPr>
          <w:delText>개의</w:delText>
        </w:r>
        <w:r w:rsidRPr="00750801" w:rsidDel="006435D4">
          <w:rPr>
            <w:rFonts w:eastAsia="나눔명조" w:hint="eastAsia"/>
            <w:sz w:val="20"/>
            <w:szCs w:val="22"/>
          </w:rPr>
          <w:delText xml:space="preserve"> </w:delText>
        </w:r>
      </w:del>
      <w:ins w:id="1025" w:author="Park, Sanghoon" w:date="2021-10-01T14:00:00Z">
        <w:r w:rsidR="006435D4">
          <w:rPr>
            <w:rFonts w:eastAsia="나눔명조"/>
            <w:sz w:val="20"/>
            <w:szCs w:val="22"/>
          </w:rPr>
          <w:t xml:space="preserve"> </w:t>
        </w:r>
      </w:ins>
      <w:r w:rsidRPr="00750801">
        <w:rPr>
          <w:rFonts w:eastAsia="나눔명조" w:hint="eastAsia"/>
          <w:sz w:val="20"/>
          <w:szCs w:val="22"/>
        </w:rPr>
        <w:t>문항을</w:t>
      </w:r>
      <w:r w:rsidRPr="00750801">
        <w:rPr>
          <w:rFonts w:eastAsia="나눔명조" w:hint="eastAsia"/>
          <w:sz w:val="20"/>
          <w:szCs w:val="22"/>
        </w:rPr>
        <w:t xml:space="preserve"> </w:t>
      </w:r>
      <w:r w:rsidRPr="00750801">
        <w:rPr>
          <w:rFonts w:eastAsia="나눔명조" w:hint="eastAsia"/>
          <w:sz w:val="20"/>
          <w:szCs w:val="22"/>
        </w:rPr>
        <w:t>공공봉사동기에</w:t>
      </w:r>
      <w:r w:rsidRPr="00750801">
        <w:rPr>
          <w:rFonts w:eastAsia="나눔명조" w:hint="eastAsia"/>
          <w:sz w:val="20"/>
          <w:szCs w:val="22"/>
        </w:rPr>
        <w:t xml:space="preserve"> </w:t>
      </w:r>
      <w:r w:rsidRPr="00750801">
        <w:rPr>
          <w:rFonts w:eastAsia="나눔명조" w:hint="eastAsia"/>
          <w:sz w:val="20"/>
          <w:szCs w:val="22"/>
        </w:rPr>
        <w:t>대한</w:t>
      </w:r>
      <w:r w:rsidRPr="00750801">
        <w:rPr>
          <w:rFonts w:eastAsia="나눔명조" w:hint="eastAsia"/>
          <w:sz w:val="20"/>
          <w:szCs w:val="22"/>
        </w:rPr>
        <w:t xml:space="preserve"> </w:t>
      </w:r>
      <w:r w:rsidRPr="00750801">
        <w:rPr>
          <w:rFonts w:eastAsia="나눔명조" w:hint="eastAsia"/>
          <w:sz w:val="20"/>
          <w:szCs w:val="22"/>
        </w:rPr>
        <w:t>긍정적</w:t>
      </w:r>
      <w:r w:rsidRPr="00750801">
        <w:rPr>
          <w:rFonts w:eastAsia="나눔명조" w:hint="eastAsia"/>
          <w:sz w:val="20"/>
          <w:szCs w:val="22"/>
        </w:rPr>
        <w:t xml:space="preserve"> </w:t>
      </w:r>
      <w:r w:rsidRPr="00750801">
        <w:rPr>
          <w:rFonts w:eastAsia="나눔명조" w:hint="eastAsia"/>
          <w:sz w:val="20"/>
          <w:szCs w:val="22"/>
        </w:rPr>
        <w:t>응답과</w:t>
      </w:r>
      <w:r w:rsidRPr="00750801">
        <w:rPr>
          <w:rFonts w:eastAsia="나눔명조" w:hint="eastAsia"/>
          <w:sz w:val="20"/>
          <w:szCs w:val="22"/>
        </w:rPr>
        <w:t xml:space="preserve"> </w:t>
      </w:r>
      <w:r w:rsidRPr="00750801">
        <w:rPr>
          <w:rFonts w:eastAsia="나눔명조" w:hint="eastAsia"/>
          <w:sz w:val="20"/>
          <w:szCs w:val="22"/>
        </w:rPr>
        <w:t>부정적</w:t>
      </w:r>
      <w:r w:rsidRPr="00750801">
        <w:rPr>
          <w:rFonts w:eastAsia="나눔명조" w:hint="eastAsia"/>
          <w:sz w:val="20"/>
          <w:szCs w:val="22"/>
        </w:rPr>
        <w:t xml:space="preserve"> </w:t>
      </w:r>
      <w:r w:rsidRPr="00750801">
        <w:rPr>
          <w:rFonts w:eastAsia="나눔명조" w:hint="eastAsia"/>
          <w:sz w:val="20"/>
          <w:szCs w:val="22"/>
        </w:rPr>
        <w:t>응답으로</w:t>
      </w:r>
      <w:r w:rsidRPr="00750801">
        <w:rPr>
          <w:rFonts w:eastAsia="나눔명조" w:hint="eastAsia"/>
          <w:sz w:val="20"/>
          <w:szCs w:val="22"/>
        </w:rPr>
        <w:t xml:space="preserve"> </w:t>
      </w:r>
      <w:r w:rsidRPr="00750801">
        <w:rPr>
          <w:rFonts w:eastAsia="나눔명조" w:hint="eastAsia"/>
          <w:sz w:val="20"/>
          <w:szCs w:val="22"/>
        </w:rPr>
        <w:t>측정하는</w:t>
      </w:r>
      <w:r w:rsidRPr="00750801">
        <w:rPr>
          <w:rFonts w:eastAsia="나눔명조" w:hint="eastAsia"/>
          <w:sz w:val="20"/>
          <w:szCs w:val="22"/>
        </w:rPr>
        <w:t xml:space="preserve"> </w:t>
      </w:r>
      <w:r w:rsidRPr="00750801">
        <w:rPr>
          <w:rFonts w:eastAsia="나눔명조" w:hint="eastAsia"/>
          <w:sz w:val="20"/>
          <w:szCs w:val="22"/>
        </w:rPr>
        <w:t>이항변수로</w:t>
      </w:r>
      <w:r w:rsidRPr="00750801">
        <w:rPr>
          <w:rFonts w:eastAsia="나눔명조" w:hint="eastAsia"/>
          <w:sz w:val="20"/>
          <w:szCs w:val="22"/>
        </w:rPr>
        <w:t xml:space="preserve"> </w:t>
      </w:r>
      <w:r w:rsidRPr="00750801">
        <w:rPr>
          <w:rFonts w:eastAsia="나눔명조" w:hint="eastAsia"/>
          <w:sz w:val="20"/>
          <w:szCs w:val="22"/>
        </w:rPr>
        <w:t>재코딩하였다</w:t>
      </w:r>
      <w:r w:rsidRPr="00750801">
        <w:rPr>
          <w:rFonts w:eastAsia="나눔명조"/>
          <w:sz w:val="20"/>
          <w:szCs w:val="22"/>
        </w:rPr>
        <w:t xml:space="preserve">. </w:t>
      </w:r>
      <w:r w:rsidRPr="00750801">
        <w:rPr>
          <w:rFonts w:eastAsia="나눔명조" w:hint="eastAsia"/>
          <w:sz w:val="20"/>
          <w:szCs w:val="22"/>
        </w:rPr>
        <w:t>공공봉사동기에</w:t>
      </w:r>
      <w:r w:rsidRPr="00750801">
        <w:rPr>
          <w:rFonts w:eastAsia="나눔명조" w:hint="eastAsia"/>
          <w:sz w:val="20"/>
          <w:szCs w:val="22"/>
        </w:rPr>
        <w:t xml:space="preserve"> </w:t>
      </w:r>
      <w:r w:rsidRPr="00750801">
        <w:rPr>
          <w:rFonts w:eastAsia="나눔명조" w:hint="eastAsia"/>
          <w:sz w:val="20"/>
          <w:szCs w:val="22"/>
        </w:rPr>
        <w:t>대해</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그렇다</w:t>
      </w:r>
      <w:r w:rsidRPr="00750801">
        <w:rPr>
          <w:rFonts w:eastAsia="나눔명조"/>
          <w:sz w:val="20"/>
          <w:szCs w:val="22"/>
        </w:rPr>
        <w:t xml:space="preserve">’ </w:t>
      </w:r>
      <w:r w:rsidRPr="00750801">
        <w:rPr>
          <w:rFonts w:eastAsia="나눔명조" w:hint="eastAsia"/>
          <w:sz w:val="20"/>
          <w:szCs w:val="22"/>
        </w:rPr>
        <w:t>또는</w:t>
      </w:r>
      <w:r w:rsidRPr="00750801">
        <w:rPr>
          <w:rFonts w:eastAsia="나눔명조" w:hint="eastAsia"/>
          <w:sz w:val="20"/>
          <w:szCs w:val="22"/>
        </w:rPr>
        <w:t xml:space="preserve"> </w:t>
      </w:r>
      <w:r w:rsidRPr="00750801">
        <w:rPr>
          <w:rFonts w:eastAsia="나눔명조"/>
          <w:sz w:val="20"/>
          <w:szCs w:val="22"/>
        </w:rPr>
        <w:t>‘</w:t>
      </w:r>
      <w:r w:rsidRPr="00750801">
        <w:rPr>
          <w:rFonts w:eastAsia="나눔명조" w:hint="eastAsia"/>
          <w:sz w:val="20"/>
          <w:szCs w:val="22"/>
        </w:rPr>
        <w:t>매우</w:t>
      </w:r>
      <w:r w:rsidRPr="00750801">
        <w:rPr>
          <w:rFonts w:eastAsia="나눔명조" w:hint="eastAsia"/>
          <w:sz w:val="20"/>
          <w:szCs w:val="22"/>
        </w:rPr>
        <w:t xml:space="preserve"> </w:t>
      </w:r>
      <w:r w:rsidRPr="00750801">
        <w:rPr>
          <w:rFonts w:eastAsia="나눔명조" w:hint="eastAsia"/>
          <w:sz w:val="20"/>
          <w:szCs w:val="22"/>
        </w:rPr>
        <w:t>그렇다</w:t>
      </w:r>
      <w:r w:rsidRPr="00750801">
        <w:rPr>
          <w:rFonts w:eastAsia="나눔명조"/>
          <w:sz w:val="20"/>
          <w:szCs w:val="22"/>
        </w:rPr>
        <w:t>’</w:t>
      </w:r>
      <w:r w:rsidRPr="00750801">
        <w:rPr>
          <w:rFonts w:eastAsia="나눔명조" w:hint="eastAsia"/>
          <w:sz w:val="20"/>
          <w:szCs w:val="22"/>
        </w:rPr>
        <w:t>라고</w:t>
      </w:r>
      <w:r w:rsidRPr="00750801">
        <w:rPr>
          <w:rFonts w:eastAsia="나눔명조" w:hint="eastAsia"/>
          <w:sz w:val="20"/>
          <w:szCs w:val="22"/>
        </w:rPr>
        <w:t xml:space="preserve"> </w:t>
      </w:r>
      <w:r w:rsidRPr="00750801">
        <w:rPr>
          <w:rFonts w:eastAsia="나눔명조" w:hint="eastAsia"/>
          <w:sz w:val="20"/>
          <w:szCs w:val="22"/>
        </w:rPr>
        <w:t>응답한</w:t>
      </w:r>
      <w:r w:rsidRPr="00750801">
        <w:rPr>
          <w:rFonts w:eastAsia="나눔명조" w:hint="eastAsia"/>
          <w:sz w:val="20"/>
          <w:szCs w:val="22"/>
        </w:rPr>
        <w:t xml:space="preserve"> </w:t>
      </w:r>
      <w:r w:rsidRPr="00750801">
        <w:rPr>
          <w:rFonts w:eastAsia="나눔명조" w:hint="eastAsia"/>
          <w:sz w:val="20"/>
          <w:szCs w:val="22"/>
        </w:rPr>
        <w:t>경우를</w:t>
      </w:r>
      <w:r w:rsidRPr="00750801">
        <w:rPr>
          <w:rFonts w:eastAsia="나눔명조" w:hint="eastAsia"/>
          <w:sz w:val="20"/>
          <w:szCs w:val="22"/>
        </w:rPr>
        <w:t xml:space="preserve"> </w:t>
      </w:r>
      <w:r w:rsidRPr="00750801">
        <w:rPr>
          <w:rFonts w:eastAsia="나눔명조"/>
          <w:sz w:val="20"/>
          <w:szCs w:val="22"/>
        </w:rPr>
        <w:t>1, ‘</w:t>
      </w:r>
      <w:r w:rsidRPr="00750801">
        <w:rPr>
          <w:rFonts w:eastAsia="나눔명조" w:hint="eastAsia"/>
          <w:sz w:val="20"/>
          <w:szCs w:val="22"/>
        </w:rPr>
        <w:t>전혀</w:t>
      </w:r>
      <w:r w:rsidRPr="00750801">
        <w:rPr>
          <w:rFonts w:eastAsia="나눔명조" w:hint="eastAsia"/>
          <w:sz w:val="20"/>
          <w:szCs w:val="22"/>
        </w:rPr>
        <w:t xml:space="preserve"> </w:t>
      </w:r>
      <w:r w:rsidRPr="00750801">
        <w:rPr>
          <w:rFonts w:eastAsia="나눔명조" w:hint="eastAsia"/>
          <w:sz w:val="20"/>
          <w:szCs w:val="22"/>
        </w:rPr>
        <w:t>그렇지</w:t>
      </w:r>
      <w:r w:rsidRPr="00750801">
        <w:rPr>
          <w:rFonts w:eastAsia="나눔명조" w:hint="eastAsia"/>
          <w:sz w:val="20"/>
          <w:szCs w:val="22"/>
        </w:rPr>
        <w:t xml:space="preserve"> </w:t>
      </w:r>
      <w:r w:rsidRPr="00750801">
        <w:rPr>
          <w:rFonts w:eastAsia="나눔명조" w:hint="eastAsia"/>
          <w:sz w:val="20"/>
          <w:szCs w:val="22"/>
        </w:rPr>
        <w:t>않다</w:t>
      </w:r>
      <w:r w:rsidRPr="00750801">
        <w:rPr>
          <w:rFonts w:eastAsia="나눔명조"/>
          <w:sz w:val="20"/>
          <w:szCs w:val="22"/>
        </w:rPr>
        <w:t>’, ‘</w:t>
      </w:r>
      <w:r w:rsidRPr="00750801">
        <w:rPr>
          <w:rFonts w:eastAsia="나눔명조" w:hint="eastAsia"/>
          <w:sz w:val="20"/>
          <w:szCs w:val="22"/>
        </w:rPr>
        <w:t>그렇지</w:t>
      </w:r>
      <w:r w:rsidRPr="00750801">
        <w:rPr>
          <w:rFonts w:eastAsia="나눔명조" w:hint="eastAsia"/>
          <w:sz w:val="20"/>
          <w:szCs w:val="22"/>
        </w:rPr>
        <w:t xml:space="preserve"> </w:t>
      </w:r>
      <w:r w:rsidRPr="00750801">
        <w:rPr>
          <w:rFonts w:eastAsia="나눔명조" w:hint="eastAsia"/>
          <w:sz w:val="20"/>
          <w:szCs w:val="22"/>
        </w:rPr>
        <w:t>않다</w:t>
      </w:r>
      <w:r w:rsidRPr="00750801">
        <w:rPr>
          <w:rFonts w:eastAsia="나눔명조"/>
          <w:sz w:val="20"/>
          <w:szCs w:val="22"/>
        </w:rPr>
        <w:t>’, ‘</w:t>
      </w:r>
      <w:r w:rsidRPr="00750801">
        <w:rPr>
          <w:rFonts w:eastAsia="나눔명조" w:hint="eastAsia"/>
          <w:sz w:val="20"/>
          <w:szCs w:val="22"/>
        </w:rPr>
        <w:t>보통이다</w:t>
      </w:r>
      <w:r w:rsidRPr="00750801">
        <w:rPr>
          <w:rFonts w:eastAsia="나눔명조"/>
          <w:sz w:val="20"/>
          <w:szCs w:val="22"/>
        </w:rPr>
        <w:t>’</w:t>
      </w:r>
      <w:r w:rsidRPr="00750801">
        <w:rPr>
          <w:rFonts w:eastAsia="나눔명조" w:hint="eastAsia"/>
          <w:sz w:val="20"/>
          <w:szCs w:val="22"/>
        </w:rPr>
        <w:t>라고</w:t>
      </w:r>
      <w:r w:rsidRPr="00750801">
        <w:rPr>
          <w:rFonts w:eastAsia="나눔명조" w:hint="eastAsia"/>
          <w:sz w:val="20"/>
          <w:szCs w:val="22"/>
        </w:rPr>
        <w:t xml:space="preserve"> </w:t>
      </w:r>
      <w:r w:rsidRPr="00750801">
        <w:rPr>
          <w:rFonts w:eastAsia="나눔명조" w:hint="eastAsia"/>
          <w:sz w:val="20"/>
          <w:szCs w:val="22"/>
        </w:rPr>
        <w:t>응답한</w:t>
      </w:r>
      <w:r w:rsidRPr="00750801">
        <w:rPr>
          <w:rFonts w:eastAsia="나눔명조" w:hint="eastAsia"/>
          <w:sz w:val="20"/>
          <w:szCs w:val="22"/>
        </w:rPr>
        <w:t xml:space="preserve"> </w:t>
      </w:r>
      <w:r w:rsidRPr="00750801">
        <w:rPr>
          <w:rFonts w:eastAsia="나눔명조" w:hint="eastAsia"/>
          <w:sz w:val="20"/>
          <w:szCs w:val="22"/>
        </w:rPr>
        <w:t>경우를</w:t>
      </w:r>
      <w:r w:rsidRPr="00750801">
        <w:rPr>
          <w:rFonts w:eastAsia="나눔명조" w:hint="eastAsia"/>
          <w:sz w:val="20"/>
          <w:szCs w:val="22"/>
        </w:rPr>
        <w:t xml:space="preserve"> </w:t>
      </w:r>
      <w:r w:rsidRPr="00750801">
        <w:rPr>
          <w:rFonts w:eastAsia="나눔명조"/>
          <w:sz w:val="20"/>
          <w:szCs w:val="22"/>
        </w:rPr>
        <w:t>0</w:t>
      </w:r>
      <w:r w:rsidRPr="00750801">
        <w:rPr>
          <w:rFonts w:eastAsia="나눔명조" w:hint="eastAsia"/>
          <w:sz w:val="20"/>
          <w:szCs w:val="22"/>
        </w:rPr>
        <w:t>으로</w:t>
      </w:r>
      <w:r w:rsidRPr="00750801">
        <w:rPr>
          <w:rFonts w:eastAsia="나눔명조" w:hint="eastAsia"/>
          <w:sz w:val="20"/>
          <w:szCs w:val="22"/>
        </w:rPr>
        <w:t xml:space="preserve"> </w:t>
      </w:r>
      <w:r w:rsidRPr="00750801">
        <w:rPr>
          <w:rFonts w:eastAsia="나눔명조" w:hint="eastAsia"/>
          <w:sz w:val="20"/>
          <w:szCs w:val="22"/>
        </w:rPr>
        <w:t>하는</w:t>
      </w:r>
      <w:r w:rsidRPr="00750801">
        <w:rPr>
          <w:rFonts w:eastAsia="나눔명조" w:hint="eastAsia"/>
          <w:sz w:val="20"/>
          <w:szCs w:val="22"/>
        </w:rPr>
        <w:t xml:space="preserve"> </w:t>
      </w:r>
      <w:r w:rsidRPr="00750801">
        <w:rPr>
          <w:rFonts w:eastAsia="나눔명조" w:hint="eastAsia"/>
          <w:sz w:val="20"/>
          <w:szCs w:val="22"/>
        </w:rPr>
        <w:t>변수로</w:t>
      </w:r>
      <w:r w:rsidRPr="00750801">
        <w:rPr>
          <w:rFonts w:eastAsia="나눔명조" w:hint="eastAsia"/>
          <w:sz w:val="20"/>
          <w:szCs w:val="22"/>
        </w:rPr>
        <w:t xml:space="preserve"> </w:t>
      </w:r>
      <w:r w:rsidRPr="00750801">
        <w:rPr>
          <w:rFonts w:eastAsia="나눔명조" w:hint="eastAsia"/>
          <w:sz w:val="20"/>
          <w:szCs w:val="22"/>
        </w:rPr>
        <w:t>조작화한</w:t>
      </w:r>
      <w:r w:rsidRPr="00750801">
        <w:rPr>
          <w:rFonts w:eastAsia="나눔명조" w:hint="eastAsia"/>
          <w:sz w:val="20"/>
          <w:szCs w:val="22"/>
        </w:rPr>
        <w:t xml:space="preserve"> </w:t>
      </w:r>
      <w:r w:rsidRPr="00750801">
        <w:rPr>
          <w:rFonts w:eastAsia="나눔명조" w:hint="eastAsia"/>
          <w:sz w:val="20"/>
          <w:szCs w:val="22"/>
        </w:rPr>
        <w:t>것이다</w:t>
      </w:r>
      <w:r w:rsidRPr="00750801">
        <w:rPr>
          <w:rFonts w:eastAsia="나눔명조"/>
          <w:sz w:val="20"/>
          <w:szCs w:val="22"/>
        </w:rPr>
        <w:t>.</w:t>
      </w:r>
      <w:ins w:id="1026" w:author="Park, Sanghoon" w:date="2021-10-01T14:00:00Z">
        <w:r w:rsidR="006435D4">
          <w:rPr>
            <w:rFonts w:eastAsia="나눔명조"/>
            <w:sz w:val="20"/>
            <w:szCs w:val="22"/>
          </w:rPr>
          <w:t xml:space="preserve"> &lt;</w:t>
        </w:r>
        <w:r w:rsidR="006435D4">
          <w:rPr>
            <w:rFonts w:eastAsia="나눔명조" w:hint="eastAsia"/>
            <w:sz w:val="20"/>
            <w:szCs w:val="22"/>
          </w:rPr>
          <w:t>그림</w:t>
        </w:r>
        <w:r w:rsidR="006435D4">
          <w:rPr>
            <w:rFonts w:eastAsia="나눔명조" w:hint="eastAsia"/>
            <w:sz w:val="20"/>
            <w:szCs w:val="22"/>
          </w:rPr>
          <w:t xml:space="preserve"> </w:t>
        </w:r>
        <w:r w:rsidR="006435D4">
          <w:rPr>
            <w:rFonts w:eastAsia="나눔명조"/>
            <w:sz w:val="20"/>
            <w:szCs w:val="22"/>
          </w:rPr>
          <w:t>1&gt;</w:t>
        </w:r>
        <w:r w:rsidR="006435D4">
          <w:rPr>
            <w:rFonts w:eastAsia="나눔명조" w:hint="eastAsia"/>
            <w:sz w:val="20"/>
            <w:szCs w:val="22"/>
          </w:rPr>
          <w:t>은</w:t>
        </w:r>
        <w:r w:rsidR="006435D4">
          <w:rPr>
            <w:rFonts w:eastAsia="나눔명조" w:hint="eastAsia"/>
            <w:sz w:val="20"/>
            <w:szCs w:val="22"/>
          </w:rPr>
          <w:t xml:space="preserve"> </w:t>
        </w:r>
        <w:r w:rsidR="006435D4">
          <w:rPr>
            <w:rFonts w:eastAsia="나눔명조"/>
            <w:sz w:val="20"/>
            <w:szCs w:val="22"/>
          </w:rPr>
          <w:t>“</w:t>
        </w:r>
        <w:r w:rsidR="006435D4" w:rsidRPr="34D5D6E7">
          <w:rPr>
            <w:rFonts w:eastAsia="나눔명조"/>
            <w:sz w:val="20"/>
            <w:szCs w:val="20"/>
          </w:rPr>
          <w:t>나에게는</w:t>
        </w:r>
        <w:r w:rsidR="006435D4" w:rsidRPr="34D5D6E7">
          <w:rPr>
            <w:rFonts w:eastAsia="나눔명조"/>
            <w:sz w:val="20"/>
            <w:szCs w:val="20"/>
          </w:rPr>
          <w:t xml:space="preserve"> </w:t>
        </w:r>
        <w:r w:rsidR="006435D4" w:rsidRPr="34D5D6E7">
          <w:rPr>
            <w:rFonts w:eastAsia="나눔명조"/>
            <w:sz w:val="20"/>
            <w:szCs w:val="20"/>
          </w:rPr>
          <w:t>사회에</w:t>
        </w:r>
        <w:r w:rsidR="006435D4" w:rsidRPr="34D5D6E7">
          <w:rPr>
            <w:rFonts w:eastAsia="나눔명조"/>
            <w:sz w:val="20"/>
            <w:szCs w:val="20"/>
          </w:rPr>
          <w:t xml:space="preserve"> </w:t>
        </w:r>
        <w:r w:rsidR="006435D4" w:rsidRPr="34D5D6E7">
          <w:rPr>
            <w:rFonts w:eastAsia="나눔명조"/>
            <w:sz w:val="20"/>
            <w:szCs w:val="20"/>
          </w:rPr>
          <w:t>어떤</w:t>
        </w:r>
        <w:r w:rsidR="006435D4" w:rsidRPr="34D5D6E7">
          <w:rPr>
            <w:rFonts w:eastAsia="나눔명조"/>
            <w:sz w:val="20"/>
            <w:szCs w:val="20"/>
          </w:rPr>
          <w:t xml:space="preserve"> </w:t>
        </w:r>
        <w:r w:rsidR="006435D4" w:rsidRPr="34D5D6E7">
          <w:rPr>
            <w:rFonts w:eastAsia="나눔명조"/>
            <w:sz w:val="20"/>
            <w:szCs w:val="20"/>
          </w:rPr>
          <w:t>바람직한</w:t>
        </w:r>
        <w:r w:rsidR="006435D4" w:rsidRPr="34D5D6E7">
          <w:rPr>
            <w:rFonts w:eastAsia="나눔명조"/>
            <w:sz w:val="20"/>
            <w:szCs w:val="20"/>
          </w:rPr>
          <w:t xml:space="preserve"> </w:t>
        </w:r>
        <w:r w:rsidR="006435D4" w:rsidRPr="34D5D6E7">
          <w:rPr>
            <w:rFonts w:eastAsia="나눔명조"/>
            <w:sz w:val="20"/>
            <w:szCs w:val="20"/>
          </w:rPr>
          <w:t>변화를</w:t>
        </w:r>
        <w:r w:rsidR="006435D4" w:rsidRPr="34D5D6E7">
          <w:rPr>
            <w:rFonts w:eastAsia="나눔명조"/>
            <w:sz w:val="20"/>
            <w:szCs w:val="20"/>
          </w:rPr>
          <w:t xml:space="preserve"> </w:t>
        </w:r>
        <w:r w:rsidR="006435D4" w:rsidRPr="34D5D6E7">
          <w:rPr>
            <w:rFonts w:eastAsia="나눔명조"/>
            <w:sz w:val="20"/>
            <w:szCs w:val="20"/>
          </w:rPr>
          <w:t>가져오는</w:t>
        </w:r>
        <w:r w:rsidR="006435D4" w:rsidRPr="34D5D6E7">
          <w:rPr>
            <w:rFonts w:eastAsia="나눔명조"/>
            <w:sz w:val="20"/>
            <w:szCs w:val="20"/>
          </w:rPr>
          <w:t xml:space="preserve"> </w:t>
        </w:r>
        <w:r w:rsidR="006435D4" w:rsidRPr="34D5D6E7">
          <w:rPr>
            <w:rFonts w:eastAsia="나눔명조"/>
            <w:sz w:val="20"/>
            <w:szCs w:val="20"/>
          </w:rPr>
          <w:t>것이</w:t>
        </w:r>
        <w:r w:rsidR="006435D4" w:rsidRPr="34D5D6E7">
          <w:rPr>
            <w:rFonts w:eastAsia="나눔명조"/>
            <w:sz w:val="20"/>
            <w:szCs w:val="20"/>
          </w:rPr>
          <w:t xml:space="preserve"> </w:t>
        </w:r>
        <w:r w:rsidR="006435D4" w:rsidRPr="34D5D6E7">
          <w:rPr>
            <w:rFonts w:eastAsia="나눔명조"/>
            <w:sz w:val="20"/>
            <w:szCs w:val="20"/>
          </w:rPr>
          <w:t>개인적인</w:t>
        </w:r>
        <w:r w:rsidR="006435D4" w:rsidRPr="34D5D6E7">
          <w:rPr>
            <w:rFonts w:eastAsia="나눔명조"/>
            <w:sz w:val="20"/>
            <w:szCs w:val="20"/>
          </w:rPr>
          <w:t xml:space="preserve"> </w:t>
        </w:r>
        <w:r w:rsidR="006435D4" w:rsidRPr="34D5D6E7">
          <w:rPr>
            <w:rFonts w:eastAsia="나눔명조"/>
            <w:sz w:val="20"/>
            <w:szCs w:val="20"/>
          </w:rPr>
          <w:t>성취보다</w:t>
        </w:r>
        <w:r w:rsidR="006435D4" w:rsidRPr="34D5D6E7">
          <w:rPr>
            <w:rFonts w:eastAsia="나눔명조"/>
            <w:sz w:val="20"/>
            <w:szCs w:val="20"/>
          </w:rPr>
          <w:t xml:space="preserve"> </w:t>
        </w:r>
        <w:r w:rsidR="006435D4" w:rsidRPr="34D5D6E7">
          <w:rPr>
            <w:rFonts w:eastAsia="나눔명조"/>
            <w:sz w:val="20"/>
            <w:szCs w:val="20"/>
          </w:rPr>
          <w:t>더욱</w:t>
        </w:r>
        <w:r w:rsidR="006435D4" w:rsidRPr="34D5D6E7">
          <w:rPr>
            <w:rFonts w:eastAsia="나눔명조"/>
            <w:sz w:val="20"/>
            <w:szCs w:val="20"/>
          </w:rPr>
          <w:t xml:space="preserve"> </w:t>
        </w:r>
        <w:r w:rsidR="006435D4" w:rsidRPr="34D5D6E7">
          <w:rPr>
            <w:rFonts w:eastAsia="나눔명조"/>
            <w:sz w:val="20"/>
            <w:szCs w:val="20"/>
          </w:rPr>
          <w:t>큰</w:t>
        </w:r>
        <w:r w:rsidR="006435D4" w:rsidRPr="34D5D6E7">
          <w:rPr>
            <w:rFonts w:eastAsia="나눔명조"/>
            <w:sz w:val="20"/>
            <w:szCs w:val="20"/>
          </w:rPr>
          <w:t xml:space="preserve"> </w:t>
        </w:r>
        <w:r w:rsidR="006435D4" w:rsidRPr="34D5D6E7">
          <w:rPr>
            <w:rFonts w:eastAsia="나눔명조"/>
            <w:sz w:val="20"/>
            <w:szCs w:val="20"/>
          </w:rPr>
          <w:t>의미가</w:t>
        </w:r>
        <w:r w:rsidR="006435D4" w:rsidRPr="34D5D6E7">
          <w:rPr>
            <w:rFonts w:eastAsia="나눔명조"/>
            <w:sz w:val="20"/>
            <w:szCs w:val="20"/>
          </w:rPr>
          <w:t xml:space="preserve"> </w:t>
        </w:r>
        <w:r w:rsidR="006435D4" w:rsidRPr="34D5D6E7">
          <w:rPr>
            <w:rFonts w:eastAsia="나눔명조"/>
            <w:sz w:val="20"/>
            <w:szCs w:val="20"/>
          </w:rPr>
          <w:t>있다</w:t>
        </w:r>
        <w:r w:rsidR="006435D4">
          <w:rPr>
            <w:rFonts w:eastAsia="나눔명조"/>
            <w:sz w:val="20"/>
            <w:szCs w:val="20"/>
          </w:rPr>
          <w:t>”</w:t>
        </w:r>
      </w:ins>
      <w:ins w:id="1027" w:author="Park, Sanghoon" w:date="2021-10-01T14:01:00Z">
        <w:r w:rsidR="006435D4">
          <w:rPr>
            <w:rFonts w:eastAsia="나눔명조" w:hint="eastAsia"/>
            <w:sz w:val="20"/>
            <w:szCs w:val="20"/>
          </w:rPr>
          <w:t>라는</w:t>
        </w:r>
        <w:r w:rsidR="006435D4">
          <w:rPr>
            <w:rFonts w:eastAsia="나눔명조" w:hint="eastAsia"/>
            <w:sz w:val="20"/>
            <w:szCs w:val="20"/>
          </w:rPr>
          <w:t xml:space="preserve"> </w:t>
        </w:r>
      </w:ins>
      <w:ins w:id="1028" w:author="Park, Sanghoon" w:date="2021-10-01T14:02:00Z">
        <w:r w:rsidR="00C97896">
          <w:rPr>
            <w:rFonts w:eastAsia="나눔명조" w:hint="eastAsia"/>
            <w:sz w:val="20"/>
            <w:szCs w:val="20"/>
          </w:rPr>
          <w:t>문항을</w:t>
        </w:r>
        <w:r w:rsidR="00C97896">
          <w:rPr>
            <w:rFonts w:eastAsia="나눔명조" w:hint="eastAsia"/>
            <w:sz w:val="20"/>
            <w:szCs w:val="20"/>
          </w:rPr>
          <w:t xml:space="preserve"> </w:t>
        </w:r>
        <w:r w:rsidR="00C97896">
          <w:rPr>
            <w:rFonts w:eastAsia="나눔명조" w:hint="eastAsia"/>
            <w:sz w:val="20"/>
            <w:szCs w:val="20"/>
          </w:rPr>
          <w:t>이항변수로</w:t>
        </w:r>
        <w:r w:rsidR="00C97896">
          <w:rPr>
            <w:rFonts w:eastAsia="나눔명조" w:hint="eastAsia"/>
            <w:sz w:val="20"/>
            <w:szCs w:val="20"/>
          </w:rPr>
          <w:t xml:space="preserve"> </w:t>
        </w:r>
        <w:r w:rsidR="00C97896">
          <w:rPr>
            <w:rFonts w:eastAsia="나눔명조" w:hint="eastAsia"/>
            <w:sz w:val="20"/>
            <w:szCs w:val="20"/>
          </w:rPr>
          <w:t>재코딩한</w:t>
        </w:r>
        <w:r w:rsidR="00C97896">
          <w:rPr>
            <w:rFonts w:eastAsia="나눔명조" w:hint="eastAsia"/>
            <w:sz w:val="20"/>
            <w:szCs w:val="20"/>
          </w:rPr>
          <w:t xml:space="preserve"> </w:t>
        </w:r>
        <w:r w:rsidR="00C97896">
          <w:rPr>
            <w:rFonts w:eastAsia="나눔명조" w:hint="eastAsia"/>
            <w:sz w:val="20"/>
            <w:szCs w:val="20"/>
          </w:rPr>
          <w:t>결과</w:t>
        </w:r>
        <w:r w:rsidR="00C97896">
          <w:rPr>
            <w:rFonts w:eastAsia="나눔명조" w:hint="eastAsia"/>
            <w:sz w:val="20"/>
            <w:szCs w:val="20"/>
          </w:rPr>
          <w:t>,</w:t>
        </w:r>
      </w:ins>
      <w:ins w:id="1029" w:author="Park, Sanghoon" w:date="2021-10-01T14:01:00Z">
        <w:r w:rsidR="006435D4">
          <w:rPr>
            <w:rFonts w:eastAsia="나눔명조" w:hint="eastAsia"/>
            <w:sz w:val="20"/>
            <w:szCs w:val="20"/>
          </w:rPr>
          <w:t xml:space="preserve"> </w:t>
        </w:r>
        <w:r w:rsidR="00C97896">
          <w:rPr>
            <w:rFonts w:eastAsia="나눔명조"/>
            <w:sz w:val="20"/>
            <w:szCs w:val="20"/>
          </w:rPr>
          <w:t>‘</w:t>
        </w:r>
        <w:r w:rsidR="006435D4">
          <w:rPr>
            <w:rFonts w:eastAsia="나눔명조" w:hint="eastAsia"/>
            <w:sz w:val="20"/>
            <w:szCs w:val="20"/>
          </w:rPr>
          <w:t>그렇다</w:t>
        </w:r>
        <w:r w:rsidR="00C97896">
          <w:rPr>
            <w:rFonts w:eastAsia="나눔명조"/>
            <w:sz w:val="20"/>
            <w:szCs w:val="20"/>
          </w:rPr>
          <w:t>’</w:t>
        </w:r>
        <w:r w:rsidR="006435D4">
          <w:rPr>
            <w:rFonts w:eastAsia="나눔명조"/>
            <w:sz w:val="20"/>
            <w:szCs w:val="20"/>
          </w:rPr>
          <w:t xml:space="preserve"> </w:t>
        </w:r>
        <w:r w:rsidR="006435D4">
          <w:rPr>
            <w:rFonts w:eastAsia="나눔명조" w:hint="eastAsia"/>
            <w:sz w:val="20"/>
            <w:szCs w:val="20"/>
          </w:rPr>
          <w:t>또는</w:t>
        </w:r>
        <w:r w:rsidR="006435D4">
          <w:rPr>
            <w:rFonts w:eastAsia="나눔명조" w:hint="eastAsia"/>
            <w:sz w:val="20"/>
            <w:szCs w:val="20"/>
          </w:rPr>
          <w:t xml:space="preserve"> </w:t>
        </w:r>
        <w:r w:rsidR="00C97896">
          <w:rPr>
            <w:rFonts w:eastAsia="나눔명조"/>
            <w:sz w:val="20"/>
            <w:szCs w:val="20"/>
          </w:rPr>
          <w:t>‘</w:t>
        </w:r>
        <w:r w:rsidR="006435D4">
          <w:rPr>
            <w:rFonts w:eastAsia="나눔명조" w:hint="eastAsia"/>
            <w:sz w:val="20"/>
            <w:szCs w:val="20"/>
          </w:rPr>
          <w:t>매우</w:t>
        </w:r>
        <w:r w:rsidR="006435D4">
          <w:rPr>
            <w:rFonts w:eastAsia="나눔명조" w:hint="eastAsia"/>
            <w:sz w:val="20"/>
            <w:szCs w:val="20"/>
          </w:rPr>
          <w:t xml:space="preserve"> </w:t>
        </w:r>
        <w:r w:rsidR="006435D4">
          <w:rPr>
            <w:rFonts w:eastAsia="나눔명조" w:hint="eastAsia"/>
            <w:sz w:val="20"/>
            <w:szCs w:val="20"/>
          </w:rPr>
          <w:t>그렇다</w:t>
        </w:r>
        <w:r w:rsidR="00C97896">
          <w:rPr>
            <w:rFonts w:eastAsia="나눔명조"/>
            <w:sz w:val="20"/>
            <w:szCs w:val="20"/>
          </w:rPr>
          <w:t>’</w:t>
        </w:r>
        <w:r w:rsidR="006435D4">
          <w:rPr>
            <w:rFonts w:eastAsia="나눔명조" w:hint="eastAsia"/>
            <w:sz w:val="20"/>
            <w:szCs w:val="20"/>
          </w:rPr>
          <w:t>라고</w:t>
        </w:r>
        <w:r w:rsidR="006435D4">
          <w:rPr>
            <w:rFonts w:eastAsia="나눔명조" w:hint="eastAsia"/>
            <w:sz w:val="20"/>
            <w:szCs w:val="20"/>
          </w:rPr>
          <w:t xml:space="preserve"> </w:t>
        </w:r>
        <w:r w:rsidR="006435D4">
          <w:rPr>
            <w:rFonts w:eastAsia="나눔명조" w:hint="eastAsia"/>
            <w:sz w:val="20"/>
            <w:szCs w:val="20"/>
          </w:rPr>
          <w:t>긍정적으로</w:t>
        </w:r>
        <w:r w:rsidR="006435D4">
          <w:rPr>
            <w:rFonts w:eastAsia="나눔명조" w:hint="eastAsia"/>
            <w:sz w:val="20"/>
            <w:szCs w:val="20"/>
          </w:rPr>
          <w:t xml:space="preserve"> </w:t>
        </w:r>
        <w:r w:rsidR="006435D4">
          <w:rPr>
            <w:rFonts w:eastAsia="나눔명조" w:hint="eastAsia"/>
            <w:sz w:val="20"/>
            <w:szCs w:val="20"/>
          </w:rPr>
          <w:t>응답한</w:t>
        </w:r>
        <w:r w:rsidR="006435D4">
          <w:rPr>
            <w:rFonts w:eastAsia="나눔명조" w:hint="eastAsia"/>
            <w:sz w:val="20"/>
            <w:szCs w:val="20"/>
          </w:rPr>
          <w:t xml:space="preserve"> </w:t>
        </w:r>
        <w:r w:rsidR="006435D4">
          <w:rPr>
            <w:rFonts w:eastAsia="나눔명조" w:hint="eastAsia"/>
            <w:sz w:val="20"/>
            <w:szCs w:val="20"/>
          </w:rPr>
          <w:t>비율이</w:t>
        </w:r>
        <w:r w:rsidR="006435D4">
          <w:rPr>
            <w:rFonts w:eastAsia="나눔명조" w:hint="eastAsia"/>
            <w:sz w:val="20"/>
            <w:szCs w:val="20"/>
          </w:rPr>
          <w:t xml:space="preserve"> </w:t>
        </w:r>
        <w:r w:rsidR="006435D4">
          <w:rPr>
            <w:rFonts w:eastAsia="나눔명조" w:hint="eastAsia"/>
            <w:sz w:val="20"/>
            <w:szCs w:val="20"/>
          </w:rPr>
          <w:t>전체</w:t>
        </w:r>
        <w:r w:rsidR="006435D4">
          <w:rPr>
            <w:rFonts w:eastAsia="나눔명조" w:hint="eastAsia"/>
            <w:sz w:val="20"/>
            <w:szCs w:val="20"/>
          </w:rPr>
          <w:t xml:space="preserve"> </w:t>
        </w:r>
        <w:r w:rsidR="006435D4">
          <w:rPr>
            <w:rFonts w:eastAsia="나눔명조" w:hint="eastAsia"/>
            <w:sz w:val="20"/>
            <w:szCs w:val="20"/>
          </w:rPr>
          <w:t>응답자의</w:t>
        </w:r>
        <w:r w:rsidR="006435D4">
          <w:rPr>
            <w:rFonts w:eastAsia="나눔명조" w:hint="eastAsia"/>
            <w:sz w:val="20"/>
            <w:szCs w:val="20"/>
          </w:rPr>
          <w:t xml:space="preserve"> </w:t>
        </w:r>
        <w:r w:rsidR="006435D4">
          <w:rPr>
            <w:rFonts w:eastAsia="나눔명조" w:hint="eastAsia"/>
            <w:sz w:val="20"/>
            <w:szCs w:val="20"/>
          </w:rPr>
          <w:t>약</w:t>
        </w:r>
        <w:r w:rsidR="006435D4">
          <w:rPr>
            <w:rFonts w:eastAsia="나눔명조" w:hint="eastAsia"/>
            <w:sz w:val="20"/>
            <w:szCs w:val="20"/>
          </w:rPr>
          <w:t xml:space="preserve"> </w:t>
        </w:r>
        <w:r w:rsidR="006435D4">
          <w:rPr>
            <w:rFonts w:eastAsia="나눔명조"/>
            <w:sz w:val="20"/>
            <w:szCs w:val="20"/>
          </w:rPr>
          <w:t>44</w:t>
        </w:r>
      </w:ins>
      <w:ins w:id="1030" w:author="Park, Sanghoon" w:date="2021-10-01T14:02:00Z">
        <w:r w:rsidR="00C97896">
          <w:rPr>
            <w:rFonts w:eastAsia="나눔명조"/>
            <w:sz w:val="20"/>
            <w:szCs w:val="20"/>
          </w:rPr>
          <w:t>.04</w:t>
        </w:r>
      </w:ins>
      <w:ins w:id="1031" w:author="Park, Sanghoon" w:date="2021-10-01T14:01:00Z">
        <w:r w:rsidR="006435D4">
          <w:rPr>
            <w:rFonts w:eastAsia="나눔명조"/>
            <w:sz w:val="20"/>
            <w:szCs w:val="20"/>
          </w:rPr>
          <w:t>%</w:t>
        </w:r>
        <w:r w:rsidR="006435D4">
          <w:rPr>
            <w:rFonts w:eastAsia="나눔명조" w:hint="eastAsia"/>
            <w:sz w:val="20"/>
            <w:szCs w:val="20"/>
          </w:rPr>
          <w:t>이며</w:t>
        </w:r>
        <w:r w:rsidR="006435D4">
          <w:rPr>
            <w:rFonts w:eastAsia="나눔명조" w:hint="eastAsia"/>
            <w:sz w:val="20"/>
            <w:szCs w:val="20"/>
          </w:rPr>
          <w:t>,</w:t>
        </w:r>
        <w:r w:rsidR="006435D4">
          <w:rPr>
            <w:rFonts w:eastAsia="나눔명조"/>
            <w:sz w:val="20"/>
            <w:szCs w:val="20"/>
          </w:rPr>
          <w:t xml:space="preserve"> </w:t>
        </w:r>
        <w:r w:rsidR="00C97896">
          <w:rPr>
            <w:rFonts w:eastAsia="나눔명조"/>
            <w:sz w:val="20"/>
            <w:szCs w:val="20"/>
          </w:rPr>
          <w:t>‘</w:t>
        </w:r>
        <w:r w:rsidR="00C97896">
          <w:rPr>
            <w:rFonts w:eastAsia="나눔명조" w:hint="eastAsia"/>
            <w:sz w:val="20"/>
            <w:szCs w:val="20"/>
          </w:rPr>
          <w:t>전혀</w:t>
        </w:r>
        <w:r w:rsidR="00C97896">
          <w:rPr>
            <w:rFonts w:eastAsia="나눔명조" w:hint="eastAsia"/>
            <w:sz w:val="20"/>
            <w:szCs w:val="20"/>
          </w:rPr>
          <w:t xml:space="preserve"> </w:t>
        </w:r>
        <w:r w:rsidR="00C97896">
          <w:rPr>
            <w:rFonts w:eastAsia="나눔명조" w:hint="eastAsia"/>
            <w:sz w:val="20"/>
            <w:szCs w:val="20"/>
          </w:rPr>
          <w:t>그렇지</w:t>
        </w:r>
        <w:r w:rsidR="00C97896">
          <w:rPr>
            <w:rFonts w:eastAsia="나눔명조" w:hint="eastAsia"/>
            <w:sz w:val="20"/>
            <w:szCs w:val="20"/>
          </w:rPr>
          <w:t xml:space="preserve"> </w:t>
        </w:r>
        <w:r w:rsidR="00C97896">
          <w:rPr>
            <w:rFonts w:eastAsia="나눔명조" w:hint="eastAsia"/>
            <w:sz w:val="20"/>
            <w:szCs w:val="20"/>
          </w:rPr>
          <w:t>않다</w:t>
        </w:r>
        <w:r w:rsidR="00C97896">
          <w:rPr>
            <w:rFonts w:eastAsia="나눔명조"/>
            <w:sz w:val="20"/>
            <w:szCs w:val="20"/>
          </w:rPr>
          <w:t>’, ‘</w:t>
        </w:r>
        <w:r w:rsidR="00C97896">
          <w:rPr>
            <w:rFonts w:eastAsia="나눔명조" w:hint="eastAsia"/>
            <w:sz w:val="20"/>
            <w:szCs w:val="20"/>
          </w:rPr>
          <w:t>그렇지</w:t>
        </w:r>
        <w:r w:rsidR="00C97896">
          <w:rPr>
            <w:rFonts w:eastAsia="나눔명조" w:hint="eastAsia"/>
            <w:sz w:val="20"/>
            <w:szCs w:val="20"/>
          </w:rPr>
          <w:t xml:space="preserve"> </w:t>
        </w:r>
        <w:r w:rsidR="00C97896">
          <w:rPr>
            <w:rFonts w:eastAsia="나눔명조" w:hint="eastAsia"/>
            <w:sz w:val="20"/>
            <w:szCs w:val="20"/>
          </w:rPr>
          <w:t>않다</w:t>
        </w:r>
        <w:r w:rsidR="00C97896">
          <w:rPr>
            <w:rFonts w:eastAsia="나눔명조"/>
            <w:sz w:val="20"/>
            <w:szCs w:val="20"/>
          </w:rPr>
          <w:t>’, ‘</w:t>
        </w:r>
      </w:ins>
      <w:ins w:id="1032" w:author="Park, Sanghoon" w:date="2021-10-01T14:02:00Z">
        <w:r w:rsidR="00C97896">
          <w:rPr>
            <w:rFonts w:eastAsia="나눔명조" w:hint="eastAsia"/>
            <w:sz w:val="20"/>
            <w:szCs w:val="20"/>
          </w:rPr>
          <w:t>보통이다</w:t>
        </w:r>
        <w:r w:rsidR="00C97896">
          <w:rPr>
            <w:rFonts w:eastAsia="나눔명조"/>
            <w:sz w:val="20"/>
            <w:szCs w:val="20"/>
          </w:rPr>
          <w:t>’</w:t>
        </w:r>
        <w:r w:rsidR="00C97896">
          <w:rPr>
            <w:rFonts w:eastAsia="나눔명조" w:hint="eastAsia"/>
            <w:sz w:val="20"/>
            <w:szCs w:val="20"/>
          </w:rPr>
          <w:t>라고</w:t>
        </w:r>
        <w:r w:rsidR="00C97896">
          <w:rPr>
            <w:rFonts w:eastAsia="나눔명조" w:hint="eastAsia"/>
            <w:sz w:val="20"/>
            <w:szCs w:val="20"/>
          </w:rPr>
          <w:t xml:space="preserve"> </w:t>
        </w:r>
        <w:r w:rsidR="00C97896">
          <w:rPr>
            <w:rFonts w:eastAsia="나눔명조" w:hint="eastAsia"/>
            <w:sz w:val="20"/>
            <w:szCs w:val="20"/>
          </w:rPr>
          <w:t>응답한</w:t>
        </w:r>
        <w:r w:rsidR="00C97896">
          <w:rPr>
            <w:rFonts w:eastAsia="나눔명조" w:hint="eastAsia"/>
            <w:sz w:val="20"/>
            <w:szCs w:val="20"/>
          </w:rPr>
          <w:t xml:space="preserve"> </w:t>
        </w:r>
        <w:r w:rsidR="00C97896">
          <w:rPr>
            <w:rFonts w:eastAsia="나눔명조" w:hint="eastAsia"/>
            <w:sz w:val="20"/>
            <w:szCs w:val="20"/>
          </w:rPr>
          <w:t>비율이</w:t>
        </w:r>
        <w:r w:rsidR="00C97896">
          <w:rPr>
            <w:rFonts w:eastAsia="나눔명조" w:hint="eastAsia"/>
            <w:sz w:val="20"/>
            <w:szCs w:val="20"/>
          </w:rPr>
          <w:t xml:space="preserve"> </w:t>
        </w:r>
        <w:r w:rsidR="00C97896">
          <w:rPr>
            <w:rFonts w:eastAsia="나눔명조" w:hint="eastAsia"/>
            <w:sz w:val="20"/>
            <w:szCs w:val="20"/>
          </w:rPr>
          <w:t>전체의</w:t>
        </w:r>
        <w:r w:rsidR="00C97896">
          <w:rPr>
            <w:rFonts w:eastAsia="나눔명조" w:hint="eastAsia"/>
            <w:sz w:val="20"/>
            <w:szCs w:val="20"/>
          </w:rPr>
          <w:t xml:space="preserve"> </w:t>
        </w:r>
        <w:r w:rsidR="00C97896">
          <w:rPr>
            <w:rFonts w:eastAsia="나눔명조" w:hint="eastAsia"/>
            <w:sz w:val="20"/>
            <w:szCs w:val="20"/>
          </w:rPr>
          <w:t>약</w:t>
        </w:r>
        <w:r w:rsidR="00C97896">
          <w:rPr>
            <w:rFonts w:eastAsia="나눔명조" w:hint="eastAsia"/>
            <w:sz w:val="20"/>
            <w:szCs w:val="20"/>
          </w:rPr>
          <w:t xml:space="preserve"> </w:t>
        </w:r>
        <w:r w:rsidR="00C97896">
          <w:rPr>
            <w:rFonts w:eastAsia="나눔명조"/>
            <w:sz w:val="20"/>
            <w:szCs w:val="20"/>
          </w:rPr>
          <w:t>55.96%</w:t>
        </w:r>
        <w:r w:rsidR="00C97896">
          <w:rPr>
            <w:rFonts w:eastAsia="나눔명조" w:hint="eastAsia"/>
            <w:sz w:val="20"/>
            <w:szCs w:val="20"/>
          </w:rPr>
          <w:t>라는</w:t>
        </w:r>
        <w:r w:rsidR="00C97896">
          <w:rPr>
            <w:rFonts w:eastAsia="나눔명조" w:hint="eastAsia"/>
            <w:sz w:val="20"/>
            <w:szCs w:val="20"/>
          </w:rPr>
          <w:t xml:space="preserve"> </w:t>
        </w:r>
        <w:r w:rsidR="00C97896">
          <w:rPr>
            <w:rFonts w:eastAsia="나눔명조" w:hint="eastAsia"/>
            <w:sz w:val="20"/>
            <w:szCs w:val="20"/>
          </w:rPr>
          <w:t>것을</w:t>
        </w:r>
        <w:r w:rsidR="00C97896">
          <w:rPr>
            <w:rFonts w:eastAsia="나눔명조" w:hint="eastAsia"/>
            <w:sz w:val="20"/>
            <w:szCs w:val="20"/>
          </w:rPr>
          <w:t xml:space="preserve"> </w:t>
        </w:r>
        <w:r w:rsidR="00C97896">
          <w:rPr>
            <w:rFonts w:eastAsia="나눔명조" w:hint="eastAsia"/>
            <w:sz w:val="20"/>
            <w:szCs w:val="20"/>
          </w:rPr>
          <w:t>보여주고</w:t>
        </w:r>
        <w:r w:rsidR="00C97896">
          <w:rPr>
            <w:rFonts w:eastAsia="나눔명조" w:hint="eastAsia"/>
            <w:sz w:val="20"/>
            <w:szCs w:val="20"/>
          </w:rPr>
          <w:t xml:space="preserve"> </w:t>
        </w:r>
        <w:r w:rsidR="00C97896">
          <w:rPr>
            <w:rFonts w:eastAsia="나눔명조" w:hint="eastAsia"/>
            <w:sz w:val="20"/>
            <w:szCs w:val="20"/>
          </w:rPr>
          <w:t>있다</w:t>
        </w:r>
        <w:r w:rsidR="00C97896">
          <w:rPr>
            <w:rFonts w:eastAsia="나눔명조" w:hint="eastAsia"/>
            <w:sz w:val="20"/>
            <w:szCs w:val="20"/>
          </w:rPr>
          <w:t>.</w:t>
        </w:r>
        <w:r w:rsidR="00C97896">
          <w:rPr>
            <w:rFonts w:eastAsia="나눔명조"/>
            <w:sz w:val="20"/>
            <w:szCs w:val="20"/>
          </w:rPr>
          <w:t xml:space="preserve"> </w:t>
        </w:r>
      </w:ins>
    </w:p>
    <w:p w14:paraId="70FB5CB1" w14:textId="44126B92" w:rsidR="00205971" w:rsidRPr="00750801" w:rsidDel="006435D4" w:rsidRDefault="00205971">
      <w:pPr>
        <w:wordWrap/>
        <w:spacing w:before="120" w:after="120" w:line="276" w:lineRule="auto"/>
        <w:rPr>
          <w:del w:id="1033" w:author="Park, Sanghoon" w:date="2021-10-01T13:54:00Z"/>
          <w:rFonts w:eastAsia="나눔명조"/>
          <w:sz w:val="20"/>
          <w:szCs w:val="22"/>
        </w:rPr>
      </w:pPr>
    </w:p>
    <w:p w14:paraId="18AADE06" w14:textId="34802F3C" w:rsidR="001024D9" w:rsidRPr="006435D4" w:rsidDel="006435D4" w:rsidRDefault="001024D9">
      <w:pPr>
        <w:wordWrap/>
        <w:spacing w:before="120" w:after="120" w:line="276" w:lineRule="auto"/>
        <w:rPr>
          <w:del w:id="1034" w:author="Park, Sanghoon" w:date="2021-10-01T13:54:00Z"/>
          <w:rFonts w:eastAsia="나눔명조"/>
          <w:i/>
          <w:iCs/>
          <w:sz w:val="20"/>
          <w:szCs w:val="22"/>
          <w:rPrChange w:id="1035" w:author="Park, Sanghoon" w:date="2021-10-01T13:55:00Z">
            <w:rPr>
              <w:del w:id="1036" w:author="Park, Sanghoon" w:date="2021-10-01T13:54:00Z"/>
              <w:rFonts w:ascii="나눔명조" w:eastAsia="나눔명조" w:hAnsi="나눔명조"/>
              <w:i w:val="0"/>
              <w:iCs w:val="0"/>
              <w:sz w:val="20"/>
              <w:szCs w:val="20"/>
            </w:rPr>
          </w:rPrChange>
        </w:rPr>
        <w:pPrChange w:id="1037" w:author="Park, Sanghoon" w:date="2021-10-01T13:55:00Z">
          <w:pPr>
            <w:pStyle w:val="Caption"/>
            <w:keepNext/>
            <w:jc w:val="center"/>
          </w:pPr>
        </w:pPrChange>
      </w:pPr>
      <w:del w:id="1038" w:author="Park, Sanghoon" w:date="2021-10-01T13:54:00Z">
        <w:r w:rsidRPr="006435D4" w:rsidDel="006435D4">
          <w:rPr>
            <w:rFonts w:eastAsia="나눔명조" w:hint="eastAsia"/>
            <w:sz w:val="20"/>
            <w:szCs w:val="22"/>
            <w:rPrChange w:id="1039" w:author="Park, Sanghoon" w:date="2021-10-01T13:55:00Z">
              <w:rPr>
                <w:rFonts w:ascii="나눔명조" w:eastAsia="나눔명조" w:hAnsi="나눔명조" w:hint="eastAsia"/>
                <w:sz w:val="20"/>
                <w:szCs w:val="20"/>
              </w:rPr>
            </w:rPrChange>
          </w:rPr>
          <w:delText>그림</w:delText>
        </w:r>
        <w:r w:rsidRPr="006435D4" w:rsidDel="006435D4">
          <w:rPr>
            <w:rFonts w:eastAsia="나눔명조"/>
            <w:sz w:val="20"/>
            <w:szCs w:val="22"/>
            <w:rPrChange w:id="1040" w:author="Park, Sanghoon" w:date="2021-10-01T13:55:00Z">
              <w:rPr>
                <w:rFonts w:ascii="나눔명조" w:eastAsia="나눔명조" w:hAnsi="나눔명조"/>
                <w:sz w:val="20"/>
                <w:szCs w:val="20"/>
              </w:rPr>
            </w:rPrChange>
          </w:rPr>
          <w:delText xml:space="preserve"> </w:delText>
        </w:r>
        <w:r w:rsidRPr="006435D4" w:rsidDel="006435D4">
          <w:rPr>
            <w:rFonts w:eastAsia="나눔명조"/>
            <w:sz w:val="20"/>
            <w:szCs w:val="22"/>
            <w:rPrChange w:id="1041" w:author="Park, Sanghoon" w:date="2021-10-01T13:55:00Z">
              <w:rPr>
                <w:rFonts w:ascii="나눔명조" w:eastAsia="나눔명조" w:hAnsi="나눔명조"/>
                <w:sz w:val="20"/>
                <w:szCs w:val="20"/>
              </w:rPr>
            </w:rPrChange>
          </w:rPr>
          <w:fldChar w:fldCharType="begin"/>
        </w:r>
        <w:r w:rsidRPr="006435D4" w:rsidDel="006435D4">
          <w:rPr>
            <w:rFonts w:eastAsia="나눔명조"/>
            <w:sz w:val="20"/>
            <w:szCs w:val="22"/>
            <w:rPrChange w:id="1042" w:author="Park, Sanghoon" w:date="2021-10-01T13:55:00Z">
              <w:rPr>
                <w:rFonts w:ascii="나눔명조" w:eastAsia="나눔명조" w:hAnsi="나눔명조"/>
                <w:sz w:val="20"/>
                <w:szCs w:val="20"/>
              </w:rPr>
            </w:rPrChange>
          </w:rPr>
          <w:delInstrText xml:space="preserve"> SEQ </w:delInstrText>
        </w:r>
        <w:r w:rsidRPr="006435D4" w:rsidDel="006435D4">
          <w:rPr>
            <w:rFonts w:eastAsia="나눔명조" w:hint="eastAsia"/>
            <w:sz w:val="20"/>
            <w:szCs w:val="22"/>
            <w:rPrChange w:id="1043" w:author="Park, Sanghoon" w:date="2021-10-01T13:55:00Z">
              <w:rPr>
                <w:rFonts w:ascii="나눔명조" w:eastAsia="나눔명조" w:hAnsi="나눔명조" w:hint="eastAsia"/>
                <w:sz w:val="20"/>
                <w:szCs w:val="20"/>
              </w:rPr>
            </w:rPrChange>
          </w:rPr>
          <w:delInstrText>그림</w:delInstrText>
        </w:r>
        <w:r w:rsidRPr="006435D4" w:rsidDel="006435D4">
          <w:rPr>
            <w:rFonts w:eastAsia="나눔명조"/>
            <w:sz w:val="20"/>
            <w:szCs w:val="22"/>
            <w:rPrChange w:id="1044" w:author="Park, Sanghoon" w:date="2021-10-01T13:55:00Z">
              <w:rPr>
                <w:rFonts w:ascii="나눔명조" w:eastAsia="나눔명조" w:hAnsi="나눔명조"/>
                <w:sz w:val="20"/>
                <w:szCs w:val="20"/>
              </w:rPr>
            </w:rPrChange>
          </w:rPr>
          <w:delInstrText xml:space="preserve"> \* ARABIC </w:delInstrText>
        </w:r>
        <w:r w:rsidRPr="006435D4" w:rsidDel="006435D4">
          <w:rPr>
            <w:rFonts w:eastAsia="나눔명조"/>
            <w:sz w:val="20"/>
            <w:szCs w:val="22"/>
            <w:rPrChange w:id="1045" w:author="Park, Sanghoon" w:date="2021-10-01T13:55:00Z">
              <w:rPr>
                <w:rFonts w:ascii="나눔명조" w:eastAsia="나눔명조" w:hAnsi="나눔명조"/>
                <w:sz w:val="20"/>
                <w:szCs w:val="20"/>
              </w:rPr>
            </w:rPrChange>
          </w:rPr>
          <w:fldChar w:fldCharType="separate"/>
        </w:r>
        <w:r w:rsidR="006435D4" w:rsidRPr="006435D4" w:rsidDel="006435D4">
          <w:rPr>
            <w:rFonts w:eastAsia="나눔명조"/>
            <w:sz w:val="20"/>
            <w:szCs w:val="22"/>
            <w:rPrChange w:id="1046" w:author="Park, Sanghoon" w:date="2021-10-01T13:55:00Z">
              <w:rPr>
                <w:rFonts w:ascii="나눔명조" w:eastAsia="나눔명조" w:hAnsi="나눔명조"/>
                <w:noProof/>
                <w:sz w:val="20"/>
                <w:szCs w:val="20"/>
              </w:rPr>
            </w:rPrChange>
          </w:rPr>
          <w:delText>1</w:delText>
        </w:r>
        <w:r w:rsidRPr="006435D4" w:rsidDel="006435D4">
          <w:rPr>
            <w:rFonts w:eastAsia="나눔명조"/>
            <w:sz w:val="20"/>
            <w:szCs w:val="22"/>
            <w:rPrChange w:id="1047" w:author="Park, Sanghoon" w:date="2021-10-01T13:55:00Z">
              <w:rPr>
                <w:rFonts w:ascii="나눔명조" w:eastAsia="나눔명조" w:hAnsi="나눔명조"/>
                <w:sz w:val="20"/>
                <w:szCs w:val="20"/>
              </w:rPr>
            </w:rPrChange>
          </w:rPr>
          <w:fldChar w:fldCharType="end"/>
        </w:r>
        <w:r w:rsidRPr="006435D4" w:rsidDel="006435D4">
          <w:rPr>
            <w:rFonts w:eastAsia="나눔명조"/>
            <w:sz w:val="20"/>
            <w:szCs w:val="22"/>
            <w:rPrChange w:id="1048" w:author="Park, Sanghoon" w:date="2021-10-01T13:55:00Z">
              <w:rPr>
                <w:rFonts w:ascii="나눔명조" w:eastAsia="나눔명조" w:hAnsi="나눔명조"/>
                <w:sz w:val="20"/>
                <w:szCs w:val="20"/>
              </w:rPr>
            </w:rPrChange>
          </w:rPr>
          <w:delText xml:space="preserve">. </w:delText>
        </w:r>
        <w:r w:rsidRPr="006435D4" w:rsidDel="006435D4">
          <w:rPr>
            <w:rFonts w:eastAsia="나눔명조" w:hint="eastAsia"/>
            <w:sz w:val="20"/>
            <w:szCs w:val="22"/>
            <w:rPrChange w:id="1049" w:author="Park, Sanghoon" w:date="2021-10-01T13:55:00Z">
              <w:rPr>
                <w:rFonts w:ascii="나눔명조" w:eastAsia="나눔명조" w:hAnsi="나눔명조" w:hint="eastAsia"/>
                <w:sz w:val="20"/>
                <w:szCs w:val="20"/>
              </w:rPr>
            </w:rPrChange>
          </w:rPr>
          <w:delText>종속변수</w:delText>
        </w:r>
        <w:r w:rsidRPr="006435D4" w:rsidDel="006435D4">
          <w:rPr>
            <w:rFonts w:eastAsia="나눔명조"/>
            <w:sz w:val="20"/>
            <w:szCs w:val="22"/>
            <w:rPrChange w:id="1050" w:author="Park, Sanghoon" w:date="2021-10-01T13:55:00Z">
              <w:rPr>
                <w:rFonts w:ascii="나눔명조" w:eastAsia="나눔명조" w:hAnsi="나눔명조"/>
                <w:sz w:val="20"/>
                <w:szCs w:val="20"/>
              </w:rPr>
            </w:rPrChange>
          </w:rPr>
          <w:delText xml:space="preserve">: </w:delText>
        </w:r>
        <w:r w:rsidRPr="006435D4" w:rsidDel="006435D4">
          <w:rPr>
            <w:rFonts w:eastAsia="나눔명조" w:hint="eastAsia"/>
            <w:sz w:val="20"/>
            <w:szCs w:val="22"/>
            <w:rPrChange w:id="1051" w:author="Park, Sanghoon" w:date="2021-10-01T13:55:00Z">
              <w:rPr>
                <w:rFonts w:ascii="나눔명조" w:eastAsia="나눔명조" w:hAnsi="나눔명조" w:hint="eastAsia"/>
                <w:sz w:val="20"/>
                <w:szCs w:val="20"/>
              </w:rPr>
            </w:rPrChange>
          </w:rPr>
          <w:delText>이항변수로</w:delText>
        </w:r>
        <w:r w:rsidRPr="006435D4" w:rsidDel="006435D4">
          <w:rPr>
            <w:rFonts w:eastAsia="나눔명조"/>
            <w:sz w:val="20"/>
            <w:szCs w:val="22"/>
            <w:rPrChange w:id="1052" w:author="Park, Sanghoon" w:date="2021-10-01T13:55:00Z">
              <w:rPr>
                <w:rFonts w:ascii="나눔명조" w:eastAsia="나눔명조" w:hAnsi="나눔명조"/>
                <w:sz w:val="20"/>
                <w:szCs w:val="20"/>
              </w:rPr>
            </w:rPrChange>
          </w:rPr>
          <w:delText xml:space="preserve"> </w:delText>
        </w:r>
        <w:r w:rsidRPr="006435D4" w:rsidDel="006435D4">
          <w:rPr>
            <w:rFonts w:eastAsia="나눔명조" w:hint="eastAsia"/>
            <w:sz w:val="20"/>
            <w:szCs w:val="22"/>
            <w:rPrChange w:id="1053" w:author="Park, Sanghoon" w:date="2021-10-01T13:55:00Z">
              <w:rPr>
                <w:rFonts w:ascii="나눔명조" w:eastAsia="나눔명조" w:hAnsi="나눔명조" w:hint="eastAsia"/>
                <w:sz w:val="20"/>
                <w:szCs w:val="20"/>
              </w:rPr>
            </w:rPrChange>
          </w:rPr>
          <w:delText>재코딩한</w:delText>
        </w:r>
        <w:r w:rsidRPr="006435D4" w:rsidDel="006435D4">
          <w:rPr>
            <w:rFonts w:eastAsia="나눔명조"/>
            <w:sz w:val="20"/>
            <w:szCs w:val="22"/>
            <w:rPrChange w:id="1054" w:author="Park, Sanghoon" w:date="2021-10-01T13:55:00Z">
              <w:rPr>
                <w:rFonts w:ascii="나눔명조" w:eastAsia="나눔명조" w:hAnsi="나눔명조"/>
                <w:sz w:val="20"/>
                <w:szCs w:val="20"/>
              </w:rPr>
            </w:rPrChange>
          </w:rPr>
          <w:delText xml:space="preserve"> </w:delText>
        </w:r>
        <w:r w:rsidRPr="006435D4" w:rsidDel="006435D4">
          <w:rPr>
            <w:rFonts w:eastAsia="나눔명조" w:hint="eastAsia"/>
            <w:sz w:val="20"/>
            <w:szCs w:val="22"/>
            <w:rPrChange w:id="1055" w:author="Park, Sanghoon" w:date="2021-10-01T13:55:00Z">
              <w:rPr>
                <w:rFonts w:ascii="나눔명조" w:eastAsia="나눔명조" w:hAnsi="나눔명조" w:hint="eastAsia"/>
                <w:sz w:val="20"/>
                <w:szCs w:val="20"/>
              </w:rPr>
            </w:rPrChange>
          </w:rPr>
          <w:delText>공공봉사동기</w:delText>
        </w:r>
        <w:r w:rsidRPr="006435D4" w:rsidDel="006435D4">
          <w:rPr>
            <w:rFonts w:eastAsia="나눔명조"/>
            <w:sz w:val="20"/>
            <w:szCs w:val="22"/>
            <w:rPrChange w:id="1056" w:author="Park, Sanghoon" w:date="2021-10-01T13:55:00Z">
              <w:rPr>
                <w:rFonts w:ascii="나눔명조" w:eastAsia="나눔명조" w:hAnsi="나눔명조"/>
                <w:sz w:val="20"/>
                <w:szCs w:val="20"/>
              </w:rPr>
            </w:rPrChange>
          </w:rPr>
          <w:delText xml:space="preserve"> </w:delText>
        </w:r>
        <w:r w:rsidRPr="006435D4" w:rsidDel="006435D4">
          <w:rPr>
            <w:rFonts w:eastAsia="나눔명조"/>
            <w:sz w:val="20"/>
            <w:szCs w:val="22"/>
            <w:rPrChange w:id="1057" w:author="Park, Sanghoon" w:date="2021-10-01T13:55:00Z">
              <w:rPr>
                <w:rFonts w:ascii="나눔명조" w:eastAsia="나눔명조" w:hAnsi="나눔명조"/>
                <w:sz w:val="20"/>
                <w:szCs w:val="20"/>
              </w:rPr>
            </w:rPrChange>
          </w:rPr>
          <w:br/>
        </w:r>
        <w:r w:rsidR="00265BC3" w:rsidRPr="006435D4" w:rsidDel="006435D4">
          <w:rPr>
            <w:rFonts w:eastAsia="나눔명조"/>
            <w:sz w:val="20"/>
            <w:szCs w:val="22"/>
            <w:rPrChange w:id="1058" w:author="Park, Sanghoon" w:date="2021-10-01T13:55:00Z">
              <w:rPr>
                <w:rFonts w:ascii="나눔명조" w:eastAsia="나눔명조" w:hAnsi="나눔명조"/>
                <w:sz w:val="20"/>
                <w:szCs w:val="20"/>
              </w:rPr>
            </w:rPrChange>
          </w:rPr>
          <w:delText>사회에</w:delText>
        </w:r>
        <w:r w:rsidR="00265BC3" w:rsidRPr="006435D4" w:rsidDel="006435D4">
          <w:rPr>
            <w:rFonts w:eastAsia="나눔명조"/>
            <w:sz w:val="20"/>
            <w:szCs w:val="22"/>
            <w:rPrChange w:id="1059" w:author="Park, Sanghoon" w:date="2021-10-01T13:55:00Z">
              <w:rPr>
                <w:rFonts w:ascii="나눔명조" w:eastAsia="나눔명조" w:hAnsi="나눔명조"/>
                <w:sz w:val="20"/>
                <w:szCs w:val="20"/>
              </w:rPr>
            </w:rPrChange>
          </w:rPr>
          <w:delText xml:space="preserve"> </w:delText>
        </w:r>
        <w:r w:rsidR="00265BC3" w:rsidRPr="006435D4" w:rsidDel="006435D4">
          <w:rPr>
            <w:rFonts w:eastAsia="나눔명조" w:hint="eastAsia"/>
            <w:sz w:val="20"/>
            <w:szCs w:val="22"/>
            <w:rPrChange w:id="1060" w:author="Park, Sanghoon" w:date="2021-10-01T13:55:00Z">
              <w:rPr>
                <w:rFonts w:ascii="나눔명조" w:eastAsia="나눔명조" w:hAnsi="나눔명조" w:hint="eastAsia"/>
                <w:sz w:val="20"/>
                <w:szCs w:val="20"/>
              </w:rPr>
            </w:rPrChange>
          </w:rPr>
          <w:delText>바람직한</w:delText>
        </w:r>
        <w:r w:rsidR="00265BC3" w:rsidRPr="006435D4" w:rsidDel="006435D4">
          <w:rPr>
            <w:rFonts w:eastAsia="나눔명조"/>
            <w:sz w:val="20"/>
            <w:szCs w:val="22"/>
            <w:rPrChange w:id="1061" w:author="Park, Sanghoon" w:date="2021-10-01T13:55:00Z">
              <w:rPr>
                <w:rFonts w:ascii="나눔명조" w:eastAsia="나눔명조" w:hAnsi="나눔명조"/>
                <w:sz w:val="20"/>
                <w:szCs w:val="20"/>
              </w:rPr>
            </w:rPrChange>
          </w:rPr>
          <w:delText xml:space="preserve"> </w:delText>
        </w:r>
        <w:r w:rsidR="00265BC3" w:rsidRPr="006435D4" w:rsidDel="006435D4">
          <w:rPr>
            <w:rFonts w:eastAsia="나눔명조" w:hint="eastAsia"/>
            <w:sz w:val="20"/>
            <w:szCs w:val="22"/>
            <w:rPrChange w:id="1062" w:author="Park, Sanghoon" w:date="2021-10-01T13:55:00Z">
              <w:rPr>
                <w:rFonts w:ascii="나눔명조" w:eastAsia="나눔명조" w:hAnsi="나눔명조" w:hint="eastAsia"/>
                <w:sz w:val="20"/>
                <w:szCs w:val="20"/>
              </w:rPr>
            </w:rPrChange>
          </w:rPr>
          <w:delText>변화를</w:delText>
        </w:r>
        <w:r w:rsidR="00265BC3" w:rsidRPr="006435D4" w:rsidDel="006435D4">
          <w:rPr>
            <w:rFonts w:eastAsia="나눔명조"/>
            <w:sz w:val="20"/>
            <w:szCs w:val="22"/>
            <w:rPrChange w:id="1063" w:author="Park, Sanghoon" w:date="2021-10-01T13:55:00Z">
              <w:rPr>
                <w:rFonts w:ascii="나눔명조" w:eastAsia="나눔명조" w:hAnsi="나눔명조"/>
                <w:sz w:val="20"/>
                <w:szCs w:val="20"/>
              </w:rPr>
            </w:rPrChange>
          </w:rPr>
          <w:delText xml:space="preserve"> </w:delText>
        </w:r>
        <w:r w:rsidR="00265BC3" w:rsidRPr="006435D4" w:rsidDel="006435D4">
          <w:rPr>
            <w:rFonts w:eastAsia="나눔명조" w:hint="eastAsia"/>
            <w:sz w:val="20"/>
            <w:szCs w:val="22"/>
            <w:rPrChange w:id="1064" w:author="Park, Sanghoon" w:date="2021-10-01T13:55:00Z">
              <w:rPr>
                <w:rFonts w:ascii="나눔명조" w:eastAsia="나눔명조" w:hAnsi="나눔명조" w:hint="eastAsia"/>
                <w:sz w:val="20"/>
                <w:szCs w:val="20"/>
              </w:rPr>
            </w:rPrChange>
          </w:rPr>
          <w:delText>가져오는</w:delText>
        </w:r>
        <w:r w:rsidR="00265BC3" w:rsidRPr="006435D4" w:rsidDel="006435D4">
          <w:rPr>
            <w:rFonts w:eastAsia="나눔명조"/>
            <w:sz w:val="20"/>
            <w:szCs w:val="22"/>
            <w:rPrChange w:id="1065" w:author="Park, Sanghoon" w:date="2021-10-01T13:55:00Z">
              <w:rPr>
                <w:rFonts w:ascii="나눔명조" w:eastAsia="나눔명조" w:hAnsi="나눔명조"/>
                <w:sz w:val="20"/>
                <w:szCs w:val="20"/>
              </w:rPr>
            </w:rPrChange>
          </w:rPr>
          <w:delText xml:space="preserve"> </w:delText>
        </w:r>
        <w:r w:rsidR="00265BC3" w:rsidRPr="006435D4" w:rsidDel="006435D4">
          <w:rPr>
            <w:rFonts w:eastAsia="나눔명조" w:hint="eastAsia"/>
            <w:sz w:val="20"/>
            <w:szCs w:val="22"/>
            <w:rPrChange w:id="1066" w:author="Park, Sanghoon" w:date="2021-10-01T13:55:00Z">
              <w:rPr>
                <w:rFonts w:ascii="나눔명조" w:eastAsia="나눔명조" w:hAnsi="나눔명조" w:hint="eastAsia"/>
                <w:sz w:val="20"/>
                <w:szCs w:val="20"/>
              </w:rPr>
            </w:rPrChange>
          </w:rPr>
          <w:delText>것이</w:delText>
        </w:r>
        <w:r w:rsidR="00265BC3" w:rsidRPr="006435D4" w:rsidDel="006435D4">
          <w:rPr>
            <w:rFonts w:eastAsia="나눔명조"/>
            <w:sz w:val="20"/>
            <w:szCs w:val="22"/>
            <w:rPrChange w:id="1067" w:author="Park, Sanghoon" w:date="2021-10-01T13:55:00Z">
              <w:rPr>
                <w:rFonts w:ascii="나눔명조" w:eastAsia="나눔명조" w:hAnsi="나눔명조"/>
                <w:sz w:val="20"/>
                <w:szCs w:val="20"/>
              </w:rPr>
            </w:rPrChange>
          </w:rPr>
          <w:delText xml:space="preserve"> </w:delText>
        </w:r>
        <w:r w:rsidR="00265BC3" w:rsidRPr="006435D4" w:rsidDel="006435D4">
          <w:rPr>
            <w:rFonts w:eastAsia="나눔명조" w:hint="eastAsia"/>
            <w:sz w:val="20"/>
            <w:szCs w:val="22"/>
            <w:rPrChange w:id="1068" w:author="Park, Sanghoon" w:date="2021-10-01T13:55:00Z">
              <w:rPr>
                <w:rFonts w:ascii="나눔명조" w:eastAsia="나눔명조" w:hAnsi="나눔명조" w:hint="eastAsia"/>
                <w:sz w:val="20"/>
                <w:szCs w:val="20"/>
              </w:rPr>
            </w:rPrChange>
          </w:rPr>
          <w:delText>더</w:delText>
        </w:r>
        <w:r w:rsidR="00265BC3" w:rsidRPr="006435D4" w:rsidDel="006435D4">
          <w:rPr>
            <w:rFonts w:eastAsia="나눔명조"/>
            <w:sz w:val="20"/>
            <w:szCs w:val="22"/>
            <w:rPrChange w:id="1069" w:author="Park, Sanghoon" w:date="2021-10-01T13:55:00Z">
              <w:rPr>
                <w:rFonts w:ascii="나눔명조" w:eastAsia="나눔명조" w:hAnsi="나눔명조"/>
                <w:sz w:val="20"/>
                <w:szCs w:val="20"/>
              </w:rPr>
            </w:rPrChange>
          </w:rPr>
          <w:delText xml:space="preserve"> </w:delText>
        </w:r>
        <w:r w:rsidR="00265BC3" w:rsidRPr="006435D4" w:rsidDel="006435D4">
          <w:rPr>
            <w:rFonts w:eastAsia="나눔명조" w:hint="eastAsia"/>
            <w:sz w:val="20"/>
            <w:szCs w:val="22"/>
            <w:rPrChange w:id="1070" w:author="Park, Sanghoon" w:date="2021-10-01T13:55:00Z">
              <w:rPr>
                <w:rFonts w:ascii="나눔명조" w:eastAsia="나눔명조" w:hAnsi="나눔명조" w:hint="eastAsia"/>
                <w:sz w:val="20"/>
                <w:szCs w:val="20"/>
              </w:rPr>
            </w:rPrChange>
          </w:rPr>
          <w:delText>의미가</w:delText>
        </w:r>
        <w:r w:rsidR="00265BC3" w:rsidRPr="006435D4" w:rsidDel="006435D4">
          <w:rPr>
            <w:rFonts w:eastAsia="나눔명조"/>
            <w:sz w:val="20"/>
            <w:szCs w:val="22"/>
            <w:rPrChange w:id="1071" w:author="Park, Sanghoon" w:date="2021-10-01T13:55:00Z">
              <w:rPr>
                <w:rFonts w:ascii="나눔명조" w:eastAsia="나눔명조" w:hAnsi="나눔명조"/>
                <w:sz w:val="20"/>
                <w:szCs w:val="20"/>
              </w:rPr>
            </w:rPrChange>
          </w:rPr>
          <w:delText xml:space="preserve"> </w:delText>
        </w:r>
        <w:r w:rsidR="00265BC3" w:rsidRPr="006435D4" w:rsidDel="006435D4">
          <w:rPr>
            <w:rFonts w:eastAsia="나눔명조" w:hint="eastAsia"/>
            <w:sz w:val="20"/>
            <w:szCs w:val="22"/>
            <w:rPrChange w:id="1072" w:author="Park, Sanghoon" w:date="2021-10-01T13:55:00Z">
              <w:rPr>
                <w:rFonts w:ascii="나눔명조" w:eastAsia="나눔명조" w:hAnsi="나눔명조" w:hint="eastAsia"/>
                <w:sz w:val="20"/>
                <w:szCs w:val="20"/>
              </w:rPr>
            </w:rPrChange>
          </w:rPr>
          <w:delText>있다</w:delText>
        </w:r>
        <w:r w:rsidR="00265BC3" w:rsidRPr="006435D4" w:rsidDel="006435D4">
          <w:rPr>
            <w:rFonts w:eastAsia="나눔명조"/>
            <w:sz w:val="20"/>
            <w:szCs w:val="22"/>
            <w:rPrChange w:id="1073" w:author="Park, Sanghoon" w:date="2021-10-01T13:55:00Z">
              <w:rPr>
                <w:rFonts w:ascii="나눔명조" w:eastAsia="나눔명조" w:hAnsi="나눔명조"/>
                <w:sz w:val="20"/>
                <w:szCs w:val="20"/>
              </w:rPr>
            </w:rPrChange>
          </w:rPr>
          <w:delText>.</w:delText>
        </w:r>
      </w:del>
    </w:p>
    <w:p w14:paraId="5741BCD2" w14:textId="72BEC920" w:rsidR="001024D9" w:rsidRPr="006435D4" w:rsidRDefault="00750801">
      <w:pPr>
        <w:wordWrap/>
        <w:spacing w:before="120" w:after="120" w:line="276" w:lineRule="auto"/>
        <w:rPr>
          <w:ins w:id="1074" w:author="Park, Sanghoon" w:date="2021-10-01T13:54:00Z"/>
          <w:rFonts w:eastAsia="나눔명조"/>
          <w:szCs w:val="22"/>
          <w:rPrChange w:id="1075" w:author="Park, Sanghoon" w:date="2021-10-01T13:55:00Z">
            <w:rPr>
              <w:ins w:id="1076" w:author="Park, Sanghoon" w:date="2021-10-01T13:54:00Z"/>
            </w:rPr>
          </w:rPrChange>
        </w:rPr>
        <w:pPrChange w:id="1077" w:author="Park, Sanghoon" w:date="2021-10-01T13:55:00Z">
          <w:pPr>
            <w:pStyle w:val="a"/>
            <w:keepNext/>
            <w:jc w:val="center"/>
          </w:pPr>
        </w:pPrChange>
      </w:pPr>
      <w:del w:id="1078" w:author="Park, Sanghoon" w:date="2021-10-01T13:54:00Z">
        <w:r w:rsidRPr="006435D4" w:rsidDel="006435D4">
          <w:rPr>
            <w:rFonts w:eastAsia="나눔명조"/>
            <w:noProof/>
            <w:sz w:val="20"/>
            <w:szCs w:val="22"/>
            <w:rPrChange w:id="1079" w:author="Park, Sanghoon" w:date="2021-10-01T13:55:00Z">
              <w:rPr>
                <w:noProof/>
                <w:sz w:val="18"/>
                <w:szCs w:val="18"/>
              </w:rPr>
            </w:rPrChange>
          </w:rPr>
          <w:drawing>
            <wp:inline distT="0" distB="0" distL="0" distR="0" wp14:anchorId="4DFE5CB1" wp14:editId="1C36B6C2">
              <wp:extent cx="3750862" cy="2500575"/>
              <wp:effectExtent l="0" t="0" r="254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75888" cy="2517259"/>
                      </a:xfrm>
                      <a:prstGeom prst="rect">
                        <a:avLst/>
                      </a:prstGeom>
                    </pic:spPr>
                  </pic:pic>
                </a:graphicData>
              </a:graphic>
            </wp:inline>
          </w:drawing>
        </w:r>
      </w:del>
    </w:p>
    <w:p w14:paraId="3A908868" w14:textId="77777777" w:rsidR="00C97896" w:rsidRDefault="00C97896">
      <w:pPr>
        <w:widowControl/>
        <w:wordWrap/>
        <w:autoSpaceDE/>
        <w:autoSpaceDN/>
        <w:spacing w:after="0" w:line="240" w:lineRule="auto"/>
        <w:jc w:val="left"/>
        <w:rPr>
          <w:ins w:id="1080" w:author="Park, Sanghoon" w:date="2021-10-01T14:03:00Z"/>
          <w:rFonts w:ascii="나눔명조" w:eastAsia="나눔명조" w:hAnsi="나눔명조"/>
          <w:color w:val="44546A" w:themeColor="text2"/>
          <w:sz w:val="20"/>
          <w:szCs w:val="20"/>
        </w:rPr>
      </w:pPr>
      <w:ins w:id="1081" w:author="Park, Sanghoon" w:date="2021-10-01T14:03:00Z">
        <w:r>
          <w:rPr>
            <w:rFonts w:ascii="나눔명조" w:eastAsia="나눔명조" w:hAnsi="나눔명조"/>
            <w:i/>
            <w:iCs/>
            <w:sz w:val="20"/>
            <w:szCs w:val="20"/>
          </w:rPr>
          <w:br w:type="page"/>
        </w:r>
      </w:ins>
    </w:p>
    <w:p w14:paraId="1BACCF37" w14:textId="52DF1733" w:rsidR="006435D4" w:rsidRPr="00C97896" w:rsidRDefault="006435D4">
      <w:pPr>
        <w:pStyle w:val="Caption"/>
        <w:keepNext/>
        <w:jc w:val="center"/>
        <w:rPr>
          <w:rFonts w:ascii="나눔명조" w:eastAsia="나눔명조" w:hAnsi="나눔명조"/>
          <w:rPrChange w:id="1082" w:author="Park, Sanghoon" w:date="2021-10-01T14:04:00Z">
            <w:rPr/>
          </w:rPrChange>
        </w:rPr>
        <w:pPrChange w:id="1083" w:author="Park, Sanghoon" w:date="2021-10-01T14:04:00Z">
          <w:pPr>
            <w:pStyle w:val="a"/>
            <w:keepNext/>
            <w:jc w:val="center"/>
          </w:pPr>
        </w:pPrChange>
      </w:pPr>
      <w:ins w:id="1084" w:author="Park, Sanghoon" w:date="2021-10-01T13:54:00Z">
        <w:r w:rsidRPr="001024D9">
          <w:rPr>
            <w:rFonts w:ascii="나눔명조" w:eastAsia="나눔명조" w:hAnsi="나눔명조" w:hint="eastAsia"/>
            <w:i w:val="0"/>
            <w:iCs w:val="0"/>
            <w:sz w:val="20"/>
            <w:szCs w:val="20"/>
          </w:rPr>
          <w:lastRenderedPageBreak/>
          <w:t xml:space="preserve">그림 </w:t>
        </w:r>
        <w:r w:rsidRPr="001024D9">
          <w:rPr>
            <w:rFonts w:ascii="나눔명조" w:eastAsia="나눔명조" w:hAnsi="나눔명조"/>
            <w:i w:val="0"/>
            <w:iCs w:val="0"/>
            <w:sz w:val="20"/>
            <w:szCs w:val="20"/>
          </w:rPr>
          <w:fldChar w:fldCharType="begin"/>
        </w:r>
        <w:r w:rsidRPr="002D5ECC">
          <w:rPr>
            <w:rFonts w:ascii="나눔명조" w:eastAsia="나눔명조" w:hAnsi="나눔명조"/>
            <w:i w:val="0"/>
            <w:iCs w:val="0"/>
            <w:sz w:val="20"/>
            <w:szCs w:val="20"/>
          </w:rPr>
          <w:instrText xml:space="preserve"> </w:instrText>
        </w:r>
        <w:r w:rsidRPr="002D5ECC">
          <w:rPr>
            <w:rFonts w:ascii="나눔명조" w:eastAsia="나눔명조" w:hAnsi="나눔명조" w:hint="eastAsia"/>
            <w:i w:val="0"/>
            <w:iCs w:val="0"/>
            <w:sz w:val="20"/>
            <w:szCs w:val="20"/>
          </w:rPr>
          <w:instrText>SEQ 그림 \* ARABIC</w:instrText>
        </w:r>
        <w:r w:rsidRPr="002D5ECC">
          <w:rPr>
            <w:rFonts w:ascii="나눔명조" w:eastAsia="나눔명조" w:hAnsi="나눔명조"/>
            <w:i w:val="0"/>
            <w:iCs w:val="0"/>
            <w:sz w:val="20"/>
            <w:szCs w:val="20"/>
          </w:rPr>
          <w:instrText xml:space="preserve"> </w:instrText>
        </w:r>
        <w:r w:rsidRPr="001024D9">
          <w:rPr>
            <w:rFonts w:ascii="나눔명조" w:eastAsia="나눔명조" w:hAnsi="나눔명조"/>
            <w:i w:val="0"/>
            <w:iCs w:val="0"/>
            <w:sz w:val="20"/>
            <w:szCs w:val="20"/>
          </w:rPr>
          <w:fldChar w:fldCharType="separate"/>
        </w:r>
        <w:r>
          <w:rPr>
            <w:rFonts w:ascii="나눔명조" w:eastAsia="나눔명조" w:hAnsi="나눔명조"/>
            <w:i w:val="0"/>
            <w:iCs w:val="0"/>
            <w:noProof/>
            <w:sz w:val="20"/>
            <w:szCs w:val="20"/>
          </w:rPr>
          <w:t>1</w:t>
        </w:r>
        <w:r w:rsidRPr="001024D9">
          <w:rPr>
            <w:rFonts w:ascii="나눔명조" w:eastAsia="나눔명조" w:hAnsi="나눔명조"/>
            <w:i w:val="0"/>
            <w:iCs w:val="0"/>
            <w:sz w:val="20"/>
            <w:szCs w:val="20"/>
          </w:rPr>
          <w:fldChar w:fldCharType="end"/>
        </w:r>
        <w:r w:rsidRPr="001024D9">
          <w:rPr>
            <w:rFonts w:ascii="나눔명조" w:eastAsia="나눔명조" w:hAnsi="나눔명조"/>
            <w:i w:val="0"/>
            <w:iCs w:val="0"/>
            <w:sz w:val="20"/>
            <w:szCs w:val="20"/>
          </w:rPr>
          <w:t xml:space="preserve">. </w:t>
        </w:r>
        <w:r w:rsidRPr="001024D9">
          <w:rPr>
            <w:rFonts w:ascii="나눔명조" w:eastAsia="나눔명조" w:hAnsi="나눔명조" w:hint="eastAsia"/>
            <w:i w:val="0"/>
            <w:iCs w:val="0"/>
            <w:sz w:val="20"/>
            <w:szCs w:val="20"/>
          </w:rPr>
          <w:t>종속변수:</w:t>
        </w:r>
        <w:r w:rsidRPr="001024D9">
          <w:rPr>
            <w:rFonts w:ascii="나눔명조" w:eastAsia="나눔명조" w:hAnsi="나눔명조"/>
            <w:i w:val="0"/>
            <w:iCs w:val="0"/>
            <w:sz w:val="20"/>
            <w:szCs w:val="20"/>
          </w:rPr>
          <w:t xml:space="preserve"> </w:t>
        </w:r>
        <w:r w:rsidRPr="001024D9">
          <w:rPr>
            <w:rFonts w:ascii="나눔명조" w:eastAsia="나눔명조" w:hAnsi="나눔명조" w:hint="eastAsia"/>
            <w:i w:val="0"/>
            <w:iCs w:val="0"/>
            <w:sz w:val="20"/>
            <w:szCs w:val="20"/>
          </w:rPr>
          <w:t xml:space="preserve">이항변수로 재코딩한 공공봉사동기 </w:t>
        </w:r>
        <w:r w:rsidRPr="001024D9">
          <w:rPr>
            <w:rFonts w:ascii="나눔명조" w:eastAsia="나눔명조" w:hAnsi="나눔명조"/>
            <w:i w:val="0"/>
            <w:iCs w:val="0"/>
            <w:sz w:val="20"/>
            <w:szCs w:val="20"/>
          </w:rPr>
          <w:br/>
        </w:r>
        <w:r>
          <w:rPr>
            <w:rFonts w:ascii="나눔명조" w:eastAsia="나눔명조" w:hAnsi="나눔명조"/>
            <w:i w:val="0"/>
            <w:iCs w:val="0"/>
            <w:sz w:val="20"/>
            <w:szCs w:val="20"/>
          </w:rPr>
          <w:t xml:space="preserve">사회에 </w:t>
        </w:r>
        <w:r>
          <w:rPr>
            <w:rFonts w:ascii="나눔명조" w:eastAsia="나눔명조" w:hAnsi="나눔명조" w:hint="eastAsia"/>
            <w:i w:val="0"/>
            <w:iCs w:val="0"/>
            <w:sz w:val="20"/>
            <w:szCs w:val="20"/>
          </w:rPr>
          <w:t>바람직한 변화를 가져오는 것이 더 의미가 있다.</w:t>
        </w:r>
        <w:r>
          <w:rPr>
            <w:noProof/>
          </w:rPr>
          <w:drawing>
            <wp:inline distT="0" distB="0" distL="0" distR="0" wp14:anchorId="1A2DB1C3" wp14:editId="0CC1A85B">
              <wp:extent cx="3202940" cy="27432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2940" cy="2743200"/>
                      </a:xfrm>
                      <a:prstGeom prst="rect">
                        <a:avLst/>
                      </a:prstGeom>
                      <a:noFill/>
                      <a:ln>
                        <a:noFill/>
                      </a:ln>
                    </pic:spPr>
                  </pic:pic>
                </a:graphicData>
              </a:graphic>
            </wp:inline>
          </w:drawing>
        </w:r>
      </w:ins>
    </w:p>
    <w:p w14:paraId="22DB8E63" w14:textId="15B92C7C" w:rsidR="001024D9" w:rsidDel="00C97896" w:rsidRDefault="001024D9" w:rsidP="00265BC3">
      <w:pPr>
        <w:pStyle w:val="a"/>
        <w:spacing w:before="60" w:after="60"/>
        <w:ind w:firstLine="300"/>
        <w:rPr>
          <w:del w:id="1085" w:author="Park, Sanghoon" w:date="2021-10-01T14:03:00Z"/>
          <w:rFonts w:ascii="Times New Roman" w:eastAsia="휴먼명조"/>
          <w:spacing w:val="-10"/>
          <w:w w:val="95"/>
        </w:rPr>
      </w:pPr>
    </w:p>
    <w:p w14:paraId="4BA5A0E5" w14:textId="25B822EF" w:rsidR="001024D9" w:rsidRDefault="001024D9" w:rsidP="00265BC3">
      <w:pPr>
        <w:wordWrap/>
        <w:spacing w:before="120" w:after="120" w:line="276" w:lineRule="auto"/>
        <w:rPr>
          <w:rFonts w:eastAsia="나눔명조"/>
          <w:sz w:val="20"/>
          <w:szCs w:val="22"/>
        </w:rPr>
      </w:pPr>
      <w:r w:rsidRPr="001024D9">
        <w:rPr>
          <w:rFonts w:eastAsia="나눔명조" w:hint="eastAsia"/>
          <w:sz w:val="20"/>
          <w:szCs w:val="22"/>
        </w:rPr>
        <w:t>모델에</w:t>
      </w:r>
      <w:r w:rsidRPr="001024D9">
        <w:rPr>
          <w:rFonts w:eastAsia="나눔명조" w:hint="eastAsia"/>
          <w:sz w:val="20"/>
          <w:szCs w:val="22"/>
        </w:rPr>
        <w:t xml:space="preserve"> </w:t>
      </w:r>
      <w:r w:rsidRPr="001024D9">
        <w:rPr>
          <w:rFonts w:eastAsia="나눔명조" w:hint="eastAsia"/>
          <w:sz w:val="20"/>
          <w:szCs w:val="22"/>
        </w:rPr>
        <w:t>사용되는</w:t>
      </w:r>
      <w:r w:rsidRPr="001024D9">
        <w:rPr>
          <w:rFonts w:eastAsia="나눔명조" w:hint="eastAsia"/>
          <w:sz w:val="20"/>
          <w:szCs w:val="22"/>
        </w:rPr>
        <w:t xml:space="preserve"> </w:t>
      </w:r>
      <w:r w:rsidRPr="001024D9">
        <w:rPr>
          <w:rFonts w:eastAsia="나눔명조" w:hint="eastAsia"/>
          <w:sz w:val="20"/>
          <w:szCs w:val="22"/>
        </w:rPr>
        <w:t>주요</w:t>
      </w:r>
      <w:r w:rsidRPr="001024D9">
        <w:rPr>
          <w:rFonts w:eastAsia="나눔명조" w:hint="eastAsia"/>
          <w:sz w:val="20"/>
          <w:szCs w:val="22"/>
        </w:rPr>
        <w:t xml:space="preserve"> </w:t>
      </w:r>
      <w:r w:rsidRPr="001024D9">
        <w:rPr>
          <w:rFonts w:eastAsia="나눔명조" w:hint="eastAsia"/>
          <w:sz w:val="20"/>
          <w:szCs w:val="22"/>
        </w:rPr>
        <w:t>예측변수로는</w:t>
      </w:r>
      <w:r w:rsidRPr="001024D9">
        <w:rPr>
          <w:rFonts w:eastAsia="나눔명조" w:hint="eastAsia"/>
          <w:sz w:val="20"/>
          <w:szCs w:val="22"/>
        </w:rPr>
        <w:t xml:space="preserve"> </w:t>
      </w:r>
      <w:r w:rsidRPr="001024D9">
        <w:rPr>
          <w:rFonts w:eastAsia="나눔명조" w:hint="eastAsia"/>
          <w:sz w:val="20"/>
          <w:szCs w:val="22"/>
        </w:rPr>
        <w:t>거래적</w:t>
      </w:r>
      <w:r w:rsidRPr="001024D9">
        <w:rPr>
          <w:rFonts w:eastAsia="나눔명조" w:hint="eastAsia"/>
          <w:sz w:val="20"/>
          <w:szCs w:val="22"/>
        </w:rPr>
        <w:t xml:space="preserve"> </w:t>
      </w:r>
      <w:r w:rsidRPr="001024D9">
        <w:rPr>
          <w:rFonts w:eastAsia="나눔명조" w:hint="eastAsia"/>
          <w:sz w:val="20"/>
          <w:szCs w:val="22"/>
        </w:rPr>
        <w:t>리더십</w:t>
      </w:r>
      <w:r w:rsidRPr="001024D9">
        <w:rPr>
          <w:rFonts w:eastAsia="나눔명조"/>
          <w:sz w:val="20"/>
          <w:szCs w:val="22"/>
        </w:rPr>
        <w:t xml:space="preserve">, </w:t>
      </w:r>
      <w:r w:rsidRPr="001024D9">
        <w:rPr>
          <w:rFonts w:eastAsia="나눔명조" w:hint="eastAsia"/>
          <w:sz w:val="20"/>
          <w:szCs w:val="22"/>
        </w:rPr>
        <w:t>변혁적</w:t>
      </w:r>
      <w:r w:rsidRPr="001024D9">
        <w:rPr>
          <w:rFonts w:eastAsia="나눔명조" w:hint="eastAsia"/>
          <w:sz w:val="20"/>
          <w:szCs w:val="22"/>
        </w:rPr>
        <w:t xml:space="preserve"> </w:t>
      </w:r>
      <w:r w:rsidRPr="001024D9">
        <w:rPr>
          <w:rFonts w:eastAsia="나눔명조" w:hint="eastAsia"/>
          <w:sz w:val="20"/>
          <w:szCs w:val="22"/>
        </w:rPr>
        <w:t>리더십</w:t>
      </w:r>
      <w:r w:rsidRPr="001024D9">
        <w:rPr>
          <w:rFonts w:eastAsia="나눔명조"/>
          <w:sz w:val="20"/>
          <w:szCs w:val="22"/>
        </w:rPr>
        <w:t xml:space="preserve">, </w:t>
      </w:r>
      <w:r w:rsidRPr="001024D9">
        <w:rPr>
          <w:rFonts w:eastAsia="나눔명조" w:hint="eastAsia"/>
          <w:sz w:val="20"/>
          <w:szCs w:val="22"/>
        </w:rPr>
        <w:t>그리고</w:t>
      </w:r>
      <w:r w:rsidRPr="001024D9">
        <w:rPr>
          <w:rFonts w:eastAsia="나눔명조" w:hint="eastAsia"/>
          <w:sz w:val="20"/>
          <w:szCs w:val="22"/>
        </w:rPr>
        <w:t xml:space="preserve"> </w:t>
      </w:r>
      <w:r w:rsidRPr="001024D9">
        <w:rPr>
          <w:rFonts w:eastAsia="나눔명조" w:hint="eastAsia"/>
          <w:sz w:val="20"/>
          <w:szCs w:val="22"/>
        </w:rPr>
        <w:t>조직</w:t>
      </w:r>
      <w:r w:rsidRPr="001024D9">
        <w:rPr>
          <w:rFonts w:eastAsia="나눔명조" w:hint="eastAsia"/>
          <w:sz w:val="20"/>
          <w:szCs w:val="22"/>
        </w:rPr>
        <w:t xml:space="preserve"> </w:t>
      </w:r>
      <w:r w:rsidRPr="001024D9">
        <w:rPr>
          <w:rFonts w:eastAsia="나눔명조" w:hint="eastAsia"/>
          <w:sz w:val="20"/>
          <w:szCs w:val="22"/>
        </w:rPr>
        <w:t>내</w:t>
      </w:r>
      <w:r w:rsidRPr="001024D9">
        <w:rPr>
          <w:rFonts w:eastAsia="나눔명조" w:hint="eastAsia"/>
          <w:sz w:val="20"/>
          <w:szCs w:val="22"/>
        </w:rPr>
        <w:t xml:space="preserve"> </w:t>
      </w:r>
      <w:r w:rsidRPr="001024D9">
        <w:rPr>
          <w:rFonts w:eastAsia="나눔명조" w:hint="eastAsia"/>
          <w:sz w:val="20"/>
          <w:szCs w:val="22"/>
        </w:rPr>
        <w:t>의사소통의</w:t>
      </w:r>
      <w:r w:rsidRPr="001024D9">
        <w:rPr>
          <w:rFonts w:eastAsia="나눔명조" w:hint="eastAsia"/>
          <w:sz w:val="20"/>
          <w:szCs w:val="22"/>
        </w:rPr>
        <w:t xml:space="preserve"> </w:t>
      </w:r>
      <w:r w:rsidRPr="001024D9">
        <w:rPr>
          <w:rFonts w:eastAsia="나눔명조" w:hint="eastAsia"/>
          <w:sz w:val="20"/>
          <w:szCs w:val="22"/>
        </w:rPr>
        <w:t>노력</w:t>
      </w:r>
      <w:r w:rsidRPr="001024D9">
        <w:rPr>
          <w:rFonts w:eastAsia="나눔명조" w:hint="eastAsia"/>
          <w:sz w:val="20"/>
          <w:szCs w:val="22"/>
        </w:rPr>
        <w:t xml:space="preserve"> </w:t>
      </w:r>
      <w:r w:rsidRPr="001024D9">
        <w:rPr>
          <w:rFonts w:eastAsia="나눔명조" w:hint="eastAsia"/>
          <w:sz w:val="20"/>
          <w:szCs w:val="22"/>
        </w:rPr>
        <w:t>수준</w:t>
      </w:r>
      <w:r w:rsidRPr="001024D9">
        <w:rPr>
          <w:rFonts w:eastAsia="나눔명조" w:hint="eastAsia"/>
          <w:sz w:val="20"/>
          <w:szCs w:val="22"/>
        </w:rPr>
        <w:t xml:space="preserve"> </w:t>
      </w:r>
      <w:r w:rsidRPr="001024D9">
        <w:rPr>
          <w:rFonts w:eastAsia="나눔명조" w:hint="eastAsia"/>
          <w:sz w:val="20"/>
          <w:szCs w:val="22"/>
        </w:rPr>
        <w:t>등이</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 xml:space="preserve">. </w:t>
      </w:r>
      <w:r w:rsidRPr="001024D9">
        <w:rPr>
          <w:rFonts w:eastAsia="나눔명조" w:hint="eastAsia"/>
          <w:sz w:val="20"/>
          <w:szCs w:val="22"/>
        </w:rPr>
        <w:t>「공직생활실태조사」</w:t>
      </w:r>
      <w:r w:rsidRPr="001024D9">
        <w:rPr>
          <w:rFonts w:eastAsia="나눔명조" w:hint="eastAsia"/>
          <w:sz w:val="20"/>
          <w:szCs w:val="22"/>
        </w:rPr>
        <w:t xml:space="preserve"> </w:t>
      </w:r>
      <w:r w:rsidRPr="001024D9">
        <w:rPr>
          <w:rFonts w:eastAsia="나눔명조" w:hint="eastAsia"/>
          <w:sz w:val="20"/>
          <w:szCs w:val="22"/>
        </w:rPr>
        <w:t>자료는</w:t>
      </w:r>
      <w:r w:rsidRPr="001024D9">
        <w:rPr>
          <w:rFonts w:eastAsia="나눔명조" w:hint="eastAsia"/>
          <w:sz w:val="20"/>
          <w:szCs w:val="22"/>
        </w:rPr>
        <w:t xml:space="preserve"> </w:t>
      </w:r>
      <w:r w:rsidRPr="001512ED">
        <w:rPr>
          <w:rFonts w:eastAsia="나눔명조" w:hint="eastAsia"/>
          <w:sz w:val="20"/>
          <w:szCs w:val="22"/>
        </w:rPr>
        <w:t>응답자가</w:t>
      </w:r>
      <w:r w:rsidRPr="001512ED">
        <w:rPr>
          <w:rFonts w:eastAsia="나눔명조" w:hint="eastAsia"/>
          <w:sz w:val="20"/>
          <w:szCs w:val="22"/>
        </w:rPr>
        <w:t xml:space="preserve"> </w:t>
      </w:r>
      <w:r w:rsidRPr="001512ED">
        <w:rPr>
          <w:rFonts w:eastAsia="나눔명조" w:hint="eastAsia"/>
          <w:sz w:val="20"/>
          <w:szCs w:val="22"/>
        </w:rPr>
        <w:t>속한</w:t>
      </w:r>
      <w:r w:rsidRPr="001512ED">
        <w:rPr>
          <w:rFonts w:eastAsia="나눔명조" w:hint="eastAsia"/>
          <w:sz w:val="20"/>
          <w:szCs w:val="22"/>
        </w:rPr>
        <w:t xml:space="preserve"> </w:t>
      </w:r>
      <w:r w:rsidRPr="001512ED">
        <w:rPr>
          <w:rFonts w:eastAsia="나눔명조" w:hint="eastAsia"/>
          <w:sz w:val="20"/>
          <w:szCs w:val="22"/>
        </w:rPr>
        <w:t>기관의</w:t>
      </w:r>
      <w:r w:rsidRPr="001512ED">
        <w:rPr>
          <w:rFonts w:eastAsia="나눔명조" w:hint="eastAsia"/>
          <w:sz w:val="20"/>
          <w:szCs w:val="22"/>
        </w:rPr>
        <w:t xml:space="preserve"> </w:t>
      </w:r>
      <w:r w:rsidRPr="001512ED">
        <w:rPr>
          <w:rFonts w:eastAsia="나눔명조" w:hint="eastAsia"/>
          <w:sz w:val="20"/>
          <w:szCs w:val="22"/>
        </w:rPr>
        <w:t>리더십을</w:t>
      </w:r>
      <w:r w:rsidRPr="001512ED">
        <w:rPr>
          <w:rFonts w:eastAsia="나눔명조" w:hint="eastAsia"/>
          <w:sz w:val="20"/>
          <w:szCs w:val="22"/>
        </w:rPr>
        <w:t xml:space="preserve"> </w:t>
      </w:r>
      <w:r w:rsidRPr="001512ED">
        <w:rPr>
          <w:rFonts w:eastAsia="나눔명조" w:hint="eastAsia"/>
          <w:sz w:val="20"/>
          <w:szCs w:val="22"/>
        </w:rPr>
        <w:t>측정하기</w:t>
      </w:r>
      <w:r w:rsidRPr="001512ED">
        <w:rPr>
          <w:rFonts w:eastAsia="나눔명조" w:hint="eastAsia"/>
          <w:sz w:val="20"/>
          <w:szCs w:val="22"/>
        </w:rPr>
        <w:t xml:space="preserve"> </w:t>
      </w:r>
      <w:r w:rsidRPr="001512ED">
        <w:rPr>
          <w:rFonts w:eastAsia="나눔명조" w:hint="eastAsia"/>
          <w:sz w:val="20"/>
          <w:szCs w:val="22"/>
        </w:rPr>
        <w:t>위하여</w:t>
      </w:r>
      <w:r w:rsidRPr="001512ED">
        <w:rPr>
          <w:rFonts w:eastAsia="나눔명조" w:hint="eastAsia"/>
          <w:sz w:val="20"/>
          <w:szCs w:val="22"/>
        </w:rPr>
        <w:t xml:space="preserve"> </w:t>
      </w:r>
      <w:r w:rsidRPr="001512ED">
        <w:rPr>
          <w:rFonts w:eastAsia="나눔명조" w:hint="eastAsia"/>
          <w:sz w:val="20"/>
          <w:szCs w:val="22"/>
        </w:rPr>
        <w:t>총</w:t>
      </w:r>
      <w:r w:rsidRPr="001512ED">
        <w:rPr>
          <w:rFonts w:eastAsia="나눔명조" w:hint="eastAsia"/>
          <w:sz w:val="20"/>
          <w:szCs w:val="22"/>
        </w:rPr>
        <w:t xml:space="preserve"> </w:t>
      </w:r>
      <w:r w:rsidRPr="001512ED">
        <w:rPr>
          <w:rFonts w:eastAsia="나눔명조"/>
          <w:sz w:val="20"/>
          <w:szCs w:val="22"/>
        </w:rPr>
        <w:t>10</w:t>
      </w:r>
      <w:r w:rsidRPr="001512ED">
        <w:rPr>
          <w:rFonts w:eastAsia="나눔명조" w:hint="eastAsia"/>
          <w:sz w:val="20"/>
          <w:szCs w:val="22"/>
        </w:rPr>
        <w:t>가지</w:t>
      </w:r>
      <w:r w:rsidRPr="001512ED">
        <w:rPr>
          <w:rFonts w:eastAsia="나눔명조" w:hint="eastAsia"/>
          <w:sz w:val="20"/>
          <w:szCs w:val="22"/>
        </w:rPr>
        <w:t xml:space="preserve"> </w:t>
      </w:r>
      <w:r w:rsidRPr="001512ED">
        <w:rPr>
          <w:rFonts w:eastAsia="나눔명조" w:hint="eastAsia"/>
          <w:sz w:val="20"/>
          <w:szCs w:val="22"/>
        </w:rPr>
        <w:t>항목을</w:t>
      </w:r>
      <w:r w:rsidRPr="001512ED">
        <w:rPr>
          <w:rFonts w:eastAsia="나눔명조" w:hint="eastAsia"/>
          <w:sz w:val="20"/>
          <w:szCs w:val="22"/>
        </w:rPr>
        <w:t xml:space="preserve"> </w:t>
      </w:r>
      <w:r w:rsidRPr="001512ED">
        <w:rPr>
          <w:rFonts w:eastAsia="나눔명조"/>
          <w:sz w:val="20"/>
          <w:szCs w:val="22"/>
        </w:rPr>
        <w:t>5</w:t>
      </w:r>
      <w:r w:rsidRPr="001512ED">
        <w:rPr>
          <w:rFonts w:eastAsia="나눔명조" w:hint="eastAsia"/>
          <w:sz w:val="20"/>
          <w:szCs w:val="22"/>
        </w:rPr>
        <w:t>점</w:t>
      </w:r>
      <w:r w:rsidRPr="001512ED">
        <w:rPr>
          <w:rFonts w:eastAsia="나눔명조" w:hint="eastAsia"/>
          <w:sz w:val="20"/>
          <w:szCs w:val="22"/>
        </w:rPr>
        <w:t xml:space="preserve"> </w:t>
      </w:r>
      <w:r w:rsidRPr="001512ED">
        <w:rPr>
          <w:rFonts w:eastAsia="나눔명조" w:hint="eastAsia"/>
          <w:sz w:val="20"/>
          <w:szCs w:val="22"/>
        </w:rPr>
        <w:t>척도로</w:t>
      </w:r>
      <w:r w:rsidRPr="001512ED">
        <w:rPr>
          <w:rFonts w:eastAsia="나눔명조" w:hint="eastAsia"/>
          <w:sz w:val="20"/>
          <w:szCs w:val="22"/>
        </w:rPr>
        <w:t xml:space="preserve"> </w:t>
      </w:r>
      <w:r w:rsidRPr="001512ED">
        <w:rPr>
          <w:rFonts w:eastAsia="나눔명조" w:hint="eastAsia"/>
          <w:sz w:val="20"/>
          <w:szCs w:val="22"/>
        </w:rPr>
        <w:t>측정한</w:t>
      </w:r>
      <w:r w:rsidRPr="001512ED">
        <w:rPr>
          <w:rFonts w:eastAsia="나눔명조" w:hint="eastAsia"/>
          <w:sz w:val="20"/>
          <w:szCs w:val="22"/>
        </w:rPr>
        <w:t xml:space="preserve"> </w:t>
      </w:r>
      <w:r w:rsidRPr="001512ED">
        <w:rPr>
          <w:rFonts w:eastAsia="나눔명조" w:hint="eastAsia"/>
          <w:sz w:val="20"/>
          <w:szCs w:val="22"/>
        </w:rPr>
        <w:t>지표를</w:t>
      </w:r>
      <w:r w:rsidRPr="001512ED">
        <w:rPr>
          <w:rFonts w:eastAsia="나눔명조" w:hint="eastAsia"/>
          <w:sz w:val="20"/>
          <w:szCs w:val="22"/>
        </w:rPr>
        <w:t xml:space="preserve"> </w:t>
      </w:r>
      <w:r w:rsidRPr="001512ED">
        <w:rPr>
          <w:rFonts w:eastAsia="나눔명조" w:hint="eastAsia"/>
          <w:sz w:val="20"/>
          <w:szCs w:val="22"/>
        </w:rPr>
        <w:t>포함하고</w:t>
      </w:r>
      <w:r w:rsidRPr="001512ED">
        <w:rPr>
          <w:rFonts w:eastAsia="나눔명조" w:hint="eastAsia"/>
          <w:sz w:val="20"/>
          <w:szCs w:val="22"/>
        </w:rPr>
        <w:t xml:space="preserve"> </w:t>
      </w:r>
      <w:r w:rsidRPr="001512ED">
        <w:rPr>
          <w:rFonts w:eastAsia="나눔명조" w:hint="eastAsia"/>
          <w:sz w:val="20"/>
          <w:szCs w:val="22"/>
        </w:rPr>
        <w:t>있다</w:t>
      </w:r>
      <w:r w:rsidRPr="001512ED">
        <w:rPr>
          <w:rFonts w:eastAsia="나눔명조"/>
          <w:sz w:val="20"/>
          <w:szCs w:val="22"/>
        </w:rPr>
        <w:t xml:space="preserve">. </w:t>
      </w:r>
      <w:r w:rsidRPr="001512ED">
        <w:rPr>
          <w:rFonts w:eastAsia="나눔명조" w:hint="eastAsia"/>
          <w:sz w:val="20"/>
          <w:szCs w:val="22"/>
        </w:rPr>
        <w:t>그</w:t>
      </w:r>
      <w:r w:rsidRPr="001512ED">
        <w:rPr>
          <w:rFonts w:eastAsia="나눔명조" w:hint="eastAsia"/>
          <w:sz w:val="20"/>
          <w:szCs w:val="22"/>
        </w:rPr>
        <w:t xml:space="preserve"> </w:t>
      </w:r>
      <w:r w:rsidRPr="001512ED">
        <w:rPr>
          <w:rFonts w:eastAsia="나눔명조" w:hint="eastAsia"/>
          <w:sz w:val="20"/>
          <w:szCs w:val="22"/>
        </w:rPr>
        <w:t>중에서</w:t>
      </w:r>
      <w:r w:rsidRPr="001512ED">
        <w:rPr>
          <w:rFonts w:eastAsia="나눔명조" w:hint="eastAsia"/>
          <w:sz w:val="20"/>
          <w:szCs w:val="22"/>
        </w:rPr>
        <w:t xml:space="preserve"> </w:t>
      </w:r>
      <w:r w:rsidRPr="001512ED">
        <w:rPr>
          <w:rFonts w:eastAsia="나눔명조" w:hint="eastAsia"/>
          <w:sz w:val="20"/>
          <w:szCs w:val="22"/>
        </w:rPr>
        <w:t>거래적</w:t>
      </w:r>
      <w:r w:rsidRPr="001512ED">
        <w:rPr>
          <w:rFonts w:eastAsia="나눔명조" w:hint="eastAsia"/>
          <w:sz w:val="20"/>
          <w:szCs w:val="22"/>
        </w:rPr>
        <w:t xml:space="preserve"> </w:t>
      </w:r>
      <w:r w:rsidRPr="001512ED">
        <w:rPr>
          <w:rFonts w:eastAsia="나눔명조" w:hint="eastAsia"/>
          <w:sz w:val="20"/>
          <w:szCs w:val="22"/>
        </w:rPr>
        <w:t>리더십은</w:t>
      </w:r>
      <w:r w:rsidRPr="001512ED">
        <w:rPr>
          <w:rFonts w:eastAsia="나눔명조" w:hint="eastAsia"/>
          <w:sz w:val="20"/>
          <w:szCs w:val="22"/>
        </w:rPr>
        <w:t xml:space="preserve"> </w:t>
      </w:r>
      <w:r w:rsidR="00F63613" w:rsidRPr="001512ED">
        <w:rPr>
          <w:rFonts w:eastAsia="나눔명조" w:hint="eastAsia"/>
          <w:sz w:val="20"/>
          <w:szCs w:val="22"/>
        </w:rPr>
        <w:t>리더가</w:t>
      </w:r>
      <w:r w:rsidR="00F63613" w:rsidRPr="001512ED">
        <w:rPr>
          <w:rFonts w:eastAsia="나눔명조" w:hint="eastAsia"/>
          <w:sz w:val="20"/>
          <w:szCs w:val="22"/>
        </w:rPr>
        <w:t xml:space="preserve"> </w:t>
      </w:r>
      <w:r w:rsidR="00F63613" w:rsidRPr="001512ED">
        <w:rPr>
          <w:rFonts w:eastAsia="나눔명조" w:hint="eastAsia"/>
          <w:sz w:val="20"/>
          <w:szCs w:val="22"/>
        </w:rPr>
        <w:t>보상과</w:t>
      </w:r>
      <w:r w:rsidR="00F63613" w:rsidRPr="001512ED">
        <w:rPr>
          <w:rFonts w:eastAsia="나눔명조" w:hint="eastAsia"/>
          <w:sz w:val="20"/>
          <w:szCs w:val="22"/>
        </w:rPr>
        <w:t xml:space="preserve"> </w:t>
      </w:r>
      <w:r w:rsidR="00F63613" w:rsidRPr="001512ED">
        <w:rPr>
          <w:rFonts w:eastAsia="나눔명조" w:hint="eastAsia"/>
          <w:sz w:val="20"/>
          <w:szCs w:val="22"/>
        </w:rPr>
        <w:t>처벌을</w:t>
      </w:r>
      <w:r w:rsidR="00F63613" w:rsidRPr="001512ED">
        <w:rPr>
          <w:rFonts w:eastAsia="나눔명조" w:hint="eastAsia"/>
          <w:sz w:val="20"/>
          <w:szCs w:val="22"/>
        </w:rPr>
        <w:t xml:space="preserve"> </w:t>
      </w:r>
      <w:r w:rsidR="00F63613" w:rsidRPr="001512ED">
        <w:rPr>
          <w:rFonts w:eastAsia="나눔명조" w:hint="eastAsia"/>
          <w:sz w:val="20"/>
          <w:szCs w:val="22"/>
        </w:rPr>
        <w:t>통해</w:t>
      </w:r>
      <w:r w:rsidR="00F63613" w:rsidRPr="001512ED">
        <w:rPr>
          <w:rFonts w:eastAsia="나눔명조" w:hint="eastAsia"/>
          <w:sz w:val="20"/>
          <w:szCs w:val="22"/>
        </w:rPr>
        <w:t xml:space="preserve"> </w:t>
      </w:r>
      <w:r w:rsidR="00F63613" w:rsidRPr="001512ED">
        <w:rPr>
          <w:rFonts w:eastAsia="나눔명조" w:hint="eastAsia"/>
          <w:sz w:val="20"/>
          <w:szCs w:val="22"/>
        </w:rPr>
        <w:t>구성원의</w:t>
      </w:r>
      <w:r w:rsidR="00F63613" w:rsidRPr="001512ED">
        <w:rPr>
          <w:rFonts w:eastAsia="나눔명조" w:hint="eastAsia"/>
          <w:sz w:val="20"/>
          <w:szCs w:val="22"/>
        </w:rPr>
        <w:t xml:space="preserve"> </w:t>
      </w:r>
      <w:r w:rsidR="00F63613" w:rsidRPr="001512ED">
        <w:rPr>
          <w:rFonts w:eastAsia="나눔명조" w:hint="eastAsia"/>
          <w:sz w:val="20"/>
          <w:szCs w:val="22"/>
        </w:rPr>
        <w:t>순응을</w:t>
      </w:r>
      <w:r w:rsidR="00F63613" w:rsidRPr="001512ED">
        <w:rPr>
          <w:rFonts w:eastAsia="나눔명조" w:hint="eastAsia"/>
          <w:sz w:val="20"/>
          <w:szCs w:val="22"/>
        </w:rPr>
        <w:t xml:space="preserve"> </w:t>
      </w:r>
      <w:r w:rsidR="00F63613" w:rsidRPr="001512ED">
        <w:rPr>
          <w:rFonts w:eastAsia="나눔명조" w:hint="eastAsia"/>
          <w:sz w:val="20"/>
          <w:szCs w:val="22"/>
        </w:rPr>
        <w:t>촉진하는</w:t>
      </w:r>
      <w:r w:rsidRPr="001512ED">
        <w:rPr>
          <w:rFonts w:eastAsia="나눔명조" w:hint="eastAsia"/>
          <w:sz w:val="20"/>
          <w:szCs w:val="22"/>
        </w:rPr>
        <w:t xml:space="preserve"> </w:t>
      </w:r>
      <w:r w:rsidRPr="001512ED">
        <w:rPr>
          <w:rFonts w:eastAsia="나눔명조" w:hint="eastAsia"/>
          <w:sz w:val="20"/>
          <w:szCs w:val="22"/>
        </w:rPr>
        <w:t>리더십을</w:t>
      </w:r>
      <w:r w:rsidRPr="001512ED">
        <w:rPr>
          <w:rFonts w:eastAsia="나눔명조" w:hint="eastAsia"/>
          <w:sz w:val="20"/>
          <w:szCs w:val="22"/>
        </w:rPr>
        <w:t xml:space="preserve"> </w:t>
      </w:r>
      <w:r w:rsidRPr="001512ED">
        <w:rPr>
          <w:rFonts w:eastAsia="나눔명조" w:hint="eastAsia"/>
          <w:sz w:val="20"/>
          <w:szCs w:val="22"/>
        </w:rPr>
        <w:t>의미한다</w:t>
      </w:r>
      <w:r w:rsidR="00D403C6">
        <w:rPr>
          <w:rFonts w:eastAsia="나눔명조"/>
          <w:sz w:val="20"/>
          <w:szCs w:val="22"/>
        </w:rPr>
        <w:fldChar w:fldCharType="begin"/>
      </w:r>
      <w:r w:rsidR="005302F9">
        <w:rPr>
          <w:rFonts w:eastAsia="나눔명조"/>
          <w:sz w:val="20"/>
          <w:szCs w:val="22"/>
        </w:rPr>
        <w:instrText xml:space="preserve"> ADDIN ZOTERO_ITEM CSL_CITATION {"citationID":"dywrPBFP","properties":{"formattedCitation":"(Odumeru and Ogbonna 2013)","plainCitation":"(Odumeru and Ogbonna 2013)","noteIndex":0},"citationItems":[{"id":1507,"uris":["http://zotero.org/users/5210800/items/2YKAE3N6"],"uri":["http://zotero.org/users/5210800/items/2YKAE3N6"],"itemData":{"id":1507,"type":"article-journal","container-title":"International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r w:rsidR="00D403C6">
        <w:rPr>
          <w:rFonts w:eastAsia="나눔명조"/>
          <w:sz w:val="20"/>
          <w:szCs w:val="22"/>
        </w:rPr>
        <w:fldChar w:fldCharType="separate"/>
      </w:r>
      <w:r w:rsidR="00D403C6" w:rsidRPr="00D403C6">
        <w:rPr>
          <w:sz w:val="20"/>
        </w:rPr>
        <w:t>(Odumeru and Ogbonna 2013)</w:t>
      </w:r>
      <w:r w:rsidR="00D403C6">
        <w:rPr>
          <w:rFonts w:eastAsia="나눔명조"/>
          <w:sz w:val="20"/>
          <w:szCs w:val="22"/>
        </w:rPr>
        <w:fldChar w:fldCharType="end"/>
      </w:r>
      <w:del w:id="1086" w:author="Park, Sanghoon" w:date="2021-10-01T02:35:00Z">
        <w:r w:rsidRPr="001512ED" w:rsidDel="00D403C6">
          <w:rPr>
            <w:rFonts w:eastAsia="나눔명조" w:hint="eastAsia"/>
            <w:sz w:val="20"/>
            <w:szCs w:val="22"/>
          </w:rPr>
          <w:delText xml:space="preserve"> </w:delText>
        </w:r>
        <w:r w:rsidRPr="001512ED" w:rsidDel="00D403C6">
          <w:rPr>
            <w:rFonts w:eastAsia="나눔명조"/>
            <w:sz w:val="20"/>
            <w:szCs w:val="22"/>
          </w:rPr>
          <w:delText>(</w:delText>
        </w:r>
        <w:r w:rsidR="00F63613" w:rsidRPr="001512ED" w:rsidDel="00D403C6">
          <w:rPr>
            <w:rFonts w:eastAsia="나눔명조" w:hint="eastAsia"/>
            <w:sz w:val="20"/>
            <w:szCs w:val="22"/>
          </w:rPr>
          <w:delText>Odumeru &amp; Ogbonna, 2013</w:delText>
        </w:r>
        <w:r w:rsidRPr="001512ED" w:rsidDel="00D403C6">
          <w:rPr>
            <w:rFonts w:eastAsia="나눔명조"/>
            <w:sz w:val="20"/>
            <w:szCs w:val="22"/>
          </w:rPr>
          <w:delText>)</w:delText>
        </w:r>
      </w:del>
      <w:r w:rsidRPr="001512ED">
        <w:rPr>
          <w:rFonts w:eastAsia="나눔명조"/>
          <w:sz w:val="20"/>
          <w:szCs w:val="22"/>
        </w:rPr>
        <w:t xml:space="preserve">. </w:t>
      </w:r>
      <w:r w:rsidRPr="001512ED">
        <w:rPr>
          <w:rFonts w:eastAsia="나눔명조" w:hint="eastAsia"/>
          <w:sz w:val="20"/>
          <w:szCs w:val="22"/>
        </w:rPr>
        <w:t>즉</w:t>
      </w:r>
      <w:r w:rsidRPr="001512ED">
        <w:rPr>
          <w:rFonts w:eastAsia="나눔명조"/>
          <w:sz w:val="20"/>
          <w:szCs w:val="22"/>
        </w:rPr>
        <w:t>, 10</w:t>
      </w:r>
      <w:r w:rsidRPr="001512ED">
        <w:rPr>
          <w:rFonts w:eastAsia="나눔명조" w:hint="eastAsia"/>
          <w:sz w:val="20"/>
          <w:szCs w:val="22"/>
        </w:rPr>
        <w:t>개의</w:t>
      </w:r>
      <w:r w:rsidRPr="001512ED">
        <w:rPr>
          <w:rFonts w:eastAsia="나눔명조" w:hint="eastAsia"/>
          <w:sz w:val="20"/>
          <w:szCs w:val="22"/>
        </w:rPr>
        <w:t xml:space="preserve"> </w:t>
      </w:r>
      <w:r w:rsidRPr="001512ED">
        <w:rPr>
          <w:rFonts w:eastAsia="나눔명조" w:hint="eastAsia"/>
          <w:sz w:val="20"/>
          <w:szCs w:val="22"/>
        </w:rPr>
        <w:t>항목</w:t>
      </w:r>
      <w:r w:rsidRPr="001512ED">
        <w:rPr>
          <w:rFonts w:eastAsia="나눔명조" w:hint="eastAsia"/>
          <w:sz w:val="20"/>
          <w:szCs w:val="22"/>
        </w:rPr>
        <w:t xml:space="preserve"> </w:t>
      </w:r>
      <w:r w:rsidRPr="001512ED">
        <w:rPr>
          <w:rFonts w:eastAsia="나눔명조" w:hint="eastAsia"/>
          <w:sz w:val="20"/>
          <w:szCs w:val="22"/>
        </w:rPr>
        <w:t>중에서</w:t>
      </w:r>
      <w:r w:rsidRPr="001512ED">
        <w:rPr>
          <w:rFonts w:eastAsia="나눔명조" w:hint="eastAsia"/>
          <w:sz w:val="20"/>
          <w:szCs w:val="22"/>
        </w:rPr>
        <w:t xml:space="preserve"> </w:t>
      </w:r>
      <w:r w:rsidRPr="001512ED">
        <w:rPr>
          <w:rFonts w:eastAsia="나눔명조"/>
          <w:sz w:val="20"/>
          <w:szCs w:val="22"/>
        </w:rPr>
        <w:t>“</w:t>
      </w:r>
      <w:r w:rsidRPr="001512ED">
        <w:rPr>
          <w:rFonts w:eastAsia="나눔명조" w:hint="eastAsia"/>
          <w:sz w:val="20"/>
          <w:szCs w:val="22"/>
        </w:rPr>
        <w:t>나의</w:t>
      </w:r>
      <w:r w:rsidRPr="001512ED">
        <w:rPr>
          <w:rFonts w:eastAsia="나눔명조" w:hint="eastAsia"/>
          <w:sz w:val="20"/>
          <w:szCs w:val="22"/>
        </w:rPr>
        <w:t xml:space="preserve"> </w:t>
      </w:r>
      <w:r w:rsidRPr="001512ED">
        <w:rPr>
          <w:rFonts w:eastAsia="나눔명조" w:hint="eastAsia"/>
          <w:sz w:val="20"/>
          <w:szCs w:val="22"/>
        </w:rPr>
        <w:t>상급자는</w:t>
      </w:r>
      <w:r w:rsidRPr="001512ED">
        <w:rPr>
          <w:rFonts w:eastAsia="나눔명조" w:hint="eastAsia"/>
          <w:sz w:val="20"/>
          <w:szCs w:val="22"/>
        </w:rPr>
        <w:t xml:space="preserve"> </w:t>
      </w:r>
      <w:r w:rsidRPr="001512ED">
        <w:rPr>
          <w:rFonts w:eastAsia="나눔명조" w:hint="eastAsia"/>
          <w:sz w:val="20"/>
          <w:szCs w:val="22"/>
        </w:rPr>
        <w:t>목표가</w:t>
      </w:r>
      <w:r w:rsidRPr="001512ED">
        <w:rPr>
          <w:rFonts w:eastAsia="나눔명조" w:hint="eastAsia"/>
          <w:sz w:val="20"/>
          <w:szCs w:val="22"/>
        </w:rPr>
        <w:t xml:space="preserve"> </w:t>
      </w:r>
      <w:r w:rsidRPr="001512ED">
        <w:rPr>
          <w:rFonts w:eastAsia="나눔명조" w:hint="eastAsia"/>
          <w:sz w:val="20"/>
          <w:szCs w:val="22"/>
        </w:rPr>
        <w:t>달성될</w:t>
      </w:r>
      <w:r w:rsidRPr="001512ED">
        <w:rPr>
          <w:rFonts w:eastAsia="나눔명조" w:hint="eastAsia"/>
          <w:sz w:val="20"/>
          <w:szCs w:val="22"/>
        </w:rPr>
        <w:t xml:space="preserve"> </w:t>
      </w:r>
      <w:r w:rsidRPr="001512ED">
        <w:rPr>
          <w:rFonts w:eastAsia="나눔명조" w:hint="eastAsia"/>
          <w:sz w:val="20"/>
          <w:szCs w:val="22"/>
        </w:rPr>
        <w:t>경우</w:t>
      </w:r>
      <w:r w:rsidRPr="001512ED">
        <w:rPr>
          <w:rFonts w:eastAsia="나눔명조" w:hint="eastAsia"/>
          <w:sz w:val="20"/>
          <w:szCs w:val="22"/>
        </w:rPr>
        <w:t xml:space="preserve"> </w:t>
      </w:r>
      <w:r w:rsidRPr="001512ED">
        <w:rPr>
          <w:rFonts w:eastAsia="나눔명조" w:hint="eastAsia"/>
          <w:sz w:val="20"/>
          <w:szCs w:val="22"/>
        </w:rPr>
        <w:t>내가</w:t>
      </w:r>
      <w:r w:rsidRPr="001512ED">
        <w:rPr>
          <w:rFonts w:eastAsia="나눔명조" w:hint="eastAsia"/>
          <w:sz w:val="20"/>
          <w:szCs w:val="22"/>
        </w:rPr>
        <w:t xml:space="preserve"> </w:t>
      </w:r>
      <w:r w:rsidRPr="001512ED">
        <w:rPr>
          <w:rFonts w:eastAsia="나눔명조" w:hint="eastAsia"/>
          <w:sz w:val="20"/>
          <w:szCs w:val="22"/>
        </w:rPr>
        <w:t>받게</w:t>
      </w:r>
      <w:r w:rsidRPr="001512ED">
        <w:rPr>
          <w:rFonts w:eastAsia="나눔명조" w:hint="eastAsia"/>
          <w:sz w:val="20"/>
          <w:szCs w:val="22"/>
        </w:rPr>
        <w:t xml:space="preserve"> </w:t>
      </w:r>
      <w:r w:rsidRPr="001512ED">
        <w:rPr>
          <w:rFonts w:eastAsia="나눔명조" w:hint="eastAsia"/>
          <w:sz w:val="20"/>
          <w:szCs w:val="22"/>
        </w:rPr>
        <w:t>될</w:t>
      </w:r>
      <w:r w:rsidRPr="001512ED">
        <w:rPr>
          <w:rFonts w:eastAsia="나눔명조" w:hint="eastAsia"/>
          <w:sz w:val="20"/>
          <w:szCs w:val="22"/>
        </w:rPr>
        <w:t xml:space="preserve"> </w:t>
      </w:r>
      <w:r w:rsidRPr="001512ED">
        <w:rPr>
          <w:rFonts w:eastAsia="나눔명조" w:hint="eastAsia"/>
          <w:sz w:val="20"/>
          <w:szCs w:val="22"/>
        </w:rPr>
        <w:t>보상</w:t>
      </w:r>
      <w:r w:rsidRPr="001512ED">
        <w:rPr>
          <w:rFonts w:eastAsia="나눔명조"/>
          <w:sz w:val="20"/>
          <w:szCs w:val="22"/>
        </w:rPr>
        <w:t>/</w:t>
      </w:r>
      <w:r w:rsidRPr="001512ED">
        <w:rPr>
          <w:rFonts w:eastAsia="나눔명조" w:hint="eastAsia"/>
          <w:sz w:val="20"/>
          <w:szCs w:val="22"/>
        </w:rPr>
        <w:t>이익에</w:t>
      </w:r>
      <w:r w:rsidRPr="001512ED">
        <w:rPr>
          <w:rFonts w:eastAsia="나눔명조" w:hint="eastAsia"/>
          <w:sz w:val="20"/>
          <w:szCs w:val="22"/>
        </w:rPr>
        <w:t xml:space="preserve"> </w:t>
      </w:r>
      <w:r w:rsidRPr="001512ED">
        <w:rPr>
          <w:rFonts w:eastAsia="나눔명조" w:hint="eastAsia"/>
          <w:sz w:val="20"/>
          <w:szCs w:val="22"/>
        </w:rPr>
        <w:t>대해</w:t>
      </w:r>
      <w:r w:rsidRPr="001512ED">
        <w:rPr>
          <w:rFonts w:eastAsia="나눔명조" w:hint="eastAsia"/>
          <w:sz w:val="20"/>
          <w:szCs w:val="22"/>
        </w:rPr>
        <w:t xml:space="preserve"> </w:t>
      </w:r>
      <w:r w:rsidRPr="001512ED">
        <w:rPr>
          <w:rFonts w:eastAsia="나눔명조" w:hint="eastAsia"/>
          <w:sz w:val="20"/>
          <w:szCs w:val="22"/>
        </w:rPr>
        <w:t>잘</w:t>
      </w:r>
      <w:r w:rsidRPr="001512ED">
        <w:rPr>
          <w:rFonts w:eastAsia="나눔명조" w:hint="eastAsia"/>
          <w:sz w:val="20"/>
          <w:szCs w:val="22"/>
        </w:rPr>
        <w:t xml:space="preserve"> </w:t>
      </w:r>
      <w:r w:rsidRPr="001512ED">
        <w:rPr>
          <w:rFonts w:eastAsia="나눔명조" w:hint="eastAsia"/>
          <w:sz w:val="20"/>
          <w:szCs w:val="22"/>
        </w:rPr>
        <w:t>이해시켜</w:t>
      </w:r>
      <w:r w:rsidRPr="001512ED">
        <w:rPr>
          <w:rFonts w:eastAsia="나눔명조" w:hint="eastAsia"/>
          <w:sz w:val="20"/>
          <w:szCs w:val="22"/>
        </w:rPr>
        <w:t xml:space="preserve"> </w:t>
      </w:r>
      <w:r w:rsidRPr="001512ED">
        <w:rPr>
          <w:rFonts w:eastAsia="나눔명조" w:hint="eastAsia"/>
          <w:sz w:val="20"/>
          <w:szCs w:val="22"/>
        </w:rPr>
        <w:t>준다</w:t>
      </w:r>
      <w:r w:rsidRPr="001512ED">
        <w:rPr>
          <w:rFonts w:eastAsia="나눔명조"/>
          <w:sz w:val="20"/>
          <w:szCs w:val="22"/>
        </w:rPr>
        <w:t>”, “</w:t>
      </w:r>
      <w:r w:rsidRPr="001512ED">
        <w:rPr>
          <w:rFonts w:eastAsia="나눔명조" w:hint="eastAsia"/>
          <w:sz w:val="20"/>
          <w:szCs w:val="22"/>
        </w:rPr>
        <w:t>나의</w:t>
      </w:r>
      <w:r w:rsidRPr="001512ED">
        <w:rPr>
          <w:rFonts w:eastAsia="나눔명조" w:hint="eastAsia"/>
          <w:sz w:val="20"/>
          <w:szCs w:val="22"/>
        </w:rPr>
        <w:t xml:space="preserve"> </w:t>
      </w:r>
      <w:r w:rsidRPr="001512ED">
        <w:rPr>
          <w:rFonts w:eastAsia="나눔명조" w:hint="eastAsia"/>
          <w:sz w:val="20"/>
          <w:szCs w:val="22"/>
        </w:rPr>
        <w:t>상급자는</w:t>
      </w:r>
      <w:r w:rsidRPr="001512ED">
        <w:rPr>
          <w:rFonts w:eastAsia="나눔명조" w:hint="eastAsia"/>
          <w:sz w:val="20"/>
          <w:szCs w:val="22"/>
        </w:rPr>
        <w:t xml:space="preserve"> </w:t>
      </w:r>
      <w:r w:rsidRPr="001512ED">
        <w:rPr>
          <w:rFonts w:eastAsia="나눔명조" w:hint="eastAsia"/>
          <w:sz w:val="20"/>
          <w:szCs w:val="22"/>
        </w:rPr>
        <w:t>업무성과에</w:t>
      </w:r>
      <w:r w:rsidRPr="001512ED">
        <w:rPr>
          <w:rFonts w:eastAsia="나눔명조" w:hint="eastAsia"/>
          <w:sz w:val="20"/>
          <w:szCs w:val="22"/>
        </w:rPr>
        <w:t xml:space="preserve"> </w:t>
      </w:r>
      <w:r w:rsidRPr="001512ED">
        <w:rPr>
          <w:rFonts w:eastAsia="나눔명조" w:hint="eastAsia"/>
          <w:sz w:val="20"/>
          <w:szCs w:val="22"/>
        </w:rPr>
        <w:t>따른</w:t>
      </w:r>
      <w:r w:rsidRPr="001512ED">
        <w:rPr>
          <w:rFonts w:eastAsia="나눔명조" w:hint="eastAsia"/>
          <w:sz w:val="20"/>
          <w:szCs w:val="22"/>
        </w:rPr>
        <w:t xml:space="preserve"> </w:t>
      </w:r>
      <w:r w:rsidRPr="001512ED">
        <w:rPr>
          <w:rFonts w:eastAsia="나눔명조" w:hint="eastAsia"/>
          <w:sz w:val="20"/>
          <w:szCs w:val="22"/>
        </w:rPr>
        <w:t>보상</w:t>
      </w:r>
      <w:r w:rsidRPr="001512ED">
        <w:rPr>
          <w:rFonts w:eastAsia="나눔명조"/>
          <w:sz w:val="20"/>
          <w:szCs w:val="22"/>
        </w:rPr>
        <w:t>/</w:t>
      </w:r>
      <w:r w:rsidRPr="001512ED">
        <w:rPr>
          <w:rFonts w:eastAsia="나눔명조" w:hint="eastAsia"/>
          <w:sz w:val="20"/>
          <w:szCs w:val="22"/>
        </w:rPr>
        <w:t>이익을</w:t>
      </w:r>
      <w:r w:rsidRPr="001512ED">
        <w:rPr>
          <w:rFonts w:eastAsia="나눔명조" w:hint="eastAsia"/>
          <w:sz w:val="20"/>
          <w:szCs w:val="22"/>
        </w:rPr>
        <w:t xml:space="preserve"> </w:t>
      </w:r>
      <w:r w:rsidRPr="001512ED">
        <w:rPr>
          <w:rFonts w:eastAsia="나눔명조" w:hint="eastAsia"/>
          <w:sz w:val="20"/>
          <w:szCs w:val="22"/>
        </w:rPr>
        <w:t>얻기</w:t>
      </w:r>
      <w:r w:rsidRPr="001512ED">
        <w:rPr>
          <w:rFonts w:eastAsia="나눔명조" w:hint="eastAsia"/>
          <w:sz w:val="20"/>
          <w:szCs w:val="22"/>
        </w:rPr>
        <w:t xml:space="preserve"> </w:t>
      </w:r>
      <w:r w:rsidRPr="001512ED">
        <w:rPr>
          <w:rFonts w:eastAsia="나눔명조" w:hint="eastAsia"/>
          <w:sz w:val="20"/>
          <w:szCs w:val="22"/>
        </w:rPr>
        <w:t>위해</w:t>
      </w:r>
      <w:r w:rsidRPr="001512ED">
        <w:rPr>
          <w:rFonts w:eastAsia="나눔명조" w:hint="eastAsia"/>
          <w:sz w:val="20"/>
          <w:szCs w:val="22"/>
        </w:rPr>
        <w:t xml:space="preserve"> </w:t>
      </w:r>
      <w:r w:rsidRPr="001512ED">
        <w:rPr>
          <w:rFonts w:eastAsia="나눔명조" w:hint="eastAsia"/>
          <w:sz w:val="20"/>
          <w:szCs w:val="22"/>
        </w:rPr>
        <w:t>내가</w:t>
      </w:r>
      <w:r w:rsidRPr="001512ED">
        <w:rPr>
          <w:rFonts w:eastAsia="나눔명조" w:hint="eastAsia"/>
          <w:sz w:val="20"/>
          <w:szCs w:val="22"/>
        </w:rPr>
        <w:t xml:space="preserve"> </w:t>
      </w:r>
      <w:r w:rsidRPr="001512ED">
        <w:rPr>
          <w:rFonts w:eastAsia="나눔명조" w:hint="eastAsia"/>
          <w:sz w:val="20"/>
          <w:szCs w:val="22"/>
        </w:rPr>
        <w:t>어떻게</w:t>
      </w:r>
      <w:r w:rsidRPr="001512ED">
        <w:rPr>
          <w:rFonts w:eastAsia="나눔명조" w:hint="eastAsia"/>
          <w:sz w:val="20"/>
          <w:szCs w:val="22"/>
        </w:rPr>
        <w:t xml:space="preserve"> </w:t>
      </w:r>
      <w:r w:rsidRPr="001512ED">
        <w:rPr>
          <w:rFonts w:eastAsia="나눔명조" w:hint="eastAsia"/>
          <w:sz w:val="20"/>
          <w:szCs w:val="22"/>
        </w:rPr>
        <w:t>해야</w:t>
      </w:r>
      <w:r w:rsidRPr="001512ED">
        <w:rPr>
          <w:rFonts w:eastAsia="나눔명조" w:hint="eastAsia"/>
          <w:sz w:val="20"/>
          <w:szCs w:val="22"/>
        </w:rPr>
        <w:t xml:space="preserve"> </w:t>
      </w:r>
      <w:r w:rsidRPr="001512ED">
        <w:rPr>
          <w:rFonts w:eastAsia="나눔명조" w:hint="eastAsia"/>
          <w:sz w:val="20"/>
          <w:szCs w:val="22"/>
        </w:rPr>
        <w:t>하는지를</w:t>
      </w:r>
      <w:r w:rsidRPr="001512ED">
        <w:rPr>
          <w:rFonts w:eastAsia="나눔명조" w:hint="eastAsia"/>
          <w:sz w:val="20"/>
          <w:szCs w:val="22"/>
        </w:rPr>
        <w:t xml:space="preserve"> </w:t>
      </w:r>
      <w:r w:rsidRPr="001512ED">
        <w:rPr>
          <w:rFonts w:eastAsia="나눔명조" w:hint="eastAsia"/>
          <w:sz w:val="20"/>
          <w:szCs w:val="22"/>
        </w:rPr>
        <w:t>구체적으로</w:t>
      </w:r>
      <w:r w:rsidRPr="001512ED">
        <w:rPr>
          <w:rFonts w:eastAsia="나눔명조" w:hint="eastAsia"/>
          <w:sz w:val="20"/>
          <w:szCs w:val="22"/>
        </w:rPr>
        <w:t xml:space="preserve"> </w:t>
      </w:r>
      <w:r w:rsidRPr="001512ED">
        <w:rPr>
          <w:rFonts w:eastAsia="나눔명조" w:hint="eastAsia"/>
          <w:sz w:val="20"/>
          <w:szCs w:val="22"/>
        </w:rPr>
        <w:t>알려준다</w:t>
      </w:r>
      <w:r w:rsidRPr="001512ED">
        <w:rPr>
          <w:rFonts w:eastAsia="나눔명조"/>
          <w:sz w:val="20"/>
          <w:szCs w:val="22"/>
        </w:rPr>
        <w:t>”, “</w:t>
      </w:r>
      <w:r w:rsidRPr="001512ED">
        <w:rPr>
          <w:rFonts w:eastAsia="나눔명조" w:hint="eastAsia"/>
          <w:sz w:val="20"/>
          <w:szCs w:val="22"/>
        </w:rPr>
        <w:t>나의</w:t>
      </w:r>
      <w:r w:rsidRPr="001512ED">
        <w:rPr>
          <w:rFonts w:eastAsia="나눔명조" w:hint="eastAsia"/>
          <w:sz w:val="20"/>
          <w:szCs w:val="22"/>
        </w:rPr>
        <w:t xml:space="preserve"> </w:t>
      </w:r>
      <w:r w:rsidRPr="001512ED">
        <w:rPr>
          <w:rFonts w:eastAsia="나눔명조" w:hint="eastAsia"/>
          <w:sz w:val="20"/>
          <w:szCs w:val="22"/>
        </w:rPr>
        <w:t>상급자는</w:t>
      </w:r>
      <w:r w:rsidRPr="001512ED">
        <w:rPr>
          <w:rFonts w:eastAsia="나눔명조" w:hint="eastAsia"/>
          <w:sz w:val="20"/>
          <w:szCs w:val="22"/>
        </w:rPr>
        <w:t xml:space="preserve"> </w:t>
      </w:r>
      <w:r w:rsidRPr="001512ED">
        <w:rPr>
          <w:rFonts w:eastAsia="나눔명조" w:hint="eastAsia"/>
          <w:sz w:val="20"/>
          <w:szCs w:val="22"/>
        </w:rPr>
        <w:t>다른</w:t>
      </w:r>
      <w:r w:rsidRPr="001512ED">
        <w:rPr>
          <w:rFonts w:eastAsia="나눔명조" w:hint="eastAsia"/>
          <w:sz w:val="20"/>
          <w:szCs w:val="22"/>
        </w:rPr>
        <w:t xml:space="preserve"> </w:t>
      </w:r>
      <w:r w:rsidRPr="001512ED">
        <w:rPr>
          <w:rFonts w:eastAsia="나눔명조" w:hint="eastAsia"/>
          <w:sz w:val="20"/>
          <w:szCs w:val="22"/>
        </w:rPr>
        <w:t>사람이</w:t>
      </w:r>
      <w:r w:rsidRPr="001512ED">
        <w:rPr>
          <w:rFonts w:eastAsia="나눔명조" w:hint="eastAsia"/>
          <w:sz w:val="20"/>
          <w:szCs w:val="22"/>
        </w:rPr>
        <w:t xml:space="preserve"> </w:t>
      </w:r>
      <w:r w:rsidRPr="001512ED">
        <w:rPr>
          <w:rFonts w:eastAsia="나눔명조" w:hint="eastAsia"/>
          <w:sz w:val="20"/>
          <w:szCs w:val="22"/>
        </w:rPr>
        <w:t>자신의</w:t>
      </w:r>
      <w:r w:rsidRPr="001512ED">
        <w:rPr>
          <w:rFonts w:eastAsia="나눔명조" w:hint="eastAsia"/>
          <w:sz w:val="20"/>
          <w:szCs w:val="22"/>
        </w:rPr>
        <w:t xml:space="preserve"> </w:t>
      </w:r>
      <w:r w:rsidRPr="001512ED">
        <w:rPr>
          <w:rFonts w:eastAsia="나눔명조" w:hint="eastAsia"/>
          <w:sz w:val="20"/>
          <w:szCs w:val="22"/>
        </w:rPr>
        <w:t>능력을</w:t>
      </w:r>
      <w:r w:rsidRPr="001512ED">
        <w:rPr>
          <w:rFonts w:eastAsia="나눔명조" w:hint="eastAsia"/>
          <w:sz w:val="20"/>
          <w:szCs w:val="22"/>
        </w:rPr>
        <w:t xml:space="preserve"> </w:t>
      </w:r>
      <w:r w:rsidRPr="001512ED">
        <w:rPr>
          <w:rFonts w:eastAsia="나눔명조" w:hint="eastAsia"/>
          <w:sz w:val="20"/>
          <w:szCs w:val="22"/>
        </w:rPr>
        <w:t>어떻게</w:t>
      </w:r>
      <w:r w:rsidRPr="001512ED">
        <w:rPr>
          <w:rFonts w:eastAsia="나눔명조" w:hint="eastAsia"/>
          <w:sz w:val="20"/>
          <w:szCs w:val="22"/>
        </w:rPr>
        <w:t xml:space="preserve"> </w:t>
      </w:r>
      <w:r w:rsidRPr="001512ED">
        <w:rPr>
          <w:rFonts w:eastAsia="나눔명조" w:hint="eastAsia"/>
          <w:sz w:val="20"/>
          <w:szCs w:val="22"/>
        </w:rPr>
        <w:t>평가하는지</w:t>
      </w:r>
      <w:r w:rsidRPr="001512ED">
        <w:rPr>
          <w:rFonts w:eastAsia="나눔명조" w:hint="eastAsia"/>
          <w:sz w:val="20"/>
          <w:szCs w:val="22"/>
        </w:rPr>
        <w:t xml:space="preserve"> </w:t>
      </w:r>
      <w:r w:rsidRPr="001512ED">
        <w:rPr>
          <w:rFonts w:eastAsia="나눔명조" w:hint="eastAsia"/>
          <w:sz w:val="20"/>
          <w:szCs w:val="22"/>
        </w:rPr>
        <w:t>정확히</w:t>
      </w:r>
      <w:r w:rsidRPr="001512ED">
        <w:rPr>
          <w:rFonts w:eastAsia="나눔명조" w:hint="eastAsia"/>
          <w:sz w:val="20"/>
          <w:szCs w:val="22"/>
        </w:rPr>
        <w:t xml:space="preserve"> </w:t>
      </w:r>
      <w:r w:rsidRPr="001512ED">
        <w:rPr>
          <w:rFonts w:eastAsia="나눔명조" w:hint="eastAsia"/>
          <w:sz w:val="20"/>
          <w:szCs w:val="22"/>
        </w:rPr>
        <w:t>안다</w:t>
      </w:r>
      <w:r w:rsidRPr="001512ED">
        <w:rPr>
          <w:rFonts w:eastAsia="나눔명조"/>
          <w:sz w:val="20"/>
          <w:szCs w:val="22"/>
        </w:rPr>
        <w:t>”</w:t>
      </w:r>
      <w:r w:rsidRPr="001512ED">
        <w:rPr>
          <w:rFonts w:eastAsia="나눔명조" w:hint="eastAsia"/>
          <w:sz w:val="20"/>
          <w:szCs w:val="22"/>
        </w:rPr>
        <w:t>의</w:t>
      </w:r>
      <w:r w:rsidRPr="001512ED">
        <w:rPr>
          <w:rFonts w:eastAsia="나눔명조" w:hint="eastAsia"/>
          <w:sz w:val="20"/>
          <w:szCs w:val="22"/>
        </w:rPr>
        <w:t xml:space="preserve"> </w:t>
      </w:r>
      <w:r w:rsidRPr="001512ED">
        <w:rPr>
          <w:rFonts w:eastAsia="나눔명조" w:hint="eastAsia"/>
          <w:sz w:val="20"/>
          <w:szCs w:val="22"/>
        </w:rPr>
        <w:t>세</w:t>
      </w:r>
      <w:r w:rsidRPr="001512ED">
        <w:rPr>
          <w:rFonts w:eastAsia="나눔명조" w:hint="eastAsia"/>
          <w:sz w:val="20"/>
          <w:szCs w:val="22"/>
        </w:rPr>
        <w:t xml:space="preserve"> </w:t>
      </w:r>
      <w:r w:rsidRPr="001512ED">
        <w:rPr>
          <w:rFonts w:eastAsia="나눔명조" w:hint="eastAsia"/>
          <w:sz w:val="20"/>
          <w:szCs w:val="22"/>
        </w:rPr>
        <w:t>항목이</w:t>
      </w:r>
      <w:r w:rsidRPr="001512ED">
        <w:rPr>
          <w:rFonts w:eastAsia="나눔명조" w:hint="eastAsia"/>
          <w:sz w:val="20"/>
          <w:szCs w:val="22"/>
        </w:rPr>
        <w:t xml:space="preserve"> </w:t>
      </w:r>
      <w:r w:rsidRPr="001512ED">
        <w:rPr>
          <w:rFonts w:eastAsia="나눔명조" w:hint="eastAsia"/>
          <w:sz w:val="20"/>
          <w:szCs w:val="22"/>
        </w:rPr>
        <w:t>거래적</w:t>
      </w:r>
      <w:r w:rsidRPr="001512ED">
        <w:rPr>
          <w:rFonts w:eastAsia="나눔명조" w:hint="eastAsia"/>
          <w:sz w:val="20"/>
          <w:szCs w:val="22"/>
        </w:rPr>
        <w:t xml:space="preserve"> </w:t>
      </w:r>
      <w:r w:rsidRPr="001512ED">
        <w:rPr>
          <w:rFonts w:eastAsia="나눔명조" w:hint="eastAsia"/>
          <w:sz w:val="20"/>
          <w:szCs w:val="22"/>
        </w:rPr>
        <w:t>리더십을</w:t>
      </w:r>
      <w:r w:rsidRPr="001512ED">
        <w:rPr>
          <w:rFonts w:eastAsia="나눔명조" w:hint="eastAsia"/>
          <w:sz w:val="20"/>
          <w:szCs w:val="22"/>
        </w:rPr>
        <w:t xml:space="preserve"> </w:t>
      </w:r>
      <w:r w:rsidRPr="001512ED">
        <w:rPr>
          <w:rFonts w:eastAsia="나눔명조" w:hint="eastAsia"/>
          <w:sz w:val="20"/>
          <w:szCs w:val="22"/>
        </w:rPr>
        <w:t>보여주는</w:t>
      </w:r>
      <w:r w:rsidRPr="001512ED">
        <w:rPr>
          <w:rFonts w:eastAsia="나눔명조" w:hint="eastAsia"/>
          <w:sz w:val="20"/>
          <w:szCs w:val="22"/>
        </w:rPr>
        <w:t xml:space="preserve"> </w:t>
      </w:r>
      <w:r w:rsidRPr="001512ED">
        <w:rPr>
          <w:rFonts w:eastAsia="나눔명조" w:hint="eastAsia"/>
          <w:sz w:val="20"/>
          <w:szCs w:val="22"/>
        </w:rPr>
        <w:t>지표라고</w:t>
      </w:r>
      <w:r w:rsidRPr="001512ED">
        <w:rPr>
          <w:rFonts w:eastAsia="나눔명조" w:hint="eastAsia"/>
          <w:sz w:val="20"/>
          <w:szCs w:val="22"/>
        </w:rPr>
        <w:t xml:space="preserve"> </w:t>
      </w:r>
      <w:r w:rsidRPr="001512ED">
        <w:rPr>
          <w:rFonts w:eastAsia="나눔명조" w:hint="eastAsia"/>
          <w:sz w:val="20"/>
          <w:szCs w:val="22"/>
        </w:rPr>
        <w:t>기대할</w:t>
      </w:r>
      <w:r w:rsidRPr="001512ED">
        <w:rPr>
          <w:rFonts w:eastAsia="나눔명조" w:hint="eastAsia"/>
          <w:sz w:val="20"/>
          <w:szCs w:val="22"/>
        </w:rPr>
        <w:t xml:space="preserve"> </w:t>
      </w:r>
      <w:r w:rsidRPr="001512ED">
        <w:rPr>
          <w:rFonts w:eastAsia="나눔명조" w:hint="eastAsia"/>
          <w:sz w:val="20"/>
          <w:szCs w:val="22"/>
        </w:rPr>
        <w:t>수</w:t>
      </w:r>
      <w:r w:rsidRPr="001512ED">
        <w:rPr>
          <w:rFonts w:eastAsia="나눔명조" w:hint="eastAsia"/>
          <w:sz w:val="20"/>
          <w:szCs w:val="22"/>
        </w:rPr>
        <w:t xml:space="preserve"> </w:t>
      </w:r>
      <w:r w:rsidRPr="001512ED">
        <w:rPr>
          <w:rFonts w:eastAsia="나눔명조" w:hint="eastAsia"/>
          <w:sz w:val="20"/>
          <w:szCs w:val="22"/>
        </w:rPr>
        <w:t>있다</w:t>
      </w:r>
      <w:r w:rsidRPr="001512ED">
        <w:rPr>
          <w:rFonts w:eastAsia="나눔명조"/>
          <w:sz w:val="20"/>
          <w:szCs w:val="22"/>
        </w:rPr>
        <w:t xml:space="preserve">. </w:t>
      </w:r>
      <w:r w:rsidRPr="001512ED">
        <w:rPr>
          <w:rFonts w:eastAsia="나눔명조" w:hint="eastAsia"/>
          <w:sz w:val="20"/>
          <w:szCs w:val="22"/>
        </w:rPr>
        <w:t>변혁적</w:t>
      </w:r>
      <w:r w:rsidRPr="001512ED">
        <w:rPr>
          <w:rFonts w:eastAsia="나눔명조" w:hint="eastAsia"/>
          <w:sz w:val="20"/>
          <w:szCs w:val="22"/>
        </w:rPr>
        <w:t xml:space="preserve"> </w:t>
      </w:r>
      <w:r w:rsidRPr="001512ED">
        <w:rPr>
          <w:rFonts w:eastAsia="나눔명조" w:hint="eastAsia"/>
          <w:sz w:val="20"/>
          <w:szCs w:val="22"/>
        </w:rPr>
        <w:t>리더십은</w:t>
      </w:r>
      <w:r w:rsidRPr="001512ED">
        <w:rPr>
          <w:rFonts w:eastAsia="나눔명조" w:hint="eastAsia"/>
          <w:sz w:val="20"/>
          <w:szCs w:val="22"/>
        </w:rPr>
        <w:t xml:space="preserve"> </w:t>
      </w:r>
      <w:r w:rsidR="00F63613" w:rsidRPr="001512ED">
        <w:rPr>
          <w:rFonts w:eastAsia="나눔명조" w:hint="eastAsia"/>
          <w:sz w:val="20"/>
          <w:szCs w:val="22"/>
        </w:rPr>
        <w:t>리더가</w:t>
      </w:r>
      <w:r w:rsidR="00F63613" w:rsidRPr="001512ED">
        <w:rPr>
          <w:rFonts w:eastAsia="나눔명조" w:hint="eastAsia"/>
          <w:sz w:val="20"/>
          <w:szCs w:val="22"/>
        </w:rPr>
        <w:t xml:space="preserve"> </w:t>
      </w:r>
      <w:r w:rsidR="00F63613" w:rsidRPr="001512ED">
        <w:rPr>
          <w:rFonts w:eastAsia="나눔명조" w:hint="eastAsia"/>
          <w:sz w:val="20"/>
          <w:szCs w:val="22"/>
        </w:rPr>
        <w:t>각</w:t>
      </w:r>
      <w:r w:rsidR="00F63613" w:rsidRPr="001512ED">
        <w:rPr>
          <w:rFonts w:eastAsia="나눔명조" w:hint="eastAsia"/>
          <w:sz w:val="20"/>
          <w:szCs w:val="22"/>
        </w:rPr>
        <w:t xml:space="preserve"> </w:t>
      </w:r>
      <w:r w:rsidR="00F63613" w:rsidRPr="001512ED">
        <w:rPr>
          <w:rFonts w:eastAsia="나눔명조" w:hint="eastAsia"/>
          <w:sz w:val="20"/>
          <w:szCs w:val="22"/>
        </w:rPr>
        <w:t>구성원들의</w:t>
      </w:r>
      <w:r w:rsidR="00F63613" w:rsidRPr="001512ED">
        <w:rPr>
          <w:rFonts w:eastAsia="나눔명조" w:hint="eastAsia"/>
          <w:sz w:val="20"/>
          <w:szCs w:val="22"/>
        </w:rPr>
        <w:t xml:space="preserve"> </w:t>
      </w:r>
      <w:r w:rsidR="00F63613" w:rsidRPr="001512ED">
        <w:rPr>
          <w:rFonts w:eastAsia="나눔명조" w:hint="eastAsia"/>
          <w:sz w:val="20"/>
          <w:szCs w:val="22"/>
        </w:rPr>
        <w:t>관심과</w:t>
      </w:r>
      <w:r w:rsidR="00F63613" w:rsidRPr="001512ED">
        <w:rPr>
          <w:rFonts w:eastAsia="나눔명조" w:hint="eastAsia"/>
          <w:sz w:val="20"/>
          <w:szCs w:val="22"/>
        </w:rPr>
        <w:t xml:space="preserve"> </w:t>
      </w:r>
      <w:r w:rsidR="00F63613" w:rsidRPr="001512ED">
        <w:rPr>
          <w:rFonts w:eastAsia="나눔명조" w:hint="eastAsia"/>
          <w:sz w:val="20"/>
          <w:szCs w:val="22"/>
        </w:rPr>
        <w:t>발전적</w:t>
      </w:r>
      <w:r w:rsidR="00F63613" w:rsidRPr="001512ED">
        <w:rPr>
          <w:rFonts w:eastAsia="나눔명조" w:hint="eastAsia"/>
          <w:sz w:val="20"/>
          <w:szCs w:val="22"/>
        </w:rPr>
        <w:t xml:space="preserve"> </w:t>
      </w:r>
      <w:r w:rsidR="00F63613" w:rsidRPr="001512ED">
        <w:rPr>
          <w:rFonts w:eastAsia="나눔명조" w:hint="eastAsia"/>
          <w:sz w:val="20"/>
          <w:szCs w:val="22"/>
        </w:rPr>
        <w:t>요구에</w:t>
      </w:r>
      <w:r w:rsidR="00F63613" w:rsidRPr="001512ED">
        <w:rPr>
          <w:rFonts w:eastAsia="나눔명조" w:hint="eastAsia"/>
          <w:sz w:val="20"/>
          <w:szCs w:val="22"/>
        </w:rPr>
        <w:t xml:space="preserve"> </w:t>
      </w:r>
      <w:r w:rsidR="00F63613" w:rsidRPr="001512ED">
        <w:rPr>
          <w:rFonts w:eastAsia="나눔명조" w:hint="eastAsia"/>
          <w:sz w:val="20"/>
          <w:szCs w:val="22"/>
        </w:rPr>
        <w:t>주목하며</w:t>
      </w:r>
      <w:r w:rsidR="00F63613" w:rsidRPr="001512ED">
        <w:rPr>
          <w:rFonts w:eastAsia="나눔명조" w:hint="eastAsia"/>
          <w:sz w:val="20"/>
          <w:szCs w:val="22"/>
        </w:rPr>
        <w:t xml:space="preserve"> </w:t>
      </w:r>
      <w:r w:rsidR="00F63613" w:rsidRPr="001512ED">
        <w:rPr>
          <w:rFonts w:eastAsia="나눔명조" w:hint="eastAsia"/>
          <w:sz w:val="20"/>
          <w:szCs w:val="22"/>
        </w:rPr>
        <w:t>조직</w:t>
      </w:r>
      <w:r w:rsidR="00F63613" w:rsidRPr="001512ED">
        <w:rPr>
          <w:rFonts w:eastAsia="나눔명조" w:hint="eastAsia"/>
          <w:sz w:val="20"/>
          <w:szCs w:val="22"/>
        </w:rPr>
        <w:t xml:space="preserve"> </w:t>
      </w:r>
      <w:r w:rsidR="00F63613" w:rsidRPr="001512ED">
        <w:rPr>
          <w:rFonts w:eastAsia="나눔명조" w:hint="eastAsia"/>
          <w:sz w:val="20"/>
          <w:szCs w:val="22"/>
        </w:rPr>
        <w:t>내의</w:t>
      </w:r>
      <w:r w:rsidR="00F63613" w:rsidRPr="001512ED">
        <w:rPr>
          <w:rFonts w:eastAsia="나눔명조" w:hint="eastAsia"/>
          <w:sz w:val="20"/>
          <w:szCs w:val="22"/>
        </w:rPr>
        <w:t xml:space="preserve"> </w:t>
      </w:r>
      <w:r w:rsidR="00F63613" w:rsidRPr="001512ED">
        <w:rPr>
          <w:rFonts w:eastAsia="나눔명조" w:hint="eastAsia"/>
          <w:sz w:val="20"/>
          <w:szCs w:val="22"/>
        </w:rPr>
        <w:t>성과를</w:t>
      </w:r>
      <w:r w:rsidR="00F63613" w:rsidRPr="001512ED">
        <w:rPr>
          <w:rFonts w:eastAsia="나눔명조" w:hint="eastAsia"/>
          <w:sz w:val="20"/>
          <w:szCs w:val="22"/>
        </w:rPr>
        <w:t xml:space="preserve"> </w:t>
      </w:r>
      <w:r w:rsidR="00F63613" w:rsidRPr="001512ED">
        <w:rPr>
          <w:rFonts w:eastAsia="나눔명조" w:hint="eastAsia"/>
          <w:sz w:val="20"/>
          <w:szCs w:val="22"/>
        </w:rPr>
        <w:t>달성하기</w:t>
      </w:r>
      <w:r w:rsidR="00F63613" w:rsidRPr="001512ED">
        <w:rPr>
          <w:rFonts w:eastAsia="나눔명조" w:hint="eastAsia"/>
          <w:sz w:val="20"/>
          <w:szCs w:val="22"/>
        </w:rPr>
        <w:t xml:space="preserve"> </w:t>
      </w:r>
      <w:r w:rsidR="00F63613" w:rsidRPr="001512ED">
        <w:rPr>
          <w:rFonts w:eastAsia="나눔명조" w:hint="eastAsia"/>
          <w:sz w:val="20"/>
          <w:szCs w:val="22"/>
        </w:rPr>
        <w:t>위해</w:t>
      </w:r>
      <w:r w:rsidR="00F63613" w:rsidRPr="001512ED">
        <w:rPr>
          <w:rFonts w:eastAsia="나눔명조" w:hint="eastAsia"/>
          <w:sz w:val="20"/>
          <w:szCs w:val="22"/>
        </w:rPr>
        <w:t xml:space="preserve"> </w:t>
      </w:r>
      <w:r w:rsidR="00F63613" w:rsidRPr="001512ED">
        <w:rPr>
          <w:rFonts w:eastAsia="나눔명조" w:hint="eastAsia"/>
          <w:sz w:val="20"/>
          <w:szCs w:val="22"/>
        </w:rPr>
        <w:t>구성원들을</w:t>
      </w:r>
      <w:r w:rsidR="00F63613" w:rsidRPr="001512ED">
        <w:rPr>
          <w:rFonts w:eastAsia="나눔명조" w:hint="eastAsia"/>
          <w:sz w:val="20"/>
          <w:szCs w:val="22"/>
        </w:rPr>
        <w:t xml:space="preserve"> </w:t>
      </w:r>
      <w:r w:rsidR="00F63613" w:rsidRPr="001512ED">
        <w:rPr>
          <w:rFonts w:eastAsia="나눔명조" w:hint="eastAsia"/>
          <w:sz w:val="20"/>
          <w:szCs w:val="22"/>
        </w:rPr>
        <w:t>자극하고</w:t>
      </w:r>
      <w:r w:rsidR="00F63613" w:rsidRPr="001512ED">
        <w:rPr>
          <w:rFonts w:eastAsia="나눔명조" w:hint="eastAsia"/>
          <w:sz w:val="20"/>
          <w:szCs w:val="22"/>
        </w:rPr>
        <w:t xml:space="preserve"> </w:t>
      </w:r>
      <w:r w:rsidR="00F63613" w:rsidRPr="001512ED">
        <w:rPr>
          <w:rFonts w:eastAsia="나눔명조" w:hint="eastAsia"/>
          <w:sz w:val="20"/>
          <w:szCs w:val="22"/>
        </w:rPr>
        <w:t>고무하는</w:t>
      </w:r>
      <w:r w:rsidR="00F63613" w:rsidRPr="001512ED">
        <w:rPr>
          <w:rFonts w:eastAsia="나눔명조" w:hint="eastAsia"/>
          <w:sz w:val="20"/>
          <w:szCs w:val="22"/>
        </w:rPr>
        <w:t xml:space="preserve"> </w:t>
      </w:r>
      <w:r w:rsidR="00F63613" w:rsidRPr="001512ED">
        <w:rPr>
          <w:rFonts w:eastAsia="나눔명조" w:hint="eastAsia"/>
          <w:sz w:val="20"/>
          <w:szCs w:val="22"/>
        </w:rPr>
        <w:t>리더십을</w:t>
      </w:r>
      <w:r w:rsidR="00F63613" w:rsidRPr="001512ED">
        <w:rPr>
          <w:rFonts w:eastAsia="나눔명조" w:hint="eastAsia"/>
          <w:sz w:val="20"/>
          <w:szCs w:val="22"/>
        </w:rPr>
        <w:t xml:space="preserve"> </w:t>
      </w:r>
      <w:r w:rsidR="00F63613" w:rsidRPr="001512ED">
        <w:rPr>
          <w:rFonts w:eastAsia="나눔명조" w:hint="eastAsia"/>
          <w:sz w:val="20"/>
          <w:szCs w:val="22"/>
        </w:rPr>
        <w:t>의미한다</w:t>
      </w:r>
      <w:r w:rsidR="00D403C6">
        <w:rPr>
          <w:rFonts w:eastAsia="나눔명조"/>
          <w:sz w:val="20"/>
          <w:szCs w:val="22"/>
        </w:rPr>
        <w:fldChar w:fldCharType="begin"/>
      </w:r>
      <w:r w:rsidR="005302F9">
        <w:rPr>
          <w:rFonts w:eastAsia="나눔명조"/>
          <w:sz w:val="20"/>
          <w:szCs w:val="22"/>
        </w:rPr>
        <w:instrText xml:space="preserve"> ADDIN ZOTERO_ITEM CSL_CITATION {"citationID":"8kguzLc5","properties":{"formattedCitation":"(Robbins and Coulter 2007)","plainCitation":"(Robbins and Coulter 2007)","noteIndex":0},"citationItems":[{"id":1498,"uris":["http://zotero.org/users/5210800/items/6E3PZD6W"],"uri":["http://zotero.org/users/5210800/items/6E3PZD6W"],"itemData":{"id":1498,"type":"book","edition":"9","event-place":"London","note":"Citation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P."},{"family":"Coulter","given":"Mary"}],"issued":{"date-parts":[["2007"]]}}}],"schema":"https://github.com/citation-style-language/schema/raw/master/csl-citation.json"} </w:instrText>
      </w:r>
      <w:r w:rsidR="00D403C6">
        <w:rPr>
          <w:rFonts w:eastAsia="나눔명조"/>
          <w:sz w:val="20"/>
          <w:szCs w:val="22"/>
        </w:rPr>
        <w:fldChar w:fldCharType="separate"/>
      </w:r>
      <w:r w:rsidR="00D403C6" w:rsidRPr="00D403C6">
        <w:rPr>
          <w:sz w:val="20"/>
        </w:rPr>
        <w:t>(Robbins and Coulter 2007)</w:t>
      </w:r>
      <w:r w:rsidR="00D403C6">
        <w:rPr>
          <w:rFonts w:eastAsia="나눔명조"/>
          <w:sz w:val="20"/>
          <w:szCs w:val="22"/>
        </w:rPr>
        <w:fldChar w:fldCharType="end"/>
      </w:r>
      <w:ins w:id="1087" w:author="Park, Sanghoon" w:date="2021-10-01T02:36:00Z">
        <w:r w:rsidR="00D403C6">
          <w:rPr>
            <w:rFonts w:eastAsia="나눔명조"/>
            <w:sz w:val="20"/>
            <w:szCs w:val="22"/>
          </w:rPr>
          <w:t>.</w:t>
        </w:r>
      </w:ins>
      <w:del w:id="1088" w:author="Park, Sanghoon" w:date="2021-10-01T02:36:00Z">
        <w:r w:rsidR="00F63613" w:rsidRPr="001512ED" w:rsidDel="00D403C6">
          <w:rPr>
            <w:rFonts w:eastAsia="나눔명조" w:hint="eastAsia"/>
            <w:sz w:val="20"/>
            <w:szCs w:val="22"/>
          </w:rPr>
          <w:delText xml:space="preserve"> (Robbins an</w:delText>
        </w:r>
      </w:del>
      <w:del w:id="1089" w:author="Park, Sanghoon" w:date="2021-10-01T02:35:00Z">
        <w:r w:rsidR="00F63613" w:rsidRPr="001512ED" w:rsidDel="00D403C6">
          <w:rPr>
            <w:rFonts w:eastAsia="나눔명조" w:hint="eastAsia"/>
            <w:sz w:val="20"/>
            <w:szCs w:val="22"/>
          </w:rPr>
          <w:delText>d Coulter, 2007</w:delText>
        </w:r>
        <w:r w:rsidR="00F63613" w:rsidRPr="001512ED" w:rsidDel="00D403C6">
          <w:rPr>
            <w:rFonts w:eastAsia="나눔명조"/>
            <w:sz w:val="20"/>
            <w:szCs w:val="22"/>
          </w:rPr>
          <w:delText>)</w:delText>
        </w:r>
        <w:r w:rsidRPr="001512ED" w:rsidDel="00D403C6">
          <w:rPr>
            <w:rFonts w:eastAsia="나눔명조"/>
            <w:sz w:val="20"/>
            <w:szCs w:val="22"/>
          </w:rPr>
          <w:delText>.</w:delText>
        </w:r>
      </w:del>
      <w:r w:rsidRPr="001512ED">
        <w:rPr>
          <w:rFonts w:eastAsia="나눔명조"/>
          <w:sz w:val="20"/>
          <w:szCs w:val="22"/>
        </w:rPr>
        <w:t xml:space="preserve"> </w:t>
      </w:r>
      <w:r w:rsidRPr="001024D9">
        <w:rPr>
          <w:rFonts w:eastAsia="나눔명조" w:hint="eastAsia"/>
          <w:sz w:val="20"/>
          <w:szCs w:val="22"/>
        </w:rPr>
        <w:t>주어진</w:t>
      </w:r>
      <w:r w:rsidRPr="001024D9">
        <w:rPr>
          <w:rFonts w:eastAsia="나눔명조" w:hint="eastAsia"/>
          <w:sz w:val="20"/>
          <w:szCs w:val="22"/>
        </w:rPr>
        <w:t xml:space="preserve"> </w:t>
      </w:r>
      <w:r w:rsidRPr="001024D9">
        <w:rPr>
          <w:rFonts w:eastAsia="나눔명조"/>
          <w:sz w:val="20"/>
          <w:szCs w:val="22"/>
        </w:rPr>
        <w:t>10</w:t>
      </w:r>
      <w:r w:rsidRPr="001024D9">
        <w:rPr>
          <w:rFonts w:eastAsia="나눔명조" w:hint="eastAsia"/>
          <w:sz w:val="20"/>
          <w:szCs w:val="22"/>
        </w:rPr>
        <w:t>개의</w:t>
      </w:r>
      <w:r w:rsidRPr="001024D9">
        <w:rPr>
          <w:rFonts w:eastAsia="나눔명조" w:hint="eastAsia"/>
          <w:sz w:val="20"/>
          <w:szCs w:val="22"/>
        </w:rPr>
        <w:t xml:space="preserve"> </w:t>
      </w:r>
      <w:r w:rsidRPr="001024D9">
        <w:rPr>
          <w:rFonts w:eastAsia="나눔명조" w:hint="eastAsia"/>
          <w:sz w:val="20"/>
          <w:szCs w:val="22"/>
        </w:rPr>
        <w:t>항목</w:t>
      </w:r>
      <w:r w:rsidRPr="001024D9">
        <w:rPr>
          <w:rFonts w:eastAsia="나눔명조" w:hint="eastAsia"/>
          <w:sz w:val="20"/>
          <w:szCs w:val="22"/>
        </w:rPr>
        <w:t xml:space="preserve"> </w:t>
      </w:r>
      <w:r w:rsidRPr="001024D9">
        <w:rPr>
          <w:rFonts w:eastAsia="나눔명조" w:hint="eastAsia"/>
          <w:sz w:val="20"/>
          <w:szCs w:val="22"/>
        </w:rPr>
        <w:t>중에서</w:t>
      </w:r>
      <w:r w:rsidRPr="001024D9">
        <w:rPr>
          <w:rFonts w:eastAsia="나눔명조" w:hint="eastAsia"/>
          <w:sz w:val="20"/>
          <w:szCs w:val="22"/>
        </w:rPr>
        <w:t xml:space="preserve"> </w:t>
      </w:r>
      <w:r w:rsidRPr="001024D9">
        <w:rPr>
          <w:rFonts w:eastAsia="나눔명조"/>
          <w:sz w:val="20"/>
          <w:szCs w:val="22"/>
        </w:rPr>
        <w:t>“</w:t>
      </w: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미래에</w:t>
      </w:r>
      <w:r w:rsidRPr="001024D9">
        <w:rPr>
          <w:rFonts w:eastAsia="나눔명조" w:hint="eastAsia"/>
          <w:sz w:val="20"/>
          <w:szCs w:val="22"/>
        </w:rPr>
        <w:t xml:space="preserve"> </w:t>
      </w:r>
      <w:r w:rsidRPr="001024D9">
        <w:rPr>
          <w:rFonts w:eastAsia="나눔명조" w:hint="eastAsia"/>
          <w:sz w:val="20"/>
          <w:szCs w:val="22"/>
        </w:rPr>
        <w:t>지향해야</w:t>
      </w:r>
      <w:r w:rsidRPr="001024D9">
        <w:rPr>
          <w:rFonts w:eastAsia="나눔명조" w:hint="eastAsia"/>
          <w:sz w:val="20"/>
          <w:szCs w:val="22"/>
        </w:rPr>
        <w:t xml:space="preserve"> </w:t>
      </w:r>
      <w:r w:rsidRPr="001024D9">
        <w:rPr>
          <w:rFonts w:eastAsia="나눔명조" w:hint="eastAsia"/>
          <w:sz w:val="20"/>
          <w:szCs w:val="22"/>
        </w:rPr>
        <w:t>할</w:t>
      </w:r>
      <w:r w:rsidRPr="001024D9">
        <w:rPr>
          <w:rFonts w:eastAsia="나눔명조" w:hint="eastAsia"/>
          <w:sz w:val="20"/>
          <w:szCs w:val="22"/>
        </w:rPr>
        <w:t xml:space="preserve"> </w:t>
      </w:r>
      <w:r w:rsidRPr="001024D9">
        <w:rPr>
          <w:rFonts w:eastAsia="나눔명조" w:hint="eastAsia"/>
          <w:sz w:val="20"/>
          <w:szCs w:val="22"/>
        </w:rPr>
        <w:t>확고한</w:t>
      </w:r>
      <w:r w:rsidRPr="001024D9">
        <w:rPr>
          <w:rFonts w:eastAsia="나눔명조" w:hint="eastAsia"/>
          <w:sz w:val="20"/>
          <w:szCs w:val="22"/>
        </w:rPr>
        <w:t xml:space="preserve"> </w:t>
      </w:r>
      <w:r w:rsidRPr="001024D9">
        <w:rPr>
          <w:rFonts w:eastAsia="나눔명조" w:hint="eastAsia"/>
          <w:sz w:val="20"/>
          <w:szCs w:val="22"/>
        </w:rPr>
        <w:t>비전을</w:t>
      </w:r>
      <w:r w:rsidRPr="001024D9">
        <w:rPr>
          <w:rFonts w:eastAsia="나눔명조" w:hint="eastAsia"/>
          <w:sz w:val="20"/>
          <w:szCs w:val="22"/>
        </w:rPr>
        <w:t xml:space="preserve"> </w:t>
      </w:r>
      <w:r w:rsidRPr="001024D9">
        <w:rPr>
          <w:rFonts w:eastAsia="나눔명조" w:hint="eastAsia"/>
          <w:sz w:val="20"/>
          <w:szCs w:val="22"/>
        </w:rPr>
        <w:t>제시해</w:t>
      </w:r>
      <w:r w:rsidRPr="001024D9">
        <w:rPr>
          <w:rFonts w:eastAsia="나눔명조" w:hint="eastAsia"/>
          <w:sz w:val="20"/>
          <w:szCs w:val="22"/>
        </w:rPr>
        <w:t xml:space="preserve"> </w:t>
      </w:r>
      <w:r w:rsidRPr="001024D9">
        <w:rPr>
          <w:rFonts w:eastAsia="나눔명조" w:hint="eastAsia"/>
          <w:sz w:val="20"/>
          <w:szCs w:val="22"/>
        </w:rPr>
        <w:t>준다</w:t>
      </w:r>
      <w:r w:rsidRPr="001024D9">
        <w:rPr>
          <w:rFonts w:eastAsia="나눔명조"/>
          <w:sz w:val="20"/>
          <w:szCs w:val="22"/>
        </w:rPr>
        <w:t>”, “</w:t>
      </w: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새로운</w:t>
      </w:r>
      <w:r w:rsidRPr="001024D9">
        <w:rPr>
          <w:rFonts w:eastAsia="나눔명조" w:hint="eastAsia"/>
          <w:sz w:val="20"/>
          <w:szCs w:val="22"/>
        </w:rPr>
        <w:t xml:space="preserve"> </w:t>
      </w:r>
      <w:r w:rsidRPr="001024D9">
        <w:rPr>
          <w:rFonts w:eastAsia="나눔명조" w:hint="eastAsia"/>
          <w:sz w:val="20"/>
          <w:szCs w:val="22"/>
        </w:rPr>
        <w:t>시각에</w:t>
      </w:r>
      <w:r w:rsidRPr="001024D9">
        <w:rPr>
          <w:rFonts w:eastAsia="나눔명조" w:hint="eastAsia"/>
          <w:sz w:val="20"/>
          <w:szCs w:val="22"/>
        </w:rPr>
        <w:t xml:space="preserve"> </w:t>
      </w:r>
      <w:r w:rsidRPr="001024D9">
        <w:rPr>
          <w:rFonts w:eastAsia="나눔명조" w:hint="eastAsia"/>
          <w:sz w:val="20"/>
          <w:szCs w:val="22"/>
        </w:rPr>
        <w:t>업무를</w:t>
      </w:r>
      <w:r w:rsidRPr="001024D9">
        <w:rPr>
          <w:rFonts w:eastAsia="나눔명조" w:hint="eastAsia"/>
          <w:sz w:val="20"/>
          <w:szCs w:val="22"/>
        </w:rPr>
        <w:t xml:space="preserve"> </w:t>
      </w:r>
      <w:r w:rsidRPr="001024D9">
        <w:rPr>
          <w:rFonts w:eastAsia="나눔명조" w:hint="eastAsia"/>
          <w:sz w:val="20"/>
          <w:szCs w:val="22"/>
        </w:rPr>
        <w:t>수행할</w:t>
      </w:r>
      <w:r w:rsidRPr="001024D9">
        <w:rPr>
          <w:rFonts w:eastAsia="나눔명조" w:hint="eastAsia"/>
          <w:sz w:val="20"/>
          <w:szCs w:val="22"/>
        </w:rPr>
        <w:t xml:space="preserve"> </w:t>
      </w:r>
      <w:r w:rsidRPr="001024D9">
        <w:rPr>
          <w:rFonts w:eastAsia="나눔명조" w:hint="eastAsia"/>
          <w:sz w:val="20"/>
          <w:szCs w:val="22"/>
        </w:rPr>
        <w:t>수</w:t>
      </w:r>
      <w:r w:rsidRPr="001024D9">
        <w:rPr>
          <w:rFonts w:eastAsia="나눔명조" w:hint="eastAsia"/>
          <w:sz w:val="20"/>
          <w:szCs w:val="22"/>
        </w:rPr>
        <w:t xml:space="preserve"> </w:t>
      </w:r>
      <w:r w:rsidRPr="001024D9">
        <w:rPr>
          <w:rFonts w:eastAsia="나눔명조" w:hint="eastAsia"/>
          <w:sz w:val="20"/>
          <w:szCs w:val="22"/>
        </w:rPr>
        <w:t>있도록</w:t>
      </w:r>
      <w:r w:rsidRPr="001024D9">
        <w:rPr>
          <w:rFonts w:eastAsia="나눔명조" w:hint="eastAsia"/>
          <w:sz w:val="20"/>
          <w:szCs w:val="22"/>
        </w:rPr>
        <w:t xml:space="preserve"> </w:t>
      </w:r>
      <w:r w:rsidRPr="001024D9">
        <w:rPr>
          <w:rFonts w:eastAsia="나눔명조" w:hint="eastAsia"/>
          <w:sz w:val="20"/>
          <w:szCs w:val="22"/>
        </w:rPr>
        <w:t>장려한다</w:t>
      </w:r>
      <w:r w:rsidRPr="001024D9">
        <w:rPr>
          <w:rFonts w:eastAsia="나눔명조"/>
          <w:sz w:val="20"/>
          <w:szCs w:val="22"/>
        </w:rPr>
        <w:t>”, “</w:t>
      </w: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나</w:t>
      </w:r>
      <w:r w:rsidRPr="001024D9">
        <w:rPr>
          <w:rFonts w:eastAsia="나눔명조" w:hint="eastAsia"/>
          <w:sz w:val="20"/>
          <w:szCs w:val="22"/>
        </w:rPr>
        <w:t xml:space="preserve"> </w:t>
      </w:r>
      <w:r w:rsidRPr="001024D9">
        <w:rPr>
          <w:rFonts w:eastAsia="나눔명조" w:hint="eastAsia"/>
          <w:sz w:val="20"/>
          <w:szCs w:val="22"/>
        </w:rPr>
        <w:t>자신이</w:t>
      </w:r>
      <w:r w:rsidRPr="001024D9">
        <w:rPr>
          <w:rFonts w:eastAsia="나눔명조" w:hint="eastAsia"/>
          <w:sz w:val="20"/>
          <w:szCs w:val="22"/>
        </w:rPr>
        <w:t xml:space="preserve"> </w:t>
      </w:r>
      <w:r w:rsidRPr="001024D9">
        <w:rPr>
          <w:rFonts w:eastAsia="나눔명조" w:hint="eastAsia"/>
          <w:sz w:val="20"/>
          <w:szCs w:val="22"/>
        </w:rPr>
        <w:t>스스로</w:t>
      </w:r>
      <w:r w:rsidRPr="001024D9">
        <w:rPr>
          <w:rFonts w:eastAsia="나눔명조" w:hint="eastAsia"/>
          <w:sz w:val="20"/>
          <w:szCs w:val="22"/>
        </w:rPr>
        <w:t xml:space="preserve"> </w:t>
      </w:r>
      <w:r w:rsidRPr="001024D9">
        <w:rPr>
          <w:rFonts w:eastAsia="나눔명조" w:hint="eastAsia"/>
          <w:sz w:val="20"/>
          <w:szCs w:val="22"/>
        </w:rPr>
        <w:t>개발해</w:t>
      </w:r>
      <w:r w:rsidRPr="001024D9">
        <w:rPr>
          <w:rFonts w:eastAsia="나눔명조" w:hint="eastAsia"/>
          <w:sz w:val="20"/>
          <w:szCs w:val="22"/>
        </w:rPr>
        <w:t xml:space="preserve"> </w:t>
      </w:r>
      <w:r w:rsidRPr="001024D9">
        <w:rPr>
          <w:rFonts w:eastAsia="나눔명조" w:hint="eastAsia"/>
          <w:sz w:val="20"/>
          <w:szCs w:val="22"/>
        </w:rPr>
        <w:t>나가도록</w:t>
      </w:r>
      <w:r w:rsidRPr="001024D9">
        <w:rPr>
          <w:rFonts w:eastAsia="나눔명조" w:hint="eastAsia"/>
          <w:sz w:val="20"/>
          <w:szCs w:val="22"/>
        </w:rPr>
        <w:t xml:space="preserve"> </w:t>
      </w:r>
      <w:r w:rsidRPr="001024D9">
        <w:rPr>
          <w:rFonts w:eastAsia="나눔명조" w:hint="eastAsia"/>
          <w:sz w:val="20"/>
          <w:szCs w:val="22"/>
        </w:rPr>
        <w:t>도와준다</w:t>
      </w:r>
      <w:r w:rsidRPr="001024D9">
        <w:rPr>
          <w:rFonts w:eastAsia="나눔명조"/>
          <w:sz w:val="20"/>
          <w:szCs w:val="22"/>
        </w:rPr>
        <w:t>”</w:t>
      </w:r>
      <w:r w:rsidRPr="001024D9">
        <w:rPr>
          <w:rFonts w:eastAsia="나눔명조" w:hint="eastAsia"/>
          <w:sz w:val="20"/>
          <w:szCs w:val="22"/>
        </w:rPr>
        <w:t>의</w:t>
      </w:r>
      <w:r w:rsidRPr="001024D9">
        <w:rPr>
          <w:rFonts w:eastAsia="나눔명조" w:hint="eastAsia"/>
          <w:sz w:val="20"/>
          <w:szCs w:val="22"/>
        </w:rPr>
        <w:t xml:space="preserve"> </w:t>
      </w:r>
      <w:r w:rsidRPr="001024D9">
        <w:rPr>
          <w:rFonts w:eastAsia="나눔명조" w:hint="eastAsia"/>
          <w:sz w:val="20"/>
          <w:szCs w:val="22"/>
        </w:rPr>
        <w:t>세</w:t>
      </w:r>
      <w:r w:rsidRPr="001024D9">
        <w:rPr>
          <w:rFonts w:eastAsia="나눔명조" w:hint="eastAsia"/>
          <w:sz w:val="20"/>
          <w:szCs w:val="22"/>
        </w:rPr>
        <w:t xml:space="preserve"> </w:t>
      </w:r>
      <w:r w:rsidRPr="001024D9">
        <w:rPr>
          <w:rFonts w:eastAsia="나눔명조" w:hint="eastAsia"/>
          <w:sz w:val="20"/>
          <w:szCs w:val="22"/>
        </w:rPr>
        <w:t>항목이</w:t>
      </w:r>
      <w:r w:rsidRPr="001024D9">
        <w:rPr>
          <w:rFonts w:eastAsia="나눔명조" w:hint="eastAsia"/>
          <w:sz w:val="20"/>
          <w:szCs w:val="22"/>
        </w:rPr>
        <w:t xml:space="preserve"> </w:t>
      </w:r>
      <w:r w:rsidRPr="001024D9">
        <w:rPr>
          <w:rFonts w:eastAsia="나눔명조" w:hint="eastAsia"/>
          <w:sz w:val="20"/>
          <w:szCs w:val="22"/>
        </w:rPr>
        <w:t>변혁적</w:t>
      </w:r>
      <w:r w:rsidRPr="001024D9">
        <w:rPr>
          <w:rFonts w:eastAsia="나눔명조" w:hint="eastAsia"/>
          <w:sz w:val="20"/>
          <w:szCs w:val="22"/>
        </w:rPr>
        <w:t xml:space="preserve"> </w:t>
      </w:r>
      <w:r w:rsidRPr="001024D9">
        <w:rPr>
          <w:rFonts w:eastAsia="나눔명조" w:hint="eastAsia"/>
          <w:sz w:val="20"/>
          <w:szCs w:val="22"/>
        </w:rPr>
        <w:t>리더십의</w:t>
      </w:r>
      <w:r w:rsidRPr="001024D9">
        <w:rPr>
          <w:rFonts w:eastAsia="나눔명조" w:hint="eastAsia"/>
          <w:sz w:val="20"/>
          <w:szCs w:val="22"/>
        </w:rPr>
        <w:t xml:space="preserve"> </w:t>
      </w:r>
      <w:r w:rsidRPr="001024D9">
        <w:rPr>
          <w:rFonts w:eastAsia="나눔명조" w:hint="eastAsia"/>
          <w:sz w:val="20"/>
          <w:szCs w:val="22"/>
        </w:rPr>
        <w:t>측면을</w:t>
      </w:r>
      <w:r w:rsidRPr="001024D9">
        <w:rPr>
          <w:rFonts w:eastAsia="나눔명조" w:hint="eastAsia"/>
          <w:sz w:val="20"/>
          <w:szCs w:val="22"/>
        </w:rPr>
        <w:t xml:space="preserve"> </w:t>
      </w:r>
      <w:r w:rsidRPr="001024D9">
        <w:rPr>
          <w:rFonts w:eastAsia="나눔명조" w:hint="eastAsia"/>
          <w:sz w:val="20"/>
          <w:szCs w:val="22"/>
        </w:rPr>
        <w:t>보여주는</w:t>
      </w:r>
      <w:r w:rsidRPr="001024D9">
        <w:rPr>
          <w:rFonts w:eastAsia="나눔명조" w:hint="eastAsia"/>
          <w:sz w:val="20"/>
          <w:szCs w:val="22"/>
        </w:rPr>
        <w:t xml:space="preserve"> </w:t>
      </w:r>
      <w:r w:rsidRPr="001024D9">
        <w:rPr>
          <w:rFonts w:eastAsia="나눔명조" w:hint="eastAsia"/>
          <w:sz w:val="20"/>
          <w:szCs w:val="22"/>
        </w:rPr>
        <w:t>지표라고</w:t>
      </w:r>
      <w:r w:rsidRPr="001024D9">
        <w:rPr>
          <w:rFonts w:eastAsia="나눔명조" w:hint="eastAsia"/>
          <w:sz w:val="20"/>
          <w:szCs w:val="22"/>
        </w:rPr>
        <w:t xml:space="preserve"> </w:t>
      </w:r>
      <w:r w:rsidRPr="001024D9">
        <w:rPr>
          <w:rFonts w:eastAsia="나눔명조" w:hint="eastAsia"/>
          <w:sz w:val="20"/>
          <w:szCs w:val="22"/>
        </w:rPr>
        <w:t>할</w:t>
      </w:r>
      <w:r w:rsidRPr="001024D9">
        <w:rPr>
          <w:rFonts w:eastAsia="나눔명조" w:hint="eastAsia"/>
          <w:sz w:val="20"/>
          <w:szCs w:val="22"/>
        </w:rPr>
        <w:t xml:space="preserve"> </w:t>
      </w:r>
      <w:r w:rsidRPr="001024D9">
        <w:rPr>
          <w:rFonts w:eastAsia="나눔명조" w:hint="eastAsia"/>
          <w:sz w:val="20"/>
          <w:szCs w:val="22"/>
        </w:rPr>
        <w:t>수</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 xml:space="preserve">. </w:t>
      </w:r>
      <w:r w:rsidRPr="001024D9">
        <w:rPr>
          <w:rFonts w:eastAsia="나눔명조" w:hint="eastAsia"/>
          <w:sz w:val="20"/>
          <w:szCs w:val="22"/>
        </w:rPr>
        <w:t>이론적으로</w:t>
      </w:r>
      <w:r w:rsidRPr="001024D9">
        <w:rPr>
          <w:rFonts w:eastAsia="나눔명조" w:hint="eastAsia"/>
          <w:sz w:val="20"/>
          <w:szCs w:val="22"/>
        </w:rPr>
        <w:t xml:space="preserve"> </w:t>
      </w:r>
      <w:r w:rsidRPr="001024D9">
        <w:rPr>
          <w:rFonts w:eastAsia="나눔명조" w:hint="eastAsia"/>
          <w:sz w:val="20"/>
          <w:szCs w:val="22"/>
        </w:rPr>
        <w:t>정의된</w:t>
      </w:r>
      <w:r w:rsidRPr="001024D9">
        <w:rPr>
          <w:rFonts w:eastAsia="나눔명조" w:hint="eastAsia"/>
          <w:sz w:val="20"/>
          <w:szCs w:val="22"/>
        </w:rPr>
        <w:t xml:space="preserve"> </w:t>
      </w:r>
      <w:r w:rsidRPr="001024D9">
        <w:rPr>
          <w:rFonts w:eastAsia="나눔명조" w:hint="eastAsia"/>
          <w:sz w:val="20"/>
          <w:szCs w:val="22"/>
        </w:rPr>
        <w:t>거래적</w:t>
      </w:r>
      <w:r w:rsidRPr="001024D9">
        <w:rPr>
          <w:rFonts w:eastAsia="나눔명조" w:hint="eastAsia"/>
          <w:sz w:val="20"/>
          <w:szCs w:val="22"/>
        </w:rPr>
        <w:t xml:space="preserve"> </w:t>
      </w:r>
      <w:r w:rsidRPr="001024D9">
        <w:rPr>
          <w:rFonts w:eastAsia="나눔명조" w:hint="eastAsia"/>
          <w:sz w:val="20"/>
          <w:szCs w:val="22"/>
        </w:rPr>
        <w:t>리더십과</w:t>
      </w:r>
      <w:r w:rsidRPr="001024D9">
        <w:rPr>
          <w:rFonts w:eastAsia="나눔명조" w:hint="eastAsia"/>
          <w:sz w:val="20"/>
          <w:szCs w:val="22"/>
        </w:rPr>
        <w:t xml:space="preserve"> </w:t>
      </w:r>
      <w:r w:rsidRPr="001024D9">
        <w:rPr>
          <w:rFonts w:eastAsia="나눔명조" w:hint="eastAsia"/>
          <w:sz w:val="20"/>
          <w:szCs w:val="22"/>
        </w:rPr>
        <w:t>변혁적</w:t>
      </w:r>
      <w:r w:rsidRPr="001024D9">
        <w:rPr>
          <w:rFonts w:eastAsia="나눔명조" w:hint="eastAsia"/>
          <w:sz w:val="20"/>
          <w:szCs w:val="22"/>
        </w:rPr>
        <w:t xml:space="preserve"> </w:t>
      </w:r>
      <w:r w:rsidRPr="001024D9">
        <w:rPr>
          <w:rFonts w:eastAsia="나눔명조" w:hint="eastAsia"/>
          <w:sz w:val="20"/>
          <w:szCs w:val="22"/>
        </w:rPr>
        <w:t>리더십이라는</w:t>
      </w:r>
      <w:r w:rsidRPr="001024D9">
        <w:rPr>
          <w:rFonts w:eastAsia="나눔명조" w:hint="eastAsia"/>
          <w:sz w:val="20"/>
          <w:szCs w:val="22"/>
        </w:rPr>
        <w:t xml:space="preserve"> </w:t>
      </w:r>
      <w:r w:rsidRPr="001024D9">
        <w:rPr>
          <w:rFonts w:eastAsia="나눔명조" w:hint="eastAsia"/>
          <w:sz w:val="20"/>
          <w:szCs w:val="22"/>
        </w:rPr>
        <w:t>구성개념을</w:t>
      </w:r>
      <w:r w:rsidRPr="001024D9">
        <w:rPr>
          <w:rFonts w:eastAsia="나눔명조" w:hint="eastAsia"/>
          <w:sz w:val="20"/>
          <w:szCs w:val="22"/>
        </w:rPr>
        <w:t xml:space="preserve"> </w:t>
      </w:r>
      <w:r w:rsidRPr="001024D9">
        <w:rPr>
          <w:rFonts w:eastAsia="나눔명조" w:hint="eastAsia"/>
          <w:sz w:val="20"/>
          <w:szCs w:val="22"/>
        </w:rPr>
        <w:t>경험적</w:t>
      </w:r>
      <w:r w:rsidRPr="001024D9">
        <w:rPr>
          <w:rFonts w:eastAsia="나눔명조" w:hint="eastAsia"/>
          <w:sz w:val="20"/>
          <w:szCs w:val="22"/>
        </w:rPr>
        <w:t xml:space="preserve"> </w:t>
      </w:r>
      <w:r w:rsidRPr="001024D9">
        <w:rPr>
          <w:rFonts w:eastAsia="나눔명조" w:hint="eastAsia"/>
          <w:sz w:val="20"/>
          <w:szCs w:val="22"/>
        </w:rPr>
        <w:t>지표로</w:t>
      </w:r>
      <w:r w:rsidRPr="001024D9">
        <w:rPr>
          <w:rFonts w:eastAsia="나눔명조" w:hint="eastAsia"/>
          <w:sz w:val="20"/>
          <w:szCs w:val="22"/>
        </w:rPr>
        <w:t xml:space="preserve"> </w:t>
      </w:r>
      <w:r w:rsidRPr="001024D9">
        <w:rPr>
          <w:rFonts w:eastAsia="나눔명조" w:hint="eastAsia"/>
          <w:sz w:val="20"/>
          <w:szCs w:val="22"/>
        </w:rPr>
        <w:t>추론하기</w:t>
      </w:r>
      <w:r w:rsidRPr="001024D9">
        <w:rPr>
          <w:rFonts w:eastAsia="나눔명조" w:hint="eastAsia"/>
          <w:sz w:val="20"/>
          <w:szCs w:val="22"/>
        </w:rPr>
        <w:t xml:space="preserve"> </w:t>
      </w:r>
      <w:r w:rsidRPr="001024D9">
        <w:rPr>
          <w:rFonts w:eastAsia="나눔명조" w:hint="eastAsia"/>
          <w:sz w:val="20"/>
          <w:szCs w:val="22"/>
        </w:rPr>
        <w:t>위해서</w:t>
      </w:r>
      <w:r w:rsidRPr="001024D9">
        <w:rPr>
          <w:rFonts w:eastAsia="나눔명조" w:hint="eastAsia"/>
          <w:sz w:val="20"/>
          <w:szCs w:val="22"/>
        </w:rPr>
        <w:t xml:space="preserve"> </w:t>
      </w:r>
      <w:r w:rsidRPr="001024D9">
        <w:rPr>
          <w:rFonts w:eastAsia="나눔명조" w:hint="eastAsia"/>
          <w:sz w:val="20"/>
          <w:szCs w:val="22"/>
        </w:rPr>
        <w:t>이론적으로</w:t>
      </w:r>
      <w:r w:rsidRPr="001024D9">
        <w:rPr>
          <w:rFonts w:eastAsia="나눔명조" w:hint="eastAsia"/>
          <w:sz w:val="20"/>
          <w:szCs w:val="22"/>
        </w:rPr>
        <w:t xml:space="preserve"> </w:t>
      </w:r>
      <w:r w:rsidRPr="001024D9">
        <w:rPr>
          <w:rFonts w:eastAsia="나눔명조" w:hint="eastAsia"/>
          <w:sz w:val="20"/>
          <w:szCs w:val="22"/>
        </w:rPr>
        <w:t>각</w:t>
      </w:r>
      <w:r w:rsidRPr="001024D9">
        <w:rPr>
          <w:rFonts w:eastAsia="나눔명조" w:hint="eastAsia"/>
          <w:sz w:val="20"/>
          <w:szCs w:val="22"/>
        </w:rPr>
        <w:t xml:space="preserve"> </w:t>
      </w:r>
      <w:r w:rsidRPr="001024D9">
        <w:rPr>
          <w:rFonts w:eastAsia="나눔명조" w:hint="eastAsia"/>
          <w:sz w:val="20"/>
          <w:szCs w:val="22"/>
        </w:rPr>
        <w:t>리더십</w:t>
      </w:r>
      <w:r w:rsidRPr="001024D9">
        <w:rPr>
          <w:rFonts w:eastAsia="나눔명조" w:hint="eastAsia"/>
          <w:sz w:val="20"/>
          <w:szCs w:val="22"/>
        </w:rPr>
        <w:t xml:space="preserve"> </w:t>
      </w:r>
      <w:r w:rsidRPr="001024D9">
        <w:rPr>
          <w:rFonts w:eastAsia="나눔명조" w:hint="eastAsia"/>
          <w:sz w:val="20"/>
          <w:szCs w:val="22"/>
        </w:rPr>
        <w:t>유형에</w:t>
      </w:r>
      <w:r w:rsidRPr="001024D9">
        <w:rPr>
          <w:rFonts w:eastAsia="나눔명조" w:hint="eastAsia"/>
          <w:sz w:val="20"/>
          <w:szCs w:val="22"/>
        </w:rPr>
        <w:t xml:space="preserve"> </w:t>
      </w:r>
      <w:r w:rsidRPr="001024D9">
        <w:rPr>
          <w:rFonts w:eastAsia="나눔명조" w:hint="eastAsia"/>
          <w:sz w:val="20"/>
          <w:szCs w:val="22"/>
        </w:rPr>
        <w:t>의해</w:t>
      </w:r>
      <w:r w:rsidRPr="001024D9">
        <w:rPr>
          <w:rFonts w:eastAsia="나눔명조" w:hint="eastAsia"/>
          <w:sz w:val="20"/>
          <w:szCs w:val="22"/>
        </w:rPr>
        <w:t xml:space="preserve"> </w:t>
      </w:r>
      <w:r w:rsidRPr="001024D9">
        <w:rPr>
          <w:rFonts w:eastAsia="나눔명조" w:hint="eastAsia"/>
          <w:sz w:val="20"/>
          <w:szCs w:val="22"/>
        </w:rPr>
        <w:t>결정될</w:t>
      </w:r>
      <w:r w:rsidRPr="001024D9">
        <w:rPr>
          <w:rFonts w:eastAsia="나눔명조" w:hint="eastAsia"/>
          <w:sz w:val="20"/>
          <w:szCs w:val="22"/>
        </w:rPr>
        <w:t xml:space="preserve"> </w:t>
      </w:r>
      <w:r w:rsidRPr="001024D9">
        <w:rPr>
          <w:rFonts w:eastAsia="나눔명조" w:hint="eastAsia"/>
          <w:sz w:val="20"/>
          <w:szCs w:val="22"/>
        </w:rPr>
        <w:t>것으로</w:t>
      </w:r>
      <w:r w:rsidRPr="001024D9">
        <w:rPr>
          <w:rFonts w:eastAsia="나눔명조" w:hint="eastAsia"/>
          <w:sz w:val="20"/>
          <w:szCs w:val="22"/>
        </w:rPr>
        <w:t xml:space="preserve"> </w:t>
      </w:r>
      <w:r w:rsidRPr="001024D9">
        <w:rPr>
          <w:rFonts w:eastAsia="나눔명조" w:hint="eastAsia"/>
          <w:sz w:val="20"/>
          <w:szCs w:val="22"/>
        </w:rPr>
        <w:t>기대되는</w:t>
      </w:r>
      <w:r w:rsidRPr="001024D9">
        <w:rPr>
          <w:rFonts w:eastAsia="나눔명조" w:hint="eastAsia"/>
          <w:sz w:val="20"/>
          <w:szCs w:val="22"/>
        </w:rPr>
        <w:t xml:space="preserve"> </w:t>
      </w:r>
      <w:r w:rsidRPr="001024D9">
        <w:rPr>
          <w:rFonts w:eastAsia="나눔명조" w:hint="eastAsia"/>
          <w:sz w:val="20"/>
          <w:szCs w:val="22"/>
        </w:rPr>
        <w:t>지표들에</w:t>
      </w:r>
      <w:r w:rsidRPr="001024D9">
        <w:rPr>
          <w:rFonts w:eastAsia="나눔명조" w:hint="eastAsia"/>
          <w:sz w:val="20"/>
          <w:szCs w:val="22"/>
        </w:rPr>
        <w:t xml:space="preserve"> </w:t>
      </w:r>
      <w:r w:rsidRPr="001024D9">
        <w:rPr>
          <w:rFonts w:eastAsia="나눔명조" w:hint="eastAsia"/>
          <w:sz w:val="20"/>
          <w:szCs w:val="22"/>
        </w:rPr>
        <w:t>대한</w:t>
      </w:r>
      <w:r w:rsidRPr="001024D9">
        <w:rPr>
          <w:rFonts w:eastAsia="나눔명조" w:hint="eastAsia"/>
          <w:sz w:val="20"/>
          <w:szCs w:val="22"/>
        </w:rPr>
        <w:t xml:space="preserve"> </w:t>
      </w:r>
      <w:r w:rsidRPr="001024D9">
        <w:rPr>
          <w:rFonts w:eastAsia="나눔명조" w:hint="eastAsia"/>
          <w:sz w:val="20"/>
          <w:szCs w:val="22"/>
        </w:rPr>
        <w:t>요인분석을</w:t>
      </w:r>
      <w:r w:rsidRPr="001024D9">
        <w:rPr>
          <w:rFonts w:eastAsia="나눔명조" w:hint="eastAsia"/>
          <w:sz w:val="20"/>
          <w:szCs w:val="22"/>
        </w:rPr>
        <w:t xml:space="preserve"> </w:t>
      </w:r>
      <w:r w:rsidRPr="001024D9">
        <w:rPr>
          <w:rFonts w:eastAsia="나눔명조" w:hint="eastAsia"/>
          <w:sz w:val="20"/>
          <w:szCs w:val="22"/>
        </w:rPr>
        <w:t>수행하였다</w:t>
      </w:r>
      <w:r w:rsidRPr="001024D9">
        <w:rPr>
          <w:rFonts w:eastAsia="나눔명조"/>
          <w:sz w:val="20"/>
          <w:szCs w:val="22"/>
        </w:rPr>
        <w:t xml:space="preserve">. </w:t>
      </w:r>
      <w:r w:rsidRPr="001024D9">
        <w:rPr>
          <w:rFonts w:eastAsia="나눔명조" w:hint="eastAsia"/>
          <w:sz w:val="20"/>
          <w:szCs w:val="22"/>
        </w:rPr>
        <w:t>구체적으로는</w:t>
      </w:r>
      <w:r w:rsidRPr="001024D9">
        <w:rPr>
          <w:rFonts w:eastAsia="나눔명조" w:hint="eastAsia"/>
          <w:sz w:val="20"/>
          <w:szCs w:val="22"/>
        </w:rPr>
        <w:t xml:space="preserve"> </w:t>
      </w:r>
      <w:r w:rsidRPr="001024D9">
        <w:rPr>
          <w:rFonts w:eastAsia="나눔명조" w:hint="eastAsia"/>
          <w:sz w:val="20"/>
          <w:szCs w:val="22"/>
        </w:rPr>
        <w:t>주요인방법</w:t>
      </w:r>
      <w:r w:rsidRPr="001024D9">
        <w:rPr>
          <w:rFonts w:eastAsia="나눔명조"/>
          <w:sz w:val="20"/>
          <w:szCs w:val="22"/>
        </w:rPr>
        <w:t>(principal factor method)</w:t>
      </w:r>
      <w:r w:rsidRPr="001024D9">
        <w:rPr>
          <w:rFonts w:eastAsia="나눔명조" w:hint="eastAsia"/>
          <w:sz w:val="20"/>
          <w:szCs w:val="22"/>
        </w:rPr>
        <w:t>을</w:t>
      </w:r>
      <w:r w:rsidRPr="001024D9">
        <w:rPr>
          <w:rFonts w:eastAsia="나눔명조" w:hint="eastAsia"/>
          <w:sz w:val="20"/>
          <w:szCs w:val="22"/>
        </w:rPr>
        <w:t xml:space="preserve"> </w:t>
      </w:r>
      <w:r w:rsidRPr="001024D9">
        <w:rPr>
          <w:rFonts w:eastAsia="나눔명조" w:hint="eastAsia"/>
          <w:sz w:val="20"/>
          <w:szCs w:val="22"/>
        </w:rPr>
        <w:t>통한</w:t>
      </w:r>
      <w:r w:rsidRPr="001024D9">
        <w:rPr>
          <w:rFonts w:eastAsia="나눔명조" w:hint="eastAsia"/>
          <w:sz w:val="20"/>
          <w:szCs w:val="22"/>
        </w:rPr>
        <w:t xml:space="preserve"> </w:t>
      </w:r>
      <w:r w:rsidRPr="001024D9">
        <w:rPr>
          <w:rFonts w:eastAsia="나눔명조" w:hint="eastAsia"/>
          <w:sz w:val="20"/>
          <w:szCs w:val="22"/>
        </w:rPr>
        <w:t>요인분석</w:t>
      </w:r>
      <w:r w:rsidRPr="001024D9">
        <w:rPr>
          <w:rFonts w:eastAsia="나눔명조"/>
          <w:sz w:val="20"/>
          <w:szCs w:val="22"/>
        </w:rPr>
        <w:t>(factor analysis)</w:t>
      </w:r>
      <w:r w:rsidRPr="001024D9">
        <w:rPr>
          <w:rFonts w:eastAsia="나눔명조" w:hint="eastAsia"/>
          <w:sz w:val="20"/>
          <w:szCs w:val="22"/>
        </w:rPr>
        <w:t>로</w:t>
      </w:r>
      <w:r w:rsidRPr="001024D9">
        <w:rPr>
          <w:rFonts w:eastAsia="나눔명조" w:hint="eastAsia"/>
          <w:sz w:val="20"/>
          <w:szCs w:val="22"/>
        </w:rPr>
        <w:t xml:space="preserve"> </w:t>
      </w:r>
      <w:r w:rsidRPr="001024D9">
        <w:rPr>
          <w:rFonts w:eastAsia="나눔명조" w:hint="eastAsia"/>
          <w:sz w:val="20"/>
          <w:szCs w:val="22"/>
        </w:rPr>
        <w:t>측정지표의</w:t>
      </w:r>
      <w:r w:rsidRPr="001024D9">
        <w:rPr>
          <w:rFonts w:eastAsia="나눔명조" w:hint="eastAsia"/>
          <w:sz w:val="20"/>
          <w:szCs w:val="22"/>
        </w:rPr>
        <w:t xml:space="preserve"> </w:t>
      </w:r>
      <w:r w:rsidRPr="001024D9">
        <w:rPr>
          <w:rFonts w:eastAsia="나눔명조" w:hint="eastAsia"/>
          <w:sz w:val="20"/>
          <w:szCs w:val="22"/>
        </w:rPr>
        <w:t>타당도를</w:t>
      </w:r>
      <w:r w:rsidRPr="001024D9">
        <w:rPr>
          <w:rFonts w:eastAsia="나눔명조" w:hint="eastAsia"/>
          <w:sz w:val="20"/>
          <w:szCs w:val="22"/>
        </w:rPr>
        <w:t xml:space="preserve"> </w:t>
      </w:r>
      <w:r w:rsidRPr="001024D9">
        <w:rPr>
          <w:rFonts w:eastAsia="나눔명조" w:hint="eastAsia"/>
          <w:sz w:val="20"/>
          <w:szCs w:val="22"/>
        </w:rPr>
        <w:t>검증하였으며</w:t>
      </w:r>
      <w:r w:rsidRPr="001024D9">
        <w:rPr>
          <w:rFonts w:eastAsia="나눔명조"/>
          <w:sz w:val="20"/>
          <w:szCs w:val="22"/>
        </w:rPr>
        <w:t xml:space="preserve">, </w:t>
      </w:r>
      <w:r w:rsidRPr="001024D9">
        <w:rPr>
          <w:rFonts w:eastAsia="나눔명조" w:hint="eastAsia"/>
          <w:sz w:val="20"/>
          <w:szCs w:val="22"/>
        </w:rPr>
        <w:t>신뢰도</w:t>
      </w:r>
      <w:r w:rsidRPr="001024D9">
        <w:rPr>
          <w:rFonts w:eastAsia="나눔명조" w:hint="eastAsia"/>
          <w:sz w:val="20"/>
          <w:szCs w:val="22"/>
        </w:rPr>
        <w:t xml:space="preserve"> </w:t>
      </w:r>
      <w:r w:rsidRPr="001024D9">
        <w:rPr>
          <w:rFonts w:eastAsia="나눔명조" w:hint="eastAsia"/>
          <w:sz w:val="20"/>
          <w:szCs w:val="22"/>
        </w:rPr>
        <w:t>검증을</w:t>
      </w:r>
      <w:r w:rsidRPr="001024D9">
        <w:rPr>
          <w:rFonts w:eastAsia="나눔명조" w:hint="eastAsia"/>
          <w:sz w:val="20"/>
          <w:szCs w:val="22"/>
        </w:rPr>
        <w:t xml:space="preserve"> </w:t>
      </w:r>
      <w:r w:rsidRPr="001024D9">
        <w:rPr>
          <w:rFonts w:eastAsia="나눔명조" w:hint="eastAsia"/>
          <w:sz w:val="20"/>
          <w:szCs w:val="22"/>
        </w:rPr>
        <w:t>통해</w:t>
      </w:r>
      <w:r w:rsidRPr="001024D9">
        <w:rPr>
          <w:rFonts w:eastAsia="나눔명조" w:hint="eastAsia"/>
          <w:sz w:val="20"/>
          <w:szCs w:val="22"/>
        </w:rPr>
        <w:t xml:space="preserve"> </w:t>
      </w:r>
      <w:r w:rsidRPr="001024D9">
        <w:rPr>
          <w:rFonts w:eastAsia="나눔명조" w:hint="eastAsia"/>
          <w:sz w:val="20"/>
          <w:szCs w:val="22"/>
        </w:rPr>
        <w:t>내적</w:t>
      </w:r>
      <w:r w:rsidRPr="001024D9">
        <w:rPr>
          <w:rFonts w:eastAsia="나눔명조" w:hint="eastAsia"/>
          <w:sz w:val="20"/>
          <w:szCs w:val="22"/>
        </w:rPr>
        <w:t xml:space="preserve"> </w:t>
      </w:r>
      <w:r w:rsidRPr="001024D9">
        <w:rPr>
          <w:rFonts w:eastAsia="나눔명조" w:hint="eastAsia"/>
          <w:sz w:val="20"/>
          <w:szCs w:val="22"/>
        </w:rPr>
        <w:t>일치도</w:t>
      </w:r>
      <w:r w:rsidRPr="001024D9">
        <w:rPr>
          <w:rFonts w:eastAsia="나눔명조"/>
          <w:sz w:val="20"/>
          <w:szCs w:val="22"/>
        </w:rPr>
        <w:t xml:space="preserve">(Cronbach’s </w:t>
      </w:r>
      <w:r w:rsidRPr="001024D9">
        <w:rPr>
          <w:rFonts w:eastAsia="나눔명조" w:hint="eastAsia"/>
          <w:sz w:val="20"/>
          <w:szCs w:val="22"/>
        </w:rPr>
        <w:t>α</w:t>
      </w:r>
      <w:r w:rsidRPr="001024D9">
        <w:rPr>
          <w:rFonts w:eastAsia="나눔명조"/>
          <w:sz w:val="20"/>
          <w:szCs w:val="22"/>
        </w:rPr>
        <w:t>)</w:t>
      </w:r>
      <w:r w:rsidRPr="001024D9">
        <w:rPr>
          <w:rFonts w:eastAsia="나눔명조" w:hint="eastAsia"/>
          <w:sz w:val="20"/>
          <w:szCs w:val="22"/>
        </w:rPr>
        <w:t>를</w:t>
      </w:r>
      <w:r w:rsidRPr="001024D9">
        <w:rPr>
          <w:rFonts w:eastAsia="나눔명조" w:hint="eastAsia"/>
          <w:sz w:val="20"/>
          <w:szCs w:val="22"/>
        </w:rPr>
        <w:t xml:space="preserve"> </w:t>
      </w:r>
      <w:r w:rsidRPr="001024D9">
        <w:rPr>
          <w:rFonts w:eastAsia="나눔명조" w:hint="eastAsia"/>
          <w:sz w:val="20"/>
          <w:szCs w:val="22"/>
        </w:rPr>
        <w:t>추정하였다</w:t>
      </w:r>
      <w:r w:rsidRPr="001024D9">
        <w:rPr>
          <w:rFonts w:eastAsia="나눔명조"/>
          <w:sz w:val="20"/>
          <w:szCs w:val="22"/>
        </w:rPr>
        <w:t>. &lt;</w:t>
      </w:r>
      <w:r w:rsidRPr="001024D9">
        <w:rPr>
          <w:rFonts w:eastAsia="나눔명조" w:hint="eastAsia"/>
          <w:sz w:val="20"/>
          <w:szCs w:val="22"/>
        </w:rPr>
        <w:t>표</w:t>
      </w:r>
      <w:r w:rsidRPr="001024D9">
        <w:rPr>
          <w:rFonts w:eastAsia="나눔명조" w:hint="eastAsia"/>
          <w:sz w:val="20"/>
          <w:szCs w:val="22"/>
        </w:rPr>
        <w:t xml:space="preserve"> </w:t>
      </w:r>
      <w:r w:rsidRPr="001024D9">
        <w:rPr>
          <w:rFonts w:eastAsia="나눔명조"/>
          <w:sz w:val="20"/>
          <w:szCs w:val="22"/>
        </w:rPr>
        <w:t>1&gt;</w:t>
      </w:r>
      <w:r w:rsidRPr="001024D9">
        <w:rPr>
          <w:rFonts w:eastAsia="나눔명조" w:hint="eastAsia"/>
          <w:sz w:val="20"/>
          <w:szCs w:val="22"/>
        </w:rPr>
        <w:t>은</w:t>
      </w:r>
      <w:r w:rsidRPr="001024D9">
        <w:rPr>
          <w:rFonts w:eastAsia="나눔명조" w:hint="eastAsia"/>
          <w:sz w:val="20"/>
          <w:szCs w:val="22"/>
        </w:rPr>
        <w:t xml:space="preserve"> </w:t>
      </w:r>
      <w:r w:rsidRPr="001024D9">
        <w:rPr>
          <w:rFonts w:eastAsia="나눔명조" w:hint="eastAsia"/>
          <w:sz w:val="20"/>
          <w:szCs w:val="22"/>
        </w:rPr>
        <w:t>「공직생활실태조사」</w:t>
      </w:r>
      <w:r w:rsidRPr="001024D9">
        <w:rPr>
          <w:rFonts w:eastAsia="나눔명조" w:hint="eastAsia"/>
          <w:sz w:val="20"/>
          <w:szCs w:val="22"/>
        </w:rPr>
        <w:t xml:space="preserve"> </w:t>
      </w:r>
      <w:r w:rsidRPr="001024D9">
        <w:rPr>
          <w:rFonts w:eastAsia="나눔명조" w:hint="eastAsia"/>
          <w:sz w:val="20"/>
          <w:szCs w:val="22"/>
        </w:rPr>
        <w:t>자료에</w:t>
      </w:r>
      <w:r w:rsidRPr="001024D9">
        <w:rPr>
          <w:rFonts w:eastAsia="나눔명조" w:hint="eastAsia"/>
          <w:sz w:val="20"/>
          <w:szCs w:val="22"/>
        </w:rPr>
        <w:t xml:space="preserve"> </w:t>
      </w:r>
      <w:r w:rsidRPr="001024D9">
        <w:rPr>
          <w:rFonts w:eastAsia="나눔명조" w:hint="eastAsia"/>
          <w:sz w:val="20"/>
          <w:szCs w:val="22"/>
        </w:rPr>
        <w:t>포함된</w:t>
      </w:r>
      <w:r w:rsidRPr="001024D9">
        <w:rPr>
          <w:rFonts w:eastAsia="나눔명조" w:hint="eastAsia"/>
          <w:sz w:val="20"/>
          <w:szCs w:val="22"/>
        </w:rPr>
        <w:t xml:space="preserve"> </w:t>
      </w:r>
      <w:r w:rsidRPr="001024D9">
        <w:rPr>
          <w:rFonts w:eastAsia="나눔명조" w:hint="eastAsia"/>
          <w:sz w:val="20"/>
          <w:szCs w:val="22"/>
        </w:rPr>
        <w:t>측정문항들의</w:t>
      </w:r>
      <w:r w:rsidRPr="001024D9">
        <w:rPr>
          <w:rFonts w:eastAsia="나눔명조" w:hint="eastAsia"/>
          <w:sz w:val="20"/>
          <w:szCs w:val="22"/>
        </w:rPr>
        <w:t xml:space="preserve"> </w:t>
      </w:r>
      <w:r w:rsidRPr="001024D9">
        <w:rPr>
          <w:rFonts w:eastAsia="나눔명조" w:hint="eastAsia"/>
          <w:sz w:val="20"/>
          <w:szCs w:val="22"/>
        </w:rPr>
        <w:t>소개와</w:t>
      </w:r>
      <w:r w:rsidRPr="001024D9">
        <w:rPr>
          <w:rFonts w:eastAsia="나눔명조" w:hint="eastAsia"/>
          <w:sz w:val="20"/>
          <w:szCs w:val="22"/>
        </w:rPr>
        <w:t xml:space="preserve"> </w:t>
      </w:r>
      <w:r w:rsidRPr="001024D9">
        <w:rPr>
          <w:rFonts w:eastAsia="나눔명조" w:hint="eastAsia"/>
          <w:sz w:val="20"/>
          <w:szCs w:val="22"/>
        </w:rPr>
        <w:t>이를</w:t>
      </w:r>
      <w:r w:rsidRPr="001024D9">
        <w:rPr>
          <w:rFonts w:eastAsia="나눔명조" w:hint="eastAsia"/>
          <w:sz w:val="20"/>
          <w:szCs w:val="22"/>
        </w:rPr>
        <w:t xml:space="preserve"> </w:t>
      </w:r>
      <w:r w:rsidRPr="001024D9">
        <w:rPr>
          <w:rFonts w:eastAsia="나눔명조" w:hint="eastAsia"/>
          <w:sz w:val="20"/>
          <w:szCs w:val="22"/>
        </w:rPr>
        <w:t>통해</w:t>
      </w:r>
      <w:r w:rsidRPr="001024D9">
        <w:rPr>
          <w:rFonts w:eastAsia="나눔명조" w:hint="eastAsia"/>
          <w:sz w:val="20"/>
          <w:szCs w:val="22"/>
        </w:rPr>
        <w:t xml:space="preserve"> </w:t>
      </w:r>
      <w:r w:rsidRPr="001024D9">
        <w:rPr>
          <w:rFonts w:eastAsia="나눔명조" w:hint="eastAsia"/>
          <w:sz w:val="20"/>
          <w:szCs w:val="22"/>
        </w:rPr>
        <w:t>살펴보고자</w:t>
      </w:r>
      <w:r w:rsidRPr="001024D9">
        <w:rPr>
          <w:rFonts w:eastAsia="나눔명조" w:hint="eastAsia"/>
          <w:sz w:val="20"/>
          <w:szCs w:val="22"/>
        </w:rPr>
        <w:t xml:space="preserve"> </w:t>
      </w:r>
      <w:r w:rsidRPr="001024D9">
        <w:rPr>
          <w:rFonts w:eastAsia="나눔명조" w:hint="eastAsia"/>
          <w:sz w:val="20"/>
          <w:szCs w:val="22"/>
        </w:rPr>
        <w:t>하는</w:t>
      </w:r>
      <w:r w:rsidRPr="001024D9">
        <w:rPr>
          <w:rFonts w:eastAsia="나눔명조" w:hint="eastAsia"/>
          <w:sz w:val="20"/>
          <w:szCs w:val="22"/>
        </w:rPr>
        <w:t xml:space="preserve"> </w:t>
      </w:r>
      <w:r w:rsidRPr="001024D9">
        <w:rPr>
          <w:rFonts w:eastAsia="나눔명조" w:hint="eastAsia"/>
          <w:sz w:val="20"/>
          <w:szCs w:val="22"/>
        </w:rPr>
        <w:t>이론적</w:t>
      </w:r>
      <w:r w:rsidRPr="001024D9">
        <w:rPr>
          <w:rFonts w:eastAsia="나눔명조" w:hint="eastAsia"/>
          <w:sz w:val="20"/>
          <w:szCs w:val="22"/>
        </w:rPr>
        <w:t xml:space="preserve"> </w:t>
      </w:r>
      <w:r w:rsidRPr="001024D9">
        <w:rPr>
          <w:rFonts w:eastAsia="나눔명조" w:hint="eastAsia"/>
          <w:sz w:val="20"/>
          <w:szCs w:val="22"/>
        </w:rPr>
        <w:t>개념</w:t>
      </w:r>
      <w:r w:rsidRPr="001024D9">
        <w:rPr>
          <w:rFonts w:eastAsia="나눔명조"/>
          <w:sz w:val="20"/>
          <w:szCs w:val="22"/>
        </w:rPr>
        <w:t xml:space="preserve">, </w:t>
      </w:r>
      <w:r w:rsidRPr="001024D9">
        <w:rPr>
          <w:rFonts w:eastAsia="나눔명조" w:hint="eastAsia"/>
          <w:sz w:val="20"/>
          <w:szCs w:val="22"/>
        </w:rPr>
        <w:t>잠재변수들에</w:t>
      </w:r>
      <w:r w:rsidRPr="001024D9">
        <w:rPr>
          <w:rFonts w:eastAsia="나눔명조" w:hint="eastAsia"/>
          <w:sz w:val="20"/>
          <w:szCs w:val="22"/>
        </w:rPr>
        <w:t xml:space="preserve"> </w:t>
      </w:r>
      <w:r w:rsidRPr="001024D9">
        <w:rPr>
          <w:rFonts w:eastAsia="나눔명조" w:hint="eastAsia"/>
          <w:sz w:val="20"/>
          <w:szCs w:val="22"/>
        </w:rPr>
        <w:t>관한</w:t>
      </w:r>
      <w:r w:rsidRPr="001024D9">
        <w:rPr>
          <w:rFonts w:eastAsia="나눔명조" w:hint="eastAsia"/>
          <w:sz w:val="20"/>
          <w:szCs w:val="22"/>
        </w:rPr>
        <w:t xml:space="preserve"> </w:t>
      </w:r>
      <w:r w:rsidRPr="001024D9">
        <w:rPr>
          <w:rFonts w:eastAsia="나눔명조" w:hint="eastAsia"/>
          <w:sz w:val="20"/>
          <w:szCs w:val="22"/>
        </w:rPr>
        <w:t>이론적</w:t>
      </w:r>
      <w:r w:rsidRPr="001024D9">
        <w:rPr>
          <w:rFonts w:eastAsia="나눔명조" w:hint="eastAsia"/>
          <w:sz w:val="20"/>
          <w:szCs w:val="22"/>
        </w:rPr>
        <w:t xml:space="preserve"> </w:t>
      </w:r>
      <w:r w:rsidRPr="001024D9">
        <w:rPr>
          <w:rFonts w:eastAsia="나눔명조" w:hint="eastAsia"/>
          <w:sz w:val="20"/>
          <w:szCs w:val="22"/>
        </w:rPr>
        <w:t>배경을</w:t>
      </w:r>
      <w:r w:rsidRPr="001024D9">
        <w:rPr>
          <w:rFonts w:eastAsia="나눔명조" w:hint="eastAsia"/>
          <w:sz w:val="20"/>
          <w:szCs w:val="22"/>
        </w:rPr>
        <w:t xml:space="preserve"> </w:t>
      </w:r>
      <w:r w:rsidRPr="001024D9">
        <w:rPr>
          <w:rFonts w:eastAsia="나눔명조" w:hint="eastAsia"/>
          <w:sz w:val="20"/>
          <w:szCs w:val="22"/>
        </w:rPr>
        <w:t>제시하고</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w:t>
      </w:r>
    </w:p>
    <w:p w14:paraId="6F1B6E14" w14:textId="5D7102CE" w:rsidR="001024D9" w:rsidRDefault="001024D9" w:rsidP="00265BC3">
      <w:pPr>
        <w:wordWrap/>
        <w:spacing w:before="120" w:after="120" w:line="276" w:lineRule="auto"/>
        <w:rPr>
          <w:rFonts w:eastAsia="나눔명조"/>
          <w:sz w:val="20"/>
          <w:szCs w:val="22"/>
        </w:rPr>
      </w:pPr>
    </w:p>
    <w:p w14:paraId="29225CE6" w14:textId="77777777" w:rsidR="00C97896" w:rsidRDefault="00C97896">
      <w:pPr>
        <w:widowControl/>
        <w:wordWrap/>
        <w:autoSpaceDE/>
        <w:autoSpaceDN/>
        <w:spacing w:after="0" w:line="240" w:lineRule="auto"/>
        <w:jc w:val="left"/>
        <w:rPr>
          <w:ins w:id="1090" w:author="Park, Sanghoon" w:date="2021-10-01T14:04:00Z"/>
          <w:rFonts w:ascii="나눔명조" w:eastAsia="나눔명조" w:hAnsi="나눔명조"/>
          <w:color w:val="44546A" w:themeColor="text2"/>
          <w:sz w:val="20"/>
          <w:szCs w:val="20"/>
        </w:rPr>
      </w:pPr>
      <w:ins w:id="1091" w:author="Park, Sanghoon" w:date="2021-10-01T14:04:00Z">
        <w:r>
          <w:rPr>
            <w:rFonts w:ascii="나눔명조" w:eastAsia="나눔명조" w:hAnsi="나눔명조"/>
            <w:i/>
            <w:iCs/>
            <w:sz w:val="20"/>
            <w:szCs w:val="20"/>
          </w:rPr>
          <w:br w:type="page"/>
        </w:r>
      </w:ins>
    </w:p>
    <w:p w14:paraId="73E277AD" w14:textId="00F74518" w:rsidR="001024D9" w:rsidRPr="00C40D5F" w:rsidRDefault="001024D9">
      <w:pPr>
        <w:pStyle w:val="Caption"/>
        <w:keepNext/>
        <w:jc w:val="center"/>
        <w:rPr>
          <w:rFonts w:ascii="나눔명조" w:eastAsia="나눔명조" w:hAnsi="나눔명조"/>
          <w:i w:val="0"/>
          <w:iCs w:val="0"/>
          <w:sz w:val="20"/>
          <w:szCs w:val="20"/>
        </w:rPr>
        <w:pPrChange w:id="1092" w:author="Park, Sanghoon" w:date="2021-10-01T14:04:00Z">
          <w:pPr>
            <w:pStyle w:val="Caption"/>
            <w:keepNext/>
          </w:pPr>
        </w:pPrChange>
      </w:pPr>
      <w:r w:rsidRPr="00C40D5F">
        <w:rPr>
          <w:rFonts w:ascii="나눔명조" w:eastAsia="나눔명조" w:hAnsi="나눔명조" w:hint="eastAsia"/>
          <w:i w:val="0"/>
          <w:iCs w:val="0"/>
          <w:sz w:val="20"/>
          <w:szCs w:val="20"/>
        </w:rPr>
        <w:lastRenderedPageBreak/>
        <w:t xml:space="preserve">표 </w:t>
      </w:r>
      <w:r w:rsidRPr="00C40D5F">
        <w:rPr>
          <w:rFonts w:ascii="나눔명조" w:eastAsia="나눔명조" w:hAnsi="나눔명조"/>
          <w:i w:val="0"/>
          <w:iCs w:val="0"/>
          <w:sz w:val="20"/>
          <w:szCs w:val="20"/>
        </w:rPr>
        <w:fldChar w:fldCharType="begin"/>
      </w:r>
      <w:r w:rsidRPr="00C97896">
        <w:rPr>
          <w:rFonts w:ascii="나눔명조" w:eastAsia="나눔명조" w:hAnsi="나눔명조"/>
          <w:i w:val="0"/>
          <w:iCs w:val="0"/>
          <w:sz w:val="20"/>
          <w:szCs w:val="20"/>
        </w:rPr>
        <w:instrText xml:space="preserve"> SEQ </w:instrText>
      </w:r>
      <w:r w:rsidRPr="00C97896">
        <w:rPr>
          <w:rFonts w:ascii="나눔명조" w:eastAsia="나눔명조" w:hAnsi="나눔명조" w:hint="eastAsia"/>
          <w:i w:val="0"/>
          <w:iCs w:val="0"/>
          <w:sz w:val="20"/>
          <w:szCs w:val="20"/>
        </w:rPr>
        <w:instrText>표</w:instrText>
      </w:r>
      <w:r w:rsidRPr="00C97896">
        <w:rPr>
          <w:rFonts w:ascii="나눔명조" w:eastAsia="나눔명조" w:hAnsi="나눔명조"/>
          <w:i w:val="0"/>
          <w:iCs w:val="0"/>
          <w:sz w:val="20"/>
          <w:szCs w:val="20"/>
        </w:rPr>
        <w:instrText xml:space="preserve"> \* ARABIC </w:instrText>
      </w:r>
      <w:r w:rsidRPr="00C40D5F">
        <w:rPr>
          <w:rFonts w:ascii="나눔명조" w:eastAsia="나눔명조" w:hAnsi="나눔명조"/>
          <w:i w:val="0"/>
          <w:iCs w:val="0"/>
          <w:sz w:val="20"/>
          <w:szCs w:val="20"/>
        </w:rPr>
        <w:fldChar w:fldCharType="separate"/>
      </w:r>
      <w:r w:rsidR="00D47A0D">
        <w:rPr>
          <w:rFonts w:ascii="나눔명조" w:eastAsia="나눔명조" w:hAnsi="나눔명조"/>
          <w:i w:val="0"/>
          <w:iCs w:val="0"/>
          <w:noProof/>
          <w:sz w:val="20"/>
          <w:szCs w:val="20"/>
        </w:rPr>
        <w:t>1</w:t>
      </w:r>
      <w:r w:rsidRPr="00C40D5F">
        <w:rPr>
          <w:rFonts w:ascii="나눔명조" w:eastAsia="나눔명조" w:hAnsi="나눔명조"/>
          <w:i w:val="0"/>
          <w:iCs w:val="0"/>
          <w:sz w:val="20"/>
          <w:szCs w:val="20"/>
        </w:rPr>
        <w:fldChar w:fldCharType="end"/>
      </w:r>
      <w:r w:rsidRPr="00C40D5F">
        <w:rPr>
          <w:rFonts w:ascii="나눔명조" w:eastAsia="나눔명조" w:hAnsi="나눔명조"/>
          <w:i w:val="0"/>
          <w:iCs w:val="0"/>
          <w:sz w:val="20"/>
          <w:szCs w:val="20"/>
        </w:rPr>
        <w:t xml:space="preserve">. </w:t>
      </w:r>
      <w:r w:rsidRPr="00C40D5F">
        <w:rPr>
          <w:rFonts w:ascii="나눔명조" w:eastAsia="나눔명조" w:hAnsi="나눔명조" w:hint="eastAsia"/>
          <w:i w:val="0"/>
          <w:iCs w:val="0"/>
          <w:sz w:val="20"/>
          <w:szCs w:val="20"/>
        </w:rPr>
        <w:t>예측변수들과 설문문항</w:t>
      </w:r>
    </w:p>
    <w:tbl>
      <w:tblPr>
        <w:tblStyle w:val="PlainTable2"/>
        <w:tblW w:w="0" w:type="auto"/>
        <w:tblLook w:val="04A0" w:firstRow="1" w:lastRow="0" w:firstColumn="1" w:lastColumn="0" w:noHBand="0" w:noVBand="1"/>
        <w:tblPrChange w:id="1093" w:author="박 상훈" w:date="2021-10-05T15:09:00Z">
          <w:tblPr>
            <w:tblStyle w:val="PlainTable2"/>
            <w:tblW w:w="0" w:type="auto"/>
            <w:tblLook w:val="04A0" w:firstRow="1" w:lastRow="0" w:firstColumn="1" w:lastColumn="0" w:noHBand="0" w:noVBand="1"/>
          </w:tblPr>
        </w:tblPrChange>
      </w:tblPr>
      <w:tblGrid>
        <w:gridCol w:w="1473"/>
        <w:gridCol w:w="1017"/>
        <w:gridCol w:w="3619"/>
        <w:gridCol w:w="2917"/>
        <w:tblGridChange w:id="1094">
          <w:tblGrid>
            <w:gridCol w:w="1473"/>
            <w:gridCol w:w="1017"/>
            <w:gridCol w:w="3619"/>
            <w:gridCol w:w="2917"/>
          </w:tblGrid>
        </w:tblGridChange>
      </w:tblGrid>
      <w:tr w:rsidR="001024D9" w14:paraId="1D8139F5" w14:textId="77777777" w:rsidTr="00C311B9">
        <w:trPr>
          <w:cnfStyle w:val="100000000000" w:firstRow="1" w:lastRow="0" w:firstColumn="0" w:lastColumn="0" w:oddVBand="0" w:evenVBand="0" w:oddHBand="0" w:evenHBand="0" w:firstRowFirstColumn="0" w:firstRowLastColumn="0" w:lastRowFirstColumn="0" w:lastRowLastColumn="0"/>
          <w:trHeight w:val="249"/>
          <w:trPrChange w:id="1095" w:author="박 상훈" w:date="2021-10-05T15:09:00Z">
            <w:trPr>
              <w:trHeight w:val="249"/>
            </w:trPr>
          </w:trPrChange>
        </w:trPr>
        <w:tc>
          <w:tcPr>
            <w:cnfStyle w:val="001000000000" w:firstRow="0" w:lastRow="0" w:firstColumn="1" w:lastColumn="0" w:oddVBand="0" w:evenVBand="0" w:oddHBand="0" w:evenHBand="0" w:firstRowFirstColumn="0" w:firstRowLastColumn="0" w:lastRowFirstColumn="0" w:lastRowLastColumn="0"/>
            <w:tcW w:w="1473" w:type="dxa"/>
            <w:tcPrChange w:id="1096" w:author="박 상훈" w:date="2021-10-05T15:09:00Z">
              <w:tcPr>
                <w:tcW w:w="1473" w:type="dxa"/>
              </w:tcPr>
            </w:tcPrChange>
          </w:tcPr>
          <w:p w14:paraId="232DFDD4" w14:textId="121CA25C" w:rsidR="001024D9" w:rsidRDefault="001024D9" w:rsidP="00265BC3">
            <w:pPr>
              <w:wordWrap/>
              <w:spacing w:before="120" w:after="120" w:line="276" w:lineRule="auto"/>
              <w:jc w:val="center"/>
              <w:cnfStyle w:val="101000000000" w:firstRow="1" w:lastRow="0" w:firstColumn="1" w:lastColumn="0" w:oddVBand="0" w:evenVBand="0" w:oddHBand="0" w:evenHBand="0" w:firstRowFirstColumn="0" w:firstRowLastColumn="0" w:lastRowFirstColumn="0" w:lastRowLastColumn="0"/>
              <w:rPr>
                <w:rFonts w:eastAsia="나눔명조"/>
                <w:sz w:val="20"/>
                <w:szCs w:val="22"/>
              </w:rPr>
            </w:pPr>
            <w:r>
              <w:rPr>
                <w:rFonts w:eastAsia="나눔명조" w:hint="eastAsia"/>
                <w:sz w:val="20"/>
                <w:szCs w:val="22"/>
              </w:rPr>
              <w:t>잠재변수</w:t>
            </w:r>
          </w:p>
        </w:tc>
        <w:tc>
          <w:tcPr>
            <w:tcW w:w="1017" w:type="dxa"/>
            <w:tcPrChange w:id="1097" w:author="박 상훈" w:date="2021-10-05T15:09:00Z">
              <w:tcPr>
                <w:tcW w:w="1017" w:type="dxa"/>
              </w:tcPr>
            </w:tcPrChange>
          </w:tcPr>
          <w:p w14:paraId="366F640A" w14:textId="437C0EAF" w:rsidR="001024D9"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Pr>
                <w:rFonts w:eastAsia="나눔명조" w:hint="eastAsia"/>
                <w:sz w:val="20"/>
                <w:szCs w:val="22"/>
              </w:rPr>
              <w:t>측정변수</w:t>
            </w:r>
          </w:p>
        </w:tc>
        <w:tc>
          <w:tcPr>
            <w:tcW w:w="3619" w:type="dxa"/>
            <w:tcPrChange w:id="1098" w:author="박 상훈" w:date="2021-10-05T15:09:00Z">
              <w:tcPr>
                <w:tcW w:w="3619" w:type="dxa"/>
              </w:tcPr>
            </w:tcPrChange>
          </w:tcPr>
          <w:p w14:paraId="6A5DAC0C" w14:textId="4870DBD1" w:rsidR="001024D9"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Pr>
                <w:rFonts w:eastAsia="나눔명조" w:hint="eastAsia"/>
                <w:sz w:val="20"/>
                <w:szCs w:val="22"/>
              </w:rPr>
              <w:t>설문문항</w:t>
            </w:r>
          </w:p>
        </w:tc>
        <w:tc>
          <w:tcPr>
            <w:tcW w:w="2917" w:type="dxa"/>
            <w:shd w:val="clear" w:color="auto" w:fill="auto"/>
            <w:tcPrChange w:id="1099" w:author="박 상훈" w:date="2021-10-05T15:09:00Z">
              <w:tcPr>
                <w:tcW w:w="2917" w:type="dxa"/>
                <w:shd w:val="clear" w:color="auto" w:fill="FFE599" w:themeFill="accent4" w:themeFillTint="66"/>
              </w:tcPr>
            </w:tcPrChange>
          </w:tcPr>
          <w:p w14:paraId="269E2F17" w14:textId="038056D8" w:rsidR="001024D9" w:rsidRPr="00C311B9"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Change w:id="1100" w:author="박 상훈" w:date="2021-10-05T15:09:00Z">
                  <w:rPr>
                    <w:rFonts w:eastAsia="나눔명조"/>
                    <w:color w:val="FF0000"/>
                    <w:sz w:val="20"/>
                    <w:szCs w:val="22"/>
                  </w:rPr>
                </w:rPrChange>
              </w:rPr>
            </w:pPr>
            <w:r w:rsidRPr="00C311B9">
              <w:rPr>
                <w:rFonts w:eastAsia="나눔명조" w:hint="eastAsia"/>
                <w:sz w:val="20"/>
                <w:szCs w:val="22"/>
                <w:rPrChange w:id="1101" w:author="박 상훈" w:date="2021-10-05T15:09:00Z">
                  <w:rPr>
                    <w:rFonts w:eastAsia="나눔명조" w:hint="eastAsia"/>
                    <w:color w:val="FF0000"/>
                    <w:sz w:val="20"/>
                    <w:szCs w:val="22"/>
                  </w:rPr>
                </w:rPrChange>
              </w:rPr>
              <w:t>이론적</w:t>
            </w:r>
            <w:r w:rsidRPr="00C311B9">
              <w:rPr>
                <w:rFonts w:eastAsia="나눔명조" w:hint="eastAsia"/>
                <w:sz w:val="20"/>
                <w:szCs w:val="22"/>
                <w:rPrChange w:id="1102" w:author="박 상훈" w:date="2021-10-05T15:09:00Z">
                  <w:rPr>
                    <w:rFonts w:eastAsia="나눔명조" w:hint="eastAsia"/>
                    <w:color w:val="FF0000"/>
                    <w:sz w:val="20"/>
                    <w:szCs w:val="22"/>
                  </w:rPr>
                </w:rPrChange>
              </w:rPr>
              <w:t xml:space="preserve"> </w:t>
            </w:r>
            <w:r w:rsidRPr="00C311B9">
              <w:rPr>
                <w:rFonts w:eastAsia="나눔명조" w:hint="eastAsia"/>
                <w:sz w:val="20"/>
                <w:szCs w:val="22"/>
                <w:rPrChange w:id="1103" w:author="박 상훈" w:date="2021-10-05T15:09:00Z">
                  <w:rPr>
                    <w:rFonts w:eastAsia="나눔명조" w:hint="eastAsia"/>
                    <w:color w:val="FF0000"/>
                    <w:sz w:val="20"/>
                    <w:szCs w:val="22"/>
                  </w:rPr>
                </w:rPrChange>
              </w:rPr>
              <w:t>배경</w:t>
            </w:r>
          </w:p>
        </w:tc>
      </w:tr>
      <w:tr w:rsidR="008B58B9" w14:paraId="093B75C0" w14:textId="77777777" w:rsidTr="00C311B9">
        <w:trPr>
          <w:cnfStyle w:val="000000100000" w:firstRow="0" w:lastRow="0" w:firstColumn="0" w:lastColumn="0" w:oddVBand="0" w:evenVBand="0" w:oddHBand="1" w:evenHBand="0" w:firstRowFirstColumn="0" w:firstRowLastColumn="0" w:lastRowFirstColumn="0" w:lastRowLastColumn="0"/>
          <w:trHeight w:val="556"/>
          <w:trPrChange w:id="1104" w:author="박 상훈" w:date="2021-10-05T15:09:00Z">
            <w:trPr>
              <w:trHeight w:val="556"/>
            </w:trPr>
          </w:trPrChange>
        </w:trPr>
        <w:tc>
          <w:tcPr>
            <w:cnfStyle w:val="001000000000" w:firstRow="0" w:lastRow="0" w:firstColumn="1" w:lastColumn="0" w:oddVBand="0" w:evenVBand="0" w:oddHBand="0" w:evenHBand="0" w:firstRowFirstColumn="0" w:firstRowLastColumn="0" w:lastRowFirstColumn="0" w:lastRowLastColumn="0"/>
            <w:tcW w:w="1473" w:type="dxa"/>
            <w:vMerge w:val="restart"/>
            <w:tcPrChange w:id="1105" w:author="박 상훈" w:date="2021-10-05T15:09:00Z">
              <w:tcPr>
                <w:tcW w:w="1473" w:type="dxa"/>
                <w:vMerge w:val="restart"/>
              </w:tcPr>
            </w:tcPrChange>
          </w:tcPr>
          <w:p w14:paraId="0199331D" w14:textId="1AD86061" w:rsidR="008B58B9" w:rsidRDefault="008B58B9" w:rsidP="00265BC3">
            <w:pPr>
              <w:wordWrap/>
              <w:spacing w:after="0" w:line="240" w:lineRule="auto"/>
              <w:jc w:val="center"/>
              <w:cnfStyle w:val="001000100000" w:firstRow="0" w:lastRow="0" w:firstColumn="1" w:lastColumn="0" w:oddVBand="0" w:evenVBand="0" w:oddHBand="1" w:evenHBand="0" w:firstRowFirstColumn="0" w:firstRowLastColumn="0" w:lastRowFirstColumn="0" w:lastRowLastColumn="0"/>
              <w:rPr>
                <w:rFonts w:eastAsia="나눔명조"/>
                <w:sz w:val="20"/>
                <w:szCs w:val="22"/>
              </w:rPr>
            </w:pP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리더십</w:t>
            </w:r>
          </w:p>
        </w:tc>
        <w:tc>
          <w:tcPr>
            <w:tcW w:w="1017" w:type="dxa"/>
            <w:tcPrChange w:id="1106" w:author="박 상훈" w:date="2021-10-05T15:09:00Z">
              <w:tcPr>
                <w:tcW w:w="1017" w:type="dxa"/>
              </w:tcPr>
            </w:tcPrChange>
          </w:tcPr>
          <w:p w14:paraId="6D4AA178" w14:textId="347594F9" w:rsidR="008B58B9" w:rsidRDefault="008B58B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Q19_1</w:t>
            </w:r>
          </w:p>
        </w:tc>
        <w:tc>
          <w:tcPr>
            <w:tcW w:w="3619" w:type="dxa"/>
            <w:tcPrChange w:id="1107" w:author="박 상훈" w:date="2021-10-05T15:09:00Z">
              <w:tcPr>
                <w:tcW w:w="3619" w:type="dxa"/>
              </w:tcPr>
            </w:tcPrChange>
          </w:tcPr>
          <w:p w14:paraId="632172CD" w14:textId="70FA8110" w:rsidR="008B58B9" w:rsidRDefault="008B58B9" w:rsidP="00C311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Change w:id="1108"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목표가</w:t>
            </w:r>
            <w:r w:rsidRPr="001024D9">
              <w:rPr>
                <w:rFonts w:eastAsia="나눔명조" w:hint="eastAsia"/>
                <w:sz w:val="20"/>
                <w:szCs w:val="22"/>
              </w:rPr>
              <w:t xml:space="preserve"> </w:t>
            </w:r>
            <w:r w:rsidRPr="001024D9">
              <w:rPr>
                <w:rFonts w:eastAsia="나눔명조" w:hint="eastAsia"/>
                <w:sz w:val="20"/>
                <w:szCs w:val="22"/>
              </w:rPr>
              <w:t>달성될</w:t>
            </w:r>
            <w:r w:rsidRPr="001024D9">
              <w:rPr>
                <w:rFonts w:eastAsia="나눔명조" w:hint="eastAsia"/>
                <w:sz w:val="20"/>
                <w:szCs w:val="22"/>
              </w:rPr>
              <w:t xml:space="preserve"> </w:t>
            </w:r>
            <w:r w:rsidRPr="001024D9">
              <w:rPr>
                <w:rFonts w:eastAsia="나눔명조" w:hint="eastAsia"/>
                <w:sz w:val="20"/>
                <w:szCs w:val="22"/>
              </w:rPr>
              <w:t>경우</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받게</w:t>
            </w:r>
            <w:r w:rsidRPr="001024D9">
              <w:rPr>
                <w:rFonts w:eastAsia="나눔명조" w:hint="eastAsia"/>
                <w:sz w:val="20"/>
                <w:szCs w:val="22"/>
              </w:rPr>
              <w:t xml:space="preserve"> </w:t>
            </w:r>
            <w:r w:rsidRPr="001024D9">
              <w:rPr>
                <w:rFonts w:eastAsia="나눔명조" w:hint="eastAsia"/>
                <w:sz w:val="20"/>
                <w:szCs w:val="22"/>
              </w:rPr>
              <w:t>될</w:t>
            </w:r>
            <w:r w:rsidRPr="001024D9">
              <w:rPr>
                <w:rFonts w:eastAsia="나눔명조" w:hint="eastAsia"/>
                <w:sz w:val="20"/>
                <w:szCs w:val="22"/>
              </w:rPr>
              <w:t xml:space="preserve"> </w:t>
            </w:r>
            <w:r w:rsidRPr="001024D9">
              <w:rPr>
                <w:rFonts w:eastAsia="나눔명조" w:hint="eastAsia"/>
                <w:sz w:val="20"/>
                <w:szCs w:val="22"/>
              </w:rPr>
              <w:t>보상</w:t>
            </w:r>
            <w:r w:rsidRPr="001024D9">
              <w:rPr>
                <w:rFonts w:eastAsia="나눔명조"/>
                <w:sz w:val="20"/>
                <w:szCs w:val="22"/>
              </w:rPr>
              <w:t>/</w:t>
            </w:r>
            <w:r w:rsidRPr="001024D9">
              <w:rPr>
                <w:rFonts w:eastAsia="나눔명조" w:hint="eastAsia"/>
                <w:sz w:val="20"/>
                <w:szCs w:val="22"/>
              </w:rPr>
              <w:t>이익에</w:t>
            </w:r>
            <w:r w:rsidRPr="001024D9">
              <w:rPr>
                <w:rFonts w:eastAsia="나눔명조" w:hint="eastAsia"/>
                <w:sz w:val="20"/>
                <w:szCs w:val="22"/>
              </w:rPr>
              <w:t xml:space="preserve"> </w:t>
            </w:r>
            <w:r w:rsidRPr="001024D9">
              <w:rPr>
                <w:rFonts w:eastAsia="나눔명조" w:hint="eastAsia"/>
                <w:sz w:val="20"/>
                <w:szCs w:val="22"/>
              </w:rPr>
              <w:t>대해</w:t>
            </w:r>
            <w:r w:rsidRPr="001024D9">
              <w:rPr>
                <w:rFonts w:eastAsia="나눔명조" w:hint="eastAsia"/>
                <w:sz w:val="20"/>
                <w:szCs w:val="22"/>
              </w:rPr>
              <w:t xml:space="preserve"> </w:t>
            </w:r>
            <w:r w:rsidRPr="001024D9">
              <w:rPr>
                <w:rFonts w:eastAsia="나눔명조" w:hint="eastAsia"/>
                <w:sz w:val="20"/>
                <w:szCs w:val="22"/>
              </w:rPr>
              <w:t>잘</w:t>
            </w:r>
            <w:r w:rsidRPr="001024D9">
              <w:rPr>
                <w:rFonts w:eastAsia="나눔명조" w:hint="eastAsia"/>
                <w:sz w:val="20"/>
                <w:szCs w:val="22"/>
              </w:rPr>
              <w:t xml:space="preserve"> </w:t>
            </w:r>
            <w:r w:rsidRPr="001024D9">
              <w:rPr>
                <w:rFonts w:eastAsia="나눔명조" w:hint="eastAsia"/>
                <w:sz w:val="20"/>
                <w:szCs w:val="22"/>
              </w:rPr>
              <w:t>이해시켜</w:t>
            </w:r>
            <w:r w:rsidRPr="001024D9">
              <w:rPr>
                <w:rFonts w:eastAsia="나눔명조" w:hint="eastAsia"/>
                <w:sz w:val="20"/>
                <w:szCs w:val="22"/>
              </w:rPr>
              <w:t xml:space="preserve"> </w:t>
            </w:r>
            <w:r w:rsidRPr="001024D9">
              <w:rPr>
                <w:rFonts w:eastAsia="나눔명조" w:hint="eastAsia"/>
                <w:sz w:val="20"/>
                <w:szCs w:val="22"/>
              </w:rPr>
              <w:t>준다</w:t>
            </w:r>
            <w:r w:rsidRPr="001024D9">
              <w:rPr>
                <w:rFonts w:eastAsia="나눔명조"/>
                <w:sz w:val="20"/>
                <w:szCs w:val="22"/>
              </w:rPr>
              <w:t>.</w:t>
            </w:r>
          </w:p>
        </w:tc>
        <w:tc>
          <w:tcPr>
            <w:tcW w:w="2917" w:type="dxa"/>
            <w:vMerge w:val="restart"/>
            <w:shd w:val="clear" w:color="auto" w:fill="auto"/>
            <w:tcPrChange w:id="1109" w:author="박 상훈" w:date="2021-10-05T15:09:00Z">
              <w:tcPr>
                <w:tcW w:w="2917" w:type="dxa"/>
                <w:vMerge w:val="restart"/>
                <w:shd w:val="clear" w:color="auto" w:fill="FFE599" w:themeFill="accent4" w:themeFillTint="66"/>
              </w:tcPr>
            </w:tcPrChange>
          </w:tcPr>
          <w:p w14:paraId="77DD7F51" w14:textId="0114B246" w:rsidR="008B58B9" w:rsidRPr="00C311B9" w:rsidRDefault="00D93197" w:rsidP="00C311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ins w:id="1110" w:author="Kang, Jiyoon" w:date="2021-10-03T08:59:00Z"/>
                <w:rFonts w:ascii="나눔명조" w:eastAsia="나눔명조" w:hAnsi="나눔명조"/>
                <w:sz w:val="20"/>
                <w:szCs w:val="22"/>
                <w:rPrChange w:id="1111" w:author="박 상훈" w:date="2021-10-05T15:09:00Z">
                  <w:rPr>
                    <w:ins w:id="1112" w:author="Kang, Jiyoon" w:date="2021-10-03T08:59:00Z"/>
                    <w:rFonts w:eastAsia="나눔명조"/>
                    <w:color w:val="FF0000"/>
                    <w:sz w:val="20"/>
                    <w:szCs w:val="22"/>
                  </w:rPr>
                </w:rPrChange>
              </w:rPr>
              <w:pPrChange w:id="1113"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114" w:author="Kang, Jiyoon" w:date="2021-10-03T09:12:00Z">
              <w:r w:rsidRPr="00C311B9">
                <w:rPr>
                  <w:rFonts w:ascii="나눔명조" w:eastAsia="나눔명조" w:hAnsi="나눔명조" w:hint="eastAsia"/>
                  <w:sz w:val="20"/>
                  <w:szCs w:val="22"/>
                  <w:rPrChange w:id="1115" w:author="박 상훈" w:date="2021-10-05T15:09:00Z">
                    <w:rPr>
                      <w:rFonts w:ascii="나눔명조" w:eastAsia="나눔명조" w:hAnsi="나눔명조" w:hint="eastAsia"/>
                      <w:color w:val="FF0000"/>
                      <w:sz w:val="20"/>
                      <w:szCs w:val="22"/>
                    </w:rPr>
                  </w:rPrChange>
                </w:rPr>
                <w:t xml:space="preserve">임재영 외 </w:t>
              </w:r>
              <w:r w:rsidRPr="00C311B9">
                <w:rPr>
                  <w:rFonts w:ascii="나눔명조" w:eastAsia="나눔명조" w:hAnsi="나눔명조"/>
                  <w:sz w:val="20"/>
                  <w:szCs w:val="22"/>
                  <w:rPrChange w:id="1116" w:author="박 상훈" w:date="2021-10-05T15:09:00Z">
                    <w:rPr>
                      <w:rFonts w:ascii="나눔명조" w:eastAsia="나눔명조" w:hAnsi="나눔명조"/>
                      <w:color w:val="FF0000"/>
                      <w:sz w:val="20"/>
                      <w:szCs w:val="22"/>
                    </w:rPr>
                  </w:rPrChange>
                </w:rPr>
                <w:t>(2019)</w:t>
              </w:r>
            </w:ins>
            <w:del w:id="1117" w:author="Kang, Jiyoon" w:date="2021-10-03T09:12:00Z">
              <w:r w:rsidR="008B58B9" w:rsidRPr="00C311B9" w:rsidDel="00D93197">
                <w:rPr>
                  <w:rFonts w:ascii="나눔명조" w:eastAsia="나눔명조" w:hAnsi="나눔명조"/>
                  <w:sz w:val="20"/>
                  <w:szCs w:val="22"/>
                  <w:rPrChange w:id="1118" w:author="박 상훈" w:date="2021-10-05T15:09:00Z">
                    <w:rPr>
                      <w:rFonts w:eastAsia="나눔명조"/>
                      <w:color w:val="FF0000"/>
                      <w:sz w:val="20"/>
                      <w:szCs w:val="22"/>
                    </w:rPr>
                  </w:rPrChange>
                </w:rPr>
                <w:fldChar w:fldCharType="begin"/>
              </w:r>
              <w:r w:rsidR="002C4115" w:rsidRPr="00C311B9" w:rsidDel="00D93197">
                <w:rPr>
                  <w:rFonts w:ascii="나눔명조" w:eastAsia="나눔명조" w:hAnsi="나눔명조"/>
                  <w:sz w:val="20"/>
                  <w:szCs w:val="22"/>
                  <w:rPrChange w:id="1119" w:author="박 상훈" w:date="2021-10-05T15:09:00Z">
                    <w:rPr>
                      <w:rFonts w:ascii="나눔명조" w:eastAsia="나눔명조" w:hAnsi="나눔명조"/>
                      <w:color w:val="FF0000"/>
                      <w:sz w:val="20"/>
                      <w:szCs w:val="22"/>
                    </w:rPr>
                  </w:rPrChange>
                </w:rPr>
                <w:delInstrText xml:space="preserve"> ADDIN ZOTERO_ITEM CSL_CITATION {"citationID":"vapOmLZt","properties":{"formattedCitation":"(\\uc0\\u51076{}\\uc0\\u51116{}\\uc0\\u50689{}, \\uc0\\u47928{}\\uc0\\u44397{}\\uc0\\u44221{}, and \\uc0\\u51312{}\\uc0\\u54812{}\\uc0\\u51652{} 2019b)","plainCitation":"(임재영, 문국경, and 조혜진 2019b)","dontUpdate":true,"noteIndex":0},"citationItems":[{"id":739,"uris":["http://zotero.org/users/8474326/items/QLE98FW5"],"uri":["http://zotero.org/users/8474326/items/QLE98FW5"],"itemData":{"id":739,"type":"article-journal","container-title":"한국사회와 행정연구","DOI":"10.53865/KSPA.2019.08.30.2.31","ISSN":"1225-8652","issue":"2","journalAbbreviation":"KSPA","language":"ko","page":"31-53","source":"DOI.org (Crossref)","title":"공공봉사동기가 혁신행동에 미치는 영향 그리고 거래적·변혁적 리더십의 조절효과","volume":"30","author":[{"family":"임재영","given":""},{"family":"문국경","given":""},{"family":"조혜진","given":""}],"issued":{"date-parts":[["2019",8,31]]}}}],"schema":"https://github.com/citation-style-language/schema/raw/master/csl-citation.json"} </w:delInstrText>
              </w:r>
              <w:r w:rsidR="008B58B9" w:rsidRPr="00C311B9" w:rsidDel="00D93197">
                <w:rPr>
                  <w:rFonts w:ascii="나눔명조" w:eastAsia="나눔명조" w:hAnsi="나눔명조"/>
                  <w:sz w:val="20"/>
                  <w:szCs w:val="22"/>
                  <w:rPrChange w:id="1120" w:author="박 상훈" w:date="2021-10-05T15:09:00Z">
                    <w:rPr>
                      <w:rFonts w:eastAsia="나눔명조"/>
                      <w:color w:val="FF0000"/>
                      <w:sz w:val="20"/>
                      <w:szCs w:val="22"/>
                    </w:rPr>
                  </w:rPrChange>
                </w:rPr>
                <w:fldChar w:fldCharType="separate"/>
              </w:r>
            </w:del>
            <w:del w:id="1121" w:author="Kang, Jiyoon" w:date="2021-10-03T08:59:00Z">
              <w:r w:rsidR="008B58B9" w:rsidRPr="00C311B9" w:rsidDel="00D200B3">
                <w:rPr>
                  <w:rFonts w:ascii="나눔명조" w:eastAsia="나눔명조" w:hAnsi="나눔명조"/>
                  <w:sz w:val="20"/>
                  <w:szCs w:val="22"/>
                  <w:rPrChange w:id="1122" w:author="박 상훈" w:date="2021-10-05T15:09:00Z">
                    <w:rPr>
                      <w:sz w:val="20"/>
                    </w:rPr>
                  </w:rPrChange>
                </w:rPr>
                <w:delText>(</w:delText>
              </w:r>
            </w:del>
            <w:del w:id="1123" w:author="Kang, Jiyoon" w:date="2021-10-03T09:12:00Z">
              <w:r w:rsidR="008B58B9" w:rsidRPr="00C311B9" w:rsidDel="00D93197">
                <w:rPr>
                  <w:rFonts w:ascii="나눔명조" w:eastAsia="나눔명조" w:hAnsi="나눔명조" w:hint="eastAsia"/>
                  <w:sz w:val="20"/>
                  <w:szCs w:val="22"/>
                  <w:rPrChange w:id="1124" w:author="박 상훈" w:date="2021-10-05T15:09:00Z">
                    <w:rPr>
                      <w:rFonts w:hint="eastAsia"/>
                      <w:sz w:val="20"/>
                    </w:rPr>
                  </w:rPrChange>
                </w:rPr>
                <w:delText>임재영</w:delText>
              </w:r>
            </w:del>
            <w:del w:id="1125" w:author="Kang, Jiyoon" w:date="2021-10-03T08:59:00Z">
              <w:r w:rsidR="008B58B9" w:rsidRPr="00C311B9" w:rsidDel="00D200B3">
                <w:rPr>
                  <w:rFonts w:ascii="나눔명조" w:eastAsia="나눔명조" w:hAnsi="나눔명조"/>
                  <w:sz w:val="20"/>
                  <w:szCs w:val="22"/>
                  <w:rPrChange w:id="1126" w:author="박 상훈" w:date="2021-10-05T15:09:00Z">
                    <w:rPr>
                      <w:sz w:val="20"/>
                    </w:rPr>
                  </w:rPrChange>
                </w:rPr>
                <w:delText xml:space="preserve">, </w:delText>
              </w:r>
            </w:del>
            <w:del w:id="1127" w:author="Kang, Jiyoon" w:date="2021-10-03T08:58:00Z">
              <w:r w:rsidR="008B58B9" w:rsidRPr="00C311B9" w:rsidDel="00D200B3">
                <w:rPr>
                  <w:rFonts w:ascii="나눔명조" w:eastAsia="나눔명조" w:hAnsi="나눔명조" w:hint="eastAsia"/>
                  <w:sz w:val="20"/>
                  <w:szCs w:val="22"/>
                  <w:rPrChange w:id="1128" w:author="박 상훈" w:date="2021-10-05T15:09:00Z">
                    <w:rPr>
                      <w:rFonts w:hint="eastAsia"/>
                      <w:sz w:val="20"/>
                    </w:rPr>
                  </w:rPrChange>
                </w:rPr>
                <w:delText>문국경</w:delText>
              </w:r>
              <w:r w:rsidR="008B58B9" w:rsidRPr="00C311B9" w:rsidDel="00D200B3">
                <w:rPr>
                  <w:rFonts w:ascii="나눔명조" w:eastAsia="나눔명조" w:hAnsi="나눔명조"/>
                  <w:sz w:val="20"/>
                  <w:szCs w:val="22"/>
                  <w:rPrChange w:id="1129" w:author="박 상훈" w:date="2021-10-05T15:09:00Z">
                    <w:rPr>
                      <w:sz w:val="20"/>
                    </w:rPr>
                  </w:rPrChange>
                </w:rPr>
                <w:delText xml:space="preserve">, and </w:delText>
              </w:r>
              <w:r w:rsidR="008B58B9" w:rsidRPr="00C311B9" w:rsidDel="00D200B3">
                <w:rPr>
                  <w:rFonts w:ascii="나눔명조" w:eastAsia="나눔명조" w:hAnsi="나눔명조" w:hint="eastAsia"/>
                  <w:sz w:val="20"/>
                  <w:szCs w:val="22"/>
                  <w:rPrChange w:id="1130" w:author="박 상훈" w:date="2021-10-05T15:09:00Z">
                    <w:rPr>
                      <w:rFonts w:hint="eastAsia"/>
                      <w:sz w:val="20"/>
                    </w:rPr>
                  </w:rPrChange>
                </w:rPr>
                <w:delText>조혜진</w:delText>
              </w:r>
            </w:del>
            <w:del w:id="1131" w:author="Kang, Jiyoon" w:date="2021-10-03T09:12:00Z">
              <w:r w:rsidR="008B58B9" w:rsidRPr="00C311B9" w:rsidDel="00D93197">
                <w:rPr>
                  <w:rFonts w:ascii="나눔명조" w:eastAsia="나눔명조" w:hAnsi="나눔명조"/>
                  <w:sz w:val="20"/>
                  <w:szCs w:val="22"/>
                  <w:rPrChange w:id="1132" w:author="박 상훈" w:date="2021-10-05T15:09:00Z">
                    <w:rPr>
                      <w:sz w:val="20"/>
                    </w:rPr>
                  </w:rPrChange>
                </w:rPr>
                <w:delText xml:space="preserve"> 2019b)</w:delText>
              </w:r>
              <w:r w:rsidR="008B58B9" w:rsidRPr="00C311B9" w:rsidDel="00D93197">
                <w:rPr>
                  <w:rFonts w:ascii="나눔명조" w:eastAsia="나눔명조" w:hAnsi="나눔명조"/>
                  <w:sz w:val="20"/>
                  <w:szCs w:val="22"/>
                  <w:rPrChange w:id="1133" w:author="박 상훈" w:date="2021-10-05T15:09:00Z">
                    <w:rPr>
                      <w:rFonts w:eastAsia="나눔명조"/>
                      <w:color w:val="FF0000"/>
                      <w:sz w:val="20"/>
                      <w:szCs w:val="22"/>
                    </w:rPr>
                  </w:rPrChange>
                </w:rPr>
                <w:fldChar w:fldCharType="end"/>
              </w:r>
            </w:del>
            <w:ins w:id="1134" w:author="Kang, Jiyoon" w:date="2021-10-03T08:55:00Z">
              <w:r w:rsidR="008B58B9" w:rsidRPr="00C311B9">
                <w:rPr>
                  <w:rFonts w:ascii="나눔명조" w:eastAsia="나눔명조" w:hAnsi="나눔명조"/>
                  <w:sz w:val="20"/>
                  <w:szCs w:val="22"/>
                  <w:rPrChange w:id="1135" w:author="박 상훈" w:date="2021-10-05T15:09:00Z">
                    <w:rPr>
                      <w:rFonts w:eastAsia="나눔명조"/>
                      <w:color w:val="FF0000"/>
                      <w:sz w:val="20"/>
                      <w:szCs w:val="22"/>
                    </w:rPr>
                  </w:rPrChange>
                </w:rPr>
                <w:t>;</w:t>
              </w:r>
            </w:ins>
          </w:p>
          <w:p w14:paraId="153E11BE" w14:textId="09A467D6" w:rsidR="008B58B9" w:rsidRPr="00C311B9" w:rsidRDefault="008B58B9" w:rsidP="00C311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ascii="나눔명조" w:eastAsia="나눔명조" w:hAnsi="나눔명조"/>
                <w:sz w:val="20"/>
                <w:szCs w:val="22"/>
                <w:rPrChange w:id="1136" w:author="박 상훈" w:date="2021-10-05T15:09:00Z">
                  <w:rPr>
                    <w:rFonts w:eastAsia="나눔명조"/>
                    <w:color w:val="FF0000"/>
                    <w:sz w:val="20"/>
                    <w:szCs w:val="22"/>
                  </w:rPr>
                </w:rPrChange>
              </w:rPr>
              <w:pPrChange w:id="1137"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138" w:author="Kang, Jiyoon" w:date="2021-10-03T08:55:00Z">
              <w:r w:rsidRPr="00C311B9">
                <w:rPr>
                  <w:rFonts w:ascii="나눔명조" w:eastAsia="나눔명조" w:hAnsi="나눔명조" w:hint="eastAsia"/>
                  <w:sz w:val="20"/>
                  <w:szCs w:val="22"/>
                  <w:rPrChange w:id="1139" w:author="박 상훈" w:date="2021-10-05T15:09:00Z">
                    <w:rPr>
                      <w:rFonts w:eastAsia="나눔명조" w:hint="eastAsia"/>
                      <w:color w:val="FF0000"/>
                      <w:sz w:val="20"/>
                      <w:szCs w:val="22"/>
                    </w:rPr>
                  </w:rPrChange>
                </w:rPr>
                <w:t>정지용</w:t>
              </w:r>
              <w:r w:rsidRPr="00C311B9">
                <w:rPr>
                  <w:rFonts w:ascii="나눔명조" w:eastAsia="나눔명조" w:hAnsi="나눔명조"/>
                  <w:sz w:val="20"/>
                  <w:szCs w:val="22"/>
                  <w:rPrChange w:id="1140" w:author="박 상훈" w:date="2021-10-05T15:09:00Z">
                    <w:rPr>
                      <w:rFonts w:eastAsia="나눔명조"/>
                      <w:color w:val="FF0000"/>
                      <w:sz w:val="20"/>
                      <w:szCs w:val="22"/>
                    </w:rPr>
                  </w:rPrChange>
                </w:rPr>
                <w:t xml:space="preserve"> </w:t>
              </w:r>
              <w:r w:rsidRPr="00C311B9">
                <w:rPr>
                  <w:rFonts w:ascii="나눔명조" w:eastAsia="나눔명조" w:hAnsi="나눔명조" w:hint="eastAsia"/>
                  <w:sz w:val="20"/>
                  <w:szCs w:val="22"/>
                  <w:rPrChange w:id="1141" w:author="박 상훈" w:date="2021-10-05T15:09:00Z">
                    <w:rPr>
                      <w:rFonts w:eastAsia="나눔명조" w:hint="eastAsia"/>
                      <w:color w:val="FF0000"/>
                      <w:sz w:val="20"/>
                      <w:szCs w:val="22"/>
                    </w:rPr>
                  </w:rPrChange>
                </w:rPr>
                <w:t>외</w:t>
              </w:r>
              <w:r w:rsidRPr="00C311B9">
                <w:rPr>
                  <w:rFonts w:ascii="나눔명조" w:eastAsia="나눔명조" w:hAnsi="나눔명조"/>
                  <w:sz w:val="20"/>
                  <w:szCs w:val="22"/>
                  <w:rPrChange w:id="1142" w:author="박 상훈" w:date="2021-10-05T15:09:00Z">
                    <w:rPr>
                      <w:rFonts w:eastAsia="나눔명조"/>
                      <w:color w:val="FF0000"/>
                      <w:sz w:val="20"/>
                      <w:szCs w:val="22"/>
                    </w:rPr>
                  </w:rPrChange>
                </w:rPr>
                <w:t xml:space="preserve"> </w:t>
              </w:r>
            </w:ins>
            <w:ins w:id="1143" w:author="Kang, Jiyoon" w:date="2021-10-03T09:00:00Z">
              <w:r w:rsidRPr="00C311B9">
                <w:rPr>
                  <w:rFonts w:ascii="나눔명조" w:eastAsia="나눔명조" w:hAnsi="나눔명조"/>
                  <w:sz w:val="20"/>
                  <w:szCs w:val="22"/>
                  <w:rPrChange w:id="1144" w:author="박 상훈" w:date="2021-10-05T15:09:00Z">
                    <w:rPr>
                      <w:rFonts w:eastAsia="나눔명조"/>
                      <w:color w:val="FF0000"/>
                      <w:sz w:val="20"/>
                      <w:szCs w:val="22"/>
                    </w:rPr>
                  </w:rPrChange>
                </w:rPr>
                <w:t>(</w:t>
              </w:r>
            </w:ins>
            <w:ins w:id="1145" w:author="Kang, Jiyoon" w:date="2021-10-03T08:55:00Z">
              <w:r w:rsidRPr="00C311B9">
                <w:rPr>
                  <w:rFonts w:ascii="나눔명조" w:eastAsia="나눔명조" w:hAnsi="나눔명조"/>
                  <w:sz w:val="20"/>
                  <w:szCs w:val="22"/>
                  <w:rPrChange w:id="1146" w:author="박 상훈" w:date="2021-10-05T15:09:00Z">
                    <w:rPr>
                      <w:rFonts w:eastAsia="나눔명조"/>
                      <w:color w:val="FF0000"/>
                      <w:sz w:val="20"/>
                      <w:szCs w:val="22"/>
                    </w:rPr>
                  </w:rPrChange>
                </w:rPr>
                <w:t>2020</w:t>
              </w:r>
            </w:ins>
            <w:ins w:id="1147" w:author="Kang, Jiyoon" w:date="2021-10-03T09:00:00Z">
              <w:r w:rsidRPr="00C311B9">
                <w:rPr>
                  <w:rFonts w:ascii="나눔명조" w:eastAsia="나눔명조" w:hAnsi="나눔명조"/>
                  <w:sz w:val="20"/>
                  <w:szCs w:val="22"/>
                  <w:rPrChange w:id="1148" w:author="박 상훈" w:date="2021-10-05T15:09:00Z">
                    <w:rPr>
                      <w:rFonts w:eastAsia="나눔명조"/>
                      <w:color w:val="FF0000"/>
                      <w:sz w:val="20"/>
                      <w:szCs w:val="22"/>
                    </w:rPr>
                  </w:rPrChange>
                </w:rPr>
                <w:t>)</w:t>
              </w:r>
            </w:ins>
            <w:del w:id="1149" w:author="Kang, Jiyoon" w:date="2021-10-03T08:55:00Z">
              <w:r w:rsidRPr="00C311B9" w:rsidDel="00D200B3">
                <w:rPr>
                  <w:rFonts w:ascii="나눔명조" w:eastAsia="나눔명조" w:hAnsi="나눔명조" w:hint="eastAsia"/>
                  <w:sz w:val="20"/>
                  <w:szCs w:val="22"/>
                  <w:rPrChange w:id="1150" w:author="박 상훈" w:date="2021-10-05T15:09:00Z">
                    <w:rPr>
                      <w:rFonts w:eastAsia="나눔명조" w:hint="eastAsia"/>
                      <w:color w:val="FF0000"/>
                      <w:sz w:val="20"/>
                      <w:szCs w:val="22"/>
                    </w:rPr>
                  </w:rPrChange>
                </w:rPr>
                <w:delText>인용</w:delText>
              </w:r>
            </w:del>
          </w:p>
        </w:tc>
      </w:tr>
      <w:tr w:rsidR="008B58B9" w14:paraId="72A0583B" w14:textId="77777777" w:rsidTr="00C311B9">
        <w:trPr>
          <w:trHeight w:val="556"/>
          <w:trPrChange w:id="1151" w:author="박 상훈" w:date="2021-10-05T15:09:00Z">
            <w:trPr>
              <w:trHeight w:val="556"/>
            </w:trPr>
          </w:trPrChange>
        </w:trPr>
        <w:tc>
          <w:tcPr>
            <w:cnfStyle w:val="001000000000" w:firstRow="0" w:lastRow="0" w:firstColumn="1" w:lastColumn="0" w:oddVBand="0" w:evenVBand="0" w:oddHBand="0" w:evenHBand="0" w:firstRowFirstColumn="0" w:firstRowLastColumn="0" w:lastRowFirstColumn="0" w:lastRowLastColumn="0"/>
            <w:tcW w:w="1473" w:type="dxa"/>
            <w:vMerge/>
            <w:tcPrChange w:id="1152" w:author="박 상훈" w:date="2021-10-05T15:09:00Z">
              <w:tcPr>
                <w:tcW w:w="1473" w:type="dxa"/>
                <w:vMerge/>
              </w:tcPr>
            </w:tcPrChange>
          </w:tcPr>
          <w:p w14:paraId="4921046A" w14:textId="77777777" w:rsidR="008B58B9" w:rsidRDefault="008B58B9" w:rsidP="00265BC3">
            <w:pPr>
              <w:wordWrap/>
              <w:spacing w:after="0" w:line="240" w:lineRule="auto"/>
              <w:jc w:val="center"/>
              <w:rPr>
                <w:rFonts w:eastAsia="나눔명조"/>
                <w:sz w:val="20"/>
                <w:szCs w:val="22"/>
              </w:rPr>
            </w:pPr>
          </w:p>
        </w:tc>
        <w:tc>
          <w:tcPr>
            <w:tcW w:w="1017" w:type="dxa"/>
            <w:tcPrChange w:id="1153" w:author="박 상훈" w:date="2021-10-05T15:09:00Z">
              <w:tcPr>
                <w:tcW w:w="1017" w:type="dxa"/>
              </w:tcPr>
            </w:tcPrChange>
          </w:tcPr>
          <w:p w14:paraId="12B34328" w14:textId="5BCAC71F" w:rsidR="008B58B9" w:rsidRDefault="008B58B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Q19_2</w:t>
            </w:r>
          </w:p>
        </w:tc>
        <w:tc>
          <w:tcPr>
            <w:tcW w:w="3619" w:type="dxa"/>
            <w:tcPrChange w:id="1154" w:author="박 상훈" w:date="2021-10-05T15:09:00Z">
              <w:tcPr>
                <w:tcW w:w="3619" w:type="dxa"/>
              </w:tcPr>
            </w:tcPrChange>
          </w:tcPr>
          <w:p w14:paraId="0224178C" w14:textId="55364590" w:rsidR="008B58B9" w:rsidRDefault="008B58B9" w:rsidP="00C311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Change w:id="1155"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업무성과에</w:t>
            </w:r>
            <w:r w:rsidRPr="001024D9">
              <w:rPr>
                <w:rFonts w:eastAsia="나눔명조" w:hint="eastAsia"/>
                <w:sz w:val="20"/>
                <w:szCs w:val="22"/>
              </w:rPr>
              <w:t xml:space="preserve"> </w:t>
            </w:r>
            <w:r w:rsidRPr="001024D9">
              <w:rPr>
                <w:rFonts w:eastAsia="나눔명조" w:hint="eastAsia"/>
                <w:sz w:val="20"/>
                <w:szCs w:val="22"/>
              </w:rPr>
              <w:t>따른</w:t>
            </w:r>
            <w:r w:rsidRPr="001024D9">
              <w:rPr>
                <w:rFonts w:eastAsia="나눔명조" w:hint="eastAsia"/>
                <w:sz w:val="20"/>
                <w:szCs w:val="22"/>
              </w:rPr>
              <w:t xml:space="preserve"> </w:t>
            </w:r>
            <w:r w:rsidRPr="001024D9">
              <w:rPr>
                <w:rFonts w:eastAsia="나눔명조" w:hint="eastAsia"/>
                <w:sz w:val="20"/>
                <w:szCs w:val="22"/>
              </w:rPr>
              <w:t>보상</w:t>
            </w:r>
            <w:r w:rsidRPr="001024D9">
              <w:rPr>
                <w:rFonts w:eastAsia="나눔명조"/>
                <w:sz w:val="20"/>
                <w:szCs w:val="22"/>
              </w:rPr>
              <w:t>/</w:t>
            </w:r>
            <w:r w:rsidRPr="001024D9">
              <w:rPr>
                <w:rFonts w:eastAsia="나눔명조" w:hint="eastAsia"/>
                <w:sz w:val="20"/>
                <w:szCs w:val="22"/>
              </w:rPr>
              <w:t>이익을</w:t>
            </w:r>
            <w:r w:rsidRPr="001024D9">
              <w:rPr>
                <w:rFonts w:eastAsia="나눔명조" w:hint="eastAsia"/>
                <w:sz w:val="20"/>
                <w:szCs w:val="22"/>
              </w:rPr>
              <w:t xml:space="preserve"> </w:t>
            </w:r>
            <w:r w:rsidRPr="001024D9">
              <w:rPr>
                <w:rFonts w:eastAsia="나눔명조" w:hint="eastAsia"/>
                <w:sz w:val="20"/>
                <w:szCs w:val="22"/>
              </w:rPr>
              <w:t>얻기</w:t>
            </w:r>
            <w:r w:rsidRPr="001024D9">
              <w:rPr>
                <w:rFonts w:eastAsia="나눔명조" w:hint="eastAsia"/>
                <w:sz w:val="20"/>
                <w:szCs w:val="22"/>
              </w:rPr>
              <w:t xml:space="preserve"> </w:t>
            </w:r>
            <w:r w:rsidRPr="001024D9">
              <w:rPr>
                <w:rFonts w:eastAsia="나눔명조" w:hint="eastAsia"/>
                <w:sz w:val="20"/>
                <w:szCs w:val="22"/>
              </w:rPr>
              <w:t>위해</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어떻게</w:t>
            </w:r>
            <w:r w:rsidRPr="001024D9">
              <w:rPr>
                <w:rFonts w:eastAsia="나눔명조" w:hint="eastAsia"/>
                <w:sz w:val="20"/>
                <w:szCs w:val="22"/>
              </w:rPr>
              <w:t xml:space="preserve"> </w:t>
            </w:r>
            <w:r w:rsidRPr="001024D9">
              <w:rPr>
                <w:rFonts w:eastAsia="나눔명조" w:hint="eastAsia"/>
                <w:sz w:val="20"/>
                <w:szCs w:val="22"/>
              </w:rPr>
              <w:t>해야</w:t>
            </w:r>
            <w:r w:rsidRPr="001024D9">
              <w:rPr>
                <w:rFonts w:eastAsia="나눔명조" w:hint="eastAsia"/>
                <w:sz w:val="20"/>
                <w:szCs w:val="22"/>
              </w:rPr>
              <w:t xml:space="preserve"> </w:t>
            </w:r>
            <w:r w:rsidRPr="001024D9">
              <w:rPr>
                <w:rFonts w:eastAsia="나눔명조" w:hint="eastAsia"/>
                <w:sz w:val="20"/>
                <w:szCs w:val="22"/>
              </w:rPr>
              <w:t>하는지를</w:t>
            </w:r>
            <w:r w:rsidRPr="001024D9">
              <w:rPr>
                <w:rFonts w:eastAsia="나눔명조" w:hint="eastAsia"/>
                <w:sz w:val="20"/>
                <w:szCs w:val="22"/>
              </w:rPr>
              <w:t xml:space="preserve"> </w:t>
            </w:r>
            <w:r w:rsidRPr="001024D9">
              <w:rPr>
                <w:rFonts w:eastAsia="나눔명조" w:hint="eastAsia"/>
                <w:sz w:val="20"/>
                <w:szCs w:val="22"/>
              </w:rPr>
              <w:t>구체적으로</w:t>
            </w:r>
            <w:r w:rsidRPr="001024D9">
              <w:rPr>
                <w:rFonts w:eastAsia="나눔명조" w:hint="eastAsia"/>
                <w:sz w:val="20"/>
                <w:szCs w:val="22"/>
              </w:rPr>
              <w:t xml:space="preserve"> </w:t>
            </w:r>
            <w:r w:rsidRPr="001024D9">
              <w:rPr>
                <w:rFonts w:eastAsia="나눔명조" w:hint="eastAsia"/>
                <w:sz w:val="20"/>
                <w:szCs w:val="22"/>
              </w:rPr>
              <w:t>알려준다</w:t>
            </w:r>
            <w:r w:rsidRPr="001024D9">
              <w:rPr>
                <w:rFonts w:eastAsia="나눔명조"/>
                <w:sz w:val="20"/>
                <w:szCs w:val="22"/>
              </w:rPr>
              <w:t>.</w:t>
            </w:r>
          </w:p>
        </w:tc>
        <w:tc>
          <w:tcPr>
            <w:tcW w:w="2917" w:type="dxa"/>
            <w:vMerge/>
            <w:shd w:val="clear" w:color="auto" w:fill="auto"/>
            <w:tcPrChange w:id="1156" w:author="박 상훈" w:date="2021-10-05T15:09:00Z">
              <w:tcPr>
                <w:tcW w:w="2917" w:type="dxa"/>
                <w:vMerge/>
                <w:shd w:val="clear" w:color="auto" w:fill="FFE599" w:themeFill="accent4" w:themeFillTint="66"/>
              </w:tcPr>
            </w:tcPrChange>
          </w:tcPr>
          <w:p w14:paraId="3DA80A4F" w14:textId="77777777" w:rsidR="008B58B9" w:rsidRPr="00C311B9" w:rsidRDefault="008B58B9" w:rsidP="00C311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ascii="나눔명조" w:eastAsia="나눔명조" w:hAnsi="나눔명조"/>
                <w:sz w:val="20"/>
                <w:szCs w:val="22"/>
                <w:rPrChange w:id="1157" w:author="박 상훈" w:date="2021-10-05T15:09:00Z">
                  <w:rPr>
                    <w:rFonts w:eastAsia="나눔명조"/>
                    <w:color w:val="FF0000"/>
                    <w:sz w:val="20"/>
                    <w:szCs w:val="22"/>
                  </w:rPr>
                </w:rPrChange>
              </w:rPr>
              <w:pPrChange w:id="1158"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r>
      <w:tr w:rsidR="001024D9" w14:paraId="50BC2A23" w14:textId="77777777" w:rsidTr="00C311B9">
        <w:trPr>
          <w:cnfStyle w:val="000000100000" w:firstRow="0" w:lastRow="0" w:firstColumn="0" w:lastColumn="0" w:oddVBand="0" w:evenVBand="0" w:oddHBand="1" w:evenHBand="0" w:firstRowFirstColumn="0" w:firstRowLastColumn="0" w:lastRowFirstColumn="0" w:lastRowLastColumn="0"/>
          <w:trHeight w:val="406"/>
          <w:trPrChange w:id="1159"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1473" w:type="dxa"/>
            <w:vMerge w:val="restart"/>
            <w:tcPrChange w:id="1160" w:author="박 상훈" w:date="2021-10-05T15:09:00Z">
              <w:tcPr>
                <w:tcW w:w="1473" w:type="dxa"/>
                <w:vMerge w:val="restart"/>
              </w:tcPr>
            </w:tcPrChange>
          </w:tcPr>
          <w:p w14:paraId="0C65D6FB" w14:textId="7EA562AE" w:rsidR="001024D9" w:rsidRDefault="001024D9" w:rsidP="00265BC3">
            <w:pPr>
              <w:wordWrap/>
              <w:spacing w:after="0" w:line="240" w:lineRule="auto"/>
              <w:jc w:val="center"/>
              <w:cnfStyle w:val="001000100000" w:firstRow="0" w:lastRow="0" w:firstColumn="1" w:lastColumn="0" w:oddVBand="0" w:evenVBand="0" w:oddHBand="1" w:evenHBand="0" w:firstRowFirstColumn="0" w:firstRowLastColumn="0" w:lastRowFirstColumn="0" w:lastRowLastColumn="0"/>
              <w:rPr>
                <w:rFonts w:eastAsia="나눔명조"/>
                <w:sz w:val="20"/>
                <w:szCs w:val="22"/>
              </w:rPr>
            </w:pPr>
            <w:r>
              <w:rPr>
                <w:rFonts w:eastAsia="나눔명조" w:hint="eastAsia"/>
                <w:sz w:val="20"/>
                <w:szCs w:val="22"/>
              </w:rPr>
              <w:t>변혁적</w:t>
            </w:r>
            <w:r>
              <w:rPr>
                <w:rFonts w:eastAsia="나눔명조" w:hint="eastAsia"/>
                <w:sz w:val="20"/>
                <w:szCs w:val="22"/>
              </w:rPr>
              <w:t xml:space="preserve"> </w:t>
            </w:r>
            <w:r>
              <w:rPr>
                <w:rFonts w:eastAsia="나눔명조" w:hint="eastAsia"/>
                <w:sz w:val="20"/>
                <w:szCs w:val="22"/>
              </w:rPr>
              <w:t>리더십</w:t>
            </w:r>
          </w:p>
        </w:tc>
        <w:tc>
          <w:tcPr>
            <w:tcW w:w="1017" w:type="dxa"/>
            <w:tcPrChange w:id="1161" w:author="박 상훈" w:date="2021-10-05T15:09:00Z">
              <w:tcPr>
                <w:tcW w:w="1017" w:type="dxa"/>
              </w:tcPr>
            </w:tcPrChange>
          </w:tcPr>
          <w:p w14:paraId="39F5254A" w14:textId="581BC48E" w:rsidR="001024D9"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Q19_4</w:t>
            </w:r>
          </w:p>
        </w:tc>
        <w:tc>
          <w:tcPr>
            <w:tcW w:w="3619" w:type="dxa"/>
            <w:tcPrChange w:id="1162" w:author="박 상훈" w:date="2021-10-05T15:09:00Z">
              <w:tcPr>
                <w:tcW w:w="3619" w:type="dxa"/>
              </w:tcPr>
            </w:tcPrChange>
          </w:tcPr>
          <w:p w14:paraId="0CA45403" w14:textId="06AAFA52" w:rsidR="001024D9" w:rsidRDefault="001024D9" w:rsidP="00C311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Change w:id="1163"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미래에</w:t>
            </w:r>
            <w:r w:rsidRPr="001024D9">
              <w:rPr>
                <w:rFonts w:eastAsia="나눔명조" w:hint="eastAsia"/>
                <w:sz w:val="20"/>
                <w:szCs w:val="22"/>
              </w:rPr>
              <w:t xml:space="preserve"> </w:t>
            </w:r>
            <w:r w:rsidRPr="001024D9">
              <w:rPr>
                <w:rFonts w:eastAsia="나눔명조" w:hint="eastAsia"/>
                <w:sz w:val="20"/>
                <w:szCs w:val="22"/>
              </w:rPr>
              <w:t>지향해야</w:t>
            </w:r>
            <w:r w:rsidRPr="001024D9">
              <w:rPr>
                <w:rFonts w:eastAsia="나눔명조" w:hint="eastAsia"/>
                <w:sz w:val="20"/>
                <w:szCs w:val="22"/>
              </w:rPr>
              <w:t xml:space="preserve"> </w:t>
            </w:r>
            <w:r w:rsidRPr="001024D9">
              <w:rPr>
                <w:rFonts w:eastAsia="나눔명조" w:hint="eastAsia"/>
                <w:sz w:val="20"/>
                <w:szCs w:val="22"/>
              </w:rPr>
              <w:t>할</w:t>
            </w:r>
            <w:r w:rsidRPr="001024D9">
              <w:rPr>
                <w:rFonts w:eastAsia="나눔명조" w:hint="eastAsia"/>
                <w:sz w:val="20"/>
                <w:szCs w:val="22"/>
              </w:rPr>
              <w:t xml:space="preserve"> </w:t>
            </w:r>
            <w:r w:rsidRPr="001024D9">
              <w:rPr>
                <w:rFonts w:eastAsia="나눔명조" w:hint="eastAsia"/>
                <w:sz w:val="20"/>
                <w:szCs w:val="22"/>
              </w:rPr>
              <w:t>확고한</w:t>
            </w:r>
            <w:r w:rsidRPr="001024D9">
              <w:rPr>
                <w:rFonts w:eastAsia="나눔명조" w:hint="eastAsia"/>
                <w:sz w:val="20"/>
                <w:szCs w:val="22"/>
              </w:rPr>
              <w:t xml:space="preserve"> </w:t>
            </w:r>
            <w:r w:rsidRPr="001024D9">
              <w:rPr>
                <w:rFonts w:eastAsia="나눔명조" w:hint="eastAsia"/>
                <w:sz w:val="20"/>
                <w:szCs w:val="22"/>
              </w:rPr>
              <w:t>비전을</w:t>
            </w:r>
            <w:r w:rsidRPr="001024D9">
              <w:rPr>
                <w:rFonts w:eastAsia="나눔명조" w:hint="eastAsia"/>
                <w:sz w:val="20"/>
                <w:szCs w:val="22"/>
              </w:rPr>
              <w:t xml:space="preserve"> </w:t>
            </w:r>
            <w:r w:rsidRPr="001024D9">
              <w:rPr>
                <w:rFonts w:eastAsia="나눔명조" w:hint="eastAsia"/>
                <w:sz w:val="20"/>
                <w:szCs w:val="22"/>
              </w:rPr>
              <w:t>제시해</w:t>
            </w:r>
            <w:r w:rsidRPr="001024D9">
              <w:rPr>
                <w:rFonts w:eastAsia="나눔명조" w:hint="eastAsia"/>
                <w:sz w:val="20"/>
                <w:szCs w:val="22"/>
              </w:rPr>
              <w:t xml:space="preserve"> </w:t>
            </w:r>
            <w:r w:rsidRPr="001024D9">
              <w:rPr>
                <w:rFonts w:eastAsia="나눔명조" w:hint="eastAsia"/>
                <w:sz w:val="20"/>
                <w:szCs w:val="22"/>
              </w:rPr>
              <w:t>준다</w:t>
            </w:r>
            <w:ins w:id="1164" w:author="박 상훈" w:date="2021-10-05T15:09:00Z">
              <w:r w:rsidR="00C311B9">
                <w:rPr>
                  <w:rFonts w:eastAsia="나눔명조" w:hint="eastAsia"/>
                  <w:sz w:val="20"/>
                  <w:szCs w:val="22"/>
                </w:rPr>
                <w:t>.</w:t>
              </w:r>
            </w:ins>
          </w:p>
        </w:tc>
        <w:tc>
          <w:tcPr>
            <w:tcW w:w="2917" w:type="dxa"/>
            <w:shd w:val="clear" w:color="auto" w:fill="auto"/>
            <w:tcPrChange w:id="1165" w:author="박 상훈" w:date="2021-10-05T15:09:00Z">
              <w:tcPr>
                <w:tcW w:w="2917" w:type="dxa"/>
                <w:shd w:val="clear" w:color="auto" w:fill="FFE599" w:themeFill="accent4" w:themeFillTint="66"/>
              </w:tcPr>
            </w:tcPrChange>
          </w:tcPr>
          <w:p w14:paraId="1737BF8C" w14:textId="3C20EDF0" w:rsidR="001024D9" w:rsidRPr="00C311B9" w:rsidRDefault="00805806" w:rsidP="00C311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Change w:id="1166" w:author="박 상훈" w:date="2021-10-05T15:09:00Z">
                  <w:rPr>
                    <w:rFonts w:eastAsia="나눔명조"/>
                    <w:color w:val="FF0000"/>
                    <w:sz w:val="20"/>
                    <w:szCs w:val="22"/>
                  </w:rPr>
                </w:rPrChange>
              </w:rPr>
              <w:pPrChange w:id="1167"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168" w:author="Park, Sanghoon" w:date="2021-10-01T02:20:00Z">
              <w:r w:rsidRPr="00C311B9">
                <w:rPr>
                  <w:rFonts w:eastAsia="나눔명조" w:hint="eastAsia"/>
                  <w:sz w:val="20"/>
                  <w:szCs w:val="22"/>
                  <w:rPrChange w:id="1169" w:author="박 상훈" w:date="2021-10-05T15:09:00Z">
                    <w:rPr>
                      <w:rFonts w:eastAsia="나눔명조" w:hint="eastAsia"/>
                      <w:color w:val="FF0000"/>
                      <w:sz w:val="20"/>
                      <w:szCs w:val="22"/>
                    </w:rPr>
                  </w:rPrChange>
                </w:rPr>
                <w:t>박현욱</w:t>
              </w:r>
              <w:r w:rsidRPr="00C311B9">
                <w:rPr>
                  <w:rFonts w:eastAsia="나눔명조" w:hint="eastAsia"/>
                  <w:sz w:val="20"/>
                  <w:szCs w:val="22"/>
                  <w:rPrChange w:id="1170" w:author="박 상훈" w:date="2021-10-05T15:09:00Z">
                    <w:rPr>
                      <w:rFonts w:eastAsia="나눔명조" w:hint="eastAsia"/>
                      <w:color w:val="FF0000"/>
                      <w:sz w:val="20"/>
                      <w:szCs w:val="22"/>
                    </w:rPr>
                  </w:rPrChange>
                </w:rPr>
                <w:t xml:space="preserve"> </w:t>
              </w:r>
              <w:r w:rsidRPr="00C311B9">
                <w:rPr>
                  <w:rFonts w:eastAsia="나눔명조"/>
                  <w:sz w:val="20"/>
                  <w:szCs w:val="22"/>
                  <w:rPrChange w:id="1171" w:author="박 상훈" w:date="2021-10-05T15:09:00Z">
                    <w:rPr>
                      <w:rFonts w:eastAsia="나눔명조"/>
                      <w:color w:val="FF0000"/>
                      <w:sz w:val="20"/>
                      <w:szCs w:val="22"/>
                    </w:rPr>
                  </w:rPrChange>
                </w:rPr>
                <w:t xml:space="preserve">(2020); </w:t>
              </w:r>
            </w:ins>
            <w:ins w:id="1172" w:author="Park, Sanghoon" w:date="2021-10-01T02:22:00Z">
              <w:r w:rsidRPr="00C311B9">
                <w:rPr>
                  <w:rFonts w:eastAsia="나눔명조"/>
                  <w:sz w:val="20"/>
                  <w:szCs w:val="22"/>
                  <w:rPrChange w:id="1173" w:author="박 상훈" w:date="2021-10-05T15:09:00Z">
                    <w:rPr>
                      <w:rFonts w:eastAsia="나눔명조"/>
                      <w:color w:val="FF0000"/>
                      <w:sz w:val="20"/>
                      <w:szCs w:val="22"/>
                    </w:rPr>
                  </w:rPrChange>
                </w:rPr>
                <w:br/>
              </w:r>
            </w:ins>
            <w:ins w:id="1174" w:author="Park, Sanghoon" w:date="2021-10-01T02:20:00Z">
              <w:r w:rsidRPr="00C311B9">
                <w:rPr>
                  <w:rFonts w:eastAsia="나눔명조" w:hint="eastAsia"/>
                  <w:sz w:val="20"/>
                  <w:szCs w:val="22"/>
                  <w:rPrChange w:id="1175" w:author="박 상훈" w:date="2021-10-05T15:09:00Z">
                    <w:rPr>
                      <w:rFonts w:eastAsia="나눔명조" w:hint="eastAsia"/>
                      <w:color w:val="FF0000"/>
                      <w:sz w:val="20"/>
                      <w:szCs w:val="22"/>
                    </w:rPr>
                  </w:rPrChange>
                </w:rPr>
                <w:t>김재형</w:t>
              </w:r>
              <w:r w:rsidRPr="00C311B9">
                <w:rPr>
                  <w:rFonts w:eastAsia="나눔명조" w:hint="eastAsia"/>
                  <w:sz w:val="20"/>
                  <w:szCs w:val="22"/>
                  <w:rPrChange w:id="1176" w:author="박 상훈" w:date="2021-10-05T15:09:00Z">
                    <w:rPr>
                      <w:rFonts w:eastAsia="나눔명조" w:hint="eastAsia"/>
                      <w:color w:val="FF0000"/>
                      <w:sz w:val="20"/>
                      <w:szCs w:val="22"/>
                    </w:rPr>
                  </w:rPrChange>
                </w:rPr>
                <w:t xml:space="preserve"> </w:t>
              </w:r>
              <w:r w:rsidRPr="00C311B9">
                <w:rPr>
                  <w:rFonts w:eastAsia="나눔명조" w:hint="eastAsia"/>
                  <w:sz w:val="20"/>
                  <w:szCs w:val="22"/>
                  <w:rPrChange w:id="1177" w:author="박 상훈" w:date="2021-10-05T15:09:00Z">
                    <w:rPr>
                      <w:rFonts w:eastAsia="나눔명조" w:hint="eastAsia"/>
                      <w:color w:val="FF0000"/>
                      <w:sz w:val="20"/>
                      <w:szCs w:val="22"/>
                    </w:rPr>
                  </w:rPrChange>
                </w:rPr>
                <w:t>외</w:t>
              </w:r>
              <w:r w:rsidRPr="00C311B9">
                <w:rPr>
                  <w:rFonts w:eastAsia="나눔명조" w:hint="eastAsia"/>
                  <w:sz w:val="20"/>
                  <w:szCs w:val="22"/>
                  <w:rPrChange w:id="1178" w:author="박 상훈" w:date="2021-10-05T15:09:00Z">
                    <w:rPr>
                      <w:rFonts w:eastAsia="나눔명조" w:hint="eastAsia"/>
                      <w:color w:val="FF0000"/>
                      <w:sz w:val="20"/>
                      <w:szCs w:val="22"/>
                    </w:rPr>
                  </w:rPrChange>
                </w:rPr>
                <w:t xml:space="preserve"> </w:t>
              </w:r>
              <w:r w:rsidRPr="00C311B9">
                <w:rPr>
                  <w:rFonts w:eastAsia="나눔명조"/>
                  <w:sz w:val="20"/>
                  <w:szCs w:val="22"/>
                  <w:rPrChange w:id="1179" w:author="박 상훈" w:date="2021-10-05T15:09:00Z">
                    <w:rPr>
                      <w:rFonts w:eastAsia="나눔명조"/>
                      <w:color w:val="FF0000"/>
                      <w:sz w:val="20"/>
                      <w:szCs w:val="22"/>
                    </w:rPr>
                  </w:rPrChange>
                </w:rPr>
                <w:t>(2020</w:t>
              </w:r>
            </w:ins>
            <w:ins w:id="1180" w:author="Park, Sanghoon" w:date="2021-10-01T02:21:00Z">
              <w:r w:rsidRPr="00C311B9">
                <w:rPr>
                  <w:rFonts w:eastAsia="나눔명조"/>
                  <w:sz w:val="20"/>
                  <w:szCs w:val="22"/>
                  <w:rPrChange w:id="1181" w:author="박 상훈" w:date="2021-10-05T15:09:00Z">
                    <w:rPr>
                      <w:rFonts w:eastAsia="나눔명조"/>
                      <w:color w:val="FF0000"/>
                      <w:sz w:val="20"/>
                      <w:szCs w:val="22"/>
                    </w:rPr>
                  </w:rPrChange>
                </w:rPr>
                <w:t xml:space="preserve">); </w:t>
              </w:r>
            </w:ins>
            <w:ins w:id="1182" w:author="Park, Sanghoon" w:date="2021-10-01T02:22:00Z">
              <w:r w:rsidRPr="00C311B9">
                <w:rPr>
                  <w:rFonts w:eastAsia="나눔명조"/>
                  <w:sz w:val="20"/>
                  <w:szCs w:val="22"/>
                  <w:rPrChange w:id="1183" w:author="박 상훈" w:date="2021-10-05T15:09:00Z">
                    <w:rPr>
                      <w:rFonts w:eastAsia="나눔명조"/>
                      <w:color w:val="FF0000"/>
                      <w:sz w:val="20"/>
                      <w:szCs w:val="22"/>
                    </w:rPr>
                  </w:rPrChange>
                </w:rPr>
                <w:br/>
              </w:r>
            </w:ins>
            <w:ins w:id="1184" w:author="Park, Sanghoon" w:date="2021-10-01T02:21:00Z">
              <w:r w:rsidRPr="00C311B9">
                <w:rPr>
                  <w:rFonts w:eastAsia="나눔명조" w:hint="eastAsia"/>
                  <w:sz w:val="20"/>
                  <w:szCs w:val="22"/>
                  <w:rPrChange w:id="1185" w:author="박 상훈" w:date="2021-10-05T15:09:00Z">
                    <w:rPr>
                      <w:rFonts w:eastAsia="나눔명조" w:hint="eastAsia"/>
                      <w:color w:val="FF0000"/>
                      <w:sz w:val="20"/>
                      <w:szCs w:val="22"/>
                    </w:rPr>
                  </w:rPrChange>
                </w:rPr>
                <w:t>임재영</w:t>
              </w:r>
              <w:r w:rsidRPr="00C311B9">
                <w:rPr>
                  <w:rFonts w:eastAsia="나눔명조" w:hint="eastAsia"/>
                  <w:sz w:val="20"/>
                  <w:szCs w:val="22"/>
                  <w:rPrChange w:id="1186" w:author="박 상훈" w:date="2021-10-05T15:09:00Z">
                    <w:rPr>
                      <w:rFonts w:eastAsia="나눔명조" w:hint="eastAsia"/>
                      <w:color w:val="FF0000"/>
                      <w:sz w:val="20"/>
                      <w:szCs w:val="22"/>
                    </w:rPr>
                  </w:rPrChange>
                </w:rPr>
                <w:t xml:space="preserve"> </w:t>
              </w:r>
              <w:r w:rsidRPr="00C311B9">
                <w:rPr>
                  <w:rFonts w:eastAsia="나눔명조" w:hint="eastAsia"/>
                  <w:sz w:val="20"/>
                  <w:szCs w:val="22"/>
                  <w:rPrChange w:id="1187" w:author="박 상훈" w:date="2021-10-05T15:09:00Z">
                    <w:rPr>
                      <w:rFonts w:eastAsia="나눔명조" w:hint="eastAsia"/>
                      <w:color w:val="FF0000"/>
                      <w:sz w:val="20"/>
                      <w:szCs w:val="22"/>
                    </w:rPr>
                  </w:rPrChange>
                </w:rPr>
                <w:t>외</w:t>
              </w:r>
              <w:r w:rsidRPr="00C311B9">
                <w:rPr>
                  <w:rFonts w:eastAsia="나눔명조" w:hint="eastAsia"/>
                  <w:sz w:val="20"/>
                  <w:szCs w:val="22"/>
                  <w:rPrChange w:id="1188" w:author="박 상훈" w:date="2021-10-05T15:09:00Z">
                    <w:rPr>
                      <w:rFonts w:eastAsia="나눔명조" w:hint="eastAsia"/>
                      <w:color w:val="FF0000"/>
                      <w:sz w:val="20"/>
                      <w:szCs w:val="22"/>
                    </w:rPr>
                  </w:rPrChange>
                </w:rPr>
                <w:t xml:space="preserve"> </w:t>
              </w:r>
              <w:r w:rsidRPr="00C311B9">
                <w:rPr>
                  <w:rFonts w:eastAsia="나눔명조"/>
                  <w:sz w:val="20"/>
                  <w:szCs w:val="22"/>
                  <w:rPrChange w:id="1189" w:author="박 상훈" w:date="2021-10-05T15:09:00Z">
                    <w:rPr>
                      <w:rFonts w:eastAsia="나눔명조"/>
                      <w:color w:val="FF0000"/>
                      <w:sz w:val="20"/>
                      <w:szCs w:val="22"/>
                    </w:rPr>
                  </w:rPrChange>
                </w:rPr>
                <w:t>(2019</w:t>
              </w:r>
              <w:r w:rsidRPr="00C311B9">
                <w:rPr>
                  <w:rFonts w:eastAsia="나눔명조" w:hint="eastAsia"/>
                  <w:sz w:val="20"/>
                  <w:szCs w:val="22"/>
                  <w:rPrChange w:id="1190" w:author="박 상훈" w:date="2021-10-05T15:09:00Z">
                    <w:rPr>
                      <w:rFonts w:eastAsia="나눔명조" w:hint="eastAsia"/>
                      <w:color w:val="FF0000"/>
                      <w:sz w:val="20"/>
                      <w:szCs w:val="22"/>
                    </w:rPr>
                  </w:rPrChange>
                </w:rPr>
                <w:t>a</w:t>
              </w:r>
              <w:r w:rsidRPr="00C311B9">
                <w:rPr>
                  <w:rFonts w:eastAsia="나눔명조"/>
                  <w:sz w:val="20"/>
                  <w:szCs w:val="22"/>
                  <w:rPrChange w:id="1191" w:author="박 상훈" w:date="2021-10-05T15:09:00Z">
                    <w:rPr>
                      <w:rFonts w:eastAsia="나눔명조"/>
                      <w:color w:val="FF0000"/>
                      <w:sz w:val="20"/>
                      <w:szCs w:val="22"/>
                    </w:rPr>
                  </w:rPrChange>
                </w:rPr>
                <w:t xml:space="preserve">); </w:t>
              </w:r>
            </w:ins>
            <w:ins w:id="1192" w:author="Park, Sanghoon" w:date="2021-10-01T02:22:00Z">
              <w:r w:rsidRPr="00C311B9">
                <w:rPr>
                  <w:rFonts w:eastAsia="나눔명조"/>
                  <w:sz w:val="20"/>
                  <w:szCs w:val="22"/>
                  <w:rPrChange w:id="1193" w:author="박 상훈" w:date="2021-10-05T15:09:00Z">
                    <w:rPr>
                      <w:rFonts w:eastAsia="나눔명조"/>
                      <w:color w:val="FF0000"/>
                      <w:sz w:val="20"/>
                      <w:szCs w:val="22"/>
                    </w:rPr>
                  </w:rPrChange>
                </w:rPr>
                <w:br/>
              </w:r>
            </w:ins>
            <w:ins w:id="1194" w:author="Park, Sanghoon" w:date="2021-10-01T02:21:00Z">
              <w:r w:rsidRPr="00C311B9">
                <w:rPr>
                  <w:rFonts w:eastAsia="나눔명조" w:hint="eastAsia"/>
                  <w:sz w:val="20"/>
                  <w:szCs w:val="22"/>
                  <w:rPrChange w:id="1195" w:author="박 상훈" w:date="2021-10-05T15:09:00Z">
                    <w:rPr>
                      <w:rFonts w:eastAsia="나눔명조" w:hint="eastAsia"/>
                      <w:color w:val="FF0000"/>
                      <w:sz w:val="20"/>
                      <w:szCs w:val="22"/>
                    </w:rPr>
                  </w:rPrChange>
                </w:rPr>
                <w:t>정지용</w:t>
              </w:r>
              <w:r w:rsidRPr="00C311B9">
                <w:rPr>
                  <w:rFonts w:eastAsia="나눔명조" w:hint="eastAsia"/>
                  <w:sz w:val="20"/>
                  <w:szCs w:val="22"/>
                  <w:rPrChange w:id="1196" w:author="박 상훈" w:date="2021-10-05T15:09:00Z">
                    <w:rPr>
                      <w:rFonts w:eastAsia="나눔명조" w:hint="eastAsia"/>
                      <w:color w:val="FF0000"/>
                      <w:sz w:val="20"/>
                      <w:szCs w:val="22"/>
                    </w:rPr>
                  </w:rPrChange>
                </w:rPr>
                <w:t xml:space="preserve"> </w:t>
              </w:r>
              <w:r w:rsidRPr="00C311B9">
                <w:rPr>
                  <w:rFonts w:eastAsia="나눔명조" w:hint="eastAsia"/>
                  <w:sz w:val="20"/>
                  <w:szCs w:val="22"/>
                  <w:rPrChange w:id="1197" w:author="박 상훈" w:date="2021-10-05T15:09:00Z">
                    <w:rPr>
                      <w:rFonts w:eastAsia="나눔명조" w:hint="eastAsia"/>
                      <w:color w:val="FF0000"/>
                      <w:sz w:val="20"/>
                      <w:szCs w:val="22"/>
                    </w:rPr>
                  </w:rPrChange>
                </w:rPr>
                <w:t>외</w:t>
              </w:r>
              <w:r w:rsidRPr="00C311B9">
                <w:rPr>
                  <w:rFonts w:eastAsia="나눔명조" w:hint="eastAsia"/>
                  <w:sz w:val="20"/>
                  <w:szCs w:val="22"/>
                  <w:rPrChange w:id="1198" w:author="박 상훈" w:date="2021-10-05T15:09:00Z">
                    <w:rPr>
                      <w:rFonts w:eastAsia="나눔명조" w:hint="eastAsia"/>
                      <w:color w:val="FF0000"/>
                      <w:sz w:val="20"/>
                      <w:szCs w:val="22"/>
                    </w:rPr>
                  </w:rPrChange>
                </w:rPr>
                <w:t xml:space="preserve"> </w:t>
              </w:r>
              <w:r w:rsidRPr="00C311B9">
                <w:rPr>
                  <w:rFonts w:eastAsia="나눔명조"/>
                  <w:sz w:val="20"/>
                  <w:szCs w:val="22"/>
                  <w:rPrChange w:id="1199" w:author="박 상훈" w:date="2021-10-05T15:09:00Z">
                    <w:rPr>
                      <w:rFonts w:eastAsia="나눔명조"/>
                      <w:color w:val="FF0000"/>
                      <w:sz w:val="20"/>
                      <w:szCs w:val="22"/>
                    </w:rPr>
                  </w:rPrChange>
                </w:rPr>
                <w:t>(2020)</w:t>
              </w:r>
            </w:ins>
          </w:p>
        </w:tc>
      </w:tr>
      <w:tr w:rsidR="00805806" w14:paraId="72DFABCD" w14:textId="77777777" w:rsidTr="00C311B9">
        <w:trPr>
          <w:trHeight w:val="406"/>
          <w:trPrChange w:id="1200"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1473" w:type="dxa"/>
            <w:vMerge/>
            <w:tcPrChange w:id="1201" w:author="박 상훈" w:date="2021-10-05T15:09:00Z">
              <w:tcPr>
                <w:tcW w:w="1473" w:type="dxa"/>
                <w:vMerge/>
              </w:tcPr>
            </w:tcPrChange>
          </w:tcPr>
          <w:p w14:paraId="5DA9571B" w14:textId="77777777" w:rsidR="00805806" w:rsidRDefault="00805806" w:rsidP="00265BC3">
            <w:pPr>
              <w:wordWrap/>
              <w:spacing w:after="0" w:line="240" w:lineRule="auto"/>
              <w:jc w:val="center"/>
              <w:rPr>
                <w:rFonts w:eastAsia="나눔명조"/>
                <w:sz w:val="20"/>
                <w:szCs w:val="22"/>
              </w:rPr>
            </w:pPr>
          </w:p>
        </w:tc>
        <w:tc>
          <w:tcPr>
            <w:tcW w:w="1017" w:type="dxa"/>
            <w:tcPrChange w:id="1202" w:author="박 상훈" w:date="2021-10-05T15:09:00Z">
              <w:tcPr>
                <w:tcW w:w="1017" w:type="dxa"/>
              </w:tcPr>
            </w:tcPrChange>
          </w:tcPr>
          <w:p w14:paraId="447F9135" w14:textId="710BAFBC" w:rsidR="00805806"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Q19_6</w:t>
            </w:r>
          </w:p>
        </w:tc>
        <w:tc>
          <w:tcPr>
            <w:tcW w:w="3619" w:type="dxa"/>
            <w:tcPrChange w:id="1203" w:author="박 상훈" w:date="2021-10-05T15:09:00Z">
              <w:tcPr>
                <w:tcW w:w="3619" w:type="dxa"/>
              </w:tcPr>
            </w:tcPrChange>
          </w:tcPr>
          <w:p w14:paraId="6CF27565" w14:textId="06420F2C" w:rsidR="00805806" w:rsidRDefault="00805806" w:rsidP="00C311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Change w:id="1204"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내가</w:t>
            </w:r>
            <w:r w:rsidRPr="001024D9">
              <w:rPr>
                <w:rFonts w:eastAsia="나눔명조" w:hint="eastAsia"/>
                <w:sz w:val="20"/>
                <w:szCs w:val="22"/>
              </w:rPr>
              <w:t xml:space="preserve"> </w:t>
            </w:r>
            <w:r w:rsidRPr="001024D9">
              <w:rPr>
                <w:rFonts w:eastAsia="나눔명조" w:hint="eastAsia"/>
                <w:sz w:val="20"/>
                <w:szCs w:val="22"/>
              </w:rPr>
              <w:t>새로운</w:t>
            </w:r>
            <w:r w:rsidRPr="001024D9">
              <w:rPr>
                <w:rFonts w:eastAsia="나눔명조" w:hint="eastAsia"/>
                <w:sz w:val="20"/>
                <w:szCs w:val="22"/>
              </w:rPr>
              <w:t xml:space="preserve"> </w:t>
            </w:r>
            <w:r w:rsidRPr="001024D9">
              <w:rPr>
                <w:rFonts w:eastAsia="나눔명조" w:hint="eastAsia"/>
                <w:sz w:val="20"/>
                <w:szCs w:val="22"/>
              </w:rPr>
              <w:t>시각에</w:t>
            </w:r>
            <w:r w:rsidRPr="001024D9">
              <w:rPr>
                <w:rFonts w:eastAsia="나눔명조" w:hint="eastAsia"/>
                <w:sz w:val="20"/>
                <w:szCs w:val="22"/>
              </w:rPr>
              <w:t xml:space="preserve"> </w:t>
            </w:r>
            <w:r w:rsidRPr="001024D9">
              <w:rPr>
                <w:rFonts w:eastAsia="나눔명조" w:hint="eastAsia"/>
                <w:sz w:val="20"/>
                <w:szCs w:val="22"/>
              </w:rPr>
              <w:t>업무를</w:t>
            </w:r>
            <w:r w:rsidRPr="001024D9">
              <w:rPr>
                <w:rFonts w:eastAsia="나눔명조" w:hint="eastAsia"/>
                <w:sz w:val="20"/>
                <w:szCs w:val="22"/>
              </w:rPr>
              <w:t xml:space="preserve"> </w:t>
            </w:r>
            <w:r w:rsidRPr="001024D9">
              <w:rPr>
                <w:rFonts w:eastAsia="나눔명조" w:hint="eastAsia"/>
                <w:sz w:val="20"/>
                <w:szCs w:val="22"/>
              </w:rPr>
              <w:t>수행할</w:t>
            </w:r>
            <w:r w:rsidRPr="001024D9">
              <w:rPr>
                <w:rFonts w:eastAsia="나눔명조" w:hint="eastAsia"/>
                <w:sz w:val="20"/>
                <w:szCs w:val="22"/>
              </w:rPr>
              <w:t xml:space="preserve"> </w:t>
            </w:r>
            <w:r w:rsidRPr="001024D9">
              <w:rPr>
                <w:rFonts w:eastAsia="나눔명조" w:hint="eastAsia"/>
                <w:sz w:val="20"/>
                <w:szCs w:val="22"/>
              </w:rPr>
              <w:t>수</w:t>
            </w:r>
            <w:r w:rsidRPr="001024D9">
              <w:rPr>
                <w:rFonts w:eastAsia="나눔명조" w:hint="eastAsia"/>
                <w:sz w:val="20"/>
                <w:szCs w:val="22"/>
              </w:rPr>
              <w:t xml:space="preserve"> </w:t>
            </w:r>
            <w:r w:rsidRPr="001024D9">
              <w:rPr>
                <w:rFonts w:eastAsia="나눔명조" w:hint="eastAsia"/>
                <w:sz w:val="20"/>
                <w:szCs w:val="22"/>
              </w:rPr>
              <w:t>있도록</w:t>
            </w:r>
            <w:r w:rsidRPr="001024D9">
              <w:rPr>
                <w:rFonts w:eastAsia="나눔명조" w:hint="eastAsia"/>
                <w:sz w:val="20"/>
                <w:szCs w:val="22"/>
              </w:rPr>
              <w:t xml:space="preserve"> </w:t>
            </w:r>
            <w:r w:rsidRPr="001024D9">
              <w:rPr>
                <w:rFonts w:eastAsia="나눔명조" w:hint="eastAsia"/>
                <w:sz w:val="20"/>
                <w:szCs w:val="22"/>
              </w:rPr>
              <w:t>장려한다</w:t>
            </w:r>
            <w:r w:rsidRPr="001024D9">
              <w:rPr>
                <w:rFonts w:eastAsia="나눔명조"/>
                <w:sz w:val="20"/>
                <w:szCs w:val="22"/>
              </w:rPr>
              <w:t>.</w:t>
            </w:r>
          </w:p>
        </w:tc>
        <w:tc>
          <w:tcPr>
            <w:tcW w:w="2917" w:type="dxa"/>
            <w:vMerge w:val="restart"/>
            <w:shd w:val="clear" w:color="auto" w:fill="auto"/>
            <w:tcPrChange w:id="1205" w:author="박 상훈" w:date="2021-10-05T15:09:00Z">
              <w:tcPr>
                <w:tcW w:w="2917" w:type="dxa"/>
                <w:vMerge w:val="restart"/>
                <w:shd w:val="clear" w:color="auto" w:fill="FFE599" w:themeFill="accent4" w:themeFillTint="66"/>
              </w:tcPr>
            </w:tcPrChange>
          </w:tcPr>
          <w:p w14:paraId="2C8E870C" w14:textId="07520E39" w:rsidR="00805806" w:rsidRPr="00C311B9" w:rsidRDefault="00805806" w:rsidP="00C311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206" w:author="박 상훈" w:date="2021-10-05T15:09:00Z">
                  <w:rPr>
                    <w:rFonts w:eastAsia="나눔명조"/>
                    <w:color w:val="FF0000"/>
                    <w:sz w:val="20"/>
                    <w:szCs w:val="22"/>
                  </w:rPr>
                </w:rPrChange>
              </w:rPr>
              <w:pPrChange w:id="1207"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1208" w:author="Park, Sanghoon" w:date="2021-10-01T02:22:00Z">
              <w:r w:rsidRPr="00C311B9">
                <w:rPr>
                  <w:rFonts w:eastAsia="나눔명조" w:hint="eastAsia"/>
                  <w:sz w:val="20"/>
                  <w:szCs w:val="22"/>
                  <w:rPrChange w:id="1209" w:author="박 상훈" w:date="2021-10-05T15:09:00Z">
                    <w:rPr>
                      <w:rFonts w:eastAsia="나눔명조" w:hint="eastAsia"/>
                      <w:color w:val="FF0000"/>
                      <w:sz w:val="20"/>
                      <w:szCs w:val="22"/>
                    </w:rPr>
                  </w:rPrChange>
                </w:rPr>
                <w:t>박현욱</w:t>
              </w:r>
              <w:r w:rsidRPr="00C311B9">
                <w:rPr>
                  <w:rFonts w:eastAsia="나눔명조" w:hint="eastAsia"/>
                  <w:sz w:val="20"/>
                  <w:szCs w:val="22"/>
                  <w:rPrChange w:id="1210" w:author="박 상훈" w:date="2021-10-05T15:09:00Z">
                    <w:rPr>
                      <w:rFonts w:eastAsia="나눔명조" w:hint="eastAsia"/>
                      <w:color w:val="FF0000"/>
                      <w:sz w:val="20"/>
                      <w:szCs w:val="22"/>
                    </w:rPr>
                  </w:rPrChange>
                </w:rPr>
                <w:t xml:space="preserve"> </w:t>
              </w:r>
              <w:r w:rsidRPr="00C311B9">
                <w:rPr>
                  <w:rFonts w:eastAsia="나눔명조"/>
                  <w:sz w:val="20"/>
                  <w:szCs w:val="22"/>
                  <w:rPrChange w:id="1211" w:author="박 상훈" w:date="2021-10-05T15:09:00Z">
                    <w:rPr>
                      <w:rFonts w:eastAsia="나눔명조"/>
                      <w:color w:val="FF0000"/>
                      <w:sz w:val="20"/>
                      <w:szCs w:val="22"/>
                    </w:rPr>
                  </w:rPrChange>
                </w:rPr>
                <w:t xml:space="preserve">(2020); </w:t>
              </w:r>
              <w:r w:rsidRPr="00C311B9">
                <w:rPr>
                  <w:rFonts w:eastAsia="나눔명조"/>
                  <w:sz w:val="20"/>
                  <w:szCs w:val="22"/>
                  <w:rPrChange w:id="1212" w:author="박 상훈" w:date="2021-10-05T15:09:00Z">
                    <w:rPr>
                      <w:rFonts w:eastAsia="나눔명조"/>
                      <w:color w:val="FF0000"/>
                      <w:sz w:val="20"/>
                      <w:szCs w:val="22"/>
                    </w:rPr>
                  </w:rPrChange>
                </w:rPr>
                <w:br/>
              </w:r>
              <w:r w:rsidRPr="00C311B9">
                <w:rPr>
                  <w:rFonts w:eastAsia="나눔명조" w:hint="eastAsia"/>
                  <w:sz w:val="20"/>
                  <w:szCs w:val="22"/>
                  <w:rPrChange w:id="1213" w:author="박 상훈" w:date="2021-10-05T15:09:00Z">
                    <w:rPr>
                      <w:rFonts w:eastAsia="나눔명조" w:hint="eastAsia"/>
                      <w:color w:val="FF0000"/>
                      <w:sz w:val="20"/>
                      <w:szCs w:val="22"/>
                    </w:rPr>
                  </w:rPrChange>
                </w:rPr>
                <w:t>김재형</w:t>
              </w:r>
              <w:r w:rsidRPr="00C311B9">
                <w:rPr>
                  <w:rFonts w:eastAsia="나눔명조" w:hint="eastAsia"/>
                  <w:sz w:val="20"/>
                  <w:szCs w:val="22"/>
                  <w:rPrChange w:id="1214" w:author="박 상훈" w:date="2021-10-05T15:09:00Z">
                    <w:rPr>
                      <w:rFonts w:eastAsia="나눔명조" w:hint="eastAsia"/>
                      <w:color w:val="FF0000"/>
                      <w:sz w:val="20"/>
                      <w:szCs w:val="22"/>
                    </w:rPr>
                  </w:rPrChange>
                </w:rPr>
                <w:t xml:space="preserve"> </w:t>
              </w:r>
              <w:r w:rsidRPr="00C311B9">
                <w:rPr>
                  <w:rFonts w:eastAsia="나눔명조" w:hint="eastAsia"/>
                  <w:sz w:val="20"/>
                  <w:szCs w:val="22"/>
                  <w:rPrChange w:id="1215" w:author="박 상훈" w:date="2021-10-05T15:09:00Z">
                    <w:rPr>
                      <w:rFonts w:eastAsia="나눔명조" w:hint="eastAsia"/>
                      <w:color w:val="FF0000"/>
                      <w:sz w:val="20"/>
                      <w:szCs w:val="22"/>
                    </w:rPr>
                  </w:rPrChange>
                </w:rPr>
                <w:t>외</w:t>
              </w:r>
              <w:r w:rsidRPr="00C311B9">
                <w:rPr>
                  <w:rFonts w:eastAsia="나눔명조" w:hint="eastAsia"/>
                  <w:sz w:val="20"/>
                  <w:szCs w:val="22"/>
                  <w:rPrChange w:id="1216" w:author="박 상훈" w:date="2021-10-05T15:09:00Z">
                    <w:rPr>
                      <w:rFonts w:eastAsia="나눔명조" w:hint="eastAsia"/>
                      <w:color w:val="FF0000"/>
                      <w:sz w:val="20"/>
                      <w:szCs w:val="22"/>
                    </w:rPr>
                  </w:rPrChange>
                </w:rPr>
                <w:t>(</w:t>
              </w:r>
              <w:r w:rsidRPr="00C311B9">
                <w:rPr>
                  <w:rFonts w:eastAsia="나눔명조"/>
                  <w:sz w:val="20"/>
                  <w:szCs w:val="22"/>
                  <w:rPrChange w:id="1217" w:author="박 상훈" w:date="2021-10-05T15:09:00Z">
                    <w:rPr>
                      <w:rFonts w:eastAsia="나눔명조"/>
                      <w:color w:val="FF0000"/>
                      <w:sz w:val="20"/>
                      <w:szCs w:val="22"/>
                    </w:rPr>
                  </w:rPrChange>
                </w:rPr>
                <w:t xml:space="preserve">2020); </w:t>
              </w:r>
              <w:r w:rsidRPr="00C311B9">
                <w:rPr>
                  <w:rFonts w:eastAsia="나눔명조"/>
                  <w:sz w:val="20"/>
                  <w:szCs w:val="22"/>
                  <w:rPrChange w:id="1218" w:author="박 상훈" w:date="2021-10-05T15:09:00Z">
                    <w:rPr>
                      <w:rFonts w:eastAsia="나눔명조"/>
                      <w:color w:val="FF0000"/>
                      <w:sz w:val="20"/>
                      <w:szCs w:val="22"/>
                    </w:rPr>
                  </w:rPrChange>
                </w:rPr>
                <w:br/>
              </w:r>
              <w:r w:rsidRPr="00C311B9">
                <w:rPr>
                  <w:rFonts w:eastAsia="나눔명조" w:hint="eastAsia"/>
                  <w:sz w:val="20"/>
                  <w:szCs w:val="22"/>
                  <w:rPrChange w:id="1219" w:author="박 상훈" w:date="2021-10-05T15:09:00Z">
                    <w:rPr>
                      <w:rFonts w:eastAsia="나눔명조" w:hint="eastAsia"/>
                      <w:color w:val="FF0000"/>
                      <w:sz w:val="20"/>
                      <w:szCs w:val="22"/>
                    </w:rPr>
                  </w:rPrChange>
                </w:rPr>
                <w:t>정지용</w:t>
              </w:r>
              <w:r w:rsidRPr="00C311B9">
                <w:rPr>
                  <w:rFonts w:eastAsia="나눔명조" w:hint="eastAsia"/>
                  <w:sz w:val="20"/>
                  <w:szCs w:val="22"/>
                  <w:rPrChange w:id="1220" w:author="박 상훈" w:date="2021-10-05T15:09:00Z">
                    <w:rPr>
                      <w:rFonts w:eastAsia="나눔명조" w:hint="eastAsia"/>
                      <w:color w:val="FF0000"/>
                      <w:sz w:val="20"/>
                      <w:szCs w:val="22"/>
                    </w:rPr>
                  </w:rPrChange>
                </w:rPr>
                <w:t xml:space="preserve"> </w:t>
              </w:r>
              <w:r w:rsidRPr="00C311B9">
                <w:rPr>
                  <w:rFonts w:eastAsia="나눔명조" w:hint="eastAsia"/>
                  <w:sz w:val="20"/>
                  <w:szCs w:val="22"/>
                  <w:rPrChange w:id="1221" w:author="박 상훈" w:date="2021-10-05T15:09:00Z">
                    <w:rPr>
                      <w:rFonts w:eastAsia="나눔명조" w:hint="eastAsia"/>
                      <w:color w:val="FF0000"/>
                      <w:sz w:val="20"/>
                      <w:szCs w:val="22"/>
                    </w:rPr>
                  </w:rPrChange>
                </w:rPr>
                <w:t>외</w:t>
              </w:r>
              <w:r w:rsidRPr="00C311B9">
                <w:rPr>
                  <w:rFonts w:eastAsia="나눔명조" w:hint="eastAsia"/>
                  <w:sz w:val="20"/>
                  <w:szCs w:val="22"/>
                  <w:rPrChange w:id="1222" w:author="박 상훈" w:date="2021-10-05T15:09:00Z">
                    <w:rPr>
                      <w:rFonts w:eastAsia="나눔명조" w:hint="eastAsia"/>
                      <w:color w:val="FF0000"/>
                      <w:sz w:val="20"/>
                      <w:szCs w:val="22"/>
                    </w:rPr>
                  </w:rPrChange>
                </w:rPr>
                <w:t xml:space="preserve"> </w:t>
              </w:r>
              <w:r w:rsidRPr="00C311B9">
                <w:rPr>
                  <w:rFonts w:eastAsia="나눔명조"/>
                  <w:sz w:val="20"/>
                  <w:szCs w:val="22"/>
                  <w:rPrChange w:id="1223" w:author="박 상훈" w:date="2021-10-05T15:09:00Z">
                    <w:rPr>
                      <w:rFonts w:eastAsia="나눔명조"/>
                      <w:color w:val="FF0000"/>
                      <w:sz w:val="20"/>
                      <w:szCs w:val="22"/>
                    </w:rPr>
                  </w:rPrChange>
                </w:rPr>
                <w:t>(2020)</w:t>
              </w:r>
            </w:ins>
          </w:p>
        </w:tc>
      </w:tr>
      <w:tr w:rsidR="00805806" w14:paraId="0A14445D" w14:textId="77777777" w:rsidTr="00C311B9">
        <w:trPr>
          <w:cnfStyle w:val="000000100000" w:firstRow="0" w:lastRow="0" w:firstColumn="0" w:lastColumn="0" w:oddVBand="0" w:evenVBand="0" w:oddHBand="1" w:evenHBand="0" w:firstRowFirstColumn="0" w:firstRowLastColumn="0" w:lastRowFirstColumn="0" w:lastRowLastColumn="0"/>
          <w:trHeight w:val="406"/>
          <w:trPrChange w:id="1224"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1473" w:type="dxa"/>
            <w:vMerge/>
            <w:tcPrChange w:id="1225" w:author="박 상훈" w:date="2021-10-05T15:09:00Z">
              <w:tcPr>
                <w:tcW w:w="1473" w:type="dxa"/>
                <w:vMerge/>
              </w:tcPr>
            </w:tcPrChange>
          </w:tcPr>
          <w:p w14:paraId="09CECC84" w14:textId="77777777" w:rsidR="00805806" w:rsidRDefault="00805806" w:rsidP="00265BC3">
            <w:pPr>
              <w:wordWrap/>
              <w:spacing w:after="0" w:line="240" w:lineRule="auto"/>
              <w:jc w:val="center"/>
              <w:cnfStyle w:val="001000100000" w:firstRow="0" w:lastRow="0" w:firstColumn="1" w:lastColumn="0" w:oddVBand="0" w:evenVBand="0" w:oddHBand="1" w:evenHBand="0" w:firstRowFirstColumn="0" w:firstRowLastColumn="0" w:lastRowFirstColumn="0" w:lastRowLastColumn="0"/>
              <w:rPr>
                <w:rFonts w:eastAsia="나눔명조"/>
                <w:sz w:val="20"/>
                <w:szCs w:val="22"/>
              </w:rPr>
            </w:pPr>
          </w:p>
        </w:tc>
        <w:tc>
          <w:tcPr>
            <w:tcW w:w="1017" w:type="dxa"/>
            <w:tcPrChange w:id="1226" w:author="박 상훈" w:date="2021-10-05T15:09:00Z">
              <w:tcPr>
                <w:tcW w:w="1017" w:type="dxa"/>
              </w:tcPr>
            </w:tcPrChange>
          </w:tcPr>
          <w:p w14:paraId="5D888CF0" w14:textId="61DA897B" w:rsidR="00805806"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Q19_7</w:t>
            </w:r>
          </w:p>
        </w:tc>
        <w:tc>
          <w:tcPr>
            <w:tcW w:w="3619" w:type="dxa"/>
            <w:tcPrChange w:id="1227" w:author="박 상훈" w:date="2021-10-05T15:09:00Z">
              <w:tcPr>
                <w:tcW w:w="3619" w:type="dxa"/>
              </w:tcPr>
            </w:tcPrChange>
          </w:tcPr>
          <w:p w14:paraId="5A93BABD" w14:textId="2F4CBB77" w:rsidR="00805806" w:rsidRDefault="00805806" w:rsidP="00C311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Change w:id="1228"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1024D9">
              <w:rPr>
                <w:rFonts w:eastAsia="나눔명조" w:hint="eastAsia"/>
                <w:sz w:val="20"/>
                <w:szCs w:val="22"/>
              </w:rPr>
              <w:t>나의</w:t>
            </w:r>
            <w:r w:rsidRPr="001024D9">
              <w:rPr>
                <w:rFonts w:eastAsia="나눔명조" w:hint="eastAsia"/>
                <w:sz w:val="20"/>
                <w:szCs w:val="22"/>
              </w:rPr>
              <w:t xml:space="preserve"> </w:t>
            </w:r>
            <w:r w:rsidRPr="001024D9">
              <w:rPr>
                <w:rFonts w:eastAsia="나눔명조" w:hint="eastAsia"/>
                <w:sz w:val="20"/>
                <w:szCs w:val="22"/>
              </w:rPr>
              <w:t>상급자는</w:t>
            </w:r>
            <w:r w:rsidRPr="001024D9">
              <w:rPr>
                <w:rFonts w:eastAsia="나눔명조" w:hint="eastAsia"/>
                <w:sz w:val="20"/>
                <w:szCs w:val="22"/>
              </w:rPr>
              <w:t xml:space="preserve"> </w:t>
            </w:r>
            <w:r w:rsidRPr="001024D9">
              <w:rPr>
                <w:rFonts w:eastAsia="나눔명조" w:hint="eastAsia"/>
                <w:sz w:val="20"/>
                <w:szCs w:val="22"/>
              </w:rPr>
              <w:t>나</w:t>
            </w:r>
            <w:r w:rsidRPr="001024D9">
              <w:rPr>
                <w:rFonts w:eastAsia="나눔명조" w:hint="eastAsia"/>
                <w:sz w:val="20"/>
                <w:szCs w:val="22"/>
              </w:rPr>
              <w:t xml:space="preserve"> </w:t>
            </w:r>
            <w:r w:rsidRPr="001024D9">
              <w:rPr>
                <w:rFonts w:eastAsia="나눔명조" w:hint="eastAsia"/>
                <w:sz w:val="20"/>
                <w:szCs w:val="22"/>
              </w:rPr>
              <w:t>자신이</w:t>
            </w:r>
            <w:r w:rsidRPr="001024D9">
              <w:rPr>
                <w:rFonts w:eastAsia="나눔명조" w:hint="eastAsia"/>
                <w:sz w:val="20"/>
                <w:szCs w:val="22"/>
              </w:rPr>
              <w:t xml:space="preserve"> </w:t>
            </w:r>
            <w:r w:rsidRPr="001024D9">
              <w:rPr>
                <w:rFonts w:eastAsia="나눔명조" w:hint="eastAsia"/>
                <w:sz w:val="20"/>
                <w:szCs w:val="22"/>
              </w:rPr>
              <w:t>스스로</w:t>
            </w:r>
            <w:r w:rsidRPr="001024D9">
              <w:rPr>
                <w:rFonts w:eastAsia="나눔명조" w:hint="eastAsia"/>
                <w:sz w:val="20"/>
                <w:szCs w:val="22"/>
              </w:rPr>
              <w:t xml:space="preserve"> </w:t>
            </w:r>
            <w:r w:rsidRPr="001024D9">
              <w:rPr>
                <w:rFonts w:eastAsia="나눔명조" w:hint="eastAsia"/>
                <w:sz w:val="20"/>
                <w:szCs w:val="22"/>
              </w:rPr>
              <w:t>개발해</w:t>
            </w:r>
            <w:r w:rsidRPr="001024D9">
              <w:rPr>
                <w:rFonts w:eastAsia="나눔명조" w:hint="eastAsia"/>
                <w:sz w:val="20"/>
                <w:szCs w:val="22"/>
              </w:rPr>
              <w:t xml:space="preserve"> </w:t>
            </w:r>
            <w:r w:rsidRPr="001024D9">
              <w:rPr>
                <w:rFonts w:eastAsia="나눔명조" w:hint="eastAsia"/>
                <w:sz w:val="20"/>
                <w:szCs w:val="22"/>
              </w:rPr>
              <w:t>나가도록</w:t>
            </w:r>
            <w:r w:rsidRPr="001024D9">
              <w:rPr>
                <w:rFonts w:eastAsia="나눔명조" w:hint="eastAsia"/>
                <w:sz w:val="20"/>
                <w:szCs w:val="22"/>
              </w:rPr>
              <w:t xml:space="preserve"> </w:t>
            </w:r>
            <w:r w:rsidRPr="001024D9">
              <w:rPr>
                <w:rFonts w:eastAsia="나눔명조" w:hint="eastAsia"/>
                <w:sz w:val="20"/>
                <w:szCs w:val="22"/>
              </w:rPr>
              <w:t>도와준다</w:t>
            </w:r>
            <w:r w:rsidRPr="001024D9">
              <w:rPr>
                <w:rFonts w:eastAsia="나눔명조"/>
                <w:sz w:val="20"/>
                <w:szCs w:val="22"/>
              </w:rPr>
              <w:t>.</w:t>
            </w:r>
          </w:p>
        </w:tc>
        <w:tc>
          <w:tcPr>
            <w:tcW w:w="2917" w:type="dxa"/>
            <w:vMerge/>
            <w:shd w:val="clear" w:color="auto" w:fill="auto"/>
            <w:tcPrChange w:id="1229" w:author="박 상훈" w:date="2021-10-05T15:09:00Z">
              <w:tcPr>
                <w:tcW w:w="2917" w:type="dxa"/>
                <w:vMerge/>
                <w:shd w:val="clear" w:color="auto" w:fill="FFE599" w:themeFill="accent4" w:themeFillTint="66"/>
              </w:tcPr>
            </w:tcPrChange>
          </w:tcPr>
          <w:p w14:paraId="706FBF8C" w14:textId="271129DF" w:rsidR="00805806" w:rsidRPr="00C311B9" w:rsidRDefault="00805806" w:rsidP="00C311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Change w:id="1230" w:author="박 상훈" w:date="2021-10-05T15:09:00Z">
                  <w:rPr>
                    <w:rFonts w:eastAsia="나눔명조"/>
                    <w:color w:val="FF0000"/>
                    <w:sz w:val="20"/>
                    <w:szCs w:val="22"/>
                  </w:rPr>
                </w:rPrChange>
              </w:rPr>
              <w:pPrChange w:id="1231"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p>
        </w:tc>
      </w:tr>
      <w:tr w:rsidR="001024D9" w14:paraId="252724E9" w14:textId="77777777" w:rsidTr="00C311B9">
        <w:trPr>
          <w:trHeight w:val="406"/>
          <w:trPrChange w:id="1232"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1473" w:type="dxa"/>
            <w:vMerge w:val="restart"/>
            <w:tcPrChange w:id="1233" w:author="박 상훈" w:date="2021-10-05T15:09:00Z">
              <w:tcPr>
                <w:tcW w:w="1473" w:type="dxa"/>
                <w:vMerge w:val="restart"/>
              </w:tcPr>
            </w:tcPrChange>
          </w:tcPr>
          <w:p w14:paraId="468F69D8" w14:textId="7F99AC9D" w:rsidR="001024D9" w:rsidRDefault="001024D9" w:rsidP="00265BC3">
            <w:pPr>
              <w:wordWrap/>
              <w:spacing w:after="0" w:line="240" w:lineRule="auto"/>
              <w:jc w:val="center"/>
              <w:rPr>
                <w:rFonts w:eastAsia="나눔명조"/>
                <w:sz w:val="20"/>
                <w:szCs w:val="22"/>
              </w:rPr>
            </w:pPr>
            <w:r>
              <w:rPr>
                <w:rFonts w:eastAsia="나눔명조" w:hint="eastAsia"/>
                <w:sz w:val="20"/>
                <w:szCs w:val="22"/>
              </w:rPr>
              <w:t>협업</w:t>
            </w:r>
            <w:r>
              <w:rPr>
                <w:rFonts w:eastAsia="나눔명조" w:hint="eastAsia"/>
                <w:sz w:val="20"/>
                <w:szCs w:val="22"/>
              </w:rPr>
              <w:t>/</w:t>
            </w:r>
            <w:r>
              <w:rPr>
                <w:rFonts w:eastAsia="나눔명조" w:hint="eastAsia"/>
                <w:sz w:val="20"/>
                <w:szCs w:val="22"/>
              </w:rPr>
              <w:t>의사소통</w:t>
            </w:r>
          </w:p>
        </w:tc>
        <w:tc>
          <w:tcPr>
            <w:tcW w:w="1017" w:type="dxa"/>
            <w:tcPrChange w:id="1234" w:author="박 상훈" w:date="2021-10-05T15:09:00Z">
              <w:tcPr>
                <w:tcW w:w="1017" w:type="dxa"/>
              </w:tcPr>
            </w:tcPrChange>
          </w:tcPr>
          <w:p w14:paraId="06DC56F1" w14:textId="3EB5381B" w:rsidR="001024D9"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Q23_1</w:t>
            </w:r>
          </w:p>
        </w:tc>
        <w:tc>
          <w:tcPr>
            <w:tcW w:w="3619" w:type="dxa"/>
            <w:tcPrChange w:id="1235" w:author="박 상훈" w:date="2021-10-05T15:09:00Z">
              <w:tcPr>
                <w:tcW w:w="3619" w:type="dxa"/>
              </w:tcPr>
            </w:tcPrChange>
          </w:tcPr>
          <w:p w14:paraId="4E001C5D" w14:textId="2DC08BB7" w:rsidR="001024D9" w:rsidRDefault="001024D9" w:rsidP="00C311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Change w:id="1236"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기관에서는</w:t>
            </w:r>
            <w:r w:rsidRPr="001024D9">
              <w:rPr>
                <w:rFonts w:eastAsia="나눔명조" w:hint="eastAsia"/>
                <w:sz w:val="20"/>
                <w:szCs w:val="22"/>
              </w:rPr>
              <w:t xml:space="preserve"> </w:t>
            </w:r>
            <w:r w:rsidRPr="001024D9">
              <w:rPr>
                <w:rFonts w:eastAsia="나눔명조" w:hint="eastAsia"/>
                <w:sz w:val="20"/>
                <w:szCs w:val="22"/>
              </w:rPr>
              <w:t>업무상</w:t>
            </w:r>
            <w:r w:rsidRPr="001024D9">
              <w:rPr>
                <w:rFonts w:eastAsia="나눔명조" w:hint="eastAsia"/>
                <w:sz w:val="20"/>
                <w:szCs w:val="22"/>
              </w:rPr>
              <w:t xml:space="preserve"> </w:t>
            </w:r>
            <w:r w:rsidRPr="001024D9">
              <w:rPr>
                <w:rFonts w:eastAsia="나눔명조" w:hint="eastAsia"/>
                <w:sz w:val="20"/>
                <w:szCs w:val="22"/>
              </w:rPr>
              <w:t>협조가</w:t>
            </w:r>
            <w:r w:rsidRPr="001024D9">
              <w:rPr>
                <w:rFonts w:eastAsia="나눔명조" w:hint="eastAsia"/>
                <w:sz w:val="20"/>
                <w:szCs w:val="22"/>
              </w:rPr>
              <w:t xml:space="preserve"> </w:t>
            </w:r>
            <w:r w:rsidRPr="001024D9">
              <w:rPr>
                <w:rFonts w:eastAsia="나눔명조" w:hint="eastAsia"/>
                <w:sz w:val="20"/>
                <w:szCs w:val="22"/>
              </w:rPr>
              <w:t>필요한</w:t>
            </w:r>
            <w:r w:rsidRPr="001024D9">
              <w:rPr>
                <w:rFonts w:eastAsia="나눔명조" w:hint="eastAsia"/>
                <w:sz w:val="20"/>
                <w:szCs w:val="22"/>
              </w:rPr>
              <w:t xml:space="preserve"> </w:t>
            </w:r>
            <w:r w:rsidRPr="001024D9">
              <w:rPr>
                <w:rFonts w:eastAsia="나눔명조" w:hint="eastAsia"/>
                <w:sz w:val="20"/>
                <w:szCs w:val="22"/>
              </w:rPr>
              <w:t>경우</w:t>
            </w:r>
            <w:r w:rsidRPr="001024D9">
              <w:rPr>
                <w:rFonts w:eastAsia="나눔명조" w:hint="eastAsia"/>
                <w:sz w:val="20"/>
                <w:szCs w:val="22"/>
              </w:rPr>
              <w:t xml:space="preserve"> </w:t>
            </w:r>
            <w:r w:rsidRPr="001024D9">
              <w:rPr>
                <w:rFonts w:eastAsia="나눔명조" w:hint="eastAsia"/>
                <w:sz w:val="20"/>
                <w:szCs w:val="22"/>
              </w:rPr>
              <w:t>부서</w:t>
            </w:r>
            <w:r w:rsidRPr="001024D9">
              <w:rPr>
                <w:rFonts w:eastAsia="나눔명조" w:hint="eastAsia"/>
                <w:sz w:val="20"/>
                <w:szCs w:val="22"/>
              </w:rPr>
              <w:t xml:space="preserve"> </w:t>
            </w:r>
            <w:r w:rsidRPr="001024D9">
              <w:rPr>
                <w:rFonts w:eastAsia="나눔명조" w:hint="eastAsia"/>
                <w:sz w:val="20"/>
                <w:szCs w:val="22"/>
              </w:rPr>
              <w:t>간</w:t>
            </w:r>
            <w:r w:rsidRPr="001024D9">
              <w:rPr>
                <w:rFonts w:eastAsia="나눔명조" w:hint="eastAsia"/>
                <w:sz w:val="20"/>
                <w:szCs w:val="22"/>
              </w:rPr>
              <w:t xml:space="preserve"> </w:t>
            </w:r>
            <w:r w:rsidRPr="001024D9">
              <w:rPr>
                <w:rFonts w:eastAsia="나눔명조" w:hint="eastAsia"/>
                <w:sz w:val="20"/>
                <w:szCs w:val="22"/>
              </w:rPr>
              <w:t>협업이</w:t>
            </w:r>
            <w:r w:rsidRPr="001024D9">
              <w:rPr>
                <w:rFonts w:eastAsia="나눔명조" w:hint="eastAsia"/>
                <w:sz w:val="20"/>
                <w:szCs w:val="22"/>
              </w:rPr>
              <w:t xml:space="preserve"> </w:t>
            </w:r>
            <w:r w:rsidRPr="001024D9">
              <w:rPr>
                <w:rFonts w:eastAsia="나눔명조" w:hint="eastAsia"/>
                <w:sz w:val="20"/>
                <w:szCs w:val="22"/>
              </w:rPr>
              <w:t>대체로</w:t>
            </w:r>
            <w:r w:rsidRPr="001024D9">
              <w:rPr>
                <w:rFonts w:eastAsia="나눔명조" w:hint="eastAsia"/>
                <w:sz w:val="20"/>
                <w:szCs w:val="22"/>
              </w:rPr>
              <w:t xml:space="preserve"> </w:t>
            </w:r>
            <w:r w:rsidRPr="001024D9">
              <w:rPr>
                <w:rFonts w:eastAsia="나눔명조" w:hint="eastAsia"/>
                <w:sz w:val="20"/>
                <w:szCs w:val="22"/>
              </w:rPr>
              <w:t>원활하다</w:t>
            </w:r>
            <w:r w:rsidRPr="001024D9">
              <w:rPr>
                <w:rFonts w:eastAsia="나눔명조"/>
                <w:sz w:val="20"/>
                <w:szCs w:val="22"/>
              </w:rPr>
              <w:t>.</w:t>
            </w:r>
          </w:p>
        </w:tc>
        <w:tc>
          <w:tcPr>
            <w:tcW w:w="2917" w:type="dxa"/>
            <w:shd w:val="clear" w:color="auto" w:fill="auto"/>
            <w:tcPrChange w:id="1237" w:author="박 상훈" w:date="2021-10-05T15:09:00Z">
              <w:tcPr>
                <w:tcW w:w="2917" w:type="dxa"/>
                <w:shd w:val="clear" w:color="auto" w:fill="FFE599" w:themeFill="accent4" w:themeFillTint="66"/>
              </w:tcPr>
            </w:tcPrChange>
          </w:tcPr>
          <w:p w14:paraId="754CFA31" w14:textId="07106241" w:rsidR="001024D9" w:rsidRPr="00C311B9" w:rsidRDefault="00B4699F" w:rsidP="00C311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238" w:author="박 상훈" w:date="2021-10-05T15:09:00Z">
                  <w:rPr>
                    <w:rFonts w:eastAsia="나눔명조"/>
                    <w:color w:val="FF0000"/>
                    <w:sz w:val="20"/>
                    <w:szCs w:val="22"/>
                  </w:rPr>
                </w:rPrChange>
              </w:rPr>
              <w:pPrChange w:id="1239"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C311B9">
              <w:rPr>
                <w:rFonts w:eastAsia="나눔명조" w:hint="eastAsia"/>
                <w:sz w:val="20"/>
                <w:szCs w:val="22"/>
                <w:rPrChange w:id="1240" w:author="박 상훈" w:date="2021-10-05T15:09:00Z">
                  <w:rPr>
                    <w:rFonts w:eastAsia="나눔명조" w:hint="eastAsia"/>
                    <w:color w:val="FF0000"/>
                    <w:sz w:val="20"/>
                    <w:szCs w:val="22"/>
                  </w:rPr>
                </w:rPrChange>
              </w:rPr>
              <w:t>강지선</w:t>
            </w:r>
            <w:r w:rsidRPr="00C311B9">
              <w:rPr>
                <w:rFonts w:eastAsia="나눔명조" w:hint="eastAsia"/>
                <w:sz w:val="20"/>
                <w:szCs w:val="22"/>
                <w:rPrChange w:id="1241" w:author="박 상훈" w:date="2021-10-05T15:09:00Z">
                  <w:rPr>
                    <w:rFonts w:eastAsia="나눔명조" w:hint="eastAsia"/>
                    <w:color w:val="FF0000"/>
                    <w:sz w:val="20"/>
                    <w:szCs w:val="22"/>
                  </w:rPr>
                </w:rPrChange>
              </w:rPr>
              <w:t xml:space="preserve"> </w:t>
            </w:r>
            <w:r w:rsidRPr="00C311B9">
              <w:rPr>
                <w:rFonts w:eastAsia="나눔명조" w:hint="eastAsia"/>
                <w:sz w:val="20"/>
                <w:szCs w:val="22"/>
                <w:rPrChange w:id="1242" w:author="박 상훈" w:date="2021-10-05T15:09:00Z">
                  <w:rPr>
                    <w:rFonts w:eastAsia="나눔명조" w:hint="eastAsia"/>
                    <w:color w:val="FF0000"/>
                    <w:sz w:val="20"/>
                    <w:szCs w:val="22"/>
                  </w:rPr>
                </w:rPrChange>
              </w:rPr>
              <w:t>외</w:t>
            </w:r>
            <w:ins w:id="1243" w:author="Park, Sanghoon" w:date="2021-10-01T02:23:00Z">
              <w:r w:rsidR="00805806" w:rsidRPr="00C311B9">
                <w:rPr>
                  <w:rFonts w:eastAsia="나눔명조" w:hint="eastAsia"/>
                  <w:sz w:val="20"/>
                  <w:szCs w:val="22"/>
                  <w:rPrChange w:id="1244" w:author="박 상훈" w:date="2021-10-05T15:09:00Z">
                    <w:rPr>
                      <w:rFonts w:eastAsia="나눔명조" w:hint="eastAsia"/>
                      <w:color w:val="FF0000"/>
                      <w:sz w:val="20"/>
                      <w:szCs w:val="22"/>
                    </w:rPr>
                  </w:rPrChange>
                </w:rPr>
                <w:t xml:space="preserve"> </w:t>
              </w:r>
              <w:r w:rsidR="00805806" w:rsidRPr="00C311B9">
                <w:rPr>
                  <w:rFonts w:eastAsia="나눔명조"/>
                  <w:sz w:val="20"/>
                  <w:szCs w:val="22"/>
                  <w:rPrChange w:id="1245" w:author="박 상훈" w:date="2021-10-05T15:09:00Z">
                    <w:rPr>
                      <w:rFonts w:eastAsia="나눔명조"/>
                      <w:color w:val="FF0000"/>
                      <w:sz w:val="20"/>
                      <w:szCs w:val="22"/>
                    </w:rPr>
                  </w:rPrChange>
                </w:rPr>
                <w:t>(</w:t>
              </w:r>
            </w:ins>
            <w:r w:rsidRPr="00C311B9">
              <w:rPr>
                <w:rFonts w:eastAsia="나눔명조"/>
                <w:sz w:val="20"/>
                <w:szCs w:val="22"/>
                <w:rPrChange w:id="1246" w:author="박 상훈" w:date="2021-10-05T15:09:00Z">
                  <w:rPr>
                    <w:rFonts w:eastAsia="나눔명조"/>
                    <w:color w:val="FF0000"/>
                    <w:sz w:val="20"/>
                    <w:szCs w:val="22"/>
                  </w:rPr>
                </w:rPrChange>
              </w:rPr>
              <w:t>2019</w:t>
            </w:r>
            <w:ins w:id="1247" w:author="Park, Sanghoon" w:date="2021-10-01T02:23:00Z">
              <w:r w:rsidR="00805806" w:rsidRPr="00C311B9">
                <w:rPr>
                  <w:rFonts w:eastAsia="나눔명조"/>
                  <w:sz w:val="20"/>
                  <w:szCs w:val="22"/>
                  <w:rPrChange w:id="1248" w:author="박 상훈" w:date="2021-10-05T15:09:00Z">
                    <w:rPr>
                      <w:rFonts w:eastAsia="나눔명조"/>
                      <w:color w:val="FF0000"/>
                      <w:sz w:val="20"/>
                      <w:szCs w:val="22"/>
                    </w:rPr>
                  </w:rPrChange>
                </w:rPr>
                <w:t>)</w:t>
              </w:r>
            </w:ins>
            <w:r w:rsidRPr="00C311B9">
              <w:rPr>
                <w:rFonts w:eastAsia="나눔명조"/>
                <w:sz w:val="20"/>
                <w:szCs w:val="22"/>
                <w:rPrChange w:id="1249" w:author="박 상훈" w:date="2021-10-05T15:09:00Z">
                  <w:rPr>
                    <w:rFonts w:eastAsia="나눔명조"/>
                    <w:color w:val="FF0000"/>
                    <w:sz w:val="20"/>
                    <w:szCs w:val="22"/>
                  </w:rPr>
                </w:rPrChange>
              </w:rPr>
              <w:t>;</w:t>
            </w:r>
            <w:ins w:id="1250" w:author="Park, Sanghoon" w:date="2021-10-01T02:23:00Z">
              <w:r w:rsidR="00805806" w:rsidRPr="00C311B9">
                <w:rPr>
                  <w:rFonts w:eastAsia="나눔명조"/>
                  <w:sz w:val="20"/>
                  <w:szCs w:val="22"/>
                  <w:rPrChange w:id="1251" w:author="박 상훈" w:date="2021-10-05T15:09:00Z">
                    <w:rPr>
                      <w:rFonts w:eastAsia="나눔명조"/>
                      <w:color w:val="FF0000"/>
                      <w:sz w:val="20"/>
                      <w:szCs w:val="22"/>
                    </w:rPr>
                  </w:rPrChange>
                </w:rPr>
                <w:br/>
              </w:r>
            </w:ins>
            <w:r w:rsidRPr="00C311B9">
              <w:rPr>
                <w:rFonts w:eastAsia="나눔명조" w:hint="eastAsia"/>
                <w:sz w:val="20"/>
                <w:szCs w:val="22"/>
                <w:rPrChange w:id="1252" w:author="박 상훈" w:date="2021-10-05T15:09:00Z">
                  <w:rPr>
                    <w:rFonts w:eastAsia="나눔명조" w:hint="eastAsia"/>
                    <w:color w:val="FF0000"/>
                    <w:sz w:val="20"/>
                    <w:szCs w:val="22"/>
                  </w:rPr>
                </w:rPrChange>
              </w:rPr>
              <w:t>박현욱</w:t>
            </w:r>
            <w:r w:rsidRPr="00C311B9">
              <w:rPr>
                <w:rFonts w:eastAsia="나눔명조" w:hint="eastAsia"/>
                <w:sz w:val="20"/>
                <w:szCs w:val="22"/>
                <w:rPrChange w:id="1253" w:author="박 상훈" w:date="2021-10-05T15:09:00Z">
                  <w:rPr>
                    <w:rFonts w:eastAsia="나눔명조" w:hint="eastAsia"/>
                    <w:color w:val="FF0000"/>
                    <w:sz w:val="20"/>
                    <w:szCs w:val="22"/>
                  </w:rPr>
                </w:rPrChange>
              </w:rPr>
              <w:t xml:space="preserve"> </w:t>
            </w:r>
            <w:ins w:id="1254" w:author="Park, Sanghoon" w:date="2021-10-01T02:23:00Z">
              <w:r w:rsidR="00805806" w:rsidRPr="00C311B9">
                <w:rPr>
                  <w:rFonts w:eastAsia="나눔명조"/>
                  <w:sz w:val="20"/>
                  <w:szCs w:val="22"/>
                  <w:rPrChange w:id="1255" w:author="박 상훈" w:date="2021-10-05T15:09:00Z">
                    <w:rPr>
                      <w:rFonts w:eastAsia="나눔명조"/>
                      <w:color w:val="FF0000"/>
                      <w:sz w:val="20"/>
                      <w:szCs w:val="22"/>
                    </w:rPr>
                  </w:rPrChange>
                </w:rPr>
                <w:t>(</w:t>
              </w:r>
            </w:ins>
            <w:r w:rsidRPr="00C311B9">
              <w:rPr>
                <w:rFonts w:eastAsia="나눔명조" w:hint="eastAsia"/>
                <w:sz w:val="20"/>
                <w:szCs w:val="22"/>
                <w:rPrChange w:id="1256" w:author="박 상훈" w:date="2021-10-05T15:09:00Z">
                  <w:rPr>
                    <w:rFonts w:eastAsia="나눔명조" w:hint="eastAsia"/>
                    <w:color w:val="FF0000"/>
                    <w:sz w:val="20"/>
                    <w:szCs w:val="22"/>
                  </w:rPr>
                </w:rPrChange>
              </w:rPr>
              <w:t>2</w:t>
            </w:r>
            <w:r w:rsidRPr="00C311B9">
              <w:rPr>
                <w:rFonts w:eastAsia="나눔명조"/>
                <w:sz w:val="20"/>
                <w:szCs w:val="22"/>
                <w:rPrChange w:id="1257" w:author="박 상훈" w:date="2021-10-05T15:09:00Z">
                  <w:rPr>
                    <w:rFonts w:eastAsia="나눔명조"/>
                    <w:color w:val="FF0000"/>
                    <w:sz w:val="20"/>
                    <w:szCs w:val="22"/>
                  </w:rPr>
                </w:rPrChange>
              </w:rPr>
              <w:t>020</w:t>
            </w:r>
            <w:ins w:id="1258" w:author="Park, Sanghoon" w:date="2021-10-01T02:23:00Z">
              <w:r w:rsidR="00805806" w:rsidRPr="00C311B9">
                <w:rPr>
                  <w:rFonts w:eastAsia="나눔명조"/>
                  <w:sz w:val="20"/>
                  <w:szCs w:val="22"/>
                  <w:rPrChange w:id="1259" w:author="박 상훈" w:date="2021-10-05T15:09:00Z">
                    <w:rPr>
                      <w:rFonts w:eastAsia="나눔명조"/>
                      <w:color w:val="FF0000"/>
                      <w:sz w:val="20"/>
                      <w:szCs w:val="22"/>
                    </w:rPr>
                  </w:rPrChange>
                </w:rPr>
                <w:t>)</w:t>
              </w:r>
            </w:ins>
            <w:r w:rsidRPr="00C311B9">
              <w:rPr>
                <w:rFonts w:eastAsia="나눔명조"/>
                <w:sz w:val="20"/>
                <w:szCs w:val="22"/>
                <w:rPrChange w:id="1260" w:author="박 상훈" w:date="2021-10-05T15:09:00Z">
                  <w:rPr>
                    <w:rFonts w:eastAsia="나눔명조"/>
                    <w:color w:val="FF0000"/>
                    <w:sz w:val="20"/>
                    <w:szCs w:val="22"/>
                  </w:rPr>
                </w:rPrChange>
              </w:rPr>
              <w:t>;</w:t>
            </w:r>
            <w:ins w:id="1261" w:author="Park, Sanghoon" w:date="2021-10-01T02:23:00Z">
              <w:r w:rsidR="00805806" w:rsidRPr="00C311B9">
                <w:rPr>
                  <w:rFonts w:eastAsia="나눔명조"/>
                  <w:sz w:val="20"/>
                  <w:szCs w:val="22"/>
                  <w:rPrChange w:id="1262" w:author="박 상훈" w:date="2021-10-05T15:09:00Z">
                    <w:rPr>
                      <w:rFonts w:eastAsia="나눔명조"/>
                      <w:color w:val="FF0000"/>
                      <w:sz w:val="20"/>
                      <w:szCs w:val="22"/>
                    </w:rPr>
                  </w:rPrChange>
                </w:rPr>
                <w:br/>
              </w:r>
            </w:ins>
            <w:r w:rsidRPr="00C311B9">
              <w:rPr>
                <w:rFonts w:eastAsia="나눔명조" w:hint="eastAsia"/>
                <w:sz w:val="20"/>
                <w:szCs w:val="22"/>
                <w:rPrChange w:id="1263" w:author="박 상훈" w:date="2021-10-05T15:09:00Z">
                  <w:rPr>
                    <w:rFonts w:eastAsia="나눔명조" w:hint="eastAsia"/>
                    <w:color w:val="FF0000"/>
                    <w:sz w:val="20"/>
                    <w:szCs w:val="22"/>
                  </w:rPr>
                </w:rPrChange>
              </w:rPr>
              <w:t>문국경</w:t>
            </w:r>
            <w:r w:rsidRPr="00C311B9">
              <w:rPr>
                <w:rFonts w:eastAsia="나눔명조" w:hint="eastAsia"/>
                <w:sz w:val="20"/>
                <w:szCs w:val="22"/>
                <w:rPrChange w:id="1264" w:author="박 상훈" w:date="2021-10-05T15:09:00Z">
                  <w:rPr>
                    <w:rFonts w:eastAsia="나눔명조" w:hint="eastAsia"/>
                    <w:color w:val="FF0000"/>
                    <w:sz w:val="20"/>
                    <w:szCs w:val="22"/>
                  </w:rPr>
                </w:rPrChange>
              </w:rPr>
              <w:t xml:space="preserve"> </w:t>
            </w:r>
            <w:r w:rsidRPr="00C311B9">
              <w:rPr>
                <w:rFonts w:eastAsia="나눔명조" w:hint="eastAsia"/>
                <w:sz w:val="20"/>
                <w:szCs w:val="22"/>
                <w:rPrChange w:id="1265" w:author="박 상훈" w:date="2021-10-05T15:09:00Z">
                  <w:rPr>
                    <w:rFonts w:eastAsia="나눔명조" w:hint="eastAsia"/>
                    <w:color w:val="FF0000"/>
                    <w:sz w:val="20"/>
                    <w:szCs w:val="22"/>
                  </w:rPr>
                </w:rPrChange>
              </w:rPr>
              <w:t>외</w:t>
            </w:r>
            <w:r w:rsidRPr="00C311B9">
              <w:rPr>
                <w:rFonts w:eastAsia="나눔명조" w:hint="eastAsia"/>
                <w:sz w:val="20"/>
                <w:szCs w:val="22"/>
                <w:rPrChange w:id="1266" w:author="박 상훈" w:date="2021-10-05T15:09:00Z">
                  <w:rPr>
                    <w:rFonts w:eastAsia="나눔명조" w:hint="eastAsia"/>
                    <w:color w:val="FF0000"/>
                    <w:sz w:val="20"/>
                    <w:szCs w:val="22"/>
                  </w:rPr>
                </w:rPrChange>
              </w:rPr>
              <w:t xml:space="preserve"> </w:t>
            </w:r>
            <w:ins w:id="1267" w:author="Park, Sanghoon" w:date="2021-10-01T02:23:00Z">
              <w:r w:rsidR="00805806" w:rsidRPr="00C311B9">
                <w:rPr>
                  <w:rFonts w:eastAsia="나눔명조"/>
                  <w:sz w:val="20"/>
                  <w:szCs w:val="22"/>
                  <w:rPrChange w:id="1268" w:author="박 상훈" w:date="2021-10-05T15:09:00Z">
                    <w:rPr>
                      <w:rFonts w:eastAsia="나눔명조"/>
                      <w:color w:val="FF0000"/>
                      <w:sz w:val="20"/>
                      <w:szCs w:val="22"/>
                    </w:rPr>
                  </w:rPrChange>
                </w:rPr>
                <w:t>(</w:t>
              </w:r>
            </w:ins>
            <w:r w:rsidRPr="00C311B9">
              <w:rPr>
                <w:rFonts w:eastAsia="나눔명조"/>
                <w:sz w:val="20"/>
                <w:szCs w:val="22"/>
                <w:rPrChange w:id="1269" w:author="박 상훈" w:date="2021-10-05T15:09:00Z">
                  <w:rPr>
                    <w:rFonts w:eastAsia="나눔명조"/>
                    <w:color w:val="FF0000"/>
                    <w:sz w:val="20"/>
                    <w:szCs w:val="22"/>
                  </w:rPr>
                </w:rPrChange>
              </w:rPr>
              <w:t>2019</w:t>
            </w:r>
            <w:ins w:id="1270" w:author="Park, Sanghoon" w:date="2021-10-01T02:23:00Z">
              <w:r w:rsidR="00805806" w:rsidRPr="00C311B9">
                <w:rPr>
                  <w:rFonts w:eastAsia="나눔명조"/>
                  <w:sz w:val="20"/>
                  <w:szCs w:val="22"/>
                  <w:rPrChange w:id="1271" w:author="박 상훈" w:date="2021-10-05T15:09:00Z">
                    <w:rPr>
                      <w:rFonts w:eastAsia="나눔명조"/>
                      <w:color w:val="FF0000"/>
                      <w:sz w:val="20"/>
                      <w:szCs w:val="22"/>
                    </w:rPr>
                  </w:rPrChange>
                </w:rPr>
                <w:t>)</w:t>
              </w:r>
            </w:ins>
          </w:p>
        </w:tc>
      </w:tr>
      <w:tr w:rsidR="00805806" w14:paraId="1E9E8589" w14:textId="77777777" w:rsidTr="00C311B9">
        <w:trPr>
          <w:cnfStyle w:val="000000100000" w:firstRow="0" w:lastRow="0" w:firstColumn="0" w:lastColumn="0" w:oddVBand="0" w:evenVBand="0" w:oddHBand="1" w:evenHBand="0" w:firstRowFirstColumn="0" w:firstRowLastColumn="0" w:lastRowFirstColumn="0" w:lastRowLastColumn="0"/>
          <w:trHeight w:val="406"/>
          <w:trPrChange w:id="1272"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1473" w:type="dxa"/>
            <w:vMerge/>
            <w:tcPrChange w:id="1273" w:author="박 상훈" w:date="2021-10-05T15:09:00Z">
              <w:tcPr>
                <w:tcW w:w="1473" w:type="dxa"/>
                <w:vMerge/>
              </w:tcPr>
            </w:tcPrChange>
          </w:tcPr>
          <w:p w14:paraId="69BFC2E7" w14:textId="77777777" w:rsidR="00805806" w:rsidRDefault="00805806" w:rsidP="00265BC3">
            <w:pPr>
              <w:wordWrap/>
              <w:spacing w:after="0" w:line="240" w:lineRule="auto"/>
              <w:jc w:val="center"/>
              <w:cnfStyle w:val="001000100000" w:firstRow="0" w:lastRow="0" w:firstColumn="1" w:lastColumn="0" w:oddVBand="0" w:evenVBand="0" w:oddHBand="1" w:evenHBand="0" w:firstRowFirstColumn="0" w:firstRowLastColumn="0" w:lastRowFirstColumn="0" w:lastRowLastColumn="0"/>
              <w:rPr>
                <w:rFonts w:eastAsia="나눔명조"/>
                <w:sz w:val="20"/>
                <w:szCs w:val="22"/>
              </w:rPr>
            </w:pPr>
          </w:p>
        </w:tc>
        <w:tc>
          <w:tcPr>
            <w:tcW w:w="1017" w:type="dxa"/>
            <w:tcPrChange w:id="1274" w:author="박 상훈" w:date="2021-10-05T15:09:00Z">
              <w:tcPr>
                <w:tcW w:w="1017" w:type="dxa"/>
              </w:tcPr>
            </w:tcPrChange>
          </w:tcPr>
          <w:p w14:paraId="7CA503F6" w14:textId="40B4C57A" w:rsidR="00805806"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Q23_2</w:t>
            </w:r>
          </w:p>
        </w:tc>
        <w:tc>
          <w:tcPr>
            <w:tcW w:w="3619" w:type="dxa"/>
            <w:tcPrChange w:id="1275" w:author="박 상훈" w:date="2021-10-05T15:09:00Z">
              <w:tcPr>
                <w:tcW w:w="3619" w:type="dxa"/>
              </w:tcPr>
            </w:tcPrChange>
          </w:tcPr>
          <w:p w14:paraId="6195F1B8" w14:textId="7770A11B" w:rsidR="00805806" w:rsidRDefault="00805806" w:rsidP="00C311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Change w:id="1276"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기관에서는</w:t>
            </w:r>
            <w:r w:rsidRPr="001024D9">
              <w:rPr>
                <w:rFonts w:eastAsia="나눔명조" w:hint="eastAsia"/>
                <w:sz w:val="20"/>
                <w:szCs w:val="22"/>
              </w:rPr>
              <w:t xml:space="preserve"> </w:t>
            </w:r>
            <w:r w:rsidRPr="001024D9">
              <w:rPr>
                <w:rFonts w:eastAsia="나눔명조" w:hint="eastAsia"/>
                <w:sz w:val="20"/>
                <w:szCs w:val="22"/>
              </w:rPr>
              <w:t>부서의</w:t>
            </w:r>
            <w:r w:rsidRPr="001024D9">
              <w:rPr>
                <w:rFonts w:eastAsia="나눔명조" w:hint="eastAsia"/>
                <w:sz w:val="20"/>
                <w:szCs w:val="22"/>
              </w:rPr>
              <w:t xml:space="preserve"> </w:t>
            </w:r>
            <w:r w:rsidRPr="001024D9">
              <w:rPr>
                <w:rFonts w:eastAsia="나눔명조" w:hint="eastAsia"/>
                <w:sz w:val="20"/>
                <w:szCs w:val="22"/>
              </w:rPr>
              <w:t>업무를</w:t>
            </w:r>
            <w:r w:rsidRPr="001024D9">
              <w:rPr>
                <w:rFonts w:eastAsia="나눔명조" w:hint="eastAsia"/>
                <w:sz w:val="20"/>
                <w:szCs w:val="22"/>
              </w:rPr>
              <w:t xml:space="preserve"> </w:t>
            </w:r>
            <w:r w:rsidRPr="001024D9">
              <w:rPr>
                <w:rFonts w:eastAsia="나눔명조" w:hint="eastAsia"/>
                <w:sz w:val="20"/>
                <w:szCs w:val="22"/>
              </w:rPr>
              <w:t>수행함에</w:t>
            </w:r>
            <w:r w:rsidRPr="001024D9">
              <w:rPr>
                <w:rFonts w:eastAsia="나눔명조" w:hint="eastAsia"/>
                <w:sz w:val="20"/>
                <w:szCs w:val="22"/>
              </w:rPr>
              <w:t xml:space="preserve"> </w:t>
            </w:r>
            <w:r w:rsidRPr="001024D9">
              <w:rPr>
                <w:rFonts w:eastAsia="나눔명조" w:hint="eastAsia"/>
                <w:sz w:val="20"/>
                <w:szCs w:val="22"/>
              </w:rPr>
              <w:t>있어</w:t>
            </w:r>
            <w:r w:rsidRPr="001024D9">
              <w:rPr>
                <w:rFonts w:eastAsia="나눔명조" w:hint="eastAsia"/>
                <w:sz w:val="20"/>
                <w:szCs w:val="22"/>
              </w:rPr>
              <w:t xml:space="preserve"> </w:t>
            </w:r>
            <w:r w:rsidRPr="001024D9">
              <w:rPr>
                <w:rFonts w:eastAsia="나눔명조" w:hint="eastAsia"/>
                <w:sz w:val="20"/>
                <w:szCs w:val="22"/>
              </w:rPr>
              <w:t>상하</w:t>
            </w:r>
            <w:r w:rsidRPr="001024D9">
              <w:rPr>
                <w:rFonts w:eastAsia="나눔명조" w:hint="eastAsia"/>
                <w:sz w:val="20"/>
                <w:szCs w:val="22"/>
              </w:rPr>
              <w:t xml:space="preserve"> </w:t>
            </w:r>
            <w:r w:rsidRPr="001024D9">
              <w:rPr>
                <w:rFonts w:eastAsia="나눔명조" w:hint="eastAsia"/>
                <w:sz w:val="20"/>
                <w:szCs w:val="22"/>
              </w:rPr>
              <w:t>간</w:t>
            </w:r>
            <w:r w:rsidRPr="001024D9">
              <w:rPr>
                <w:rFonts w:eastAsia="나눔명조"/>
                <w:sz w:val="20"/>
                <w:szCs w:val="22"/>
              </w:rPr>
              <w:t>(</w:t>
            </w:r>
            <w:r w:rsidRPr="001024D9">
              <w:rPr>
                <w:rFonts w:eastAsia="나눔명조" w:hint="eastAsia"/>
                <w:sz w:val="20"/>
                <w:szCs w:val="22"/>
              </w:rPr>
              <w:t>수직적</w:t>
            </w:r>
            <w:r w:rsidRPr="001024D9">
              <w:rPr>
                <w:rFonts w:eastAsia="나눔명조"/>
                <w:sz w:val="20"/>
                <w:szCs w:val="22"/>
              </w:rPr>
              <w:t xml:space="preserve">) </w:t>
            </w:r>
            <w:r w:rsidRPr="001024D9">
              <w:rPr>
                <w:rFonts w:eastAsia="나눔명조" w:hint="eastAsia"/>
                <w:sz w:val="20"/>
                <w:szCs w:val="22"/>
              </w:rPr>
              <w:t>의사소통이</w:t>
            </w:r>
            <w:r w:rsidRPr="001024D9">
              <w:rPr>
                <w:rFonts w:eastAsia="나눔명조" w:hint="eastAsia"/>
                <w:sz w:val="20"/>
                <w:szCs w:val="22"/>
              </w:rPr>
              <w:t xml:space="preserve"> </w:t>
            </w:r>
            <w:r w:rsidRPr="001024D9">
              <w:rPr>
                <w:rFonts w:eastAsia="나눔명조" w:hint="eastAsia"/>
                <w:sz w:val="20"/>
                <w:szCs w:val="22"/>
              </w:rPr>
              <w:t>원활하다</w:t>
            </w:r>
            <w:ins w:id="1277" w:author="박 상훈" w:date="2021-10-05T15:09:00Z">
              <w:r w:rsidR="00C311B9">
                <w:rPr>
                  <w:rFonts w:eastAsia="나눔명조" w:hint="eastAsia"/>
                  <w:sz w:val="20"/>
                  <w:szCs w:val="22"/>
                </w:rPr>
                <w:t>.</w:t>
              </w:r>
            </w:ins>
          </w:p>
        </w:tc>
        <w:tc>
          <w:tcPr>
            <w:tcW w:w="2917" w:type="dxa"/>
            <w:vMerge w:val="restart"/>
            <w:shd w:val="clear" w:color="auto" w:fill="auto"/>
            <w:tcPrChange w:id="1278" w:author="박 상훈" w:date="2021-10-05T15:09:00Z">
              <w:tcPr>
                <w:tcW w:w="2917" w:type="dxa"/>
                <w:vMerge w:val="restart"/>
                <w:shd w:val="clear" w:color="auto" w:fill="FFE599" w:themeFill="accent4" w:themeFillTint="66"/>
              </w:tcPr>
            </w:tcPrChange>
          </w:tcPr>
          <w:p w14:paraId="3EE6CC36" w14:textId="77777777" w:rsidR="00805806" w:rsidRPr="00C311B9" w:rsidRDefault="00805806" w:rsidP="00C311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ins w:id="1279" w:author="Park, Sanghoon" w:date="2021-10-01T02:23:00Z"/>
                <w:rFonts w:eastAsia="나눔명조"/>
                <w:sz w:val="20"/>
                <w:szCs w:val="22"/>
                <w:rPrChange w:id="1280" w:author="박 상훈" w:date="2021-10-05T15:09:00Z">
                  <w:rPr>
                    <w:ins w:id="1281" w:author="Park, Sanghoon" w:date="2021-10-01T02:23:00Z"/>
                    <w:rFonts w:eastAsia="나눔명조"/>
                    <w:color w:val="FF0000"/>
                    <w:sz w:val="20"/>
                    <w:szCs w:val="22"/>
                  </w:rPr>
                </w:rPrChange>
              </w:rPr>
              <w:pPrChange w:id="1282"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C311B9">
              <w:rPr>
                <w:rFonts w:eastAsia="나눔명조" w:hint="eastAsia"/>
                <w:sz w:val="20"/>
                <w:szCs w:val="22"/>
                <w:rPrChange w:id="1283" w:author="박 상훈" w:date="2021-10-05T15:09:00Z">
                  <w:rPr>
                    <w:rFonts w:eastAsia="나눔명조" w:hint="eastAsia"/>
                    <w:color w:val="FF0000"/>
                    <w:sz w:val="20"/>
                    <w:szCs w:val="22"/>
                  </w:rPr>
                </w:rPrChange>
              </w:rPr>
              <w:t>박지철</w:t>
            </w:r>
            <w:r w:rsidRPr="00C311B9">
              <w:rPr>
                <w:rFonts w:eastAsia="나눔명조" w:hint="eastAsia"/>
                <w:sz w:val="20"/>
                <w:szCs w:val="22"/>
                <w:rPrChange w:id="1284" w:author="박 상훈" w:date="2021-10-05T15:09:00Z">
                  <w:rPr>
                    <w:rFonts w:eastAsia="나눔명조" w:hint="eastAsia"/>
                    <w:color w:val="FF0000"/>
                    <w:sz w:val="20"/>
                    <w:szCs w:val="22"/>
                  </w:rPr>
                </w:rPrChange>
              </w:rPr>
              <w:t xml:space="preserve"> </w:t>
            </w:r>
            <w:r w:rsidRPr="00C311B9">
              <w:rPr>
                <w:rFonts w:eastAsia="나눔명조" w:hint="eastAsia"/>
                <w:sz w:val="20"/>
                <w:szCs w:val="22"/>
                <w:rPrChange w:id="1285" w:author="박 상훈" w:date="2021-10-05T15:09:00Z">
                  <w:rPr>
                    <w:rFonts w:eastAsia="나눔명조" w:hint="eastAsia"/>
                    <w:color w:val="FF0000"/>
                    <w:sz w:val="20"/>
                    <w:szCs w:val="22"/>
                  </w:rPr>
                </w:rPrChange>
              </w:rPr>
              <w:t>외</w:t>
            </w:r>
            <w:ins w:id="1286" w:author="Park, Sanghoon" w:date="2021-10-01T02:23:00Z">
              <w:r w:rsidRPr="00C311B9">
                <w:rPr>
                  <w:rFonts w:eastAsia="나눔명조" w:hint="eastAsia"/>
                  <w:sz w:val="20"/>
                  <w:szCs w:val="22"/>
                  <w:rPrChange w:id="1287" w:author="박 상훈" w:date="2021-10-05T15:09:00Z">
                    <w:rPr>
                      <w:rFonts w:eastAsia="나눔명조" w:hint="eastAsia"/>
                      <w:color w:val="FF0000"/>
                      <w:sz w:val="20"/>
                      <w:szCs w:val="22"/>
                    </w:rPr>
                  </w:rPrChange>
                </w:rPr>
                <w:t xml:space="preserve"> </w:t>
              </w:r>
              <w:r w:rsidRPr="00C311B9">
                <w:rPr>
                  <w:rFonts w:eastAsia="나눔명조"/>
                  <w:sz w:val="20"/>
                  <w:szCs w:val="22"/>
                  <w:rPrChange w:id="1288" w:author="박 상훈" w:date="2021-10-05T15:09:00Z">
                    <w:rPr>
                      <w:rFonts w:eastAsia="나눔명조"/>
                      <w:color w:val="FF0000"/>
                      <w:sz w:val="20"/>
                      <w:szCs w:val="22"/>
                    </w:rPr>
                  </w:rPrChange>
                </w:rPr>
                <w:t>(</w:t>
              </w:r>
            </w:ins>
            <w:r w:rsidRPr="00C311B9">
              <w:rPr>
                <w:rFonts w:eastAsia="나눔명조"/>
                <w:sz w:val="20"/>
                <w:szCs w:val="22"/>
                <w:rPrChange w:id="1289" w:author="박 상훈" w:date="2021-10-05T15:09:00Z">
                  <w:rPr>
                    <w:rFonts w:eastAsia="나눔명조"/>
                    <w:color w:val="FF0000"/>
                    <w:sz w:val="20"/>
                    <w:szCs w:val="22"/>
                  </w:rPr>
                </w:rPrChange>
              </w:rPr>
              <w:t>20</w:t>
            </w:r>
            <w:del w:id="1290" w:author="Park, Sanghoon" w:date="2021-10-01T02:23:00Z">
              <w:r w:rsidRPr="00C311B9" w:rsidDel="00805806">
                <w:rPr>
                  <w:rFonts w:eastAsia="나눔명조"/>
                  <w:sz w:val="20"/>
                  <w:szCs w:val="22"/>
                  <w:rPrChange w:id="1291" w:author="박 상훈" w:date="2021-10-05T15:09:00Z">
                    <w:rPr>
                      <w:rFonts w:eastAsia="나눔명조"/>
                      <w:color w:val="FF0000"/>
                      <w:sz w:val="20"/>
                      <w:szCs w:val="22"/>
                    </w:rPr>
                  </w:rPrChange>
                </w:rPr>
                <w:delText>2</w:delText>
              </w:r>
            </w:del>
            <w:r w:rsidRPr="00C311B9">
              <w:rPr>
                <w:rFonts w:eastAsia="나눔명조"/>
                <w:sz w:val="20"/>
                <w:szCs w:val="22"/>
                <w:rPrChange w:id="1292" w:author="박 상훈" w:date="2021-10-05T15:09:00Z">
                  <w:rPr>
                    <w:rFonts w:eastAsia="나눔명조"/>
                    <w:color w:val="FF0000"/>
                    <w:sz w:val="20"/>
                    <w:szCs w:val="22"/>
                  </w:rPr>
                </w:rPrChange>
              </w:rPr>
              <w:t>14</w:t>
            </w:r>
            <w:ins w:id="1293" w:author="Park, Sanghoon" w:date="2021-10-01T02:23:00Z">
              <w:r w:rsidRPr="00C311B9">
                <w:rPr>
                  <w:rFonts w:eastAsia="나눔명조"/>
                  <w:sz w:val="20"/>
                  <w:szCs w:val="22"/>
                  <w:rPrChange w:id="1294" w:author="박 상훈" w:date="2021-10-05T15:09:00Z">
                    <w:rPr>
                      <w:rFonts w:eastAsia="나눔명조"/>
                      <w:color w:val="FF0000"/>
                      <w:sz w:val="20"/>
                      <w:szCs w:val="22"/>
                    </w:rPr>
                  </w:rPrChange>
                </w:rPr>
                <w:t>)</w:t>
              </w:r>
            </w:ins>
            <w:r w:rsidRPr="00C311B9">
              <w:rPr>
                <w:rFonts w:eastAsia="나눔명조"/>
                <w:sz w:val="20"/>
                <w:szCs w:val="22"/>
                <w:rPrChange w:id="1295" w:author="박 상훈" w:date="2021-10-05T15:09:00Z">
                  <w:rPr>
                    <w:rFonts w:eastAsia="나눔명조"/>
                    <w:color w:val="FF0000"/>
                    <w:sz w:val="20"/>
                    <w:szCs w:val="22"/>
                  </w:rPr>
                </w:rPrChange>
              </w:rPr>
              <w:t>;</w:t>
            </w:r>
          </w:p>
          <w:p w14:paraId="6E84AE71" w14:textId="77777777" w:rsidR="00805806" w:rsidRPr="00C311B9" w:rsidRDefault="00805806" w:rsidP="00C311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Change w:id="1296" w:author="박 상훈" w:date="2021-10-05T15:09:00Z">
                  <w:rPr>
                    <w:rFonts w:eastAsia="나눔명조"/>
                    <w:color w:val="FF0000"/>
                    <w:sz w:val="20"/>
                    <w:szCs w:val="22"/>
                  </w:rPr>
                </w:rPrChange>
              </w:rPr>
              <w:pPrChange w:id="1297"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C311B9">
              <w:rPr>
                <w:rFonts w:eastAsia="나눔명조" w:hint="eastAsia"/>
                <w:sz w:val="20"/>
                <w:szCs w:val="22"/>
                <w:rPrChange w:id="1298" w:author="박 상훈" w:date="2021-10-05T15:09:00Z">
                  <w:rPr>
                    <w:rFonts w:eastAsia="나눔명조" w:hint="eastAsia"/>
                    <w:color w:val="FF0000"/>
                    <w:sz w:val="20"/>
                    <w:szCs w:val="22"/>
                  </w:rPr>
                </w:rPrChange>
              </w:rPr>
              <w:t>강지선</w:t>
            </w:r>
            <w:r w:rsidRPr="00C311B9">
              <w:rPr>
                <w:rFonts w:eastAsia="나눔명조" w:hint="eastAsia"/>
                <w:sz w:val="20"/>
                <w:szCs w:val="22"/>
                <w:rPrChange w:id="1299" w:author="박 상훈" w:date="2021-10-05T15:09:00Z">
                  <w:rPr>
                    <w:rFonts w:eastAsia="나눔명조" w:hint="eastAsia"/>
                    <w:color w:val="FF0000"/>
                    <w:sz w:val="20"/>
                    <w:szCs w:val="22"/>
                  </w:rPr>
                </w:rPrChange>
              </w:rPr>
              <w:t xml:space="preserve"> </w:t>
            </w:r>
            <w:r w:rsidRPr="00C311B9">
              <w:rPr>
                <w:rFonts w:eastAsia="나눔명조" w:hint="eastAsia"/>
                <w:sz w:val="20"/>
                <w:szCs w:val="22"/>
                <w:rPrChange w:id="1300" w:author="박 상훈" w:date="2021-10-05T15:09:00Z">
                  <w:rPr>
                    <w:rFonts w:eastAsia="나눔명조" w:hint="eastAsia"/>
                    <w:color w:val="FF0000"/>
                    <w:sz w:val="20"/>
                    <w:szCs w:val="22"/>
                  </w:rPr>
                </w:rPrChange>
              </w:rPr>
              <w:t>외</w:t>
            </w:r>
            <w:ins w:id="1301" w:author="Park, Sanghoon" w:date="2021-10-01T02:23:00Z">
              <w:r w:rsidRPr="00C311B9">
                <w:rPr>
                  <w:rFonts w:eastAsia="나눔명조" w:hint="eastAsia"/>
                  <w:sz w:val="20"/>
                  <w:szCs w:val="22"/>
                  <w:rPrChange w:id="1302" w:author="박 상훈" w:date="2021-10-05T15:09:00Z">
                    <w:rPr>
                      <w:rFonts w:eastAsia="나눔명조" w:hint="eastAsia"/>
                      <w:color w:val="FF0000"/>
                      <w:sz w:val="20"/>
                      <w:szCs w:val="22"/>
                    </w:rPr>
                  </w:rPrChange>
                </w:rPr>
                <w:t xml:space="preserve"> </w:t>
              </w:r>
              <w:r w:rsidRPr="00C311B9">
                <w:rPr>
                  <w:rFonts w:eastAsia="나눔명조"/>
                  <w:sz w:val="20"/>
                  <w:szCs w:val="22"/>
                  <w:rPrChange w:id="1303" w:author="박 상훈" w:date="2021-10-05T15:09:00Z">
                    <w:rPr>
                      <w:rFonts w:eastAsia="나눔명조"/>
                      <w:color w:val="FF0000"/>
                      <w:sz w:val="20"/>
                      <w:szCs w:val="22"/>
                    </w:rPr>
                  </w:rPrChange>
                </w:rPr>
                <w:t>(</w:t>
              </w:r>
            </w:ins>
            <w:r w:rsidRPr="00C311B9">
              <w:rPr>
                <w:rFonts w:eastAsia="나눔명조"/>
                <w:sz w:val="20"/>
                <w:szCs w:val="22"/>
                <w:rPrChange w:id="1304" w:author="박 상훈" w:date="2021-10-05T15:09:00Z">
                  <w:rPr>
                    <w:rFonts w:eastAsia="나눔명조"/>
                    <w:color w:val="FF0000"/>
                    <w:sz w:val="20"/>
                    <w:szCs w:val="22"/>
                  </w:rPr>
                </w:rPrChange>
              </w:rPr>
              <w:t>2019</w:t>
            </w:r>
            <w:ins w:id="1305" w:author="Park, Sanghoon" w:date="2021-10-01T02:23:00Z">
              <w:r w:rsidRPr="00C311B9">
                <w:rPr>
                  <w:rFonts w:eastAsia="나눔명조"/>
                  <w:sz w:val="20"/>
                  <w:szCs w:val="22"/>
                  <w:rPrChange w:id="1306" w:author="박 상훈" w:date="2021-10-05T15:09:00Z">
                    <w:rPr>
                      <w:rFonts w:eastAsia="나눔명조"/>
                      <w:color w:val="FF0000"/>
                      <w:sz w:val="20"/>
                      <w:szCs w:val="22"/>
                    </w:rPr>
                  </w:rPrChange>
                </w:rPr>
                <w:t>)</w:t>
              </w:r>
            </w:ins>
            <w:r w:rsidRPr="00C311B9">
              <w:rPr>
                <w:rFonts w:eastAsia="나눔명조"/>
                <w:sz w:val="20"/>
                <w:szCs w:val="22"/>
                <w:rPrChange w:id="1307" w:author="박 상훈" w:date="2021-10-05T15:09:00Z">
                  <w:rPr>
                    <w:rFonts w:eastAsia="나눔명조"/>
                    <w:color w:val="FF0000"/>
                    <w:sz w:val="20"/>
                    <w:szCs w:val="22"/>
                  </w:rPr>
                </w:rPrChange>
              </w:rPr>
              <w:t>;</w:t>
            </w:r>
            <w:r w:rsidRPr="00C311B9">
              <w:rPr>
                <w:rFonts w:eastAsia="나눔명조" w:hint="eastAsia"/>
                <w:sz w:val="20"/>
                <w:szCs w:val="22"/>
                <w:rPrChange w:id="1308" w:author="박 상훈" w:date="2021-10-05T15:09:00Z">
                  <w:rPr>
                    <w:rFonts w:eastAsia="나눔명조" w:hint="eastAsia"/>
                    <w:color w:val="FF0000"/>
                    <w:sz w:val="20"/>
                    <w:szCs w:val="22"/>
                  </w:rPr>
                </w:rPrChange>
              </w:rPr>
              <w:t xml:space="preserve"> </w:t>
            </w:r>
            <w:ins w:id="1309" w:author="Park, Sanghoon" w:date="2021-10-01T02:23:00Z">
              <w:r w:rsidRPr="00C311B9">
                <w:rPr>
                  <w:rFonts w:eastAsia="나눔명조"/>
                  <w:sz w:val="20"/>
                  <w:szCs w:val="22"/>
                  <w:rPrChange w:id="1310" w:author="박 상훈" w:date="2021-10-05T15:09:00Z">
                    <w:rPr>
                      <w:rFonts w:eastAsia="나눔명조"/>
                      <w:color w:val="FF0000"/>
                      <w:sz w:val="20"/>
                      <w:szCs w:val="22"/>
                    </w:rPr>
                  </w:rPrChange>
                </w:rPr>
                <w:br/>
              </w:r>
            </w:ins>
            <w:r w:rsidRPr="00C311B9">
              <w:rPr>
                <w:rFonts w:eastAsia="나눔명조" w:hint="eastAsia"/>
                <w:sz w:val="20"/>
                <w:szCs w:val="22"/>
                <w:rPrChange w:id="1311" w:author="박 상훈" w:date="2021-10-05T15:09:00Z">
                  <w:rPr>
                    <w:rFonts w:eastAsia="나눔명조" w:hint="eastAsia"/>
                    <w:color w:val="FF0000"/>
                    <w:sz w:val="20"/>
                    <w:szCs w:val="22"/>
                  </w:rPr>
                </w:rPrChange>
              </w:rPr>
              <w:t>박현욱</w:t>
            </w:r>
            <w:r w:rsidRPr="00C311B9">
              <w:rPr>
                <w:rFonts w:eastAsia="나눔명조" w:hint="eastAsia"/>
                <w:sz w:val="20"/>
                <w:szCs w:val="22"/>
                <w:rPrChange w:id="1312" w:author="박 상훈" w:date="2021-10-05T15:09:00Z">
                  <w:rPr>
                    <w:rFonts w:eastAsia="나눔명조" w:hint="eastAsia"/>
                    <w:color w:val="FF0000"/>
                    <w:sz w:val="20"/>
                    <w:szCs w:val="22"/>
                  </w:rPr>
                </w:rPrChange>
              </w:rPr>
              <w:t xml:space="preserve"> </w:t>
            </w:r>
            <w:ins w:id="1313" w:author="Park, Sanghoon" w:date="2021-10-01T02:23:00Z">
              <w:r w:rsidRPr="00C311B9">
                <w:rPr>
                  <w:rFonts w:eastAsia="나눔명조"/>
                  <w:sz w:val="20"/>
                  <w:szCs w:val="22"/>
                  <w:rPrChange w:id="1314" w:author="박 상훈" w:date="2021-10-05T15:09:00Z">
                    <w:rPr>
                      <w:rFonts w:eastAsia="나눔명조"/>
                      <w:color w:val="FF0000"/>
                      <w:sz w:val="20"/>
                      <w:szCs w:val="22"/>
                    </w:rPr>
                  </w:rPrChange>
                </w:rPr>
                <w:t>(</w:t>
              </w:r>
            </w:ins>
            <w:r w:rsidRPr="00C311B9">
              <w:rPr>
                <w:rFonts w:eastAsia="나눔명조" w:hint="eastAsia"/>
                <w:sz w:val="20"/>
                <w:szCs w:val="22"/>
                <w:rPrChange w:id="1315" w:author="박 상훈" w:date="2021-10-05T15:09:00Z">
                  <w:rPr>
                    <w:rFonts w:eastAsia="나눔명조" w:hint="eastAsia"/>
                    <w:color w:val="FF0000"/>
                    <w:sz w:val="20"/>
                    <w:szCs w:val="22"/>
                  </w:rPr>
                </w:rPrChange>
              </w:rPr>
              <w:t>2</w:t>
            </w:r>
            <w:r w:rsidRPr="00C311B9">
              <w:rPr>
                <w:rFonts w:eastAsia="나눔명조"/>
                <w:sz w:val="20"/>
                <w:szCs w:val="22"/>
                <w:rPrChange w:id="1316" w:author="박 상훈" w:date="2021-10-05T15:09:00Z">
                  <w:rPr>
                    <w:rFonts w:eastAsia="나눔명조"/>
                    <w:color w:val="FF0000"/>
                    <w:sz w:val="20"/>
                    <w:szCs w:val="22"/>
                  </w:rPr>
                </w:rPrChange>
              </w:rPr>
              <w:t>020</w:t>
            </w:r>
            <w:ins w:id="1317" w:author="Park, Sanghoon" w:date="2021-10-01T02:23:00Z">
              <w:r w:rsidRPr="00C311B9">
                <w:rPr>
                  <w:rFonts w:eastAsia="나눔명조"/>
                  <w:sz w:val="20"/>
                  <w:szCs w:val="22"/>
                  <w:rPrChange w:id="1318" w:author="박 상훈" w:date="2021-10-05T15:09:00Z">
                    <w:rPr>
                      <w:rFonts w:eastAsia="나눔명조"/>
                      <w:color w:val="FF0000"/>
                      <w:sz w:val="20"/>
                      <w:szCs w:val="22"/>
                    </w:rPr>
                  </w:rPrChange>
                </w:rPr>
                <w:t>)</w:t>
              </w:r>
            </w:ins>
            <w:r w:rsidRPr="00C311B9">
              <w:rPr>
                <w:rFonts w:eastAsia="나눔명조"/>
                <w:sz w:val="20"/>
                <w:szCs w:val="22"/>
                <w:rPrChange w:id="1319" w:author="박 상훈" w:date="2021-10-05T15:09:00Z">
                  <w:rPr>
                    <w:rFonts w:eastAsia="나눔명조"/>
                    <w:color w:val="FF0000"/>
                    <w:sz w:val="20"/>
                    <w:szCs w:val="22"/>
                  </w:rPr>
                </w:rPrChange>
              </w:rPr>
              <w:t>;</w:t>
            </w:r>
            <w:ins w:id="1320" w:author="Park, Sanghoon" w:date="2021-10-01T02:23:00Z">
              <w:r w:rsidRPr="00C311B9">
                <w:rPr>
                  <w:rFonts w:eastAsia="나눔명조"/>
                  <w:sz w:val="20"/>
                  <w:szCs w:val="22"/>
                  <w:rPrChange w:id="1321" w:author="박 상훈" w:date="2021-10-05T15:09:00Z">
                    <w:rPr>
                      <w:rFonts w:eastAsia="나눔명조"/>
                      <w:color w:val="FF0000"/>
                      <w:sz w:val="20"/>
                      <w:szCs w:val="22"/>
                    </w:rPr>
                  </w:rPrChange>
                </w:rPr>
                <w:br/>
              </w:r>
            </w:ins>
            <w:r w:rsidRPr="00C311B9">
              <w:rPr>
                <w:rFonts w:eastAsia="나눔명조" w:hint="eastAsia"/>
                <w:sz w:val="20"/>
                <w:szCs w:val="22"/>
                <w:rPrChange w:id="1322" w:author="박 상훈" w:date="2021-10-05T15:09:00Z">
                  <w:rPr>
                    <w:rFonts w:eastAsia="나눔명조" w:hint="eastAsia"/>
                    <w:color w:val="FF0000"/>
                    <w:sz w:val="20"/>
                    <w:szCs w:val="22"/>
                  </w:rPr>
                </w:rPrChange>
              </w:rPr>
              <w:t>김영환</w:t>
            </w:r>
            <w:r w:rsidRPr="00C311B9">
              <w:rPr>
                <w:rFonts w:eastAsia="나눔명조" w:hint="eastAsia"/>
                <w:sz w:val="20"/>
                <w:szCs w:val="22"/>
                <w:rPrChange w:id="1323" w:author="박 상훈" w:date="2021-10-05T15:09:00Z">
                  <w:rPr>
                    <w:rFonts w:eastAsia="나눔명조" w:hint="eastAsia"/>
                    <w:color w:val="FF0000"/>
                    <w:sz w:val="20"/>
                    <w:szCs w:val="22"/>
                  </w:rPr>
                </w:rPrChange>
              </w:rPr>
              <w:t xml:space="preserve"> </w:t>
            </w:r>
            <w:ins w:id="1324" w:author="Park, Sanghoon" w:date="2021-10-01T02:23:00Z">
              <w:r w:rsidRPr="00C311B9">
                <w:rPr>
                  <w:rFonts w:eastAsia="나눔명조"/>
                  <w:sz w:val="20"/>
                  <w:szCs w:val="22"/>
                  <w:rPrChange w:id="1325" w:author="박 상훈" w:date="2021-10-05T15:09:00Z">
                    <w:rPr>
                      <w:rFonts w:eastAsia="나눔명조"/>
                      <w:color w:val="FF0000"/>
                      <w:sz w:val="20"/>
                      <w:szCs w:val="22"/>
                    </w:rPr>
                  </w:rPrChange>
                </w:rPr>
                <w:t>(</w:t>
              </w:r>
            </w:ins>
            <w:r w:rsidRPr="00C311B9">
              <w:rPr>
                <w:rFonts w:eastAsia="나눔명조"/>
                <w:sz w:val="20"/>
                <w:szCs w:val="22"/>
                <w:rPrChange w:id="1326" w:author="박 상훈" w:date="2021-10-05T15:09:00Z">
                  <w:rPr>
                    <w:rFonts w:eastAsia="나눔명조"/>
                    <w:color w:val="FF0000"/>
                    <w:sz w:val="20"/>
                    <w:szCs w:val="22"/>
                  </w:rPr>
                </w:rPrChange>
              </w:rPr>
              <w:t>2019</w:t>
            </w:r>
            <w:ins w:id="1327" w:author="Park, Sanghoon" w:date="2021-10-01T02:23:00Z">
              <w:r w:rsidRPr="00C311B9">
                <w:rPr>
                  <w:rFonts w:eastAsia="나눔명조"/>
                  <w:sz w:val="20"/>
                  <w:szCs w:val="22"/>
                  <w:rPrChange w:id="1328" w:author="박 상훈" w:date="2021-10-05T15:09:00Z">
                    <w:rPr>
                      <w:rFonts w:eastAsia="나눔명조"/>
                      <w:color w:val="FF0000"/>
                      <w:sz w:val="20"/>
                      <w:szCs w:val="22"/>
                    </w:rPr>
                  </w:rPrChange>
                </w:rPr>
                <w:t>)</w:t>
              </w:r>
            </w:ins>
            <w:r w:rsidRPr="00C311B9">
              <w:rPr>
                <w:rFonts w:eastAsia="나눔명조"/>
                <w:sz w:val="20"/>
                <w:szCs w:val="22"/>
                <w:rPrChange w:id="1329" w:author="박 상훈" w:date="2021-10-05T15:09:00Z">
                  <w:rPr>
                    <w:rFonts w:eastAsia="나눔명조"/>
                    <w:color w:val="FF0000"/>
                    <w:sz w:val="20"/>
                    <w:szCs w:val="22"/>
                  </w:rPr>
                </w:rPrChange>
              </w:rPr>
              <w:t>;</w:t>
            </w:r>
            <w:r w:rsidRPr="00C311B9">
              <w:rPr>
                <w:rFonts w:eastAsia="나눔명조" w:hint="eastAsia"/>
                <w:sz w:val="20"/>
                <w:szCs w:val="22"/>
                <w:rPrChange w:id="1330" w:author="박 상훈" w:date="2021-10-05T15:09:00Z">
                  <w:rPr>
                    <w:rFonts w:eastAsia="나눔명조" w:hint="eastAsia"/>
                    <w:color w:val="FF0000"/>
                    <w:sz w:val="20"/>
                    <w:szCs w:val="22"/>
                  </w:rPr>
                </w:rPrChange>
              </w:rPr>
              <w:t xml:space="preserve"> </w:t>
            </w:r>
            <w:ins w:id="1331" w:author="Park, Sanghoon" w:date="2021-10-01T02:23:00Z">
              <w:r w:rsidRPr="00C311B9">
                <w:rPr>
                  <w:rFonts w:eastAsia="나눔명조"/>
                  <w:sz w:val="20"/>
                  <w:szCs w:val="22"/>
                  <w:rPrChange w:id="1332" w:author="박 상훈" w:date="2021-10-05T15:09:00Z">
                    <w:rPr>
                      <w:rFonts w:eastAsia="나눔명조"/>
                      <w:color w:val="FF0000"/>
                      <w:sz w:val="20"/>
                      <w:szCs w:val="22"/>
                    </w:rPr>
                  </w:rPrChange>
                </w:rPr>
                <w:br/>
              </w:r>
            </w:ins>
            <w:r w:rsidRPr="00C311B9">
              <w:rPr>
                <w:rFonts w:eastAsia="나눔명조" w:hint="eastAsia"/>
                <w:sz w:val="20"/>
                <w:szCs w:val="22"/>
                <w:rPrChange w:id="1333" w:author="박 상훈" w:date="2021-10-05T15:09:00Z">
                  <w:rPr>
                    <w:rFonts w:eastAsia="나눔명조" w:hint="eastAsia"/>
                    <w:color w:val="FF0000"/>
                    <w:sz w:val="20"/>
                    <w:szCs w:val="22"/>
                  </w:rPr>
                </w:rPrChange>
              </w:rPr>
              <w:t>문국경</w:t>
            </w:r>
            <w:r w:rsidRPr="00C311B9">
              <w:rPr>
                <w:rFonts w:eastAsia="나눔명조" w:hint="eastAsia"/>
                <w:sz w:val="20"/>
                <w:szCs w:val="22"/>
                <w:rPrChange w:id="1334" w:author="박 상훈" w:date="2021-10-05T15:09:00Z">
                  <w:rPr>
                    <w:rFonts w:eastAsia="나눔명조" w:hint="eastAsia"/>
                    <w:color w:val="FF0000"/>
                    <w:sz w:val="20"/>
                    <w:szCs w:val="22"/>
                  </w:rPr>
                </w:rPrChange>
              </w:rPr>
              <w:t xml:space="preserve"> </w:t>
            </w:r>
            <w:r w:rsidRPr="00C311B9">
              <w:rPr>
                <w:rFonts w:eastAsia="나눔명조" w:hint="eastAsia"/>
                <w:sz w:val="20"/>
                <w:szCs w:val="22"/>
                <w:rPrChange w:id="1335" w:author="박 상훈" w:date="2021-10-05T15:09:00Z">
                  <w:rPr>
                    <w:rFonts w:eastAsia="나눔명조" w:hint="eastAsia"/>
                    <w:color w:val="FF0000"/>
                    <w:sz w:val="20"/>
                    <w:szCs w:val="22"/>
                  </w:rPr>
                </w:rPrChange>
              </w:rPr>
              <w:t>외</w:t>
            </w:r>
            <w:ins w:id="1336" w:author="Park, Sanghoon" w:date="2021-10-01T02:23:00Z">
              <w:r w:rsidRPr="00C311B9">
                <w:rPr>
                  <w:rFonts w:eastAsia="나눔명조" w:hint="eastAsia"/>
                  <w:sz w:val="20"/>
                  <w:szCs w:val="22"/>
                  <w:rPrChange w:id="1337" w:author="박 상훈" w:date="2021-10-05T15:09:00Z">
                    <w:rPr>
                      <w:rFonts w:eastAsia="나눔명조" w:hint="eastAsia"/>
                      <w:color w:val="FF0000"/>
                      <w:sz w:val="20"/>
                      <w:szCs w:val="22"/>
                    </w:rPr>
                  </w:rPrChange>
                </w:rPr>
                <w:t xml:space="preserve"> </w:t>
              </w:r>
              <w:r w:rsidRPr="00C311B9">
                <w:rPr>
                  <w:rFonts w:eastAsia="나눔명조"/>
                  <w:sz w:val="20"/>
                  <w:szCs w:val="22"/>
                  <w:rPrChange w:id="1338" w:author="박 상훈" w:date="2021-10-05T15:09:00Z">
                    <w:rPr>
                      <w:rFonts w:eastAsia="나눔명조"/>
                      <w:color w:val="FF0000"/>
                      <w:sz w:val="20"/>
                      <w:szCs w:val="22"/>
                    </w:rPr>
                  </w:rPrChange>
                </w:rPr>
                <w:t>(</w:t>
              </w:r>
            </w:ins>
            <w:r w:rsidRPr="00C311B9">
              <w:rPr>
                <w:rFonts w:eastAsia="나눔명조"/>
                <w:sz w:val="20"/>
                <w:szCs w:val="22"/>
                <w:rPrChange w:id="1339" w:author="박 상훈" w:date="2021-10-05T15:09:00Z">
                  <w:rPr>
                    <w:rFonts w:eastAsia="나눔명조"/>
                    <w:color w:val="FF0000"/>
                    <w:sz w:val="20"/>
                    <w:szCs w:val="22"/>
                  </w:rPr>
                </w:rPrChange>
              </w:rPr>
              <w:t>2019</w:t>
            </w:r>
            <w:ins w:id="1340" w:author="Park, Sanghoon" w:date="2021-10-01T02:23:00Z">
              <w:r w:rsidRPr="00C311B9">
                <w:rPr>
                  <w:rFonts w:eastAsia="나눔명조"/>
                  <w:sz w:val="20"/>
                  <w:szCs w:val="22"/>
                  <w:rPrChange w:id="1341" w:author="박 상훈" w:date="2021-10-05T15:09:00Z">
                    <w:rPr>
                      <w:rFonts w:eastAsia="나눔명조"/>
                      <w:color w:val="FF0000"/>
                      <w:sz w:val="20"/>
                      <w:szCs w:val="22"/>
                    </w:rPr>
                  </w:rPrChange>
                </w:rPr>
                <w:t>)</w:t>
              </w:r>
            </w:ins>
          </w:p>
          <w:p w14:paraId="50671BB3" w14:textId="732518AA" w:rsidR="00805806" w:rsidRPr="00C311B9" w:rsidRDefault="00805806" w:rsidP="00C311B9">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Change w:id="1342" w:author="박 상훈" w:date="2021-10-05T15:09:00Z">
                  <w:rPr>
                    <w:rFonts w:eastAsia="나눔명조"/>
                    <w:color w:val="FF0000"/>
                    <w:sz w:val="20"/>
                    <w:szCs w:val="22"/>
                  </w:rPr>
                </w:rPrChange>
              </w:rPr>
              <w:pPrChange w:id="1343" w:author="박 상훈" w:date="2021-10-05T15:1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344" w:author="Park, Sanghoon" w:date="2021-10-01T02:24:00Z">
              <w:r w:rsidRPr="00C311B9" w:rsidDel="00805806">
                <w:rPr>
                  <w:rFonts w:eastAsia="나눔명조" w:hint="eastAsia"/>
                  <w:sz w:val="20"/>
                  <w:szCs w:val="22"/>
                  <w:rPrChange w:id="1345" w:author="박 상훈" w:date="2021-10-05T15:09:00Z">
                    <w:rPr>
                      <w:rFonts w:eastAsia="나눔명조" w:hint="eastAsia"/>
                      <w:color w:val="FF0000"/>
                      <w:sz w:val="20"/>
                      <w:szCs w:val="22"/>
                    </w:rPr>
                  </w:rPrChange>
                </w:rPr>
                <w:delText>박지철</w:delText>
              </w:r>
              <w:r w:rsidRPr="00C311B9" w:rsidDel="00805806">
                <w:rPr>
                  <w:rFonts w:eastAsia="나눔명조" w:hint="eastAsia"/>
                  <w:sz w:val="20"/>
                  <w:szCs w:val="22"/>
                  <w:rPrChange w:id="1346" w:author="박 상훈" w:date="2021-10-05T15:09:00Z">
                    <w:rPr>
                      <w:rFonts w:eastAsia="나눔명조" w:hint="eastAsia"/>
                      <w:color w:val="FF0000"/>
                      <w:sz w:val="20"/>
                      <w:szCs w:val="22"/>
                    </w:rPr>
                  </w:rPrChange>
                </w:rPr>
                <w:delText xml:space="preserve"> </w:delText>
              </w:r>
              <w:r w:rsidRPr="00C311B9" w:rsidDel="00805806">
                <w:rPr>
                  <w:rFonts w:eastAsia="나눔명조" w:hint="eastAsia"/>
                  <w:sz w:val="20"/>
                  <w:szCs w:val="22"/>
                  <w:rPrChange w:id="1347" w:author="박 상훈" w:date="2021-10-05T15:09:00Z">
                    <w:rPr>
                      <w:rFonts w:eastAsia="나눔명조" w:hint="eastAsia"/>
                      <w:color w:val="FF0000"/>
                      <w:sz w:val="20"/>
                      <w:szCs w:val="22"/>
                    </w:rPr>
                  </w:rPrChange>
                </w:rPr>
                <w:delText>외</w:delText>
              </w:r>
              <w:r w:rsidRPr="00C311B9" w:rsidDel="00805806">
                <w:rPr>
                  <w:rFonts w:eastAsia="나눔명조"/>
                  <w:sz w:val="20"/>
                  <w:szCs w:val="22"/>
                  <w:rPrChange w:id="1348" w:author="박 상훈" w:date="2021-10-05T15:09:00Z">
                    <w:rPr>
                      <w:rFonts w:eastAsia="나눔명조"/>
                      <w:color w:val="FF0000"/>
                      <w:sz w:val="20"/>
                      <w:szCs w:val="22"/>
                    </w:rPr>
                  </w:rPrChange>
                </w:rPr>
                <w:delText>2014;</w:delText>
              </w:r>
              <w:r w:rsidRPr="00C311B9" w:rsidDel="00805806">
                <w:rPr>
                  <w:rFonts w:eastAsia="나눔명조" w:hint="eastAsia"/>
                  <w:sz w:val="20"/>
                  <w:szCs w:val="22"/>
                  <w:rPrChange w:id="1349" w:author="박 상훈" w:date="2021-10-05T15:09:00Z">
                    <w:rPr>
                      <w:rFonts w:eastAsia="나눔명조" w:hint="eastAsia"/>
                      <w:color w:val="FF0000"/>
                      <w:sz w:val="20"/>
                      <w:szCs w:val="22"/>
                    </w:rPr>
                  </w:rPrChange>
                </w:rPr>
                <w:delText>강지선</w:delText>
              </w:r>
              <w:r w:rsidRPr="00C311B9" w:rsidDel="00805806">
                <w:rPr>
                  <w:rFonts w:eastAsia="나눔명조" w:hint="eastAsia"/>
                  <w:sz w:val="20"/>
                  <w:szCs w:val="22"/>
                  <w:rPrChange w:id="1350" w:author="박 상훈" w:date="2021-10-05T15:09:00Z">
                    <w:rPr>
                      <w:rFonts w:eastAsia="나눔명조" w:hint="eastAsia"/>
                      <w:color w:val="FF0000"/>
                      <w:sz w:val="20"/>
                      <w:szCs w:val="22"/>
                    </w:rPr>
                  </w:rPrChange>
                </w:rPr>
                <w:delText xml:space="preserve"> </w:delText>
              </w:r>
              <w:r w:rsidRPr="00C311B9" w:rsidDel="00805806">
                <w:rPr>
                  <w:rFonts w:eastAsia="나눔명조" w:hint="eastAsia"/>
                  <w:sz w:val="20"/>
                  <w:szCs w:val="22"/>
                  <w:rPrChange w:id="1351" w:author="박 상훈" w:date="2021-10-05T15:09:00Z">
                    <w:rPr>
                      <w:rFonts w:eastAsia="나눔명조" w:hint="eastAsia"/>
                      <w:color w:val="FF0000"/>
                      <w:sz w:val="20"/>
                      <w:szCs w:val="22"/>
                    </w:rPr>
                  </w:rPrChange>
                </w:rPr>
                <w:delText>외</w:delText>
              </w:r>
              <w:r w:rsidRPr="00C311B9" w:rsidDel="00805806">
                <w:rPr>
                  <w:rFonts w:eastAsia="나눔명조" w:hint="eastAsia"/>
                  <w:sz w:val="20"/>
                  <w:szCs w:val="22"/>
                  <w:rPrChange w:id="1352" w:author="박 상훈" w:date="2021-10-05T15:09:00Z">
                    <w:rPr>
                      <w:rFonts w:eastAsia="나눔명조" w:hint="eastAsia"/>
                      <w:color w:val="FF0000"/>
                      <w:sz w:val="20"/>
                      <w:szCs w:val="22"/>
                    </w:rPr>
                  </w:rPrChange>
                </w:rPr>
                <w:delText>2</w:delText>
              </w:r>
              <w:r w:rsidRPr="00C311B9" w:rsidDel="00805806">
                <w:rPr>
                  <w:rFonts w:eastAsia="나눔명조"/>
                  <w:sz w:val="20"/>
                  <w:szCs w:val="22"/>
                  <w:rPrChange w:id="1353" w:author="박 상훈" w:date="2021-10-05T15:09:00Z">
                    <w:rPr>
                      <w:rFonts w:eastAsia="나눔명조"/>
                      <w:color w:val="FF0000"/>
                      <w:sz w:val="20"/>
                      <w:szCs w:val="22"/>
                    </w:rPr>
                  </w:rPrChange>
                </w:rPr>
                <w:delText>019;</w:delText>
              </w:r>
              <w:r w:rsidRPr="00C311B9" w:rsidDel="00805806">
                <w:rPr>
                  <w:rFonts w:eastAsia="나눔명조" w:hint="eastAsia"/>
                  <w:sz w:val="20"/>
                  <w:szCs w:val="22"/>
                  <w:rPrChange w:id="1354" w:author="박 상훈" w:date="2021-10-05T15:09:00Z">
                    <w:rPr>
                      <w:rFonts w:eastAsia="나눔명조" w:hint="eastAsia"/>
                      <w:color w:val="FF0000"/>
                      <w:sz w:val="20"/>
                      <w:szCs w:val="22"/>
                    </w:rPr>
                  </w:rPrChange>
                </w:rPr>
                <w:delText xml:space="preserve"> </w:delText>
              </w:r>
              <w:r w:rsidRPr="00C311B9" w:rsidDel="00805806">
                <w:rPr>
                  <w:rFonts w:eastAsia="나눔명조" w:hint="eastAsia"/>
                  <w:sz w:val="20"/>
                  <w:szCs w:val="22"/>
                  <w:rPrChange w:id="1355" w:author="박 상훈" w:date="2021-10-05T15:09:00Z">
                    <w:rPr>
                      <w:rFonts w:eastAsia="나눔명조" w:hint="eastAsia"/>
                      <w:color w:val="FF0000"/>
                      <w:sz w:val="20"/>
                      <w:szCs w:val="22"/>
                    </w:rPr>
                  </w:rPrChange>
                </w:rPr>
                <w:delText>박현욱</w:delText>
              </w:r>
              <w:r w:rsidRPr="00C311B9" w:rsidDel="00805806">
                <w:rPr>
                  <w:rFonts w:eastAsia="나눔명조" w:hint="eastAsia"/>
                  <w:sz w:val="20"/>
                  <w:szCs w:val="22"/>
                  <w:rPrChange w:id="1356" w:author="박 상훈" w:date="2021-10-05T15:09:00Z">
                    <w:rPr>
                      <w:rFonts w:eastAsia="나눔명조" w:hint="eastAsia"/>
                      <w:color w:val="FF0000"/>
                      <w:sz w:val="20"/>
                      <w:szCs w:val="22"/>
                    </w:rPr>
                  </w:rPrChange>
                </w:rPr>
                <w:delText xml:space="preserve"> 2</w:delText>
              </w:r>
              <w:r w:rsidRPr="00C311B9" w:rsidDel="00805806">
                <w:rPr>
                  <w:rFonts w:eastAsia="나눔명조"/>
                  <w:sz w:val="20"/>
                  <w:szCs w:val="22"/>
                  <w:rPrChange w:id="1357" w:author="박 상훈" w:date="2021-10-05T15:09:00Z">
                    <w:rPr>
                      <w:rFonts w:eastAsia="나눔명조"/>
                      <w:color w:val="FF0000"/>
                      <w:sz w:val="20"/>
                      <w:szCs w:val="22"/>
                    </w:rPr>
                  </w:rPrChange>
                </w:rPr>
                <w:delText xml:space="preserve">020; </w:delText>
              </w:r>
              <w:r w:rsidRPr="00C311B9" w:rsidDel="00805806">
                <w:rPr>
                  <w:rFonts w:eastAsia="나눔명조" w:hint="eastAsia"/>
                  <w:sz w:val="20"/>
                  <w:szCs w:val="22"/>
                  <w:rPrChange w:id="1358" w:author="박 상훈" w:date="2021-10-05T15:09:00Z">
                    <w:rPr>
                      <w:rFonts w:eastAsia="나눔명조" w:hint="eastAsia"/>
                      <w:color w:val="FF0000"/>
                      <w:sz w:val="20"/>
                      <w:szCs w:val="22"/>
                    </w:rPr>
                  </w:rPrChange>
                </w:rPr>
                <w:delText>김영환</w:delText>
              </w:r>
              <w:r w:rsidRPr="00C311B9" w:rsidDel="00805806">
                <w:rPr>
                  <w:rFonts w:eastAsia="나눔명조" w:hint="eastAsia"/>
                  <w:sz w:val="20"/>
                  <w:szCs w:val="22"/>
                  <w:rPrChange w:id="1359" w:author="박 상훈" w:date="2021-10-05T15:09:00Z">
                    <w:rPr>
                      <w:rFonts w:eastAsia="나눔명조" w:hint="eastAsia"/>
                      <w:color w:val="FF0000"/>
                      <w:sz w:val="20"/>
                      <w:szCs w:val="22"/>
                    </w:rPr>
                  </w:rPrChange>
                </w:rPr>
                <w:delText xml:space="preserve"> </w:delText>
              </w:r>
              <w:r w:rsidRPr="00C311B9" w:rsidDel="00805806">
                <w:rPr>
                  <w:rFonts w:eastAsia="나눔명조"/>
                  <w:sz w:val="20"/>
                  <w:szCs w:val="22"/>
                  <w:rPrChange w:id="1360" w:author="박 상훈" w:date="2021-10-05T15:09:00Z">
                    <w:rPr>
                      <w:rFonts w:eastAsia="나눔명조"/>
                      <w:color w:val="FF0000"/>
                      <w:sz w:val="20"/>
                      <w:szCs w:val="22"/>
                    </w:rPr>
                  </w:rPrChange>
                </w:rPr>
                <w:delText>2019;</w:delText>
              </w:r>
              <w:r w:rsidRPr="00C311B9" w:rsidDel="00805806">
                <w:rPr>
                  <w:rFonts w:eastAsia="나눔명조" w:hint="eastAsia"/>
                  <w:sz w:val="20"/>
                  <w:szCs w:val="22"/>
                  <w:rPrChange w:id="1361" w:author="박 상훈" w:date="2021-10-05T15:09:00Z">
                    <w:rPr>
                      <w:rFonts w:eastAsia="나눔명조" w:hint="eastAsia"/>
                      <w:color w:val="FF0000"/>
                      <w:sz w:val="20"/>
                      <w:szCs w:val="22"/>
                    </w:rPr>
                  </w:rPrChange>
                </w:rPr>
                <w:delText xml:space="preserve"> </w:delText>
              </w:r>
              <w:r w:rsidRPr="00C311B9" w:rsidDel="00805806">
                <w:rPr>
                  <w:rFonts w:eastAsia="나눔명조" w:hint="eastAsia"/>
                  <w:sz w:val="20"/>
                  <w:szCs w:val="22"/>
                  <w:rPrChange w:id="1362" w:author="박 상훈" w:date="2021-10-05T15:09:00Z">
                    <w:rPr>
                      <w:rFonts w:eastAsia="나눔명조" w:hint="eastAsia"/>
                      <w:color w:val="FF0000"/>
                      <w:sz w:val="20"/>
                      <w:szCs w:val="22"/>
                    </w:rPr>
                  </w:rPrChange>
                </w:rPr>
                <w:delText>문국경</w:delText>
              </w:r>
              <w:r w:rsidRPr="00C311B9" w:rsidDel="00805806">
                <w:rPr>
                  <w:rFonts w:eastAsia="나눔명조" w:hint="eastAsia"/>
                  <w:sz w:val="20"/>
                  <w:szCs w:val="22"/>
                  <w:rPrChange w:id="1363" w:author="박 상훈" w:date="2021-10-05T15:09:00Z">
                    <w:rPr>
                      <w:rFonts w:eastAsia="나눔명조" w:hint="eastAsia"/>
                      <w:color w:val="FF0000"/>
                      <w:sz w:val="20"/>
                      <w:szCs w:val="22"/>
                    </w:rPr>
                  </w:rPrChange>
                </w:rPr>
                <w:delText xml:space="preserve"> </w:delText>
              </w:r>
              <w:r w:rsidRPr="00C311B9" w:rsidDel="00805806">
                <w:rPr>
                  <w:rFonts w:eastAsia="나눔명조" w:hint="eastAsia"/>
                  <w:sz w:val="20"/>
                  <w:szCs w:val="22"/>
                  <w:rPrChange w:id="1364" w:author="박 상훈" w:date="2021-10-05T15:09:00Z">
                    <w:rPr>
                      <w:rFonts w:eastAsia="나눔명조" w:hint="eastAsia"/>
                      <w:color w:val="FF0000"/>
                      <w:sz w:val="20"/>
                      <w:szCs w:val="22"/>
                    </w:rPr>
                  </w:rPrChange>
                </w:rPr>
                <w:delText>외</w:delText>
              </w:r>
              <w:r w:rsidRPr="00C311B9" w:rsidDel="00805806">
                <w:rPr>
                  <w:rFonts w:eastAsia="나눔명조" w:hint="eastAsia"/>
                  <w:sz w:val="20"/>
                  <w:szCs w:val="22"/>
                  <w:rPrChange w:id="1365" w:author="박 상훈" w:date="2021-10-05T15:09:00Z">
                    <w:rPr>
                      <w:rFonts w:eastAsia="나눔명조" w:hint="eastAsia"/>
                      <w:color w:val="FF0000"/>
                      <w:sz w:val="20"/>
                      <w:szCs w:val="22"/>
                    </w:rPr>
                  </w:rPrChange>
                </w:rPr>
                <w:delText xml:space="preserve"> </w:delText>
              </w:r>
              <w:r w:rsidRPr="00C311B9" w:rsidDel="00805806">
                <w:rPr>
                  <w:rFonts w:eastAsia="나눔명조"/>
                  <w:sz w:val="20"/>
                  <w:szCs w:val="22"/>
                  <w:rPrChange w:id="1366" w:author="박 상훈" w:date="2021-10-05T15:09:00Z">
                    <w:rPr>
                      <w:rFonts w:eastAsia="나눔명조"/>
                      <w:color w:val="FF0000"/>
                      <w:sz w:val="20"/>
                      <w:szCs w:val="22"/>
                    </w:rPr>
                  </w:rPrChange>
                </w:rPr>
                <w:delText>2019</w:delText>
              </w:r>
            </w:del>
          </w:p>
        </w:tc>
      </w:tr>
      <w:tr w:rsidR="00805806" w14:paraId="23776076" w14:textId="77777777" w:rsidTr="00C311B9">
        <w:trPr>
          <w:trHeight w:val="406"/>
          <w:trPrChange w:id="1367"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1473" w:type="dxa"/>
            <w:vMerge/>
            <w:tcPrChange w:id="1368" w:author="박 상훈" w:date="2021-10-05T15:09:00Z">
              <w:tcPr>
                <w:tcW w:w="1473" w:type="dxa"/>
                <w:vMerge/>
              </w:tcPr>
            </w:tcPrChange>
          </w:tcPr>
          <w:p w14:paraId="427594A3" w14:textId="77777777" w:rsidR="00805806" w:rsidRDefault="00805806" w:rsidP="00265BC3">
            <w:pPr>
              <w:wordWrap/>
              <w:spacing w:after="0" w:line="240" w:lineRule="auto"/>
              <w:jc w:val="center"/>
              <w:rPr>
                <w:rFonts w:eastAsia="나눔명조"/>
                <w:sz w:val="20"/>
                <w:szCs w:val="22"/>
              </w:rPr>
            </w:pPr>
          </w:p>
        </w:tc>
        <w:tc>
          <w:tcPr>
            <w:tcW w:w="1017" w:type="dxa"/>
            <w:tcPrChange w:id="1369" w:author="박 상훈" w:date="2021-10-05T15:09:00Z">
              <w:tcPr>
                <w:tcW w:w="1017" w:type="dxa"/>
              </w:tcPr>
            </w:tcPrChange>
          </w:tcPr>
          <w:p w14:paraId="33D41013" w14:textId="51CEA284" w:rsidR="00805806"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Q23_3</w:t>
            </w:r>
          </w:p>
        </w:tc>
        <w:tc>
          <w:tcPr>
            <w:tcW w:w="3619" w:type="dxa"/>
            <w:tcPrChange w:id="1370" w:author="박 상훈" w:date="2021-10-05T15:09:00Z">
              <w:tcPr>
                <w:tcW w:w="3619" w:type="dxa"/>
              </w:tcPr>
            </w:tcPrChange>
          </w:tcPr>
          <w:p w14:paraId="69798117" w14:textId="36E19201" w:rsidR="00805806" w:rsidRDefault="00805806" w:rsidP="00C311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Change w:id="1371"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기관에서는</w:t>
            </w:r>
            <w:r w:rsidRPr="001024D9">
              <w:rPr>
                <w:rFonts w:eastAsia="나눔명조" w:hint="eastAsia"/>
                <w:sz w:val="20"/>
                <w:szCs w:val="22"/>
              </w:rPr>
              <w:t xml:space="preserve"> </w:t>
            </w:r>
            <w:r w:rsidRPr="001024D9">
              <w:rPr>
                <w:rFonts w:eastAsia="나눔명조" w:hint="eastAsia"/>
                <w:sz w:val="20"/>
                <w:szCs w:val="22"/>
              </w:rPr>
              <w:t>부서의</w:t>
            </w:r>
            <w:r w:rsidRPr="001024D9">
              <w:rPr>
                <w:rFonts w:eastAsia="나눔명조" w:hint="eastAsia"/>
                <w:sz w:val="20"/>
                <w:szCs w:val="22"/>
              </w:rPr>
              <w:t xml:space="preserve"> </w:t>
            </w:r>
            <w:r w:rsidRPr="001024D9">
              <w:rPr>
                <w:rFonts w:eastAsia="나눔명조" w:hint="eastAsia"/>
                <w:sz w:val="20"/>
                <w:szCs w:val="22"/>
              </w:rPr>
              <w:t>업무를</w:t>
            </w:r>
            <w:r w:rsidRPr="001024D9">
              <w:rPr>
                <w:rFonts w:eastAsia="나눔명조" w:hint="eastAsia"/>
                <w:sz w:val="20"/>
                <w:szCs w:val="22"/>
              </w:rPr>
              <w:t xml:space="preserve"> </w:t>
            </w:r>
            <w:r w:rsidRPr="001024D9">
              <w:rPr>
                <w:rFonts w:eastAsia="나눔명조" w:hint="eastAsia"/>
                <w:sz w:val="20"/>
                <w:szCs w:val="22"/>
              </w:rPr>
              <w:t>수행함에</w:t>
            </w:r>
            <w:r w:rsidRPr="001024D9">
              <w:rPr>
                <w:rFonts w:eastAsia="나눔명조" w:hint="eastAsia"/>
                <w:sz w:val="20"/>
                <w:szCs w:val="22"/>
              </w:rPr>
              <w:t xml:space="preserve"> </w:t>
            </w:r>
            <w:r w:rsidRPr="001024D9">
              <w:rPr>
                <w:rFonts w:eastAsia="나눔명조" w:hint="eastAsia"/>
                <w:sz w:val="20"/>
                <w:szCs w:val="22"/>
              </w:rPr>
              <w:t>있어</w:t>
            </w:r>
            <w:r w:rsidRPr="001024D9">
              <w:rPr>
                <w:rFonts w:eastAsia="나눔명조" w:hint="eastAsia"/>
                <w:sz w:val="20"/>
                <w:szCs w:val="22"/>
              </w:rPr>
              <w:t xml:space="preserve"> </w:t>
            </w:r>
            <w:r w:rsidRPr="001024D9">
              <w:rPr>
                <w:rFonts w:eastAsia="나눔명조" w:hint="eastAsia"/>
                <w:sz w:val="20"/>
                <w:szCs w:val="22"/>
              </w:rPr>
              <w:t>직원</w:t>
            </w:r>
            <w:r w:rsidRPr="001024D9">
              <w:rPr>
                <w:rFonts w:eastAsia="나눔명조" w:hint="eastAsia"/>
                <w:sz w:val="20"/>
                <w:szCs w:val="22"/>
              </w:rPr>
              <w:t xml:space="preserve"> </w:t>
            </w:r>
            <w:r w:rsidRPr="001024D9">
              <w:rPr>
                <w:rFonts w:eastAsia="나눔명조" w:hint="eastAsia"/>
                <w:sz w:val="20"/>
                <w:szCs w:val="22"/>
              </w:rPr>
              <w:t>간</w:t>
            </w:r>
            <w:r w:rsidRPr="001024D9">
              <w:rPr>
                <w:rFonts w:eastAsia="나눔명조"/>
                <w:sz w:val="20"/>
                <w:szCs w:val="22"/>
              </w:rPr>
              <w:t>(</w:t>
            </w:r>
            <w:r w:rsidRPr="001024D9">
              <w:rPr>
                <w:rFonts w:eastAsia="나눔명조" w:hint="eastAsia"/>
                <w:sz w:val="20"/>
                <w:szCs w:val="22"/>
              </w:rPr>
              <w:t>수평적</w:t>
            </w:r>
            <w:r w:rsidRPr="001024D9">
              <w:rPr>
                <w:rFonts w:eastAsia="나눔명조"/>
                <w:sz w:val="20"/>
                <w:szCs w:val="22"/>
              </w:rPr>
              <w:t xml:space="preserve">) </w:t>
            </w:r>
            <w:r w:rsidRPr="001024D9">
              <w:rPr>
                <w:rFonts w:eastAsia="나눔명조" w:hint="eastAsia"/>
                <w:sz w:val="20"/>
                <w:szCs w:val="22"/>
              </w:rPr>
              <w:t>의사소통이</w:t>
            </w:r>
            <w:r w:rsidRPr="001024D9">
              <w:rPr>
                <w:rFonts w:eastAsia="나눔명조" w:hint="eastAsia"/>
                <w:sz w:val="20"/>
                <w:szCs w:val="22"/>
              </w:rPr>
              <w:t xml:space="preserve"> </w:t>
            </w:r>
            <w:r w:rsidRPr="001024D9">
              <w:rPr>
                <w:rFonts w:eastAsia="나눔명조" w:hint="eastAsia"/>
                <w:sz w:val="20"/>
                <w:szCs w:val="22"/>
              </w:rPr>
              <w:t>원활하다</w:t>
            </w:r>
            <w:ins w:id="1372" w:author="박 상훈" w:date="2021-10-05T15:09:00Z">
              <w:r w:rsidR="00C311B9">
                <w:rPr>
                  <w:rFonts w:eastAsia="나눔명조" w:hint="eastAsia"/>
                  <w:sz w:val="20"/>
                  <w:szCs w:val="22"/>
                </w:rPr>
                <w:t>.</w:t>
              </w:r>
            </w:ins>
          </w:p>
        </w:tc>
        <w:tc>
          <w:tcPr>
            <w:tcW w:w="2917" w:type="dxa"/>
            <w:vMerge/>
            <w:shd w:val="clear" w:color="auto" w:fill="auto"/>
            <w:tcPrChange w:id="1373" w:author="박 상훈" w:date="2021-10-05T15:09:00Z">
              <w:tcPr>
                <w:tcW w:w="2917" w:type="dxa"/>
                <w:vMerge/>
                <w:shd w:val="clear" w:color="auto" w:fill="FFE599" w:themeFill="accent4" w:themeFillTint="66"/>
              </w:tcPr>
            </w:tcPrChange>
          </w:tcPr>
          <w:p w14:paraId="755A478A" w14:textId="56C8C043" w:rsidR="00805806" w:rsidRPr="00C311B9" w:rsidRDefault="00805806" w:rsidP="00C311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374" w:author="박 상훈" w:date="2021-10-05T15:09:00Z">
                  <w:rPr>
                    <w:rFonts w:eastAsia="나눔명조"/>
                    <w:color w:val="FF0000"/>
                    <w:sz w:val="20"/>
                    <w:szCs w:val="22"/>
                  </w:rPr>
                </w:rPrChange>
              </w:rPr>
              <w:pPrChange w:id="1375"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r>
      <w:tr w:rsidR="00805806" w14:paraId="6088840D" w14:textId="77777777" w:rsidTr="00C311B9">
        <w:trPr>
          <w:cnfStyle w:val="000000100000" w:firstRow="0" w:lastRow="0" w:firstColumn="0" w:lastColumn="0" w:oddVBand="0" w:evenVBand="0" w:oddHBand="1" w:evenHBand="0" w:firstRowFirstColumn="0" w:firstRowLastColumn="0" w:lastRowFirstColumn="0" w:lastRowLastColumn="0"/>
          <w:trHeight w:val="255"/>
          <w:trPrChange w:id="1376" w:author="박 상훈" w:date="2021-10-05T15:09:00Z">
            <w:trPr>
              <w:trHeight w:val="255"/>
            </w:trPr>
          </w:trPrChange>
        </w:trPr>
        <w:tc>
          <w:tcPr>
            <w:cnfStyle w:val="001000000000" w:firstRow="0" w:lastRow="0" w:firstColumn="1" w:lastColumn="0" w:oddVBand="0" w:evenVBand="0" w:oddHBand="0" w:evenHBand="0" w:firstRowFirstColumn="0" w:firstRowLastColumn="0" w:lastRowFirstColumn="0" w:lastRowLastColumn="0"/>
            <w:tcW w:w="1473" w:type="dxa"/>
            <w:vMerge w:val="restart"/>
            <w:tcPrChange w:id="1377" w:author="박 상훈" w:date="2021-10-05T15:09:00Z">
              <w:tcPr>
                <w:tcW w:w="1473" w:type="dxa"/>
                <w:vMerge w:val="restart"/>
              </w:tcPr>
            </w:tcPrChange>
          </w:tcPr>
          <w:p w14:paraId="35BC54ED" w14:textId="7AD30F61" w:rsidR="00805806" w:rsidRDefault="00805806" w:rsidP="00265BC3">
            <w:pPr>
              <w:wordWrap/>
              <w:spacing w:after="0" w:line="240" w:lineRule="auto"/>
              <w:jc w:val="center"/>
              <w:cnfStyle w:val="001000100000" w:firstRow="0" w:lastRow="0" w:firstColumn="1" w:lastColumn="0" w:oddVBand="0" w:evenVBand="0" w:oddHBand="1" w:evenHBand="0" w:firstRowFirstColumn="0" w:firstRowLastColumn="0" w:lastRowFirstColumn="0" w:lastRowLastColumn="0"/>
              <w:rPr>
                <w:rFonts w:eastAsia="나눔명조"/>
                <w:sz w:val="20"/>
                <w:szCs w:val="22"/>
              </w:rPr>
            </w:pPr>
            <w:r>
              <w:rPr>
                <w:rFonts w:eastAsia="나눔명조" w:hint="eastAsia"/>
                <w:sz w:val="20"/>
                <w:szCs w:val="22"/>
              </w:rPr>
              <w:t>성과관리</w:t>
            </w:r>
          </w:p>
        </w:tc>
        <w:tc>
          <w:tcPr>
            <w:tcW w:w="1017" w:type="dxa"/>
            <w:tcPrChange w:id="1378" w:author="박 상훈" w:date="2021-10-05T15:09:00Z">
              <w:tcPr>
                <w:tcW w:w="1017" w:type="dxa"/>
              </w:tcPr>
            </w:tcPrChange>
          </w:tcPr>
          <w:p w14:paraId="1512DB92" w14:textId="741D4EF3" w:rsidR="00805806"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Q24_1</w:t>
            </w:r>
          </w:p>
        </w:tc>
        <w:tc>
          <w:tcPr>
            <w:tcW w:w="3619" w:type="dxa"/>
            <w:tcPrChange w:id="1379" w:author="박 상훈" w:date="2021-10-05T15:09:00Z">
              <w:tcPr>
                <w:tcW w:w="3619" w:type="dxa"/>
              </w:tcPr>
            </w:tcPrChange>
          </w:tcPr>
          <w:p w14:paraId="0F7E30DB" w14:textId="2F3BA046" w:rsidR="00805806" w:rsidRDefault="00805806" w:rsidP="00C311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Change w:id="1380"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비용절감을</w:t>
            </w:r>
            <w:r w:rsidRPr="001024D9">
              <w:rPr>
                <w:rFonts w:eastAsia="나눔명조" w:hint="eastAsia"/>
                <w:sz w:val="20"/>
                <w:szCs w:val="22"/>
              </w:rPr>
              <w:t xml:space="preserve"> </w:t>
            </w:r>
            <w:r w:rsidRPr="001024D9">
              <w:rPr>
                <w:rFonts w:eastAsia="나눔명조" w:hint="eastAsia"/>
                <w:sz w:val="20"/>
                <w:szCs w:val="22"/>
              </w:rPr>
              <w:t>하고</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w:t>
            </w:r>
          </w:p>
        </w:tc>
        <w:tc>
          <w:tcPr>
            <w:tcW w:w="2917" w:type="dxa"/>
            <w:vMerge w:val="restart"/>
            <w:shd w:val="clear" w:color="auto" w:fill="auto"/>
            <w:tcPrChange w:id="1381" w:author="박 상훈" w:date="2021-10-05T15:09:00Z">
              <w:tcPr>
                <w:tcW w:w="2917" w:type="dxa"/>
                <w:vMerge w:val="restart"/>
                <w:shd w:val="clear" w:color="auto" w:fill="FFE599" w:themeFill="accent4" w:themeFillTint="66"/>
              </w:tcPr>
            </w:tcPrChange>
          </w:tcPr>
          <w:p w14:paraId="78431662" w14:textId="2564B1DE" w:rsidR="00805806" w:rsidRPr="00C311B9" w:rsidRDefault="00805806" w:rsidP="00C311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Change w:id="1382" w:author="박 상훈" w:date="2021-10-05T15:09:00Z">
                  <w:rPr>
                    <w:rFonts w:eastAsia="나눔명조"/>
                    <w:color w:val="FF0000"/>
                    <w:sz w:val="20"/>
                    <w:szCs w:val="22"/>
                  </w:rPr>
                </w:rPrChange>
              </w:rPr>
              <w:pPrChange w:id="1383"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C311B9">
              <w:rPr>
                <w:rFonts w:eastAsia="나눔명조" w:hint="eastAsia"/>
                <w:sz w:val="20"/>
                <w:szCs w:val="22"/>
                <w:rPrChange w:id="1384" w:author="박 상훈" w:date="2021-10-05T15:09:00Z">
                  <w:rPr>
                    <w:rFonts w:eastAsia="나눔명조" w:hint="eastAsia"/>
                    <w:color w:val="FF0000"/>
                    <w:sz w:val="20"/>
                    <w:szCs w:val="22"/>
                  </w:rPr>
                </w:rPrChange>
              </w:rPr>
              <w:t>박현욱</w:t>
            </w:r>
            <w:r w:rsidRPr="00C311B9">
              <w:rPr>
                <w:rFonts w:eastAsia="나눔명조" w:hint="eastAsia"/>
                <w:sz w:val="20"/>
                <w:szCs w:val="22"/>
                <w:rPrChange w:id="1385" w:author="박 상훈" w:date="2021-10-05T15:09:00Z">
                  <w:rPr>
                    <w:rFonts w:eastAsia="나눔명조" w:hint="eastAsia"/>
                    <w:color w:val="FF0000"/>
                    <w:sz w:val="20"/>
                    <w:szCs w:val="22"/>
                  </w:rPr>
                </w:rPrChange>
              </w:rPr>
              <w:t xml:space="preserve"> </w:t>
            </w:r>
            <w:ins w:id="1386" w:author="Park, Sanghoon" w:date="2021-10-01T02:24:00Z">
              <w:r w:rsidRPr="00C311B9">
                <w:rPr>
                  <w:rFonts w:eastAsia="나눔명조"/>
                  <w:sz w:val="20"/>
                  <w:szCs w:val="22"/>
                  <w:rPrChange w:id="1387" w:author="박 상훈" w:date="2021-10-05T15:09:00Z">
                    <w:rPr>
                      <w:rFonts w:eastAsia="나눔명조"/>
                      <w:color w:val="FF0000"/>
                      <w:sz w:val="20"/>
                      <w:szCs w:val="22"/>
                    </w:rPr>
                  </w:rPrChange>
                </w:rPr>
                <w:t>(</w:t>
              </w:r>
            </w:ins>
            <w:r w:rsidRPr="00C311B9">
              <w:rPr>
                <w:rFonts w:eastAsia="나눔명조"/>
                <w:sz w:val="20"/>
                <w:szCs w:val="22"/>
                <w:rPrChange w:id="1388" w:author="박 상훈" w:date="2021-10-05T15:09:00Z">
                  <w:rPr>
                    <w:rFonts w:eastAsia="나눔명조"/>
                    <w:color w:val="FF0000"/>
                    <w:sz w:val="20"/>
                    <w:szCs w:val="22"/>
                  </w:rPr>
                </w:rPrChange>
              </w:rPr>
              <w:t>2020</w:t>
            </w:r>
            <w:ins w:id="1389" w:author="Park, Sanghoon" w:date="2021-10-01T02:24:00Z">
              <w:r w:rsidRPr="00C311B9">
                <w:rPr>
                  <w:rFonts w:eastAsia="나눔명조"/>
                  <w:sz w:val="20"/>
                  <w:szCs w:val="22"/>
                  <w:rPrChange w:id="1390" w:author="박 상훈" w:date="2021-10-05T15:09:00Z">
                    <w:rPr>
                      <w:rFonts w:eastAsia="나눔명조"/>
                      <w:color w:val="FF0000"/>
                      <w:sz w:val="20"/>
                      <w:szCs w:val="22"/>
                    </w:rPr>
                  </w:rPrChange>
                </w:rPr>
                <w:t>)</w:t>
              </w:r>
            </w:ins>
            <w:r w:rsidRPr="00C311B9">
              <w:rPr>
                <w:rFonts w:eastAsia="나눔명조"/>
                <w:sz w:val="20"/>
                <w:szCs w:val="22"/>
                <w:rPrChange w:id="1391" w:author="박 상훈" w:date="2021-10-05T15:09:00Z">
                  <w:rPr>
                    <w:rFonts w:eastAsia="나눔명조"/>
                    <w:color w:val="FF0000"/>
                    <w:sz w:val="20"/>
                    <w:szCs w:val="22"/>
                  </w:rPr>
                </w:rPrChange>
              </w:rPr>
              <w:t>;</w:t>
            </w:r>
            <w:ins w:id="1392" w:author="Park, Sanghoon" w:date="2021-10-01T02:24:00Z">
              <w:r w:rsidRPr="00C311B9">
                <w:rPr>
                  <w:rFonts w:eastAsia="나눔명조"/>
                  <w:sz w:val="20"/>
                  <w:szCs w:val="22"/>
                  <w:rPrChange w:id="1393" w:author="박 상훈" w:date="2021-10-05T15:09:00Z">
                    <w:rPr>
                      <w:rFonts w:eastAsia="나눔명조"/>
                      <w:color w:val="FF0000"/>
                      <w:sz w:val="20"/>
                      <w:szCs w:val="22"/>
                    </w:rPr>
                  </w:rPrChange>
                </w:rPr>
                <w:br/>
              </w:r>
            </w:ins>
            <w:r w:rsidRPr="00C311B9">
              <w:rPr>
                <w:rFonts w:eastAsia="나눔명조" w:hint="eastAsia"/>
                <w:sz w:val="20"/>
                <w:szCs w:val="22"/>
                <w:rPrChange w:id="1394" w:author="박 상훈" w:date="2021-10-05T15:09:00Z">
                  <w:rPr>
                    <w:rFonts w:eastAsia="나눔명조" w:hint="eastAsia"/>
                    <w:color w:val="FF0000"/>
                    <w:sz w:val="20"/>
                    <w:szCs w:val="22"/>
                  </w:rPr>
                </w:rPrChange>
              </w:rPr>
              <w:t>최예나</w:t>
            </w:r>
            <w:r w:rsidRPr="00C311B9">
              <w:rPr>
                <w:rFonts w:eastAsia="나눔명조" w:hint="eastAsia"/>
                <w:sz w:val="20"/>
                <w:szCs w:val="22"/>
                <w:rPrChange w:id="1395" w:author="박 상훈" w:date="2021-10-05T15:09:00Z">
                  <w:rPr>
                    <w:rFonts w:eastAsia="나눔명조" w:hint="eastAsia"/>
                    <w:color w:val="FF0000"/>
                    <w:sz w:val="20"/>
                    <w:szCs w:val="22"/>
                  </w:rPr>
                </w:rPrChange>
              </w:rPr>
              <w:t xml:space="preserve"> </w:t>
            </w:r>
            <w:ins w:id="1396" w:author="Park, Sanghoon" w:date="2021-10-01T02:24:00Z">
              <w:r w:rsidRPr="00C311B9">
                <w:rPr>
                  <w:rFonts w:eastAsia="나눔명조"/>
                  <w:sz w:val="20"/>
                  <w:szCs w:val="22"/>
                  <w:rPrChange w:id="1397" w:author="박 상훈" w:date="2021-10-05T15:09:00Z">
                    <w:rPr>
                      <w:rFonts w:eastAsia="나눔명조"/>
                      <w:color w:val="FF0000"/>
                      <w:sz w:val="20"/>
                      <w:szCs w:val="22"/>
                    </w:rPr>
                  </w:rPrChange>
                </w:rPr>
                <w:t>(</w:t>
              </w:r>
            </w:ins>
            <w:r w:rsidRPr="00C311B9">
              <w:rPr>
                <w:rFonts w:eastAsia="나눔명조"/>
                <w:sz w:val="20"/>
                <w:szCs w:val="22"/>
                <w:rPrChange w:id="1398" w:author="박 상훈" w:date="2021-10-05T15:09:00Z">
                  <w:rPr>
                    <w:rFonts w:eastAsia="나눔명조"/>
                    <w:color w:val="FF0000"/>
                    <w:sz w:val="20"/>
                    <w:szCs w:val="22"/>
                  </w:rPr>
                </w:rPrChange>
              </w:rPr>
              <w:t>2018</w:t>
            </w:r>
            <w:ins w:id="1399" w:author="Park, Sanghoon" w:date="2021-10-01T02:24:00Z">
              <w:r w:rsidRPr="00C311B9">
                <w:rPr>
                  <w:rFonts w:eastAsia="나눔명조"/>
                  <w:sz w:val="20"/>
                  <w:szCs w:val="22"/>
                  <w:rPrChange w:id="1400" w:author="박 상훈" w:date="2021-10-05T15:09:00Z">
                    <w:rPr>
                      <w:rFonts w:eastAsia="나눔명조"/>
                      <w:color w:val="FF0000"/>
                      <w:sz w:val="20"/>
                      <w:szCs w:val="22"/>
                    </w:rPr>
                  </w:rPrChange>
                </w:rPr>
                <w:t>)</w:t>
              </w:r>
            </w:ins>
          </w:p>
          <w:p w14:paraId="40BEB825" w14:textId="77777777" w:rsidR="00805806" w:rsidRPr="00C311B9" w:rsidRDefault="00805806" w:rsidP="00C311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Change w:id="1401" w:author="박 상훈" w:date="2021-10-05T15:09:00Z">
                  <w:rPr>
                    <w:rFonts w:eastAsia="나눔명조"/>
                    <w:color w:val="FF0000"/>
                    <w:sz w:val="20"/>
                    <w:szCs w:val="22"/>
                  </w:rPr>
                </w:rPrChange>
              </w:rPr>
              <w:pPrChange w:id="1402"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403" w:author="Park, Sanghoon" w:date="2021-10-01T02:24:00Z">
              <w:r w:rsidRPr="00C311B9" w:rsidDel="00805806">
                <w:rPr>
                  <w:rFonts w:eastAsia="나눔명조" w:hint="eastAsia"/>
                  <w:sz w:val="20"/>
                  <w:szCs w:val="22"/>
                  <w:rPrChange w:id="1404" w:author="박 상훈" w:date="2021-10-05T15:09:00Z">
                    <w:rPr>
                      <w:rFonts w:eastAsia="나눔명조" w:hint="eastAsia"/>
                      <w:color w:val="FF0000"/>
                      <w:sz w:val="20"/>
                      <w:szCs w:val="22"/>
                    </w:rPr>
                  </w:rPrChange>
                </w:rPr>
                <w:delText>박현욱</w:delText>
              </w:r>
              <w:r w:rsidRPr="00C311B9" w:rsidDel="00805806">
                <w:rPr>
                  <w:rFonts w:eastAsia="나눔명조" w:hint="eastAsia"/>
                  <w:sz w:val="20"/>
                  <w:szCs w:val="22"/>
                  <w:rPrChange w:id="1405" w:author="박 상훈" w:date="2021-10-05T15:09:00Z">
                    <w:rPr>
                      <w:rFonts w:eastAsia="나눔명조" w:hint="eastAsia"/>
                      <w:color w:val="FF0000"/>
                      <w:sz w:val="20"/>
                      <w:szCs w:val="22"/>
                    </w:rPr>
                  </w:rPrChange>
                </w:rPr>
                <w:delText xml:space="preserve"> </w:delText>
              </w:r>
              <w:r w:rsidRPr="00C311B9" w:rsidDel="00805806">
                <w:rPr>
                  <w:rFonts w:eastAsia="나눔명조"/>
                  <w:sz w:val="20"/>
                  <w:szCs w:val="22"/>
                  <w:rPrChange w:id="1406" w:author="박 상훈" w:date="2021-10-05T15:09:00Z">
                    <w:rPr>
                      <w:rFonts w:eastAsia="나눔명조"/>
                      <w:color w:val="FF0000"/>
                      <w:sz w:val="20"/>
                      <w:szCs w:val="22"/>
                    </w:rPr>
                  </w:rPrChange>
                </w:rPr>
                <w:delText>2020;</w:delText>
              </w:r>
              <w:r w:rsidRPr="00C311B9" w:rsidDel="00805806">
                <w:rPr>
                  <w:rFonts w:eastAsia="나눔명조" w:hint="eastAsia"/>
                  <w:sz w:val="20"/>
                  <w:szCs w:val="22"/>
                  <w:rPrChange w:id="1407" w:author="박 상훈" w:date="2021-10-05T15:09:00Z">
                    <w:rPr>
                      <w:rFonts w:eastAsia="나눔명조" w:hint="eastAsia"/>
                      <w:color w:val="FF0000"/>
                      <w:sz w:val="20"/>
                      <w:szCs w:val="22"/>
                    </w:rPr>
                  </w:rPrChange>
                </w:rPr>
                <w:delText>최예나</w:delText>
              </w:r>
              <w:r w:rsidRPr="00C311B9" w:rsidDel="00805806">
                <w:rPr>
                  <w:rFonts w:eastAsia="나눔명조" w:hint="eastAsia"/>
                  <w:sz w:val="20"/>
                  <w:szCs w:val="22"/>
                  <w:rPrChange w:id="1408" w:author="박 상훈" w:date="2021-10-05T15:09:00Z">
                    <w:rPr>
                      <w:rFonts w:eastAsia="나눔명조" w:hint="eastAsia"/>
                      <w:color w:val="FF0000"/>
                      <w:sz w:val="20"/>
                      <w:szCs w:val="22"/>
                    </w:rPr>
                  </w:rPrChange>
                </w:rPr>
                <w:delText xml:space="preserve"> </w:delText>
              </w:r>
              <w:r w:rsidRPr="00C311B9" w:rsidDel="00805806">
                <w:rPr>
                  <w:rFonts w:eastAsia="나눔명조"/>
                  <w:sz w:val="20"/>
                  <w:szCs w:val="22"/>
                  <w:rPrChange w:id="1409" w:author="박 상훈" w:date="2021-10-05T15:09:00Z">
                    <w:rPr>
                      <w:rFonts w:eastAsia="나눔명조"/>
                      <w:color w:val="FF0000"/>
                      <w:sz w:val="20"/>
                      <w:szCs w:val="22"/>
                    </w:rPr>
                  </w:rPrChange>
                </w:rPr>
                <w:delText>2018</w:delText>
              </w:r>
            </w:del>
          </w:p>
          <w:p w14:paraId="7724F99A" w14:textId="6FAB37BC" w:rsidR="00805806" w:rsidRPr="00C311B9" w:rsidRDefault="00805806" w:rsidP="00C311B9">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Change w:id="1410" w:author="박 상훈" w:date="2021-10-05T15:09:00Z">
                  <w:rPr>
                    <w:rFonts w:eastAsia="나눔명조"/>
                    <w:color w:val="FF0000"/>
                    <w:sz w:val="20"/>
                    <w:szCs w:val="22"/>
                  </w:rPr>
                </w:rPrChange>
              </w:rPr>
              <w:pPrChange w:id="1411" w:author="박 상훈" w:date="2021-10-05T15:1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412" w:author="Park, Sanghoon" w:date="2021-10-01T02:24:00Z">
              <w:r w:rsidRPr="00C311B9" w:rsidDel="00805806">
                <w:rPr>
                  <w:rFonts w:eastAsia="나눔명조" w:hint="eastAsia"/>
                  <w:sz w:val="20"/>
                  <w:szCs w:val="22"/>
                  <w:rPrChange w:id="1413" w:author="박 상훈" w:date="2021-10-05T15:09:00Z">
                    <w:rPr>
                      <w:rFonts w:eastAsia="나눔명조" w:hint="eastAsia"/>
                      <w:color w:val="FF0000"/>
                      <w:sz w:val="20"/>
                      <w:szCs w:val="22"/>
                    </w:rPr>
                  </w:rPrChange>
                </w:rPr>
                <w:delText>박현욱</w:delText>
              </w:r>
              <w:r w:rsidRPr="00C311B9" w:rsidDel="00805806">
                <w:rPr>
                  <w:rFonts w:eastAsia="나눔명조" w:hint="eastAsia"/>
                  <w:sz w:val="20"/>
                  <w:szCs w:val="22"/>
                  <w:rPrChange w:id="1414" w:author="박 상훈" w:date="2021-10-05T15:09:00Z">
                    <w:rPr>
                      <w:rFonts w:eastAsia="나눔명조" w:hint="eastAsia"/>
                      <w:color w:val="FF0000"/>
                      <w:sz w:val="20"/>
                      <w:szCs w:val="22"/>
                    </w:rPr>
                  </w:rPrChange>
                </w:rPr>
                <w:delText xml:space="preserve"> </w:delText>
              </w:r>
              <w:r w:rsidRPr="00C311B9" w:rsidDel="00805806">
                <w:rPr>
                  <w:rFonts w:eastAsia="나눔명조"/>
                  <w:sz w:val="20"/>
                  <w:szCs w:val="22"/>
                  <w:rPrChange w:id="1415" w:author="박 상훈" w:date="2021-10-05T15:09:00Z">
                    <w:rPr>
                      <w:rFonts w:eastAsia="나눔명조"/>
                      <w:color w:val="FF0000"/>
                      <w:sz w:val="20"/>
                      <w:szCs w:val="22"/>
                    </w:rPr>
                  </w:rPrChange>
                </w:rPr>
                <w:delText>2020;</w:delText>
              </w:r>
              <w:r w:rsidRPr="00C311B9" w:rsidDel="00805806">
                <w:rPr>
                  <w:rFonts w:eastAsia="나눔명조" w:hint="eastAsia"/>
                  <w:sz w:val="20"/>
                  <w:szCs w:val="22"/>
                  <w:rPrChange w:id="1416" w:author="박 상훈" w:date="2021-10-05T15:09:00Z">
                    <w:rPr>
                      <w:rFonts w:eastAsia="나눔명조" w:hint="eastAsia"/>
                      <w:color w:val="FF0000"/>
                      <w:sz w:val="20"/>
                      <w:szCs w:val="22"/>
                    </w:rPr>
                  </w:rPrChange>
                </w:rPr>
                <w:delText>최예나</w:delText>
              </w:r>
              <w:r w:rsidRPr="00C311B9" w:rsidDel="00805806">
                <w:rPr>
                  <w:rFonts w:eastAsia="나눔명조" w:hint="eastAsia"/>
                  <w:sz w:val="20"/>
                  <w:szCs w:val="22"/>
                  <w:rPrChange w:id="1417" w:author="박 상훈" w:date="2021-10-05T15:09:00Z">
                    <w:rPr>
                      <w:rFonts w:eastAsia="나눔명조" w:hint="eastAsia"/>
                      <w:color w:val="FF0000"/>
                      <w:sz w:val="20"/>
                      <w:szCs w:val="22"/>
                    </w:rPr>
                  </w:rPrChange>
                </w:rPr>
                <w:delText xml:space="preserve"> </w:delText>
              </w:r>
              <w:r w:rsidRPr="00C311B9" w:rsidDel="00805806">
                <w:rPr>
                  <w:rFonts w:eastAsia="나눔명조"/>
                  <w:sz w:val="20"/>
                  <w:szCs w:val="22"/>
                  <w:rPrChange w:id="1418" w:author="박 상훈" w:date="2021-10-05T15:09:00Z">
                    <w:rPr>
                      <w:rFonts w:eastAsia="나눔명조"/>
                      <w:color w:val="FF0000"/>
                      <w:sz w:val="20"/>
                      <w:szCs w:val="22"/>
                    </w:rPr>
                  </w:rPrChange>
                </w:rPr>
                <w:delText>2018</w:delText>
              </w:r>
            </w:del>
          </w:p>
        </w:tc>
      </w:tr>
      <w:tr w:rsidR="00805806" w14:paraId="0652BAB3" w14:textId="77777777" w:rsidTr="00C311B9">
        <w:trPr>
          <w:trHeight w:val="255"/>
          <w:trPrChange w:id="1419" w:author="박 상훈" w:date="2021-10-05T15:09:00Z">
            <w:trPr>
              <w:trHeight w:val="255"/>
            </w:trPr>
          </w:trPrChange>
        </w:trPr>
        <w:tc>
          <w:tcPr>
            <w:cnfStyle w:val="001000000000" w:firstRow="0" w:lastRow="0" w:firstColumn="1" w:lastColumn="0" w:oddVBand="0" w:evenVBand="0" w:oddHBand="0" w:evenHBand="0" w:firstRowFirstColumn="0" w:firstRowLastColumn="0" w:lastRowFirstColumn="0" w:lastRowLastColumn="0"/>
            <w:tcW w:w="1473" w:type="dxa"/>
            <w:vMerge/>
            <w:tcPrChange w:id="1420" w:author="박 상훈" w:date="2021-10-05T15:09:00Z">
              <w:tcPr>
                <w:tcW w:w="1473" w:type="dxa"/>
                <w:vMerge/>
              </w:tcPr>
            </w:tcPrChange>
          </w:tcPr>
          <w:p w14:paraId="703ED158" w14:textId="77777777" w:rsidR="00805806" w:rsidRDefault="00805806" w:rsidP="00265BC3">
            <w:pPr>
              <w:wordWrap/>
              <w:spacing w:after="0" w:line="240" w:lineRule="auto"/>
              <w:jc w:val="center"/>
              <w:rPr>
                <w:rFonts w:eastAsia="나눔명조"/>
                <w:sz w:val="20"/>
                <w:szCs w:val="22"/>
              </w:rPr>
            </w:pPr>
          </w:p>
        </w:tc>
        <w:tc>
          <w:tcPr>
            <w:tcW w:w="1017" w:type="dxa"/>
            <w:tcPrChange w:id="1421" w:author="박 상훈" w:date="2021-10-05T15:09:00Z">
              <w:tcPr>
                <w:tcW w:w="1017" w:type="dxa"/>
              </w:tcPr>
            </w:tcPrChange>
          </w:tcPr>
          <w:p w14:paraId="34F20904" w14:textId="6E0DE8E3" w:rsidR="00805806"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Q24_2</w:t>
            </w:r>
          </w:p>
        </w:tc>
        <w:tc>
          <w:tcPr>
            <w:tcW w:w="3619" w:type="dxa"/>
            <w:tcPrChange w:id="1422" w:author="박 상훈" w:date="2021-10-05T15:09:00Z">
              <w:tcPr>
                <w:tcW w:w="3619" w:type="dxa"/>
              </w:tcPr>
            </w:tcPrChange>
          </w:tcPr>
          <w:p w14:paraId="4450B598" w14:textId="1D807BFE" w:rsidR="00805806" w:rsidRDefault="00805806" w:rsidP="00C311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Change w:id="1423"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기관의</w:t>
            </w:r>
            <w:r w:rsidRPr="001024D9">
              <w:rPr>
                <w:rFonts w:eastAsia="나눔명조" w:hint="eastAsia"/>
                <w:sz w:val="20"/>
                <w:szCs w:val="22"/>
              </w:rPr>
              <w:t xml:space="preserve"> </w:t>
            </w:r>
            <w:r w:rsidRPr="001024D9">
              <w:rPr>
                <w:rFonts w:eastAsia="나눔명조" w:hint="eastAsia"/>
                <w:sz w:val="20"/>
                <w:szCs w:val="22"/>
              </w:rPr>
              <w:t>성과는</w:t>
            </w:r>
            <w:r w:rsidRPr="001024D9">
              <w:rPr>
                <w:rFonts w:eastAsia="나눔명조" w:hint="eastAsia"/>
                <w:sz w:val="20"/>
                <w:szCs w:val="22"/>
              </w:rPr>
              <w:t xml:space="preserve"> </w:t>
            </w:r>
            <w:r w:rsidRPr="001024D9">
              <w:rPr>
                <w:rFonts w:eastAsia="나눔명조" w:hint="eastAsia"/>
                <w:sz w:val="20"/>
                <w:szCs w:val="22"/>
              </w:rPr>
              <w:t>꾸준히</w:t>
            </w:r>
            <w:r w:rsidRPr="001024D9">
              <w:rPr>
                <w:rFonts w:eastAsia="나눔명조" w:hint="eastAsia"/>
                <w:sz w:val="20"/>
                <w:szCs w:val="22"/>
              </w:rPr>
              <w:t xml:space="preserve"> </w:t>
            </w:r>
            <w:r w:rsidRPr="001024D9">
              <w:rPr>
                <w:rFonts w:eastAsia="나눔명조" w:hint="eastAsia"/>
                <w:sz w:val="20"/>
                <w:szCs w:val="22"/>
              </w:rPr>
              <w:t>향상되고</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w:t>
            </w:r>
          </w:p>
        </w:tc>
        <w:tc>
          <w:tcPr>
            <w:tcW w:w="2917" w:type="dxa"/>
            <w:vMerge/>
            <w:shd w:val="clear" w:color="auto" w:fill="auto"/>
            <w:tcPrChange w:id="1424" w:author="박 상훈" w:date="2021-10-05T15:09:00Z">
              <w:tcPr>
                <w:tcW w:w="2917" w:type="dxa"/>
                <w:vMerge/>
                <w:shd w:val="clear" w:color="auto" w:fill="FFE599" w:themeFill="accent4" w:themeFillTint="66"/>
              </w:tcPr>
            </w:tcPrChange>
          </w:tcPr>
          <w:p w14:paraId="67536B92" w14:textId="0FB04491" w:rsidR="00805806" w:rsidRPr="00C311B9" w:rsidRDefault="00805806" w:rsidP="00C311B9">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425" w:author="박 상훈" w:date="2021-10-05T15:09:00Z">
                  <w:rPr>
                    <w:rFonts w:eastAsia="나눔명조"/>
                    <w:color w:val="FF0000"/>
                    <w:sz w:val="20"/>
                    <w:szCs w:val="22"/>
                  </w:rPr>
                </w:rPrChange>
              </w:rPr>
              <w:pPrChange w:id="1426" w:author="박 상훈" w:date="2021-10-05T15:1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r>
      <w:tr w:rsidR="00805806" w14:paraId="77BA1F53" w14:textId="77777777" w:rsidTr="00C311B9">
        <w:trPr>
          <w:cnfStyle w:val="000000100000" w:firstRow="0" w:lastRow="0" w:firstColumn="0" w:lastColumn="0" w:oddVBand="0" w:evenVBand="0" w:oddHBand="1" w:evenHBand="0" w:firstRowFirstColumn="0" w:firstRowLastColumn="0" w:lastRowFirstColumn="0" w:lastRowLastColumn="0"/>
          <w:trHeight w:val="255"/>
          <w:trPrChange w:id="1427" w:author="박 상훈" w:date="2021-10-05T15:09:00Z">
            <w:trPr>
              <w:trHeight w:val="255"/>
            </w:trPr>
          </w:trPrChange>
        </w:trPr>
        <w:tc>
          <w:tcPr>
            <w:cnfStyle w:val="001000000000" w:firstRow="0" w:lastRow="0" w:firstColumn="1" w:lastColumn="0" w:oddVBand="0" w:evenVBand="0" w:oddHBand="0" w:evenHBand="0" w:firstRowFirstColumn="0" w:firstRowLastColumn="0" w:lastRowFirstColumn="0" w:lastRowLastColumn="0"/>
            <w:tcW w:w="1473" w:type="dxa"/>
            <w:vMerge/>
            <w:tcPrChange w:id="1428" w:author="박 상훈" w:date="2021-10-05T15:09:00Z">
              <w:tcPr>
                <w:tcW w:w="1473" w:type="dxa"/>
                <w:vMerge/>
              </w:tcPr>
            </w:tcPrChange>
          </w:tcPr>
          <w:p w14:paraId="2ED125C4" w14:textId="77777777" w:rsidR="00805806" w:rsidRDefault="00805806" w:rsidP="00265BC3">
            <w:pPr>
              <w:wordWrap/>
              <w:spacing w:after="0" w:line="240" w:lineRule="auto"/>
              <w:jc w:val="center"/>
              <w:cnfStyle w:val="001000100000" w:firstRow="0" w:lastRow="0" w:firstColumn="1" w:lastColumn="0" w:oddVBand="0" w:evenVBand="0" w:oddHBand="1" w:evenHBand="0" w:firstRowFirstColumn="0" w:firstRowLastColumn="0" w:lastRowFirstColumn="0" w:lastRowLastColumn="0"/>
              <w:rPr>
                <w:rFonts w:eastAsia="나눔명조"/>
                <w:sz w:val="20"/>
                <w:szCs w:val="22"/>
              </w:rPr>
            </w:pPr>
          </w:p>
        </w:tc>
        <w:tc>
          <w:tcPr>
            <w:tcW w:w="1017" w:type="dxa"/>
            <w:tcPrChange w:id="1429" w:author="박 상훈" w:date="2021-10-05T15:09:00Z">
              <w:tcPr>
                <w:tcW w:w="1017" w:type="dxa"/>
              </w:tcPr>
            </w:tcPrChange>
          </w:tcPr>
          <w:p w14:paraId="28A2A7A5" w14:textId="468C7D27" w:rsidR="00805806"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Q24_3</w:t>
            </w:r>
          </w:p>
        </w:tc>
        <w:tc>
          <w:tcPr>
            <w:tcW w:w="3619" w:type="dxa"/>
            <w:tcPrChange w:id="1430" w:author="박 상훈" w:date="2021-10-05T15:09:00Z">
              <w:tcPr>
                <w:tcW w:w="3619" w:type="dxa"/>
              </w:tcPr>
            </w:tcPrChange>
          </w:tcPr>
          <w:p w14:paraId="03063DCF" w14:textId="65217B97" w:rsidR="00805806" w:rsidRDefault="00805806" w:rsidP="00C311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Change w:id="1431"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w:t>
            </w:r>
            <w:r w:rsidRPr="001024D9">
              <w:rPr>
                <w:rFonts w:eastAsia="나눔명조" w:hint="eastAsia"/>
                <w:sz w:val="20"/>
                <w:szCs w:val="22"/>
              </w:rPr>
              <w:t xml:space="preserve"> </w:t>
            </w:r>
            <w:r w:rsidRPr="001024D9">
              <w:rPr>
                <w:rFonts w:eastAsia="나눔명조" w:hint="eastAsia"/>
                <w:sz w:val="20"/>
                <w:szCs w:val="22"/>
              </w:rPr>
              <w:t>성과의</w:t>
            </w:r>
            <w:r w:rsidRPr="001024D9">
              <w:rPr>
                <w:rFonts w:eastAsia="나눔명조" w:hint="eastAsia"/>
                <w:sz w:val="20"/>
                <w:szCs w:val="22"/>
              </w:rPr>
              <w:t xml:space="preserve"> </w:t>
            </w:r>
            <w:r w:rsidRPr="001024D9">
              <w:rPr>
                <w:rFonts w:eastAsia="나눔명조" w:hint="eastAsia"/>
                <w:sz w:val="20"/>
                <w:szCs w:val="22"/>
              </w:rPr>
              <w:t>질은</w:t>
            </w:r>
            <w:r w:rsidRPr="001024D9">
              <w:rPr>
                <w:rFonts w:eastAsia="나눔명조" w:hint="eastAsia"/>
                <w:sz w:val="20"/>
                <w:szCs w:val="22"/>
              </w:rPr>
              <w:t xml:space="preserve"> </w:t>
            </w:r>
            <w:r w:rsidRPr="001024D9">
              <w:rPr>
                <w:rFonts w:eastAsia="나눔명조" w:hint="eastAsia"/>
                <w:sz w:val="20"/>
                <w:szCs w:val="22"/>
              </w:rPr>
              <w:t>개선되고</w:t>
            </w:r>
            <w:r w:rsidRPr="001024D9">
              <w:rPr>
                <w:rFonts w:eastAsia="나눔명조" w:hint="eastAsia"/>
                <w:sz w:val="20"/>
                <w:szCs w:val="22"/>
              </w:rPr>
              <w:t xml:space="preserve"> </w:t>
            </w:r>
            <w:r w:rsidRPr="001024D9">
              <w:rPr>
                <w:rFonts w:eastAsia="나눔명조" w:hint="eastAsia"/>
                <w:sz w:val="20"/>
                <w:szCs w:val="22"/>
              </w:rPr>
              <w:t>있다</w:t>
            </w:r>
            <w:r w:rsidRPr="001024D9">
              <w:rPr>
                <w:rFonts w:eastAsia="나눔명조"/>
                <w:sz w:val="20"/>
                <w:szCs w:val="22"/>
              </w:rPr>
              <w:t>.</w:t>
            </w:r>
          </w:p>
        </w:tc>
        <w:tc>
          <w:tcPr>
            <w:tcW w:w="2917" w:type="dxa"/>
            <w:vMerge/>
            <w:shd w:val="clear" w:color="auto" w:fill="auto"/>
            <w:tcPrChange w:id="1432" w:author="박 상훈" w:date="2021-10-05T15:09:00Z">
              <w:tcPr>
                <w:tcW w:w="2917" w:type="dxa"/>
                <w:vMerge/>
                <w:shd w:val="clear" w:color="auto" w:fill="FFE599" w:themeFill="accent4" w:themeFillTint="66"/>
              </w:tcPr>
            </w:tcPrChange>
          </w:tcPr>
          <w:p w14:paraId="217DF203" w14:textId="1389116F" w:rsidR="00805806" w:rsidRPr="00C311B9" w:rsidRDefault="00805806" w:rsidP="00C311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Change w:id="1433" w:author="박 상훈" w:date="2021-10-05T15:09:00Z">
                  <w:rPr>
                    <w:rFonts w:eastAsia="나눔명조"/>
                    <w:color w:val="FF0000"/>
                    <w:sz w:val="20"/>
                    <w:szCs w:val="22"/>
                  </w:rPr>
                </w:rPrChange>
              </w:rPr>
              <w:pPrChange w:id="1434"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p>
        </w:tc>
      </w:tr>
      <w:tr w:rsidR="00805806" w14:paraId="1C822A80" w14:textId="77777777" w:rsidTr="00C311B9">
        <w:trPr>
          <w:trHeight w:val="406"/>
          <w:trPrChange w:id="1435"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1473" w:type="dxa"/>
            <w:vMerge w:val="restart"/>
            <w:tcPrChange w:id="1436" w:author="박 상훈" w:date="2021-10-05T15:09:00Z">
              <w:tcPr>
                <w:tcW w:w="1473" w:type="dxa"/>
                <w:vMerge w:val="restart"/>
              </w:tcPr>
            </w:tcPrChange>
          </w:tcPr>
          <w:p w14:paraId="3A50B9E0" w14:textId="1E89C77A" w:rsidR="00805806" w:rsidRDefault="00805806" w:rsidP="00265BC3">
            <w:pPr>
              <w:wordWrap/>
              <w:spacing w:after="0" w:line="240" w:lineRule="auto"/>
              <w:jc w:val="center"/>
              <w:rPr>
                <w:rFonts w:eastAsia="나눔명조"/>
                <w:sz w:val="20"/>
                <w:szCs w:val="22"/>
              </w:rPr>
            </w:pP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조직문화</w:t>
            </w:r>
          </w:p>
        </w:tc>
        <w:tc>
          <w:tcPr>
            <w:tcW w:w="1017" w:type="dxa"/>
            <w:tcPrChange w:id="1437" w:author="박 상훈" w:date="2021-10-05T15:09:00Z">
              <w:tcPr>
                <w:tcW w:w="1017" w:type="dxa"/>
              </w:tcPr>
            </w:tcPrChange>
          </w:tcPr>
          <w:p w14:paraId="45F790A1" w14:textId="23522955" w:rsidR="00805806"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Q20_1</w:t>
            </w:r>
          </w:p>
        </w:tc>
        <w:tc>
          <w:tcPr>
            <w:tcW w:w="3619" w:type="dxa"/>
            <w:tcPrChange w:id="1438" w:author="박 상훈" w:date="2021-10-05T15:09:00Z">
              <w:tcPr>
                <w:tcW w:w="3619" w:type="dxa"/>
              </w:tcPr>
            </w:tcPrChange>
          </w:tcPr>
          <w:p w14:paraId="45744A8D" w14:textId="508F3229" w:rsidR="00805806" w:rsidRDefault="00805806" w:rsidP="00C311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Change w:id="1439"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계획수립</w:t>
            </w:r>
            <w:r w:rsidRPr="001024D9">
              <w:rPr>
                <w:rFonts w:eastAsia="나눔명조"/>
                <w:sz w:val="20"/>
                <w:szCs w:val="22"/>
              </w:rPr>
              <w:t>/</w:t>
            </w:r>
            <w:r w:rsidRPr="001024D9">
              <w:rPr>
                <w:rFonts w:eastAsia="나눔명조" w:hint="eastAsia"/>
                <w:sz w:val="20"/>
                <w:szCs w:val="22"/>
              </w:rPr>
              <w:t>목표설정</w:t>
            </w:r>
            <w:r w:rsidRPr="001024D9">
              <w:rPr>
                <w:rFonts w:eastAsia="나눔명조"/>
                <w:sz w:val="20"/>
                <w:szCs w:val="22"/>
              </w:rPr>
              <w:t>/</w:t>
            </w:r>
            <w:r w:rsidRPr="001024D9">
              <w:rPr>
                <w:rFonts w:eastAsia="나눔명조" w:hint="eastAsia"/>
                <w:sz w:val="20"/>
                <w:szCs w:val="22"/>
              </w:rPr>
              <w:t>목표달성을</w:t>
            </w:r>
            <w:r w:rsidRPr="001024D9">
              <w:rPr>
                <w:rFonts w:eastAsia="나눔명조" w:hint="eastAsia"/>
                <w:sz w:val="20"/>
                <w:szCs w:val="22"/>
              </w:rPr>
              <w:t xml:space="preserve"> </w:t>
            </w:r>
            <w:r w:rsidRPr="001024D9">
              <w:rPr>
                <w:rFonts w:eastAsia="나눔명조" w:hint="eastAsia"/>
                <w:sz w:val="20"/>
                <w:szCs w:val="22"/>
              </w:rPr>
              <w:t>강조한다</w:t>
            </w:r>
            <w:r w:rsidRPr="001024D9">
              <w:rPr>
                <w:rFonts w:eastAsia="나눔명조"/>
                <w:sz w:val="20"/>
                <w:szCs w:val="22"/>
              </w:rPr>
              <w:t>.</w:t>
            </w:r>
          </w:p>
        </w:tc>
        <w:tc>
          <w:tcPr>
            <w:tcW w:w="2917" w:type="dxa"/>
            <w:vMerge w:val="restart"/>
            <w:shd w:val="clear" w:color="auto" w:fill="auto"/>
            <w:tcPrChange w:id="1440" w:author="박 상훈" w:date="2021-10-05T15:09:00Z">
              <w:tcPr>
                <w:tcW w:w="2917" w:type="dxa"/>
                <w:vMerge w:val="restart"/>
                <w:shd w:val="clear" w:color="auto" w:fill="FFE599" w:themeFill="accent4" w:themeFillTint="66"/>
              </w:tcPr>
            </w:tcPrChange>
          </w:tcPr>
          <w:p w14:paraId="1291AE8F" w14:textId="77777777" w:rsidR="00805806" w:rsidRPr="00C311B9" w:rsidRDefault="00805806" w:rsidP="00C311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441" w:author="박 상훈" w:date="2021-10-05T15:09:00Z">
                  <w:rPr>
                    <w:rFonts w:eastAsia="나눔명조"/>
                    <w:color w:val="FF0000"/>
                    <w:sz w:val="20"/>
                    <w:szCs w:val="22"/>
                  </w:rPr>
                </w:rPrChange>
              </w:rPr>
              <w:pPrChange w:id="1442"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C311B9">
              <w:rPr>
                <w:rFonts w:eastAsia="나눔명조" w:hint="eastAsia"/>
                <w:sz w:val="20"/>
                <w:szCs w:val="22"/>
                <w:rPrChange w:id="1443" w:author="박 상훈" w:date="2021-10-05T15:09:00Z">
                  <w:rPr>
                    <w:rFonts w:eastAsia="나눔명조" w:hint="eastAsia"/>
                    <w:color w:val="FF0000"/>
                    <w:sz w:val="20"/>
                    <w:szCs w:val="22"/>
                  </w:rPr>
                </w:rPrChange>
              </w:rPr>
              <w:t>임재영</w:t>
            </w:r>
            <w:r w:rsidRPr="00C311B9">
              <w:rPr>
                <w:rFonts w:eastAsia="나눔명조" w:hint="eastAsia"/>
                <w:sz w:val="20"/>
                <w:szCs w:val="22"/>
                <w:rPrChange w:id="1444" w:author="박 상훈" w:date="2021-10-05T15:09:00Z">
                  <w:rPr>
                    <w:rFonts w:eastAsia="나눔명조" w:hint="eastAsia"/>
                    <w:color w:val="FF0000"/>
                    <w:sz w:val="20"/>
                    <w:szCs w:val="22"/>
                  </w:rPr>
                </w:rPrChange>
              </w:rPr>
              <w:t xml:space="preserve"> </w:t>
            </w:r>
            <w:r w:rsidRPr="00C311B9">
              <w:rPr>
                <w:rFonts w:eastAsia="나눔명조" w:hint="eastAsia"/>
                <w:sz w:val="20"/>
                <w:szCs w:val="22"/>
                <w:rPrChange w:id="1445" w:author="박 상훈" w:date="2021-10-05T15:09:00Z">
                  <w:rPr>
                    <w:rFonts w:eastAsia="나눔명조" w:hint="eastAsia"/>
                    <w:color w:val="FF0000"/>
                    <w:sz w:val="20"/>
                    <w:szCs w:val="22"/>
                  </w:rPr>
                </w:rPrChange>
              </w:rPr>
              <w:t>외</w:t>
            </w:r>
            <w:ins w:id="1446" w:author="Park, Sanghoon" w:date="2021-10-01T02:25:00Z">
              <w:r w:rsidRPr="00C311B9">
                <w:rPr>
                  <w:rFonts w:eastAsia="나눔명조" w:hint="eastAsia"/>
                  <w:sz w:val="20"/>
                  <w:szCs w:val="22"/>
                  <w:rPrChange w:id="1447" w:author="박 상훈" w:date="2021-10-05T15:09:00Z">
                    <w:rPr>
                      <w:rFonts w:eastAsia="나눔명조" w:hint="eastAsia"/>
                      <w:color w:val="FF0000"/>
                      <w:sz w:val="20"/>
                      <w:szCs w:val="22"/>
                    </w:rPr>
                  </w:rPrChange>
                </w:rPr>
                <w:t xml:space="preserve"> </w:t>
              </w:r>
              <w:r w:rsidRPr="00C311B9">
                <w:rPr>
                  <w:rFonts w:eastAsia="나눔명조"/>
                  <w:sz w:val="20"/>
                  <w:szCs w:val="22"/>
                  <w:rPrChange w:id="1448" w:author="박 상훈" w:date="2021-10-05T15:09:00Z">
                    <w:rPr>
                      <w:rFonts w:eastAsia="나눔명조"/>
                      <w:color w:val="FF0000"/>
                      <w:sz w:val="20"/>
                      <w:szCs w:val="22"/>
                    </w:rPr>
                  </w:rPrChange>
                </w:rPr>
                <w:t>(</w:t>
              </w:r>
            </w:ins>
            <w:r w:rsidRPr="00C311B9">
              <w:rPr>
                <w:rFonts w:eastAsia="나눔명조"/>
                <w:sz w:val="20"/>
                <w:szCs w:val="22"/>
                <w:rPrChange w:id="1449" w:author="박 상훈" w:date="2021-10-05T15:09:00Z">
                  <w:rPr>
                    <w:rFonts w:eastAsia="나눔명조"/>
                    <w:color w:val="FF0000"/>
                    <w:sz w:val="20"/>
                    <w:szCs w:val="22"/>
                  </w:rPr>
                </w:rPrChange>
              </w:rPr>
              <w:t>2019</w:t>
            </w:r>
            <w:ins w:id="1450" w:author="Park, Sanghoon" w:date="2021-10-01T02:25:00Z">
              <w:r w:rsidRPr="00C311B9">
                <w:rPr>
                  <w:rFonts w:eastAsia="나눔명조" w:hint="eastAsia"/>
                  <w:sz w:val="20"/>
                  <w:szCs w:val="22"/>
                  <w:rPrChange w:id="1451" w:author="박 상훈" w:date="2021-10-05T15:09:00Z">
                    <w:rPr>
                      <w:rFonts w:eastAsia="나눔명조" w:hint="eastAsia"/>
                      <w:color w:val="FF0000"/>
                      <w:sz w:val="20"/>
                      <w:szCs w:val="22"/>
                    </w:rPr>
                  </w:rPrChange>
                </w:rPr>
                <w:t>b</w:t>
              </w:r>
              <w:r w:rsidRPr="00C311B9">
                <w:rPr>
                  <w:rFonts w:eastAsia="나눔명조"/>
                  <w:sz w:val="20"/>
                  <w:szCs w:val="22"/>
                  <w:rPrChange w:id="1452" w:author="박 상훈" w:date="2021-10-05T15:09:00Z">
                    <w:rPr>
                      <w:rFonts w:eastAsia="나눔명조"/>
                      <w:color w:val="FF0000"/>
                      <w:sz w:val="20"/>
                      <w:szCs w:val="22"/>
                    </w:rPr>
                  </w:rPrChange>
                </w:rPr>
                <w:t>)</w:t>
              </w:r>
            </w:ins>
            <w:del w:id="1453" w:author="Park, Sanghoon" w:date="2021-10-01T02:25:00Z">
              <w:r w:rsidRPr="00C311B9" w:rsidDel="00805806">
                <w:rPr>
                  <w:rFonts w:eastAsia="나눔명조"/>
                  <w:sz w:val="20"/>
                  <w:szCs w:val="22"/>
                  <w:rPrChange w:id="1454" w:author="박 상훈" w:date="2021-10-05T15:09:00Z">
                    <w:rPr>
                      <w:rFonts w:eastAsia="나눔명조"/>
                      <w:color w:val="FF0000"/>
                      <w:sz w:val="20"/>
                      <w:szCs w:val="22"/>
                    </w:rPr>
                  </w:rPrChange>
                </w:rPr>
                <w:delText>(PSM</w:delText>
              </w:r>
              <w:r w:rsidRPr="00C311B9" w:rsidDel="00805806">
                <w:rPr>
                  <w:rFonts w:eastAsia="나눔명조" w:hint="eastAsia"/>
                  <w:sz w:val="20"/>
                  <w:szCs w:val="22"/>
                  <w:rPrChange w:id="1455" w:author="박 상훈" w:date="2021-10-05T15:09:00Z">
                    <w:rPr>
                      <w:rFonts w:eastAsia="나눔명조" w:hint="eastAsia"/>
                      <w:color w:val="FF0000"/>
                      <w:sz w:val="20"/>
                      <w:szCs w:val="22"/>
                    </w:rPr>
                  </w:rPrChange>
                </w:rPr>
                <w:delText>조직몰입조직문화</w:delText>
              </w:r>
              <w:r w:rsidRPr="00C311B9" w:rsidDel="00805806">
                <w:rPr>
                  <w:rFonts w:eastAsia="나눔명조" w:hint="eastAsia"/>
                  <w:sz w:val="20"/>
                  <w:szCs w:val="22"/>
                  <w:rPrChange w:id="1456" w:author="박 상훈" w:date="2021-10-05T15:09:00Z">
                    <w:rPr>
                      <w:rFonts w:eastAsia="나눔명조" w:hint="eastAsia"/>
                      <w:color w:val="FF0000"/>
                      <w:sz w:val="20"/>
                      <w:szCs w:val="22"/>
                    </w:rPr>
                  </w:rPrChange>
                </w:rPr>
                <w:delText xml:space="preserve"> </w:delText>
              </w:r>
              <w:r w:rsidRPr="00C311B9" w:rsidDel="00805806">
                <w:rPr>
                  <w:rFonts w:eastAsia="나눔명조" w:hint="eastAsia"/>
                  <w:sz w:val="20"/>
                  <w:szCs w:val="22"/>
                  <w:rPrChange w:id="1457" w:author="박 상훈" w:date="2021-10-05T15:09:00Z">
                    <w:rPr>
                      <w:rFonts w:eastAsia="나눔명조" w:hint="eastAsia"/>
                      <w:color w:val="FF0000"/>
                      <w:sz w:val="20"/>
                      <w:szCs w:val="22"/>
                    </w:rPr>
                  </w:rPrChange>
                </w:rPr>
                <w:delText>활용논문</w:delText>
              </w:r>
              <w:r w:rsidRPr="00C311B9" w:rsidDel="00805806">
                <w:rPr>
                  <w:rFonts w:eastAsia="나눔명조" w:hint="eastAsia"/>
                  <w:sz w:val="20"/>
                  <w:szCs w:val="22"/>
                  <w:rPrChange w:id="1458" w:author="박 상훈" w:date="2021-10-05T15:09:00Z">
                    <w:rPr>
                      <w:rFonts w:eastAsia="나눔명조" w:hint="eastAsia"/>
                      <w:color w:val="FF0000"/>
                      <w:sz w:val="20"/>
                      <w:szCs w:val="22"/>
                    </w:rPr>
                  </w:rPrChange>
                </w:rPr>
                <w:delText>)</w:delText>
              </w:r>
            </w:del>
          </w:p>
          <w:p w14:paraId="79E26C07" w14:textId="77777777" w:rsidR="00805806" w:rsidRPr="00C311B9" w:rsidRDefault="00805806" w:rsidP="00C311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459" w:author="박 상훈" w:date="2021-10-05T15:09:00Z">
                  <w:rPr>
                    <w:rFonts w:eastAsia="나눔명조"/>
                    <w:color w:val="FF0000"/>
                    <w:sz w:val="20"/>
                    <w:szCs w:val="22"/>
                  </w:rPr>
                </w:rPrChange>
              </w:rPr>
              <w:pPrChange w:id="1460"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461" w:author="Park, Sanghoon" w:date="2021-10-01T02:25:00Z">
              <w:r w:rsidRPr="00C311B9" w:rsidDel="00805806">
                <w:rPr>
                  <w:rFonts w:eastAsia="나눔명조" w:hint="eastAsia"/>
                  <w:sz w:val="20"/>
                  <w:szCs w:val="22"/>
                  <w:rPrChange w:id="1462" w:author="박 상훈" w:date="2021-10-05T15:09:00Z">
                    <w:rPr>
                      <w:rFonts w:eastAsia="나눔명조" w:hint="eastAsia"/>
                      <w:color w:val="FF0000"/>
                      <w:sz w:val="20"/>
                      <w:szCs w:val="22"/>
                    </w:rPr>
                  </w:rPrChange>
                </w:rPr>
                <w:delText>임재영</w:delText>
              </w:r>
              <w:r w:rsidRPr="00C311B9" w:rsidDel="00805806">
                <w:rPr>
                  <w:rFonts w:eastAsia="나눔명조" w:hint="eastAsia"/>
                  <w:sz w:val="20"/>
                  <w:szCs w:val="22"/>
                  <w:rPrChange w:id="1463" w:author="박 상훈" w:date="2021-10-05T15:09:00Z">
                    <w:rPr>
                      <w:rFonts w:eastAsia="나눔명조" w:hint="eastAsia"/>
                      <w:color w:val="FF0000"/>
                      <w:sz w:val="20"/>
                      <w:szCs w:val="22"/>
                    </w:rPr>
                  </w:rPrChange>
                </w:rPr>
                <w:delText xml:space="preserve"> </w:delText>
              </w:r>
              <w:r w:rsidRPr="00C311B9" w:rsidDel="00805806">
                <w:rPr>
                  <w:rFonts w:eastAsia="나눔명조" w:hint="eastAsia"/>
                  <w:sz w:val="20"/>
                  <w:szCs w:val="22"/>
                  <w:rPrChange w:id="1464" w:author="박 상훈" w:date="2021-10-05T15:09:00Z">
                    <w:rPr>
                      <w:rFonts w:eastAsia="나눔명조" w:hint="eastAsia"/>
                      <w:color w:val="FF0000"/>
                      <w:sz w:val="20"/>
                      <w:szCs w:val="22"/>
                    </w:rPr>
                  </w:rPrChange>
                </w:rPr>
                <w:delText>외</w:delText>
              </w:r>
              <w:r w:rsidRPr="00C311B9" w:rsidDel="00805806">
                <w:rPr>
                  <w:rFonts w:eastAsia="나눔명조"/>
                  <w:sz w:val="20"/>
                  <w:szCs w:val="22"/>
                  <w:rPrChange w:id="1465" w:author="박 상훈" w:date="2021-10-05T15:09:00Z">
                    <w:rPr>
                      <w:rFonts w:eastAsia="나눔명조"/>
                      <w:color w:val="FF0000"/>
                      <w:sz w:val="20"/>
                      <w:szCs w:val="22"/>
                    </w:rPr>
                  </w:rPrChange>
                </w:rPr>
                <w:delText>2019(PSM</w:delText>
              </w:r>
              <w:r w:rsidRPr="00C311B9" w:rsidDel="00805806">
                <w:rPr>
                  <w:rFonts w:eastAsia="나눔명조" w:hint="eastAsia"/>
                  <w:sz w:val="20"/>
                  <w:szCs w:val="22"/>
                  <w:rPrChange w:id="1466" w:author="박 상훈" w:date="2021-10-05T15:09:00Z">
                    <w:rPr>
                      <w:rFonts w:eastAsia="나눔명조" w:hint="eastAsia"/>
                      <w:color w:val="FF0000"/>
                      <w:sz w:val="20"/>
                      <w:szCs w:val="22"/>
                    </w:rPr>
                  </w:rPrChange>
                </w:rPr>
                <w:delText>조직몰입조직문화</w:delText>
              </w:r>
              <w:r w:rsidRPr="00C311B9" w:rsidDel="00805806">
                <w:rPr>
                  <w:rFonts w:eastAsia="나눔명조" w:hint="eastAsia"/>
                  <w:sz w:val="20"/>
                  <w:szCs w:val="22"/>
                  <w:rPrChange w:id="1467" w:author="박 상훈" w:date="2021-10-05T15:09:00Z">
                    <w:rPr>
                      <w:rFonts w:eastAsia="나눔명조" w:hint="eastAsia"/>
                      <w:color w:val="FF0000"/>
                      <w:sz w:val="20"/>
                      <w:szCs w:val="22"/>
                    </w:rPr>
                  </w:rPrChange>
                </w:rPr>
                <w:delText xml:space="preserve"> </w:delText>
              </w:r>
              <w:r w:rsidRPr="00C311B9" w:rsidDel="00805806">
                <w:rPr>
                  <w:rFonts w:eastAsia="나눔명조" w:hint="eastAsia"/>
                  <w:sz w:val="20"/>
                  <w:szCs w:val="22"/>
                  <w:rPrChange w:id="1468" w:author="박 상훈" w:date="2021-10-05T15:09:00Z">
                    <w:rPr>
                      <w:rFonts w:eastAsia="나눔명조" w:hint="eastAsia"/>
                      <w:color w:val="FF0000"/>
                      <w:sz w:val="20"/>
                      <w:szCs w:val="22"/>
                    </w:rPr>
                  </w:rPrChange>
                </w:rPr>
                <w:delText>활용논문</w:delText>
              </w:r>
              <w:r w:rsidRPr="00C311B9" w:rsidDel="00805806">
                <w:rPr>
                  <w:rFonts w:eastAsia="나눔명조" w:hint="eastAsia"/>
                  <w:sz w:val="20"/>
                  <w:szCs w:val="22"/>
                  <w:rPrChange w:id="1469" w:author="박 상훈" w:date="2021-10-05T15:09:00Z">
                    <w:rPr>
                      <w:rFonts w:eastAsia="나눔명조" w:hint="eastAsia"/>
                      <w:color w:val="FF0000"/>
                      <w:sz w:val="20"/>
                      <w:szCs w:val="22"/>
                    </w:rPr>
                  </w:rPrChange>
                </w:rPr>
                <w:delText>)</w:delText>
              </w:r>
            </w:del>
          </w:p>
          <w:p w14:paraId="7E573EB4" w14:textId="77777777" w:rsidR="00805806" w:rsidRPr="00C311B9" w:rsidRDefault="00805806" w:rsidP="00C311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470" w:author="박 상훈" w:date="2021-10-05T15:09:00Z">
                  <w:rPr>
                    <w:rFonts w:eastAsia="나눔명조"/>
                    <w:color w:val="FF0000"/>
                    <w:sz w:val="20"/>
                    <w:szCs w:val="22"/>
                  </w:rPr>
                </w:rPrChange>
              </w:rPr>
              <w:pPrChange w:id="1471"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472" w:author="Park, Sanghoon" w:date="2021-10-01T02:25:00Z">
              <w:r w:rsidRPr="00C311B9" w:rsidDel="00805806">
                <w:rPr>
                  <w:rFonts w:eastAsia="나눔명조" w:hint="eastAsia"/>
                  <w:sz w:val="20"/>
                  <w:szCs w:val="22"/>
                  <w:rPrChange w:id="1473" w:author="박 상훈" w:date="2021-10-05T15:09:00Z">
                    <w:rPr>
                      <w:rFonts w:eastAsia="나눔명조" w:hint="eastAsia"/>
                      <w:color w:val="FF0000"/>
                      <w:sz w:val="20"/>
                      <w:szCs w:val="22"/>
                    </w:rPr>
                  </w:rPrChange>
                </w:rPr>
                <w:delText>임재영</w:delText>
              </w:r>
              <w:r w:rsidRPr="00C311B9" w:rsidDel="00805806">
                <w:rPr>
                  <w:rFonts w:eastAsia="나눔명조" w:hint="eastAsia"/>
                  <w:sz w:val="20"/>
                  <w:szCs w:val="22"/>
                  <w:rPrChange w:id="1474" w:author="박 상훈" w:date="2021-10-05T15:09:00Z">
                    <w:rPr>
                      <w:rFonts w:eastAsia="나눔명조" w:hint="eastAsia"/>
                      <w:color w:val="FF0000"/>
                      <w:sz w:val="20"/>
                      <w:szCs w:val="22"/>
                    </w:rPr>
                  </w:rPrChange>
                </w:rPr>
                <w:delText xml:space="preserve"> </w:delText>
              </w:r>
              <w:r w:rsidRPr="00C311B9" w:rsidDel="00805806">
                <w:rPr>
                  <w:rFonts w:eastAsia="나눔명조" w:hint="eastAsia"/>
                  <w:sz w:val="20"/>
                  <w:szCs w:val="22"/>
                  <w:rPrChange w:id="1475" w:author="박 상훈" w:date="2021-10-05T15:09:00Z">
                    <w:rPr>
                      <w:rFonts w:eastAsia="나눔명조" w:hint="eastAsia"/>
                      <w:color w:val="FF0000"/>
                      <w:sz w:val="20"/>
                      <w:szCs w:val="22"/>
                    </w:rPr>
                  </w:rPrChange>
                </w:rPr>
                <w:delText>외</w:delText>
              </w:r>
              <w:r w:rsidRPr="00C311B9" w:rsidDel="00805806">
                <w:rPr>
                  <w:rFonts w:eastAsia="나눔명조"/>
                  <w:sz w:val="20"/>
                  <w:szCs w:val="22"/>
                  <w:rPrChange w:id="1476" w:author="박 상훈" w:date="2021-10-05T15:09:00Z">
                    <w:rPr>
                      <w:rFonts w:eastAsia="나눔명조"/>
                      <w:color w:val="FF0000"/>
                      <w:sz w:val="20"/>
                      <w:szCs w:val="22"/>
                    </w:rPr>
                  </w:rPrChange>
                </w:rPr>
                <w:delText>2019(PSM</w:delText>
              </w:r>
              <w:r w:rsidRPr="00C311B9" w:rsidDel="00805806">
                <w:rPr>
                  <w:rFonts w:eastAsia="나눔명조" w:hint="eastAsia"/>
                  <w:sz w:val="20"/>
                  <w:szCs w:val="22"/>
                  <w:rPrChange w:id="1477" w:author="박 상훈" w:date="2021-10-05T15:09:00Z">
                    <w:rPr>
                      <w:rFonts w:eastAsia="나눔명조" w:hint="eastAsia"/>
                      <w:color w:val="FF0000"/>
                      <w:sz w:val="20"/>
                      <w:szCs w:val="22"/>
                    </w:rPr>
                  </w:rPrChange>
                </w:rPr>
                <w:delText>조직몰입조직문화</w:delText>
              </w:r>
              <w:r w:rsidRPr="00C311B9" w:rsidDel="00805806">
                <w:rPr>
                  <w:rFonts w:eastAsia="나눔명조" w:hint="eastAsia"/>
                  <w:sz w:val="20"/>
                  <w:szCs w:val="22"/>
                  <w:rPrChange w:id="1478" w:author="박 상훈" w:date="2021-10-05T15:09:00Z">
                    <w:rPr>
                      <w:rFonts w:eastAsia="나눔명조" w:hint="eastAsia"/>
                      <w:color w:val="FF0000"/>
                      <w:sz w:val="20"/>
                      <w:szCs w:val="22"/>
                    </w:rPr>
                  </w:rPrChange>
                </w:rPr>
                <w:delText xml:space="preserve"> </w:delText>
              </w:r>
              <w:r w:rsidRPr="00C311B9" w:rsidDel="00805806">
                <w:rPr>
                  <w:rFonts w:eastAsia="나눔명조" w:hint="eastAsia"/>
                  <w:sz w:val="20"/>
                  <w:szCs w:val="22"/>
                  <w:rPrChange w:id="1479" w:author="박 상훈" w:date="2021-10-05T15:09:00Z">
                    <w:rPr>
                      <w:rFonts w:eastAsia="나눔명조" w:hint="eastAsia"/>
                      <w:color w:val="FF0000"/>
                      <w:sz w:val="20"/>
                      <w:szCs w:val="22"/>
                    </w:rPr>
                  </w:rPrChange>
                </w:rPr>
                <w:delText>활용논문</w:delText>
              </w:r>
              <w:r w:rsidRPr="00C311B9" w:rsidDel="00805806">
                <w:rPr>
                  <w:rFonts w:eastAsia="나눔명조" w:hint="eastAsia"/>
                  <w:sz w:val="20"/>
                  <w:szCs w:val="22"/>
                  <w:rPrChange w:id="1480" w:author="박 상훈" w:date="2021-10-05T15:09:00Z">
                    <w:rPr>
                      <w:rFonts w:eastAsia="나눔명조" w:hint="eastAsia"/>
                      <w:color w:val="FF0000"/>
                      <w:sz w:val="20"/>
                      <w:szCs w:val="22"/>
                    </w:rPr>
                  </w:rPrChange>
                </w:rPr>
                <w:delText>)</w:delText>
              </w:r>
            </w:del>
          </w:p>
          <w:p w14:paraId="740D6A76" w14:textId="77777777" w:rsidR="00805806" w:rsidRPr="00C311B9" w:rsidRDefault="00805806" w:rsidP="00C311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481" w:author="박 상훈" w:date="2021-10-05T15:09:00Z">
                  <w:rPr>
                    <w:rFonts w:eastAsia="나눔명조"/>
                    <w:color w:val="FF0000"/>
                    <w:sz w:val="20"/>
                    <w:szCs w:val="22"/>
                  </w:rPr>
                </w:rPrChange>
              </w:rPr>
              <w:pPrChange w:id="1482"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483" w:author="Park, Sanghoon" w:date="2021-10-01T02:25:00Z">
              <w:r w:rsidRPr="00C311B9" w:rsidDel="00805806">
                <w:rPr>
                  <w:rFonts w:eastAsia="나눔명조" w:hint="eastAsia"/>
                  <w:sz w:val="20"/>
                  <w:szCs w:val="22"/>
                  <w:rPrChange w:id="1484" w:author="박 상훈" w:date="2021-10-05T15:09:00Z">
                    <w:rPr>
                      <w:rFonts w:eastAsia="나눔명조" w:hint="eastAsia"/>
                      <w:color w:val="FF0000"/>
                      <w:sz w:val="20"/>
                      <w:szCs w:val="22"/>
                    </w:rPr>
                  </w:rPrChange>
                </w:rPr>
                <w:delText>임재영</w:delText>
              </w:r>
              <w:r w:rsidRPr="00C311B9" w:rsidDel="00805806">
                <w:rPr>
                  <w:rFonts w:eastAsia="나눔명조" w:hint="eastAsia"/>
                  <w:sz w:val="20"/>
                  <w:szCs w:val="22"/>
                  <w:rPrChange w:id="1485" w:author="박 상훈" w:date="2021-10-05T15:09:00Z">
                    <w:rPr>
                      <w:rFonts w:eastAsia="나눔명조" w:hint="eastAsia"/>
                      <w:color w:val="FF0000"/>
                      <w:sz w:val="20"/>
                      <w:szCs w:val="22"/>
                    </w:rPr>
                  </w:rPrChange>
                </w:rPr>
                <w:delText xml:space="preserve"> </w:delText>
              </w:r>
              <w:r w:rsidRPr="00C311B9" w:rsidDel="00805806">
                <w:rPr>
                  <w:rFonts w:eastAsia="나눔명조" w:hint="eastAsia"/>
                  <w:sz w:val="20"/>
                  <w:szCs w:val="22"/>
                  <w:rPrChange w:id="1486" w:author="박 상훈" w:date="2021-10-05T15:09:00Z">
                    <w:rPr>
                      <w:rFonts w:eastAsia="나눔명조" w:hint="eastAsia"/>
                      <w:color w:val="FF0000"/>
                      <w:sz w:val="20"/>
                      <w:szCs w:val="22"/>
                    </w:rPr>
                  </w:rPrChange>
                </w:rPr>
                <w:delText>외</w:delText>
              </w:r>
              <w:r w:rsidRPr="00C311B9" w:rsidDel="00805806">
                <w:rPr>
                  <w:rFonts w:eastAsia="나눔명조"/>
                  <w:sz w:val="20"/>
                  <w:szCs w:val="22"/>
                  <w:rPrChange w:id="1487" w:author="박 상훈" w:date="2021-10-05T15:09:00Z">
                    <w:rPr>
                      <w:rFonts w:eastAsia="나눔명조"/>
                      <w:color w:val="FF0000"/>
                      <w:sz w:val="20"/>
                      <w:szCs w:val="22"/>
                    </w:rPr>
                  </w:rPrChange>
                </w:rPr>
                <w:delText>2019(PSM</w:delText>
              </w:r>
              <w:r w:rsidRPr="00C311B9" w:rsidDel="00805806">
                <w:rPr>
                  <w:rFonts w:eastAsia="나눔명조" w:hint="eastAsia"/>
                  <w:sz w:val="20"/>
                  <w:szCs w:val="22"/>
                  <w:rPrChange w:id="1488" w:author="박 상훈" w:date="2021-10-05T15:09:00Z">
                    <w:rPr>
                      <w:rFonts w:eastAsia="나눔명조" w:hint="eastAsia"/>
                      <w:color w:val="FF0000"/>
                      <w:sz w:val="20"/>
                      <w:szCs w:val="22"/>
                    </w:rPr>
                  </w:rPrChange>
                </w:rPr>
                <w:delText>조직몰입조직문화</w:delText>
              </w:r>
              <w:r w:rsidRPr="00C311B9" w:rsidDel="00805806">
                <w:rPr>
                  <w:rFonts w:eastAsia="나눔명조" w:hint="eastAsia"/>
                  <w:sz w:val="20"/>
                  <w:szCs w:val="22"/>
                  <w:rPrChange w:id="1489" w:author="박 상훈" w:date="2021-10-05T15:09:00Z">
                    <w:rPr>
                      <w:rFonts w:eastAsia="나눔명조" w:hint="eastAsia"/>
                      <w:color w:val="FF0000"/>
                      <w:sz w:val="20"/>
                      <w:szCs w:val="22"/>
                    </w:rPr>
                  </w:rPrChange>
                </w:rPr>
                <w:delText xml:space="preserve"> </w:delText>
              </w:r>
              <w:r w:rsidRPr="00C311B9" w:rsidDel="00805806">
                <w:rPr>
                  <w:rFonts w:eastAsia="나눔명조" w:hint="eastAsia"/>
                  <w:sz w:val="20"/>
                  <w:szCs w:val="22"/>
                  <w:rPrChange w:id="1490" w:author="박 상훈" w:date="2021-10-05T15:09:00Z">
                    <w:rPr>
                      <w:rFonts w:eastAsia="나눔명조" w:hint="eastAsia"/>
                      <w:color w:val="FF0000"/>
                      <w:sz w:val="20"/>
                      <w:szCs w:val="22"/>
                    </w:rPr>
                  </w:rPrChange>
                </w:rPr>
                <w:delText>활용논문</w:delText>
              </w:r>
              <w:r w:rsidRPr="00C311B9" w:rsidDel="00805806">
                <w:rPr>
                  <w:rFonts w:eastAsia="나눔명조" w:hint="eastAsia"/>
                  <w:sz w:val="20"/>
                  <w:szCs w:val="22"/>
                  <w:rPrChange w:id="1491" w:author="박 상훈" w:date="2021-10-05T15:09:00Z">
                    <w:rPr>
                      <w:rFonts w:eastAsia="나눔명조" w:hint="eastAsia"/>
                      <w:color w:val="FF0000"/>
                      <w:sz w:val="20"/>
                      <w:szCs w:val="22"/>
                    </w:rPr>
                  </w:rPrChange>
                </w:rPr>
                <w:delText>)</w:delText>
              </w:r>
            </w:del>
          </w:p>
          <w:p w14:paraId="195CE9CD" w14:textId="41BA2070" w:rsidR="00805806" w:rsidRPr="00C311B9" w:rsidRDefault="00805806" w:rsidP="00C311B9">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Change w:id="1492" w:author="박 상훈" w:date="2021-10-05T15:09:00Z">
                  <w:rPr>
                    <w:rFonts w:eastAsia="나눔명조"/>
                    <w:color w:val="FF0000"/>
                    <w:sz w:val="20"/>
                    <w:szCs w:val="22"/>
                  </w:rPr>
                </w:rPrChange>
              </w:rPr>
              <w:pPrChange w:id="1493" w:author="박 상훈" w:date="2021-10-05T15:10: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494" w:author="Park, Sanghoon" w:date="2021-10-01T02:25:00Z">
              <w:r w:rsidRPr="00C311B9" w:rsidDel="00805806">
                <w:rPr>
                  <w:rFonts w:eastAsia="나눔명조" w:hint="eastAsia"/>
                  <w:sz w:val="20"/>
                  <w:szCs w:val="22"/>
                  <w:rPrChange w:id="1495" w:author="박 상훈" w:date="2021-10-05T15:09:00Z">
                    <w:rPr>
                      <w:rFonts w:eastAsia="나눔명조" w:hint="eastAsia"/>
                      <w:color w:val="FF0000"/>
                      <w:sz w:val="20"/>
                      <w:szCs w:val="22"/>
                    </w:rPr>
                  </w:rPrChange>
                </w:rPr>
                <w:delText>임재영</w:delText>
              </w:r>
              <w:r w:rsidRPr="00C311B9" w:rsidDel="00805806">
                <w:rPr>
                  <w:rFonts w:eastAsia="나눔명조" w:hint="eastAsia"/>
                  <w:sz w:val="20"/>
                  <w:szCs w:val="22"/>
                  <w:rPrChange w:id="1496" w:author="박 상훈" w:date="2021-10-05T15:09:00Z">
                    <w:rPr>
                      <w:rFonts w:eastAsia="나눔명조" w:hint="eastAsia"/>
                      <w:color w:val="FF0000"/>
                      <w:sz w:val="20"/>
                      <w:szCs w:val="22"/>
                    </w:rPr>
                  </w:rPrChange>
                </w:rPr>
                <w:delText xml:space="preserve"> </w:delText>
              </w:r>
              <w:r w:rsidRPr="00C311B9" w:rsidDel="00805806">
                <w:rPr>
                  <w:rFonts w:eastAsia="나눔명조" w:hint="eastAsia"/>
                  <w:sz w:val="20"/>
                  <w:szCs w:val="22"/>
                  <w:rPrChange w:id="1497" w:author="박 상훈" w:date="2021-10-05T15:09:00Z">
                    <w:rPr>
                      <w:rFonts w:eastAsia="나눔명조" w:hint="eastAsia"/>
                      <w:color w:val="FF0000"/>
                      <w:sz w:val="20"/>
                      <w:szCs w:val="22"/>
                    </w:rPr>
                  </w:rPrChange>
                </w:rPr>
                <w:delText>외</w:delText>
              </w:r>
              <w:r w:rsidRPr="00C311B9" w:rsidDel="00805806">
                <w:rPr>
                  <w:rFonts w:eastAsia="나눔명조"/>
                  <w:sz w:val="20"/>
                  <w:szCs w:val="22"/>
                  <w:rPrChange w:id="1498" w:author="박 상훈" w:date="2021-10-05T15:09:00Z">
                    <w:rPr>
                      <w:rFonts w:eastAsia="나눔명조"/>
                      <w:color w:val="FF0000"/>
                      <w:sz w:val="20"/>
                      <w:szCs w:val="22"/>
                    </w:rPr>
                  </w:rPrChange>
                </w:rPr>
                <w:delText>2019(PSM</w:delText>
              </w:r>
              <w:r w:rsidRPr="00C311B9" w:rsidDel="00805806">
                <w:rPr>
                  <w:rFonts w:eastAsia="나눔명조" w:hint="eastAsia"/>
                  <w:sz w:val="20"/>
                  <w:szCs w:val="22"/>
                  <w:rPrChange w:id="1499" w:author="박 상훈" w:date="2021-10-05T15:09:00Z">
                    <w:rPr>
                      <w:rFonts w:eastAsia="나눔명조" w:hint="eastAsia"/>
                      <w:color w:val="FF0000"/>
                      <w:sz w:val="20"/>
                      <w:szCs w:val="22"/>
                    </w:rPr>
                  </w:rPrChange>
                </w:rPr>
                <w:delText>조직몰입조직문화</w:delText>
              </w:r>
              <w:r w:rsidRPr="00C311B9" w:rsidDel="00805806">
                <w:rPr>
                  <w:rFonts w:eastAsia="나눔명조" w:hint="eastAsia"/>
                  <w:sz w:val="20"/>
                  <w:szCs w:val="22"/>
                  <w:rPrChange w:id="1500" w:author="박 상훈" w:date="2021-10-05T15:09:00Z">
                    <w:rPr>
                      <w:rFonts w:eastAsia="나눔명조" w:hint="eastAsia"/>
                      <w:color w:val="FF0000"/>
                      <w:sz w:val="20"/>
                      <w:szCs w:val="22"/>
                    </w:rPr>
                  </w:rPrChange>
                </w:rPr>
                <w:delText xml:space="preserve"> </w:delText>
              </w:r>
              <w:r w:rsidRPr="00C311B9" w:rsidDel="00805806">
                <w:rPr>
                  <w:rFonts w:eastAsia="나눔명조" w:hint="eastAsia"/>
                  <w:sz w:val="20"/>
                  <w:szCs w:val="22"/>
                  <w:rPrChange w:id="1501" w:author="박 상훈" w:date="2021-10-05T15:09:00Z">
                    <w:rPr>
                      <w:rFonts w:eastAsia="나눔명조" w:hint="eastAsia"/>
                      <w:color w:val="FF0000"/>
                      <w:sz w:val="20"/>
                      <w:szCs w:val="22"/>
                    </w:rPr>
                  </w:rPrChange>
                </w:rPr>
                <w:delText>활용논문</w:delText>
              </w:r>
              <w:r w:rsidRPr="00C311B9" w:rsidDel="00805806">
                <w:rPr>
                  <w:rFonts w:eastAsia="나눔명조" w:hint="eastAsia"/>
                  <w:sz w:val="20"/>
                  <w:szCs w:val="22"/>
                  <w:rPrChange w:id="1502" w:author="박 상훈" w:date="2021-10-05T15:09:00Z">
                    <w:rPr>
                      <w:rFonts w:eastAsia="나눔명조" w:hint="eastAsia"/>
                      <w:color w:val="FF0000"/>
                      <w:sz w:val="20"/>
                      <w:szCs w:val="22"/>
                    </w:rPr>
                  </w:rPrChange>
                </w:rPr>
                <w:delText>)</w:delText>
              </w:r>
            </w:del>
          </w:p>
        </w:tc>
      </w:tr>
      <w:tr w:rsidR="00805806" w14:paraId="6E993910" w14:textId="77777777" w:rsidTr="00C311B9">
        <w:trPr>
          <w:cnfStyle w:val="000000100000" w:firstRow="0" w:lastRow="0" w:firstColumn="0" w:lastColumn="0" w:oddVBand="0" w:evenVBand="0" w:oddHBand="1" w:evenHBand="0" w:firstRowFirstColumn="0" w:firstRowLastColumn="0" w:lastRowFirstColumn="0" w:lastRowLastColumn="0"/>
          <w:trHeight w:val="406"/>
          <w:trPrChange w:id="1503"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1473" w:type="dxa"/>
            <w:vMerge/>
            <w:tcPrChange w:id="1504" w:author="박 상훈" w:date="2021-10-05T15:09:00Z">
              <w:tcPr>
                <w:tcW w:w="1473" w:type="dxa"/>
                <w:vMerge/>
              </w:tcPr>
            </w:tcPrChange>
          </w:tcPr>
          <w:p w14:paraId="48A53FD9" w14:textId="77777777" w:rsidR="00805806" w:rsidRDefault="00805806" w:rsidP="00265BC3">
            <w:pPr>
              <w:wordWrap/>
              <w:spacing w:after="0" w:line="240" w:lineRule="auto"/>
              <w:jc w:val="center"/>
              <w:cnfStyle w:val="001000100000" w:firstRow="0" w:lastRow="0" w:firstColumn="1" w:lastColumn="0" w:oddVBand="0" w:evenVBand="0" w:oddHBand="1" w:evenHBand="0" w:firstRowFirstColumn="0" w:firstRowLastColumn="0" w:lastRowFirstColumn="0" w:lastRowLastColumn="0"/>
              <w:rPr>
                <w:rFonts w:eastAsia="나눔명조"/>
                <w:sz w:val="20"/>
                <w:szCs w:val="22"/>
              </w:rPr>
            </w:pPr>
          </w:p>
        </w:tc>
        <w:tc>
          <w:tcPr>
            <w:tcW w:w="1017" w:type="dxa"/>
            <w:tcPrChange w:id="1505" w:author="박 상훈" w:date="2021-10-05T15:09:00Z">
              <w:tcPr>
                <w:tcW w:w="1017" w:type="dxa"/>
              </w:tcPr>
            </w:tcPrChange>
          </w:tcPr>
          <w:p w14:paraId="068F4F63" w14:textId="1BCCB4A8" w:rsidR="00805806"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Q20_2</w:t>
            </w:r>
          </w:p>
        </w:tc>
        <w:tc>
          <w:tcPr>
            <w:tcW w:w="3619" w:type="dxa"/>
            <w:tcPrChange w:id="1506" w:author="박 상훈" w:date="2021-10-05T15:09:00Z">
              <w:tcPr>
                <w:tcW w:w="3619" w:type="dxa"/>
              </w:tcPr>
            </w:tcPrChange>
          </w:tcPr>
          <w:p w14:paraId="42E53D7D" w14:textId="208434B9" w:rsidR="00805806" w:rsidRDefault="00805806" w:rsidP="00C311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Change w:id="1507"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경쟁력</w:t>
            </w:r>
            <w:r w:rsidRPr="001024D9">
              <w:rPr>
                <w:rFonts w:eastAsia="나눔명조"/>
                <w:sz w:val="20"/>
                <w:szCs w:val="22"/>
              </w:rPr>
              <w:t>/</w:t>
            </w:r>
            <w:r w:rsidRPr="001024D9">
              <w:rPr>
                <w:rFonts w:eastAsia="나눔명조" w:hint="eastAsia"/>
                <w:sz w:val="20"/>
                <w:szCs w:val="22"/>
              </w:rPr>
              <w:t>성과</w:t>
            </w:r>
            <w:r w:rsidRPr="001024D9">
              <w:rPr>
                <w:rFonts w:eastAsia="나눔명조"/>
                <w:sz w:val="20"/>
                <w:szCs w:val="22"/>
              </w:rPr>
              <w:t>/</w:t>
            </w:r>
            <w:r w:rsidRPr="001024D9">
              <w:rPr>
                <w:rFonts w:eastAsia="나눔명조" w:hint="eastAsia"/>
                <w:sz w:val="20"/>
                <w:szCs w:val="22"/>
              </w:rPr>
              <w:t>실적을</w:t>
            </w:r>
            <w:r w:rsidRPr="001024D9">
              <w:rPr>
                <w:rFonts w:eastAsia="나눔명조" w:hint="eastAsia"/>
                <w:sz w:val="20"/>
                <w:szCs w:val="22"/>
              </w:rPr>
              <w:t xml:space="preserve"> </w:t>
            </w:r>
            <w:r w:rsidRPr="001024D9">
              <w:rPr>
                <w:rFonts w:eastAsia="나눔명조" w:hint="eastAsia"/>
                <w:sz w:val="20"/>
                <w:szCs w:val="22"/>
              </w:rPr>
              <w:t>중시한다</w:t>
            </w:r>
            <w:r w:rsidRPr="001024D9">
              <w:rPr>
                <w:rFonts w:eastAsia="나눔명조"/>
                <w:sz w:val="20"/>
                <w:szCs w:val="22"/>
              </w:rPr>
              <w:t>.</w:t>
            </w:r>
          </w:p>
        </w:tc>
        <w:tc>
          <w:tcPr>
            <w:tcW w:w="2917" w:type="dxa"/>
            <w:vMerge/>
            <w:shd w:val="clear" w:color="auto" w:fill="auto"/>
            <w:tcPrChange w:id="1508" w:author="박 상훈" w:date="2021-10-05T15:09:00Z">
              <w:tcPr>
                <w:tcW w:w="2917" w:type="dxa"/>
                <w:vMerge/>
                <w:shd w:val="clear" w:color="auto" w:fill="FFE599" w:themeFill="accent4" w:themeFillTint="66"/>
              </w:tcPr>
            </w:tcPrChange>
          </w:tcPr>
          <w:p w14:paraId="6F74CAE9" w14:textId="1681F49B" w:rsidR="00805806" w:rsidRPr="00265BC3" w:rsidRDefault="00805806" w:rsidP="00265B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color w:val="FF0000"/>
                <w:sz w:val="20"/>
                <w:szCs w:val="22"/>
              </w:rPr>
            </w:pPr>
          </w:p>
        </w:tc>
      </w:tr>
      <w:tr w:rsidR="00805806" w14:paraId="0AAD9E2D" w14:textId="77777777" w:rsidTr="00C311B9">
        <w:trPr>
          <w:trHeight w:val="406"/>
          <w:trPrChange w:id="1509"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1473" w:type="dxa"/>
            <w:vMerge w:val="restart"/>
            <w:tcPrChange w:id="1510" w:author="박 상훈" w:date="2021-10-05T15:09:00Z">
              <w:tcPr>
                <w:tcW w:w="1473" w:type="dxa"/>
                <w:vMerge w:val="restart"/>
              </w:tcPr>
            </w:tcPrChange>
          </w:tcPr>
          <w:p w14:paraId="072F14BA" w14:textId="30B489E9" w:rsidR="00805806" w:rsidRDefault="00805806" w:rsidP="00265BC3">
            <w:pPr>
              <w:wordWrap/>
              <w:spacing w:after="0" w:line="240" w:lineRule="auto"/>
              <w:jc w:val="center"/>
              <w:rPr>
                <w:rFonts w:eastAsia="나눔명조"/>
                <w:sz w:val="20"/>
                <w:szCs w:val="22"/>
              </w:rPr>
            </w:pPr>
            <w:r>
              <w:rPr>
                <w:rFonts w:eastAsia="나눔명조" w:hint="eastAsia"/>
                <w:sz w:val="20"/>
                <w:szCs w:val="22"/>
              </w:rPr>
              <w:t>변혁적</w:t>
            </w:r>
            <w:r>
              <w:rPr>
                <w:rFonts w:eastAsia="나눔명조" w:hint="eastAsia"/>
                <w:sz w:val="20"/>
                <w:szCs w:val="22"/>
              </w:rPr>
              <w:t xml:space="preserve"> </w:t>
            </w:r>
            <w:r>
              <w:rPr>
                <w:rFonts w:eastAsia="나눔명조" w:hint="eastAsia"/>
                <w:sz w:val="20"/>
                <w:szCs w:val="22"/>
              </w:rPr>
              <w:t>조직문화</w:t>
            </w:r>
          </w:p>
        </w:tc>
        <w:tc>
          <w:tcPr>
            <w:tcW w:w="1017" w:type="dxa"/>
            <w:tcPrChange w:id="1511" w:author="박 상훈" w:date="2021-10-05T15:09:00Z">
              <w:tcPr>
                <w:tcW w:w="1017" w:type="dxa"/>
              </w:tcPr>
            </w:tcPrChange>
          </w:tcPr>
          <w:p w14:paraId="343AC510" w14:textId="7EC93991" w:rsidR="00805806"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Q20_3</w:t>
            </w:r>
          </w:p>
        </w:tc>
        <w:tc>
          <w:tcPr>
            <w:tcW w:w="3619" w:type="dxa"/>
            <w:tcPrChange w:id="1512" w:author="박 상훈" w:date="2021-10-05T15:09:00Z">
              <w:tcPr>
                <w:tcW w:w="3619" w:type="dxa"/>
              </w:tcPr>
            </w:tcPrChange>
          </w:tcPr>
          <w:p w14:paraId="4DA6D812" w14:textId="0AE77148" w:rsidR="00805806" w:rsidRDefault="00805806" w:rsidP="00C311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Change w:id="1513"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창의성</w:t>
            </w:r>
            <w:r w:rsidRPr="001024D9">
              <w:rPr>
                <w:rFonts w:eastAsia="나눔명조"/>
                <w:sz w:val="20"/>
                <w:szCs w:val="22"/>
              </w:rPr>
              <w:t>/</w:t>
            </w:r>
            <w:r w:rsidRPr="001024D9">
              <w:rPr>
                <w:rFonts w:eastAsia="나눔명조" w:hint="eastAsia"/>
                <w:sz w:val="20"/>
                <w:szCs w:val="22"/>
              </w:rPr>
              <w:t>혁신성</w:t>
            </w:r>
            <w:r w:rsidRPr="001024D9">
              <w:rPr>
                <w:rFonts w:eastAsia="나눔명조"/>
                <w:sz w:val="20"/>
                <w:szCs w:val="22"/>
              </w:rPr>
              <w:t>/</w:t>
            </w:r>
            <w:r w:rsidRPr="001024D9">
              <w:rPr>
                <w:rFonts w:eastAsia="나눔명조" w:hint="eastAsia"/>
                <w:sz w:val="20"/>
                <w:szCs w:val="22"/>
              </w:rPr>
              <w:t>도전을</w:t>
            </w:r>
            <w:r w:rsidRPr="001024D9">
              <w:rPr>
                <w:rFonts w:eastAsia="나눔명조" w:hint="eastAsia"/>
                <w:sz w:val="20"/>
                <w:szCs w:val="22"/>
              </w:rPr>
              <w:t xml:space="preserve"> </w:t>
            </w:r>
            <w:r w:rsidRPr="001024D9">
              <w:rPr>
                <w:rFonts w:eastAsia="나눔명조" w:hint="eastAsia"/>
                <w:sz w:val="20"/>
                <w:szCs w:val="22"/>
              </w:rPr>
              <w:t>강조한다</w:t>
            </w:r>
          </w:p>
        </w:tc>
        <w:tc>
          <w:tcPr>
            <w:tcW w:w="2917" w:type="dxa"/>
            <w:vMerge/>
            <w:shd w:val="clear" w:color="auto" w:fill="auto"/>
            <w:tcPrChange w:id="1514" w:author="박 상훈" w:date="2021-10-05T15:09:00Z">
              <w:tcPr>
                <w:tcW w:w="2917" w:type="dxa"/>
                <w:vMerge/>
                <w:shd w:val="clear" w:color="auto" w:fill="FFE599" w:themeFill="accent4" w:themeFillTint="66"/>
              </w:tcPr>
            </w:tcPrChange>
          </w:tcPr>
          <w:p w14:paraId="14BBFB8A" w14:textId="58E95CF8" w:rsidR="00805806" w:rsidRPr="00265BC3" w:rsidRDefault="00805806" w:rsidP="00265B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color w:val="FF0000"/>
                <w:sz w:val="20"/>
                <w:szCs w:val="22"/>
              </w:rPr>
            </w:pPr>
          </w:p>
        </w:tc>
      </w:tr>
      <w:tr w:rsidR="00805806" w14:paraId="4C92B37E" w14:textId="77777777" w:rsidTr="00C311B9">
        <w:trPr>
          <w:cnfStyle w:val="000000100000" w:firstRow="0" w:lastRow="0" w:firstColumn="0" w:lastColumn="0" w:oddVBand="0" w:evenVBand="0" w:oddHBand="1" w:evenHBand="0" w:firstRowFirstColumn="0" w:firstRowLastColumn="0" w:lastRowFirstColumn="0" w:lastRowLastColumn="0"/>
          <w:trHeight w:val="406"/>
          <w:trPrChange w:id="1515"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1473" w:type="dxa"/>
            <w:vMerge/>
            <w:tcPrChange w:id="1516" w:author="박 상훈" w:date="2021-10-05T15:09:00Z">
              <w:tcPr>
                <w:tcW w:w="1473" w:type="dxa"/>
                <w:vMerge/>
              </w:tcPr>
            </w:tcPrChange>
          </w:tcPr>
          <w:p w14:paraId="4199CAF0" w14:textId="4389911A" w:rsidR="00805806" w:rsidRDefault="00805806" w:rsidP="00265BC3">
            <w:pPr>
              <w:wordWrap/>
              <w:spacing w:after="0" w:line="240" w:lineRule="auto"/>
              <w:cnfStyle w:val="001000100000" w:firstRow="0" w:lastRow="0" w:firstColumn="1" w:lastColumn="0" w:oddVBand="0" w:evenVBand="0" w:oddHBand="1" w:evenHBand="0" w:firstRowFirstColumn="0" w:firstRowLastColumn="0" w:lastRowFirstColumn="0" w:lastRowLastColumn="0"/>
              <w:rPr>
                <w:rFonts w:eastAsia="나눔명조"/>
                <w:sz w:val="20"/>
                <w:szCs w:val="22"/>
              </w:rPr>
            </w:pPr>
          </w:p>
        </w:tc>
        <w:tc>
          <w:tcPr>
            <w:tcW w:w="1017" w:type="dxa"/>
            <w:tcPrChange w:id="1517" w:author="박 상훈" w:date="2021-10-05T15:09:00Z">
              <w:tcPr>
                <w:tcW w:w="1017" w:type="dxa"/>
              </w:tcPr>
            </w:tcPrChange>
          </w:tcPr>
          <w:p w14:paraId="440B2191" w14:textId="2C9F3A6B" w:rsidR="00805806"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Pr>
                <w:rFonts w:eastAsia="나눔명조"/>
                <w:sz w:val="20"/>
                <w:szCs w:val="22"/>
              </w:rPr>
              <w:t>Q20_4</w:t>
            </w:r>
          </w:p>
        </w:tc>
        <w:tc>
          <w:tcPr>
            <w:tcW w:w="3619" w:type="dxa"/>
            <w:tcPrChange w:id="1518" w:author="박 상훈" w:date="2021-10-05T15:09:00Z">
              <w:tcPr>
                <w:tcW w:w="3619" w:type="dxa"/>
              </w:tcPr>
            </w:tcPrChange>
          </w:tcPr>
          <w:p w14:paraId="7A13A358" w14:textId="6BF182FD" w:rsidR="00805806" w:rsidRDefault="00805806" w:rsidP="00C311B9">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Change w:id="1519" w:author="박 상훈" w:date="2021-10-05T15:10: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새로운</w:t>
            </w:r>
            <w:r w:rsidRPr="001024D9">
              <w:rPr>
                <w:rFonts w:eastAsia="나눔명조" w:hint="eastAsia"/>
                <w:sz w:val="20"/>
                <w:szCs w:val="22"/>
              </w:rPr>
              <w:t xml:space="preserve"> </w:t>
            </w:r>
            <w:r w:rsidRPr="001024D9">
              <w:rPr>
                <w:rFonts w:eastAsia="나눔명조" w:hint="eastAsia"/>
                <w:sz w:val="20"/>
                <w:szCs w:val="22"/>
              </w:rPr>
              <w:t>도전과제</w:t>
            </w:r>
            <w:r w:rsidRPr="001024D9">
              <w:rPr>
                <w:rFonts w:eastAsia="나눔명조" w:hint="eastAsia"/>
                <w:sz w:val="20"/>
                <w:szCs w:val="22"/>
              </w:rPr>
              <w:t xml:space="preserve"> </w:t>
            </w:r>
            <w:r w:rsidRPr="001024D9">
              <w:rPr>
                <w:rFonts w:eastAsia="나눔명조" w:hint="eastAsia"/>
                <w:sz w:val="20"/>
                <w:szCs w:val="22"/>
              </w:rPr>
              <w:t>해결을</w:t>
            </w:r>
            <w:r w:rsidRPr="001024D9">
              <w:rPr>
                <w:rFonts w:eastAsia="나눔명조" w:hint="eastAsia"/>
                <w:sz w:val="20"/>
                <w:szCs w:val="22"/>
              </w:rPr>
              <w:t xml:space="preserve"> </w:t>
            </w:r>
            <w:r w:rsidRPr="001024D9">
              <w:rPr>
                <w:rFonts w:eastAsia="나눔명조" w:hint="eastAsia"/>
                <w:sz w:val="20"/>
                <w:szCs w:val="22"/>
              </w:rPr>
              <w:t>위해</w:t>
            </w:r>
            <w:r w:rsidRPr="001024D9">
              <w:rPr>
                <w:rFonts w:eastAsia="나눔명조" w:hint="eastAsia"/>
                <w:sz w:val="20"/>
                <w:szCs w:val="22"/>
              </w:rPr>
              <w:t xml:space="preserve"> </w:t>
            </w:r>
            <w:r w:rsidRPr="001024D9">
              <w:rPr>
                <w:rFonts w:eastAsia="나눔명조" w:hint="eastAsia"/>
                <w:sz w:val="20"/>
                <w:szCs w:val="22"/>
              </w:rPr>
              <w:t>직원들의</w:t>
            </w:r>
            <w:r w:rsidRPr="001024D9">
              <w:rPr>
                <w:rFonts w:eastAsia="나눔명조" w:hint="eastAsia"/>
                <w:sz w:val="20"/>
                <w:szCs w:val="22"/>
              </w:rPr>
              <w:t xml:space="preserve"> </w:t>
            </w:r>
            <w:r w:rsidRPr="001024D9">
              <w:rPr>
                <w:rFonts w:eastAsia="나눔명조" w:hint="eastAsia"/>
                <w:sz w:val="20"/>
                <w:szCs w:val="22"/>
              </w:rPr>
              <w:t>직관</w:t>
            </w:r>
            <w:r w:rsidRPr="001024D9">
              <w:rPr>
                <w:rFonts w:eastAsia="나눔명조"/>
                <w:sz w:val="20"/>
                <w:szCs w:val="22"/>
              </w:rPr>
              <w:t>/</w:t>
            </w:r>
            <w:r w:rsidRPr="001024D9">
              <w:rPr>
                <w:rFonts w:eastAsia="나눔명조" w:hint="eastAsia"/>
                <w:sz w:val="20"/>
                <w:szCs w:val="22"/>
              </w:rPr>
              <w:t>통찰력</w:t>
            </w:r>
            <w:r w:rsidRPr="001024D9">
              <w:rPr>
                <w:rFonts w:eastAsia="나눔명조"/>
                <w:sz w:val="20"/>
                <w:szCs w:val="22"/>
              </w:rPr>
              <w:t xml:space="preserve">, </w:t>
            </w:r>
            <w:r w:rsidRPr="001024D9">
              <w:rPr>
                <w:rFonts w:eastAsia="나눔명조" w:hint="eastAsia"/>
                <w:sz w:val="20"/>
                <w:szCs w:val="22"/>
              </w:rPr>
              <w:t>성장을</w:t>
            </w:r>
            <w:r w:rsidRPr="001024D9">
              <w:rPr>
                <w:rFonts w:eastAsia="나눔명조" w:hint="eastAsia"/>
                <w:sz w:val="20"/>
                <w:szCs w:val="22"/>
              </w:rPr>
              <w:t xml:space="preserve"> </w:t>
            </w:r>
            <w:r w:rsidRPr="001024D9">
              <w:rPr>
                <w:rFonts w:eastAsia="나눔명조" w:hint="eastAsia"/>
                <w:sz w:val="20"/>
                <w:szCs w:val="22"/>
              </w:rPr>
              <w:t>중시한다</w:t>
            </w:r>
            <w:r w:rsidRPr="001024D9">
              <w:rPr>
                <w:rFonts w:eastAsia="나눔명조"/>
                <w:sz w:val="20"/>
                <w:szCs w:val="22"/>
              </w:rPr>
              <w:t>.</w:t>
            </w:r>
          </w:p>
        </w:tc>
        <w:tc>
          <w:tcPr>
            <w:tcW w:w="2917" w:type="dxa"/>
            <w:vMerge/>
            <w:shd w:val="clear" w:color="auto" w:fill="auto"/>
            <w:tcPrChange w:id="1520" w:author="박 상훈" w:date="2021-10-05T15:09:00Z">
              <w:tcPr>
                <w:tcW w:w="2917" w:type="dxa"/>
                <w:vMerge/>
                <w:shd w:val="clear" w:color="auto" w:fill="FFE599" w:themeFill="accent4" w:themeFillTint="66"/>
              </w:tcPr>
            </w:tcPrChange>
          </w:tcPr>
          <w:p w14:paraId="5E6E67D8" w14:textId="2F559A68" w:rsidR="00805806" w:rsidRPr="00265BC3" w:rsidRDefault="00805806" w:rsidP="00265B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color w:val="FF0000"/>
                <w:sz w:val="20"/>
                <w:szCs w:val="22"/>
              </w:rPr>
            </w:pPr>
          </w:p>
        </w:tc>
      </w:tr>
      <w:tr w:rsidR="00805806" w14:paraId="7BB09C94" w14:textId="77777777" w:rsidTr="00C311B9">
        <w:trPr>
          <w:trHeight w:val="406"/>
          <w:trPrChange w:id="1521" w:author="박 상훈" w:date="2021-10-05T15:09:00Z">
            <w:trPr>
              <w:trHeight w:val="406"/>
            </w:trPr>
          </w:trPrChange>
        </w:trPr>
        <w:tc>
          <w:tcPr>
            <w:cnfStyle w:val="001000000000" w:firstRow="0" w:lastRow="0" w:firstColumn="1" w:lastColumn="0" w:oddVBand="0" w:evenVBand="0" w:oddHBand="0" w:evenHBand="0" w:firstRowFirstColumn="0" w:firstRowLastColumn="0" w:lastRowFirstColumn="0" w:lastRowLastColumn="0"/>
            <w:tcW w:w="1473" w:type="dxa"/>
            <w:vMerge/>
            <w:tcPrChange w:id="1522" w:author="박 상훈" w:date="2021-10-05T15:09:00Z">
              <w:tcPr>
                <w:tcW w:w="1473" w:type="dxa"/>
                <w:vMerge/>
              </w:tcPr>
            </w:tcPrChange>
          </w:tcPr>
          <w:p w14:paraId="62CADEEF" w14:textId="77777777" w:rsidR="00805806" w:rsidRDefault="00805806" w:rsidP="00265BC3">
            <w:pPr>
              <w:wordWrap/>
              <w:spacing w:after="0" w:line="240" w:lineRule="auto"/>
              <w:rPr>
                <w:rFonts w:eastAsia="나눔명조"/>
                <w:sz w:val="20"/>
                <w:szCs w:val="22"/>
              </w:rPr>
            </w:pPr>
          </w:p>
        </w:tc>
        <w:tc>
          <w:tcPr>
            <w:tcW w:w="1017" w:type="dxa"/>
            <w:tcPrChange w:id="1523" w:author="박 상훈" w:date="2021-10-05T15:09:00Z">
              <w:tcPr>
                <w:tcW w:w="1017" w:type="dxa"/>
              </w:tcPr>
            </w:tcPrChange>
          </w:tcPr>
          <w:p w14:paraId="1BD76D5D" w14:textId="32AE352C" w:rsidR="00805806"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Pr>
                <w:rFonts w:eastAsia="나눔명조"/>
                <w:sz w:val="20"/>
                <w:szCs w:val="22"/>
              </w:rPr>
              <w:t>Q20_5</w:t>
            </w:r>
          </w:p>
        </w:tc>
        <w:tc>
          <w:tcPr>
            <w:tcW w:w="3619" w:type="dxa"/>
            <w:tcPrChange w:id="1524" w:author="박 상훈" w:date="2021-10-05T15:09:00Z">
              <w:tcPr>
                <w:tcW w:w="3619" w:type="dxa"/>
              </w:tcPr>
            </w:tcPrChange>
          </w:tcPr>
          <w:p w14:paraId="328B49E6" w14:textId="2A75D65F" w:rsidR="00805806" w:rsidRDefault="00805806" w:rsidP="00C311B9">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Change w:id="1525" w:author="박 상훈" w:date="2021-10-05T15:10: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r w:rsidRPr="001024D9">
              <w:rPr>
                <w:rFonts w:eastAsia="나눔명조" w:hint="eastAsia"/>
                <w:sz w:val="20"/>
                <w:szCs w:val="22"/>
              </w:rPr>
              <w:t>우리</w:t>
            </w:r>
            <w:r w:rsidRPr="001024D9">
              <w:rPr>
                <w:rFonts w:eastAsia="나눔명조" w:hint="eastAsia"/>
                <w:sz w:val="20"/>
                <w:szCs w:val="22"/>
              </w:rPr>
              <w:t xml:space="preserve"> </w:t>
            </w:r>
            <w:r w:rsidRPr="001024D9">
              <w:rPr>
                <w:rFonts w:eastAsia="나눔명조" w:hint="eastAsia"/>
                <w:sz w:val="20"/>
                <w:szCs w:val="22"/>
              </w:rPr>
              <w:t>기관은</w:t>
            </w:r>
            <w:r w:rsidRPr="001024D9">
              <w:rPr>
                <w:rFonts w:eastAsia="나눔명조" w:hint="eastAsia"/>
                <w:sz w:val="20"/>
                <w:szCs w:val="22"/>
              </w:rPr>
              <w:t xml:space="preserve"> </w:t>
            </w:r>
            <w:r w:rsidRPr="001024D9">
              <w:rPr>
                <w:rFonts w:eastAsia="나눔명조" w:hint="eastAsia"/>
                <w:sz w:val="20"/>
                <w:szCs w:val="22"/>
              </w:rPr>
              <w:t>참여</w:t>
            </w:r>
            <w:r w:rsidRPr="001024D9">
              <w:rPr>
                <w:rFonts w:eastAsia="나눔명조"/>
                <w:sz w:val="20"/>
                <w:szCs w:val="22"/>
              </w:rPr>
              <w:t>/</w:t>
            </w:r>
            <w:r w:rsidRPr="001024D9">
              <w:rPr>
                <w:rFonts w:eastAsia="나눔명조" w:hint="eastAsia"/>
                <w:sz w:val="20"/>
                <w:szCs w:val="22"/>
              </w:rPr>
              <w:t>협력</w:t>
            </w:r>
            <w:r w:rsidRPr="001024D9">
              <w:rPr>
                <w:rFonts w:eastAsia="나눔명조"/>
                <w:sz w:val="20"/>
                <w:szCs w:val="22"/>
              </w:rPr>
              <w:t>/</w:t>
            </w:r>
            <w:r w:rsidRPr="001024D9">
              <w:rPr>
                <w:rFonts w:eastAsia="나눔명조" w:hint="eastAsia"/>
                <w:sz w:val="20"/>
                <w:szCs w:val="22"/>
              </w:rPr>
              <w:t>신뢰를</w:t>
            </w:r>
            <w:r w:rsidRPr="001024D9">
              <w:rPr>
                <w:rFonts w:eastAsia="나눔명조" w:hint="eastAsia"/>
                <w:sz w:val="20"/>
                <w:szCs w:val="22"/>
              </w:rPr>
              <w:t xml:space="preserve"> </w:t>
            </w:r>
            <w:r w:rsidRPr="001024D9">
              <w:rPr>
                <w:rFonts w:eastAsia="나눔명조" w:hint="eastAsia"/>
                <w:sz w:val="20"/>
                <w:szCs w:val="22"/>
              </w:rPr>
              <w:t>강조한다</w:t>
            </w:r>
            <w:ins w:id="1526" w:author="박 상훈" w:date="2021-10-05T15:09:00Z">
              <w:r w:rsidR="00C311B9">
                <w:rPr>
                  <w:rFonts w:eastAsia="나눔명조" w:hint="eastAsia"/>
                  <w:sz w:val="20"/>
                  <w:szCs w:val="22"/>
                </w:rPr>
                <w:t>.</w:t>
              </w:r>
            </w:ins>
          </w:p>
        </w:tc>
        <w:tc>
          <w:tcPr>
            <w:tcW w:w="2917" w:type="dxa"/>
            <w:vMerge/>
            <w:shd w:val="clear" w:color="auto" w:fill="auto"/>
            <w:tcPrChange w:id="1527" w:author="박 상훈" w:date="2021-10-05T15:09:00Z">
              <w:tcPr>
                <w:tcW w:w="2917" w:type="dxa"/>
                <w:vMerge/>
                <w:shd w:val="clear" w:color="auto" w:fill="FFE599" w:themeFill="accent4" w:themeFillTint="66"/>
              </w:tcPr>
            </w:tcPrChange>
          </w:tcPr>
          <w:p w14:paraId="249ED07A" w14:textId="00CFCEE0" w:rsidR="00805806" w:rsidRPr="00265BC3"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color w:val="FF0000"/>
                <w:sz w:val="20"/>
                <w:szCs w:val="22"/>
              </w:rPr>
            </w:pPr>
          </w:p>
        </w:tc>
      </w:tr>
    </w:tbl>
    <w:p w14:paraId="53857380" w14:textId="2B190B49" w:rsidR="001024D9" w:rsidRDefault="001024D9" w:rsidP="00265BC3">
      <w:pPr>
        <w:wordWrap/>
        <w:spacing w:before="120" w:after="120" w:line="276" w:lineRule="auto"/>
        <w:rPr>
          <w:rFonts w:eastAsia="나눔명조"/>
          <w:sz w:val="20"/>
          <w:szCs w:val="22"/>
        </w:rPr>
      </w:pPr>
    </w:p>
    <w:p w14:paraId="4449EBFB" w14:textId="64EA1981" w:rsidR="00265BC3" w:rsidDel="00D403C6" w:rsidRDefault="00265BC3" w:rsidP="00265BC3">
      <w:pPr>
        <w:wordWrap/>
        <w:spacing w:before="120" w:after="120" w:line="276" w:lineRule="auto"/>
        <w:rPr>
          <w:del w:id="1528" w:author="Park, Sanghoon" w:date="2021-10-01T02:41:00Z"/>
          <w:rFonts w:eastAsia="나눔명조"/>
          <w:sz w:val="20"/>
          <w:szCs w:val="22"/>
        </w:rPr>
      </w:pPr>
      <w:r w:rsidRPr="00C40D5F">
        <w:rPr>
          <w:rFonts w:eastAsia="나눔명조" w:hint="eastAsia"/>
          <w:sz w:val="20"/>
          <w:szCs w:val="22"/>
        </w:rPr>
        <w:lastRenderedPageBreak/>
        <w:t>선행연구의</w:t>
      </w:r>
      <w:r w:rsidRPr="00C40D5F">
        <w:rPr>
          <w:rFonts w:eastAsia="나눔명조" w:hint="eastAsia"/>
          <w:sz w:val="20"/>
          <w:szCs w:val="22"/>
        </w:rPr>
        <w:t xml:space="preserve"> </w:t>
      </w:r>
      <w:r w:rsidRPr="00C40D5F">
        <w:rPr>
          <w:rFonts w:eastAsia="나눔명조" w:hint="eastAsia"/>
          <w:sz w:val="20"/>
          <w:szCs w:val="22"/>
        </w:rPr>
        <w:t>이론적</w:t>
      </w:r>
      <w:r w:rsidRPr="00C40D5F">
        <w:rPr>
          <w:rFonts w:eastAsia="나눔명조" w:hint="eastAsia"/>
          <w:sz w:val="20"/>
          <w:szCs w:val="22"/>
        </w:rPr>
        <w:t xml:space="preserve"> </w:t>
      </w:r>
      <w:r w:rsidRPr="00C40D5F">
        <w:rPr>
          <w:rFonts w:eastAsia="나눔명조" w:hint="eastAsia"/>
          <w:sz w:val="20"/>
          <w:szCs w:val="22"/>
        </w:rPr>
        <w:t>기대에</w:t>
      </w:r>
      <w:r w:rsidRPr="00C40D5F">
        <w:rPr>
          <w:rFonts w:eastAsia="나눔명조" w:hint="eastAsia"/>
          <w:sz w:val="20"/>
          <w:szCs w:val="22"/>
        </w:rPr>
        <w:t xml:space="preserve"> </w:t>
      </w:r>
      <w:r w:rsidRPr="00C40D5F">
        <w:rPr>
          <w:rFonts w:eastAsia="나눔명조" w:hint="eastAsia"/>
          <w:sz w:val="20"/>
          <w:szCs w:val="22"/>
        </w:rPr>
        <w:t>따라</w:t>
      </w:r>
      <w:r w:rsidRPr="00C40D5F">
        <w:rPr>
          <w:rFonts w:eastAsia="나눔명조" w:hint="eastAsia"/>
          <w:sz w:val="20"/>
          <w:szCs w:val="22"/>
        </w:rPr>
        <w:t xml:space="preserve"> </w:t>
      </w:r>
      <w:r w:rsidRPr="00C40D5F">
        <w:rPr>
          <w:rFonts w:eastAsia="나눔명조" w:hint="eastAsia"/>
          <w:sz w:val="20"/>
          <w:szCs w:val="22"/>
        </w:rPr>
        <w:t>개념화된</w:t>
      </w:r>
      <w:r w:rsidRPr="00C40D5F">
        <w:rPr>
          <w:rFonts w:eastAsia="나눔명조" w:hint="eastAsia"/>
          <w:sz w:val="20"/>
          <w:szCs w:val="22"/>
        </w:rPr>
        <w:t xml:space="preserve"> </w:t>
      </w:r>
      <w:r w:rsidRPr="00C40D5F">
        <w:rPr>
          <w:rFonts w:eastAsia="나눔명조" w:hint="eastAsia"/>
          <w:sz w:val="20"/>
          <w:szCs w:val="22"/>
        </w:rPr>
        <w:t>잠재변수</w:t>
      </w:r>
      <w:r w:rsidRPr="00C40D5F">
        <w:rPr>
          <w:rFonts w:eastAsia="나눔명조"/>
          <w:sz w:val="20"/>
          <w:szCs w:val="22"/>
        </w:rPr>
        <w:t xml:space="preserve">, </w:t>
      </w:r>
      <w:r w:rsidRPr="00C40D5F">
        <w:rPr>
          <w:rFonts w:eastAsia="나눔명조" w:hint="eastAsia"/>
          <w:sz w:val="20"/>
          <w:szCs w:val="22"/>
        </w:rPr>
        <w:t>거래적</w:t>
      </w:r>
      <w:r w:rsidRPr="00C40D5F">
        <w:rPr>
          <w:rFonts w:eastAsia="나눔명조" w:hint="eastAsia"/>
          <w:sz w:val="20"/>
          <w:szCs w:val="22"/>
        </w:rPr>
        <w:t xml:space="preserve"> </w:t>
      </w:r>
      <w:r w:rsidRPr="00C40D5F">
        <w:rPr>
          <w:rFonts w:eastAsia="나눔명조" w:hint="eastAsia"/>
          <w:sz w:val="20"/>
          <w:szCs w:val="22"/>
        </w:rPr>
        <w:t>리더십과</w:t>
      </w:r>
      <w:r w:rsidRPr="00C40D5F">
        <w:rPr>
          <w:rFonts w:eastAsia="나눔명조" w:hint="eastAsia"/>
          <w:sz w:val="20"/>
          <w:szCs w:val="22"/>
        </w:rPr>
        <w:t xml:space="preserve"> </w:t>
      </w:r>
      <w:r w:rsidRPr="00C40D5F">
        <w:rPr>
          <w:rFonts w:eastAsia="나눔명조" w:hint="eastAsia"/>
          <w:sz w:val="20"/>
          <w:szCs w:val="22"/>
        </w:rPr>
        <w:t>변혁적</w:t>
      </w:r>
      <w:r w:rsidRPr="00C40D5F">
        <w:rPr>
          <w:rFonts w:eastAsia="나눔명조" w:hint="eastAsia"/>
          <w:sz w:val="20"/>
          <w:szCs w:val="22"/>
        </w:rPr>
        <w:t xml:space="preserve"> </w:t>
      </w:r>
      <w:r w:rsidRPr="00C40D5F">
        <w:rPr>
          <w:rFonts w:eastAsia="나눔명조" w:hint="eastAsia"/>
          <w:sz w:val="20"/>
          <w:szCs w:val="22"/>
        </w:rPr>
        <w:t>리더십은</w:t>
      </w:r>
      <w:r w:rsidRPr="00C40D5F">
        <w:rPr>
          <w:rFonts w:eastAsia="나눔명조" w:hint="eastAsia"/>
          <w:sz w:val="20"/>
          <w:szCs w:val="22"/>
        </w:rPr>
        <w:t xml:space="preserve"> </w:t>
      </w:r>
      <w:r w:rsidRPr="00C40D5F">
        <w:rPr>
          <w:rFonts w:eastAsia="나눔명조" w:hint="eastAsia"/>
          <w:sz w:val="20"/>
          <w:szCs w:val="22"/>
        </w:rPr>
        <w:t>각각</w:t>
      </w:r>
      <w:r w:rsidRPr="00C40D5F">
        <w:rPr>
          <w:rFonts w:eastAsia="나눔명조" w:hint="eastAsia"/>
          <w:sz w:val="20"/>
          <w:szCs w:val="22"/>
        </w:rPr>
        <w:t xml:space="preserve"> </w:t>
      </w:r>
      <w:r w:rsidRPr="00C40D5F">
        <w:rPr>
          <w:rFonts w:eastAsia="나눔명조" w:hint="eastAsia"/>
          <w:sz w:val="20"/>
          <w:szCs w:val="22"/>
        </w:rPr>
        <w:t>주어진</w:t>
      </w:r>
      <w:r w:rsidRPr="00C40D5F">
        <w:rPr>
          <w:rFonts w:eastAsia="나눔명조" w:hint="eastAsia"/>
          <w:sz w:val="20"/>
          <w:szCs w:val="22"/>
        </w:rPr>
        <w:t xml:space="preserve"> </w:t>
      </w:r>
      <w:r w:rsidRPr="00C40D5F">
        <w:rPr>
          <w:rFonts w:eastAsia="나눔명조" w:hint="eastAsia"/>
          <w:sz w:val="20"/>
          <w:szCs w:val="22"/>
        </w:rPr>
        <w:t>측정지표의</w:t>
      </w:r>
      <w:r w:rsidRPr="00C40D5F">
        <w:rPr>
          <w:rFonts w:eastAsia="나눔명조" w:hint="eastAsia"/>
          <w:sz w:val="20"/>
          <w:szCs w:val="22"/>
        </w:rPr>
        <w:t xml:space="preserve"> </w:t>
      </w:r>
      <w:r w:rsidRPr="00C40D5F">
        <w:rPr>
          <w:rFonts w:eastAsia="나눔명조" w:hint="eastAsia"/>
          <w:sz w:val="20"/>
          <w:szCs w:val="22"/>
        </w:rPr>
        <w:t>문항들과</w:t>
      </w:r>
      <w:r w:rsidRPr="00C40D5F">
        <w:rPr>
          <w:rFonts w:eastAsia="나눔명조" w:hint="eastAsia"/>
          <w:sz w:val="20"/>
          <w:szCs w:val="22"/>
        </w:rPr>
        <w:t xml:space="preserve"> </w:t>
      </w:r>
      <w:r w:rsidRPr="00C40D5F">
        <w:rPr>
          <w:rFonts w:eastAsia="나눔명조" w:hint="eastAsia"/>
          <w:sz w:val="20"/>
          <w:szCs w:val="22"/>
        </w:rPr>
        <w:t>높은</w:t>
      </w:r>
      <w:r w:rsidRPr="00C40D5F">
        <w:rPr>
          <w:rFonts w:eastAsia="나눔명조" w:hint="eastAsia"/>
          <w:sz w:val="20"/>
          <w:szCs w:val="22"/>
        </w:rPr>
        <w:t xml:space="preserve"> </w:t>
      </w:r>
      <w:r w:rsidRPr="00C40D5F">
        <w:rPr>
          <w:rFonts w:eastAsia="나눔명조" w:hint="eastAsia"/>
          <w:sz w:val="20"/>
          <w:szCs w:val="22"/>
        </w:rPr>
        <w:t>상관성을</w:t>
      </w:r>
      <w:r w:rsidRPr="00C40D5F">
        <w:rPr>
          <w:rFonts w:eastAsia="나눔명조" w:hint="eastAsia"/>
          <w:sz w:val="20"/>
          <w:szCs w:val="22"/>
        </w:rPr>
        <w:t xml:space="preserve"> </w:t>
      </w:r>
      <w:r w:rsidRPr="00C40D5F">
        <w:rPr>
          <w:rFonts w:eastAsia="나눔명조" w:hint="eastAsia"/>
          <w:sz w:val="20"/>
          <w:szCs w:val="22"/>
        </w:rPr>
        <w:t>보이고</w:t>
      </w:r>
      <w:r w:rsidRPr="00C40D5F">
        <w:rPr>
          <w:rFonts w:eastAsia="나눔명조" w:hint="eastAsia"/>
          <w:sz w:val="20"/>
          <w:szCs w:val="22"/>
        </w:rPr>
        <w:t xml:space="preserve"> </w:t>
      </w:r>
      <w:r w:rsidRPr="00C40D5F">
        <w:rPr>
          <w:rFonts w:eastAsia="나눔명조" w:hint="eastAsia"/>
          <w:sz w:val="20"/>
          <w:szCs w:val="22"/>
        </w:rPr>
        <w:t>있다</w:t>
      </w:r>
      <w:r w:rsidRPr="00C40D5F">
        <w:rPr>
          <w:rFonts w:eastAsia="나눔명조"/>
          <w:sz w:val="20"/>
          <w:szCs w:val="22"/>
        </w:rPr>
        <w:t xml:space="preserve">. </w:t>
      </w:r>
      <w:r w:rsidRPr="00C40D5F">
        <w:rPr>
          <w:rFonts w:eastAsia="나눔명조" w:hint="eastAsia"/>
          <w:sz w:val="20"/>
          <w:szCs w:val="22"/>
        </w:rPr>
        <w:t>주어진</w:t>
      </w:r>
      <w:r w:rsidRPr="00C40D5F">
        <w:rPr>
          <w:rFonts w:eastAsia="나눔명조" w:hint="eastAsia"/>
          <w:sz w:val="20"/>
          <w:szCs w:val="22"/>
        </w:rPr>
        <w:t xml:space="preserve"> </w:t>
      </w:r>
      <w:r w:rsidRPr="00C40D5F">
        <w:rPr>
          <w:rFonts w:eastAsia="나눔명조" w:hint="eastAsia"/>
          <w:sz w:val="20"/>
          <w:szCs w:val="22"/>
        </w:rPr>
        <w:t>리더십의</w:t>
      </w:r>
      <w:r w:rsidRPr="00C40D5F">
        <w:rPr>
          <w:rFonts w:eastAsia="나눔명조" w:hint="eastAsia"/>
          <w:sz w:val="20"/>
          <w:szCs w:val="22"/>
        </w:rPr>
        <w:t xml:space="preserve"> </w:t>
      </w:r>
      <w:r w:rsidRPr="00C40D5F">
        <w:rPr>
          <w:rFonts w:eastAsia="나눔명조" w:hint="eastAsia"/>
          <w:sz w:val="20"/>
          <w:szCs w:val="22"/>
        </w:rPr>
        <w:t>측정지표</w:t>
      </w:r>
      <w:r w:rsidRPr="00C40D5F">
        <w:rPr>
          <w:rFonts w:eastAsia="나눔명조" w:hint="eastAsia"/>
          <w:sz w:val="20"/>
          <w:szCs w:val="22"/>
        </w:rPr>
        <w:t xml:space="preserve"> </w:t>
      </w:r>
      <w:r w:rsidRPr="00C40D5F">
        <w:rPr>
          <w:rFonts w:eastAsia="나눔명조" w:hint="eastAsia"/>
          <w:sz w:val="20"/>
          <w:szCs w:val="22"/>
        </w:rPr>
        <w:t>변수들은</w:t>
      </w:r>
      <w:r w:rsidRPr="00C40D5F">
        <w:rPr>
          <w:rFonts w:eastAsia="나눔명조" w:hint="eastAsia"/>
          <w:sz w:val="20"/>
          <w:szCs w:val="22"/>
        </w:rPr>
        <w:t xml:space="preserve"> </w:t>
      </w:r>
      <w:r w:rsidRPr="00C40D5F">
        <w:rPr>
          <w:rFonts w:eastAsia="나눔명조" w:hint="eastAsia"/>
          <w:sz w:val="20"/>
          <w:szCs w:val="22"/>
        </w:rPr>
        <w:t>두</w:t>
      </w:r>
      <w:r w:rsidRPr="00C40D5F">
        <w:rPr>
          <w:rFonts w:eastAsia="나눔명조" w:hint="eastAsia"/>
          <w:sz w:val="20"/>
          <w:szCs w:val="22"/>
        </w:rPr>
        <w:t xml:space="preserve"> </w:t>
      </w:r>
      <w:r w:rsidRPr="00C40D5F">
        <w:rPr>
          <w:rFonts w:eastAsia="나눔명조" w:hint="eastAsia"/>
          <w:sz w:val="20"/>
          <w:szCs w:val="22"/>
        </w:rPr>
        <w:t>개의</w:t>
      </w:r>
      <w:r w:rsidRPr="00C40D5F">
        <w:rPr>
          <w:rFonts w:eastAsia="나눔명조" w:hint="eastAsia"/>
          <w:sz w:val="20"/>
          <w:szCs w:val="22"/>
        </w:rPr>
        <w:t xml:space="preserve"> </w:t>
      </w:r>
      <w:r w:rsidRPr="00C40D5F">
        <w:rPr>
          <w:rFonts w:eastAsia="나눔명조" w:hint="eastAsia"/>
          <w:sz w:val="20"/>
          <w:szCs w:val="22"/>
        </w:rPr>
        <w:t>요인으로</w:t>
      </w:r>
      <w:r w:rsidRPr="00C40D5F">
        <w:rPr>
          <w:rFonts w:eastAsia="나눔명조" w:hint="eastAsia"/>
          <w:sz w:val="20"/>
          <w:szCs w:val="22"/>
        </w:rPr>
        <w:t xml:space="preserve"> </w:t>
      </w:r>
      <w:r w:rsidRPr="00C40D5F">
        <w:rPr>
          <w:rFonts w:eastAsia="나눔명조" w:hint="eastAsia"/>
          <w:sz w:val="20"/>
          <w:szCs w:val="22"/>
        </w:rPr>
        <w:t>나누어</w:t>
      </w:r>
      <w:r w:rsidRPr="00C40D5F">
        <w:rPr>
          <w:rFonts w:eastAsia="나눔명조" w:hint="eastAsia"/>
          <w:sz w:val="20"/>
          <w:szCs w:val="22"/>
        </w:rPr>
        <w:t xml:space="preserve"> </w:t>
      </w:r>
      <w:r w:rsidRPr="00C40D5F">
        <w:rPr>
          <w:rFonts w:eastAsia="나눔명조" w:hint="eastAsia"/>
          <w:sz w:val="20"/>
          <w:szCs w:val="22"/>
        </w:rPr>
        <w:t>살펴볼</w:t>
      </w:r>
      <w:r w:rsidRPr="00C40D5F">
        <w:rPr>
          <w:rFonts w:eastAsia="나눔명조" w:hint="eastAsia"/>
          <w:sz w:val="20"/>
          <w:szCs w:val="22"/>
        </w:rPr>
        <w:t xml:space="preserve"> </w:t>
      </w:r>
      <w:r w:rsidRPr="00C40D5F">
        <w:rPr>
          <w:rFonts w:eastAsia="나눔명조" w:hint="eastAsia"/>
          <w:sz w:val="20"/>
          <w:szCs w:val="22"/>
        </w:rPr>
        <w:t>수</w:t>
      </w:r>
      <w:r w:rsidRPr="00C40D5F">
        <w:rPr>
          <w:rFonts w:eastAsia="나눔명조" w:hint="eastAsia"/>
          <w:sz w:val="20"/>
          <w:szCs w:val="22"/>
        </w:rPr>
        <w:t xml:space="preserve"> </w:t>
      </w:r>
      <w:r w:rsidRPr="00C40D5F">
        <w:rPr>
          <w:rFonts w:eastAsia="나눔명조" w:hint="eastAsia"/>
          <w:sz w:val="20"/>
          <w:szCs w:val="22"/>
        </w:rPr>
        <w:t>있는</w:t>
      </w:r>
      <w:r w:rsidRPr="00C40D5F">
        <w:rPr>
          <w:rFonts w:eastAsia="나눔명조" w:hint="eastAsia"/>
          <w:sz w:val="20"/>
          <w:szCs w:val="22"/>
        </w:rPr>
        <w:t xml:space="preserve"> </w:t>
      </w:r>
      <w:r w:rsidRPr="00C40D5F">
        <w:rPr>
          <w:rFonts w:eastAsia="나눔명조" w:hint="eastAsia"/>
          <w:sz w:val="20"/>
          <w:szCs w:val="22"/>
        </w:rPr>
        <w:t>것을</w:t>
      </w:r>
      <w:r w:rsidRPr="00C40D5F">
        <w:rPr>
          <w:rFonts w:eastAsia="나눔명조" w:hint="eastAsia"/>
          <w:sz w:val="20"/>
          <w:szCs w:val="22"/>
        </w:rPr>
        <w:t xml:space="preserve"> </w:t>
      </w:r>
      <w:r w:rsidRPr="00C40D5F">
        <w:rPr>
          <w:rFonts w:eastAsia="나눔명조" w:hint="eastAsia"/>
          <w:sz w:val="20"/>
          <w:szCs w:val="22"/>
        </w:rPr>
        <w:t>확인할</w:t>
      </w:r>
      <w:r w:rsidRPr="00C40D5F">
        <w:rPr>
          <w:rFonts w:eastAsia="나눔명조" w:hint="eastAsia"/>
          <w:sz w:val="20"/>
          <w:szCs w:val="22"/>
        </w:rPr>
        <w:t xml:space="preserve"> </w:t>
      </w:r>
      <w:r w:rsidRPr="00C40D5F">
        <w:rPr>
          <w:rFonts w:eastAsia="나눔명조" w:hint="eastAsia"/>
          <w:sz w:val="20"/>
          <w:szCs w:val="22"/>
        </w:rPr>
        <w:t>수</w:t>
      </w:r>
      <w:r w:rsidRPr="00C40D5F">
        <w:rPr>
          <w:rFonts w:eastAsia="나눔명조" w:hint="eastAsia"/>
          <w:sz w:val="20"/>
          <w:szCs w:val="22"/>
        </w:rPr>
        <w:t xml:space="preserve"> </w:t>
      </w:r>
      <w:r w:rsidRPr="00C40D5F">
        <w:rPr>
          <w:rFonts w:eastAsia="나눔명조" w:hint="eastAsia"/>
          <w:sz w:val="20"/>
          <w:szCs w:val="22"/>
        </w:rPr>
        <w:t>있으며</w:t>
      </w:r>
      <w:r w:rsidRPr="00C40D5F">
        <w:rPr>
          <w:rFonts w:eastAsia="나눔명조"/>
          <w:sz w:val="20"/>
          <w:szCs w:val="22"/>
        </w:rPr>
        <w:t xml:space="preserve">, </w:t>
      </w:r>
      <w:r w:rsidRPr="00C40D5F">
        <w:rPr>
          <w:rFonts w:eastAsia="나눔명조" w:hint="eastAsia"/>
          <w:sz w:val="20"/>
          <w:szCs w:val="22"/>
        </w:rPr>
        <w:t>구성된</w:t>
      </w:r>
      <w:r w:rsidRPr="00C40D5F">
        <w:rPr>
          <w:rFonts w:eastAsia="나눔명조" w:hint="eastAsia"/>
          <w:sz w:val="20"/>
          <w:szCs w:val="22"/>
        </w:rPr>
        <w:t xml:space="preserve"> </w:t>
      </w:r>
      <w:r w:rsidRPr="00C40D5F">
        <w:rPr>
          <w:rFonts w:eastAsia="나눔명조" w:hint="eastAsia"/>
          <w:sz w:val="20"/>
          <w:szCs w:val="22"/>
        </w:rPr>
        <w:t>항목들이</w:t>
      </w:r>
      <w:r w:rsidRPr="00C40D5F">
        <w:rPr>
          <w:rFonts w:eastAsia="나눔명조" w:hint="eastAsia"/>
          <w:sz w:val="20"/>
          <w:szCs w:val="22"/>
        </w:rPr>
        <w:t xml:space="preserve"> </w:t>
      </w:r>
      <w:r w:rsidRPr="00C40D5F">
        <w:rPr>
          <w:rFonts w:eastAsia="나눔명조" w:hint="eastAsia"/>
          <w:sz w:val="20"/>
          <w:szCs w:val="22"/>
        </w:rPr>
        <w:t>내적</w:t>
      </w:r>
      <w:r w:rsidRPr="00C40D5F">
        <w:rPr>
          <w:rFonts w:eastAsia="나눔명조" w:hint="eastAsia"/>
          <w:sz w:val="20"/>
          <w:szCs w:val="22"/>
        </w:rPr>
        <w:t xml:space="preserve"> </w:t>
      </w:r>
      <w:r w:rsidRPr="00C40D5F">
        <w:rPr>
          <w:rFonts w:eastAsia="나눔명조" w:hint="eastAsia"/>
          <w:sz w:val="20"/>
          <w:szCs w:val="22"/>
        </w:rPr>
        <w:t>일치도도</w:t>
      </w:r>
      <w:r w:rsidRPr="00C40D5F">
        <w:rPr>
          <w:rFonts w:eastAsia="나눔명조" w:hint="eastAsia"/>
          <w:sz w:val="20"/>
          <w:szCs w:val="22"/>
        </w:rPr>
        <w:t xml:space="preserve"> </w:t>
      </w:r>
      <w:r w:rsidRPr="00C40D5F">
        <w:rPr>
          <w:rFonts w:eastAsia="나눔명조" w:hint="eastAsia"/>
          <w:sz w:val="20"/>
          <w:szCs w:val="22"/>
        </w:rPr>
        <w:t>높은</w:t>
      </w:r>
      <w:r w:rsidRPr="00C40D5F">
        <w:rPr>
          <w:rFonts w:eastAsia="나눔명조" w:hint="eastAsia"/>
          <w:sz w:val="20"/>
          <w:szCs w:val="22"/>
        </w:rPr>
        <w:t xml:space="preserve"> </w:t>
      </w:r>
      <w:r w:rsidRPr="00C40D5F">
        <w:rPr>
          <w:rFonts w:eastAsia="나눔명조" w:hint="eastAsia"/>
          <w:sz w:val="20"/>
          <w:szCs w:val="22"/>
        </w:rPr>
        <w:t>수준을</w:t>
      </w:r>
      <w:r w:rsidRPr="00C40D5F">
        <w:rPr>
          <w:rFonts w:eastAsia="나눔명조" w:hint="eastAsia"/>
          <w:sz w:val="20"/>
          <w:szCs w:val="22"/>
        </w:rPr>
        <w:t xml:space="preserve"> </w:t>
      </w:r>
      <w:r w:rsidRPr="00C40D5F">
        <w:rPr>
          <w:rFonts w:eastAsia="나눔명조" w:hint="eastAsia"/>
          <w:sz w:val="20"/>
          <w:szCs w:val="22"/>
        </w:rPr>
        <w:t>보이고</w:t>
      </w:r>
      <w:r w:rsidRPr="00C40D5F">
        <w:rPr>
          <w:rFonts w:eastAsia="나눔명조" w:hint="eastAsia"/>
          <w:sz w:val="20"/>
          <w:szCs w:val="22"/>
        </w:rPr>
        <w:t xml:space="preserve"> </w:t>
      </w:r>
      <w:r w:rsidRPr="00C40D5F">
        <w:rPr>
          <w:rFonts w:eastAsia="나눔명조" w:hint="eastAsia"/>
          <w:sz w:val="20"/>
          <w:szCs w:val="22"/>
        </w:rPr>
        <w:t>있다</w:t>
      </w:r>
      <w:r w:rsidRPr="00C40D5F">
        <w:rPr>
          <w:rFonts w:eastAsia="나눔명조"/>
          <w:sz w:val="20"/>
          <w:szCs w:val="22"/>
        </w:rPr>
        <w:t>.</w:t>
      </w:r>
      <w:ins w:id="1529" w:author="Park, Sanghoon" w:date="2021-10-01T02:41:00Z">
        <w:r w:rsidR="00D403C6">
          <w:rPr>
            <w:rFonts w:eastAsia="나눔명조"/>
            <w:sz w:val="20"/>
            <w:szCs w:val="22"/>
          </w:rPr>
          <w:t xml:space="preserve"> </w:t>
        </w:r>
      </w:ins>
    </w:p>
    <w:p w14:paraId="1085274C" w14:textId="31E712F7" w:rsidR="00B36CED" w:rsidRPr="00541892" w:rsidRDefault="00B36CED" w:rsidP="00265BC3">
      <w:pPr>
        <w:wordWrap/>
        <w:spacing w:before="120" w:after="120" w:line="276" w:lineRule="auto"/>
        <w:rPr>
          <w:rFonts w:ascii="나눔명조" w:eastAsia="나눔명조" w:hAnsi="나눔명조"/>
          <w:sz w:val="20"/>
          <w:szCs w:val="22"/>
        </w:rPr>
      </w:pPr>
      <w:r w:rsidRPr="00B36CED">
        <w:rPr>
          <w:rFonts w:eastAsia="나눔명조" w:hint="eastAsia"/>
          <w:sz w:val="20"/>
          <w:szCs w:val="22"/>
        </w:rPr>
        <w:t>이처럼</w:t>
      </w:r>
      <w:r w:rsidRPr="00B36CED">
        <w:rPr>
          <w:rFonts w:eastAsia="나눔명조" w:hint="eastAsia"/>
          <w:sz w:val="20"/>
          <w:szCs w:val="22"/>
        </w:rPr>
        <w:t xml:space="preserve"> </w:t>
      </w:r>
      <w:r w:rsidRPr="00B36CED">
        <w:rPr>
          <w:rFonts w:eastAsia="나눔명조" w:hint="eastAsia"/>
          <w:sz w:val="20"/>
          <w:szCs w:val="22"/>
        </w:rPr>
        <w:t>요인분석을</w:t>
      </w:r>
      <w:r w:rsidRPr="00B36CED">
        <w:rPr>
          <w:rFonts w:eastAsia="나눔명조" w:hint="eastAsia"/>
          <w:sz w:val="20"/>
          <w:szCs w:val="22"/>
        </w:rPr>
        <w:t xml:space="preserve"> </w:t>
      </w:r>
      <w:r w:rsidRPr="00B36CED">
        <w:rPr>
          <w:rFonts w:eastAsia="나눔명조" w:hint="eastAsia"/>
          <w:sz w:val="20"/>
          <w:szCs w:val="22"/>
        </w:rPr>
        <w:t>통해</w:t>
      </w:r>
      <w:r w:rsidRPr="00B36CED">
        <w:rPr>
          <w:rFonts w:eastAsia="나눔명조" w:hint="eastAsia"/>
          <w:sz w:val="20"/>
          <w:szCs w:val="22"/>
        </w:rPr>
        <w:t xml:space="preserve"> </w:t>
      </w:r>
      <w:r w:rsidRPr="00B36CED">
        <w:rPr>
          <w:rFonts w:eastAsia="나눔명조" w:hint="eastAsia"/>
          <w:sz w:val="20"/>
          <w:szCs w:val="22"/>
        </w:rPr>
        <w:t>각</w:t>
      </w:r>
      <w:r w:rsidRPr="00B36CED">
        <w:rPr>
          <w:rFonts w:eastAsia="나눔명조" w:hint="eastAsia"/>
          <w:sz w:val="20"/>
          <w:szCs w:val="22"/>
        </w:rPr>
        <w:t xml:space="preserve"> </w:t>
      </w:r>
      <w:r w:rsidRPr="00B36CED">
        <w:rPr>
          <w:rFonts w:eastAsia="나눔명조" w:hint="eastAsia"/>
          <w:sz w:val="20"/>
          <w:szCs w:val="22"/>
        </w:rPr>
        <w:t>응답자들의</w:t>
      </w:r>
      <w:r w:rsidRPr="00B36CED">
        <w:rPr>
          <w:rFonts w:eastAsia="나눔명조" w:hint="eastAsia"/>
          <w:sz w:val="20"/>
          <w:szCs w:val="22"/>
        </w:rPr>
        <w:t xml:space="preserve"> </w:t>
      </w:r>
      <w:r w:rsidRPr="00B36CED">
        <w:rPr>
          <w:rFonts w:eastAsia="나눔명조" w:hint="eastAsia"/>
          <w:sz w:val="20"/>
          <w:szCs w:val="22"/>
        </w:rPr>
        <w:t>문항에</w:t>
      </w:r>
      <w:r w:rsidRPr="00B36CED">
        <w:rPr>
          <w:rFonts w:eastAsia="나눔명조" w:hint="eastAsia"/>
          <w:sz w:val="20"/>
          <w:szCs w:val="22"/>
        </w:rPr>
        <w:t xml:space="preserve"> </w:t>
      </w:r>
      <w:r w:rsidRPr="00B36CED">
        <w:rPr>
          <w:rFonts w:eastAsia="나눔명조" w:hint="eastAsia"/>
          <w:sz w:val="20"/>
          <w:szCs w:val="22"/>
        </w:rPr>
        <w:t>대한</w:t>
      </w:r>
      <w:r w:rsidRPr="00B36CED">
        <w:rPr>
          <w:rFonts w:eastAsia="나눔명조" w:hint="eastAsia"/>
          <w:sz w:val="20"/>
          <w:szCs w:val="22"/>
        </w:rPr>
        <w:t xml:space="preserve"> </w:t>
      </w:r>
      <w:r w:rsidRPr="00B36CED">
        <w:rPr>
          <w:rFonts w:eastAsia="나눔명조" w:hint="eastAsia"/>
          <w:sz w:val="20"/>
          <w:szCs w:val="22"/>
        </w:rPr>
        <w:t>응답을</w:t>
      </w:r>
      <w:r w:rsidRPr="00B36CED">
        <w:rPr>
          <w:rFonts w:eastAsia="나눔명조" w:hint="eastAsia"/>
          <w:sz w:val="20"/>
          <w:szCs w:val="22"/>
        </w:rPr>
        <w:t xml:space="preserve"> </w:t>
      </w:r>
      <w:r w:rsidRPr="00B36CED">
        <w:rPr>
          <w:rFonts w:eastAsia="나눔명조" w:hint="eastAsia"/>
          <w:sz w:val="20"/>
          <w:szCs w:val="22"/>
        </w:rPr>
        <w:t>표준화한</w:t>
      </w:r>
      <w:r w:rsidRPr="00B36CED">
        <w:rPr>
          <w:rFonts w:eastAsia="나눔명조" w:hint="eastAsia"/>
          <w:sz w:val="20"/>
          <w:szCs w:val="22"/>
        </w:rPr>
        <w:t xml:space="preserve"> </w:t>
      </w:r>
      <w:r w:rsidRPr="00B36CED">
        <w:rPr>
          <w:rFonts w:eastAsia="나눔명조" w:hint="eastAsia"/>
          <w:sz w:val="20"/>
          <w:szCs w:val="22"/>
        </w:rPr>
        <w:t>뒤</w:t>
      </w:r>
      <w:r w:rsidRPr="00B36CED">
        <w:rPr>
          <w:rFonts w:eastAsia="나눔명조" w:hint="eastAsia"/>
          <w:sz w:val="20"/>
          <w:szCs w:val="22"/>
        </w:rPr>
        <w:t xml:space="preserve"> </w:t>
      </w:r>
      <w:r w:rsidRPr="00B36CED">
        <w:rPr>
          <w:rFonts w:eastAsia="나눔명조" w:hint="eastAsia"/>
          <w:sz w:val="20"/>
          <w:szCs w:val="22"/>
        </w:rPr>
        <w:t>요인별</w:t>
      </w:r>
      <w:r w:rsidRPr="00B36CED">
        <w:rPr>
          <w:rFonts w:eastAsia="나눔명조" w:hint="eastAsia"/>
          <w:sz w:val="20"/>
          <w:szCs w:val="22"/>
        </w:rPr>
        <w:t xml:space="preserve"> </w:t>
      </w:r>
      <w:r w:rsidRPr="00B36CED">
        <w:rPr>
          <w:rFonts w:eastAsia="나눔명조" w:hint="eastAsia"/>
          <w:sz w:val="20"/>
          <w:szCs w:val="22"/>
        </w:rPr>
        <w:t>가중치를</w:t>
      </w:r>
      <w:r w:rsidRPr="00B36CED">
        <w:rPr>
          <w:rFonts w:eastAsia="나눔명조" w:hint="eastAsia"/>
          <w:sz w:val="20"/>
          <w:szCs w:val="22"/>
        </w:rPr>
        <w:t xml:space="preserve"> </w:t>
      </w:r>
      <w:r w:rsidRPr="00B36CED">
        <w:rPr>
          <w:rFonts w:eastAsia="나눔명조" w:hint="eastAsia"/>
          <w:sz w:val="20"/>
          <w:szCs w:val="22"/>
        </w:rPr>
        <w:t>부여하여</w:t>
      </w:r>
      <w:r w:rsidRPr="00B36CED">
        <w:rPr>
          <w:rFonts w:eastAsia="나눔명조" w:hint="eastAsia"/>
          <w:sz w:val="20"/>
          <w:szCs w:val="22"/>
        </w:rPr>
        <w:t xml:space="preserve"> </w:t>
      </w:r>
      <w:r w:rsidRPr="00B36CED">
        <w:rPr>
          <w:rFonts w:eastAsia="나눔명조" w:hint="eastAsia"/>
          <w:sz w:val="20"/>
          <w:szCs w:val="22"/>
        </w:rPr>
        <w:t>선형결합함으로써</w:t>
      </w:r>
      <w:r w:rsidRPr="00B36CED">
        <w:rPr>
          <w:rFonts w:eastAsia="나눔명조" w:hint="eastAsia"/>
          <w:sz w:val="20"/>
          <w:szCs w:val="22"/>
        </w:rPr>
        <w:t xml:space="preserve"> </w:t>
      </w:r>
      <w:r w:rsidRPr="00B36CED">
        <w:rPr>
          <w:rFonts w:eastAsia="나눔명조" w:hint="eastAsia"/>
          <w:sz w:val="20"/>
          <w:szCs w:val="22"/>
        </w:rPr>
        <w:t>요인점수</w:t>
      </w:r>
      <w:r w:rsidRPr="00B36CED">
        <w:rPr>
          <w:rFonts w:eastAsia="나눔명조"/>
          <w:sz w:val="20"/>
          <w:szCs w:val="22"/>
        </w:rPr>
        <w:t>(factor scores)</w:t>
      </w:r>
      <w:r w:rsidRPr="00B36CED">
        <w:rPr>
          <w:rFonts w:eastAsia="나눔명조" w:hint="eastAsia"/>
          <w:sz w:val="20"/>
          <w:szCs w:val="22"/>
        </w:rPr>
        <w:t>를</w:t>
      </w:r>
      <w:r w:rsidRPr="00B36CED">
        <w:rPr>
          <w:rFonts w:eastAsia="나눔명조" w:hint="eastAsia"/>
          <w:sz w:val="20"/>
          <w:szCs w:val="22"/>
        </w:rPr>
        <w:t xml:space="preserve"> </w:t>
      </w:r>
      <w:r w:rsidRPr="00B36CED">
        <w:rPr>
          <w:rFonts w:eastAsia="나눔명조" w:hint="eastAsia"/>
          <w:sz w:val="20"/>
          <w:szCs w:val="22"/>
        </w:rPr>
        <w:t>구할</w:t>
      </w:r>
      <w:r w:rsidRPr="00B36CED">
        <w:rPr>
          <w:rFonts w:eastAsia="나눔명조" w:hint="eastAsia"/>
          <w:sz w:val="20"/>
          <w:szCs w:val="22"/>
        </w:rPr>
        <w:t xml:space="preserve"> </w:t>
      </w:r>
      <w:r w:rsidRPr="00B36CED">
        <w:rPr>
          <w:rFonts w:eastAsia="나눔명조" w:hint="eastAsia"/>
          <w:sz w:val="20"/>
          <w:szCs w:val="22"/>
        </w:rPr>
        <w:t>수</w:t>
      </w:r>
      <w:r w:rsidRPr="00B36CED">
        <w:rPr>
          <w:rFonts w:eastAsia="나눔명조" w:hint="eastAsia"/>
          <w:sz w:val="20"/>
          <w:szCs w:val="22"/>
        </w:rPr>
        <w:t xml:space="preserve"> </w:t>
      </w:r>
      <w:r w:rsidRPr="00B36CED">
        <w:rPr>
          <w:rFonts w:eastAsia="나눔명조" w:hint="eastAsia"/>
          <w:sz w:val="20"/>
          <w:szCs w:val="22"/>
        </w:rPr>
        <w:t>있게</w:t>
      </w:r>
      <w:r w:rsidRPr="00B36CED">
        <w:rPr>
          <w:rFonts w:eastAsia="나눔명조" w:hint="eastAsia"/>
          <w:sz w:val="20"/>
          <w:szCs w:val="22"/>
        </w:rPr>
        <w:t xml:space="preserve"> </w:t>
      </w:r>
      <w:r w:rsidRPr="00B36CED">
        <w:rPr>
          <w:rFonts w:eastAsia="나눔명조" w:hint="eastAsia"/>
          <w:sz w:val="20"/>
          <w:szCs w:val="22"/>
        </w:rPr>
        <w:t>된다</w:t>
      </w:r>
      <w:r w:rsidRPr="00B36CED">
        <w:rPr>
          <w:rFonts w:eastAsia="나눔명조"/>
          <w:sz w:val="20"/>
          <w:szCs w:val="22"/>
        </w:rPr>
        <w:t xml:space="preserve">. </w:t>
      </w:r>
      <w:r w:rsidRPr="00B36CED">
        <w:rPr>
          <w:rFonts w:eastAsia="나눔명조" w:hint="eastAsia"/>
          <w:sz w:val="20"/>
          <w:szCs w:val="22"/>
        </w:rPr>
        <w:t>예를</w:t>
      </w:r>
      <w:r w:rsidRPr="00B36CED">
        <w:rPr>
          <w:rFonts w:eastAsia="나눔명조" w:hint="eastAsia"/>
          <w:sz w:val="20"/>
          <w:szCs w:val="22"/>
        </w:rPr>
        <w:t xml:space="preserve"> </w:t>
      </w:r>
      <w:r w:rsidRPr="00B36CED">
        <w:rPr>
          <w:rFonts w:eastAsia="나눔명조" w:hint="eastAsia"/>
          <w:sz w:val="20"/>
          <w:szCs w:val="22"/>
        </w:rPr>
        <w:t>들어</w:t>
      </w:r>
      <w:r w:rsidRPr="00B36CED">
        <w:rPr>
          <w:rFonts w:eastAsia="나눔명조"/>
          <w:sz w:val="20"/>
          <w:szCs w:val="22"/>
        </w:rPr>
        <w:t xml:space="preserve">, </w:t>
      </w:r>
      <w:r w:rsidRPr="00B36CED">
        <w:rPr>
          <w:rFonts w:eastAsia="나눔명조" w:hint="eastAsia"/>
          <w:sz w:val="20"/>
          <w:szCs w:val="22"/>
        </w:rPr>
        <w:t>거래적</w:t>
      </w:r>
      <w:r w:rsidRPr="00B36CED">
        <w:rPr>
          <w:rFonts w:eastAsia="나눔명조" w:hint="eastAsia"/>
          <w:sz w:val="20"/>
          <w:szCs w:val="22"/>
        </w:rPr>
        <w:t xml:space="preserve"> </w:t>
      </w:r>
      <w:r w:rsidRPr="00B36CED">
        <w:rPr>
          <w:rFonts w:eastAsia="나눔명조" w:hint="eastAsia"/>
          <w:sz w:val="20"/>
          <w:szCs w:val="22"/>
        </w:rPr>
        <w:t>리더십의</w:t>
      </w:r>
      <w:r w:rsidRPr="00B36CED">
        <w:rPr>
          <w:rFonts w:eastAsia="나눔명조" w:hint="eastAsia"/>
          <w:sz w:val="20"/>
          <w:szCs w:val="22"/>
        </w:rPr>
        <w:t xml:space="preserve"> </w:t>
      </w:r>
      <w:r w:rsidRPr="00B36CED">
        <w:rPr>
          <w:rFonts w:eastAsia="나눔명조" w:hint="eastAsia"/>
          <w:sz w:val="20"/>
          <w:szCs w:val="22"/>
        </w:rPr>
        <w:t>요인점수는</w:t>
      </w:r>
      <w:r w:rsidRPr="00B36CED">
        <w:rPr>
          <w:rFonts w:eastAsia="나눔명조" w:hint="eastAsia"/>
          <w:sz w:val="20"/>
          <w:szCs w:val="22"/>
        </w:rPr>
        <w:t xml:space="preserve"> </w:t>
      </w:r>
      <w:ins w:id="1530" w:author="Park, Sanghoon" w:date="2021-10-01T02:41:00Z">
        <w:r w:rsidR="000F4CAE">
          <w:rPr>
            <w:rFonts w:eastAsia="나눔명조" w:hint="eastAsia"/>
            <w:sz w:val="20"/>
            <w:szCs w:val="22"/>
          </w:rPr>
          <w:t>부록의</w:t>
        </w:r>
        <w:r w:rsidR="000F4CAE">
          <w:rPr>
            <w:rFonts w:eastAsia="나눔명조" w:hint="eastAsia"/>
            <w:sz w:val="20"/>
            <w:szCs w:val="22"/>
          </w:rPr>
          <w:t xml:space="preserve"> </w:t>
        </w:r>
      </w:ins>
      <w:r w:rsidRPr="00B36CED">
        <w:rPr>
          <w:rFonts w:eastAsia="나눔명조"/>
          <w:sz w:val="20"/>
          <w:szCs w:val="22"/>
        </w:rPr>
        <w:t>&lt;</w:t>
      </w:r>
      <w:r w:rsidRPr="00B36CED">
        <w:rPr>
          <w:rFonts w:eastAsia="나눔명조" w:hint="eastAsia"/>
          <w:sz w:val="20"/>
          <w:szCs w:val="22"/>
        </w:rPr>
        <w:t>표</w:t>
      </w:r>
      <w:r w:rsidRPr="00B36CED">
        <w:rPr>
          <w:rFonts w:eastAsia="나눔명조" w:hint="eastAsia"/>
          <w:sz w:val="20"/>
          <w:szCs w:val="22"/>
        </w:rPr>
        <w:t xml:space="preserve"> </w:t>
      </w:r>
      <w:ins w:id="1531" w:author="Park, Sanghoon" w:date="2021-10-01T02:41:00Z">
        <w:r w:rsidR="000F4CAE">
          <w:rPr>
            <w:rFonts w:eastAsia="나눔명조"/>
            <w:sz w:val="20"/>
            <w:szCs w:val="22"/>
          </w:rPr>
          <w:t>A</w:t>
        </w:r>
      </w:ins>
      <w:del w:id="1532" w:author="Park, Sanghoon" w:date="2021-10-01T02:41:00Z">
        <w:r w:rsidRPr="00B36CED" w:rsidDel="000F4CAE">
          <w:rPr>
            <w:rFonts w:eastAsia="나눔명조"/>
            <w:sz w:val="20"/>
            <w:szCs w:val="22"/>
          </w:rPr>
          <w:delText>3</w:delText>
        </w:r>
      </w:del>
      <w:ins w:id="1533" w:author="Park, Sanghoon" w:date="2021-10-01T02:41:00Z">
        <w:r w:rsidR="000F4CAE">
          <w:rPr>
            <w:rFonts w:eastAsia="나눔명조"/>
            <w:sz w:val="20"/>
            <w:szCs w:val="22"/>
          </w:rPr>
          <w:t>2</w:t>
        </w:r>
      </w:ins>
      <w:r w:rsidRPr="00B36CED">
        <w:rPr>
          <w:rFonts w:eastAsia="나눔명조"/>
          <w:sz w:val="20"/>
          <w:szCs w:val="22"/>
        </w:rPr>
        <w:t>&gt;</w:t>
      </w:r>
      <w:r w:rsidRPr="00B36CED">
        <w:rPr>
          <w:rFonts w:eastAsia="나눔명조" w:hint="eastAsia"/>
          <w:sz w:val="20"/>
          <w:szCs w:val="22"/>
        </w:rPr>
        <w:t>을</w:t>
      </w:r>
      <w:r w:rsidRPr="00B36CED">
        <w:rPr>
          <w:rFonts w:eastAsia="나눔명조" w:hint="eastAsia"/>
          <w:sz w:val="20"/>
          <w:szCs w:val="22"/>
        </w:rPr>
        <w:t xml:space="preserve"> </w:t>
      </w:r>
      <w:r w:rsidRPr="00B36CED">
        <w:rPr>
          <w:rFonts w:eastAsia="나눔명조" w:hint="eastAsia"/>
          <w:sz w:val="20"/>
          <w:szCs w:val="22"/>
        </w:rPr>
        <w:t>기준으로</w:t>
      </w:r>
      <w:r w:rsidRPr="00B36CED">
        <w:rPr>
          <w:rFonts w:eastAsia="나눔명조" w:hint="eastAsia"/>
          <w:sz w:val="20"/>
          <w:szCs w:val="22"/>
        </w:rPr>
        <w:t xml:space="preserve"> </w:t>
      </w:r>
      <w:r w:rsidRPr="00B36CED">
        <w:rPr>
          <w:rFonts w:eastAsia="나눔명조" w:hint="eastAsia"/>
          <w:sz w:val="20"/>
          <w:szCs w:val="22"/>
        </w:rPr>
        <w:t>개별</w:t>
      </w:r>
      <w:r w:rsidRPr="00B36CED">
        <w:rPr>
          <w:rFonts w:eastAsia="나눔명조" w:hint="eastAsia"/>
          <w:sz w:val="20"/>
          <w:szCs w:val="22"/>
        </w:rPr>
        <w:t xml:space="preserve"> </w:t>
      </w:r>
      <w:r w:rsidRPr="00B36CED">
        <w:rPr>
          <w:rFonts w:eastAsia="나눔명조" w:hint="eastAsia"/>
          <w:sz w:val="20"/>
          <w:szCs w:val="22"/>
        </w:rPr>
        <w:t>응답자</w:t>
      </w:r>
      <w:r w:rsidRPr="00B36CED">
        <w:rPr>
          <w:rFonts w:eastAsia="나눔명조" w:hint="eastAsia"/>
          <w:sz w:val="20"/>
          <w:szCs w:val="22"/>
        </w:rPr>
        <w:t xml:space="preserve"> </w:t>
      </w:r>
      <m:oMath>
        <m:r>
          <w:rPr>
            <w:rFonts w:ascii="Cambria Math" w:eastAsia="나눔명조" w:hAnsi="Cambria Math"/>
            <w:sz w:val="20"/>
            <w:szCs w:val="22"/>
          </w:rPr>
          <m:t>i</m:t>
        </m:r>
      </m:oMath>
      <w:r w:rsidRPr="00B36CED">
        <w:rPr>
          <w:rFonts w:eastAsia="나눔명조" w:hint="eastAsia"/>
          <w:sz w:val="20"/>
          <w:szCs w:val="22"/>
        </w:rPr>
        <w:t>의</w:t>
      </w:r>
      <w:r w:rsidRPr="00B36CED">
        <w:rPr>
          <w:rFonts w:eastAsia="나눔명조" w:hint="eastAsia"/>
          <w:sz w:val="20"/>
          <w:szCs w:val="22"/>
        </w:rPr>
        <w:t xml:space="preserve"> </w:t>
      </w:r>
      <w:r w:rsidRPr="00B36CED">
        <w:rPr>
          <w:rFonts w:eastAsia="나눔명조" w:hint="eastAsia"/>
          <w:sz w:val="20"/>
          <w:szCs w:val="22"/>
        </w:rPr>
        <w:t>각</w:t>
      </w:r>
      <w:r w:rsidRPr="00B36CED">
        <w:rPr>
          <w:rFonts w:eastAsia="나눔명조" w:hint="eastAsia"/>
          <w:sz w:val="20"/>
          <w:szCs w:val="22"/>
        </w:rPr>
        <w:t xml:space="preserve"> </w:t>
      </w:r>
      <w:r w:rsidRPr="00B36CED">
        <w:rPr>
          <w:rFonts w:eastAsia="나눔명조" w:hint="eastAsia"/>
          <w:sz w:val="20"/>
          <w:szCs w:val="22"/>
        </w:rPr>
        <w:t>항목에</w:t>
      </w:r>
      <w:r w:rsidRPr="00B36CED">
        <w:rPr>
          <w:rFonts w:eastAsia="나눔명조" w:hint="eastAsia"/>
          <w:sz w:val="20"/>
          <w:szCs w:val="22"/>
        </w:rPr>
        <w:t xml:space="preserve"> </w:t>
      </w:r>
      <w:r w:rsidRPr="00B36CED">
        <w:rPr>
          <w:rFonts w:eastAsia="나눔명조" w:hint="eastAsia"/>
          <w:sz w:val="20"/>
          <w:szCs w:val="22"/>
        </w:rPr>
        <w:t>대한</w:t>
      </w:r>
      <w:r w:rsidRPr="00B36CED">
        <w:rPr>
          <w:rFonts w:eastAsia="나눔명조" w:hint="eastAsia"/>
          <w:sz w:val="20"/>
          <w:szCs w:val="22"/>
        </w:rPr>
        <w:t xml:space="preserve"> </w:t>
      </w:r>
      <w:r w:rsidRPr="00B36CED">
        <w:rPr>
          <w:rFonts w:eastAsia="나눔명조" w:hint="eastAsia"/>
          <w:sz w:val="20"/>
          <w:szCs w:val="22"/>
        </w:rPr>
        <w:t>응답을</w:t>
      </w:r>
      <w:r w:rsidRPr="00B36CED">
        <w:rPr>
          <w:rFonts w:eastAsia="나눔명조" w:hint="eastAsia"/>
          <w:sz w:val="20"/>
          <w:szCs w:val="22"/>
        </w:rPr>
        <w:t xml:space="preserve"> </w:t>
      </w:r>
      <w:r w:rsidRPr="00B36CED">
        <w:rPr>
          <w:rFonts w:eastAsia="나눔명조" w:hint="eastAsia"/>
          <w:sz w:val="20"/>
          <w:szCs w:val="22"/>
        </w:rPr>
        <w:t>요인</w:t>
      </w:r>
      <w:r w:rsidRPr="00B36CED">
        <w:rPr>
          <w:rFonts w:eastAsia="나눔명조"/>
          <w:sz w:val="20"/>
          <w:szCs w:val="22"/>
        </w:rPr>
        <w:t>2</w:t>
      </w:r>
      <w:r w:rsidRPr="00B36CED">
        <w:rPr>
          <w:rFonts w:eastAsia="나눔명조" w:hint="eastAsia"/>
          <w:sz w:val="20"/>
          <w:szCs w:val="22"/>
        </w:rPr>
        <w:t>에</w:t>
      </w:r>
      <w:r w:rsidRPr="00B36CED">
        <w:rPr>
          <w:rFonts w:eastAsia="나눔명조" w:hint="eastAsia"/>
          <w:sz w:val="20"/>
          <w:szCs w:val="22"/>
        </w:rPr>
        <w:t xml:space="preserve"> </w:t>
      </w:r>
      <w:r w:rsidRPr="00B36CED">
        <w:rPr>
          <w:rFonts w:eastAsia="나눔명조" w:hint="eastAsia"/>
          <w:sz w:val="20"/>
          <w:szCs w:val="22"/>
        </w:rPr>
        <w:t>해당하는</w:t>
      </w:r>
      <w:r w:rsidRPr="00B36CED">
        <w:rPr>
          <w:rFonts w:eastAsia="나눔명조" w:hint="eastAsia"/>
          <w:sz w:val="20"/>
          <w:szCs w:val="22"/>
        </w:rPr>
        <w:t xml:space="preserve"> </w:t>
      </w:r>
      <w:r w:rsidRPr="00B36CED">
        <w:rPr>
          <w:rFonts w:eastAsia="나눔명조" w:hint="eastAsia"/>
          <w:sz w:val="20"/>
          <w:szCs w:val="22"/>
        </w:rPr>
        <w:t>가중치로</w:t>
      </w:r>
      <w:r w:rsidRPr="00B36CED">
        <w:rPr>
          <w:rFonts w:eastAsia="나눔명조" w:hint="eastAsia"/>
          <w:sz w:val="20"/>
          <w:szCs w:val="22"/>
        </w:rPr>
        <w:t xml:space="preserve"> </w:t>
      </w:r>
      <w:r w:rsidRPr="00B36CED">
        <w:rPr>
          <w:rFonts w:eastAsia="나눔명조" w:hint="eastAsia"/>
          <w:sz w:val="20"/>
          <w:szCs w:val="22"/>
        </w:rPr>
        <w:t>곱한</w:t>
      </w:r>
      <w:r w:rsidRPr="00B36CED">
        <w:rPr>
          <w:rFonts w:eastAsia="나눔명조" w:hint="eastAsia"/>
          <w:sz w:val="20"/>
          <w:szCs w:val="22"/>
        </w:rPr>
        <w:t xml:space="preserve"> </w:t>
      </w:r>
      <w:r w:rsidRPr="00B36CED">
        <w:rPr>
          <w:rFonts w:eastAsia="나눔명조" w:hint="eastAsia"/>
          <w:sz w:val="20"/>
          <w:szCs w:val="22"/>
        </w:rPr>
        <w:t>뒤</w:t>
      </w:r>
      <w:r w:rsidRPr="00B36CED">
        <w:rPr>
          <w:rFonts w:eastAsia="나눔명조" w:hint="eastAsia"/>
          <w:sz w:val="20"/>
          <w:szCs w:val="22"/>
        </w:rPr>
        <w:t xml:space="preserve"> </w:t>
      </w:r>
      <w:r w:rsidRPr="00B36CED">
        <w:rPr>
          <w:rFonts w:eastAsia="나눔명조" w:hint="eastAsia"/>
          <w:sz w:val="20"/>
          <w:szCs w:val="22"/>
        </w:rPr>
        <w:t>더해준</w:t>
      </w:r>
      <w:r w:rsidRPr="00B36CED">
        <w:rPr>
          <w:rFonts w:eastAsia="나눔명조" w:hint="eastAsia"/>
          <w:sz w:val="20"/>
          <w:szCs w:val="22"/>
        </w:rPr>
        <w:t xml:space="preserve"> </w:t>
      </w:r>
      <w:r w:rsidRPr="00B36CED">
        <w:rPr>
          <w:rFonts w:eastAsia="나눔명조" w:hint="eastAsia"/>
          <w:sz w:val="20"/>
          <w:szCs w:val="22"/>
        </w:rPr>
        <w:t>결과를</w:t>
      </w:r>
      <w:r w:rsidRPr="00B36CED">
        <w:rPr>
          <w:rFonts w:eastAsia="나눔명조" w:hint="eastAsia"/>
          <w:sz w:val="20"/>
          <w:szCs w:val="22"/>
        </w:rPr>
        <w:t xml:space="preserve"> </w:t>
      </w:r>
      <w:r w:rsidRPr="00B36CED">
        <w:rPr>
          <w:rFonts w:eastAsia="나눔명조" w:hint="eastAsia"/>
          <w:sz w:val="20"/>
          <w:szCs w:val="22"/>
        </w:rPr>
        <w:t>표준화한</w:t>
      </w:r>
      <w:r w:rsidRPr="00B36CED">
        <w:rPr>
          <w:rFonts w:eastAsia="나눔명조" w:hint="eastAsia"/>
          <w:sz w:val="20"/>
          <w:szCs w:val="22"/>
        </w:rPr>
        <w:t xml:space="preserve"> </w:t>
      </w:r>
      <w:r w:rsidRPr="00B36CED">
        <w:rPr>
          <w:rFonts w:eastAsia="나눔명조" w:hint="eastAsia"/>
          <w:sz w:val="20"/>
          <w:szCs w:val="22"/>
        </w:rPr>
        <w:t>값이</w:t>
      </w:r>
      <w:r w:rsidRPr="00B36CED">
        <w:rPr>
          <w:rFonts w:eastAsia="나눔명조" w:hint="eastAsia"/>
          <w:sz w:val="20"/>
          <w:szCs w:val="22"/>
        </w:rPr>
        <w:t xml:space="preserve"> </w:t>
      </w:r>
      <w:r w:rsidRPr="00541892">
        <w:rPr>
          <w:rFonts w:ascii="나눔명조" w:eastAsia="나눔명조" w:hAnsi="나눔명조" w:hint="eastAsia"/>
          <w:sz w:val="20"/>
          <w:szCs w:val="22"/>
        </w:rPr>
        <w:t>된다</w:t>
      </w:r>
      <w:del w:id="1534" w:author="Park, Sanghoon" w:date="2021-10-01T02:42:00Z">
        <w:r w:rsidR="00541892" w:rsidRPr="00541892" w:rsidDel="000F4CAE">
          <w:rPr>
            <w:rFonts w:ascii="나눔명조" w:eastAsia="나눔명조" w:hAnsi="나눔명조" w:hint="eastAsia"/>
            <w:sz w:val="20"/>
            <w:szCs w:val="22"/>
          </w:rPr>
          <w:delText xml:space="preserve"> </w:delText>
        </w:r>
      </w:del>
      <w:r w:rsidR="00541892" w:rsidRPr="00541892">
        <w:rPr>
          <w:rFonts w:ascii="나눔명조" w:eastAsia="나눔명조" w:hAnsi="나눔명조"/>
          <w:sz w:val="20"/>
          <w:szCs w:val="22"/>
        </w:rPr>
        <w:fldChar w:fldCharType="begin"/>
      </w:r>
      <w:r w:rsidR="005302F9">
        <w:rPr>
          <w:rFonts w:ascii="나눔명조" w:eastAsia="나눔명조" w:hAnsi="나눔명조"/>
          <w:sz w:val="20"/>
          <w:szCs w:val="22"/>
        </w:rPr>
        <w:instrText xml:space="preserve"> ADDIN ZOTERO_ITEM CSL_CITATION {"citationID":"vPDnAQow","properties":{"formattedCitation":"(\\uc0\\u49888{}\\uc0\\u54788{}\\uc0\\u51473{} 2014; \\uc0\\u51060{}\\uc0\\u49692{}\\uc0\\u47925{} et al. 2016)","plainCitation":"(신현중 2014; 이순묵 et al. 2016)","noteIndex":0},"citationItems":[{"id":1229,"uris":["http://zotero.org/users/5210800/items/4YMEJNPC"],"uri":["http://zotero.org/users/5210800/items/4YMEJNPC"],"itemData":{"id":1229,"type":"article-journal","container-title":"한국정책과학학회보","issue":"2","note":"Citation Key: sin2014","page":"217-234","title":"구성체 타당도 검증과 요인분석","volume":"18","author":[{"family":"신현중","given":""}],"issued":{"date-parts":[["2014"]]}}},{"id":1226,"uris":["http://zotero.org/users/5210800/items/IPKKD263"],"uri":["http://zotero.org/users/5210800/items/IPKKD263"],"itemData":{"id":1226,"type":"article-journal","container-title":"한국심리학회지","DOI":"10.22257/kjp.2016.03.35.1.217","ISSN":"1229-067X","issue":"1","journalAbbreviation":"kjp","language":"ko","note":"Citation Key: leeetal:2016\ntex.ids= leeExploratoryFactorAnalysis2016a","page":"217","source":"DOI.org (Crossref)","title":"탐색적 요인분석: 어떻게 달라지나?","title-short":"Exploratory Factor Analysis","volume":"35","author":[{"family":"이순묵","given":""},{"family":"윤창영","given":""},{"family":"이민형","given":""},{"family":"정선호","given":""}],"issued":{"date-parts":[["2016"]]}}}],"schema":"https://github.com/citation-style-language/schema/raw/master/csl-citation.json"} </w:instrText>
      </w:r>
      <w:r w:rsidR="00541892" w:rsidRPr="00541892">
        <w:rPr>
          <w:rFonts w:ascii="나눔명조" w:eastAsia="나눔명조" w:hAnsi="나눔명조"/>
          <w:sz w:val="20"/>
          <w:szCs w:val="22"/>
        </w:rPr>
        <w:fldChar w:fldCharType="separate"/>
      </w:r>
      <w:r w:rsidR="00541892" w:rsidRPr="00541892">
        <w:rPr>
          <w:rFonts w:ascii="나눔명조" w:eastAsia="나눔명조" w:hAnsi="나눔명조"/>
          <w:sz w:val="20"/>
        </w:rPr>
        <w:t>(신현중 2014; 이순묵 et al. 2016)</w:t>
      </w:r>
      <w:r w:rsidR="00541892" w:rsidRPr="00541892">
        <w:rPr>
          <w:rFonts w:ascii="나눔명조" w:eastAsia="나눔명조" w:hAnsi="나눔명조"/>
          <w:sz w:val="20"/>
          <w:szCs w:val="22"/>
        </w:rPr>
        <w:fldChar w:fldCharType="end"/>
      </w:r>
      <w:r w:rsidRPr="00541892">
        <w:rPr>
          <w:rFonts w:ascii="나눔명조" w:eastAsia="나눔명조" w:hAnsi="나눔명조"/>
          <w:sz w:val="20"/>
          <w:szCs w:val="22"/>
        </w:rPr>
        <w:t>.</w:t>
      </w:r>
    </w:p>
    <w:p w14:paraId="30FA55C9" w14:textId="2F8B45A9" w:rsidR="00BB2CCE" w:rsidRDefault="00BB2CCE" w:rsidP="00265BC3">
      <w:pPr>
        <w:wordWrap/>
        <w:spacing w:before="120" w:after="120" w:line="276" w:lineRule="auto"/>
        <w:rPr>
          <w:rFonts w:eastAsia="나눔명조"/>
          <w:sz w:val="20"/>
          <w:szCs w:val="22"/>
        </w:rPr>
      </w:pPr>
    </w:p>
    <w:p w14:paraId="0CFC2A28" w14:textId="0C1BB80D" w:rsidR="00BB2CCE" w:rsidRPr="00B36CED" w:rsidRDefault="00BB2CCE" w:rsidP="00265BC3">
      <w:pPr>
        <w:wordWrap/>
        <w:spacing w:before="120" w:after="120" w:line="276" w:lineRule="auto"/>
        <w:rPr>
          <w:rFonts w:eastAsia="나눔명조"/>
          <w:sz w:val="20"/>
          <w:szCs w:val="22"/>
        </w:rPr>
      </w:pPr>
      <m:oMathPara>
        <m:oMath>
          <m:r>
            <w:rPr>
              <w:rFonts w:ascii="Cambria Math" w:eastAsia="나눔명조" w:hAnsi="Cambria Math" w:hint="eastAsia"/>
              <w:sz w:val="20"/>
              <w:szCs w:val="22"/>
            </w:rPr>
            <m:t>거래적리더</m:t>
          </m:r>
          <m:sSub>
            <m:sSubPr>
              <m:ctrlPr>
                <w:rPr>
                  <w:rFonts w:ascii="Cambria Math" w:eastAsia="나눔명조" w:hAnsi="Cambria Math"/>
                  <w:i/>
                  <w:sz w:val="20"/>
                  <w:szCs w:val="22"/>
                </w:rPr>
              </m:ctrlPr>
            </m:sSubPr>
            <m:e>
              <m:r>
                <w:rPr>
                  <w:rFonts w:ascii="Cambria Math" w:eastAsia="나눔명조" w:hAnsi="Cambria Math" w:hint="eastAsia"/>
                  <w:sz w:val="20"/>
                  <w:szCs w:val="22"/>
                </w:rPr>
                <m:t>십</m:t>
              </m:r>
              <m:ctrlPr>
                <w:rPr>
                  <w:rFonts w:ascii="Cambria Math" w:eastAsia="나눔명조" w:hAnsi="Cambria Math" w:hint="eastAsia"/>
                  <w:i/>
                  <w:sz w:val="20"/>
                  <w:szCs w:val="22"/>
                </w:rPr>
              </m:ctrlPr>
            </m:e>
            <m:sub>
              <m:r>
                <w:rPr>
                  <w:rFonts w:ascii="Cambria Math" w:eastAsia="나눔명조" w:hAnsi="Cambria Math"/>
                  <w:sz w:val="20"/>
                  <w:szCs w:val="22"/>
                </w:rPr>
                <m:t>i</m:t>
              </m:r>
            </m:sub>
          </m:sSub>
          <m:r>
            <w:rPr>
              <w:rFonts w:ascii="Cambria Math" w:eastAsia="나눔명조" w:hAnsi="Cambria Math"/>
              <w:sz w:val="20"/>
              <w:szCs w:val="22"/>
            </w:rPr>
            <m:t>=Q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1i</m:t>
              </m:r>
            </m:sub>
          </m:sSub>
          <m:r>
            <m:rPr>
              <m:sty m:val="p"/>
            </m:rPr>
            <w:rPr>
              <w:rFonts w:ascii="Cambria Math" w:eastAsia="나눔명조" w:hAnsi="Cambria Math"/>
              <w:sz w:val="20"/>
              <w:szCs w:val="22"/>
            </w:rPr>
            <m:t>×</m:t>
          </m:r>
          <m:r>
            <w:rPr>
              <w:rFonts w:ascii="Cambria Math" w:eastAsia="나눔명조" w:hAnsi="Cambria Math"/>
              <w:sz w:val="20"/>
              <w:szCs w:val="22"/>
            </w:rPr>
            <m:t>0.815+Q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2i</m:t>
              </m:r>
            </m:sub>
          </m:sSub>
          <m:r>
            <m:rPr>
              <m:sty m:val="p"/>
            </m:rPr>
            <w:rPr>
              <w:rFonts w:ascii="Cambria Math" w:eastAsia="나눔명조" w:hAnsi="Cambria Math"/>
              <w:sz w:val="20"/>
              <w:szCs w:val="22"/>
            </w:rPr>
            <m:t>×</m:t>
          </m:r>
          <m:r>
            <w:rPr>
              <w:rFonts w:ascii="Cambria Math" w:eastAsia="나눔명조" w:hAnsi="Cambria Math"/>
              <w:sz w:val="20"/>
              <w:szCs w:val="22"/>
            </w:rPr>
            <m:t>0.824+Q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4i</m:t>
              </m:r>
            </m:sub>
          </m:sSub>
          <m:r>
            <m:rPr>
              <m:sty m:val="p"/>
            </m:rPr>
            <w:rPr>
              <w:rFonts w:ascii="Cambria Math" w:eastAsia="나눔명조" w:hAnsi="Cambria Math"/>
              <w:sz w:val="20"/>
              <w:szCs w:val="22"/>
            </w:rPr>
            <m:t>×</m:t>
          </m:r>
          <m:r>
            <w:rPr>
              <w:rFonts w:ascii="Cambria Math" w:eastAsia="나눔명조" w:hAnsi="Cambria Math"/>
              <w:sz w:val="20"/>
              <w:szCs w:val="22"/>
            </w:rPr>
            <m:t>0.538+Q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6i</m:t>
              </m:r>
            </m:sub>
          </m:sSub>
          <m:r>
            <m:rPr>
              <m:sty m:val="p"/>
            </m:rPr>
            <w:rPr>
              <w:rFonts w:ascii="Cambria Math" w:eastAsia="나눔명조" w:hAnsi="Cambria Math"/>
              <w:sz w:val="20"/>
              <w:szCs w:val="22"/>
            </w:rPr>
            <m:t>×</m:t>
          </m:r>
          <m:r>
            <w:rPr>
              <w:rFonts w:ascii="Cambria Math" w:eastAsia="나눔명조" w:hAnsi="Cambria Math"/>
              <w:sz w:val="20"/>
              <w:szCs w:val="22"/>
            </w:rPr>
            <m:t>0.384+Q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7i</m:t>
              </m:r>
            </m:sub>
          </m:sSub>
          <m:r>
            <m:rPr>
              <m:sty m:val="p"/>
            </m:rPr>
            <w:rPr>
              <w:rFonts w:ascii="Cambria Math" w:eastAsia="나눔명조" w:hAnsi="Cambria Math"/>
              <w:sz w:val="20"/>
              <w:szCs w:val="22"/>
            </w:rPr>
            <m:t>×</m:t>
          </m:r>
          <m:r>
            <w:rPr>
              <w:rFonts w:ascii="Cambria Math" w:eastAsia="나눔명조" w:hAnsi="Cambria Math"/>
              <w:sz w:val="20"/>
              <w:szCs w:val="22"/>
            </w:rPr>
            <m:t>0.430</m:t>
          </m:r>
        </m:oMath>
      </m:oMathPara>
    </w:p>
    <w:p w14:paraId="2A3FD4D0" w14:textId="77777777" w:rsidR="001D51F4" w:rsidRPr="00750801" w:rsidRDefault="001D51F4" w:rsidP="00265BC3">
      <w:pPr>
        <w:wordWrap/>
        <w:spacing w:before="120" w:after="120" w:line="276" w:lineRule="auto"/>
        <w:rPr>
          <w:rFonts w:eastAsia="나눔명조"/>
          <w:sz w:val="20"/>
          <w:szCs w:val="22"/>
        </w:rPr>
      </w:pPr>
    </w:p>
    <w:p w14:paraId="43A78006" w14:textId="1BBD25BD" w:rsidR="00BC5C4A" w:rsidRDefault="00BB2CCE" w:rsidP="00265BC3">
      <w:pPr>
        <w:wordWrap/>
        <w:spacing w:before="120" w:after="120" w:line="276" w:lineRule="auto"/>
        <w:rPr>
          <w:rFonts w:eastAsia="나눔명조"/>
          <w:sz w:val="20"/>
          <w:szCs w:val="22"/>
        </w:rPr>
      </w:pPr>
      <w:r w:rsidRPr="00BB2CCE">
        <w:rPr>
          <w:rFonts w:eastAsia="나눔명조"/>
          <w:sz w:val="20"/>
          <w:szCs w:val="22"/>
        </w:rPr>
        <w:t>&lt;</w:t>
      </w:r>
      <w:r w:rsidRPr="00BB2CCE">
        <w:rPr>
          <w:rFonts w:eastAsia="나눔명조" w:hint="eastAsia"/>
          <w:sz w:val="20"/>
          <w:szCs w:val="22"/>
        </w:rPr>
        <w:t>표</w:t>
      </w:r>
      <w:r w:rsidRPr="00BB2CCE">
        <w:rPr>
          <w:rFonts w:eastAsia="나눔명조" w:hint="eastAsia"/>
          <w:sz w:val="20"/>
          <w:szCs w:val="22"/>
        </w:rPr>
        <w:t xml:space="preserve"> </w:t>
      </w:r>
      <w:del w:id="1535" w:author="Park, Sanghoon" w:date="2021-10-01T02:42:00Z">
        <w:r w:rsidRPr="00BB2CCE" w:rsidDel="000F4CAE">
          <w:rPr>
            <w:rFonts w:eastAsia="나눔명조"/>
            <w:sz w:val="20"/>
            <w:szCs w:val="22"/>
          </w:rPr>
          <w:delText>7</w:delText>
        </w:r>
      </w:del>
      <w:ins w:id="1536" w:author="Park, Sanghoon" w:date="2021-10-01T02:42:00Z">
        <w:r w:rsidR="000F4CAE">
          <w:rPr>
            <w:rFonts w:eastAsia="나눔명조"/>
            <w:sz w:val="20"/>
            <w:szCs w:val="22"/>
          </w:rPr>
          <w:t>2</w:t>
        </w:r>
      </w:ins>
      <w:r w:rsidRPr="00BB2CCE">
        <w:rPr>
          <w:rFonts w:eastAsia="나눔명조"/>
          <w:sz w:val="20"/>
          <w:szCs w:val="22"/>
        </w:rPr>
        <w:t>&gt;</w:t>
      </w:r>
      <w:r w:rsidRPr="00BB2CCE">
        <w:rPr>
          <w:rFonts w:eastAsia="나눔명조" w:hint="eastAsia"/>
          <w:sz w:val="20"/>
          <w:szCs w:val="22"/>
        </w:rPr>
        <w:t>은</w:t>
      </w:r>
      <w:r w:rsidRPr="00BB2CCE">
        <w:rPr>
          <w:rFonts w:eastAsia="나눔명조" w:hint="eastAsia"/>
          <w:sz w:val="20"/>
          <w:szCs w:val="22"/>
        </w:rPr>
        <w:t xml:space="preserve"> </w:t>
      </w:r>
      <w:r w:rsidRPr="00BB2CCE">
        <w:rPr>
          <w:rFonts w:eastAsia="나눔명조" w:hint="eastAsia"/>
          <w:sz w:val="20"/>
          <w:szCs w:val="22"/>
        </w:rPr>
        <w:t>본</w:t>
      </w:r>
      <w:r w:rsidRPr="00BB2CCE">
        <w:rPr>
          <w:rFonts w:eastAsia="나눔명조" w:hint="eastAsia"/>
          <w:sz w:val="20"/>
          <w:szCs w:val="22"/>
        </w:rPr>
        <w:t xml:space="preserve"> </w:t>
      </w:r>
      <w:r w:rsidRPr="00BB2CCE">
        <w:rPr>
          <w:rFonts w:eastAsia="나눔명조" w:hint="eastAsia"/>
          <w:sz w:val="20"/>
          <w:szCs w:val="22"/>
        </w:rPr>
        <w:t>연구의</w:t>
      </w:r>
      <w:r w:rsidRPr="00BB2CCE">
        <w:rPr>
          <w:rFonts w:eastAsia="나눔명조" w:hint="eastAsia"/>
          <w:sz w:val="20"/>
          <w:szCs w:val="22"/>
        </w:rPr>
        <w:t xml:space="preserve"> </w:t>
      </w:r>
      <w:r w:rsidRPr="00BB2CCE">
        <w:rPr>
          <w:rFonts w:eastAsia="나눔명조" w:hint="eastAsia"/>
          <w:sz w:val="20"/>
          <w:szCs w:val="22"/>
        </w:rPr>
        <w:t>분석에서</w:t>
      </w:r>
      <w:r w:rsidRPr="00BB2CCE">
        <w:rPr>
          <w:rFonts w:eastAsia="나눔명조" w:hint="eastAsia"/>
          <w:sz w:val="20"/>
          <w:szCs w:val="22"/>
        </w:rPr>
        <w:t xml:space="preserve"> </w:t>
      </w:r>
      <w:r w:rsidRPr="00BB2CCE">
        <w:rPr>
          <w:rFonts w:eastAsia="나눔명조" w:hint="eastAsia"/>
          <w:sz w:val="20"/>
          <w:szCs w:val="22"/>
        </w:rPr>
        <w:t>사용되는</w:t>
      </w:r>
      <w:r w:rsidRPr="00BB2CCE">
        <w:rPr>
          <w:rFonts w:eastAsia="나눔명조" w:hint="eastAsia"/>
          <w:sz w:val="20"/>
          <w:szCs w:val="22"/>
        </w:rPr>
        <w:t xml:space="preserve"> </w:t>
      </w:r>
      <w:r w:rsidRPr="00BB2CCE">
        <w:rPr>
          <w:rFonts w:eastAsia="나눔명조" w:hint="eastAsia"/>
          <w:sz w:val="20"/>
          <w:szCs w:val="22"/>
        </w:rPr>
        <w:t>표본의</w:t>
      </w:r>
      <w:r w:rsidRPr="00BB2CCE">
        <w:rPr>
          <w:rFonts w:eastAsia="나눔명조" w:hint="eastAsia"/>
          <w:sz w:val="20"/>
          <w:szCs w:val="22"/>
        </w:rPr>
        <w:t xml:space="preserve"> </w:t>
      </w:r>
      <w:r w:rsidRPr="00BB2CCE">
        <w:rPr>
          <w:rFonts w:eastAsia="나눔명조" w:hint="eastAsia"/>
          <w:sz w:val="20"/>
          <w:szCs w:val="22"/>
        </w:rPr>
        <w:t>기술통계량을</w:t>
      </w:r>
      <w:r w:rsidRPr="00BB2CCE">
        <w:rPr>
          <w:rFonts w:eastAsia="나눔명조" w:hint="eastAsia"/>
          <w:sz w:val="20"/>
          <w:szCs w:val="22"/>
        </w:rPr>
        <w:t xml:space="preserve"> </w:t>
      </w:r>
      <w:r w:rsidRPr="00BB2CCE">
        <w:rPr>
          <w:rFonts w:eastAsia="나눔명조" w:hint="eastAsia"/>
          <w:sz w:val="20"/>
          <w:szCs w:val="22"/>
        </w:rPr>
        <w:t>제시하고</w:t>
      </w:r>
      <w:r w:rsidRPr="00BB2CCE">
        <w:rPr>
          <w:rFonts w:eastAsia="나눔명조" w:hint="eastAsia"/>
          <w:sz w:val="20"/>
          <w:szCs w:val="22"/>
        </w:rPr>
        <w:t xml:space="preserve"> </w:t>
      </w:r>
      <w:r w:rsidRPr="00BB2CCE">
        <w:rPr>
          <w:rFonts w:eastAsia="나눔명조" w:hint="eastAsia"/>
          <w:sz w:val="20"/>
          <w:szCs w:val="22"/>
        </w:rPr>
        <w:t>있다</w:t>
      </w:r>
      <w:r w:rsidRPr="00BB2CCE">
        <w:rPr>
          <w:rFonts w:eastAsia="나눔명조"/>
          <w:sz w:val="20"/>
          <w:szCs w:val="22"/>
        </w:rPr>
        <w:t xml:space="preserve">. </w:t>
      </w:r>
      <w:r w:rsidRPr="00BB2CCE">
        <w:rPr>
          <w:rFonts w:eastAsia="나눔명조" w:hint="eastAsia"/>
          <w:sz w:val="20"/>
          <w:szCs w:val="22"/>
        </w:rPr>
        <w:t>공공봉사동기는</w:t>
      </w:r>
      <w:r w:rsidRPr="00BB2CCE">
        <w:rPr>
          <w:rFonts w:eastAsia="나눔명조" w:hint="eastAsia"/>
          <w:sz w:val="20"/>
          <w:szCs w:val="22"/>
        </w:rPr>
        <w:t xml:space="preserve"> </w:t>
      </w:r>
      <w:r w:rsidRPr="00BB2CCE">
        <w:rPr>
          <w:rFonts w:eastAsia="나눔명조" w:hint="eastAsia"/>
          <w:sz w:val="20"/>
          <w:szCs w:val="22"/>
        </w:rPr>
        <w:t>정책참여를</w:t>
      </w:r>
      <w:r w:rsidRPr="00BB2CCE">
        <w:rPr>
          <w:rFonts w:eastAsia="나눔명조" w:hint="eastAsia"/>
          <w:sz w:val="20"/>
          <w:szCs w:val="22"/>
        </w:rPr>
        <w:t xml:space="preserve"> </w:t>
      </w:r>
      <w:r w:rsidRPr="00BB2CCE">
        <w:rPr>
          <w:rFonts w:eastAsia="나눔명조" w:hint="eastAsia"/>
          <w:sz w:val="20"/>
          <w:szCs w:val="22"/>
        </w:rPr>
        <w:t>통해</w:t>
      </w:r>
      <w:r w:rsidRPr="00BB2CCE">
        <w:rPr>
          <w:rFonts w:eastAsia="나눔명조" w:hint="eastAsia"/>
          <w:sz w:val="20"/>
          <w:szCs w:val="22"/>
        </w:rPr>
        <w:t xml:space="preserve"> </w:t>
      </w:r>
      <w:r w:rsidRPr="00BB2CCE">
        <w:rPr>
          <w:rFonts w:eastAsia="나눔명조" w:hint="eastAsia"/>
          <w:sz w:val="20"/>
          <w:szCs w:val="22"/>
        </w:rPr>
        <w:t>기여를</w:t>
      </w:r>
      <w:r w:rsidRPr="00BB2CCE">
        <w:rPr>
          <w:rFonts w:eastAsia="나눔명조" w:hint="eastAsia"/>
          <w:sz w:val="20"/>
          <w:szCs w:val="22"/>
        </w:rPr>
        <w:t xml:space="preserve"> </w:t>
      </w:r>
      <w:r w:rsidRPr="00BB2CCE">
        <w:rPr>
          <w:rFonts w:eastAsia="나눔명조" w:hint="eastAsia"/>
          <w:sz w:val="20"/>
          <w:szCs w:val="22"/>
        </w:rPr>
        <w:t>하고자</w:t>
      </w:r>
      <w:r w:rsidRPr="00BB2CCE">
        <w:rPr>
          <w:rFonts w:eastAsia="나눔명조" w:hint="eastAsia"/>
          <w:sz w:val="20"/>
          <w:szCs w:val="22"/>
        </w:rPr>
        <w:t xml:space="preserve"> </w:t>
      </w:r>
      <w:r w:rsidRPr="00BB2CCE">
        <w:rPr>
          <w:rFonts w:eastAsia="나눔명조" w:hint="eastAsia"/>
          <w:sz w:val="20"/>
          <w:szCs w:val="22"/>
        </w:rPr>
        <w:t>한다는</w:t>
      </w:r>
      <w:r w:rsidRPr="00BB2CCE">
        <w:rPr>
          <w:rFonts w:eastAsia="나눔명조" w:hint="eastAsia"/>
          <w:sz w:val="20"/>
          <w:szCs w:val="22"/>
        </w:rPr>
        <w:t xml:space="preserve"> </w:t>
      </w:r>
      <w:r w:rsidRPr="00BB2CCE">
        <w:rPr>
          <w:rFonts w:eastAsia="나눔명조" w:hint="eastAsia"/>
          <w:sz w:val="20"/>
          <w:szCs w:val="22"/>
        </w:rPr>
        <w:t>긍정적인</w:t>
      </w:r>
      <w:r w:rsidRPr="00BB2CCE">
        <w:rPr>
          <w:rFonts w:eastAsia="나눔명조" w:hint="eastAsia"/>
          <w:sz w:val="20"/>
          <w:szCs w:val="22"/>
        </w:rPr>
        <w:t xml:space="preserve"> </w:t>
      </w:r>
      <w:r w:rsidRPr="00BB2CCE">
        <w:rPr>
          <w:rFonts w:eastAsia="나눔명조" w:hint="eastAsia"/>
          <w:sz w:val="20"/>
          <w:szCs w:val="22"/>
        </w:rPr>
        <w:t>응답과</w:t>
      </w:r>
      <w:r w:rsidRPr="00BB2CCE">
        <w:rPr>
          <w:rFonts w:eastAsia="나눔명조" w:hint="eastAsia"/>
          <w:sz w:val="20"/>
          <w:szCs w:val="22"/>
        </w:rPr>
        <w:t xml:space="preserve"> </w:t>
      </w:r>
      <w:r w:rsidRPr="00BB2CCE">
        <w:rPr>
          <w:rFonts w:eastAsia="나눔명조" w:hint="eastAsia"/>
          <w:sz w:val="20"/>
          <w:szCs w:val="22"/>
        </w:rPr>
        <w:t>비긍정적인</w:t>
      </w:r>
      <w:r w:rsidRPr="00BB2CCE">
        <w:rPr>
          <w:rFonts w:eastAsia="나눔명조" w:hint="eastAsia"/>
          <w:sz w:val="20"/>
          <w:szCs w:val="22"/>
        </w:rPr>
        <w:t xml:space="preserve"> </w:t>
      </w:r>
      <w:r w:rsidRPr="00BB2CCE">
        <w:rPr>
          <w:rFonts w:eastAsia="나눔명조" w:hint="eastAsia"/>
          <w:sz w:val="20"/>
          <w:szCs w:val="22"/>
        </w:rPr>
        <w:t>응답의</w:t>
      </w:r>
      <w:r w:rsidRPr="00BB2CCE">
        <w:rPr>
          <w:rFonts w:eastAsia="나눔명조" w:hint="eastAsia"/>
          <w:sz w:val="20"/>
          <w:szCs w:val="22"/>
        </w:rPr>
        <w:t xml:space="preserve"> </w:t>
      </w:r>
      <w:r w:rsidRPr="00BB2CCE">
        <w:rPr>
          <w:rFonts w:eastAsia="나눔명조" w:hint="eastAsia"/>
          <w:sz w:val="20"/>
          <w:szCs w:val="22"/>
        </w:rPr>
        <w:t>이항변수로</w:t>
      </w:r>
      <w:r w:rsidRPr="00BB2CCE">
        <w:rPr>
          <w:rFonts w:eastAsia="나눔명조" w:hint="eastAsia"/>
          <w:sz w:val="20"/>
          <w:szCs w:val="22"/>
        </w:rPr>
        <w:t xml:space="preserve"> </w:t>
      </w:r>
      <w:r w:rsidRPr="00BB2CCE">
        <w:rPr>
          <w:rFonts w:eastAsia="나눔명조" w:hint="eastAsia"/>
          <w:sz w:val="20"/>
          <w:szCs w:val="22"/>
        </w:rPr>
        <w:t>측정되었으며</w:t>
      </w:r>
      <w:r w:rsidRPr="00BB2CCE">
        <w:rPr>
          <w:rFonts w:eastAsia="나눔명조"/>
          <w:sz w:val="20"/>
          <w:szCs w:val="22"/>
        </w:rPr>
        <w:t xml:space="preserve">, </w:t>
      </w: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리더십</w:t>
      </w:r>
      <w:r w:rsidRPr="00BB2CCE">
        <w:rPr>
          <w:rFonts w:eastAsia="나눔명조"/>
          <w:sz w:val="20"/>
          <w:szCs w:val="22"/>
        </w:rPr>
        <w:t xml:space="preserve">, </w:t>
      </w: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리더십</w:t>
      </w:r>
      <w:r w:rsidRPr="00BB2CCE">
        <w:rPr>
          <w:rFonts w:eastAsia="나눔명조"/>
          <w:sz w:val="20"/>
          <w:szCs w:val="22"/>
        </w:rPr>
        <w:t xml:space="preserve">, </w:t>
      </w:r>
      <w:r w:rsidRPr="00BB2CCE">
        <w:rPr>
          <w:rFonts w:eastAsia="나눔명조" w:hint="eastAsia"/>
          <w:sz w:val="20"/>
          <w:szCs w:val="22"/>
        </w:rPr>
        <w:t>협업</w:t>
      </w:r>
      <w:r w:rsidRPr="00BB2CCE">
        <w:rPr>
          <w:rFonts w:eastAsia="나눔명조"/>
          <w:sz w:val="20"/>
          <w:szCs w:val="22"/>
        </w:rPr>
        <w:t>/</w:t>
      </w:r>
      <w:r w:rsidRPr="00BB2CCE">
        <w:rPr>
          <w:rFonts w:eastAsia="나눔명조" w:hint="eastAsia"/>
          <w:sz w:val="20"/>
          <w:szCs w:val="22"/>
        </w:rPr>
        <w:t>의사소통</w:t>
      </w:r>
      <w:r w:rsidRPr="00BB2CCE">
        <w:rPr>
          <w:rFonts w:eastAsia="나눔명조"/>
          <w:sz w:val="20"/>
          <w:szCs w:val="22"/>
        </w:rPr>
        <w:t xml:space="preserve">, </w:t>
      </w:r>
      <w:r w:rsidRPr="00BB2CCE">
        <w:rPr>
          <w:rFonts w:eastAsia="나눔명조" w:hint="eastAsia"/>
          <w:sz w:val="20"/>
          <w:szCs w:val="22"/>
        </w:rPr>
        <w:t>성과관리</w:t>
      </w:r>
      <w:r w:rsidRPr="00BB2CCE">
        <w:rPr>
          <w:rFonts w:eastAsia="나눔명조"/>
          <w:sz w:val="20"/>
          <w:szCs w:val="22"/>
        </w:rPr>
        <w:t xml:space="preserve">, </w:t>
      </w: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조직문화</w:t>
      </w:r>
      <w:r w:rsidRPr="00BB2CCE">
        <w:rPr>
          <w:rFonts w:eastAsia="나눔명조"/>
          <w:sz w:val="20"/>
          <w:szCs w:val="22"/>
        </w:rPr>
        <w:t xml:space="preserve">, </w:t>
      </w: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조직문화는</w:t>
      </w:r>
      <w:r w:rsidRPr="00BB2CCE">
        <w:rPr>
          <w:rFonts w:eastAsia="나눔명조" w:hint="eastAsia"/>
          <w:sz w:val="20"/>
          <w:szCs w:val="22"/>
        </w:rPr>
        <w:t xml:space="preserve"> </w:t>
      </w:r>
      <w:r w:rsidRPr="00BB2CCE">
        <w:rPr>
          <w:rFonts w:eastAsia="나눔명조" w:hint="eastAsia"/>
          <w:sz w:val="20"/>
          <w:szCs w:val="22"/>
        </w:rPr>
        <w:t>이론적인</w:t>
      </w:r>
      <w:r w:rsidRPr="00BB2CCE">
        <w:rPr>
          <w:rFonts w:eastAsia="나눔명조" w:hint="eastAsia"/>
          <w:sz w:val="20"/>
          <w:szCs w:val="22"/>
        </w:rPr>
        <w:t xml:space="preserve"> </w:t>
      </w:r>
      <w:r w:rsidRPr="00BB2CCE">
        <w:rPr>
          <w:rFonts w:eastAsia="나눔명조" w:hint="eastAsia"/>
          <w:sz w:val="20"/>
          <w:szCs w:val="22"/>
        </w:rPr>
        <w:t>개념을</w:t>
      </w:r>
      <w:r w:rsidRPr="00BB2CCE">
        <w:rPr>
          <w:rFonts w:eastAsia="나눔명조" w:hint="eastAsia"/>
          <w:sz w:val="20"/>
          <w:szCs w:val="22"/>
        </w:rPr>
        <w:t xml:space="preserve"> </w:t>
      </w:r>
      <w:r w:rsidRPr="00BB2CCE">
        <w:rPr>
          <w:rFonts w:eastAsia="나눔명조" w:hint="eastAsia"/>
          <w:sz w:val="20"/>
          <w:szCs w:val="22"/>
        </w:rPr>
        <w:t>측정하기</w:t>
      </w:r>
      <w:r w:rsidRPr="00BB2CCE">
        <w:rPr>
          <w:rFonts w:eastAsia="나눔명조" w:hint="eastAsia"/>
          <w:sz w:val="20"/>
          <w:szCs w:val="22"/>
        </w:rPr>
        <w:t xml:space="preserve"> </w:t>
      </w:r>
      <w:r w:rsidRPr="00BB2CCE">
        <w:rPr>
          <w:rFonts w:eastAsia="나눔명조" w:hint="eastAsia"/>
          <w:sz w:val="20"/>
          <w:szCs w:val="22"/>
        </w:rPr>
        <w:t>위한</w:t>
      </w:r>
      <w:r w:rsidRPr="00BB2CCE">
        <w:rPr>
          <w:rFonts w:eastAsia="나눔명조" w:hint="eastAsia"/>
          <w:sz w:val="20"/>
          <w:szCs w:val="22"/>
        </w:rPr>
        <w:t xml:space="preserve"> </w:t>
      </w:r>
      <w:r w:rsidRPr="00BB2CCE">
        <w:rPr>
          <w:rFonts w:eastAsia="나눔명조" w:hint="eastAsia"/>
          <w:sz w:val="20"/>
          <w:szCs w:val="22"/>
        </w:rPr>
        <w:t>설문항들을</w:t>
      </w:r>
      <w:r w:rsidRPr="00BB2CCE">
        <w:rPr>
          <w:rFonts w:eastAsia="나눔명조" w:hint="eastAsia"/>
          <w:sz w:val="20"/>
          <w:szCs w:val="22"/>
        </w:rPr>
        <w:t xml:space="preserve"> </w:t>
      </w:r>
      <w:r w:rsidRPr="00BB2CCE">
        <w:rPr>
          <w:rFonts w:eastAsia="나눔명조" w:hint="eastAsia"/>
          <w:sz w:val="20"/>
          <w:szCs w:val="22"/>
        </w:rPr>
        <w:t>이용해</w:t>
      </w:r>
      <w:r w:rsidRPr="00BB2CCE">
        <w:rPr>
          <w:rFonts w:eastAsia="나눔명조" w:hint="eastAsia"/>
          <w:sz w:val="20"/>
          <w:szCs w:val="22"/>
        </w:rPr>
        <w:t xml:space="preserve"> </w:t>
      </w:r>
      <w:r w:rsidRPr="00BB2CCE">
        <w:rPr>
          <w:rFonts w:eastAsia="나눔명조" w:hint="eastAsia"/>
          <w:sz w:val="20"/>
          <w:szCs w:val="22"/>
        </w:rPr>
        <w:t>요인분석을</w:t>
      </w:r>
      <w:r w:rsidRPr="00BB2CCE">
        <w:rPr>
          <w:rFonts w:eastAsia="나눔명조" w:hint="eastAsia"/>
          <w:sz w:val="20"/>
          <w:szCs w:val="22"/>
        </w:rPr>
        <w:t xml:space="preserve"> </w:t>
      </w:r>
      <w:r w:rsidRPr="00BB2CCE">
        <w:rPr>
          <w:rFonts w:eastAsia="나눔명조" w:hint="eastAsia"/>
          <w:sz w:val="20"/>
          <w:szCs w:val="22"/>
        </w:rPr>
        <w:t>통해</w:t>
      </w:r>
      <w:r w:rsidRPr="00BB2CCE">
        <w:rPr>
          <w:rFonts w:eastAsia="나눔명조" w:hint="eastAsia"/>
          <w:sz w:val="20"/>
          <w:szCs w:val="22"/>
        </w:rPr>
        <w:t xml:space="preserve"> </w:t>
      </w:r>
      <w:r w:rsidRPr="00BB2CCE">
        <w:rPr>
          <w:rFonts w:eastAsia="나눔명조" w:hint="eastAsia"/>
          <w:sz w:val="20"/>
          <w:szCs w:val="22"/>
        </w:rPr>
        <w:t>추출한</w:t>
      </w:r>
      <w:r w:rsidRPr="00BB2CCE">
        <w:rPr>
          <w:rFonts w:eastAsia="나눔명조" w:hint="eastAsia"/>
          <w:sz w:val="20"/>
          <w:szCs w:val="22"/>
        </w:rPr>
        <w:t xml:space="preserve"> </w:t>
      </w:r>
      <w:r w:rsidRPr="00BB2CCE">
        <w:rPr>
          <w:rFonts w:eastAsia="나눔명조" w:hint="eastAsia"/>
          <w:sz w:val="20"/>
          <w:szCs w:val="22"/>
        </w:rPr>
        <w:t>요인점수</w:t>
      </w:r>
      <w:r w:rsidRPr="00BB2CCE">
        <w:rPr>
          <w:rFonts w:eastAsia="나눔명조" w:hint="eastAsia"/>
          <w:sz w:val="20"/>
          <w:szCs w:val="22"/>
        </w:rPr>
        <w:t xml:space="preserve"> </w:t>
      </w:r>
      <w:r w:rsidRPr="00BB2CCE">
        <w:rPr>
          <w:rFonts w:eastAsia="나눔명조" w:hint="eastAsia"/>
          <w:sz w:val="20"/>
          <w:szCs w:val="22"/>
        </w:rPr>
        <w:t>값을</w:t>
      </w:r>
      <w:r w:rsidRPr="00BB2CCE">
        <w:rPr>
          <w:rFonts w:eastAsia="나눔명조" w:hint="eastAsia"/>
          <w:sz w:val="20"/>
          <w:szCs w:val="22"/>
        </w:rPr>
        <w:t xml:space="preserve"> </w:t>
      </w:r>
      <w:r w:rsidRPr="00BB2CCE">
        <w:rPr>
          <w:rFonts w:eastAsia="나눔명조" w:hint="eastAsia"/>
          <w:sz w:val="20"/>
          <w:szCs w:val="22"/>
        </w:rPr>
        <w:t>사용하였다</w:t>
      </w:r>
      <w:r w:rsidRPr="00BB2CCE">
        <w:rPr>
          <w:rFonts w:eastAsia="나눔명조"/>
          <w:sz w:val="20"/>
          <w:szCs w:val="22"/>
        </w:rPr>
        <w:t xml:space="preserve">. </w:t>
      </w:r>
    </w:p>
    <w:p w14:paraId="411A06CD" w14:textId="37C921E0" w:rsidR="00BB2CCE" w:rsidRPr="00BB2CCE" w:rsidRDefault="00BC5C4A" w:rsidP="00265BC3">
      <w:pPr>
        <w:wordWrap/>
        <w:spacing w:before="120" w:after="120" w:line="276" w:lineRule="auto"/>
        <w:rPr>
          <w:rFonts w:eastAsia="나눔명조"/>
          <w:sz w:val="20"/>
          <w:szCs w:val="22"/>
        </w:rPr>
      </w:pPr>
      <w:r>
        <w:rPr>
          <w:rFonts w:eastAsia="나눔명조" w:hint="eastAsia"/>
          <w:sz w:val="20"/>
          <w:szCs w:val="22"/>
        </w:rPr>
        <w:t>또한</w:t>
      </w:r>
      <w:r>
        <w:rPr>
          <w:rFonts w:eastAsia="나눔명조" w:hint="eastAsia"/>
          <w:sz w:val="20"/>
          <w:szCs w:val="22"/>
        </w:rPr>
        <w:t xml:space="preserve"> </w:t>
      </w:r>
      <w:r>
        <w:rPr>
          <w:rFonts w:eastAsia="나눔명조" w:hint="eastAsia"/>
          <w:sz w:val="20"/>
          <w:szCs w:val="22"/>
        </w:rPr>
        <w:t>공공봉사동기에</w:t>
      </w:r>
      <w:r>
        <w:rPr>
          <w:rFonts w:eastAsia="나눔명조" w:hint="eastAsia"/>
          <w:sz w:val="20"/>
          <w:szCs w:val="22"/>
        </w:rPr>
        <w:t xml:space="preserve"> </w:t>
      </w:r>
      <w:r>
        <w:rPr>
          <w:rFonts w:eastAsia="나눔명조" w:hint="eastAsia"/>
          <w:sz w:val="20"/>
          <w:szCs w:val="22"/>
        </w:rPr>
        <w:t>관한</w:t>
      </w:r>
      <w:r>
        <w:rPr>
          <w:rFonts w:eastAsia="나눔명조" w:hint="eastAsia"/>
          <w:sz w:val="20"/>
          <w:szCs w:val="22"/>
        </w:rPr>
        <w:t xml:space="preserve"> </w:t>
      </w:r>
      <w:r>
        <w:rPr>
          <w:rFonts w:eastAsia="나눔명조" w:hint="eastAsia"/>
          <w:sz w:val="20"/>
          <w:szCs w:val="22"/>
        </w:rPr>
        <w:t>기존의</w:t>
      </w:r>
      <w:r>
        <w:rPr>
          <w:rFonts w:eastAsia="나눔명조" w:hint="eastAsia"/>
          <w:sz w:val="20"/>
          <w:szCs w:val="22"/>
        </w:rPr>
        <w:t xml:space="preserve"> </w:t>
      </w:r>
      <w:r>
        <w:rPr>
          <w:rFonts w:eastAsia="나눔명조" w:hint="eastAsia"/>
          <w:sz w:val="20"/>
          <w:szCs w:val="22"/>
        </w:rPr>
        <w:t>연구는</w:t>
      </w:r>
      <w:r>
        <w:rPr>
          <w:rFonts w:eastAsia="나눔명조" w:hint="eastAsia"/>
          <w:sz w:val="20"/>
          <w:szCs w:val="22"/>
        </w:rPr>
        <w:t xml:space="preserve"> </w:t>
      </w:r>
      <w:r>
        <w:rPr>
          <w:rFonts w:eastAsia="나눔명조" w:hint="eastAsia"/>
          <w:sz w:val="20"/>
          <w:szCs w:val="22"/>
        </w:rPr>
        <w:t>개인의</w:t>
      </w:r>
      <w:r>
        <w:rPr>
          <w:rFonts w:eastAsia="나눔명조" w:hint="eastAsia"/>
          <w:sz w:val="20"/>
          <w:szCs w:val="22"/>
        </w:rPr>
        <w:t xml:space="preserve"> </w:t>
      </w:r>
      <w:r>
        <w:rPr>
          <w:rFonts w:eastAsia="나눔명조" w:hint="eastAsia"/>
          <w:sz w:val="20"/>
          <w:szCs w:val="22"/>
        </w:rPr>
        <w:t>공공봉사동기에</w:t>
      </w:r>
      <w:r>
        <w:rPr>
          <w:rFonts w:eastAsia="나눔명조" w:hint="eastAsia"/>
          <w:sz w:val="20"/>
          <w:szCs w:val="22"/>
        </w:rPr>
        <w:t xml:space="preserve"> </w:t>
      </w:r>
      <w:r>
        <w:rPr>
          <w:rFonts w:eastAsia="나눔명조" w:hint="eastAsia"/>
          <w:sz w:val="20"/>
          <w:szCs w:val="22"/>
        </w:rPr>
        <w:t>영향을</w:t>
      </w:r>
      <w:r>
        <w:rPr>
          <w:rFonts w:eastAsia="나눔명조" w:hint="eastAsia"/>
          <w:sz w:val="20"/>
          <w:szCs w:val="22"/>
        </w:rPr>
        <w:t xml:space="preserve"> </w:t>
      </w:r>
      <w:r>
        <w:rPr>
          <w:rFonts w:eastAsia="나눔명조" w:hint="eastAsia"/>
          <w:sz w:val="20"/>
          <w:szCs w:val="22"/>
        </w:rPr>
        <w:t>미칠</w:t>
      </w:r>
      <w:r>
        <w:rPr>
          <w:rFonts w:eastAsia="나눔명조" w:hint="eastAsia"/>
          <w:sz w:val="20"/>
          <w:szCs w:val="22"/>
        </w:rPr>
        <w:t xml:space="preserve"> </w:t>
      </w:r>
      <w:r>
        <w:rPr>
          <w:rFonts w:eastAsia="나눔명조" w:hint="eastAsia"/>
          <w:sz w:val="20"/>
          <w:szCs w:val="22"/>
        </w:rPr>
        <w:t>수</w:t>
      </w:r>
      <w:r>
        <w:rPr>
          <w:rFonts w:eastAsia="나눔명조" w:hint="eastAsia"/>
          <w:sz w:val="20"/>
          <w:szCs w:val="22"/>
        </w:rPr>
        <w:t xml:space="preserve"> </w:t>
      </w:r>
      <w:r>
        <w:rPr>
          <w:rFonts w:eastAsia="나눔명조" w:hint="eastAsia"/>
          <w:sz w:val="20"/>
          <w:szCs w:val="22"/>
        </w:rPr>
        <w:t>있는</w:t>
      </w:r>
      <w:r>
        <w:rPr>
          <w:rFonts w:eastAsia="나눔명조" w:hint="eastAsia"/>
          <w:sz w:val="20"/>
          <w:szCs w:val="22"/>
        </w:rPr>
        <w:t xml:space="preserve"> </w:t>
      </w:r>
      <w:r>
        <w:rPr>
          <w:rFonts w:eastAsia="나눔명조" w:hint="eastAsia"/>
          <w:sz w:val="20"/>
          <w:szCs w:val="22"/>
        </w:rPr>
        <w:t>인구통계학적</w:t>
      </w:r>
      <w:r>
        <w:rPr>
          <w:rFonts w:eastAsia="나눔명조" w:hint="eastAsia"/>
          <w:sz w:val="20"/>
          <w:szCs w:val="22"/>
        </w:rPr>
        <w:t xml:space="preserve"> </w:t>
      </w:r>
      <w:r>
        <w:rPr>
          <w:rFonts w:eastAsia="나눔명조" w:hint="eastAsia"/>
          <w:sz w:val="20"/>
          <w:szCs w:val="22"/>
        </w:rPr>
        <w:t>변수들을</w:t>
      </w:r>
      <w:r>
        <w:rPr>
          <w:rFonts w:eastAsia="나눔명조" w:hint="eastAsia"/>
          <w:sz w:val="20"/>
          <w:szCs w:val="22"/>
        </w:rPr>
        <w:t xml:space="preserve"> </w:t>
      </w:r>
      <w:r>
        <w:rPr>
          <w:rFonts w:eastAsia="나눔명조" w:hint="eastAsia"/>
          <w:sz w:val="20"/>
          <w:szCs w:val="22"/>
        </w:rPr>
        <w:t>모델에</w:t>
      </w:r>
      <w:r>
        <w:rPr>
          <w:rFonts w:eastAsia="나눔명조" w:hint="eastAsia"/>
          <w:sz w:val="20"/>
          <w:szCs w:val="22"/>
        </w:rPr>
        <w:t xml:space="preserve"> </w:t>
      </w:r>
      <w:r>
        <w:rPr>
          <w:rFonts w:eastAsia="나눔명조" w:hint="eastAsia"/>
          <w:sz w:val="20"/>
          <w:szCs w:val="22"/>
        </w:rPr>
        <w:t>포함하여</w:t>
      </w:r>
      <w:r>
        <w:rPr>
          <w:rFonts w:eastAsia="나눔명조" w:hint="eastAsia"/>
          <w:sz w:val="20"/>
          <w:szCs w:val="22"/>
        </w:rPr>
        <w:t xml:space="preserve"> </w:t>
      </w:r>
      <w:r>
        <w:rPr>
          <w:rFonts w:eastAsia="나눔명조" w:hint="eastAsia"/>
          <w:sz w:val="20"/>
          <w:szCs w:val="22"/>
        </w:rPr>
        <w:t>통제하고</w:t>
      </w:r>
      <w:r>
        <w:rPr>
          <w:rFonts w:eastAsia="나눔명조" w:hint="eastAsia"/>
          <w:sz w:val="20"/>
          <w:szCs w:val="22"/>
        </w:rPr>
        <w:t xml:space="preserve"> </w:t>
      </w:r>
      <w:r>
        <w:rPr>
          <w:rFonts w:eastAsia="나눔명조" w:hint="eastAsia"/>
          <w:sz w:val="20"/>
          <w:szCs w:val="22"/>
        </w:rPr>
        <w:t>있다</w:t>
      </w:r>
      <w:ins w:id="1537" w:author="Kang, Jiyoon" w:date="2021-10-03T09:06:00Z">
        <w:del w:id="1538" w:author="박 상훈" w:date="2021-10-05T15:10:00Z">
          <w:r w:rsidR="002C4115" w:rsidDel="00C311B9">
            <w:rPr>
              <w:rFonts w:eastAsia="나눔명조"/>
              <w:sz w:val="20"/>
              <w:szCs w:val="22"/>
            </w:rPr>
            <w:delText xml:space="preserve"> </w:delText>
          </w:r>
        </w:del>
      </w:ins>
      <w:r w:rsidR="005302F9">
        <w:rPr>
          <w:rFonts w:eastAsia="나눔명조"/>
          <w:sz w:val="20"/>
          <w:szCs w:val="22"/>
        </w:rPr>
        <w:fldChar w:fldCharType="begin"/>
      </w:r>
      <w:r w:rsidR="005302F9">
        <w:rPr>
          <w:rFonts w:eastAsia="나눔명조" w:hint="eastAsia"/>
          <w:sz w:val="20"/>
          <w:szCs w:val="22"/>
        </w:rPr>
        <w:instrText xml:space="preserve"> ADDIN ZOTERO_ITEM CSL_CITATION {"citationID":"A6pctnIJ","properties":{"formattedCitation":"(Moynihan and Pandey 2007; \\uc0\\u44608{}\\uc0\\u51116{}\\uc0\\u54805{} et al. 2020)","plainCitation":"(Moynihan and Pandey 2007; </w:instrText>
      </w:r>
      <w:r w:rsidR="005302F9">
        <w:rPr>
          <w:rFonts w:eastAsia="나눔명조" w:hint="eastAsia"/>
          <w:sz w:val="20"/>
          <w:szCs w:val="22"/>
        </w:rPr>
        <w:instrText>김재형</w:instrText>
      </w:r>
      <w:r w:rsidR="005302F9">
        <w:rPr>
          <w:rFonts w:eastAsia="나눔명조" w:hint="eastAsia"/>
          <w:sz w:val="20"/>
          <w:szCs w:val="22"/>
        </w:rPr>
        <w:instrText xml:space="preserve"> et al. 2020)","noteIndex":0}</w:instrText>
      </w:r>
      <w:r w:rsidR="005302F9">
        <w:rPr>
          <w:rFonts w:eastAsia="나눔명조"/>
          <w:sz w:val="20"/>
          <w:szCs w:val="22"/>
        </w:rPr>
        <w:instrText>,"citationItems":[{"id":1389,"uris":["http://zotero.org/users/5210800/items/6W48QCGZ"],"uri":["http://zotero.org/users/5210800/items/6W48QCGZ"],"itemData":{"id":1389,"type":"article-journal","container-title":"Public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K."}],"issued":{"date-parts":[["2007",1]]}}},{"id":1439,"uris":["http://zotero.org/users/5210800/items/7JZMTNPA"],"uri":["http://zotero.org/users/5210800/items/7JZMTNPA"],"itemData":{"id":</w:instrText>
      </w:r>
      <w:r w:rsidR="005302F9">
        <w:rPr>
          <w:rFonts w:eastAsia="나눔명조" w:hint="eastAsia"/>
          <w:sz w:val="20"/>
          <w:szCs w:val="22"/>
        </w:rPr>
        <w:instrText>1439,"type":"article-journal","container-title":"</w:instrText>
      </w:r>
      <w:r w:rsidR="005302F9">
        <w:rPr>
          <w:rFonts w:eastAsia="나눔명조" w:hint="eastAsia"/>
          <w:sz w:val="20"/>
          <w:szCs w:val="22"/>
        </w:rPr>
        <w:instrText>한국사회와</w:instrText>
      </w:r>
      <w:r w:rsidR="005302F9">
        <w:rPr>
          <w:rFonts w:eastAsia="나눔명조" w:hint="eastAsia"/>
          <w:sz w:val="20"/>
          <w:szCs w:val="22"/>
        </w:rPr>
        <w:instrText xml:space="preserve"> </w:instrText>
      </w:r>
      <w:r w:rsidR="005302F9">
        <w:rPr>
          <w:rFonts w:eastAsia="나눔명조" w:hint="eastAsia"/>
          <w:sz w:val="20"/>
          <w:szCs w:val="22"/>
        </w:rPr>
        <w:instrText>행정연구</w:instrText>
      </w:r>
      <w:r w:rsidR="005302F9">
        <w:rPr>
          <w:rFonts w:eastAsia="나눔명조" w:hint="eastAsia"/>
          <w:sz w:val="20"/>
          <w:szCs w:val="22"/>
        </w:rPr>
        <w:instrText>","issue":"3","note":"Citation Key: kimetal:2020","page":"161</w:instrText>
      </w:r>
      <w:r w:rsidR="005302F9">
        <w:rPr>
          <w:rFonts w:eastAsia="나눔명조" w:hint="eastAsia"/>
          <w:sz w:val="20"/>
          <w:szCs w:val="22"/>
        </w:rPr>
        <w:instrText>–</w:instrText>
      </w:r>
      <w:r w:rsidR="005302F9">
        <w:rPr>
          <w:rFonts w:eastAsia="나눔명조" w:hint="eastAsia"/>
          <w:sz w:val="20"/>
          <w:szCs w:val="22"/>
        </w:rPr>
        <w:instrText>195","title":"</w:instrText>
      </w:r>
      <w:r w:rsidR="005302F9">
        <w:rPr>
          <w:rFonts w:eastAsia="나눔명조" w:hint="eastAsia"/>
          <w:sz w:val="20"/>
          <w:szCs w:val="22"/>
        </w:rPr>
        <w:instrText>공직</w:instrText>
      </w:r>
      <w:r w:rsidR="005302F9">
        <w:rPr>
          <w:rFonts w:eastAsia="나눔명조" w:hint="eastAsia"/>
          <w:sz w:val="20"/>
          <w:szCs w:val="22"/>
        </w:rPr>
        <w:instrText xml:space="preserve"> </w:instrText>
      </w:r>
      <w:r w:rsidR="005302F9">
        <w:rPr>
          <w:rFonts w:eastAsia="나눔명조" w:hint="eastAsia"/>
          <w:sz w:val="20"/>
          <w:szCs w:val="22"/>
        </w:rPr>
        <w:instrText>내</w:instrText>
      </w:r>
      <w:r w:rsidR="005302F9">
        <w:rPr>
          <w:rFonts w:eastAsia="나눔명조" w:hint="eastAsia"/>
          <w:sz w:val="20"/>
          <w:szCs w:val="22"/>
        </w:rPr>
        <w:instrText xml:space="preserve"> </w:instrText>
      </w:r>
      <w:r w:rsidR="005302F9">
        <w:rPr>
          <w:rFonts w:eastAsia="나눔명조" w:hint="eastAsia"/>
          <w:sz w:val="20"/>
          <w:szCs w:val="22"/>
        </w:rPr>
        <w:instrText>변혁적리더십과</w:instrText>
      </w:r>
      <w:r w:rsidR="005302F9">
        <w:rPr>
          <w:rFonts w:eastAsia="나눔명조" w:hint="eastAsia"/>
          <w:sz w:val="20"/>
          <w:szCs w:val="22"/>
        </w:rPr>
        <w:instrText xml:space="preserve"> </w:instrText>
      </w:r>
      <w:r w:rsidR="005302F9">
        <w:rPr>
          <w:rFonts w:eastAsia="나눔명조" w:hint="eastAsia"/>
          <w:sz w:val="20"/>
          <w:szCs w:val="22"/>
        </w:rPr>
        <w:instrText>공무원의</w:instrText>
      </w:r>
      <w:r w:rsidR="005302F9">
        <w:rPr>
          <w:rFonts w:eastAsia="나눔명조" w:hint="eastAsia"/>
          <w:sz w:val="20"/>
          <w:szCs w:val="22"/>
        </w:rPr>
        <w:instrText xml:space="preserve"> </w:instrText>
      </w:r>
      <w:r w:rsidR="005302F9">
        <w:rPr>
          <w:rFonts w:eastAsia="나눔명조" w:hint="eastAsia"/>
          <w:sz w:val="20"/>
          <w:szCs w:val="22"/>
        </w:rPr>
        <w:instrText>적극행정과의</w:instrText>
      </w:r>
      <w:r w:rsidR="005302F9">
        <w:rPr>
          <w:rFonts w:eastAsia="나눔명조" w:hint="eastAsia"/>
          <w:sz w:val="20"/>
          <w:szCs w:val="22"/>
        </w:rPr>
        <w:instrText xml:space="preserve"> </w:instrText>
      </w:r>
      <w:r w:rsidR="005302F9">
        <w:rPr>
          <w:rFonts w:eastAsia="나눔명조" w:hint="eastAsia"/>
          <w:sz w:val="20"/>
          <w:szCs w:val="22"/>
        </w:rPr>
        <w:instrText>관계성</w:instrText>
      </w:r>
      <w:r w:rsidR="005302F9">
        <w:rPr>
          <w:rFonts w:eastAsia="나눔명조" w:hint="eastAsia"/>
          <w:sz w:val="20"/>
          <w:szCs w:val="22"/>
        </w:rPr>
        <w:instrText xml:space="preserve"> </w:instrText>
      </w:r>
      <w:r w:rsidR="005302F9">
        <w:rPr>
          <w:rFonts w:eastAsia="나눔명조" w:hint="eastAsia"/>
          <w:sz w:val="20"/>
          <w:szCs w:val="22"/>
        </w:rPr>
        <w:instrText>연구</w:instrText>
      </w:r>
      <w:r w:rsidR="005302F9">
        <w:rPr>
          <w:rFonts w:eastAsia="나눔명조" w:hint="eastAsia"/>
          <w:sz w:val="20"/>
          <w:szCs w:val="22"/>
        </w:rPr>
        <w:instrText xml:space="preserve">: </w:instrText>
      </w:r>
      <w:r w:rsidR="005302F9">
        <w:rPr>
          <w:rFonts w:eastAsia="나눔명조" w:hint="eastAsia"/>
          <w:sz w:val="20"/>
          <w:szCs w:val="22"/>
        </w:rPr>
        <w:instrText>행태적</w:instrText>
      </w:r>
      <w:r w:rsidR="005302F9">
        <w:rPr>
          <w:rFonts w:eastAsia="나눔명조" w:hint="eastAsia"/>
          <w:sz w:val="20"/>
          <w:szCs w:val="22"/>
        </w:rPr>
        <w:instrText xml:space="preserve"> </w:instrText>
      </w:r>
      <w:r w:rsidR="005302F9">
        <w:rPr>
          <w:rFonts w:eastAsia="나눔명조" w:hint="eastAsia"/>
          <w:sz w:val="20"/>
          <w:szCs w:val="22"/>
        </w:rPr>
        <w:instrText>매개효과</w:instrText>
      </w:r>
      <w:r w:rsidR="005302F9">
        <w:rPr>
          <w:rFonts w:eastAsia="나눔명조" w:hint="eastAsia"/>
          <w:sz w:val="20"/>
          <w:szCs w:val="22"/>
        </w:rPr>
        <w:instrText xml:space="preserve"> </w:instrText>
      </w:r>
      <w:r w:rsidR="005302F9">
        <w:rPr>
          <w:rFonts w:eastAsia="나눔명조" w:hint="eastAsia"/>
          <w:sz w:val="20"/>
          <w:szCs w:val="22"/>
        </w:rPr>
        <w:instrText>및</w:instrText>
      </w:r>
      <w:r w:rsidR="005302F9">
        <w:rPr>
          <w:rFonts w:eastAsia="나눔명조" w:hint="eastAsia"/>
          <w:sz w:val="20"/>
          <w:szCs w:val="22"/>
        </w:rPr>
        <w:instrText xml:space="preserve"> </w:instrText>
      </w:r>
      <w:r w:rsidR="005302F9">
        <w:rPr>
          <w:rFonts w:eastAsia="나눔명조" w:hint="eastAsia"/>
          <w:sz w:val="20"/>
          <w:szCs w:val="22"/>
        </w:rPr>
        <w:instrText>채용제도와</w:instrText>
      </w:r>
      <w:r w:rsidR="005302F9">
        <w:rPr>
          <w:rFonts w:eastAsia="나눔명조" w:hint="eastAsia"/>
          <w:sz w:val="20"/>
          <w:szCs w:val="22"/>
        </w:rPr>
        <w:instrText xml:space="preserve"> </w:instrText>
      </w:r>
      <w:r w:rsidR="005302F9">
        <w:rPr>
          <w:rFonts w:eastAsia="나눔명조" w:hint="eastAsia"/>
          <w:sz w:val="20"/>
          <w:szCs w:val="22"/>
        </w:rPr>
        <w:instrText>직급의</w:instrText>
      </w:r>
      <w:r w:rsidR="005302F9">
        <w:rPr>
          <w:rFonts w:eastAsia="나눔명조" w:hint="eastAsia"/>
          <w:sz w:val="20"/>
          <w:szCs w:val="22"/>
        </w:rPr>
        <w:instrText xml:space="preserve"> </w:instrText>
      </w:r>
      <w:r w:rsidR="005302F9">
        <w:rPr>
          <w:rFonts w:eastAsia="나눔명조" w:hint="eastAsia"/>
          <w:sz w:val="20"/>
          <w:szCs w:val="22"/>
        </w:rPr>
        <w:instrText>조절효과를</w:instrText>
      </w:r>
      <w:r w:rsidR="005302F9">
        <w:rPr>
          <w:rFonts w:eastAsia="나눔명조" w:hint="eastAsia"/>
          <w:sz w:val="20"/>
          <w:szCs w:val="22"/>
        </w:rPr>
        <w:instrText xml:space="preserve"> </w:instrText>
      </w:r>
      <w:r w:rsidR="005302F9">
        <w:rPr>
          <w:rFonts w:eastAsia="나눔명조" w:hint="eastAsia"/>
          <w:sz w:val="20"/>
          <w:szCs w:val="22"/>
        </w:rPr>
        <w:instrText>중심으로</w:instrText>
      </w:r>
      <w:r w:rsidR="005302F9">
        <w:rPr>
          <w:rFonts w:eastAsia="나눔명조" w:hint="eastAsia"/>
          <w:sz w:val="20"/>
          <w:szCs w:val="22"/>
        </w:rPr>
        <w:instrText>","volume":"31","author":[{"family":"</w:instrText>
      </w:r>
      <w:r w:rsidR="005302F9">
        <w:rPr>
          <w:rFonts w:eastAsia="나눔명조" w:hint="eastAsia"/>
          <w:sz w:val="20"/>
          <w:szCs w:val="22"/>
        </w:rPr>
        <w:instrText>김재형</w:instrText>
      </w:r>
      <w:r w:rsidR="005302F9">
        <w:rPr>
          <w:rFonts w:eastAsia="나눔명조" w:hint="eastAsia"/>
          <w:sz w:val="20"/>
          <w:szCs w:val="22"/>
        </w:rPr>
        <w:instrText>","given":""},{"family":"</w:instrText>
      </w:r>
      <w:r w:rsidR="005302F9">
        <w:rPr>
          <w:rFonts w:eastAsia="나눔명조" w:hint="eastAsia"/>
          <w:sz w:val="20"/>
          <w:szCs w:val="22"/>
        </w:rPr>
        <w:instrText>김성엽</w:instrText>
      </w:r>
      <w:r w:rsidR="005302F9">
        <w:rPr>
          <w:rFonts w:eastAsia="나눔명조" w:hint="eastAsia"/>
          <w:sz w:val="20"/>
          <w:szCs w:val="22"/>
        </w:rPr>
        <w:instrText>","given":""},{"family":"</w:instrText>
      </w:r>
      <w:r w:rsidR="005302F9">
        <w:rPr>
          <w:rFonts w:eastAsia="나눔명조" w:hint="eastAsia"/>
          <w:sz w:val="20"/>
          <w:szCs w:val="22"/>
        </w:rPr>
        <w:instrText>오수연</w:instrText>
      </w:r>
      <w:r w:rsidR="005302F9">
        <w:rPr>
          <w:rFonts w:eastAsia="나눔명조" w:hint="eastAsia"/>
          <w:sz w:val="20"/>
          <w:szCs w:val="22"/>
        </w:rPr>
        <w:instrText>","given":""},{"family":"</w:instrText>
      </w:r>
      <w:r w:rsidR="005302F9">
        <w:rPr>
          <w:rFonts w:eastAsia="나눔명조" w:hint="eastAsia"/>
          <w:sz w:val="20"/>
          <w:szCs w:val="22"/>
        </w:rPr>
        <w:instrText>박성민</w:instrText>
      </w:r>
      <w:r w:rsidR="005302F9">
        <w:rPr>
          <w:rFonts w:eastAsia="나눔명조" w:hint="eastAsia"/>
          <w:sz w:val="20"/>
          <w:szCs w:val="22"/>
        </w:rPr>
        <w:instrText xml:space="preserve">","given":""}],"issued":{"date-parts":[["2020",11]]}}}],"schema":"https://github.com/citation-style-language/schema/raw/master/csl-citation.json"} </w:instrText>
      </w:r>
      <w:r w:rsidR="005302F9">
        <w:rPr>
          <w:rFonts w:eastAsia="나눔명조"/>
          <w:sz w:val="20"/>
          <w:szCs w:val="22"/>
        </w:rPr>
        <w:fldChar w:fldCharType="separate"/>
      </w:r>
      <w:r w:rsidR="005302F9" w:rsidRPr="005302F9">
        <w:rPr>
          <w:rFonts w:eastAsia="나눔명조"/>
          <w:sz w:val="20"/>
          <w:szCs w:val="22"/>
          <w:rPrChange w:id="1539" w:author="Park, Sanghoon" w:date="2021-10-03T16:07:00Z">
            <w:rPr>
              <w:sz w:val="20"/>
            </w:rPr>
          </w:rPrChange>
        </w:rPr>
        <w:t xml:space="preserve">(Moynihan and Pandey 2007; </w:t>
      </w:r>
      <w:r w:rsidR="005302F9" w:rsidRPr="005302F9">
        <w:rPr>
          <w:rFonts w:eastAsia="나눔명조" w:hint="eastAsia"/>
          <w:sz w:val="20"/>
          <w:szCs w:val="22"/>
          <w:rPrChange w:id="1540" w:author="Park, Sanghoon" w:date="2021-10-03T16:07:00Z">
            <w:rPr>
              <w:rFonts w:hint="eastAsia"/>
              <w:sz w:val="20"/>
            </w:rPr>
          </w:rPrChange>
        </w:rPr>
        <w:t>김재형</w:t>
      </w:r>
      <w:r w:rsidR="005302F9" w:rsidRPr="005302F9">
        <w:rPr>
          <w:rFonts w:eastAsia="나눔명조"/>
          <w:sz w:val="20"/>
          <w:szCs w:val="22"/>
          <w:rPrChange w:id="1541" w:author="Park, Sanghoon" w:date="2021-10-03T16:07:00Z">
            <w:rPr>
              <w:sz w:val="20"/>
            </w:rPr>
          </w:rPrChange>
        </w:rPr>
        <w:t xml:space="preserve"> et al. 2020)</w:t>
      </w:r>
      <w:r w:rsidR="005302F9">
        <w:rPr>
          <w:rFonts w:eastAsia="나눔명조"/>
          <w:sz w:val="20"/>
          <w:szCs w:val="22"/>
        </w:rPr>
        <w:fldChar w:fldCharType="end"/>
      </w:r>
      <w:del w:id="1542" w:author="Kang, Jiyoon" w:date="2021-10-03T09:06:00Z">
        <w:r w:rsidR="00A17619" w:rsidDel="002C4115">
          <w:rPr>
            <w:rFonts w:eastAsia="나눔명조"/>
            <w:sz w:val="20"/>
            <w:szCs w:val="22"/>
          </w:rPr>
          <w:fldChar w:fldCharType="begin"/>
        </w:r>
        <w:r w:rsidR="002C4115" w:rsidRPr="005302F9" w:rsidDel="002C4115">
          <w:rPr>
            <w:rFonts w:eastAsia="나눔명조"/>
            <w:sz w:val="20"/>
            <w:szCs w:val="22"/>
          </w:rPr>
          <w:delInstrText xml:space="preserve"> ADDIN ZOTERO_ITEM CSL_CITATION {"citationID":"gadjUv8e","properties":{"formattedCitation":"(Moynihan and Pandey 2007b)","plainCitation":"(Moynihan and Pandey 2007b)","noteIndex":0},"citationItems":[{"id":724,"uris":["http://zotero.org/users/8474326/items/DMLPP3NV"],"uri":["http://zotero.org/users/8474326/items/DMLPP3NV"],"itemData":{"id":724,"type":"article-journal","container-title":"Public Administration Review","DOI":"10.1111/j.1540-6210.2006.00695.x","ISSN":"0033-3352, 1540-6210","issue":"1","journalAbbreviation":"Public Administration Review","language":"en","page":"40-53","source":"DOI.org (Crossref)","title":"The Role of Organizations in Fostering Public Service Motivation","volume":"67","author":[{"family":"Moynihan","given":"Donald P."},{"family":"Pandey","given":"Sanjay K."}],"issued":{"date-parts":[["2007",1]]}}}],"schema":"https://github.com/citation-style-language/schema/raw/master/csl-citation.json"} </w:delInstrText>
        </w:r>
        <w:r w:rsidR="00A17619" w:rsidDel="002C4115">
          <w:rPr>
            <w:rFonts w:eastAsia="나눔명조"/>
            <w:sz w:val="20"/>
            <w:szCs w:val="22"/>
          </w:rPr>
          <w:fldChar w:fldCharType="separate"/>
        </w:r>
        <w:r w:rsidR="002C4115" w:rsidRPr="005302F9" w:rsidDel="002C4115">
          <w:rPr>
            <w:rFonts w:eastAsia="나눔명조"/>
            <w:sz w:val="20"/>
            <w:szCs w:val="22"/>
            <w:rPrChange w:id="1543" w:author="Park, Sanghoon" w:date="2021-10-03T16:07:00Z">
              <w:rPr>
                <w:sz w:val="20"/>
              </w:rPr>
            </w:rPrChange>
          </w:rPr>
          <w:delText>(Moynihan and Pandey 2007b)</w:delText>
        </w:r>
        <w:r w:rsidR="00A17619" w:rsidDel="002C4115">
          <w:rPr>
            <w:rFonts w:eastAsia="나눔명조"/>
            <w:sz w:val="20"/>
            <w:szCs w:val="22"/>
          </w:rPr>
          <w:fldChar w:fldCharType="end"/>
        </w:r>
      </w:del>
      <w:del w:id="1544" w:author="Park, Sanghoon" w:date="2021-10-03T16:07:00Z">
        <w:r w:rsidDel="005302F9">
          <w:rPr>
            <w:rFonts w:eastAsia="나눔명조" w:hint="eastAsia"/>
            <w:sz w:val="20"/>
            <w:szCs w:val="22"/>
          </w:rPr>
          <w:delText>(</w:delText>
        </w:r>
      </w:del>
      <w:ins w:id="1545" w:author="Kang, Jiyoon" w:date="2021-10-03T09:09:00Z">
        <w:del w:id="1546" w:author="Park, Sanghoon" w:date="2021-10-03T16:07:00Z">
          <w:r w:rsidR="002C4115" w:rsidRPr="005302F9" w:rsidDel="005302F9">
            <w:rPr>
              <w:rFonts w:eastAsia="나눔명조"/>
              <w:sz w:val="20"/>
              <w:szCs w:val="22"/>
              <w:rPrChange w:id="1547" w:author="Park, Sanghoon" w:date="2021-10-03T16:07:00Z">
                <w:rPr>
                  <w:sz w:val="20"/>
                </w:rPr>
              </w:rPrChange>
            </w:rPr>
            <w:delText>Moynihan and Pandey 2007;</w:delText>
          </w:r>
        </w:del>
      </w:ins>
      <w:ins w:id="1548" w:author="Kang, Jiyoon" w:date="2021-10-03T09:10:00Z">
        <w:del w:id="1549" w:author="Park, Sanghoon" w:date="2021-10-03T16:07:00Z">
          <w:r w:rsidR="00744673" w:rsidRPr="00744673" w:rsidDel="005302F9">
            <w:rPr>
              <w:rFonts w:eastAsia="나눔명조" w:hint="eastAsia"/>
              <w:sz w:val="20"/>
              <w:szCs w:val="22"/>
            </w:rPr>
            <w:delText xml:space="preserve"> </w:delText>
          </w:r>
          <w:r w:rsidR="00744673" w:rsidRPr="00770EBA" w:rsidDel="005302F9">
            <w:rPr>
              <w:rFonts w:eastAsia="나눔명조" w:hint="eastAsia"/>
              <w:sz w:val="20"/>
              <w:szCs w:val="22"/>
            </w:rPr>
            <w:delText>김재형</w:delText>
          </w:r>
          <w:r w:rsidR="00744673" w:rsidRPr="00770EBA" w:rsidDel="005302F9">
            <w:rPr>
              <w:rFonts w:eastAsia="나눔명조"/>
              <w:sz w:val="20"/>
              <w:szCs w:val="22"/>
            </w:rPr>
            <w:delText xml:space="preserve"> et al. </w:delText>
          </w:r>
          <w:commentRangeStart w:id="1550"/>
          <w:r w:rsidR="00744673" w:rsidRPr="00770EBA" w:rsidDel="005302F9">
            <w:rPr>
              <w:rFonts w:eastAsia="나눔명조"/>
              <w:sz w:val="20"/>
              <w:szCs w:val="22"/>
            </w:rPr>
            <w:delText>2020</w:delText>
          </w:r>
        </w:del>
        <w:commentRangeEnd w:id="1550"/>
        <w:r w:rsidR="00744673" w:rsidRPr="005302F9">
          <w:rPr>
            <w:rFonts w:eastAsia="나눔명조"/>
            <w:sz w:val="20"/>
            <w:szCs w:val="22"/>
            <w:rPrChange w:id="1551" w:author="Park, Sanghoon" w:date="2021-10-03T16:07:00Z">
              <w:rPr>
                <w:rStyle w:val="CommentReference"/>
              </w:rPr>
            </w:rPrChange>
          </w:rPr>
          <w:commentReference w:id="1550"/>
        </w:r>
      </w:ins>
      <w:del w:id="1552" w:author="Kang, Jiyoon" w:date="2021-10-03T09:10:00Z">
        <w:r w:rsidRPr="005302F9" w:rsidDel="00744673">
          <w:rPr>
            <w:rFonts w:eastAsia="나눔명조" w:hint="eastAsia"/>
            <w:sz w:val="20"/>
            <w:szCs w:val="22"/>
            <w:rPrChange w:id="1553" w:author="Park, Sanghoon" w:date="2021-10-03T16:07:00Z">
              <w:rPr>
                <w:rFonts w:eastAsia="나눔명조" w:hint="eastAsia"/>
                <w:color w:val="FF0000"/>
                <w:sz w:val="20"/>
                <w:szCs w:val="22"/>
              </w:rPr>
            </w:rPrChange>
          </w:rPr>
          <w:delText>인용</w:delText>
        </w:r>
      </w:del>
      <w:del w:id="1554" w:author="Park, Sanghoon" w:date="2021-10-03T16:07:00Z">
        <w:r w:rsidDel="005302F9">
          <w:rPr>
            <w:rFonts w:eastAsia="나눔명조"/>
            <w:sz w:val="20"/>
            <w:szCs w:val="22"/>
          </w:rPr>
          <w:delText>)</w:delText>
        </w:r>
      </w:del>
      <w:r>
        <w:rPr>
          <w:rFonts w:eastAsia="나눔명조" w:hint="eastAsia"/>
          <w:sz w:val="20"/>
          <w:szCs w:val="22"/>
        </w:rPr>
        <w:t>.</w:t>
      </w:r>
      <w:r>
        <w:rPr>
          <w:rFonts w:eastAsia="나눔명조"/>
          <w:sz w:val="20"/>
          <w:szCs w:val="22"/>
        </w:rPr>
        <w:t xml:space="preserve"> </w:t>
      </w:r>
      <w:r w:rsidR="00BB2CCE" w:rsidRPr="00BB2CCE">
        <w:rPr>
          <w:rFonts w:eastAsia="나눔명조" w:hint="eastAsia"/>
          <w:sz w:val="20"/>
          <w:szCs w:val="22"/>
        </w:rPr>
        <w:t>성별은</w:t>
      </w:r>
      <w:r w:rsidR="00BB2CCE" w:rsidRPr="00BB2CCE">
        <w:rPr>
          <w:rFonts w:eastAsia="나눔명조" w:hint="eastAsia"/>
          <w:sz w:val="20"/>
          <w:szCs w:val="22"/>
        </w:rPr>
        <w:t xml:space="preserve"> </w:t>
      </w:r>
      <w:r w:rsidR="00BB2CCE" w:rsidRPr="00BB2CCE">
        <w:rPr>
          <w:rFonts w:eastAsia="나눔명조" w:hint="eastAsia"/>
          <w:sz w:val="20"/>
          <w:szCs w:val="22"/>
        </w:rPr>
        <w:t>여성을</w:t>
      </w:r>
      <w:r w:rsidR="00BB2CCE" w:rsidRPr="00BB2CCE">
        <w:rPr>
          <w:rFonts w:eastAsia="나눔명조" w:hint="eastAsia"/>
          <w:sz w:val="20"/>
          <w:szCs w:val="22"/>
        </w:rPr>
        <w:t xml:space="preserve"> </w:t>
      </w:r>
      <w:r w:rsidR="00BB2CCE" w:rsidRPr="00BB2CCE">
        <w:rPr>
          <w:rFonts w:eastAsia="나눔명조"/>
          <w:sz w:val="20"/>
          <w:szCs w:val="22"/>
        </w:rPr>
        <w:t xml:space="preserve">1, </w:t>
      </w:r>
      <w:r w:rsidR="00BB2CCE" w:rsidRPr="00BB2CCE">
        <w:rPr>
          <w:rFonts w:eastAsia="나눔명조" w:hint="eastAsia"/>
          <w:sz w:val="20"/>
          <w:szCs w:val="22"/>
        </w:rPr>
        <w:t>남성을</w:t>
      </w:r>
      <w:r w:rsidR="00BB2CCE" w:rsidRPr="00BB2CCE">
        <w:rPr>
          <w:rFonts w:eastAsia="나눔명조" w:hint="eastAsia"/>
          <w:sz w:val="20"/>
          <w:szCs w:val="22"/>
        </w:rPr>
        <w:t xml:space="preserve"> </w:t>
      </w:r>
      <w:r w:rsidR="00BB2CCE" w:rsidRPr="00BB2CCE">
        <w:rPr>
          <w:rFonts w:eastAsia="나눔명조"/>
          <w:sz w:val="20"/>
          <w:szCs w:val="22"/>
        </w:rPr>
        <w:t>0</w:t>
      </w:r>
      <w:r w:rsidR="00BB2CCE" w:rsidRPr="00BB2CCE">
        <w:rPr>
          <w:rFonts w:eastAsia="나눔명조" w:hint="eastAsia"/>
          <w:sz w:val="20"/>
          <w:szCs w:val="22"/>
        </w:rPr>
        <w:t>으로</w:t>
      </w:r>
      <w:r w:rsidR="00BB2CCE" w:rsidRPr="00BB2CCE">
        <w:rPr>
          <w:rFonts w:eastAsia="나눔명조" w:hint="eastAsia"/>
          <w:sz w:val="20"/>
          <w:szCs w:val="22"/>
        </w:rPr>
        <w:t xml:space="preserve"> </w:t>
      </w:r>
      <w:r w:rsidR="00BB2CCE" w:rsidRPr="00BB2CCE">
        <w:rPr>
          <w:rFonts w:eastAsia="나눔명조" w:hint="eastAsia"/>
          <w:sz w:val="20"/>
          <w:szCs w:val="22"/>
        </w:rPr>
        <w:t>하는</w:t>
      </w:r>
      <w:r w:rsidR="00BB2CCE" w:rsidRPr="00BB2CCE">
        <w:rPr>
          <w:rFonts w:eastAsia="나눔명조" w:hint="eastAsia"/>
          <w:sz w:val="20"/>
          <w:szCs w:val="22"/>
        </w:rPr>
        <w:t xml:space="preserve"> </w:t>
      </w:r>
      <w:r w:rsidR="00BB2CCE" w:rsidRPr="00BB2CCE">
        <w:rPr>
          <w:rFonts w:eastAsia="나눔명조" w:hint="eastAsia"/>
          <w:sz w:val="20"/>
          <w:szCs w:val="22"/>
        </w:rPr>
        <w:t>이항변수이며</w:t>
      </w:r>
      <w:r w:rsidR="00BB2CCE" w:rsidRPr="00BB2CCE">
        <w:rPr>
          <w:rFonts w:eastAsia="나눔명조"/>
          <w:sz w:val="20"/>
          <w:szCs w:val="22"/>
        </w:rPr>
        <w:t xml:space="preserve">, </w:t>
      </w:r>
      <w:r w:rsidR="00BB2CCE" w:rsidRPr="00BB2CCE">
        <w:rPr>
          <w:rFonts w:eastAsia="나눔명조" w:hint="eastAsia"/>
          <w:sz w:val="20"/>
          <w:szCs w:val="22"/>
        </w:rPr>
        <w:t>연령은</w:t>
      </w:r>
      <w:r w:rsidR="00BB2CCE" w:rsidRPr="00BB2CCE">
        <w:rPr>
          <w:rFonts w:eastAsia="나눔명조" w:hint="eastAsia"/>
          <w:sz w:val="20"/>
          <w:szCs w:val="22"/>
        </w:rPr>
        <w:t xml:space="preserve"> </w:t>
      </w:r>
      <w:r w:rsidR="00BB2CCE" w:rsidRPr="00BB2CCE">
        <w:rPr>
          <w:rFonts w:eastAsia="나눔명조"/>
          <w:sz w:val="20"/>
          <w:szCs w:val="22"/>
        </w:rPr>
        <w:t>20</w:t>
      </w:r>
      <w:r w:rsidR="00BB2CCE" w:rsidRPr="00BB2CCE">
        <w:rPr>
          <w:rFonts w:eastAsia="나눔명조" w:hint="eastAsia"/>
          <w:sz w:val="20"/>
          <w:szCs w:val="22"/>
        </w:rPr>
        <w:t>대</w:t>
      </w:r>
      <w:r w:rsidR="00BB2CCE" w:rsidRPr="00BB2CCE">
        <w:rPr>
          <w:rFonts w:eastAsia="나눔명조"/>
          <w:sz w:val="20"/>
          <w:szCs w:val="22"/>
        </w:rPr>
        <w:t>, 30</w:t>
      </w:r>
      <w:r w:rsidR="00BB2CCE" w:rsidRPr="00BB2CCE">
        <w:rPr>
          <w:rFonts w:eastAsia="나눔명조" w:hint="eastAsia"/>
          <w:sz w:val="20"/>
          <w:szCs w:val="22"/>
        </w:rPr>
        <w:t>대</w:t>
      </w:r>
      <w:r w:rsidR="00BB2CCE" w:rsidRPr="00BB2CCE">
        <w:rPr>
          <w:rFonts w:eastAsia="나눔명조"/>
          <w:sz w:val="20"/>
          <w:szCs w:val="22"/>
        </w:rPr>
        <w:t>, 40</w:t>
      </w:r>
      <w:r w:rsidR="00BB2CCE" w:rsidRPr="00BB2CCE">
        <w:rPr>
          <w:rFonts w:eastAsia="나눔명조" w:hint="eastAsia"/>
          <w:sz w:val="20"/>
          <w:szCs w:val="22"/>
        </w:rPr>
        <w:t>대</w:t>
      </w:r>
      <w:r w:rsidR="00BB2CCE" w:rsidRPr="00BB2CCE">
        <w:rPr>
          <w:rFonts w:eastAsia="나눔명조"/>
          <w:sz w:val="20"/>
          <w:szCs w:val="22"/>
        </w:rPr>
        <w:t xml:space="preserve">, </w:t>
      </w:r>
      <w:r w:rsidR="00BB2CCE" w:rsidRPr="00BB2CCE">
        <w:rPr>
          <w:rFonts w:eastAsia="나눔명조" w:hint="eastAsia"/>
          <w:sz w:val="20"/>
          <w:szCs w:val="22"/>
        </w:rPr>
        <w:t>그리고</w:t>
      </w:r>
      <w:r w:rsidR="00BB2CCE" w:rsidRPr="00BB2CCE">
        <w:rPr>
          <w:rFonts w:eastAsia="나눔명조" w:hint="eastAsia"/>
          <w:sz w:val="20"/>
          <w:szCs w:val="22"/>
        </w:rPr>
        <w:t xml:space="preserve"> </w:t>
      </w:r>
      <w:r w:rsidR="00BB2CCE" w:rsidRPr="00BB2CCE">
        <w:rPr>
          <w:rFonts w:eastAsia="나눔명조"/>
          <w:sz w:val="20"/>
          <w:szCs w:val="22"/>
        </w:rPr>
        <w:t>50</w:t>
      </w:r>
      <w:r w:rsidR="00BB2CCE" w:rsidRPr="00BB2CCE">
        <w:rPr>
          <w:rFonts w:eastAsia="나눔명조" w:hint="eastAsia"/>
          <w:sz w:val="20"/>
          <w:szCs w:val="22"/>
        </w:rPr>
        <w:t>대</w:t>
      </w:r>
      <w:r w:rsidR="00BB2CCE" w:rsidRPr="00BB2CCE">
        <w:rPr>
          <w:rFonts w:eastAsia="나눔명조" w:hint="eastAsia"/>
          <w:sz w:val="20"/>
          <w:szCs w:val="22"/>
        </w:rPr>
        <w:t xml:space="preserve"> </w:t>
      </w:r>
      <w:r w:rsidR="00BB2CCE" w:rsidRPr="00BB2CCE">
        <w:rPr>
          <w:rFonts w:eastAsia="나눔명조" w:hint="eastAsia"/>
          <w:sz w:val="20"/>
          <w:szCs w:val="22"/>
        </w:rPr>
        <w:t>이상으로</w:t>
      </w:r>
      <w:r w:rsidR="00BB2CCE" w:rsidRPr="00BB2CCE">
        <w:rPr>
          <w:rFonts w:eastAsia="나눔명조" w:hint="eastAsia"/>
          <w:sz w:val="20"/>
          <w:szCs w:val="22"/>
        </w:rPr>
        <w:t xml:space="preserve"> </w:t>
      </w:r>
      <w:r w:rsidR="00BB2CCE" w:rsidRPr="00BB2CCE">
        <w:rPr>
          <w:rFonts w:eastAsia="나눔명조"/>
          <w:sz w:val="20"/>
          <w:szCs w:val="22"/>
        </w:rPr>
        <w:t>4</w:t>
      </w:r>
      <w:r w:rsidR="00BB2CCE" w:rsidRPr="00BB2CCE">
        <w:rPr>
          <w:rFonts w:eastAsia="나눔명조" w:hint="eastAsia"/>
          <w:sz w:val="20"/>
          <w:szCs w:val="22"/>
        </w:rPr>
        <w:t>개의</w:t>
      </w:r>
      <w:r w:rsidR="00BB2CCE" w:rsidRPr="00BB2CCE">
        <w:rPr>
          <w:rFonts w:eastAsia="나눔명조" w:hint="eastAsia"/>
          <w:sz w:val="20"/>
          <w:szCs w:val="22"/>
        </w:rPr>
        <w:t xml:space="preserve"> </w:t>
      </w:r>
      <w:r w:rsidR="00BB2CCE" w:rsidRPr="00BB2CCE">
        <w:rPr>
          <w:rFonts w:eastAsia="나눔명조" w:hint="eastAsia"/>
          <w:sz w:val="20"/>
          <w:szCs w:val="22"/>
        </w:rPr>
        <w:t>값을</w:t>
      </w:r>
      <w:r w:rsidR="00BB2CCE" w:rsidRPr="00BB2CCE">
        <w:rPr>
          <w:rFonts w:eastAsia="나눔명조" w:hint="eastAsia"/>
          <w:sz w:val="20"/>
          <w:szCs w:val="22"/>
        </w:rPr>
        <w:t xml:space="preserve"> </w:t>
      </w:r>
      <w:r w:rsidR="00BB2CCE" w:rsidRPr="00BB2CCE">
        <w:rPr>
          <w:rFonts w:eastAsia="나눔명조" w:hint="eastAsia"/>
          <w:sz w:val="20"/>
          <w:szCs w:val="22"/>
        </w:rPr>
        <w:t>갖는</w:t>
      </w:r>
      <w:r w:rsidR="00B26AFA">
        <w:rPr>
          <w:rFonts w:eastAsia="나눔명조" w:hint="eastAsia"/>
          <w:sz w:val="20"/>
          <w:szCs w:val="22"/>
        </w:rPr>
        <w:t xml:space="preserve"> </w:t>
      </w:r>
      <w:r w:rsidR="00BB2CCE" w:rsidRPr="00BB2CCE">
        <w:rPr>
          <w:rFonts w:eastAsia="나눔명조" w:hint="eastAsia"/>
          <w:sz w:val="20"/>
          <w:szCs w:val="22"/>
        </w:rPr>
        <w:t>변수이다</w:t>
      </w:r>
      <w:r w:rsidR="00BB2CCE" w:rsidRPr="00BB2CCE">
        <w:rPr>
          <w:rFonts w:eastAsia="나눔명조"/>
          <w:sz w:val="20"/>
          <w:szCs w:val="22"/>
        </w:rPr>
        <w:t xml:space="preserve">. </w:t>
      </w:r>
      <w:r w:rsidR="00BB2CCE" w:rsidRPr="00BB2CCE">
        <w:rPr>
          <w:rFonts w:eastAsia="나눔명조" w:hint="eastAsia"/>
          <w:sz w:val="20"/>
          <w:szCs w:val="22"/>
        </w:rPr>
        <w:t>혼인상태는</w:t>
      </w:r>
      <w:r w:rsidR="00BB2CCE" w:rsidRPr="00BB2CCE">
        <w:rPr>
          <w:rFonts w:eastAsia="나눔명조" w:hint="eastAsia"/>
          <w:sz w:val="20"/>
          <w:szCs w:val="22"/>
        </w:rPr>
        <w:t xml:space="preserve"> </w:t>
      </w:r>
      <w:r w:rsidR="00BB2CCE" w:rsidRPr="00BB2CCE">
        <w:rPr>
          <w:rFonts w:eastAsia="나눔명조" w:hint="eastAsia"/>
          <w:sz w:val="20"/>
          <w:szCs w:val="22"/>
        </w:rPr>
        <w:t>미혼과</w:t>
      </w:r>
      <w:r w:rsidR="00BB2CCE" w:rsidRPr="00BB2CCE">
        <w:rPr>
          <w:rFonts w:eastAsia="나눔명조" w:hint="eastAsia"/>
          <w:sz w:val="20"/>
          <w:szCs w:val="22"/>
        </w:rPr>
        <w:t xml:space="preserve"> </w:t>
      </w:r>
      <w:r w:rsidR="00BB2CCE" w:rsidRPr="00BB2CCE">
        <w:rPr>
          <w:rFonts w:eastAsia="나눔명조" w:hint="eastAsia"/>
          <w:sz w:val="20"/>
          <w:szCs w:val="22"/>
        </w:rPr>
        <w:t>기혼으로</w:t>
      </w:r>
      <w:r w:rsidR="00BB2CCE" w:rsidRPr="00BB2CCE">
        <w:rPr>
          <w:rFonts w:eastAsia="나눔명조" w:hint="eastAsia"/>
          <w:sz w:val="20"/>
          <w:szCs w:val="22"/>
        </w:rPr>
        <w:t xml:space="preserve"> </w:t>
      </w:r>
      <w:r w:rsidR="00BB2CCE" w:rsidRPr="00BB2CCE">
        <w:rPr>
          <w:rFonts w:eastAsia="나눔명조" w:hint="eastAsia"/>
          <w:sz w:val="20"/>
          <w:szCs w:val="22"/>
        </w:rPr>
        <w:t>측정된</w:t>
      </w:r>
      <w:r w:rsidR="00BB2CCE" w:rsidRPr="00BB2CCE">
        <w:rPr>
          <w:rFonts w:eastAsia="나눔명조" w:hint="eastAsia"/>
          <w:sz w:val="20"/>
          <w:szCs w:val="22"/>
        </w:rPr>
        <w:t xml:space="preserve"> </w:t>
      </w:r>
      <w:r w:rsidR="00BB2CCE" w:rsidRPr="00BB2CCE">
        <w:rPr>
          <w:rFonts w:eastAsia="나눔명조" w:hint="eastAsia"/>
          <w:sz w:val="20"/>
          <w:szCs w:val="22"/>
        </w:rPr>
        <w:t>이항변수이며</w:t>
      </w:r>
      <w:r w:rsidR="00BB2CCE" w:rsidRPr="00BB2CCE">
        <w:rPr>
          <w:rFonts w:eastAsia="나눔명조"/>
          <w:sz w:val="20"/>
          <w:szCs w:val="22"/>
        </w:rPr>
        <w:t xml:space="preserve">, </w:t>
      </w:r>
      <w:r w:rsidR="00BB2CCE" w:rsidRPr="00BB2CCE">
        <w:rPr>
          <w:rFonts w:eastAsia="나눔명조" w:hint="eastAsia"/>
          <w:sz w:val="20"/>
          <w:szCs w:val="22"/>
        </w:rPr>
        <w:t>자녀의</w:t>
      </w:r>
      <w:r w:rsidR="00BB2CCE" w:rsidRPr="00BB2CCE">
        <w:rPr>
          <w:rFonts w:eastAsia="나눔명조" w:hint="eastAsia"/>
          <w:sz w:val="20"/>
          <w:szCs w:val="22"/>
        </w:rPr>
        <w:t xml:space="preserve"> </w:t>
      </w:r>
      <w:r w:rsidR="00BB2CCE" w:rsidRPr="00BB2CCE">
        <w:rPr>
          <w:rFonts w:eastAsia="나눔명조" w:hint="eastAsia"/>
          <w:sz w:val="20"/>
          <w:szCs w:val="22"/>
        </w:rPr>
        <w:t>수는</w:t>
      </w:r>
      <w:r w:rsidR="00BB2CCE" w:rsidRPr="00BB2CCE">
        <w:rPr>
          <w:rFonts w:eastAsia="나눔명조" w:hint="eastAsia"/>
          <w:sz w:val="20"/>
          <w:szCs w:val="22"/>
        </w:rPr>
        <w:t xml:space="preserve"> </w:t>
      </w:r>
      <w:r w:rsidR="00BB2CCE" w:rsidRPr="00BB2CCE">
        <w:rPr>
          <w:rFonts w:eastAsia="나눔명조" w:hint="eastAsia"/>
          <w:sz w:val="20"/>
          <w:szCs w:val="22"/>
        </w:rPr>
        <w:t>응답자의</w:t>
      </w:r>
      <w:r w:rsidR="00BB2CCE" w:rsidRPr="00BB2CCE">
        <w:rPr>
          <w:rFonts w:eastAsia="나눔명조" w:hint="eastAsia"/>
          <w:sz w:val="20"/>
          <w:szCs w:val="22"/>
        </w:rPr>
        <w:t xml:space="preserve"> </w:t>
      </w:r>
      <w:r w:rsidR="00BB2CCE" w:rsidRPr="00BB2CCE">
        <w:rPr>
          <w:rFonts w:eastAsia="나눔명조" w:hint="eastAsia"/>
          <w:sz w:val="20"/>
          <w:szCs w:val="22"/>
        </w:rPr>
        <w:t>자녀의</w:t>
      </w:r>
      <w:r w:rsidR="00BB2CCE" w:rsidRPr="00BB2CCE">
        <w:rPr>
          <w:rFonts w:eastAsia="나눔명조" w:hint="eastAsia"/>
          <w:sz w:val="20"/>
          <w:szCs w:val="22"/>
        </w:rPr>
        <w:t xml:space="preserve"> </w:t>
      </w:r>
      <w:r w:rsidR="00BB2CCE" w:rsidRPr="00BB2CCE">
        <w:rPr>
          <w:rFonts w:eastAsia="나눔명조" w:hint="eastAsia"/>
          <w:sz w:val="20"/>
          <w:szCs w:val="22"/>
        </w:rPr>
        <w:t>수를</w:t>
      </w:r>
      <w:r w:rsidR="00BB2CCE" w:rsidRPr="00BB2CCE">
        <w:rPr>
          <w:rFonts w:eastAsia="나눔명조" w:hint="eastAsia"/>
          <w:sz w:val="20"/>
          <w:szCs w:val="22"/>
        </w:rPr>
        <w:t xml:space="preserve"> </w:t>
      </w:r>
      <w:r w:rsidR="00BB2CCE" w:rsidRPr="00BB2CCE">
        <w:rPr>
          <w:rFonts w:eastAsia="나눔명조" w:hint="eastAsia"/>
          <w:sz w:val="20"/>
          <w:szCs w:val="22"/>
        </w:rPr>
        <w:t>측정한</w:t>
      </w:r>
      <w:r w:rsidR="00BB2CCE" w:rsidRPr="00BB2CCE">
        <w:rPr>
          <w:rFonts w:eastAsia="나눔명조" w:hint="eastAsia"/>
          <w:sz w:val="20"/>
          <w:szCs w:val="22"/>
        </w:rPr>
        <w:t xml:space="preserve"> </w:t>
      </w:r>
      <w:r w:rsidR="00BB2CCE" w:rsidRPr="00BB2CCE">
        <w:rPr>
          <w:rFonts w:eastAsia="나눔명조" w:hint="eastAsia"/>
          <w:sz w:val="20"/>
          <w:szCs w:val="22"/>
        </w:rPr>
        <w:t>변수이다</w:t>
      </w:r>
      <w:r w:rsidR="00BB2CCE" w:rsidRPr="00BB2CCE">
        <w:rPr>
          <w:rFonts w:eastAsia="나눔명조"/>
          <w:sz w:val="20"/>
          <w:szCs w:val="22"/>
        </w:rPr>
        <w:t xml:space="preserve">. </w:t>
      </w:r>
      <w:r w:rsidR="00BB2CCE" w:rsidRPr="00BB2CCE">
        <w:rPr>
          <w:rFonts w:eastAsia="나눔명조" w:hint="eastAsia"/>
          <w:sz w:val="20"/>
          <w:szCs w:val="22"/>
        </w:rPr>
        <w:t>현재</w:t>
      </w:r>
      <w:r w:rsidR="00BB2CCE" w:rsidRPr="00BB2CCE">
        <w:rPr>
          <w:rFonts w:eastAsia="나눔명조" w:hint="eastAsia"/>
          <w:sz w:val="20"/>
          <w:szCs w:val="22"/>
        </w:rPr>
        <w:t xml:space="preserve"> </w:t>
      </w:r>
      <w:r w:rsidR="00BB2CCE" w:rsidRPr="00BB2CCE">
        <w:rPr>
          <w:rFonts w:eastAsia="나눔명조" w:hint="eastAsia"/>
          <w:sz w:val="20"/>
          <w:szCs w:val="22"/>
        </w:rPr>
        <w:t>학력</w:t>
      </w:r>
      <w:r w:rsidR="00BB2CCE" w:rsidRPr="00BB2CCE">
        <w:rPr>
          <w:rFonts w:eastAsia="나눔명조" w:hint="eastAsia"/>
          <w:sz w:val="20"/>
          <w:szCs w:val="22"/>
        </w:rPr>
        <w:t xml:space="preserve"> </w:t>
      </w:r>
      <w:r w:rsidR="00BB2CCE" w:rsidRPr="00BB2CCE">
        <w:rPr>
          <w:rFonts w:eastAsia="나눔명조" w:hint="eastAsia"/>
          <w:sz w:val="20"/>
          <w:szCs w:val="22"/>
        </w:rPr>
        <w:t>변수는</w:t>
      </w:r>
      <w:r w:rsidR="00BB2CCE" w:rsidRPr="00BB2CCE">
        <w:rPr>
          <w:rFonts w:eastAsia="나눔명조" w:hint="eastAsia"/>
          <w:sz w:val="20"/>
          <w:szCs w:val="22"/>
        </w:rPr>
        <w:t xml:space="preserve"> </w:t>
      </w:r>
      <w:r w:rsidR="00BB2CCE" w:rsidRPr="00BB2CCE">
        <w:rPr>
          <w:rFonts w:eastAsia="나눔명조" w:hint="eastAsia"/>
          <w:sz w:val="20"/>
          <w:szCs w:val="22"/>
        </w:rPr>
        <w:t>고졸</w:t>
      </w:r>
      <w:r w:rsidR="00BB2CCE" w:rsidRPr="00BB2CCE">
        <w:rPr>
          <w:rFonts w:eastAsia="나눔명조" w:hint="eastAsia"/>
          <w:sz w:val="20"/>
          <w:szCs w:val="22"/>
        </w:rPr>
        <w:t xml:space="preserve"> </w:t>
      </w:r>
      <w:r w:rsidR="00BB2CCE" w:rsidRPr="00BB2CCE">
        <w:rPr>
          <w:rFonts w:eastAsia="나눔명조" w:hint="eastAsia"/>
          <w:sz w:val="20"/>
          <w:szCs w:val="22"/>
        </w:rPr>
        <w:t>이하</w:t>
      </w:r>
      <w:r w:rsidR="00BB2CCE" w:rsidRPr="00BB2CCE">
        <w:rPr>
          <w:rFonts w:eastAsia="나눔명조"/>
          <w:sz w:val="20"/>
          <w:szCs w:val="22"/>
        </w:rPr>
        <w:t xml:space="preserve">, </w:t>
      </w:r>
      <w:r w:rsidR="00BB2CCE" w:rsidRPr="00BB2CCE">
        <w:rPr>
          <w:rFonts w:eastAsia="나눔명조" w:hint="eastAsia"/>
          <w:sz w:val="20"/>
          <w:szCs w:val="22"/>
        </w:rPr>
        <w:t>전문대</w:t>
      </w:r>
      <w:r w:rsidR="00BB2CCE" w:rsidRPr="00BB2CCE">
        <w:rPr>
          <w:rFonts w:eastAsia="나눔명조" w:hint="eastAsia"/>
          <w:sz w:val="20"/>
          <w:szCs w:val="22"/>
        </w:rPr>
        <w:t xml:space="preserve"> </w:t>
      </w:r>
      <w:r w:rsidR="00BB2CCE" w:rsidRPr="00BB2CCE">
        <w:rPr>
          <w:rFonts w:eastAsia="나눔명조" w:hint="eastAsia"/>
          <w:sz w:val="20"/>
          <w:szCs w:val="22"/>
        </w:rPr>
        <w:t>졸업</w:t>
      </w:r>
      <w:r w:rsidR="00BB2CCE" w:rsidRPr="00BB2CCE">
        <w:rPr>
          <w:rFonts w:eastAsia="나눔명조"/>
          <w:sz w:val="20"/>
          <w:szCs w:val="22"/>
        </w:rPr>
        <w:t xml:space="preserve">, </w:t>
      </w:r>
      <w:r w:rsidR="00BB2CCE" w:rsidRPr="00BB2CCE">
        <w:rPr>
          <w:rFonts w:eastAsia="나눔명조" w:hint="eastAsia"/>
          <w:sz w:val="20"/>
          <w:szCs w:val="22"/>
        </w:rPr>
        <w:t>대학</w:t>
      </w:r>
      <w:r w:rsidR="00BB2CCE" w:rsidRPr="00BB2CCE">
        <w:rPr>
          <w:rFonts w:eastAsia="나눔명조" w:hint="eastAsia"/>
          <w:sz w:val="20"/>
          <w:szCs w:val="22"/>
        </w:rPr>
        <w:t xml:space="preserve"> </w:t>
      </w:r>
      <w:r w:rsidR="00BB2CCE" w:rsidRPr="00BB2CCE">
        <w:rPr>
          <w:rFonts w:eastAsia="나눔명조" w:hint="eastAsia"/>
          <w:sz w:val="20"/>
          <w:szCs w:val="22"/>
        </w:rPr>
        <w:t>졸업</w:t>
      </w:r>
      <w:r w:rsidR="00BB2CCE" w:rsidRPr="00BB2CCE">
        <w:rPr>
          <w:rFonts w:eastAsia="나눔명조"/>
          <w:sz w:val="20"/>
          <w:szCs w:val="22"/>
        </w:rPr>
        <w:t xml:space="preserve">, </w:t>
      </w:r>
      <w:r w:rsidR="00BB2CCE" w:rsidRPr="00BB2CCE">
        <w:rPr>
          <w:rFonts w:eastAsia="나눔명조" w:hint="eastAsia"/>
          <w:sz w:val="20"/>
          <w:szCs w:val="22"/>
        </w:rPr>
        <w:t>석사</w:t>
      </w:r>
      <w:r w:rsidR="00BB2CCE" w:rsidRPr="00BB2CCE">
        <w:rPr>
          <w:rFonts w:eastAsia="나눔명조" w:hint="eastAsia"/>
          <w:sz w:val="20"/>
          <w:szCs w:val="22"/>
        </w:rPr>
        <w:t xml:space="preserve"> </w:t>
      </w:r>
      <w:r w:rsidR="00BB2CCE" w:rsidRPr="00BB2CCE">
        <w:rPr>
          <w:rFonts w:eastAsia="나눔명조" w:hint="eastAsia"/>
          <w:sz w:val="20"/>
          <w:szCs w:val="22"/>
        </w:rPr>
        <w:t>졸업</w:t>
      </w:r>
      <w:r w:rsidR="00BB2CCE" w:rsidRPr="00BB2CCE">
        <w:rPr>
          <w:rFonts w:eastAsia="나눔명조"/>
          <w:sz w:val="20"/>
          <w:szCs w:val="22"/>
        </w:rPr>
        <w:t xml:space="preserve">, </w:t>
      </w:r>
      <w:r w:rsidR="00BB2CCE" w:rsidRPr="00BB2CCE">
        <w:rPr>
          <w:rFonts w:eastAsia="나눔명조" w:hint="eastAsia"/>
          <w:sz w:val="20"/>
          <w:szCs w:val="22"/>
        </w:rPr>
        <w:t>박사</w:t>
      </w:r>
      <w:r w:rsidR="00BB2CCE" w:rsidRPr="00BB2CCE">
        <w:rPr>
          <w:rFonts w:eastAsia="나눔명조" w:hint="eastAsia"/>
          <w:sz w:val="20"/>
          <w:szCs w:val="22"/>
        </w:rPr>
        <w:t xml:space="preserve"> </w:t>
      </w:r>
      <w:r w:rsidR="00BB2CCE" w:rsidRPr="00BB2CCE">
        <w:rPr>
          <w:rFonts w:eastAsia="나눔명조" w:hint="eastAsia"/>
          <w:sz w:val="20"/>
          <w:szCs w:val="22"/>
        </w:rPr>
        <w:t>졸업으로</w:t>
      </w:r>
      <w:r w:rsidR="00BB2CCE" w:rsidRPr="00BB2CCE">
        <w:rPr>
          <w:rFonts w:eastAsia="나눔명조" w:hint="eastAsia"/>
          <w:sz w:val="20"/>
          <w:szCs w:val="22"/>
        </w:rPr>
        <w:t xml:space="preserve"> </w:t>
      </w:r>
      <w:r w:rsidR="00BB2CCE" w:rsidRPr="00BB2CCE">
        <w:rPr>
          <w:rFonts w:eastAsia="나눔명조"/>
          <w:sz w:val="20"/>
          <w:szCs w:val="22"/>
        </w:rPr>
        <w:t>5</w:t>
      </w:r>
      <w:r w:rsidR="00BB2CCE" w:rsidRPr="00BB2CCE">
        <w:rPr>
          <w:rFonts w:eastAsia="나눔명조" w:hint="eastAsia"/>
          <w:sz w:val="20"/>
          <w:szCs w:val="22"/>
        </w:rPr>
        <w:t>개의</w:t>
      </w:r>
      <w:r w:rsidR="00BB2CCE" w:rsidRPr="00BB2CCE">
        <w:rPr>
          <w:rFonts w:eastAsia="나눔명조" w:hint="eastAsia"/>
          <w:sz w:val="20"/>
          <w:szCs w:val="22"/>
        </w:rPr>
        <w:t xml:space="preserve"> </w:t>
      </w:r>
      <w:r w:rsidR="00BB2CCE" w:rsidRPr="00BB2CCE">
        <w:rPr>
          <w:rFonts w:eastAsia="나눔명조" w:hint="eastAsia"/>
          <w:sz w:val="20"/>
          <w:szCs w:val="22"/>
        </w:rPr>
        <w:t>값을</w:t>
      </w:r>
      <w:r w:rsidR="00BB2CCE" w:rsidRPr="00BB2CCE">
        <w:rPr>
          <w:rFonts w:eastAsia="나눔명조" w:hint="eastAsia"/>
          <w:sz w:val="20"/>
          <w:szCs w:val="22"/>
        </w:rPr>
        <w:t xml:space="preserve"> </w:t>
      </w:r>
      <w:r w:rsidR="00BB2CCE" w:rsidRPr="00BB2CCE">
        <w:rPr>
          <w:rFonts w:eastAsia="나눔명조" w:hint="eastAsia"/>
          <w:sz w:val="20"/>
          <w:szCs w:val="22"/>
        </w:rPr>
        <w:t>갖는</w:t>
      </w:r>
      <w:r w:rsidR="00BB2CCE" w:rsidRPr="00BB2CCE">
        <w:rPr>
          <w:rFonts w:eastAsia="나눔명조" w:hint="eastAsia"/>
          <w:sz w:val="20"/>
          <w:szCs w:val="22"/>
        </w:rPr>
        <w:t xml:space="preserve"> </w:t>
      </w:r>
      <w:r w:rsidR="00BB2CCE" w:rsidRPr="00BB2CCE">
        <w:rPr>
          <w:rFonts w:eastAsia="나눔명조" w:hint="eastAsia"/>
          <w:sz w:val="20"/>
          <w:szCs w:val="22"/>
        </w:rPr>
        <w:t>변수이며</w:t>
      </w:r>
      <w:r w:rsidR="00BB2CCE" w:rsidRPr="00BB2CCE">
        <w:rPr>
          <w:rFonts w:eastAsia="나눔명조"/>
          <w:sz w:val="20"/>
          <w:szCs w:val="22"/>
        </w:rPr>
        <w:t xml:space="preserve">, </w:t>
      </w:r>
      <w:r w:rsidR="00BB2CCE" w:rsidRPr="00BB2CCE">
        <w:rPr>
          <w:rFonts w:eastAsia="나눔명조" w:hint="eastAsia"/>
          <w:sz w:val="20"/>
          <w:szCs w:val="22"/>
        </w:rPr>
        <w:t>현재</w:t>
      </w:r>
      <w:r w:rsidR="00BB2CCE" w:rsidRPr="00BB2CCE">
        <w:rPr>
          <w:rFonts w:eastAsia="나눔명조" w:hint="eastAsia"/>
          <w:sz w:val="20"/>
          <w:szCs w:val="22"/>
        </w:rPr>
        <w:t xml:space="preserve"> </w:t>
      </w:r>
      <w:r w:rsidR="00BB2CCE" w:rsidRPr="00BB2CCE">
        <w:rPr>
          <w:rFonts w:eastAsia="나눔명조" w:hint="eastAsia"/>
          <w:sz w:val="20"/>
          <w:szCs w:val="22"/>
        </w:rPr>
        <w:t>직급은</w:t>
      </w:r>
      <w:r w:rsidR="00BB2CCE" w:rsidRPr="00BB2CCE">
        <w:rPr>
          <w:rFonts w:eastAsia="나눔명조" w:hint="eastAsia"/>
          <w:sz w:val="20"/>
          <w:szCs w:val="22"/>
        </w:rPr>
        <w:t xml:space="preserve"> </w:t>
      </w:r>
      <w:r w:rsidR="00BB2CCE" w:rsidRPr="00BB2CCE">
        <w:rPr>
          <w:rFonts w:eastAsia="나눔명조" w:hint="eastAsia"/>
          <w:sz w:val="20"/>
          <w:szCs w:val="22"/>
        </w:rPr>
        <w:t>가장</w:t>
      </w:r>
      <w:r w:rsidR="00BB2CCE" w:rsidRPr="00BB2CCE">
        <w:rPr>
          <w:rFonts w:eastAsia="나눔명조" w:hint="eastAsia"/>
          <w:sz w:val="20"/>
          <w:szCs w:val="22"/>
        </w:rPr>
        <w:t xml:space="preserve"> </w:t>
      </w:r>
      <w:r w:rsidR="00BB2CCE" w:rsidRPr="00BB2CCE">
        <w:rPr>
          <w:rFonts w:eastAsia="나눔명조" w:hint="eastAsia"/>
          <w:sz w:val="20"/>
          <w:szCs w:val="22"/>
        </w:rPr>
        <w:t>낮은</w:t>
      </w:r>
      <w:r w:rsidR="00BB2CCE" w:rsidRPr="00BB2CCE">
        <w:rPr>
          <w:rFonts w:eastAsia="나눔명조" w:hint="eastAsia"/>
          <w:sz w:val="20"/>
          <w:szCs w:val="22"/>
        </w:rPr>
        <w:t xml:space="preserve"> </w:t>
      </w:r>
      <w:r w:rsidR="00BB2CCE" w:rsidRPr="00BB2CCE">
        <w:rPr>
          <w:rFonts w:eastAsia="나눔명조" w:hint="eastAsia"/>
          <w:sz w:val="20"/>
          <w:szCs w:val="22"/>
        </w:rPr>
        <w:t>값인</w:t>
      </w:r>
      <w:r w:rsidR="00BB2CCE" w:rsidRPr="00BB2CCE">
        <w:rPr>
          <w:rFonts w:eastAsia="나눔명조" w:hint="eastAsia"/>
          <w:sz w:val="20"/>
          <w:szCs w:val="22"/>
        </w:rPr>
        <w:t xml:space="preserve"> </w:t>
      </w:r>
      <w:r w:rsidR="00BB2CCE" w:rsidRPr="00BB2CCE">
        <w:rPr>
          <w:rFonts w:eastAsia="나눔명조"/>
          <w:sz w:val="20"/>
          <w:szCs w:val="22"/>
        </w:rPr>
        <w:t>9</w:t>
      </w:r>
      <w:r w:rsidR="00BB2CCE" w:rsidRPr="00BB2CCE">
        <w:rPr>
          <w:rFonts w:eastAsia="나눔명조" w:hint="eastAsia"/>
          <w:sz w:val="20"/>
          <w:szCs w:val="22"/>
        </w:rPr>
        <w:t>급부터</w:t>
      </w:r>
      <w:r w:rsidR="00BB2CCE" w:rsidRPr="00BB2CCE">
        <w:rPr>
          <w:rFonts w:eastAsia="나눔명조" w:hint="eastAsia"/>
          <w:sz w:val="20"/>
          <w:szCs w:val="22"/>
        </w:rPr>
        <w:t xml:space="preserve"> </w:t>
      </w:r>
      <w:r w:rsidR="00BB2CCE" w:rsidRPr="00BB2CCE">
        <w:rPr>
          <w:rFonts w:eastAsia="나눔명조" w:hint="eastAsia"/>
          <w:sz w:val="20"/>
          <w:szCs w:val="22"/>
        </w:rPr>
        <w:t>가장</w:t>
      </w:r>
      <w:r w:rsidR="00BB2CCE" w:rsidRPr="00BB2CCE">
        <w:rPr>
          <w:rFonts w:eastAsia="나눔명조" w:hint="eastAsia"/>
          <w:sz w:val="20"/>
          <w:szCs w:val="22"/>
        </w:rPr>
        <w:t xml:space="preserve"> </w:t>
      </w:r>
      <w:r w:rsidR="00BB2CCE" w:rsidRPr="00BB2CCE">
        <w:rPr>
          <w:rFonts w:eastAsia="나눔명조" w:hint="eastAsia"/>
          <w:sz w:val="20"/>
          <w:szCs w:val="22"/>
        </w:rPr>
        <w:t>높은</w:t>
      </w:r>
      <w:r w:rsidR="00BB2CCE" w:rsidRPr="00BB2CCE">
        <w:rPr>
          <w:rFonts w:eastAsia="나눔명조" w:hint="eastAsia"/>
          <w:sz w:val="20"/>
          <w:szCs w:val="22"/>
        </w:rPr>
        <w:t xml:space="preserve"> </w:t>
      </w:r>
      <w:r w:rsidR="00BB2CCE" w:rsidRPr="00BB2CCE">
        <w:rPr>
          <w:rFonts w:eastAsia="나눔명조" w:hint="eastAsia"/>
          <w:sz w:val="20"/>
          <w:szCs w:val="22"/>
        </w:rPr>
        <w:t>값인</w:t>
      </w:r>
      <w:r w:rsidR="00BB2CCE" w:rsidRPr="00BB2CCE">
        <w:rPr>
          <w:rFonts w:eastAsia="나눔명조" w:hint="eastAsia"/>
          <w:sz w:val="20"/>
          <w:szCs w:val="22"/>
        </w:rPr>
        <w:t xml:space="preserve"> </w:t>
      </w:r>
      <w:r w:rsidR="00BB2CCE" w:rsidRPr="00BB2CCE">
        <w:rPr>
          <w:rFonts w:eastAsia="나눔명조"/>
          <w:sz w:val="20"/>
          <w:szCs w:val="22"/>
        </w:rPr>
        <w:t>1</w:t>
      </w:r>
      <w:r w:rsidR="00BB2CCE" w:rsidRPr="00BB2CCE">
        <w:rPr>
          <w:rFonts w:eastAsia="나눔명조" w:hint="eastAsia"/>
          <w:sz w:val="20"/>
          <w:szCs w:val="22"/>
        </w:rPr>
        <w:t>급까지를</w:t>
      </w:r>
      <w:r w:rsidR="00BB2CCE" w:rsidRPr="00BB2CCE">
        <w:rPr>
          <w:rFonts w:eastAsia="나눔명조" w:hint="eastAsia"/>
          <w:sz w:val="20"/>
          <w:szCs w:val="22"/>
        </w:rPr>
        <w:t xml:space="preserve"> </w:t>
      </w:r>
      <w:r w:rsidR="00BB2CCE" w:rsidRPr="00BB2CCE">
        <w:rPr>
          <w:rFonts w:eastAsia="나눔명조" w:hint="eastAsia"/>
          <w:sz w:val="20"/>
          <w:szCs w:val="22"/>
        </w:rPr>
        <w:t>측정한</w:t>
      </w:r>
      <w:r w:rsidR="00BB2CCE" w:rsidRPr="00BB2CCE">
        <w:rPr>
          <w:rFonts w:eastAsia="나눔명조" w:hint="eastAsia"/>
          <w:sz w:val="20"/>
          <w:szCs w:val="22"/>
        </w:rPr>
        <w:t xml:space="preserve"> </w:t>
      </w:r>
      <w:r w:rsidR="00BB2CCE" w:rsidRPr="00BB2CCE">
        <w:rPr>
          <w:rFonts w:eastAsia="나눔명조" w:hint="eastAsia"/>
          <w:sz w:val="20"/>
          <w:szCs w:val="22"/>
        </w:rPr>
        <w:t>변수이다</w:t>
      </w:r>
      <w:r w:rsidR="00BB2CCE" w:rsidRPr="00BB2CCE">
        <w:rPr>
          <w:rFonts w:eastAsia="나눔명조"/>
          <w:sz w:val="20"/>
          <w:szCs w:val="22"/>
        </w:rPr>
        <w:t xml:space="preserve">. </w:t>
      </w:r>
      <w:r w:rsidR="00BB2CCE" w:rsidRPr="00BB2CCE">
        <w:rPr>
          <w:rFonts w:eastAsia="나눔명조" w:hint="eastAsia"/>
          <w:sz w:val="20"/>
          <w:szCs w:val="22"/>
        </w:rPr>
        <w:t>주</w:t>
      </w:r>
      <w:r w:rsidR="00BB2CCE" w:rsidRPr="00BB2CCE">
        <w:rPr>
          <w:rFonts w:eastAsia="나눔명조" w:hint="eastAsia"/>
          <w:sz w:val="20"/>
          <w:szCs w:val="22"/>
        </w:rPr>
        <w:t xml:space="preserve"> </w:t>
      </w:r>
      <w:r w:rsidR="00BB2CCE" w:rsidRPr="00BB2CCE">
        <w:rPr>
          <w:rFonts w:eastAsia="나눔명조" w:hint="eastAsia"/>
          <w:sz w:val="20"/>
          <w:szCs w:val="22"/>
        </w:rPr>
        <w:t>평균</w:t>
      </w:r>
      <w:r w:rsidR="00BB2CCE" w:rsidRPr="00BB2CCE">
        <w:rPr>
          <w:rFonts w:eastAsia="나눔명조" w:hint="eastAsia"/>
          <w:sz w:val="20"/>
          <w:szCs w:val="22"/>
        </w:rPr>
        <w:t xml:space="preserve"> </w:t>
      </w:r>
      <w:r w:rsidR="00BB2CCE" w:rsidRPr="00BB2CCE">
        <w:rPr>
          <w:rFonts w:eastAsia="나눔명조" w:hint="eastAsia"/>
          <w:sz w:val="20"/>
          <w:szCs w:val="22"/>
        </w:rPr>
        <w:t>근무시간과</w:t>
      </w:r>
      <w:r w:rsidR="00BB2CCE" w:rsidRPr="00BB2CCE">
        <w:rPr>
          <w:rFonts w:eastAsia="나눔명조" w:hint="eastAsia"/>
          <w:sz w:val="20"/>
          <w:szCs w:val="22"/>
        </w:rPr>
        <w:t xml:space="preserve"> </w:t>
      </w:r>
      <w:r w:rsidR="00BB2CCE" w:rsidRPr="00BB2CCE">
        <w:rPr>
          <w:rFonts w:eastAsia="나눔명조" w:hint="eastAsia"/>
          <w:sz w:val="20"/>
          <w:szCs w:val="22"/>
        </w:rPr>
        <w:t>주평균</w:t>
      </w:r>
      <w:r w:rsidR="00BB2CCE" w:rsidRPr="00BB2CCE">
        <w:rPr>
          <w:rFonts w:eastAsia="나눔명조" w:hint="eastAsia"/>
          <w:sz w:val="20"/>
          <w:szCs w:val="22"/>
        </w:rPr>
        <w:t xml:space="preserve"> </w:t>
      </w:r>
      <w:r w:rsidR="00BB2CCE" w:rsidRPr="00BB2CCE">
        <w:rPr>
          <w:rFonts w:eastAsia="나눔명조" w:hint="eastAsia"/>
          <w:sz w:val="20"/>
          <w:szCs w:val="22"/>
        </w:rPr>
        <w:t>초과근무시간</w:t>
      </w:r>
      <w:r w:rsidR="00BB2CCE" w:rsidRPr="00BB2CCE">
        <w:rPr>
          <w:rFonts w:eastAsia="나눔명조" w:hint="eastAsia"/>
          <w:sz w:val="20"/>
          <w:szCs w:val="22"/>
        </w:rPr>
        <w:t xml:space="preserve"> </w:t>
      </w:r>
      <w:r w:rsidR="00BB2CCE" w:rsidRPr="00BB2CCE">
        <w:rPr>
          <w:rFonts w:eastAsia="나눔명조" w:hint="eastAsia"/>
          <w:sz w:val="20"/>
          <w:szCs w:val="22"/>
        </w:rPr>
        <w:t>변수는</w:t>
      </w:r>
      <w:r w:rsidR="00BB2CCE" w:rsidRPr="00BB2CCE">
        <w:rPr>
          <w:rFonts w:eastAsia="나눔명조" w:hint="eastAsia"/>
          <w:sz w:val="20"/>
          <w:szCs w:val="22"/>
        </w:rPr>
        <w:t xml:space="preserve"> </w:t>
      </w:r>
      <w:r w:rsidR="00BB2CCE" w:rsidRPr="00BB2CCE">
        <w:rPr>
          <w:rFonts w:eastAsia="나눔명조" w:hint="eastAsia"/>
          <w:sz w:val="20"/>
          <w:szCs w:val="22"/>
        </w:rPr>
        <w:t>각각</w:t>
      </w:r>
      <w:r w:rsidR="00BB2CCE" w:rsidRPr="00BB2CCE">
        <w:rPr>
          <w:rFonts w:eastAsia="나눔명조" w:hint="eastAsia"/>
          <w:sz w:val="20"/>
          <w:szCs w:val="22"/>
        </w:rPr>
        <w:t xml:space="preserve"> </w:t>
      </w:r>
      <w:r w:rsidR="00BB2CCE" w:rsidRPr="00BB2CCE">
        <w:rPr>
          <w:rFonts w:eastAsia="나눔명조" w:hint="eastAsia"/>
          <w:sz w:val="20"/>
          <w:szCs w:val="22"/>
        </w:rPr>
        <w:t>응답한</w:t>
      </w:r>
      <w:r w:rsidR="00BB2CCE" w:rsidRPr="00BB2CCE">
        <w:rPr>
          <w:rFonts w:eastAsia="나눔명조" w:hint="eastAsia"/>
          <w:sz w:val="20"/>
          <w:szCs w:val="22"/>
        </w:rPr>
        <w:t xml:space="preserve"> </w:t>
      </w:r>
      <w:r w:rsidR="00BB2CCE" w:rsidRPr="00BB2CCE">
        <w:rPr>
          <w:rFonts w:eastAsia="나눔명조" w:hint="eastAsia"/>
          <w:sz w:val="20"/>
          <w:szCs w:val="22"/>
        </w:rPr>
        <w:t>시점으로부터</w:t>
      </w:r>
      <w:r w:rsidR="00BB2CCE" w:rsidRPr="00BB2CCE">
        <w:rPr>
          <w:rFonts w:eastAsia="나눔명조" w:hint="eastAsia"/>
          <w:sz w:val="20"/>
          <w:szCs w:val="22"/>
        </w:rPr>
        <w:t xml:space="preserve"> </w:t>
      </w:r>
      <w:r w:rsidR="00BB2CCE" w:rsidRPr="00BB2CCE">
        <w:rPr>
          <w:rFonts w:eastAsia="나눔명조" w:hint="eastAsia"/>
          <w:sz w:val="20"/>
          <w:szCs w:val="22"/>
        </w:rPr>
        <w:t>지난</w:t>
      </w:r>
      <w:r w:rsidR="00BB2CCE" w:rsidRPr="00BB2CCE">
        <w:rPr>
          <w:rFonts w:eastAsia="나눔명조" w:hint="eastAsia"/>
          <w:sz w:val="20"/>
          <w:szCs w:val="22"/>
        </w:rPr>
        <w:t xml:space="preserve"> </w:t>
      </w:r>
      <w:r w:rsidR="00BB2CCE" w:rsidRPr="00BB2CCE">
        <w:rPr>
          <w:rFonts w:eastAsia="나눔명조"/>
          <w:sz w:val="20"/>
          <w:szCs w:val="22"/>
        </w:rPr>
        <w:t>1</w:t>
      </w:r>
      <w:r w:rsidR="00BB2CCE" w:rsidRPr="00BB2CCE">
        <w:rPr>
          <w:rFonts w:eastAsia="나눔명조" w:hint="eastAsia"/>
          <w:sz w:val="20"/>
          <w:szCs w:val="22"/>
        </w:rPr>
        <w:t>개월</w:t>
      </w:r>
      <w:r w:rsidR="00BB2CCE" w:rsidRPr="00BB2CCE">
        <w:rPr>
          <w:rFonts w:eastAsia="나눔명조" w:hint="eastAsia"/>
          <w:sz w:val="20"/>
          <w:szCs w:val="22"/>
        </w:rPr>
        <w:t xml:space="preserve"> </w:t>
      </w:r>
      <w:r w:rsidR="00BB2CCE" w:rsidRPr="00BB2CCE">
        <w:rPr>
          <w:rFonts w:eastAsia="나눔명조" w:hint="eastAsia"/>
          <w:sz w:val="20"/>
          <w:szCs w:val="22"/>
        </w:rPr>
        <w:t>간</w:t>
      </w:r>
      <w:r w:rsidR="00BB2CCE" w:rsidRPr="00BB2CCE">
        <w:rPr>
          <w:rFonts w:eastAsia="나눔명조" w:hint="eastAsia"/>
          <w:sz w:val="20"/>
          <w:szCs w:val="22"/>
        </w:rPr>
        <w:t xml:space="preserve"> </w:t>
      </w:r>
      <w:r w:rsidR="00BB2CCE" w:rsidRPr="00BB2CCE">
        <w:rPr>
          <w:rFonts w:eastAsia="나눔명조"/>
          <w:sz w:val="20"/>
          <w:szCs w:val="22"/>
        </w:rPr>
        <w:t>1</w:t>
      </w:r>
      <w:r w:rsidR="00BB2CCE" w:rsidRPr="00BB2CCE">
        <w:rPr>
          <w:rFonts w:eastAsia="나눔명조" w:hint="eastAsia"/>
          <w:sz w:val="20"/>
          <w:szCs w:val="22"/>
        </w:rPr>
        <w:t>주일</w:t>
      </w:r>
      <w:r w:rsidR="00BB2CCE" w:rsidRPr="00BB2CCE">
        <w:rPr>
          <w:rFonts w:eastAsia="나눔명조" w:hint="eastAsia"/>
          <w:sz w:val="20"/>
          <w:szCs w:val="22"/>
        </w:rPr>
        <w:t xml:space="preserve"> </w:t>
      </w:r>
      <w:r w:rsidR="00BB2CCE" w:rsidRPr="00BB2CCE">
        <w:rPr>
          <w:rFonts w:eastAsia="나눔명조" w:hint="eastAsia"/>
          <w:sz w:val="20"/>
          <w:szCs w:val="22"/>
        </w:rPr>
        <w:t>평균</w:t>
      </w:r>
      <w:r w:rsidR="00BB2CCE" w:rsidRPr="00BB2CCE">
        <w:rPr>
          <w:rFonts w:eastAsia="나눔명조" w:hint="eastAsia"/>
          <w:sz w:val="20"/>
          <w:szCs w:val="22"/>
        </w:rPr>
        <w:t xml:space="preserve"> </w:t>
      </w:r>
      <w:r w:rsidR="00BB2CCE" w:rsidRPr="00BB2CCE">
        <w:rPr>
          <w:rFonts w:eastAsia="나눔명조" w:hint="eastAsia"/>
          <w:sz w:val="20"/>
          <w:szCs w:val="22"/>
        </w:rPr>
        <w:t>시간을</w:t>
      </w:r>
      <w:r w:rsidR="00BB2CCE" w:rsidRPr="00BB2CCE">
        <w:rPr>
          <w:rFonts w:eastAsia="나눔명조" w:hint="eastAsia"/>
          <w:sz w:val="20"/>
          <w:szCs w:val="22"/>
        </w:rPr>
        <w:t xml:space="preserve"> </w:t>
      </w:r>
      <w:r w:rsidR="00BB2CCE" w:rsidRPr="00BB2CCE">
        <w:rPr>
          <w:rFonts w:eastAsia="나눔명조" w:hint="eastAsia"/>
          <w:sz w:val="20"/>
          <w:szCs w:val="22"/>
        </w:rPr>
        <w:t>측정한</w:t>
      </w:r>
      <w:r w:rsidR="00BB2CCE" w:rsidRPr="00BB2CCE">
        <w:rPr>
          <w:rFonts w:eastAsia="나눔명조" w:hint="eastAsia"/>
          <w:sz w:val="20"/>
          <w:szCs w:val="22"/>
        </w:rPr>
        <w:t xml:space="preserve"> </w:t>
      </w:r>
      <w:r w:rsidR="00BB2CCE" w:rsidRPr="00BB2CCE">
        <w:rPr>
          <w:rFonts w:eastAsia="나눔명조" w:hint="eastAsia"/>
          <w:sz w:val="20"/>
          <w:szCs w:val="22"/>
        </w:rPr>
        <w:t>것으로</w:t>
      </w:r>
      <w:r w:rsidR="00BB2CCE" w:rsidRPr="00BB2CCE">
        <w:rPr>
          <w:rFonts w:eastAsia="나눔명조" w:hint="eastAsia"/>
          <w:sz w:val="20"/>
          <w:szCs w:val="22"/>
        </w:rPr>
        <w:t xml:space="preserve"> </w:t>
      </w:r>
      <w:r w:rsidR="00BB2CCE" w:rsidRPr="00BB2CCE">
        <w:rPr>
          <w:rFonts w:eastAsia="나눔명조"/>
          <w:sz w:val="20"/>
          <w:szCs w:val="22"/>
        </w:rPr>
        <w:t>1</w:t>
      </w:r>
      <w:r w:rsidR="00BB2CCE" w:rsidRPr="00BB2CCE">
        <w:rPr>
          <w:rFonts w:eastAsia="나눔명조" w:hint="eastAsia"/>
          <w:sz w:val="20"/>
          <w:szCs w:val="22"/>
        </w:rPr>
        <w:t>부터</w:t>
      </w:r>
      <w:r w:rsidR="00BB2CCE" w:rsidRPr="00BB2CCE">
        <w:rPr>
          <w:rFonts w:eastAsia="나눔명조" w:hint="eastAsia"/>
          <w:sz w:val="20"/>
          <w:szCs w:val="22"/>
        </w:rPr>
        <w:t xml:space="preserve"> </w:t>
      </w:r>
      <w:r w:rsidR="00BB2CCE" w:rsidRPr="00BB2CCE">
        <w:rPr>
          <w:rFonts w:eastAsia="나눔명조"/>
          <w:sz w:val="20"/>
          <w:szCs w:val="22"/>
        </w:rPr>
        <w:t>5</w:t>
      </w:r>
      <w:r w:rsidR="00BB2CCE" w:rsidRPr="00BB2CCE">
        <w:rPr>
          <w:rFonts w:eastAsia="나눔명조" w:hint="eastAsia"/>
          <w:sz w:val="20"/>
          <w:szCs w:val="22"/>
        </w:rPr>
        <w:t>까지의</w:t>
      </w:r>
      <w:r w:rsidR="00BB2CCE" w:rsidRPr="00BB2CCE">
        <w:rPr>
          <w:rFonts w:eastAsia="나눔명조" w:hint="eastAsia"/>
          <w:sz w:val="20"/>
          <w:szCs w:val="22"/>
        </w:rPr>
        <w:t xml:space="preserve"> </w:t>
      </w:r>
      <w:r w:rsidR="00BB2CCE" w:rsidRPr="00BB2CCE">
        <w:rPr>
          <w:rFonts w:eastAsia="나눔명조" w:hint="eastAsia"/>
          <w:sz w:val="20"/>
          <w:szCs w:val="22"/>
        </w:rPr>
        <w:t>값을</w:t>
      </w:r>
      <w:r w:rsidR="00BB2CCE" w:rsidRPr="00BB2CCE">
        <w:rPr>
          <w:rFonts w:eastAsia="나눔명조" w:hint="eastAsia"/>
          <w:sz w:val="20"/>
          <w:szCs w:val="22"/>
        </w:rPr>
        <w:t xml:space="preserve"> </w:t>
      </w:r>
      <w:r w:rsidR="00BB2CCE" w:rsidRPr="00BB2CCE">
        <w:rPr>
          <w:rFonts w:eastAsia="나눔명조" w:hint="eastAsia"/>
          <w:sz w:val="20"/>
          <w:szCs w:val="22"/>
        </w:rPr>
        <w:t>갖는</w:t>
      </w:r>
      <w:r w:rsidR="00BB2CCE" w:rsidRPr="00BB2CCE">
        <w:rPr>
          <w:rFonts w:eastAsia="나눔명조" w:hint="eastAsia"/>
          <w:sz w:val="20"/>
          <w:szCs w:val="22"/>
        </w:rPr>
        <w:t xml:space="preserve"> </w:t>
      </w:r>
      <w:r w:rsidR="00BB2CCE" w:rsidRPr="00BB2CCE">
        <w:rPr>
          <w:rFonts w:eastAsia="나눔명조" w:hint="eastAsia"/>
          <w:sz w:val="20"/>
          <w:szCs w:val="22"/>
        </w:rPr>
        <w:t>변수이다</w:t>
      </w:r>
      <w:r w:rsidR="00BB2CCE" w:rsidRPr="00BB2CCE">
        <w:rPr>
          <w:rFonts w:eastAsia="나눔명조"/>
          <w:sz w:val="20"/>
          <w:szCs w:val="22"/>
        </w:rPr>
        <w:t>.</w:t>
      </w:r>
    </w:p>
    <w:p w14:paraId="788B1C55" w14:textId="16AC6A6F" w:rsidR="001D51F4" w:rsidRDefault="001D51F4" w:rsidP="00265BC3">
      <w:pPr>
        <w:wordWrap/>
        <w:spacing w:before="120" w:after="120" w:line="276" w:lineRule="auto"/>
        <w:rPr>
          <w:rFonts w:eastAsia="나눔명조"/>
          <w:sz w:val="20"/>
          <w:szCs w:val="22"/>
        </w:rPr>
      </w:pPr>
    </w:p>
    <w:p w14:paraId="14F339C2" w14:textId="71046226" w:rsidR="00BB2CCE" w:rsidRPr="00BB2CCE" w:rsidRDefault="00BB2CCE" w:rsidP="00265BC3">
      <w:pPr>
        <w:pStyle w:val="Caption"/>
        <w:keepNext/>
        <w:jc w:val="center"/>
        <w:rPr>
          <w:rFonts w:ascii="나눔명조" w:eastAsia="나눔명조" w:hAnsi="나눔명조"/>
          <w:i w:val="0"/>
          <w:iCs w:val="0"/>
          <w:sz w:val="20"/>
          <w:szCs w:val="20"/>
        </w:rPr>
      </w:pPr>
      <w:r w:rsidRPr="00BB2CCE">
        <w:rPr>
          <w:rFonts w:ascii="나눔명조" w:eastAsia="나눔명조" w:hAnsi="나눔명조" w:hint="eastAsia"/>
          <w:i w:val="0"/>
          <w:iCs w:val="0"/>
          <w:sz w:val="20"/>
          <w:szCs w:val="20"/>
        </w:rPr>
        <w:t>표</w:t>
      </w:r>
      <w:ins w:id="1555" w:author="Park, Sanghoon" w:date="2021-10-01T02:42:00Z">
        <w:r w:rsidR="000F4CAE">
          <w:rPr>
            <w:rFonts w:ascii="나눔명조" w:eastAsia="나눔명조" w:hAnsi="나눔명조" w:hint="eastAsia"/>
            <w:i w:val="0"/>
            <w:iCs w:val="0"/>
            <w:sz w:val="20"/>
            <w:szCs w:val="20"/>
          </w:rPr>
          <w:t xml:space="preserve"> </w:t>
        </w:r>
      </w:ins>
      <w:del w:id="1556" w:author="Park, Sanghoon" w:date="2021-10-01T02:42:00Z">
        <w:r w:rsidRPr="00BB2CCE" w:rsidDel="000F4CAE">
          <w:rPr>
            <w:rFonts w:ascii="나눔명조" w:eastAsia="나눔명조" w:hAnsi="나눔명조" w:hint="eastAsia"/>
            <w:i w:val="0"/>
            <w:iCs w:val="0"/>
            <w:sz w:val="20"/>
            <w:szCs w:val="20"/>
          </w:rPr>
          <w:delText xml:space="preserve"> </w:delText>
        </w:r>
        <w:r w:rsidRPr="00BB2CCE" w:rsidDel="000F4CAE">
          <w:rPr>
            <w:rFonts w:ascii="나눔명조" w:eastAsia="나눔명조" w:hAnsi="나눔명조"/>
            <w:i w:val="0"/>
            <w:iCs w:val="0"/>
            <w:sz w:val="20"/>
            <w:szCs w:val="20"/>
          </w:rPr>
          <w:fldChar w:fldCharType="begin"/>
        </w:r>
        <w:r w:rsidRPr="000F4CAE" w:rsidDel="000F4CAE">
          <w:rPr>
            <w:rFonts w:ascii="나눔명조" w:eastAsia="나눔명조" w:hAnsi="나눔명조"/>
            <w:i w:val="0"/>
            <w:iCs w:val="0"/>
            <w:sz w:val="20"/>
            <w:szCs w:val="20"/>
          </w:rPr>
          <w:delInstrText xml:space="preserve"> SEQ </w:delInstrText>
        </w:r>
        <w:r w:rsidRPr="000F4CAE" w:rsidDel="000F4CAE">
          <w:rPr>
            <w:rFonts w:ascii="나눔명조" w:eastAsia="나눔명조" w:hAnsi="나눔명조" w:hint="eastAsia"/>
            <w:i w:val="0"/>
            <w:iCs w:val="0"/>
            <w:sz w:val="20"/>
            <w:szCs w:val="20"/>
          </w:rPr>
          <w:delInstrText>표</w:delInstrText>
        </w:r>
        <w:r w:rsidRPr="000F4CAE" w:rsidDel="000F4CAE">
          <w:rPr>
            <w:rFonts w:ascii="나눔명조" w:eastAsia="나눔명조" w:hAnsi="나눔명조"/>
            <w:i w:val="0"/>
            <w:iCs w:val="0"/>
            <w:sz w:val="20"/>
            <w:szCs w:val="20"/>
          </w:rPr>
          <w:delInstrText xml:space="preserve"> \* ARABIC </w:delInstrText>
        </w:r>
        <w:r w:rsidRPr="00BB2CCE" w:rsidDel="000F4CAE">
          <w:rPr>
            <w:rFonts w:ascii="나눔명조" w:eastAsia="나눔명조" w:hAnsi="나눔명조"/>
            <w:i w:val="0"/>
            <w:iCs w:val="0"/>
            <w:sz w:val="20"/>
            <w:szCs w:val="20"/>
          </w:rPr>
          <w:fldChar w:fldCharType="separate"/>
        </w:r>
        <w:r w:rsidDel="000F4CAE">
          <w:rPr>
            <w:rFonts w:ascii="나눔명조" w:eastAsia="나눔명조" w:hAnsi="나눔명조"/>
            <w:i w:val="0"/>
            <w:iCs w:val="0"/>
            <w:noProof/>
            <w:sz w:val="20"/>
            <w:szCs w:val="20"/>
          </w:rPr>
          <w:delText>6</w:delText>
        </w:r>
        <w:r w:rsidRPr="00BB2CCE" w:rsidDel="000F4CAE">
          <w:rPr>
            <w:rFonts w:ascii="나눔명조" w:eastAsia="나눔명조" w:hAnsi="나눔명조"/>
            <w:i w:val="0"/>
            <w:iCs w:val="0"/>
            <w:sz w:val="20"/>
            <w:szCs w:val="20"/>
          </w:rPr>
          <w:fldChar w:fldCharType="end"/>
        </w:r>
      </w:del>
      <w:ins w:id="1557" w:author="Park, Sanghoon" w:date="2021-10-01T02:42:00Z">
        <w:r w:rsidR="000F4CAE">
          <w:rPr>
            <w:rFonts w:ascii="나눔명조" w:eastAsia="나눔명조" w:hAnsi="나눔명조"/>
            <w:i w:val="0"/>
            <w:iCs w:val="0"/>
            <w:sz w:val="20"/>
            <w:szCs w:val="20"/>
          </w:rPr>
          <w:t>2</w:t>
        </w:r>
      </w:ins>
      <w:r w:rsidRPr="00BB2CCE">
        <w:rPr>
          <w:rFonts w:ascii="나눔명조" w:eastAsia="나눔명조" w:hAnsi="나눔명조"/>
          <w:i w:val="0"/>
          <w:iCs w:val="0"/>
          <w:sz w:val="20"/>
          <w:szCs w:val="20"/>
        </w:rPr>
        <w:t xml:space="preserve">. </w:t>
      </w:r>
      <w:r w:rsidRPr="00BB2CCE">
        <w:rPr>
          <w:rFonts w:ascii="나눔명조" w:eastAsia="나눔명조" w:hAnsi="나눔명조" w:hint="eastAsia"/>
          <w:i w:val="0"/>
          <w:iCs w:val="0"/>
          <w:sz w:val="20"/>
          <w:szCs w:val="20"/>
        </w:rPr>
        <w:t>표본의</w:t>
      </w:r>
      <w:r w:rsidRPr="00BB2CCE">
        <w:rPr>
          <w:rFonts w:ascii="나눔명조" w:eastAsia="나눔명조" w:hAnsi="나눔명조"/>
          <w:i w:val="0"/>
          <w:iCs w:val="0"/>
          <w:sz w:val="20"/>
          <w:szCs w:val="20"/>
        </w:rPr>
        <w:t xml:space="preserve"> </w:t>
      </w:r>
      <w:r w:rsidRPr="00BB2CCE">
        <w:rPr>
          <w:rFonts w:ascii="나눔명조" w:eastAsia="나눔명조" w:hAnsi="나눔명조" w:hint="eastAsia"/>
          <w:i w:val="0"/>
          <w:iCs w:val="0"/>
          <w:sz w:val="20"/>
          <w:szCs w:val="20"/>
        </w:rPr>
        <w:t>기술통계량</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2690"/>
        <w:gridCol w:w="936"/>
        <w:gridCol w:w="936"/>
        <w:gridCol w:w="1049"/>
        <w:gridCol w:w="936"/>
        <w:gridCol w:w="936"/>
        <w:gridCol w:w="936"/>
      </w:tblGrid>
      <w:tr w:rsidR="00BB2CCE" w:rsidRPr="00BB2CCE" w14:paraId="6DF762BE" w14:textId="77777777" w:rsidTr="00BB2CCE">
        <w:trPr>
          <w:trHeight w:val="516"/>
          <w:jc w:val="center"/>
        </w:trPr>
        <w:tc>
          <w:tcPr>
            <w:tcW w:w="2690" w:type="dxa"/>
            <w:tcBorders>
              <w:top w:val="single" w:sz="1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5265ACD9" w14:textId="77B6C660"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변수명</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21A4D0E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관측치</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4AF01AF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평균</w:t>
            </w:r>
          </w:p>
        </w:tc>
        <w:tc>
          <w:tcPr>
            <w:tcW w:w="1049"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8477422"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표준편차</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683F269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중앙값</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9B8AB4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최소값</w:t>
            </w:r>
          </w:p>
        </w:tc>
        <w:tc>
          <w:tcPr>
            <w:tcW w:w="936" w:type="dxa"/>
            <w:tcBorders>
              <w:top w:val="single" w:sz="1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1C907C2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최대값</w:t>
            </w:r>
          </w:p>
        </w:tc>
      </w:tr>
      <w:tr w:rsidR="00BB2CCE" w:rsidRPr="00BB2CCE" w14:paraId="01DF9DEE" w14:textId="77777777" w:rsidTr="00BB2CCE">
        <w:trPr>
          <w:trHeight w:val="516"/>
          <w:jc w:val="center"/>
        </w:trPr>
        <w:tc>
          <w:tcPr>
            <w:tcW w:w="2690" w:type="dxa"/>
            <w:tcBorders>
              <w:top w:val="single" w:sz="1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469401E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공공봉사동기</w:t>
            </w:r>
            <w:r w:rsidRPr="00BB2CCE">
              <w:rPr>
                <w:rFonts w:eastAsia="나눔명조"/>
                <w:sz w:val="20"/>
                <w:szCs w:val="22"/>
              </w:rPr>
              <w:t xml:space="preserve">: </w:t>
            </w:r>
            <w:r w:rsidRPr="00BB2CCE">
              <w:rPr>
                <w:rFonts w:eastAsia="나눔명조"/>
                <w:sz w:val="20"/>
                <w:szCs w:val="22"/>
              </w:rPr>
              <w:br/>
            </w:r>
            <w:r w:rsidRPr="00BB2CCE">
              <w:rPr>
                <w:rFonts w:eastAsia="나눔명조" w:hint="eastAsia"/>
                <w:sz w:val="20"/>
                <w:szCs w:val="22"/>
              </w:rPr>
              <w:t>정책참여를</w:t>
            </w:r>
            <w:r w:rsidRPr="00BB2CCE">
              <w:rPr>
                <w:rFonts w:eastAsia="나눔명조" w:hint="eastAsia"/>
                <w:sz w:val="20"/>
                <w:szCs w:val="22"/>
              </w:rPr>
              <w:t xml:space="preserve"> </w:t>
            </w:r>
            <w:r w:rsidRPr="00BB2CCE">
              <w:rPr>
                <w:rFonts w:eastAsia="나눔명조" w:hint="eastAsia"/>
                <w:sz w:val="20"/>
                <w:szCs w:val="22"/>
              </w:rPr>
              <w:t>통한</w:t>
            </w:r>
            <w:r w:rsidRPr="00BB2CCE">
              <w:rPr>
                <w:rFonts w:eastAsia="나눔명조" w:hint="eastAsia"/>
                <w:sz w:val="20"/>
                <w:szCs w:val="22"/>
              </w:rPr>
              <w:t xml:space="preserve"> </w:t>
            </w:r>
            <w:r w:rsidRPr="00BB2CCE">
              <w:rPr>
                <w:rFonts w:eastAsia="나눔명조" w:hint="eastAsia"/>
                <w:sz w:val="20"/>
                <w:szCs w:val="22"/>
              </w:rPr>
              <w:t>기여</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1A679E"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4,339</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05EAAC"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0.57</w:t>
            </w:r>
          </w:p>
        </w:tc>
        <w:tc>
          <w:tcPr>
            <w:tcW w:w="1049"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088CE4"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0.50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1200D0"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1.00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B5FA4F"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0.00</w:t>
            </w:r>
          </w:p>
        </w:tc>
        <w:tc>
          <w:tcPr>
            <w:tcW w:w="936" w:type="dxa"/>
            <w:tcBorders>
              <w:top w:val="single" w:sz="1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550A53C" w14:textId="77777777" w:rsidR="00BB2CCE" w:rsidRPr="00BB2CCE" w:rsidRDefault="00BB2CCE" w:rsidP="00265BC3">
            <w:pPr>
              <w:wordWrap/>
              <w:spacing w:before="60" w:after="60" w:line="240" w:lineRule="auto"/>
              <w:jc w:val="center"/>
              <w:rPr>
                <w:rFonts w:eastAsia="나눔명조"/>
                <w:sz w:val="20"/>
                <w:szCs w:val="22"/>
              </w:rPr>
            </w:pPr>
            <w:r w:rsidRPr="00BB2CCE">
              <w:rPr>
                <w:rFonts w:eastAsia="나눔명조"/>
                <w:sz w:val="20"/>
                <w:szCs w:val="22"/>
              </w:rPr>
              <w:t>1.00</w:t>
            </w:r>
          </w:p>
        </w:tc>
      </w:tr>
      <w:tr w:rsidR="00BB2CCE" w:rsidRPr="00BB2CCE" w14:paraId="7E870E73"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ABA709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거래적</w:t>
            </w:r>
            <w:r w:rsidRPr="00BB2CCE">
              <w:rPr>
                <w:rFonts w:eastAsia="나눔명조" w:hint="eastAsia"/>
                <w:sz w:val="20"/>
                <w:szCs w:val="22"/>
              </w:rPr>
              <w:t xml:space="preserve"> </w:t>
            </w:r>
            <w:r w:rsidRPr="00BB2CCE">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7EA62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BA023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F3A0BE"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6A6BA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B1666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-4.42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4EB12FE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4.48</w:t>
            </w:r>
          </w:p>
        </w:tc>
      </w:tr>
      <w:tr w:rsidR="00BB2CCE" w:rsidRPr="00BB2CCE" w14:paraId="4022D499"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E423CB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1F80A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97A0D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035DF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385CC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0.02</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4BA01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-4.85</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6249B14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3.42</w:t>
            </w:r>
          </w:p>
        </w:tc>
      </w:tr>
      <w:tr w:rsidR="00BB2CCE" w:rsidRPr="00BB2CCE" w14:paraId="577A476B"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342C95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협업</w:t>
            </w:r>
            <w:r w:rsidRPr="00BB2CCE">
              <w:rPr>
                <w:rFonts w:eastAsia="나눔명조"/>
                <w:sz w:val="20"/>
                <w:szCs w:val="22"/>
              </w:rPr>
              <w:t>/</w:t>
            </w:r>
            <w:r w:rsidRPr="00BB2CCE">
              <w:rPr>
                <w:rFonts w:eastAsia="나눔명조" w:hint="eastAsia"/>
                <w:sz w:val="20"/>
                <w:szCs w:val="22"/>
              </w:rPr>
              <w:t>의사소통</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32438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556BBC"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12CF0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0.91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9D478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-0.26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CE469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-2.78</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B77A17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2.19</w:t>
            </w:r>
          </w:p>
        </w:tc>
      </w:tr>
      <w:tr w:rsidR="00BB2CCE" w:rsidRPr="00BB2CCE" w14:paraId="43C54FF4"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912B10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성과관리</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1D6B1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A281F6"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60991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0.96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DD5E8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7FEE62"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-3.11</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2AE8E5D1"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2.09</w:t>
            </w:r>
          </w:p>
        </w:tc>
      </w:tr>
      <w:tr w:rsidR="00BB2CCE" w:rsidRPr="00BB2CCE" w14:paraId="49860AA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39912FE"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lastRenderedPageBreak/>
              <w:t>거래적</w:t>
            </w:r>
            <w:r w:rsidRPr="00BB2CCE">
              <w:rPr>
                <w:rFonts w:eastAsia="나눔명조" w:hint="eastAsia"/>
                <w:sz w:val="20"/>
                <w:szCs w:val="22"/>
              </w:rPr>
              <w:t xml:space="preserve"> </w:t>
            </w:r>
            <w:r w:rsidRPr="00BB2CCE">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7A5B7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1398C1"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D80A9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1C1576"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6FFCF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-4.23</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348C3A2"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3.12</w:t>
            </w:r>
          </w:p>
        </w:tc>
      </w:tr>
      <w:tr w:rsidR="00BB2CCE" w:rsidRPr="00BB2CCE" w14:paraId="555A39BD"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36535241"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변혁적</w:t>
            </w:r>
            <w:r w:rsidRPr="00BB2CCE">
              <w:rPr>
                <w:rFonts w:eastAsia="나눔명조" w:hint="eastAsia"/>
                <w:sz w:val="20"/>
                <w:szCs w:val="22"/>
              </w:rPr>
              <w:t xml:space="preserve"> </w:t>
            </w:r>
            <w:r w:rsidRPr="00BB2CCE">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875A2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9B9D5C"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F0959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A65F3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9EEF9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-3.62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95B0EF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2.48</w:t>
            </w:r>
          </w:p>
        </w:tc>
      </w:tr>
      <w:tr w:rsidR="00BB2CCE" w:rsidRPr="00BB2CCE" w14:paraId="3063E072"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165F09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성별</w:t>
            </w:r>
            <w:r w:rsidRPr="00BB2CCE">
              <w:rPr>
                <w:rFonts w:eastAsia="나눔명조"/>
                <w:sz w:val="20"/>
                <w:szCs w:val="22"/>
              </w:rPr>
              <w:t>(</w:t>
            </w:r>
            <w:r w:rsidRPr="00BB2CCE">
              <w:rPr>
                <w:rFonts w:eastAsia="나눔명조" w:hint="eastAsia"/>
                <w:sz w:val="20"/>
                <w:szCs w:val="22"/>
              </w:rPr>
              <w:t>여성</w:t>
            </w:r>
            <w:r w:rsidRPr="00BB2CCE">
              <w:rPr>
                <w:rFonts w:eastAsia="나눔명조" w:hint="eastAsia"/>
                <w:sz w:val="20"/>
                <w:szCs w:val="22"/>
              </w:rPr>
              <w:t xml:space="preserve"> </w:t>
            </w:r>
            <w:r w:rsidRPr="00BB2CCE">
              <w:rPr>
                <w:rFonts w:eastAsia="나눔명조"/>
                <w:sz w:val="20"/>
                <w:szCs w:val="22"/>
              </w:rPr>
              <w:t>= 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CBF32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3BE34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0.43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8B045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0.50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33615E"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2B171C"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B225D5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r>
      <w:tr w:rsidR="00BB2CCE" w:rsidRPr="00BB2CCE" w14:paraId="3695A618"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2A64956"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연령</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82C81"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B0168D"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2.79</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5DE6D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0.89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6E2BE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976702"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05777A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4.00</w:t>
            </w:r>
          </w:p>
        </w:tc>
      </w:tr>
      <w:tr w:rsidR="00BB2CCE" w:rsidRPr="00BB2CCE" w14:paraId="66C741B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2611C68E" w14:textId="49D513AD"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혼인상태</w:t>
            </w:r>
            <w:ins w:id="1558" w:author="Park, Sanghoon" w:date="2021-10-01T02:43:00Z">
              <w:r w:rsidR="000F4CAE">
                <w:rPr>
                  <w:rFonts w:eastAsia="나눔명조" w:hint="eastAsia"/>
                  <w:sz w:val="20"/>
                  <w:szCs w:val="22"/>
                </w:rPr>
                <w:t>(</w:t>
              </w:r>
              <w:r w:rsidR="000F4CAE">
                <w:rPr>
                  <w:rFonts w:eastAsia="나눔명조" w:hint="eastAsia"/>
                  <w:sz w:val="20"/>
                  <w:szCs w:val="22"/>
                </w:rPr>
                <w:t>기혼</w:t>
              </w:r>
              <w:r w:rsidR="000F4CAE">
                <w:rPr>
                  <w:rFonts w:eastAsia="나눔명조" w:hint="eastAsia"/>
                  <w:sz w:val="20"/>
                  <w:szCs w:val="22"/>
                </w:rPr>
                <w:t xml:space="preserve"> </w:t>
              </w:r>
              <w:r w:rsidR="000F4CAE">
                <w:rPr>
                  <w:rFonts w:eastAsia="나눔명조"/>
                  <w:sz w:val="20"/>
                  <w:szCs w:val="22"/>
                </w:rPr>
                <w:t>=1)</w:t>
              </w:r>
            </w:ins>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FB03A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C84E9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0.31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7B31A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0.46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2B80E6"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FCACC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17C409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r>
      <w:tr w:rsidR="00BB2CCE" w:rsidRPr="00BB2CCE" w14:paraId="3257EE0F"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530E74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자녀의</w:t>
            </w:r>
            <w:r w:rsidRPr="00BB2CCE">
              <w:rPr>
                <w:rFonts w:eastAsia="나눔명조" w:hint="eastAsia"/>
                <w:sz w:val="20"/>
                <w:szCs w:val="22"/>
              </w:rPr>
              <w:t xml:space="preserve"> </w:t>
            </w:r>
            <w:r w:rsidRPr="00BB2CCE">
              <w:rPr>
                <w:rFonts w:eastAsia="나눔명조" w:hint="eastAsia"/>
                <w:sz w:val="20"/>
                <w:szCs w:val="22"/>
              </w:rPr>
              <w:t>수</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25EB9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CC7E7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1.11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1C56F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0.99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40793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7679F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331A37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5.00</w:t>
            </w:r>
          </w:p>
        </w:tc>
      </w:tr>
      <w:tr w:rsidR="00BB2CCE" w:rsidRPr="00BB2CCE" w14:paraId="0B97B1D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2547E4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현재</w:t>
            </w:r>
            <w:r w:rsidRPr="00BB2CCE">
              <w:rPr>
                <w:rFonts w:eastAsia="나눔명조" w:hint="eastAsia"/>
                <w:sz w:val="20"/>
                <w:szCs w:val="22"/>
              </w:rPr>
              <w:t xml:space="preserve"> </w:t>
            </w:r>
            <w:r w:rsidRPr="00BB2CCE">
              <w:rPr>
                <w:rFonts w:eastAsia="나눔명조" w:hint="eastAsia"/>
                <w:sz w:val="20"/>
                <w:szCs w:val="22"/>
              </w:rPr>
              <w:t>학력</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7D58EA"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C8CAD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3.06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1B99E3"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0.67</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EB813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C9F0F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72D9AC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5.00</w:t>
            </w:r>
          </w:p>
        </w:tc>
      </w:tr>
      <w:tr w:rsidR="00BB2CCE" w:rsidRPr="00BB2CCE" w14:paraId="335D466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558E4E02"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현재</w:t>
            </w:r>
            <w:r w:rsidRPr="00BB2CCE">
              <w:rPr>
                <w:rFonts w:eastAsia="나눔명조" w:hint="eastAsia"/>
                <w:sz w:val="20"/>
                <w:szCs w:val="22"/>
              </w:rPr>
              <w:t xml:space="preserve"> </w:t>
            </w:r>
            <w:r w:rsidRPr="00BB2CCE">
              <w:rPr>
                <w:rFonts w:eastAsia="나눔명조" w:hint="eastAsia"/>
                <w:sz w:val="20"/>
                <w:szCs w:val="22"/>
              </w:rPr>
              <w:t>직급</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5398D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1A479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6.26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C39588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1.18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050ED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6.00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18824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74A2AE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9.00</w:t>
            </w:r>
          </w:p>
        </w:tc>
      </w:tr>
      <w:tr w:rsidR="00BB2CCE" w:rsidRPr="00BB2CCE" w14:paraId="2BAA29F5"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C628668"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주평균</w:t>
            </w:r>
            <w:r w:rsidRPr="00BB2CCE">
              <w:rPr>
                <w:rFonts w:eastAsia="나눔명조" w:hint="eastAsia"/>
                <w:sz w:val="20"/>
                <w:szCs w:val="22"/>
              </w:rPr>
              <w:t xml:space="preserve"> </w:t>
            </w:r>
            <w:r w:rsidRPr="00BB2CCE">
              <w:rPr>
                <w:rFonts w:eastAsia="나눔명조" w:hint="eastAsia"/>
                <w:sz w:val="20"/>
                <w:szCs w:val="22"/>
              </w:rPr>
              <w:t>근무시간</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CB04F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8A78FC"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3.93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01BB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0.93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42F4FE"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BDAE1C"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ACD28FB"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5.00</w:t>
            </w:r>
          </w:p>
        </w:tc>
      </w:tr>
      <w:tr w:rsidR="00BB2CCE" w:rsidRPr="00BB2CCE" w14:paraId="2C6BFB3F" w14:textId="77777777" w:rsidTr="00BB2CCE">
        <w:trPr>
          <w:trHeight w:val="516"/>
          <w:jc w:val="center"/>
        </w:trPr>
        <w:tc>
          <w:tcPr>
            <w:tcW w:w="2690" w:type="dxa"/>
            <w:tcBorders>
              <w:top w:val="single" w:sz="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3A1870C0"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hint="eastAsia"/>
                <w:sz w:val="20"/>
                <w:szCs w:val="22"/>
              </w:rPr>
              <w:t>주평균</w:t>
            </w:r>
            <w:r w:rsidRPr="00BB2CCE">
              <w:rPr>
                <w:rFonts w:eastAsia="나눔명조" w:hint="eastAsia"/>
                <w:sz w:val="20"/>
                <w:szCs w:val="22"/>
              </w:rPr>
              <w:t xml:space="preserve"> </w:t>
            </w:r>
            <w:r w:rsidRPr="00BB2CCE">
              <w:rPr>
                <w:rFonts w:eastAsia="나눔명조" w:hint="eastAsia"/>
                <w:sz w:val="20"/>
                <w:szCs w:val="22"/>
              </w:rPr>
              <w:t>초과근무시간</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6AA39EF"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4,339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B7D6AE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2.76</w:t>
            </w:r>
          </w:p>
        </w:tc>
        <w:tc>
          <w:tcPr>
            <w:tcW w:w="1049"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57AFB07"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1.59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09FD36F4"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3.00</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231E869"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1.00</w:t>
            </w:r>
          </w:p>
        </w:tc>
        <w:tc>
          <w:tcPr>
            <w:tcW w:w="936" w:type="dxa"/>
            <w:tcBorders>
              <w:top w:val="single" w:sz="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5FADDFB5" w14:textId="77777777" w:rsidR="00BB2CCE" w:rsidRPr="00BB2CCE" w:rsidRDefault="00BB2CCE" w:rsidP="00265BC3">
            <w:pPr>
              <w:wordWrap/>
              <w:spacing w:after="0" w:line="240" w:lineRule="auto"/>
              <w:jc w:val="center"/>
              <w:rPr>
                <w:rFonts w:eastAsia="나눔명조"/>
                <w:sz w:val="20"/>
                <w:szCs w:val="22"/>
              </w:rPr>
            </w:pPr>
            <w:r w:rsidRPr="00BB2CCE">
              <w:rPr>
                <w:rFonts w:eastAsia="나눔명조"/>
                <w:sz w:val="20"/>
                <w:szCs w:val="22"/>
              </w:rPr>
              <w:t>5.00</w:t>
            </w:r>
          </w:p>
        </w:tc>
      </w:tr>
    </w:tbl>
    <w:p w14:paraId="6F7BF325" w14:textId="77777777" w:rsidR="00BB2CCE" w:rsidRPr="00750801" w:rsidRDefault="00BB2CCE" w:rsidP="00265BC3">
      <w:pPr>
        <w:wordWrap/>
        <w:spacing w:before="120" w:after="120" w:line="276" w:lineRule="auto"/>
        <w:rPr>
          <w:rFonts w:eastAsia="나눔명조"/>
          <w:sz w:val="20"/>
          <w:szCs w:val="22"/>
        </w:rPr>
      </w:pPr>
    </w:p>
    <w:p w14:paraId="1CBC63E7" w14:textId="69D9F1DB" w:rsidR="001D51F4" w:rsidRPr="006A2C1F" w:rsidRDefault="006A2C1F" w:rsidP="006A2C1F">
      <w:pPr>
        <w:pStyle w:val="Heading2"/>
      </w:pPr>
      <w:r>
        <w:rPr>
          <w:rFonts w:hint="eastAsia"/>
        </w:rPr>
        <w:t>2</w:t>
      </w:r>
      <w:r>
        <w:t xml:space="preserve">. </w:t>
      </w:r>
      <w:r w:rsidR="00BB2CCE">
        <w:rPr>
          <w:rFonts w:hint="eastAsia"/>
        </w:rPr>
        <w:t>연구</w:t>
      </w:r>
      <w:r w:rsidR="00BB2CCE">
        <w:rPr>
          <w:rFonts w:hint="eastAsia"/>
        </w:rPr>
        <w:t xml:space="preserve"> </w:t>
      </w:r>
      <w:r w:rsidR="00BB2CCE">
        <w:rPr>
          <w:rFonts w:hint="eastAsia"/>
        </w:rPr>
        <w:t>방법</w:t>
      </w:r>
    </w:p>
    <w:p w14:paraId="765A056F" w14:textId="27F5A0B1" w:rsidR="00BB2CCE" w:rsidRPr="00BB2CCE" w:rsidRDefault="00BB2CCE" w:rsidP="00265BC3">
      <w:pPr>
        <w:wordWrap/>
        <w:spacing w:before="120" w:after="120" w:line="276" w:lineRule="auto"/>
        <w:rPr>
          <w:rFonts w:eastAsia="나눔명조"/>
          <w:sz w:val="20"/>
          <w:szCs w:val="22"/>
        </w:rPr>
      </w:pPr>
      <w:r w:rsidRPr="00BB2CCE">
        <w:rPr>
          <w:rFonts w:eastAsia="나눔명조" w:hint="eastAsia"/>
          <w:sz w:val="20"/>
          <w:szCs w:val="22"/>
        </w:rPr>
        <w:t>본</w:t>
      </w:r>
      <w:r w:rsidRPr="00BB2CCE">
        <w:rPr>
          <w:rFonts w:eastAsia="나눔명조" w:hint="eastAsia"/>
          <w:sz w:val="20"/>
          <w:szCs w:val="22"/>
        </w:rPr>
        <w:t xml:space="preserve"> </w:t>
      </w:r>
      <w:r w:rsidRPr="00BB2CCE">
        <w:rPr>
          <w:rFonts w:eastAsia="나눔명조" w:hint="eastAsia"/>
          <w:sz w:val="20"/>
          <w:szCs w:val="22"/>
        </w:rPr>
        <w:t>연구의</w:t>
      </w:r>
      <w:r w:rsidRPr="00BB2CCE">
        <w:rPr>
          <w:rFonts w:eastAsia="나눔명조" w:hint="eastAsia"/>
          <w:sz w:val="20"/>
          <w:szCs w:val="22"/>
        </w:rPr>
        <w:t xml:space="preserve"> </w:t>
      </w:r>
      <w:r w:rsidRPr="00BB2CCE">
        <w:rPr>
          <w:rFonts w:eastAsia="나눔명조" w:hint="eastAsia"/>
          <w:sz w:val="20"/>
          <w:szCs w:val="22"/>
        </w:rPr>
        <w:t>종속변수는</w:t>
      </w:r>
      <w:r w:rsidRPr="00BB2CCE">
        <w:rPr>
          <w:rFonts w:eastAsia="나눔명조" w:hint="eastAsia"/>
          <w:sz w:val="20"/>
          <w:szCs w:val="22"/>
        </w:rPr>
        <w:t xml:space="preserve"> </w:t>
      </w:r>
      <w:r w:rsidRPr="00BB2CCE">
        <w:rPr>
          <w:rFonts w:eastAsia="나눔명조" w:hint="eastAsia"/>
          <w:sz w:val="20"/>
          <w:szCs w:val="22"/>
        </w:rPr>
        <w:t>공공봉사동기에</w:t>
      </w:r>
      <w:r w:rsidRPr="00BB2CCE">
        <w:rPr>
          <w:rFonts w:eastAsia="나눔명조" w:hint="eastAsia"/>
          <w:sz w:val="20"/>
          <w:szCs w:val="22"/>
        </w:rPr>
        <w:t xml:space="preserve"> </w:t>
      </w:r>
      <w:r w:rsidRPr="00BB2CCE">
        <w:rPr>
          <w:rFonts w:eastAsia="나눔명조" w:hint="eastAsia"/>
          <w:sz w:val="20"/>
          <w:szCs w:val="22"/>
        </w:rPr>
        <w:t>대해</w:t>
      </w:r>
      <w:r w:rsidRPr="00BB2CCE">
        <w:rPr>
          <w:rFonts w:eastAsia="나눔명조" w:hint="eastAsia"/>
          <w:sz w:val="20"/>
          <w:szCs w:val="22"/>
        </w:rPr>
        <w:t xml:space="preserve"> </w:t>
      </w:r>
      <w:r w:rsidRPr="00BB2CCE">
        <w:rPr>
          <w:rFonts w:eastAsia="나눔명조" w:hint="eastAsia"/>
          <w:sz w:val="20"/>
          <w:szCs w:val="22"/>
        </w:rPr>
        <w:t>긍정적인</w:t>
      </w:r>
      <w:r w:rsidRPr="00BB2CCE">
        <w:rPr>
          <w:rFonts w:eastAsia="나눔명조" w:hint="eastAsia"/>
          <w:sz w:val="20"/>
          <w:szCs w:val="22"/>
        </w:rPr>
        <w:t xml:space="preserve"> </w:t>
      </w:r>
      <w:r w:rsidRPr="00BB2CCE">
        <w:rPr>
          <w:rFonts w:eastAsia="나눔명조" w:hint="eastAsia"/>
          <w:sz w:val="20"/>
          <w:szCs w:val="22"/>
        </w:rPr>
        <w:t>응답을</w:t>
      </w:r>
      <w:r w:rsidRPr="00BB2CCE">
        <w:rPr>
          <w:rFonts w:eastAsia="나눔명조" w:hint="eastAsia"/>
          <w:sz w:val="20"/>
          <w:szCs w:val="22"/>
        </w:rPr>
        <w:t xml:space="preserve"> </w:t>
      </w:r>
      <w:r w:rsidRPr="00BB2CCE">
        <w:rPr>
          <w:rFonts w:eastAsia="나눔명조" w:hint="eastAsia"/>
          <w:sz w:val="20"/>
          <w:szCs w:val="22"/>
        </w:rPr>
        <w:t>할</w:t>
      </w:r>
      <w:r w:rsidRPr="00BB2CCE">
        <w:rPr>
          <w:rFonts w:eastAsia="나눔명조" w:hint="eastAsia"/>
          <w:sz w:val="20"/>
          <w:szCs w:val="22"/>
        </w:rPr>
        <w:t xml:space="preserve"> </w:t>
      </w:r>
      <w:r w:rsidRPr="00BB2CCE">
        <w:rPr>
          <w:rFonts w:eastAsia="나눔명조" w:hint="eastAsia"/>
          <w:sz w:val="20"/>
          <w:szCs w:val="22"/>
        </w:rPr>
        <w:t>경우와</w:t>
      </w:r>
      <w:r w:rsidRPr="00BB2CCE">
        <w:rPr>
          <w:rFonts w:eastAsia="나눔명조" w:hint="eastAsia"/>
          <w:sz w:val="20"/>
          <w:szCs w:val="22"/>
        </w:rPr>
        <w:t xml:space="preserve"> </w:t>
      </w:r>
      <w:r w:rsidRPr="00BB2CCE">
        <w:rPr>
          <w:rFonts w:eastAsia="나눔명조" w:hint="eastAsia"/>
          <w:sz w:val="20"/>
          <w:szCs w:val="22"/>
        </w:rPr>
        <w:t>그렇지</w:t>
      </w:r>
      <w:r w:rsidRPr="00BB2CCE">
        <w:rPr>
          <w:rFonts w:eastAsia="나눔명조" w:hint="eastAsia"/>
          <w:sz w:val="20"/>
          <w:szCs w:val="22"/>
        </w:rPr>
        <w:t xml:space="preserve"> </w:t>
      </w:r>
      <w:r w:rsidRPr="00BB2CCE">
        <w:rPr>
          <w:rFonts w:eastAsia="나눔명조" w:hint="eastAsia"/>
          <w:sz w:val="20"/>
          <w:szCs w:val="22"/>
        </w:rPr>
        <w:t>않을</w:t>
      </w:r>
      <w:r w:rsidRPr="00BB2CCE">
        <w:rPr>
          <w:rFonts w:eastAsia="나눔명조" w:hint="eastAsia"/>
          <w:sz w:val="20"/>
          <w:szCs w:val="22"/>
        </w:rPr>
        <w:t xml:space="preserve"> </w:t>
      </w:r>
      <w:r w:rsidRPr="00BB2CCE">
        <w:rPr>
          <w:rFonts w:eastAsia="나눔명조" w:hint="eastAsia"/>
          <w:sz w:val="20"/>
          <w:szCs w:val="22"/>
        </w:rPr>
        <w:t>경우를</w:t>
      </w:r>
      <w:r w:rsidRPr="00BB2CCE">
        <w:rPr>
          <w:rFonts w:eastAsia="나눔명조" w:hint="eastAsia"/>
          <w:sz w:val="20"/>
          <w:szCs w:val="22"/>
        </w:rPr>
        <w:t xml:space="preserve"> </w:t>
      </w:r>
      <w:r w:rsidRPr="00BB2CCE">
        <w:rPr>
          <w:rFonts w:eastAsia="나눔명조" w:hint="eastAsia"/>
          <w:sz w:val="20"/>
          <w:szCs w:val="22"/>
        </w:rPr>
        <w:t>측정한</w:t>
      </w:r>
      <w:r w:rsidRPr="00BB2CCE">
        <w:rPr>
          <w:rFonts w:eastAsia="나눔명조" w:hint="eastAsia"/>
          <w:sz w:val="20"/>
          <w:szCs w:val="22"/>
        </w:rPr>
        <w:t xml:space="preserve"> </w:t>
      </w:r>
      <w:r w:rsidRPr="00BB2CCE">
        <w:rPr>
          <w:rFonts w:eastAsia="나눔명조" w:hint="eastAsia"/>
          <w:sz w:val="20"/>
          <w:szCs w:val="22"/>
        </w:rPr>
        <w:t>이항변수이다</w:t>
      </w:r>
      <w:r w:rsidRPr="00BB2CCE">
        <w:rPr>
          <w:rFonts w:eastAsia="나눔명조"/>
          <w:sz w:val="20"/>
          <w:szCs w:val="22"/>
        </w:rPr>
        <w:t xml:space="preserve">. </w:t>
      </w:r>
      <w:r w:rsidRPr="00BB2CCE">
        <w:rPr>
          <w:rFonts w:eastAsia="나눔명조" w:hint="eastAsia"/>
          <w:sz w:val="20"/>
          <w:szCs w:val="22"/>
        </w:rPr>
        <w:t>따라서</w:t>
      </w:r>
      <w:r w:rsidRPr="00BB2CCE">
        <w:rPr>
          <w:rFonts w:eastAsia="나눔명조" w:hint="eastAsia"/>
          <w:sz w:val="20"/>
          <w:szCs w:val="22"/>
        </w:rPr>
        <w:t xml:space="preserve"> </w:t>
      </w:r>
      <w:r w:rsidRPr="00BB2CCE">
        <w:rPr>
          <w:rFonts w:eastAsia="나눔명조" w:hint="eastAsia"/>
          <w:sz w:val="20"/>
          <w:szCs w:val="22"/>
        </w:rPr>
        <w:t>예측변수와</w:t>
      </w:r>
      <w:r w:rsidRPr="00BB2CCE">
        <w:rPr>
          <w:rFonts w:eastAsia="나눔명조" w:hint="eastAsia"/>
          <w:sz w:val="20"/>
          <w:szCs w:val="22"/>
        </w:rPr>
        <w:t xml:space="preserve"> </w:t>
      </w:r>
      <w:r w:rsidRPr="00BB2CCE">
        <w:rPr>
          <w:rFonts w:eastAsia="나눔명조" w:hint="eastAsia"/>
          <w:sz w:val="20"/>
          <w:szCs w:val="22"/>
        </w:rPr>
        <w:t>종속변수</w:t>
      </w:r>
      <w:r w:rsidRPr="00BB2CCE">
        <w:rPr>
          <w:rFonts w:eastAsia="나눔명조" w:hint="eastAsia"/>
          <w:sz w:val="20"/>
          <w:szCs w:val="22"/>
        </w:rPr>
        <w:t xml:space="preserve"> </w:t>
      </w:r>
      <w:r w:rsidRPr="00BB2CCE">
        <w:rPr>
          <w:rFonts w:eastAsia="나눔명조" w:hint="eastAsia"/>
          <w:sz w:val="20"/>
          <w:szCs w:val="22"/>
        </w:rPr>
        <w:t>간의</w:t>
      </w:r>
      <w:r w:rsidRPr="00BB2CCE">
        <w:rPr>
          <w:rFonts w:eastAsia="나눔명조" w:hint="eastAsia"/>
          <w:sz w:val="20"/>
          <w:szCs w:val="22"/>
        </w:rPr>
        <w:t xml:space="preserve"> </w:t>
      </w:r>
      <w:r w:rsidRPr="00BB2CCE">
        <w:rPr>
          <w:rFonts w:eastAsia="나눔명조" w:hint="eastAsia"/>
          <w:sz w:val="20"/>
          <w:szCs w:val="22"/>
        </w:rPr>
        <w:t>관계를</w:t>
      </w:r>
      <w:r w:rsidRPr="00BB2CCE">
        <w:rPr>
          <w:rFonts w:eastAsia="나눔명조" w:hint="eastAsia"/>
          <w:sz w:val="20"/>
          <w:szCs w:val="22"/>
        </w:rPr>
        <w:t xml:space="preserve"> </w:t>
      </w:r>
      <w:r w:rsidRPr="00BB2CCE">
        <w:rPr>
          <w:rFonts w:eastAsia="나눔명조" w:hint="eastAsia"/>
          <w:sz w:val="20"/>
          <w:szCs w:val="22"/>
        </w:rPr>
        <w:t>추정하기</w:t>
      </w:r>
      <w:r w:rsidRPr="00BB2CCE">
        <w:rPr>
          <w:rFonts w:eastAsia="나눔명조" w:hint="eastAsia"/>
          <w:sz w:val="20"/>
          <w:szCs w:val="22"/>
        </w:rPr>
        <w:t xml:space="preserve"> </w:t>
      </w:r>
      <w:r w:rsidRPr="00BB2CCE">
        <w:rPr>
          <w:rFonts w:eastAsia="나눔명조" w:hint="eastAsia"/>
          <w:sz w:val="20"/>
          <w:szCs w:val="22"/>
        </w:rPr>
        <w:t>위하여</w:t>
      </w:r>
      <w:r w:rsidRPr="00BB2CCE">
        <w:rPr>
          <w:rFonts w:eastAsia="나눔명조" w:hint="eastAsia"/>
          <w:sz w:val="20"/>
          <w:szCs w:val="22"/>
        </w:rPr>
        <w:t xml:space="preserve"> </w:t>
      </w:r>
      <w:r w:rsidRPr="00BB2CCE">
        <w:rPr>
          <w:rFonts w:eastAsia="나눔명조" w:hint="eastAsia"/>
          <w:sz w:val="20"/>
          <w:szCs w:val="22"/>
        </w:rPr>
        <w:t>이항로지스틱</w:t>
      </w:r>
      <w:r w:rsidRPr="00BB2CCE">
        <w:rPr>
          <w:rFonts w:eastAsia="나눔명조" w:hint="eastAsia"/>
          <w:sz w:val="20"/>
          <w:szCs w:val="22"/>
        </w:rPr>
        <w:t xml:space="preserve"> </w:t>
      </w:r>
      <w:r w:rsidRPr="00BB2CCE">
        <w:rPr>
          <w:rFonts w:eastAsia="나눔명조" w:hint="eastAsia"/>
          <w:sz w:val="20"/>
          <w:szCs w:val="22"/>
        </w:rPr>
        <w:t>회귀분석</w:t>
      </w:r>
      <w:r w:rsidRPr="00BB2CCE">
        <w:rPr>
          <w:rFonts w:eastAsia="나눔명조"/>
          <w:sz w:val="20"/>
          <w:szCs w:val="22"/>
        </w:rPr>
        <w:t xml:space="preserve">(binary logistic regression) </w:t>
      </w:r>
      <w:r w:rsidRPr="00BB2CCE">
        <w:rPr>
          <w:rFonts w:eastAsia="나눔명조" w:hint="eastAsia"/>
          <w:sz w:val="20"/>
          <w:szCs w:val="22"/>
        </w:rPr>
        <w:t>방법을</w:t>
      </w:r>
      <w:r w:rsidRPr="00BB2CCE">
        <w:rPr>
          <w:rFonts w:eastAsia="나눔명조" w:hint="eastAsia"/>
          <w:sz w:val="20"/>
          <w:szCs w:val="22"/>
        </w:rPr>
        <w:t xml:space="preserve"> </w:t>
      </w:r>
      <w:r w:rsidRPr="00BB2CCE">
        <w:rPr>
          <w:rFonts w:eastAsia="나눔명조" w:hint="eastAsia"/>
          <w:sz w:val="20"/>
          <w:szCs w:val="22"/>
        </w:rPr>
        <w:t>사용한다</w:t>
      </w:r>
      <w:r w:rsidRPr="00BB2CCE">
        <w:rPr>
          <w:rFonts w:eastAsia="나눔명조"/>
          <w:sz w:val="20"/>
          <w:szCs w:val="22"/>
        </w:rPr>
        <w:t xml:space="preserve">. </w:t>
      </w:r>
      <w:r w:rsidRPr="00BB2CCE">
        <w:rPr>
          <w:rFonts w:eastAsia="나눔명조" w:hint="eastAsia"/>
          <w:sz w:val="20"/>
          <w:szCs w:val="22"/>
        </w:rPr>
        <w:t>또한</w:t>
      </w:r>
      <w:r w:rsidRPr="00BB2CCE">
        <w:rPr>
          <w:rFonts w:eastAsia="나눔명조" w:hint="eastAsia"/>
          <w:sz w:val="20"/>
          <w:szCs w:val="22"/>
        </w:rPr>
        <w:t xml:space="preserve"> </w:t>
      </w:r>
      <w:r w:rsidRPr="00BB2CCE">
        <w:rPr>
          <w:rFonts w:eastAsia="나눔명조" w:hint="eastAsia"/>
          <w:sz w:val="20"/>
          <w:szCs w:val="22"/>
        </w:rPr>
        <w:t>이항로지스틱</w:t>
      </w:r>
      <w:r w:rsidRPr="00BB2CCE">
        <w:rPr>
          <w:rFonts w:eastAsia="나눔명조" w:hint="eastAsia"/>
          <w:sz w:val="20"/>
          <w:szCs w:val="22"/>
        </w:rPr>
        <w:t xml:space="preserve"> </w:t>
      </w:r>
      <w:r w:rsidRPr="00BB2CCE">
        <w:rPr>
          <w:rFonts w:eastAsia="나눔명조" w:hint="eastAsia"/>
          <w:sz w:val="20"/>
          <w:szCs w:val="22"/>
        </w:rPr>
        <w:t>회귀분석의</w:t>
      </w:r>
      <w:r w:rsidRPr="00BB2CCE">
        <w:rPr>
          <w:rFonts w:eastAsia="나눔명조" w:hint="eastAsia"/>
          <w:sz w:val="20"/>
          <w:szCs w:val="22"/>
        </w:rPr>
        <w:t xml:space="preserve"> </w:t>
      </w:r>
      <w:r w:rsidRPr="00BB2CCE">
        <w:rPr>
          <w:rFonts w:eastAsia="나눔명조" w:hint="eastAsia"/>
          <w:sz w:val="20"/>
          <w:szCs w:val="22"/>
        </w:rPr>
        <w:t>결과는</w:t>
      </w:r>
      <w:r w:rsidRPr="00BB2CCE">
        <w:rPr>
          <w:rFonts w:eastAsia="나눔명조" w:hint="eastAsia"/>
          <w:sz w:val="20"/>
          <w:szCs w:val="22"/>
        </w:rPr>
        <w:t xml:space="preserve"> </w:t>
      </w:r>
      <w:r w:rsidRPr="00BB2CCE">
        <w:rPr>
          <w:rFonts w:eastAsia="나눔명조" w:hint="eastAsia"/>
          <w:sz w:val="20"/>
          <w:szCs w:val="22"/>
        </w:rPr>
        <w:t>비선형</w:t>
      </w:r>
      <w:r w:rsidRPr="00BB2CCE">
        <w:rPr>
          <w:rFonts w:eastAsia="나눔명조" w:hint="eastAsia"/>
          <w:sz w:val="20"/>
          <w:szCs w:val="22"/>
        </w:rPr>
        <w:t xml:space="preserve"> </w:t>
      </w:r>
      <w:r w:rsidRPr="00BB2CCE">
        <w:rPr>
          <w:rFonts w:eastAsia="나눔명조" w:hint="eastAsia"/>
          <w:sz w:val="20"/>
          <w:szCs w:val="22"/>
        </w:rPr>
        <w:t>관계를</w:t>
      </w:r>
      <w:r w:rsidRPr="00BB2CCE">
        <w:rPr>
          <w:rFonts w:eastAsia="나눔명조" w:hint="eastAsia"/>
          <w:sz w:val="20"/>
          <w:szCs w:val="22"/>
        </w:rPr>
        <w:t xml:space="preserve"> </w:t>
      </w:r>
      <w:r w:rsidRPr="00BB2CCE">
        <w:rPr>
          <w:rFonts w:eastAsia="나눔명조" w:hint="eastAsia"/>
          <w:sz w:val="20"/>
          <w:szCs w:val="22"/>
        </w:rPr>
        <w:t>선형의</w:t>
      </w:r>
      <w:r w:rsidRPr="00BB2CCE">
        <w:rPr>
          <w:rFonts w:eastAsia="나눔명조" w:hint="eastAsia"/>
          <w:sz w:val="20"/>
          <w:szCs w:val="22"/>
        </w:rPr>
        <w:t xml:space="preserve"> </w:t>
      </w:r>
      <w:r w:rsidRPr="00BB2CCE">
        <w:rPr>
          <w:rFonts w:eastAsia="나눔명조" w:hint="eastAsia"/>
          <w:sz w:val="20"/>
          <w:szCs w:val="22"/>
        </w:rPr>
        <w:t>형태로</w:t>
      </w:r>
      <w:r w:rsidRPr="00BB2CCE">
        <w:rPr>
          <w:rFonts w:eastAsia="나눔명조" w:hint="eastAsia"/>
          <w:sz w:val="20"/>
          <w:szCs w:val="22"/>
        </w:rPr>
        <w:t xml:space="preserve"> </w:t>
      </w:r>
      <w:r w:rsidRPr="00BB2CCE">
        <w:rPr>
          <w:rFonts w:eastAsia="나눔명조" w:hint="eastAsia"/>
          <w:sz w:val="20"/>
          <w:szCs w:val="22"/>
        </w:rPr>
        <w:t>나타내</w:t>
      </w:r>
      <w:r w:rsidRPr="00BB2CCE">
        <w:rPr>
          <w:rFonts w:eastAsia="나눔명조" w:hint="eastAsia"/>
          <w:sz w:val="20"/>
          <w:szCs w:val="22"/>
        </w:rPr>
        <w:t xml:space="preserve"> </w:t>
      </w:r>
      <w:r w:rsidRPr="00BB2CCE">
        <w:rPr>
          <w:rFonts w:eastAsia="나눔명조" w:hint="eastAsia"/>
          <w:sz w:val="20"/>
          <w:szCs w:val="22"/>
        </w:rPr>
        <w:t>보여주기</w:t>
      </w:r>
      <w:r w:rsidRPr="00BB2CCE">
        <w:rPr>
          <w:rFonts w:eastAsia="나눔명조" w:hint="eastAsia"/>
          <w:sz w:val="20"/>
          <w:szCs w:val="22"/>
        </w:rPr>
        <w:t xml:space="preserve"> </w:t>
      </w:r>
      <w:r w:rsidRPr="00BB2CCE">
        <w:rPr>
          <w:rFonts w:eastAsia="나눔명조" w:hint="eastAsia"/>
          <w:sz w:val="20"/>
          <w:szCs w:val="22"/>
        </w:rPr>
        <w:t>위해</w:t>
      </w:r>
      <w:r w:rsidRPr="00BB2CCE">
        <w:rPr>
          <w:rFonts w:eastAsia="나눔명조" w:hint="eastAsia"/>
          <w:sz w:val="20"/>
          <w:szCs w:val="22"/>
        </w:rPr>
        <w:t xml:space="preserve"> </w:t>
      </w:r>
      <w:r w:rsidRPr="00BB2CCE">
        <w:rPr>
          <w:rFonts w:eastAsia="나눔명조" w:hint="eastAsia"/>
          <w:sz w:val="20"/>
          <w:szCs w:val="22"/>
        </w:rPr>
        <w:t>이항의</w:t>
      </w:r>
      <w:r w:rsidRPr="00BB2CCE">
        <w:rPr>
          <w:rFonts w:eastAsia="나눔명조" w:hint="eastAsia"/>
          <w:sz w:val="20"/>
          <w:szCs w:val="22"/>
        </w:rPr>
        <w:t xml:space="preserve"> </w:t>
      </w:r>
      <w:r w:rsidRPr="00BB2CCE">
        <w:rPr>
          <w:rFonts w:eastAsia="나눔명조" w:hint="eastAsia"/>
          <w:sz w:val="20"/>
          <w:szCs w:val="22"/>
        </w:rPr>
        <w:t>값</w:t>
      </w:r>
      <w:r w:rsidRPr="00BB2CCE">
        <w:rPr>
          <w:rFonts w:eastAsia="나눔명조" w:hint="eastAsia"/>
          <w:sz w:val="20"/>
          <w:szCs w:val="22"/>
        </w:rPr>
        <w:t xml:space="preserve"> </w:t>
      </w:r>
      <w:r w:rsidRPr="00BB2CCE">
        <w:rPr>
          <w:rFonts w:eastAsia="나눔명조" w:hint="eastAsia"/>
          <w:sz w:val="20"/>
          <w:szCs w:val="22"/>
        </w:rPr>
        <w:t>중</w:t>
      </w:r>
      <w:r w:rsidRPr="00BB2CCE">
        <w:rPr>
          <w:rFonts w:eastAsia="나눔명조" w:hint="eastAsia"/>
          <w:sz w:val="20"/>
          <w:szCs w:val="22"/>
        </w:rPr>
        <w:t xml:space="preserve"> </w:t>
      </w:r>
      <w:r w:rsidRPr="00BB2CCE">
        <w:rPr>
          <w:rFonts w:eastAsia="나눔명조" w:hint="eastAsia"/>
          <w:sz w:val="20"/>
          <w:szCs w:val="22"/>
        </w:rPr>
        <w:t>종속변수를</w:t>
      </w:r>
      <w:r w:rsidRPr="00BB2CCE">
        <w:rPr>
          <w:rFonts w:eastAsia="나눔명조" w:hint="eastAsia"/>
          <w:sz w:val="20"/>
          <w:szCs w:val="22"/>
        </w:rPr>
        <w:t xml:space="preserve"> </w:t>
      </w:r>
      <w:r w:rsidRPr="00BB2CCE">
        <w:rPr>
          <w:rFonts w:eastAsia="나눔명조" w:hint="eastAsia"/>
          <w:sz w:val="20"/>
          <w:szCs w:val="22"/>
        </w:rPr>
        <w:t>선택할</w:t>
      </w:r>
      <w:r w:rsidRPr="00BB2CCE">
        <w:rPr>
          <w:rFonts w:eastAsia="나눔명조" w:hint="eastAsia"/>
          <w:sz w:val="20"/>
          <w:szCs w:val="22"/>
        </w:rPr>
        <w:t xml:space="preserve"> </w:t>
      </w:r>
      <w:r w:rsidRPr="00BB2CCE">
        <w:rPr>
          <w:rFonts w:eastAsia="나눔명조" w:hint="eastAsia"/>
          <w:sz w:val="20"/>
          <w:szCs w:val="22"/>
        </w:rPr>
        <w:t>확률</w:t>
      </w:r>
      <w:r w:rsidRPr="00BB2CCE">
        <w:rPr>
          <w:rFonts w:eastAsia="나눔명조"/>
          <w:sz w:val="20"/>
          <w:szCs w:val="22"/>
        </w:rPr>
        <w:t>, 1</w:t>
      </w:r>
      <w:r w:rsidRPr="00BB2CCE">
        <w:rPr>
          <w:rFonts w:eastAsia="나눔명조" w:hint="eastAsia"/>
          <w:sz w:val="20"/>
          <w:szCs w:val="22"/>
        </w:rPr>
        <w:t>일</w:t>
      </w:r>
      <w:r w:rsidRPr="00BB2CCE">
        <w:rPr>
          <w:rFonts w:eastAsia="나눔명조" w:hint="eastAsia"/>
          <w:sz w:val="20"/>
          <w:szCs w:val="22"/>
        </w:rPr>
        <w:t xml:space="preserve"> </w:t>
      </w:r>
      <w:r w:rsidRPr="00BB2CCE">
        <w:rPr>
          <w:rFonts w:eastAsia="나눔명조" w:hint="eastAsia"/>
          <w:sz w:val="20"/>
          <w:szCs w:val="22"/>
        </w:rPr>
        <w:t>확률의</w:t>
      </w:r>
      <w:r w:rsidRPr="00BB2CCE">
        <w:rPr>
          <w:rFonts w:eastAsia="나눔명조" w:hint="eastAsia"/>
          <w:sz w:val="20"/>
          <w:szCs w:val="22"/>
        </w:rPr>
        <w:t xml:space="preserve"> </w:t>
      </w:r>
      <w:r w:rsidRPr="00BB2CCE">
        <w:rPr>
          <w:rFonts w:eastAsia="나눔명조" w:hint="eastAsia"/>
          <w:sz w:val="20"/>
          <w:szCs w:val="22"/>
        </w:rPr>
        <w:t>승수비</w:t>
      </w:r>
      <w:r w:rsidRPr="00BB2CCE">
        <w:rPr>
          <w:rFonts w:eastAsia="나눔명조"/>
          <w:sz w:val="20"/>
          <w:szCs w:val="22"/>
        </w:rPr>
        <w:t>(odds ratio)</w:t>
      </w:r>
      <w:r w:rsidRPr="00BB2CCE">
        <w:rPr>
          <w:rFonts w:eastAsia="나눔명조" w:hint="eastAsia"/>
          <w:sz w:val="20"/>
          <w:szCs w:val="22"/>
        </w:rPr>
        <w:t>에</w:t>
      </w:r>
      <w:r w:rsidRPr="00BB2CCE">
        <w:rPr>
          <w:rFonts w:eastAsia="나눔명조" w:hint="eastAsia"/>
          <w:sz w:val="20"/>
          <w:szCs w:val="22"/>
        </w:rPr>
        <w:t xml:space="preserve"> </w:t>
      </w:r>
      <w:r w:rsidRPr="00BB2CCE">
        <w:rPr>
          <w:rFonts w:eastAsia="나눔명조" w:hint="eastAsia"/>
          <w:sz w:val="20"/>
          <w:szCs w:val="22"/>
        </w:rPr>
        <w:t>자연로그값을</w:t>
      </w:r>
      <w:r w:rsidRPr="00BB2CCE">
        <w:rPr>
          <w:rFonts w:eastAsia="나눔명조" w:hint="eastAsia"/>
          <w:sz w:val="20"/>
          <w:szCs w:val="22"/>
        </w:rPr>
        <w:t xml:space="preserve"> </w:t>
      </w:r>
      <w:r w:rsidRPr="00BB2CCE">
        <w:rPr>
          <w:rFonts w:eastAsia="나눔명조" w:hint="eastAsia"/>
          <w:sz w:val="20"/>
          <w:szCs w:val="22"/>
        </w:rPr>
        <w:t>취한</w:t>
      </w:r>
      <w:r w:rsidRPr="00BB2CCE">
        <w:rPr>
          <w:rFonts w:eastAsia="나눔명조" w:hint="eastAsia"/>
          <w:sz w:val="20"/>
          <w:szCs w:val="22"/>
        </w:rPr>
        <w:t xml:space="preserve"> </w:t>
      </w:r>
      <w:r w:rsidRPr="00BB2CCE">
        <w:rPr>
          <w:rFonts w:eastAsia="나눔명조" w:hint="eastAsia"/>
          <w:sz w:val="20"/>
          <w:szCs w:val="22"/>
        </w:rPr>
        <w:t>것이다</w:t>
      </w:r>
      <w:r w:rsidRPr="00BB2CCE">
        <w:rPr>
          <w:rFonts w:eastAsia="나눔명조"/>
          <w:sz w:val="20"/>
          <w:szCs w:val="22"/>
        </w:rPr>
        <w:t xml:space="preserve">. </w:t>
      </w:r>
      <w:r w:rsidRPr="00BB2CCE">
        <w:rPr>
          <w:rFonts w:eastAsia="나눔명조" w:hint="eastAsia"/>
          <w:sz w:val="20"/>
          <w:szCs w:val="22"/>
        </w:rPr>
        <w:t>자연로그값을</w:t>
      </w:r>
      <w:r w:rsidRPr="00BB2CCE">
        <w:rPr>
          <w:rFonts w:eastAsia="나눔명조" w:hint="eastAsia"/>
          <w:sz w:val="20"/>
          <w:szCs w:val="22"/>
        </w:rPr>
        <w:t xml:space="preserve"> </w:t>
      </w:r>
      <w:r w:rsidRPr="00BB2CCE">
        <w:rPr>
          <w:rFonts w:eastAsia="나눔명조" w:hint="eastAsia"/>
          <w:sz w:val="20"/>
          <w:szCs w:val="22"/>
        </w:rPr>
        <w:t>취한</w:t>
      </w:r>
      <w:r w:rsidRPr="00BB2CCE">
        <w:rPr>
          <w:rFonts w:eastAsia="나눔명조" w:hint="eastAsia"/>
          <w:sz w:val="20"/>
          <w:szCs w:val="22"/>
        </w:rPr>
        <w:t xml:space="preserve"> </w:t>
      </w:r>
      <w:r w:rsidRPr="00BB2CCE">
        <w:rPr>
          <w:rFonts w:eastAsia="나눔명조" w:hint="eastAsia"/>
          <w:sz w:val="20"/>
          <w:szCs w:val="22"/>
        </w:rPr>
        <w:t>형태로</w:t>
      </w:r>
      <w:r w:rsidRPr="00BB2CCE">
        <w:rPr>
          <w:rFonts w:eastAsia="나눔명조" w:hint="eastAsia"/>
          <w:sz w:val="20"/>
          <w:szCs w:val="22"/>
        </w:rPr>
        <w:t xml:space="preserve"> </w:t>
      </w:r>
      <w:r w:rsidRPr="00BB2CCE">
        <w:rPr>
          <w:rFonts w:eastAsia="나눔명조" w:hint="eastAsia"/>
          <w:sz w:val="20"/>
          <w:szCs w:val="22"/>
        </w:rPr>
        <w:t>나타나는</w:t>
      </w:r>
      <w:r w:rsidRPr="00BB2CCE">
        <w:rPr>
          <w:rFonts w:eastAsia="나눔명조" w:hint="eastAsia"/>
          <w:sz w:val="20"/>
          <w:szCs w:val="22"/>
        </w:rPr>
        <w:t xml:space="preserve"> </w:t>
      </w:r>
      <w:r w:rsidRPr="00BB2CCE">
        <w:rPr>
          <w:rFonts w:eastAsia="나눔명조" w:hint="eastAsia"/>
          <w:sz w:val="20"/>
          <w:szCs w:val="22"/>
        </w:rPr>
        <w:t>이항로지스틱</w:t>
      </w:r>
      <w:r w:rsidRPr="00BB2CCE">
        <w:rPr>
          <w:rFonts w:eastAsia="나눔명조" w:hint="eastAsia"/>
          <w:sz w:val="20"/>
          <w:szCs w:val="22"/>
        </w:rPr>
        <w:t xml:space="preserve"> </w:t>
      </w:r>
      <w:r w:rsidRPr="00BB2CCE">
        <w:rPr>
          <w:rFonts w:eastAsia="나눔명조" w:hint="eastAsia"/>
          <w:sz w:val="20"/>
          <w:szCs w:val="22"/>
        </w:rPr>
        <w:t>회귀분석의</w:t>
      </w:r>
      <w:r w:rsidRPr="00BB2CCE">
        <w:rPr>
          <w:rFonts w:eastAsia="나눔명조" w:hint="eastAsia"/>
          <w:sz w:val="20"/>
          <w:szCs w:val="22"/>
        </w:rPr>
        <w:t xml:space="preserve"> </w:t>
      </w:r>
      <w:r w:rsidRPr="00BB2CCE">
        <w:rPr>
          <w:rFonts w:eastAsia="나눔명조" w:hint="eastAsia"/>
          <w:sz w:val="20"/>
          <w:szCs w:val="22"/>
        </w:rPr>
        <w:t>계수</w:t>
      </w:r>
      <w:r w:rsidRPr="00BB2CCE">
        <w:rPr>
          <w:rFonts w:eastAsia="나눔명조" w:hint="eastAsia"/>
          <w:sz w:val="20"/>
          <w:szCs w:val="22"/>
        </w:rPr>
        <w:t xml:space="preserve"> </w:t>
      </w:r>
      <w:r w:rsidRPr="00BB2CCE">
        <w:rPr>
          <w:rFonts w:eastAsia="나눔명조" w:hint="eastAsia"/>
          <w:sz w:val="20"/>
          <w:szCs w:val="22"/>
        </w:rPr>
        <w:t>값을</w:t>
      </w:r>
      <w:r w:rsidRPr="00BB2CCE">
        <w:rPr>
          <w:rFonts w:eastAsia="나눔명조" w:hint="eastAsia"/>
          <w:sz w:val="20"/>
          <w:szCs w:val="22"/>
        </w:rPr>
        <w:t xml:space="preserve"> </w:t>
      </w:r>
      <w:r w:rsidRPr="00BB2CCE">
        <w:rPr>
          <w:rFonts w:eastAsia="나눔명조" w:hint="eastAsia"/>
          <w:sz w:val="20"/>
          <w:szCs w:val="22"/>
        </w:rPr>
        <w:t>직접적인</w:t>
      </w:r>
      <w:r w:rsidRPr="00BB2CCE">
        <w:rPr>
          <w:rFonts w:eastAsia="나눔명조" w:hint="eastAsia"/>
          <w:sz w:val="20"/>
          <w:szCs w:val="22"/>
        </w:rPr>
        <w:t xml:space="preserve"> </w:t>
      </w:r>
      <w:r w:rsidRPr="00BB2CCE">
        <w:rPr>
          <w:rFonts w:eastAsia="나눔명조" w:hint="eastAsia"/>
          <w:sz w:val="20"/>
          <w:szCs w:val="22"/>
        </w:rPr>
        <w:t>해석하여</w:t>
      </w:r>
      <w:r w:rsidRPr="00BB2CCE">
        <w:rPr>
          <w:rFonts w:eastAsia="나눔명조" w:hint="eastAsia"/>
          <w:sz w:val="20"/>
          <w:szCs w:val="22"/>
        </w:rPr>
        <w:t xml:space="preserve"> </w:t>
      </w:r>
      <w:r w:rsidRPr="00BB2CCE">
        <w:rPr>
          <w:rFonts w:eastAsia="나눔명조" w:hint="eastAsia"/>
          <w:sz w:val="20"/>
          <w:szCs w:val="22"/>
        </w:rPr>
        <w:t>함의를</w:t>
      </w:r>
      <w:r w:rsidRPr="00BB2CCE">
        <w:rPr>
          <w:rFonts w:eastAsia="나눔명조" w:hint="eastAsia"/>
          <w:sz w:val="20"/>
          <w:szCs w:val="22"/>
        </w:rPr>
        <w:t xml:space="preserve"> </w:t>
      </w:r>
      <w:r w:rsidRPr="00BB2CCE">
        <w:rPr>
          <w:rFonts w:eastAsia="나눔명조" w:hint="eastAsia"/>
          <w:sz w:val="20"/>
          <w:szCs w:val="22"/>
        </w:rPr>
        <w:t>도출하는</w:t>
      </w:r>
      <w:r w:rsidRPr="00BB2CCE">
        <w:rPr>
          <w:rFonts w:eastAsia="나눔명조" w:hint="eastAsia"/>
          <w:sz w:val="20"/>
          <w:szCs w:val="22"/>
        </w:rPr>
        <w:t xml:space="preserve"> </w:t>
      </w:r>
      <w:r w:rsidRPr="00BB2CCE">
        <w:rPr>
          <w:rFonts w:eastAsia="나눔명조" w:hint="eastAsia"/>
          <w:sz w:val="20"/>
          <w:szCs w:val="22"/>
        </w:rPr>
        <w:t>데</w:t>
      </w:r>
      <w:r w:rsidRPr="00BB2CCE">
        <w:rPr>
          <w:rFonts w:eastAsia="나눔명조" w:hint="eastAsia"/>
          <w:sz w:val="20"/>
          <w:szCs w:val="22"/>
        </w:rPr>
        <w:t xml:space="preserve"> </w:t>
      </w:r>
      <w:r w:rsidRPr="00BB2CCE">
        <w:rPr>
          <w:rFonts w:eastAsia="나눔명조" w:hint="eastAsia"/>
          <w:sz w:val="20"/>
          <w:szCs w:val="22"/>
        </w:rPr>
        <w:t>어려움이</w:t>
      </w:r>
      <w:r w:rsidRPr="00BB2CCE">
        <w:rPr>
          <w:rFonts w:eastAsia="나눔명조" w:hint="eastAsia"/>
          <w:sz w:val="20"/>
          <w:szCs w:val="22"/>
        </w:rPr>
        <w:t xml:space="preserve"> </w:t>
      </w:r>
      <w:r w:rsidRPr="00BB2CCE">
        <w:rPr>
          <w:rFonts w:eastAsia="나눔명조" w:hint="eastAsia"/>
          <w:sz w:val="20"/>
          <w:szCs w:val="22"/>
        </w:rPr>
        <w:t>있기</w:t>
      </w:r>
      <w:r w:rsidRPr="00BB2CCE">
        <w:rPr>
          <w:rFonts w:eastAsia="나눔명조" w:hint="eastAsia"/>
          <w:sz w:val="20"/>
          <w:szCs w:val="22"/>
        </w:rPr>
        <w:t xml:space="preserve"> </w:t>
      </w:r>
      <w:r w:rsidRPr="00BB2CCE">
        <w:rPr>
          <w:rFonts w:eastAsia="나눔명조" w:hint="eastAsia"/>
          <w:sz w:val="20"/>
          <w:szCs w:val="22"/>
        </w:rPr>
        <w:t>때문에</w:t>
      </w:r>
      <w:r w:rsidRPr="00BB2CCE">
        <w:rPr>
          <w:rFonts w:eastAsia="나눔명조" w:hint="eastAsia"/>
          <w:sz w:val="20"/>
          <w:szCs w:val="22"/>
        </w:rPr>
        <w:t xml:space="preserve"> </w:t>
      </w:r>
      <w:r w:rsidRPr="00BB2CCE">
        <w:rPr>
          <w:rFonts w:eastAsia="나눔명조" w:hint="eastAsia"/>
          <w:sz w:val="20"/>
          <w:szCs w:val="22"/>
        </w:rPr>
        <w:t>검증하고자</w:t>
      </w:r>
      <w:r w:rsidRPr="00BB2CCE">
        <w:rPr>
          <w:rFonts w:eastAsia="나눔명조" w:hint="eastAsia"/>
          <w:sz w:val="20"/>
          <w:szCs w:val="22"/>
        </w:rPr>
        <w:t xml:space="preserve"> </w:t>
      </w:r>
      <w:r w:rsidRPr="00BB2CCE">
        <w:rPr>
          <w:rFonts w:eastAsia="나눔명조" w:hint="eastAsia"/>
          <w:sz w:val="20"/>
          <w:szCs w:val="22"/>
        </w:rPr>
        <w:t>하는</w:t>
      </w:r>
      <w:r w:rsidRPr="00BB2CCE">
        <w:rPr>
          <w:rFonts w:eastAsia="나눔명조" w:hint="eastAsia"/>
          <w:sz w:val="20"/>
          <w:szCs w:val="22"/>
        </w:rPr>
        <w:t xml:space="preserve"> </w:t>
      </w:r>
      <w:r w:rsidRPr="00BB2CCE">
        <w:rPr>
          <w:rFonts w:eastAsia="나눔명조" w:hint="eastAsia"/>
          <w:sz w:val="20"/>
          <w:szCs w:val="22"/>
        </w:rPr>
        <w:t>가설을</w:t>
      </w:r>
      <w:r w:rsidRPr="00BB2CCE">
        <w:rPr>
          <w:rFonts w:eastAsia="나눔명조" w:hint="eastAsia"/>
          <w:sz w:val="20"/>
          <w:szCs w:val="22"/>
        </w:rPr>
        <w:t xml:space="preserve"> </w:t>
      </w:r>
      <w:r w:rsidRPr="00BB2CCE">
        <w:rPr>
          <w:rFonts w:eastAsia="나눔명조" w:hint="eastAsia"/>
          <w:sz w:val="20"/>
          <w:szCs w:val="22"/>
        </w:rPr>
        <w:t>경험적으로</w:t>
      </w:r>
      <w:r w:rsidRPr="00BB2CCE">
        <w:rPr>
          <w:rFonts w:eastAsia="나눔명조" w:hint="eastAsia"/>
          <w:sz w:val="20"/>
          <w:szCs w:val="22"/>
        </w:rPr>
        <w:t xml:space="preserve"> </w:t>
      </w:r>
      <w:r w:rsidRPr="00BB2CCE">
        <w:rPr>
          <w:rFonts w:eastAsia="나눔명조" w:hint="eastAsia"/>
          <w:sz w:val="20"/>
          <w:szCs w:val="22"/>
        </w:rPr>
        <w:t>분석한</w:t>
      </w:r>
      <w:r w:rsidRPr="00BB2CCE">
        <w:rPr>
          <w:rFonts w:eastAsia="나눔명조" w:hint="eastAsia"/>
          <w:sz w:val="20"/>
          <w:szCs w:val="22"/>
        </w:rPr>
        <w:t xml:space="preserve"> </w:t>
      </w:r>
      <w:r w:rsidRPr="00BB2CCE">
        <w:rPr>
          <w:rFonts w:eastAsia="나눔명조" w:hint="eastAsia"/>
          <w:sz w:val="20"/>
          <w:szCs w:val="22"/>
        </w:rPr>
        <w:t>모델에서는</w:t>
      </w:r>
      <w:r w:rsidRPr="00BB2CCE">
        <w:rPr>
          <w:rFonts w:eastAsia="나눔명조" w:hint="eastAsia"/>
          <w:sz w:val="20"/>
          <w:szCs w:val="22"/>
        </w:rPr>
        <w:t xml:space="preserve"> </w:t>
      </w:r>
      <w:r w:rsidRPr="00BB2CCE">
        <w:rPr>
          <w:rFonts w:eastAsia="나눔명조" w:hint="eastAsia"/>
          <w:sz w:val="20"/>
          <w:szCs w:val="22"/>
        </w:rPr>
        <w:t>주요</w:t>
      </w:r>
      <w:r w:rsidRPr="00BB2CCE">
        <w:rPr>
          <w:rFonts w:eastAsia="나눔명조" w:hint="eastAsia"/>
          <w:sz w:val="20"/>
          <w:szCs w:val="22"/>
        </w:rPr>
        <w:t xml:space="preserve"> </w:t>
      </w:r>
      <w:r w:rsidRPr="00BB2CCE">
        <w:rPr>
          <w:rFonts w:eastAsia="나눔명조" w:hint="eastAsia"/>
          <w:sz w:val="20"/>
          <w:szCs w:val="22"/>
        </w:rPr>
        <w:t>변수의</w:t>
      </w:r>
      <w:r w:rsidRPr="00BB2CCE">
        <w:rPr>
          <w:rFonts w:eastAsia="나눔명조" w:hint="eastAsia"/>
          <w:sz w:val="20"/>
          <w:szCs w:val="22"/>
        </w:rPr>
        <w:t xml:space="preserve"> </w:t>
      </w:r>
      <w:r w:rsidRPr="00BB2CCE">
        <w:rPr>
          <w:rFonts w:eastAsia="나눔명조" w:hint="eastAsia"/>
          <w:sz w:val="20"/>
          <w:szCs w:val="22"/>
        </w:rPr>
        <w:t>효과를</w:t>
      </w:r>
      <w:del w:id="1559" w:author="박 상훈" w:date="2021-10-05T15:10:00Z">
        <w:r w:rsidRPr="00BB2CCE" w:rsidDel="00C311B9">
          <w:rPr>
            <w:rFonts w:eastAsia="나눔명조" w:hint="eastAsia"/>
            <w:sz w:val="20"/>
            <w:szCs w:val="22"/>
          </w:rPr>
          <w:delText xml:space="preserve"> </w:delText>
        </w:r>
      </w:del>
      <w:ins w:id="1560" w:author="박 상훈" w:date="2021-10-05T15:10:00Z">
        <w:r w:rsidR="00C311B9">
          <w:rPr>
            <w:rFonts w:eastAsia="나눔명조"/>
            <w:sz w:val="20"/>
            <w:szCs w:val="22"/>
          </w:rPr>
          <w:t xml:space="preserve"> </w:t>
        </w:r>
      </w:ins>
      <w:del w:id="1561" w:author="박 상훈" w:date="2021-10-05T15:10:00Z">
        <w:r w:rsidRPr="00BB2CCE" w:rsidDel="00C311B9">
          <w:rPr>
            <w:rFonts w:eastAsia="나눔명조" w:hint="eastAsia"/>
            <w:sz w:val="20"/>
            <w:szCs w:val="22"/>
          </w:rPr>
          <w:delText>한계효과</w:delText>
        </w:r>
        <w:r w:rsidRPr="00BB2CCE" w:rsidDel="00C311B9">
          <w:rPr>
            <w:rFonts w:eastAsia="나눔명조"/>
            <w:sz w:val="20"/>
            <w:szCs w:val="22"/>
          </w:rPr>
          <w:delText>(marginal effects)</w:delText>
        </w:r>
        <w:r w:rsidRPr="00BB2CCE" w:rsidDel="00C311B9">
          <w:rPr>
            <w:rFonts w:eastAsia="나눔명조" w:hint="eastAsia"/>
            <w:sz w:val="20"/>
            <w:szCs w:val="22"/>
          </w:rPr>
          <w:delText>와</w:delText>
        </w:r>
        <w:r w:rsidRPr="00BB2CCE" w:rsidDel="00C311B9">
          <w:rPr>
            <w:rFonts w:eastAsia="나눔명조" w:hint="eastAsia"/>
            <w:sz w:val="20"/>
            <w:szCs w:val="22"/>
          </w:rPr>
          <w:delText xml:space="preserve"> </w:delText>
        </w:r>
      </w:del>
      <w:r w:rsidRPr="00BB2CCE">
        <w:rPr>
          <w:rFonts w:eastAsia="나눔명조" w:hint="eastAsia"/>
          <w:sz w:val="20"/>
          <w:szCs w:val="22"/>
        </w:rPr>
        <w:t>예측확률의</w:t>
      </w:r>
      <w:r w:rsidRPr="00BB2CCE">
        <w:rPr>
          <w:rFonts w:eastAsia="나눔명조" w:hint="eastAsia"/>
          <w:sz w:val="20"/>
          <w:szCs w:val="22"/>
        </w:rPr>
        <w:t xml:space="preserve"> </w:t>
      </w:r>
      <w:r w:rsidRPr="00BB2CCE">
        <w:rPr>
          <w:rFonts w:eastAsia="나눔명조" w:hint="eastAsia"/>
          <w:sz w:val="20"/>
          <w:szCs w:val="22"/>
        </w:rPr>
        <w:t>변화로</w:t>
      </w:r>
      <w:r w:rsidRPr="00BB2CCE">
        <w:rPr>
          <w:rFonts w:eastAsia="나눔명조" w:hint="eastAsia"/>
          <w:sz w:val="20"/>
          <w:szCs w:val="22"/>
        </w:rPr>
        <w:t xml:space="preserve"> </w:t>
      </w:r>
      <w:r w:rsidRPr="00BB2CCE">
        <w:rPr>
          <w:rFonts w:eastAsia="나눔명조" w:hint="eastAsia"/>
          <w:sz w:val="20"/>
          <w:szCs w:val="22"/>
        </w:rPr>
        <w:t>시각화하여</w:t>
      </w:r>
      <w:r w:rsidRPr="00BB2CCE">
        <w:rPr>
          <w:rFonts w:eastAsia="나눔명조" w:hint="eastAsia"/>
          <w:sz w:val="20"/>
          <w:szCs w:val="22"/>
        </w:rPr>
        <w:t xml:space="preserve"> </w:t>
      </w:r>
      <w:r w:rsidRPr="00BB2CCE">
        <w:rPr>
          <w:rFonts w:eastAsia="나눔명조" w:hint="eastAsia"/>
          <w:sz w:val="20"/>
          <w:szCs w:val="22"/>
        </w:rPr>
        <w:t>제시한다</w:t>
      </w:r>
      <w:del w:id="1562" w:author="Park, Sanghoon" w:date="2021-10-01T02:43:00Z">
        <w:r w:rsidR="00541892" w:rsidDel="000F4CAE">
          <w:rPr>
            <w:rFonts w:eastAsia="나눔명조" w:hint="eastAsia"/>
            <w:sz w:val="20"/>
            <w:szCs w:val="22"/>
          </w:rPr>
          <w:delText xml:space="preserve"> </w:delText>
        </w:r>
      </w:del>
      <w:r w:rsidR="00541892">
        <w:rPr>
          <w:rFonts w:eastAsia="나눔명조"/>
          <w:sz w:val="20"/>
          <w:szCs w:val="22"/>
        </w:rPr>
        <w:fldChar w:fldCharType="begin"/>
      </w:r>
      <w:r w:rsidR="005302F9">
        <w:rPr>
          <w:rFonts w:eastAsia="나눔명조"/>
          <w:sz w:val="20"/>
          <w:szCs w:val="22"/>
        </w:rPr>
        <w:instrText xml:space="preserve"> ADDIN ZOTERO_ITEM CSL_CITATION {"citationID":"DFxvfSHa","properties":{"formattedCitation":"(King, Tomz, and Wittenberg 2000)","plainCitation":"(King, Tomz, and Wittenberg 2000)","noteIndex":0},"citationItems":[{"id":1104,"uris":["http://zotero.org/users/5210800/items/4RPEQ44D"],"uri":["http://zotero.org/users/5210800/items/4RPEQ44D"],"itemData":{"id":1104,"type":"article-journal","container-title":"American Journal of Political Science","issue":"2","language":"en","note":"Citation Key: king:tomz:wittenberg:2000","page":"341–355","source":"Zotero","title":"Making the Most of Statistical Analyses: Improving Interpretation and Presentation","volume":"44","author":[{"family":"King","given":"Gary"},{"family":"Tomz","given":"Michael"},{"family":"Wittenberg","given":"Jason"}],"issued":{"date-parts":[["2000"]]}}}],"schema":"https://github.com/citation-style-language/schema/raw/master/csl-citation.json"} </w:instrText>
      </w:r>
      <w:r w:rsidR="00541892">
        <w:rPr>
          <w:rFonts w:eastAsia="나눔명조"/>
          <w:sz w:val="20"/>
          <w:szCs w:val="22"/>
        </w:rPr>
        <w:fldChar w:fldCharType="separate"/>
      </w:r>
      <w:r w:rsidR="00541892" w:rsidRPr="00541892">
        <w:rPr>
          <w:sz w:val="20"/>
        </w:rPr>
        <w:t>(King, Tomz, and Wittenberg 2000)</w:t>
      </w:r>
      <w:r w:rsidR="00541892">
        <w:rPr>
          <w:rFonts w:eastAsia="나눔명조"/>
          <w:sz w:val="20"/>
          <w:szCs w:val="22"/>
        </w:rPr>
        <w:fldChar w:fldCharType="end"/>
      </w:r>
      <w:r w:rsidRPr="00BB2CCE">
        <w:rPr>
          <w:rFonts w:eastAsia="나눔명조"/>
          <w:sz w:val="20"/>
          <w:szCs w:val="22"/>
        </w:rPr>
        <w:t xml:space="preserve">. </w:t>
      </w:r>
      <w:r w:rsidRPr="00BB2CCE">
        <w:rPr>
          <w:rFonts w:eastAsia="나눔명조" w:hint="eastAsia"/>
          <w:sz w:val="20"/>
          <w:szCs w:val="22"/>
        </w:rPr>
        <w:t>또한</w:t>
      </w:r>
      <w:r w:rsidRPr="00BB2CCE">
        <w:rPr>
          <w:rFonts w:eastAsia="나눔명조"/>
          <w:sz w:val="20"/>
          <w:szCs w:val="22"/>
        </w:rPr>
        <w:t xml:space="preserve">, </w:t>
      </w:r>
      <w:r w:rsidRPr="00BB2CCE">
        <w:rPr>
          <w:rFonts w:eastAsia="나눔명조" w:hint="eastAsia"/>
          <w:sz w:val="20"/>
          <w:szCs w:val="22"/>
        </w:rPr>
        <w:t>주요</w:t>
      </w:r>
      <w:r w:rsidRPr="00BB2CCE">
        <w:rPr>
          <w:rFonts w:eastAsia="나눔명조" w:hint="eastAsia"/>
          <w:sz w:val="20"/>
          <w:szCs w:val="22"/>
        </w:rPr>
        <w:t xml:space="preserve"> </w:t>
      </w:r>
      <w:r w:rsidRPr="00BB2CCE">
        <w:rPr>
          <w:rFonts w:eastAsia="나눔명조" w:hint="eastAsia"/>
          <w:sz w:val="20"/>
          <w:szCs w:val="22"/>
        </w:rPr>
        <w:t>변수인</w:t>
      </w:r>
      <w:r w:rsidRPr="00BB2CCE">
        <w:rPr>
          <w:rFonts w:eastAsia="나눔명조" w:hint="eastAsia"/>
          <w:sz w:val="20"/>
          <w:szCs w:val="22"/>
        </w:rPr>
        <w:t xml:space="preserve"> </w:t>
      </w:r>
      <w:r w:rsidRPr="00BB2CCE">
        <w:rPr>
          <w:rFonts w:eastAsia="나눔명조" w:hint="eastAsia"/>
          <w:sz w:val="20"/>
          <w:szCs w:val="22"/>
        </w:rPr>
        <w:t>리더십</w:t>
      </w:r>
      <w:r w:rsidRPr="00BB2CCE">
        <w:rPr>
          <w:rFonts w:eastAsia="나눔명조" w:hint="eastAsia"/>
          <w:sz w:val="20"/>
          <w:szCs w:val="22"/>
        </w:rPr>
        <w:t xml:space="preserve"> </w:t>
      </w:r>
      <w:r w:rsidRPr="00BB2CCE">
        <w:rPr>
          <w:rFonts w:eastAsia="나눔명조" w:hint="eastAsia"/>
          <w:sz w:val="20"/>
          <w:szCs w:val="22"/>
        </w:rPr>
        <w:t>유형과</w:t>
      </w:r>
      <w:r w:rsidRPr="00BB2CCE">
        <w:rPr>
          <w:rFonts w:eastAsia="나눔명조" w:hint="eastAsia"/>
          <w:sz w:val="20"/>
          <w:szCs w:val="22"/>
        </w:rPr>
        <w:t xml:space="preserve"> </w:t>
      </w:r>
      <w:r w:rsidRPr="00BB2CCE">
        <w:rPr>
          <w:rFonts w:eastAsia="나눔명조" w:hint="eastAsia"/>
          <w:sz w:val="20"/>
          <w:szCs w:val="22"/>
        </w:rPr>
        <w:t>협업</w:t>
      </w:r>
      <w:r w:rsidRPr="00BB2CCE">
        <w:rPr>
          <w:rFonts w:eastAsia="나눔명조" w:hint="eastAsia"/>
          <w:sz w:val="20"/>
          <w:szCs w:val="22"/>
        </w:rPr>
        <w:t xml:space="preserve"> </w:t>
      </w:r>
      <w:r w:rsidRPr="00BB2CCE">
        <w:rPr>
          <w:rFonts w:eastAsia="나눔명조" w:hint="eastAsia"/>
          <w:sz w:val="20"/>
          <w:szCs w:val="22"/>
        </w:rPr>
        <w:t>및</w:t>
      </w:r>
      <w:r w:rsidRPr="00BB2CCE">
        <w:rPr>
          <w:rFonts w:eastAsia="나눔명조" w:hint="eastAsia"/>
          <w:sz w:val="20"/>
          <w:szCs w:val="22"/>
        </w:rPr>
        <w:t xml:space="preserve"> </w:t>
      </w:r>
      <w:r w:rsidRPr="00BB2CCE">
        <w:rPr>
          <w:rFonts w:eastAsia="나눔명조" w:hint="eastAsia"/>
          <w:sz w:val="20"/>
          <w:szCs w:val="22"/>
        </w:rPr>
        <w:t>의사소통</w:t>
      </w:r>
      <w:r w:rsidRPr="00BB2CCE">
        <w:rPr>
          <w:rFonts w:eastAsia="나눔명조" w:hint="eastAsia"/>
          <w:sz w:val="20"/>
          <w:szCs w:val="22"/>
        </w:rPr>
        <w:t xml:space="preserve"> </w:t>
      </w:r>
      <w:r w:rsidRPr="00BB2CCE">
        <w:rPr>
          <w:rFonts w:eastAsia="나눔명조" w:hint="eastAsia"/>
          <w:sz w:val="20"/>
          <w:szCs w:val="22"/>
        </w:rPr>
        <w:t>수준은</w:t>
      </w:r>
      <w:r w:rsidRPr="00BB2CCE">
        <w:rPr>
          <w:rFonts w:eastAsia="나눔명조" w:hint="eastAsia"/>
          <w:sz w:val="20"/>
          <w:szCs w:val="22"/>
        </w:rPr>
        <w:t xml:space="preserve"> </w:t>
      </w:r>
      <w:r w:rsidRPr="00BB2CCE">
        <w:rPr>
          <w:rFonts w:eastAsia="나눔명조" w:hint="eastAsia"/>
          <w:sz w:val="20"/>
          <w:szCs w:val="22"/>
        </w:rPr>
        <w:t>모두</w:t>
      </w:r>
      <w:r w:rsidRPr="00BB2CCE">
        <w:rPr>
          <w:rFonts w:eastAsia="나눔명조" w:hint="eastAsia"/>
          <w:sz w:val="20"/>
          <w:szCs w:val="22"/>
        </w:rPr>
        <w:t xml:space="preserve"> </w:t>
      </w:r>
      <w:r w:rsidRPr="00BB2CCE">
        <w:rPr>
          <w:rFonts w:eastAsia="나눔명조" w:hint="eastAsia"/>
          <w:sz w:val="20"/>
          <w:szCs w:val="22"/>
        </w:rPr>
        <w:t>요인분석을</w:t>
      </w:r>
      <w:r w:rsidRPr="00BB2CCE">
        <w:rPr>
          <w:rFonts w:eastAsia="나눔명조" w:hint="eastAsia"/>
          <w:sz w:val="20"/>
          <w:szCs w:val="22"/>
        </w:rPr>
        <w:t xml:space="preserve"> </w:t>
      </w:r>
      <w:r w:rsidRPr="00BB2CCE">
        <w:rPr>
          <w:rFonts w:eastAsia="나눔명조" w:hint="eastAsia"/>
          <w:sz w:val="20"/>
          <w:szCs w:val="22"/>
        </w:rPr>
        <w:t>통해</w:t>
      </w:r>
      <w:r w:rsidRPr="00BB2CCE">
        <w:rPr>
          <w:rFonts w:eastAsia="나눔명조" w:hint="eastAsia"/>
          <w:sz w:val="20"/>
          <w:szCs w:val="22"/>
        </w:rPr>
        <w:t xml:space="preserve"> </w:t>
      </w:r>
      <w:r w:rsidRPr="00BB2CCE">
        <w:rPr>
          <w:rFonts w:eastAsia="나눔명조" w:hint="eastAsia"/>
          <w:sz w:val="20"/>
          <w:szCs w:val="22"/>
        </w:rPr>
        <w:t>재구성된</w:t>
      </w:r>
      <w:r w:rsidRPr="00BB2CCE">
        <w:rPr>
          <w:rFonts w:eastAsia="나눔명조" w:hint="eastAsia"/>
          <w:sz w:val="20"/>
          <w:szCs w:val="22"/>
        </w:rPr>
        <w:t xml:space="preserve"> </w:t>
      </w:r>
      <w:r w:rsidRPr="00BB2CCE">
        <w:rPr>
          <w:rFonts w:eastAsia="나눔명조" w:hint="eastAsia"/>
          <w:sz w:val="20"/>
          <w:szCs w:val="22"/>
        </w:rPr>
        <w:t>변수로</w:t>
      </w:r>
      <w:r w:rsidRPr="00BB2CCE">
        <w:rPr>
          <w:rFonts w:eastAsia="나눔명조" w:hint="eastAsia"/>
          <w:sz w:val="20"/>
          <w:szCs w:val="22"/>
        </w:rPr>
        <w:t xml:space="preserve"> </w:t>
      </w:r>
      <w:r w:rsidRPr="00BB2CCE">
        <w:rPr>
          <w:rFonts w:eastAsia="나눔명조" w:hint="eastAsia"/>
          <w:sz w:val="20"/>
          <w:szCs w:val="22"/>
        </w:rPr>
        <w:t>일종의</w:t>
      </w:r>
      <w:r w:rsidRPr="00BB2CCE">
        <w:rPr>
          <w:rFonts w:eastAsia="나눔명조" w:hint="eastAsia"/>
          <w:sz w:val="20"/>
          <w:szCs w:val="22"/>
        </w:rPr>
        <w:t xml:space="preserve"> </w:t>
      </w:r>
      <w:r w:rsidRPr="00BB2CCE">
        <w:rPr>
          <w:rFonts w:eastAsia="나눔명조" w:hint="eastAsia"/>
          <w:sz w:val="20"/>
          <w:szCs w:val="22"/>
        </w:rPr>
        <w:t>표준화된</w:t>
      </w:r>
      <w:r w:rsidRPr="00BB2CCE">
        <w:rPr>
          <w:rFonts w:eastAsia="나눔명조" w:hint="eastAsia"/>
          <w:sz w:val="20"/>
          <w:szCs w:val="22"/>
        </w:rPr>
        <w:t xml:space="preserve"> </w:t>
      </w:r>
      <w:r w:rsidRPr="00BB2CCE">
        <w:rPr>
          <w:rFonts w:eastAsia="나눔명조" w:hint="eastAsia"/>
          <w:sz w:val="20"/>
          <w:szCs w:val="22"/>
        </w:rPr>
        <w:t>값을</w:t>
      </w:r>
      <w:r w:rsidRPr="00BB2CCE">
        <w:rPr>
          <w:rFonts w:eastAsia="나눔명조" w:hint="eastAsia"/>
          <w:sz w:val="20"/>
          <w:szCs w:val="22"/>
        </w:rPr>
        <w:t xml:space="preserve"> </w:t>
      </w:r>
      <w:r w:rsidRPr="00BB2CCE">
        <w:rPr>
          <w:rFonts w:eastAsia="나눔명조" w:hint="eastAsia"/>
          <w:sz w:val="20"/>
          <w:szCs w:val="22"/>
        </w:rPr>
        <w:t>가진다</w:t>
      </w:r>
      <w:r w:rsidRPr="00BB2CCE">
        <w:rPr>
          <w:rFonts w:eastAsia="나눔명조"/>
          <w:sz w:val="20"/>
          <w:szCs w:val="22"/>
        </w:rPr>
        <w:t xml:space="preserve">. </w:t>
      </w:r>
      <w:r w:rsidRPr="00BB2CCE">
        <w:rPr>
          <w:rFonts w:eastAsia="나눔명조" w:hint="eastAsia"/>
          <w:sz w:val="20"/>
          <w:szCs w:val="22"/>
        </w:rPr>
        <w:t>따라서</w:t>
      </w:r>
      <w:r w:rsidRPr="00BB2CCE">
        <w:rPr>
          <w:rFonts w:eastAsia="나눔명조" w:hint="eastAsia"/>
          <w:sz w:val="20"/>
          <w:szCs w:val="22"/>
        </w:rPr>
        <w:t xml:space="preserve"> </w:t>
      </w:r>
      <w:r w:rsidRPr="00BB2CCE">
        <w:rPr>
          <w:rFonts w:eastAsia="나눔명조" w:hint="eastAsia"/>
          <w:sz w:val="20"/>
          <w:szCs w:val="22"/>
        </w:rPr>
        <w:t>일반적으로</w:t>
      </w:r>
      <w:r w:rsidRPr="00BB2CCE">
        <w:rPr>
          <w:rFonts w:eastAsia="나눔명조" w:hint="eastAsia"/>
          <w:sz w:val="20"/>
          <w:szCs w:val="22"/>
        </w:rPr>
        <w:t xml:space="preserve"> </w:t>
      </w:r>
      <w:r w:rsidRPr="00BB2CCE">
        <w:rPr>
          <w:rFonts w:eastAsia="나눔명조" w:hint="eastAsia"/>
          <w:sz w:val="20"/>
          <w:szCs w:val="22"/>
        </w:rPr>
        <w:t>변수</w:t>
      </w:r>
      <w:r w:rsidRPr="00BB2CCE">
        <w:rPr>
          <w:rFonts w:eastAsia="나눔명조" w:hint="eastAsia"/>
          <w:sz w:val="20"/>
          <w:szCs w:val="22"/>
        </w:rPr>
        <w:t xml:space="preserve"> </w:t>
      </w:r>
      <w:r w:rsidRPr="00BB2CCE">
        <w:rPr>
          <w:rFonts w:eastAsia="나눔명조" w:hint="eastAsia"/>
          <w:sz w:val="20"/>
          <w:szCs w:val="22"/>
        </w:rPr>
        <w:t>간</w:t>
      </w:r>
      <w:r w:rsidRPr="00BB2CCE">
        <w:rPr>
          <w:rFonts w:eastAsia="나눔명조" w:hint="eastAsia"/>
          <w:sz w:val="20"/>
          <w:szCs w:val="22"/>
        </w:rPr>
        <w:t xml:space="preserve"> </w:t>
      </w:r>
      <w:r w:rsidRPr="00BB2CCE">
        <w:rPr>
          <w:rFonts w:eastAsia="나눔명조" w:hint="eastAsia"/>
          <w:sz w:val="20"/>
          <w:szCs w:val="22"/>
        </w:rPr>
        <w:t>한계효과를</w:t>
      </w:r>
      <w:r w:rsidRPr="00BB2CCE">
        <w:rPr>
          <w:rFonts w:eastAsia="나눔명조" w:hint="eastAsia"/>
          <w:sz w:val="20"/>
          <w:szCs w:val="22"/>
        </w:rPr>
        <w:t xml:space="preserve"> </w:t>
      </w:r>
      <w:r w:rsidRPr="00BB2CCE">
        <w:rPr>
          <w:rFonts w:eastAsia="나눔명조" w:hint="eastAsia"/>
          <w:sz w:val="20"/>
          <w:szCs w:val="22"/>
        </w:rPr>
        <w:t>해석하듯</w:t>
      </w:r>
      <w:r w:rsidRPr="00BB2CCE">
        <w:rPr>
          <w:rFonts w:eastAsia="나눔명조" w:hint="eastAsia"/>
          <w:sz w:val="20"/>
          <w:szCs w:val="22"/>
        </w:rPr>
        <w:t xml:space="preserve"> </w:t>
      </w:r>
      <w:r w:rsidRPr="00BB2CCE">
        <w:rPr>
          <w:rFonts w:eastAsia="나눔명조" w:hint="eastAsia"/>
          <w:sz w:val="20"/>
          <w:szCs w:val="22"/>
        </w:rPr>
        <w:t>변수의</w:t>
      </w:r>
      <w:r w:rsidRPr="00BB2CCE">
        <w:rPr>
          <w:rFonts w:eastAsia="나눔명조" w:hint="eastAsia"/>
          <w:sz w:val="20"/>
          <w:szCs w:val="22"/>
        </w:rPr>
        <w:t xml:space="preserve"> </w:t>
      </w:r>
      <w:r w:rsidRPr="00BB2CCE">
        <w:rPr>
          <w:rFonts w:eastAsia="나눔명조" w:hint="eastAsia"/>
          <w:sz w:val="20"/>
          <w:szCs w:val="22"/>
        </w:rPr>
        <w:t>한</w:t>
      </w:r>
      <w:r w:rsidRPr="00BB2CCE">
        <w:rPr>
          <w:rFonts w:eastAsia="나눔명조" w:hint="eastAsia"/>
          <w:sz w:val="20"/>
          <w:szCs w:val="22"/>
        </w:rPr>
        <w:t xml:space="preserve"> </w:t>
      </w:r>
      <w:r w:rsidRPr="00BB2CCE">
        <w:rPr>
          <w:rFonts w:eastAsia="나눔명조" w:hint="eastAsia"/>
          <w:sz w:val="20"/>
          <w:szCs w:val="22"/>
        </w:rPr>
        <w:t>단위</w:t>
      </w:r>
      <w:r w:rsidRPr="00BB2CCE">
        <w:rPr>
          <w:rFonts w:eastAsia="나눔명조" w:hint="eastAsia"/>
          <w:sz w:val="20"/>
          <w:szCs w:val="22"/>
        </w:rPr>
        <w:t xml:space="preserve"> </w:t>
      </w:r>
      <w:r w:rsidRPr="00BB2CCE">
        <w:rPr>
          <w:rFonts w:eastAsia="나눔명조" w:hint="eastAsia"/>
          <w:sz w:val="20"/>
          <w:szCs w:val="22"/>
        </w:rPr>
        <w:t>변화가</w:t>
      </w:r>
      <w:r w:rsidRPr="00BB2CCE">
        <w:rPr>
          <w:rFonts w:eastAsia="나눔명조" w:hint="eastAsia"/>
          <w:sz w:val="20"/>
          <w:szCs w:val="22"/>
        </w:rPr>
        <w:t xml:space="preserve"> </w:t>
      </w:r>
      <w:r w:rsidRPr="00BB2CCE">
        <w:rPr>
          <w:rFonts w:eastAsia="나눔명조" w:hint="eastAsia"/>
          <w:sz w:val="20"/>
          <w:szCs w:val="22"/>
        </w:rPr>
        <w:t>아닌</w:t>
      </w:r>
      <w:r w:rsidRPr="00BB2CCE">
        <w:rPr>
          <w:rFonts w:eastAsia="나눔명조"/>
          <w:sz w:val="20"/>
          <w:szCs w:val="22"/>
        </w:rPr>
        <w:t xml:space="preserve">, </w:t>
      </w:r>
      <w:r w:rsidRPr="00BB2CCE">
        <w:rPr>
          <w:rFonts w:eastAsia="나눔명조" w:hint="eastAsia"/>
          <w:sz w:val="20"/>
          <w:szCs w:val="22"/>
        </w:rPr>
        <w:t>변수의</w:t>
      </w:r>
      <w:r w:rsidRPr="00BB2CCE">
        <w:rPr>
          <w:rFonts w:eastAsia="나눔명조" w:hint="eastAsia"/>
          <w:sz w:val="20"/>
          <w:szCs w:val="22"/>
        </w:rPr>
        <w:t xml:space="preserve"> </w:t>
      </w:r>
      <w:r w:rsidRPr="00BB2CCE">
        <w:rPr>
          <w:rFonts w:eastAsia="나눔명조" w:hint="eastAsia"/>
          <w:sz w:val="20"/>
          <w:szCs w:val="22"/>
        </w:rPr>
        <w:t>표준편차</w:t>
      </w:r>
      <w:r w:rsidRPr="00BB2CCE">
        <w:rPr>
          <w:rFonts w:eastAsia="나눔명조" w:hint="eastAsia"/>
          <w:sz w:val="20"/>
          <w:szCs w:val="22"/>
        </w:rPr>
        <w:t xml:space="preserve"> </w:t>
      </w:r>
      <w:r w:rsidRPr="00BB2CCE">
        <w:rPr>
          <w:rFonts w:eastAsia="나눔명조" w:hint="eastAsia"/>
          <w:sz w:val="20"/>
          <w:szCs w:val="22"/>
        </w:rPr>
        <w:t>변화에</w:t>
      </w:r>
      <w:r w:rsidRPr="00BB2CCE">
        <w:rPr>
          <w:rFonts w:eastAsia="나눔명조" w:hint="eastAsia"/>
          <w:sz w:val="20"/>
          <w:szCs w:val="22"/>
        </w:rPr>
        <w:t xml:space="preserve"> </w:t>
      </w:r>
      <w:r w:rsidRPr="00BB2CCE">
        <w:rPr>
          <w:rFonts w:eastAsia="나눔명조" w:hint="eastAsia"/>
          <w:sz w:val="20"/>
          <w:szCs w:val="22"/>
        </w:rPr>
        <w:t>따른</w:t>
      </w:r>
      <w:r w:rsidRPr="00BB2CCE">
        <w:rPr>
          <w:rFonts w:eastAsia="나눔명조" w:hint="eastAsia"/>
          <w:sz w:val="20"/>
          <w:szCs w:val="22"/>
        </w:rPr>
        <w:t xml:space="preserve"> </w:t>
      </w:r>
      <w:r w:rsidRPr="00BB2CCE">
        <w:rPr>
          <w:rFonts w:eastAsia="나눔명조" w:hint="eastAsia"/>
          <w:sz w:val="20"/>
          <w:szCs w:val="22"/>
        </w:rPr>
        <w:t>효과의</w:t>
      </w:r>
      <w:r w:rsidRPr="00BB2CCE">
        <w:rPr>
          <w:rFonts w:eastAsia="나눔명조" w:hint="eastAsia"/>
          <w:sz w:val="20"/>
          <w:szCs w:val="22"/>
        </w:rPr>
        <w:t xml:space="preserve"> </w:t>
      </w:r>
      <w:r w:rsidRPr="00BB2CCE">
        <w:rPr>
          <w:rFonts w:eastAsia="나눔명조" w:hint="eastAsia"/>
          <w:sz w:val="20"/>
          <w:szCs w:val="22"/>
        </w:rPr>
        <w:t>변화로</w:t>
      </w:r>
      <w:r w:rsidRPr="00BB2CCE">
        <w:rPr>
          <w:rFonts w:eastAsia="나눔명조" w:hint="eastAsia"/>
          <w:sz w:val="20"/>
          <w:szCs w:val="22"/>
        </w:rPr>
        <w:t xml:space="preserve"> </w:t>
      </w:r>
      <w:r w:rsidRPr="00BB2CCE">
        <w:rPr>
          <w:rFonts w:eastAsia="나눔명조" w:hint="eastAsia"/>
          <w:sz w:val="20"/>
          <w:szCs w:val="22"/>
        </w:rPr>
        <w:t>이해할</w:t>
      </w:r>
      <w:r w:rsidRPr="00BB2CCE">
        <w:rPr>
          <w:rFonts w:eastAsia="나눔명조" w:hint="eastAsia"/>
          <w:sz w:val="20"/>
          <w:szCs w:val="22"/>
        </w:rPr>
        <w:t xml:space="preserve"> </w:t>
      </w:r>
      <w:r w:rsidRPr="00BB2CCE">
        <w:rPr>
          <w:rFonts w:eastAsia="나눔명조" w:hint="eastAsia"/>
          <w:sz w:val="20"/>
          <w:szCs w:val="22"/>
        </w:rPr>
        <w:t>수</w:t>
      </w:r>
      <w:r w:rsidRPr="00BB2CCE">
        <w:rPr>
          <w:rFonts w:eastAsia="나눔명조" w:hint="eastAsia"/>
          <w:sz w:val="20"/>
          <w:szCs w:val="22"/>
        </w:rPr>
        <w:t xml:space="preserve"> </w:t>
      </w:r>
      <w:r w:rsidRPr="00BB2CCE">
        <w:rPr>
          <w:rFonts w:eastAsia="나눔명조" w:hint="eastAsia"/>
          <w:sz w:val="20"/>
          <w:szCs w:val="22"/>
        </w:rPr>
        <w:t>있다</w:t>
      </w:r>
      <w:r w:rsidRPr="00BB2CCE">
        <w:rPr>
          <w:rFonts w:eastAsia="나눔명조"/>
          <w:sz w:val="20"/>
          <w:szCs w:val="22"/>
        </w:rPr>
        <w:t>.</w:t>
      </w:r>
      <w:r w:rsidR="00AC7470">
        <w:rPr>
          <w:rFonts w:eastAsia="나눔명조"/>
          <w:sz w:val="20"/>
          <w:szCs w:val="22"/>
        </w:rPr>
        <w:t xml:space="preserve"> </w:t>
      </w:r>
    </w:p>
    <w:p w14:paraId="678557B1" w14:textId="77777777" w:rsidR="00D8327C" w:rsidRPr="00750801" w:rsidRDefault="00D8327C" w:rsidP="00265BC3">
      <w:pPr>
        <w:wordWrap/>
        <w:spacing w:before="120" w:after="120" w:line="276" w:lineRule="auto"/>
        <w:rPr>
          <w:rFonts w:eastAsia="나눔명조"/>
          <w:sz w:val="20"/>
          <w:szCs w:val="22"/>
        </w:rPr>
      </w:pPr>
    </w:p>
    <w:p w14:paraId="549AF99C" w14:textId="77777777" w:rsidR="00BB2CCE" w:rsidRDefault="00BB2CCE" w:rsidP="00265BC3">
      <w:pPr>
        <w:widowControl/>
        <w:wordWrap/>
        <w:autoSpaceDE/>
        <w:autoSpaceDN/>
        <w:spacing w:after="0" w:line="240" w:lineRule="auto"/>
        <w:rPr>
          <w:rFonts w:eastAsia="나눔명조"/>
          <w:smallCaps/>
          <w:sz w:val="20"/>
          <w:szCs w:val="22"/>
        </w:rPr>
      </w:pPr>
      <w:r>
        <w:rPr>
          <w:rFonts w:eastAsia="나눔명조"/>
          <w:smallCaps/>
          <w:sz w:val="20"/>
          <w:szCs w:val="22"/>
        </w:rPr>
        <w:br w:type="page"/>
      </w:r>
    </w:p>
    <w:p w14:paraId="76DC3416" w14:textId="4793DC75" w:rsidR="00D8327C" w:rsidRPr="006A2C1F" w:rsidRDefault="004F55A8" w:rsidP="006A2C1F">
      <w:pPr>
        <w:pStyle w:val="Heading1"/>
      </w:pPr>
      <w:ins w:id="1563" w:author="박 상훈" w:date="2021-10-05T15:32:00Z">
        <w:r>
          <w:rPr>
            <w:rFonts w:hint="eastAsia"/>
          </w:rPr>
          <w:lastRenderedPageBreak/>
          <w:t>I</w:t>
        </w:r>
        <w:r>
          <w:t xml:space="preserve">V. </w:t>
        </w:r>
      </w:ins>
      <w:commentRangeStart w:id="1564"/>
      <w:r w:rsidR="00BB2CCE" w:rsidRPr="00BB2CCE">
        <w:rPr>
          <w:rFonts w:hint="eastAsia"/>
        </w:rPr>
        <w:t>경험</w:t>
      </w:r>
      <w:r w:rsidR="00BB2CCE" w:rsidRPr="00BB2CCE">
        <w:rPr>
          <w:rFonts w:hint="eastAsia"/>
        </w:rPr>
        <w:t xml:space="preserve"> </w:t>
      </w:r>
      <w:r w:rsidR="00BB2CCE" w:rsidRPr="00BB2CCE">
        <w:rPr>
          <w:rFonts w:hint="eastAsia"/>
        </w:rPr>
        <w:t>분석</w:t>
      </w:r>
      <w:commentRangeEnd w:id="1564"/>
      <w:r w:rsidR="000F4CAE">
        <w:rPr>
          <w:rStyle w:val="CommentReference"/>
          <w:rFonts w:ascii="Times New Roman" w:eastAsia="맑은 고딕" w:hAnsi="Times New Roman" w:cs="Times New Roman"/>
          <w:b w:val="0"/>
          <w:color w:val="auto"/>
        </w:rPr>
        <w:commentReference w:id="1564"/>
      </w:r>
    </w:p>
    <w:p w14:paraId="6A4FA638" w14:textId="3DD1529D" w:rsidR="0044366C" w:rsidRPr="00BB2CCE" w:rsidDel="0044366C" w:rsidRDefault="00BB2CCE" w:rsidP="00265BC3">
      <w:pPr>
        <w:wordWrap/>
        <w:spacing w:before="120" w:after="120" w:line="276" w:lineRule="auto"/>
        <w:rPr>
          <w:del w:id="1565" w:author="Park, Sanghoon" w:date="2021-10-01T12:17:00Z"/>
          <w:rFonts w:eastAsia="나눔명조"/>
          <w:sz w:val="20"/>
          <w:szCs w:val="22"/>
        </w:rPr>
      </w:pPr>
      <w:r w:rsidRPr="00BB2CCE">
        <w:rPr>
          <w:rFonts w:eastAsia="나눔명조" w:hint="eastAsia"/>
          <w:sz w:val="20"/>
          <w:szCs w:val="22"/>
        </w:rPr>
        <w:t>본</w:t>
      </w:r>
      <w:r w:rsidRPr="00BB2CCE">
        <w:rPr>
          <w:rFonts w:eastAsia="나눔명조" w:hint="eastAsia"/>
          <w:sz w:val="20"/>
          <w:szCs w:val="22"/>
        </w:rPr>
        <w:t xml:space="preserve"> </w:t>
      </w:r>
      <w:r w:rsidRPr="00BB2CCE">
        <w:rPr>
          <w:rFonts w:eastAsia="나눔명조" w:hint="eastAsia"/>
          <w:sz w:val="20"/>
          <w:szCs w:val="22"/>
        </w:rPr>
        <w:t>연구는</w:t>
      </w:r>
      <w:r w:rsidRPr="00BB2CCE">
        <w:rPr>
          <w:rFonts w:eastAsia="나눔명조" w:hint="eastAsia"/>
          <w:sz w:val="20"/>
          <w:szCs w:val="22"/>
        </w:rPr>
        <w:t xml:space="preserve"> </w:t>
      </w:r>
      <w:r w:rsidRPr="00BB2CCE">
        <w:rPr>
          <w:rFonts w:eastAsia="나눔명조" w:hint="eastAsia"/>
          <w:sz w:val="20"/>
          <w:szCs w:val="22"/>
        </w:rPr>
        <w:t>한국의</w:t>
      </w:r>
      <w:r w:rsidRPr="00BB2CCE">
        <w:rPr>
          <w:rFonts w:eastAsia="나눔명조" w:hint="eastAsia"/>
          <w:sz w:val="20"/>
          <w:szCs w:val="22"/>
        </w:rPr>
        <w:t xml:space="preserve"> </w:t>
      </w:r>
      <w:r w:rsidRPr="00BB2CCE">
        <w:rPr>
          <w:rFonts w:eastAsia="나눔명조" w:hint="eastAsia"/>
          <w:sz w:val="20"/>
          <w:szCs w:val="22"/>
        </w:rPr>
        <w:t>관료조직에서</w:t>
      </w:r>
      <w:r w:rsidRPr="00BB2CCE">
        <w:rPr>
          <w:rFonts w:eastAsia="나눔명조" w:hint="eastAsia"/>
          <w:sz w:val="20"/>
          <w:szCs w:val="22"/>
        </w:rPr>
        <w:t xml:space="preserve"> </w:t>
      </w:r>
      <w:r w:rsidRPr="00BB2CCE">
        <w:rPr>
          <w:rFonts w:eastAsia="나눔명조" w:hint="eastAsia"/>
          <w:sz w:val="20"/>
          <w:szCs w:val="22"/>
        </w:rPr>
        <w:t>나타나는</w:t>
      </w:r>
      <w:r w:rsidRPr="00BB2CCE">
        <w:rPr>
          <w:rFonts w:eastAsia="나눔명조" w:hint="eastAsia"/>
          <w:sz w:val="20"/>
          <w:szCs w:val="22"/>
        </w:rPr>
        <w:t xml:space="preserve"> </w:t>
      </w:r>
      <w:r w:rsidRPr="00BB2CCE">
        <w:rPr>
          <w:rFonts w:eastAsia="나눔명조" w:hint="eastAsia"/>
          <w:sz w:val="20"/>
          <w:szCs w:val="22"/>
        </w:rPr>
        <w:t>리더십과</w:t>
      </w:r>
      <w:r w:rsidRPr="00BB2CCE">
        <w:rPr>
          <w:rFonts w:eastAsia="나눔명조" w:hint="eastAsia"/>
          <w:sz w:val="20"/>
          <w:szCs w:val="22"/>
        </w:rPr>
        <w:t xml:space="preserve"> </w:t>
      </w:r>
      <w:r w:rsidRPr="00BB2CCE">
        <w:rPr>
          <w:rFonts w:eastAsia="나눔명조" w:hint="eastAsia"/>
          <w:sz w:val="20"/>
          <w:szCs w:val="22"/>
        </w:rPr>
        <w:t>조직</w:t>
      </w:r>
      <w:r w:rsidRPr="00BB2CCE">
        <w:rPr>
          <w:rFonts w:eastAsia="나눔명조" w:hint="eastAsia"/>
          <w:sz w:val="20"/>
          <w:szCs w:val="22"/>
        </w:rPr>
        <w:t xml:space="preserve"> </w:t>
      </w:r>
      <w:r w:rsidRPr="00BB2CCE">
        <w:rPr>
          <w:rFonts w:eastAsia="나눔명조" w:hint="eastAsia"/>
          <w:sz w:val="20"/>
          <w:szCs w:val="22"/>
        </w:rPr>
        <w:t>내</w:t>
      </w:r>
      <w:r w:rsidRPr="00BB2CCE">
        <w:rPr>
          <w:rFonts w:eastAsia="나눔명조" w:hint="eastAsia"/>
          <w:sz w:val="20"/>
          <w:szCs w:val="22"/>
        </w:rPr>
        <w:t xml:space="preserve"> </w:t>
      </w:r>
      <w:r w:rsidRPr="00BB2CCE">
        <w:rPr>
          <w:rFonts w:eastAsia="나눔명조" w:hint="eastAsia"/>
          <w:sz w:val="20"/>
          <w:szCs w:val="22"/>
        </w:rPr>
        <w:t>소통</w:t>
      </w:r>
      <w:r w:rsidRPr="00BB2CCE">
        <w:rPr>
          <w:rFonts w:eastAsia="나눔명조" w:hint="eastAsia"/>
          <w:sz w:val="20"/>
          <w:szCs w:val="22"/>
        </w:rPr>
        <w:t xml:space="preserve"> </w:t>
      </w:r>
      <w:r w:rsidRPr="00BB2CCE">
        <w:rPr>
          <w:rFonts w:eastAsia="나눔명조" w:hint="eastAsia"/>
          <w:sz w:val="20"/>
          <w:szCs w:val="22"/>
        </w:rPr>
        <w:t>노력이</w:t>
      </w:r>
      <w:r w:rsidRPr="00BB2CCE">
        <w:rPr>
          <w:rFonts w:eastAsia="나눔명조" w:hint="eastAsia"/>
          <w:sz w:val="20"/>
          <w:szCs w:val="22"/>
        </w:rPr>
        <w:t xml:space="preserve"> </w:t>
      </w:r>
      <w:r w:rsidRPr="00BB2CCE">
        <w:rPr>
          <w:rFonts w:eastAsia="나눔명조" w:hint="eastAsia"/>
          <w:sz w:val="20"/>
          <w:szCs w:val="22"/>
        </w:rPr>
        <w:t>개별</w:t>
      </w:r>
      <w:r w:rsidRPr="00BB2CCE">
        <w:rPr>
          <w:rFonts w:eastAsia="나눔명조" w:hint="eastAsia"/>
          <w:sz w:val="20"/>
          <w:szCs w:val="22"/>
        </w:rPr>
        <w:t xml:space="preserve"> </w:t>
      </w:r>
      <w:r w:rsidRPr="00BB2CCE">
        <w:rPr>
          <w:rFonts w:eastAsia="나눔명조" w:hint="eastAsia"/>
          <w:sz w:val="20"/>
          <w:szCs w:val="22"/>
        </w:rPr>
        <w:t>관료의</w:t>
      </w:r>
      <w:r w:rsidRPr="00BB2CCE">
        <w:rPr>
          <w:rFonts w:eastAsia="나눔명조" w:hint="eastAsia"/>
          <w:sz w:val="20"/>
          <w:szCs w:val="22"/>
        </w:rPr>
        <w:t xml:space="preserve"> </w:t>
      </w:r>
      <w:r w:rsidRPr="00BB2CCE">
        <w:rPr>
          <w:rFonts w:eastAsia="나눔명조" w:hint="eastAsia"/>
          <w:sz w:val="20"/>
          <w:szCs w:val="22"/>
        </w:rPr>
        <w:t>공공봉사동기에</w:t>
      </w:r>
      <w:r w:rsidRPr="00BB2CCE">
        <w:rPr>
          <w:rFonts w:eastAsia="나눔명조" w:hint="eastAsia"/>
          <w:sz w:val="20"/>
          <w:szCs w:val="22"/>
        </w:rPr>
        <w:t xml:space="preserve"> </w:t>
      </w:r>
      <w:r w:rsidRPr="00BB2CCE">
        <w:rPr>
          <w:rFonts w:eastAsia="나눔명조" w:hint="eastAsia"/>
          <w:sz w:val="20"/>
          <w:szCs w:val="22"/>
        </w:rPr>
        <w:t>미치는</w:t>
      </w:r>
      <w:r w:rsidRPr="00BB2CCE">
        <w:rPr>
          <w:rFonts w:eastAsia="나눔명조" w:hint="eastAsia"/>
          <w:sz w:val="20"/>
          <w:szCs w:val="22"/>
        </w:rPr>
        <w:t xml:space="preserve"> </w:t>
      </w:r>
      <w:r w:rsidRPr="00BB2CCE">
        <w:rPr>
          <w:rFonts w:eastAsia="나눔명조" w:hint="eastAsia"/>
          <w:sz w:val="20"/>
          <w:szCs w:val="22"/>
        </w:rPr>
        <w:t>효과에</w:t>
      </w:r>
      <w:r w:rsidRPr="00BB2CCE">
        <w:rPr>
          <w:rFonts w:eastAsia="나눔명조" w:hint="eastAsia"/>
          <w:sz w:val="20"/>
          <w:szCs w:val="22"/>
        </w:rPr>
        <w:t xml:space="preserve"> </w:t>
      </w:r>
      <w:r w:rsidRPr="00BB2CCE">
        <w:rPr>
          <w:rFonts w:eastAsia="나눔명조" w:hint="eastAsia"/>
          <w:sz w:val="20"/>
          <w:szCs w:val="22"/>
        </w:rPr>
        <w:t>관한</w:t>
      </w:r>
      <w:ins w:id="1566" w:author="Park, Sanghoon" w:date="2021-10-01T12:18:00Z">
        <w:r w:rsidR="0044366C">
          <w:rPr>
            <w:rFonts w:eastAsia="나눔명조" w:hint="eastAsia"/>
            <w:sz w:val="20"/>
            <w:szCs w:val="22"/>
          </w:rPr>
          <w:t xml:space="preserve"> </w:t>
        </w:r>
      </w:ins>
      <w:del w:id="1567" w:author="Park, Sanghoon" w:date="2021-10-01T12:18:00Z">
        <w:r w:rsidRPr="00BB2CCE" w:rsidDel="0044366C">
          <w:rPr>
            <w:rFonts w:eastAsia="나눔명조" w:hint="eastAsia"/>
            <w:sz w:val="20"/>
            <w:szCs w:val="22"/>
          </w:rPr>
          <w:delText xml:space="preserve"> </w:delText>
        </w:r>
        <w:r w:rsidRPr="00BB2CCE" w:rsidDel="0044366C">
          <w:rPr>
            <w:rFonts w:eastAsia="나눔명조" w:hint="eastAsia"/>
            <w:sz w:val="20"/>
            <w:szCs w:val="22"/>
          </w:rPr>
          <w:delText>네</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가지</w:delText>
        </w:r>
        <w:r w:rsidRPr="00BB2CCE" w:rsidDel="0044366C">
          <w:rPr>
            <w:rFonts w:eastAsia="나눔명조" w:hint="eastAsia"/>
            <w:sz w:val="20"/>
            <w:szCs w:val="22"/>
          </w:rPr>
          <w:delText xml:space="preserve"> </w:delText>
        </w:r>
      </w:del>
      <w:r w:rsidRPr="00BB2CCE">
        <w:rPr>
          <w:rFonts w:eastAsia="나눔명조" w:hint="eastAsia"/>
          <w:sz w:val="20"/>
          <w:szCs w:val="22"/>
        </w:rPr>
        <w:t>가설</w:t>
      </w:r>
      <w:ins w:id="1568" w:author="Park, Sanghoon" w:date="2021-10-01T12:18:00Z">
        <w:r w:rsidR="0044366C">
          <w:rPr>
            <w:rFonts w:eastAsia="나눔명조" w:hint="eastAsia"/>
            <w:sz w:val="20"/>
            <w:szCs w:val="22"/>
          </w:rPr>
          <w:t>들</w:t>
        </w:r>
      </w:ins>
      <w:r w:rsidRPr="00BB2CCE">
        <w:rPr>
          <w:rFonts w:eastAsia="나눔명조" w:hint="eastAsia"/>
          <w:sz w:val="20"/>
          <w:szCs w:val="22"/>
        </w:rPr>
        <w:t>을</w:t>
      </w:r>
      <w:r w:rsidRPr="00BB2CCE">
        <w:rPr>
          <w:rFonts w:eastAsia="나눔명조" w:hint="eastAsia"/>
          <w:sz w:val="20"/>
          <w:szCs w:val="22"/>
        </w:rPr>
        <w:t xml:space="preserve"> </w:t>
      </w:r>
      <w:r w:rsidRPr="00BB2CCE">
        <w:rPr>
          <w:rFonts w:eastAsia="나눔명조" w:hint="eastAsia"/>
          <w:sz w:val="20"/>
          <w:szCs w:val="22"/>
        </w:rPr>
        <w:t>제시하고</w:t>
      </w:r>
      <w:r w:rsidRPr="00BB2CCE">
        <w:rPr>
          <w:rFonts w:eastAsia="나눔명조" w:hint="eastAsia"/>
          <w:sz w:val="20"/>
          <w:szCs w:val="22"/>
        </w:rPr>
        <w:t xml:space="preserve"> </w:t>
      </w:r>
      <w:r w:rsidRPr="00BB2CCE">
        <w:rPr>
          <w:rFonts w:eastAsia="나눔명조" w:hint="eastAsia"/>
          <w:sz w:val="20"/>
          <w:szCs w:val="22"/>
        </w:rPr>
        <w:t>이를</w:t>
      </w:r>
      <w:r w:rsidRPr="00BB2CCE">
        <w:rPr>
          <w:rFonts w:eastAsia="나눔명조" w:hint="eastAsia"/>
          <w:sz w:val="20"/>
          <w:szCs w:val="22"/>
        </w:rPr>
        <w:t xml:space="preserve"> </w:t>
      </w:r>
      <w:r w:rsidRPr="00BB2CCE">
        <w:rPr>
          <w:rFonts w:eastAsia="나눔명조" w:hint="eastAsia"/>
          <w:sz w:val="20"/>
          <w:szCs w:val="22"/>
        </w:rPr>
        <w:t>경험적으로</w:t>
      </w:r>
      <w:r w:rsidRPr="00BB2CCE">
        <w:rPr>
          <w:rFonts w:eastAsia="나눔명조" w:hint="eastAsia"/>
          <w:sz w:val="20"/>
          <w:szCs w:val="22"/>
        </w:rPr>
        <w:t xml:space="preserve"> </w:t>
      </w:r>
      <w:r w:rsidRPr="00BB2CCE">
        <w:rPr>
          <w:rFonts w:eastAsia="나눔명조" w:hint="eastAsia"/>
          <w:sz w:val="20"/>
          <w:szCs w:val="22"/>
        </w:rPr>
        <w:t>검증하고자</w:t>
      </w:r>
      <w:r w:rsidRPr="00BB2CCE">
        <w:rPr>
          <w:rFonts w:eastAsia="나눔명조" w:hint="eastAsia"/>
          <w:sz w:val="20"/>
          <w:szCs w:val="22"/>
        </w:rPr>
        <w:t xml:space="preserve"> </w:t>
      </w:r>
      <w:r w:rsidRPr="00BB2CCE">
        <w:rPr>
          <w:rFonts w:eastAsia="나눔명조" w:hint="eastAsia"/>
          <w:sz w:val="20"/>
          <w:szCs w:val="22"/>
        </w:rPr>
        <w:t>한다</w:t>
      </w:r>
      <w:r w:rsidRPr="00BB2CCE">
        <w:rPr>
          <w:rFonts w:eastAsia="나눔명조"/>
          <w:sz w:val="20"/>
          <w:szCs w:val="22"/>
        </w:rPr>
        <w:t xml:space="preserve">. </w:t>
      </w:r>
      <w:r w:rsidRPr="00BB2CCE">
        <w:rPr>
          <w:rFonts w:eastAsia="나눔명조" w:hint="eastAsia"/>
          <w:sz w:val="20"/>
          <w:szCs w:val="22"/>
        </w:rPr>
        <w:t>자료는</w:t>
      </w:r>
      <w:r w:rsidRPr="00BB2CCE">
        <w:rPr>
          <w:rFonts w:eastAsia="나눔명조" w:hint="eastAsia"/>
          <w:sz w:val="20"/>
          <w:szCs w:val="22"/>
        </w:rPr>
        <w:t xml:space="preserve"> </w:t>
      </w:r>
      <w:r w:rsidRPr="00BB2CCE">
        <w:rPr>
          <w:rFonts w:eastAsia="나눔명조" w:hint="eastAsia"/>
          <w:sz w:val="20"/>
          <w:szCs w:val="22"/>
        </w:rPr>
        <w:t>한국행정연구원이</w:t>
      </w:r>
      <w:r w:rsidRPr="00BB2CCE">
        <w:rPr>
          <w:rFonts w:eastAsia="나눔명조" w:hint="eastAsia"/>
          <w:sz w:val="20"/>
          <w:szCs w:val="22"/>
        </w:rPr>
        <w:t xml:space="preserve"> </w:t>
      </w:r>
      <w:r w:rsidRPr="00BB2CCE">
        <w:rPr>
          <w:rFonts w:eastAsia="나눔명조" w:hint="eastAsia"/>
          <w:sz w:val="20"/>
          <w:szCs w:val="22"/>
        </w:rPr>
        <w:t>주관하여</w:t>
      </w:r>
      <w:r w:rsidRPr="00BB2CCE">
        <w:rPr>
          <w:rFonts w:eastAsia="나눔명조" w:hint="eastAsia"/>
          <w:sz w:val="20"/>
          <w:szCs w:val="22"/>
        </w:rPr>
        <w:t xml:space="preserve"> </w:t>
      </w:r>
      <w:r w:rsidRPr="00BB2CCE">
        <w:rPr>
          <w:rFonts w:eastAsia="나눔명조" w:hint="eastAsia"/>
          <w:sz w:val="20"/>
          <w:szCs w:val="22"/>
        </w:rPr>
        <w:t>㈜리서치앤리서치가</w:t>
      </w:r>
      <w:ins w:id="1569" w:author="Park, Sanghoon" w:date="2021-10-01T12:19:00Z">
        <w:r w:rsidR="0044366C">
          <w:rPr>
            <w:rFonts w:eastAsia="나눔명조" w:hint="eastAsia"/>
            <w:sz w:val="20"/>
            <w:szCs w:val="22"/>
          </w:rPr>
          <w:t xml:space="preserve"> </w:t>
        </w:r>
        <w:r w:rsidR="0044366C" w:rsidRPr="00BB2CCE">
          <w:rPr>
            <w:rFonts w:eastAsia="나눔명조" w:hint="eastAsia"/>
            <w:sz w:val="20"/>
            <w:szCs w:val="22"/>
          </w:rPr>
          <w:t>중앙행정기관</w:t>
        </w:r>
        <w:r w:rsidR="0044366C" w:rsidRPr="00BB2CCE">
          <w:rPr>
            <w:rFonts w:eastAsia="나눔명조" w:hint="eastAsia"/>
            <w:sz w:val="20"/>
            <w:szCs w:val="22"/>
          </w:rPr>
          <w:t xml:space="preserve"> </w:t>
        </w:r>
        <w:r w:rsidR="0044366C" w:rsidRPr="00BB2CCE">
          <w:rPr>
            <w:rFonts w:eastAsia="나눔명조" w:hint="eastAsia"/>
            <w:sz w:val="20"/>
            <w:szCs w:val="22"/>
          </w:rPr>
          <w:t>및</w:t>
        </w:r>
        <w:r w:rsidR="0044366C" w:rsidRPr="00BB2CCE">
          <w:rPr>
            <w:rFonts w:eastAsia="나눔명조" w:hint="eastAsia"/>
            <w:sz w:val="20"/>
            <w:szCs w:val="22"/>
          </w:rPr>
          <w:t xml:space="preserve"> </w:t>
        </w:r>
        <w:r w:rsidR="0044366C" w:rsidRPr="00BB2CCE">
          <w:rPr>
            <w:rFonts w:eastAsia="나눔명조" w:hint="eastAsia"/>
            <w:sz w:val="20"/>
            <w:szCs w:val="22"/>
          </w:rPr>
          <w:t>광역지방자치단체의</w:t>
        </w:r>
        <w:r w:rsidR="0044366C" w:rsidRPr="00BB2CCE">
          <w:rPr>
            <w:rFonts w:eastAsia="나눔명조" w:hint="eastAsia"/>
            <w:sz w:val="20"/>
            <w:szCs w:val="22"/>
          </w:rPr>
          <w:t xml:space="preserve"> </w:t>
        </w:r>
        <w:r w:rsidR="0044366C" w:rsidRPr="00BB2CCE">
          <w:rPr>
            <w:rFonts w:eastAsia="나눔명조" w:hint="eastAsia"/>
            <w:sz w:val="20"/>
            <w:szCs w:val="22"/>
          </w:rPr>
          <w:t>공무원을</w:t>
        </w:r>
        <w:r w:rsidR="0044366C" w:rsidRPr="00BB2CCE">
          <w:rPr>
            <w:rFonts w:eastAsia="나눔명조" w:hint="eastAsia"/>
            <w:sz w:val="20"/>
            <w:szCs w:val="22"/>
          </w:rPr>
          <w:t xml:space="preserve"> </w:t>
        </w:r>
        <w:r w:rsidR="0044366C" w:rsidRPr="00BB2CCE">
          <w:rPr>
            <w:rFonts w:eastAsia="나눔명조" w:hint="eastAsia"/>
            <w:sz w:val="20"/>
            <w:szCs w:val="22"/>
          </w:rPr>
          <w:t>대상으로</w:t>
        </w:r>
      </w:ins>
      <w:r w:rsidRPr="00BB2CCE">
        <w:rPr>
          <w:rFonts w:eastAsia="나눔명조" w:hint="eastAsia"/>
          <w:sz w:val="20"/>
          <w:szCs w:val="22"/>
        </w:rPr>
        <w:t xml:space="preserve"> </w:t>
      </w:r>
      <w:r w:rsidRPr="00BB2CCE">
        <w:rPr>
          <w:rFonts w:eastAsia="나눔명조" w:hint="eastAsia"/>
          <w:sz w:val="20"/>
          <w:szCs w:val="22"/>
        </w:rPr>
        <w:t>조사한</w:t>
      </w:r>
      <w:r w:rsidRPr="00BB2CCE">
        <w:rPr>
          <w:rFonts w:eastAsia="나눔명조" w:hint="eastAsia"/>
          <w:sz w:val="20"/>
          <w:szCs w:val="22"/>
        </w:rPr>
        <w:t xml:space="preserve"> </w:t>
      </w:r>
      <w:r w:rsidRPr="00BB2CCE">
        <w:rPr>
          <w:rFonts w:eastAsia="나눔명조"/>
          <w:sz w:val="20"/>
          <w:szCs w:val="22"/>
        </w:rPr>
        <w:t>2020</w:t>
      </w:r>
      <w:r w:rsidRPr="00BB2CCE">
        <w:rPr>
          <w:rFonts w:eastAsia="나눔명조" w:hint="eastAsia"/>
          <w:sz w:val="20"/>
          <w:szCs w:val="22"/>
        </w:rPr>
        <w:t>년</w:t>
      </w:r>
      <w:r w:rsidRPr="00BB2CCE">
        <w:rPr>
          <w:rFonts w:eastAsia="나눔명조" w:hint="eastAsia"/>
          <w:sz w:val="20"/>
          <w:szCs w:val="22"/>
        </w:rPr>
        <w:t xml:space="preserve"> </w:t>
      </w:r>
      <w:r w:rsidRPr="00BB2CCE">
        <w:rPr>
          <w:rFonts w:eastAsia="나눔명조" w:hint="eastAsia"/>
          <w:sz w:val="20"/>
          <w:szCs w:val="22"/>
        </w:rPr>
        <w:t>「공직생활실태조사」</w:t>
      </w:r>
      <w:del w:id="1570" w:author="Park, Sanghoon" w:date="2021-10-01T12:17:00Z">
        <w:r w:rsidRPr="00BB2CCE" w:rsidDel="0044366C">
          <w:rPr>
            <w:rFonts w:eastAsia="나눔명조" w:hint="eastAsia"/>
            <w:sz w:val="20"/>
            <w:szCs w:val="22"/>
          </w:rPr>
          <w:delText xml:space="preserve"> </w:delText>
        </w:r>
        <w:r w:rsidRPr="00BB2CCE" w:rsidDel="0044366C">
          <w:rPr>
            <w:rFonts w:eastAsia="나눔명조" w:hint="eastAsia"/>
            <w:sz w:val="20"/>
            <w:szCs w:val="22"/>
          </w:rPr>
          <w:delText>자료</w:delText>
        </w:r>
      </w:del>
      <w:del w:id="1571" w:author="Park, Sanghoon" w:date="2021-10-01T12:19:00Z">
        <w:r w:rsidRPr="00BB2CCE" w:rsidDel="0044366C">
          <w:rPr>
            <w:rFonts w:eastAsia="나눔명조" w:hint="eastAsia"/>
            <w:sz w:val="20"/>
            <w:szCs w:val="22"/>
          </w:rPr>
          <w:delText>로</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중앙행정기관</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및</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광역지방자치단체의</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공무원을</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대상으로</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정부의</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인력관리</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및</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조직운영</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등에</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대한</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인식을</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묻는</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설문항들을</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포함하고</w:delText>
        </w:r>
        <w:r w:rsidRPr="00BB2CCE" w:rsidDel="0044366C">
          <w:rPr>
            <w:rFonts w:eastAsia="나눔명조" w:hint="eastAsia"/>
            <w:sz w:val="20"/>
            <w:szCs w:val="22"/>
          </w:rPr>
          <w:delText xml:space="preserve"> </w:delText>
        </w:r>
        <w:r w:rsidRPr="00BB2CCE" w:rsidDel="0044366C">
          <w:rPr>
            <w:rFonts w:eastAsia="나눔명조" w:hint="eastAsia"/>
            <w:sz w:val="20"/>
            <w:szCs w:val="22"/>
          </w:rPr>
          <w:delText>있다</w:delText>
        </w:r>
        <w:r w:rsidRPr="00BB2CCE" w:rsidDel="0044366C">
          <w:rPr>
            <w:rFonts w:eastAsia="나눔명조" w:hint="eastAsia"/>
            <w:sz w:val="20"/>
            <w:szCs w:val="22"/>
          </w:rPr>
          <w:delText>.</w:delText>
        </w:r>
      </w:del>
      <w:commentRangeStart w:id="1572"/>
      <w:commentRangeStart w:id="1573"/>
      <w:ins w:id="1574" w:author="Park, Sanghoon" w:date="2021-10-01T12:14:00Z">
        <w:del w:id="1575" w:author="Park, Sanghoon" w:date="2021-10-01T12:17:00Z">
          <w:r w:rsidR="0044366C" w:rsidRPr="00FF0631" w:rsidDel="0044366C">
            <w:rPr>
              <w:rFonts w:eastAsia="나눔명조" w:hint="eastAsia"/>
              <w:sz w:val="20"/>
              <w:szCs w:val="22"/>
            </w:rPr>
            <w:delText>먼저</w:delText>
          </w:r>
          <w:r w:rsidR="0044366C" w:rsidRPr="00FF0631" w:rsidDel="0044366C">
            <w:rPr>
              <w:rFonts w:eastAsia="나눔명조" w:hint="eastAsia"/>
              <w:sz w:val="20"/>
              <w:szCs w:val="22"/>
            </w:rPr>
            <w:delText xml:space="preserve"> &lt;</w:delText>
          </w:r>
          <w:r w:rsidR="0044366C" w:rsidRPr="00FF0631" w:rsidDel="0044366C">
            <w:rPr>
              <w:rFonts w:eastAsia="나눔명조" w:hint="eastAsia"/>
              <w:sz w:val="20"/>
              <w:szCs w:val="22"/>
            </w:rPr>
            <w:delText>표</w:delText>
          </w:r>
          <w:r w:rsidR="0044366C" w:rsidRPr="00FF0631" w:rsidDel="0044366C">
            <w:rPr>
              <w:rFonts w:eastAsia="나눔명조" w:hint="eastAsia"/>
              <w:sz w:val="20"/>
              <w:szCs w:val="22"/>
            </w:rPr>
            <w:delText xml:space="preserve"> 7&gt;</w:delText>
          </w:r>
          <w:r w:rsidR="0044366C" w:rsidRPr="00FF0631" w:rsidDel="0044366C">
            <w:rPr>
              <w:rFonts w:eastAsia="나눔명조" w:hint="eastAsia"/>
              <w:sz w:val="20"/>
              <w:szCs w:val="22"/>
            </w:rPr>
            <w:delText>은</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공공봉사동기를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측정하기</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위한</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문항</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중</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“사회에</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어떤</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바람직한</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변화를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가져오는</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것이</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개인적인</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성취보다</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더욱</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큰</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의미가</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있다</w:delText>
          </w:r>
          <w:r w:rsidR="0044366C" w:rsidRPr="00FF0631" w:rsidDel="0044366C">
            <w:rPr>
              <w:rFonts w:eastAsia="나눔명조" w:hint="eastAsia"/>
              <w:sz w:val="20"/>
              <w:szCs w:val="22"/>
            </w:rPr>
            <w:delText>.</w:delText>
          </w:r>
          <w:r w:rsidR="0044366C" w:rsidRPr="00FF0631" w:rsidDel="0044366C">
            <w:rPr>
              <w:rFonts w:eastAsia="나눔명조" w:hint="eastAsia"/>
              <w:sz w:val="20"/>
              <w:szCs w:val="22"/>
            </w:rPr>
            <w:delText>”</w:delText>
          </w:r>
          <w:r w:rsidR="0044366C" w:rsidRPr="0044366C" w:rsidDel="0044366C">
            <w:rPr>
              <w:rFonts w:eastAsia="나눔명조"/>
              <w:sz w:val="20"/>
              <w:szCs w:val="22"/>
              <w:rPrChange w:id="1576" w:author="Park, Sanghoon" w:date="2021-10-01T12:17:00Z">
                <w:rPr>
                  <w:rStyle w:val="FootnoteReference"/>
                </w:rPr>
              </w:rPrChange>
            </w:rPr>
            <w:footnoteReference w:id="4"/>
          </w:r>
          <w:commentRangeEnd w:id="1572"/>
          <w:r w:rsidR="0044366C" w:rsidRPr="0044366C" w:rsidDel="0044366C">
            <w:rPr>
              <w:rFonts w:eastAsia="나눔명조"/>
              <w:sz w:val="20"/>
              <w:szCs w:val="22"/>
              <w:rPrChange w:id="1688" w:author="Park, Sanghoon" w:date="2021-10-01T12:17:00Z">
                <w:rPr>
                  <w:rStyle w:val="CommentReference"/>
                </w:rPr>
              </w:rPrChange>
            </w:rPr>
            <w:commentReference w:id="1572"/>
          </w:r>
          <w:commentRangeEnd w:id="1573"/>
          <w:r w:rsidR="0044366C" w:rsidRPr="0044366C" w:rsidDel="0044366C">
            <w:rPr>
              <w:rFonts w:eastAsia="나눔명조"/>
              <w:sz w:val="20"/>
              <w:szCs w:val="22"/>
              <w:rPrChange w:id="1689" w:author="Park, Sanghoon" w:date="2021-10-01T12:17:00Z">
                <w:rPr>
                  <w:rStyle w:val="CommentReference"/>
                </w:rPr>
              </w:rPrChange>
            </w:rPr>
            <w:commentReference w:id="1573"/>
          </w:r>
          <w:r w:rsidR="0044366C" w:rsidRPr="00FF0631" w:rsidDel="0044366C">
            <w:rPr>
              <w:rFonts w:eastAsia="나눔명조" w:hint="eastAsia"/>
              <w:sz w:val="20"/>
              <w:szCs w:val="22"/>
            </w:rPr>
            <w:delText>에</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대해</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“매우</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그렇다”</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또는</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“그렇다”라고</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응답한</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경우를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설명하기</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위한</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이항로지스틱</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회귀분석</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결과를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제시하고</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있다</w:delText>
          </w:r>
          <w:r w:rsidR="0044366C" w:rsidRPr="00FF0631" w:rsidDel="0044366C">
            <w:rPr>
              <w:rFonts w:eastAsia="나눔명조" w:hint="eastAsia"/>
              <w:sz w:val="20"/>
              <w:szCs w:val="22"/>
            </w:rPr>
            <w:delText>. &lt;</w:delText>
          </w:r>
          <w:r w:rsidR="0044366C" w:rsidRPr="00FF0631" w:rsidDel="0044366C">
            <w:rPr>
              <w:rFonts w:eastAsia="나눔명조" w:hint="eastAsia"/>
              <w:sz w:val="20"/>
              <w:szCs w:val="22"/>
            </w:rPr>
            <w:delText>모델</w:delText>
          </w:r>
          <w:r w:rsidR="0044366C" w:rsidRPr="00FF0631" w:rsidDel="0044366C">
            <w:rPr>
              <w:rFonts w:eastAsia="나눔명조" w:hint="eastAsia"/>
              <w:sz w:val="20"/>
              <w:szCs w:val="22"/>
            </w:rPr>
            <w:delText xml:space="preserve"> 1&gt;</w:delText>
          </w:r>
          <w:r w:rsidR="0044366C" w:rsidRPr="00FF0631" w:rsidDel="0044366C">
            <w:rPr>
              <w:rFonts w:eastAsia="나눔명조" w:hint="eastAsia"/>
              <w:sz w:val="20"/>
              <w:szCs w:val="22"/>
            </w:rPr>
            <w:delText>은</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첫</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번째</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가설과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두</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번째</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가설을</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검정하기</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위한</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모델로</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공공봉사동기에</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영향을</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미칠</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수</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있는</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다른</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요인들―성과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관리</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조직문화</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그리고</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응답자의</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인구통계학적</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요인들</w:delText>
          </w:r>
          <w:r w:rsidR="0044366C" w:rsidRPr="00FF0631" w:rsidDel="0044366C">
            <w:rPr>
              <w:rFonts w:eastAsia="나눔명조" w:hint="eastAsia"/>
              <w:sz w:val="20"/>
              <w:szCs w:val="22"/>
            </w:rPr>
            <w:delText>(</w:delText>
          </w:r>
          <w:r w:rsidR="0044366C" w:rsidRPr="00FF0631" w:rsidDel="0044366C">
            <w:rPr>
              <w:rFonts w:eastAsia="나눔명조" w:hint="eastAsia"/>
              <w:sz w:val="20"/>
              <w:szCs w:val="22"/>
            </w:rPr>
            <w:delText>성별</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연량</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결혼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여부</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자녀의</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수</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현재</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학력</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현재</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직급</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주평균</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근무시간</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및</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주평균</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초과근무시간</w:delText>
          </w:r>
          <w:r w:rsidR="0044366C" w:rsidRPr="00FF0631" w:rsidDel="0044366C">
            <w:rPr>
              <w:rFonts w:eastAsia="나눔명조" w:hint="eastAsia"/>
              <w:sz w:val="20"/>
              <w:szCs w:val="22"/>
            </w:rPr>
            <w:delText>)</w:delText>
          </w:r>
          <w:r w:rsidR="0044366C" w:rsidRPr="00FF0631" w:rsidDel="0044366C">
            <w:rPr>
              <w:rFonts w:eastAsia="나눔명조" w:hint="eastAsia"/>
              <w:sz w:val="20"/>
              <w:szCs w:val="22"/>
            </w:rPr>
            <w:delText>을</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통제하였을</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때</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응답자들이</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속한</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관료조직</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내</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거래적</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리더십과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변혁적</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리더십</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그리고</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협업</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및</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의사소통</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수준의</w:delText>
          </w:r>
          <w:r w:rsidR="0044366C" w:rsidRPr="00FF0631" w:rsidDel="0044366C">
            <w:rPr>
              <w:rFonts w:eastAsia="나눔명조" w:hint="eastAsia"/>
              <w:sz w:val="20"/>
              <w:szCs w:val="22"/>
            </w:rPr>
            <w:delText xml:space="preserve"> 1 </w:delText>
          </w:r>
          <w:r w:rsidR="0044366C" w:rsidRPr="00FF0631" w:rsidDel="0044366C">
            <w:rPr>
              <w:rFonts w:eastAsia="나눔명조" w:hint="eastAsia"/>
              <w:sz w:val="20"/>
              <w:szCs w:val="22"/>
            </w:rPr>
            <w:delText>표준편차만큼의</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변화가</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공공봉사동기에</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대한</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응답에</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미치는</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관계를</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살펴본</w:delText>
          </w:r>
          <w:r w:rsidR="0044366C" w:rsidRPr="00FF0631" w:rsidDel="0044366C">
            <w:rPr>
              <w:rFonts w:eastAsia="나눔명조" w:hint="eastAsia"/>
              <w:sz w:val="20"/>
              <w:szCs w:val="22"/>
            </w:rPr>
            <w:delText xml:space="preserve"> </w:delText>
          </w:r>
          <w:r w:rsidR="0044366C" w:rsidRPr="00FF0631" w:rsidDel="0044366C">
            <w:rPr>
              <w:rFonts w:eastAsia="나눔명조" w:hint="eastAsia"/>
              <w:sz w:val="20"/>
              <w:szCs w:val="22"/>
            </w:rPr>
            <w:delText>것이다</w:delText>
          </w:r>
          <w:r w:rsidR="0044366C" w:rsidRPr="00FF0631" w:rsidDel="0044366C">
            <w:rPr>
              <w:rFonts w:eastAsia="나눔명조" w:hint="eastAsia"/>
              <w:sz w:val="20"/>
              <w:szCs w:val="22"/>
            </w:rPr>
            <w:delText>.</w:delText>
          </w:r>
        </w:del>
      </w:ins>
    </w:p>
    <w:p w14:paraId="565FF288" w14:textId="41CC1013" w:rsidR="00015997" w:rsidDel="00D47A0D" w:rsidRDefault="00015997">
      <w:pPr>
        <w:wordWrap/>
        <w:spacing w:before="120" w:after="120" w:line="276" w:lineRule="auto"/>
        <w:rPr>
          <w:del w:id="1690" w:author="Park, Sanghoon" w:date="2021-10-01T12:12:00Z"/>
          <w:rFonts w:eastAsia="나눔명조"/>
          <w:sz w:val="20"/>
          <w:szCs w:val="22"/>
        </w:rPr>
      </w:pPr>
    </w:p>
    <w:p w14:paraId="64C6AC59" w14:textId="6069C84F" w:rsidR="00BB2CCE" w:rsidRPr="00D47A0D" w:rsidRDefault="00BB2CCE">
      <w:pPr>
        <w:wordWrap/>
        <w:spacing w:before="120" w:after="120" w:line="276" w:lineRule="auto"/>
        <w:rPr>
          <w:rFonts w:eastAsia="나눔명조"/>
          <w:i/>
          <w:iCs/>
          <w:sz w:val="20"/>
          <w:szCs w:val="22"/>
          <w:rPrChange w:id="1691" w:author="Park, Sanghoon" w:date="2021-10-01T12:12:00Z">
            <w:rPr>
              <w:rFonts w:ascii="나눔명조" w:eastAsia="나눔명조" w:hAnsi="나눔명조"/>
              <w:i w:val="0"/>
              <w:iCs w:val="0"/>
              <w:sz w:val="20"/>
              <w:szCs w:val="20"/>
            </w:rPr>
          </w:rPrChange>
        </w:rPr>
        <w:pPrChange w:id="1692" w:author="Park, Sanghoon" w:date="2021-10-01T12:12:00Z">
          <w:pPr>
            <w:pStyle w:val="Caption"/>
            <w:keepNext/>
            <w:jc w:val="center"/>
          </w:pPr>
        </w:pPrChange>
      </w:pPr>
      <w:del w:id="1693" w:author="Park, Sanghoon" w:date="2021-10-01T12:12:00Z">
        <w:r w:rsidRPr="00D47A0D" w:rsidDel="00D47A0D">
          <w:rPr>
            <w:rFonts w:eastAsia="나눔명조" w:hint="eastAsia"/>
            <w:sz w:val="20"/>
            <w:szCs w:val="22"/>
            <w:rPrChange w:id="1694" w:author="Park, Sanghoon" w:date="2021-10-01T12:12:00Z">
              <w:rPr>
                <w:rFonts w:ascii="나눔명조" w:eastAsia="나눔명조" w:hAnsi="나눔명조" w:hint="eastAsia"/>
                <w:sz w:val="20"/>
                <w:szCs w:val="20"/>
              </w:rPr>
            </w:rPrChange>
          </w:rPr>
          <w:delText>표</w:delText>
        </w:r>
        <w:r w:rsidRPr="00D47A0D" w:rsidDel="00D47A0D">
          <w:rPr>
            <w:rFonts w:eastAsia="나눔명조"/>
            <w:sz w:val="20"/>
            <w:szCs w:val="22"/>
            <w:rPrChange w:id="1695" w:author="Park, Sanghoon" w:date="2021-10-01T12:12:00Z">
              <w:rPr>
                <w:rFonts w:ascii="나눔명조" w:eastAsia="나눔명조" w:hAnsi="나눔명조"/>
                <w:sz w:val="20"/>
                <w:szCs w:val="20"/>
              </w:rPr>
            </w:rPrChange>
          </w:rPr>
          <w:delText xml:space="preserve"> </w:delText>
        </w:r>
        <w:r w:rsidRPr="00D47A0D" w:rsidDel="00D47A0D">
          <w:rPr>
            <w:rFonts w:eastAsia="나눔명조"/>
            <w:sz w:val="20"/>
            <w:szCs w:val="22"/>
            <w:rPrChange w:id="1696" w:author="Park, Sanghoon" w:date="2021-10-01T12:12:00Z">
              <w:rPr>
                <w:rFonts w:ascii="나눔명조" w:eastAsia="나눔명조" w:hAnsi="나눔명조"/>
                <w:sz w:val="20"/>
                <w:szCs w:val="20"/>
              </w:rPr>
            </w:rPrChange>
          </w:rPr>
          <w:fldChar w:fldCharType="begin"/>
        </w:r>
        <w:r w:rsidRPr="0044366C" w:rsidDel="00D47A0D">
          <w:rPr>
            <w:rFonts w:eastAsia="나눔명조"/>
            <w:sz w:val="20"/>
            <w:szCs w:val="22"/>
            <w:rPrChange w:id="1697" w:author="Park, Sanghoon" w:date="2021-10-01T12:19:00Z">
              <w:rPr>
                <w:rFonts w:ascii="나눔명조" w:eastAsia="나눔명조" w:hAnsi="나눔명조"/>
                <w:sz w:val="20"/>
                <w:szCs w:val="20"/>
              </w:rPr>
            </w:rPrChange>
          </w:rPr>
          <w:delInstrText xml:space="preserve"> SEQ </w:delInstrText>
        </w:r>
        <w:r w:rsidRPr="0044366C" w:rsidDel="00D47A0D">
          <w:rPr>
            <w:rFonts w:eastAsia="나눔명조" w:hint="eastAsia"/>
            <w:sz w:val="20"/>
            <w:szCs w:val="22"/>
            <w:rPrChange w:id="1698" w:author="Park, Sanghoon" w:date="2021-10-01T12:19:00Z">
              <w:rPr>
                <w:rFonts w:ascii="나눔명조" w:eastAsia="나눔명조" w:hAnsi="나눔명조" w:hint="eastAsia"/>
                <w:sz w:val="20"/>
                <w:szCs w:val="20"/>
              </w:rPr>
            </w:rPrChange>
          </w:rPr>
          <w:delInstrText>표</w:delInstrText>
        </w:r>
        <w:r w:rsidRPr="0044366C" w:rsidDel="00D47A0D">
          <w:rPr>
            <w:rFonts w:eastAsia="나눔명조"/>
            <w:sz w:val="20"/>
            <w:szCs w:val="22"/>
            <w:rPrChange w:id="1699" w:author="Park, Sanghoon" w:date="2021-10-01T12:19:00Z">
              <w:rPr>
                <w:rFonts w:ascii="나눔명조" w:eastAsia="나눔명조" w:hAnsi="나눔명조"/>
                <w:sz w:val="20"/>
                <w:szCs w:val="20"/>
              </w:rPr>
            </w:rPrChange>
          </w:rPr>
          <w:delInstrText xml:space="preserve"> \* ARABIC </w:delInstrText>
        </w:r>
        <w:r w:rsidRPr="00D47A0D" w:rsidDel="00D47A0D">
          <w:rPr>
            <w:rFonts w:eastAsia="나눔명조"/>
            <w:sz w:val="20"/>
            <w:szCs w:val="22"/>
            <w:rPrChange w:id="1700" w:author="Park, Sanghoon" w:date="2021-10-01T12:12:00Z">
              <w:rPr>
                <w:rFonts w:ascii="나눔명조" w:eastAsia="나눔명조" w:hAnsi="나눔명조"/>
                <w:sz w:val="20"/>
                <w:szCs w:val="20"/>
              </w:rPr>
            </w:rPrChange>
          </w:rPr>
          <w:fldChar w:fldCharType="separate"/>
        </w:r>
        <w:r w:rsidRPr="00D47A0D" w:rsidDel="00D47A0D">
          <w:rPr>
            <w:rFonts w:eastAsia="나눔명조"/>
            <w:sz w:val="20"/>
            <w:szCs w:val="22"/>
            <w:rPrChange w:id="1701" w:author="Park, Sanghoon" w:date="2021-10-01T12:12:00Z">
              <w:rPr>
                <w:rFonts w:ascii="나눔명조" w:eastAsia="나눔명조" w:hAnsi="나눔명조"/>
                <w:noProof/>
                <w:sz w:val="20"/>
                <w:szCs w:val="20"/>
              </w:rPr>
            </w:rPrChange>
          </w:rPr>
          <w:delText>7</w:delText>
        </w:r>
        <w:r w:rsidRPr="00D47A0D" w:rsidDel="00D47A0D">
          <w:rPr>
            <w:rFonts w:eastAsia="나눔명조"/>
            <w:sz w:val="20"/>
            <w:szCs w:val="22"/>
            <w:rPrChange w:id="1702" w:author="Park, Sanghoon" w:date="2021-10-01T12:12:00Z">
              <w:rPr>
                <w:rFonts w:ascii="나눔명조" w:eastAsia="나눔명조" w:hAnsi="나눔명조"/>
                <w:sz w:val="20"/>
                <w:szCs w:val="20"/>
              </w:rPr>
            </w:rPrChange>
          </w:rPr>
          <w:fldChar w:fldCharType="end"/>
        </w:r>
        <w:r w:rsidRPr="00D47A0D" w:rsidDel="00D47A0D">
          <w:rPr>
            <w:rFonts w:eastAsia="나눔명조"/>
            <w:sz w:val="20"/>
            <w:szCs w:val="22"/>
            <w:rPrChange w:id="1703" w:author="Park, Sanghoon" w:date="2021-10-01T12:12:00Z">
              <w:rPr>
                <w:rFonts w:ascii="나눔명조" w:eastAsia="나눔명조" w:hAnsi="나눔명조"/>
                <w:sz w:val="20"/>
                <w:szCs w:val="20"/>
              </w:rPr>
            </w:rPrChange>
          </w:rPr>
          <w:delText xml:space="preserve">. </w:delText>
        </w:r>
        <w:r w:rsidRPr="00D47A0D" w:rsidDel="00D47A0D">
          <w:rPr>
            <w:rFonts w:eastAsia="나눔명조" w:hint="eastAsia"/>
            <w:sz w:val="20"/>
            <w:szCs w:val="22"/>
            <w:rPrChange w:id="1704" w:author="Park, Sanghoon" w:date="2021-10-01T12:12:00Z">
              <w:rPr>
                <w:rFonts w:ascii="나눔명조" w:eastAsia="나눔명조" w:hAnsi="나눔명조" w:hint="eastAsia"/>
                <w:sz w:val="20"/>
                <w:szCs w:val="20"/>
              </w:rPr>
            </w:rPrChange>
          </w:rPr>
          <w:delText>공공봉사동기에</w:delText>
        </w:r>
        <w:r w:rsidRPr="00D47A0D" w:rsidDel="00D47A0D">
          <w:rPr>
            <w:rFonts w:eastAsia="나눔명조"/>
            <w:sz w:val="20"/>
            <w:szCs w:val="22"/>
            <w:rPrChange w:id="1705" w:author="Park, Sanghoon" w:date="2021-10-01T12:12:00Z">
              <w:rPr>
                <w:rFonts w:ascii="나눔명조" w:eastAsia="나눔명조" w:hAnsi="나눔명조"/>
                <w:sz w:val="20"/>
                <w:szCs w:val="20"/>
              </w:rPr>
            </w:rPrChange>
          </w:rPr>
          <w:delText xml:space="preserve"> </w:delText>
        </w:r>
        <w:r w:rsidRPr="00D47A0D" w:rsidDel="00D47A0D">
          <w:rPr>
            <w:rFonts w:eastAsia="나눔명조" w:hint="eastAsia"/>
            <w:sz w:val="20"/>
            <w:szCs w:val="22"/>
            <w:rPrChange w:id="1706" w:author="Park, Sanghoon" w:date="2021-10-01T12:12:00Z">
              <w:rPr>
                <w:rFonts w:ascii="나눔명조" w:eastAsia="나눔명조" w:hAnsi="나눔명조" w:hint="eastAsia"/>
                <w:sz w:val="20"/>
                <w:szCs w:val="20"/>
              </w:rPr>
            </w:rPrChange>
          </w:rPr>
          <w:delText>대한</w:delText>
        </w:r>
        <w:r w:rsidRPr="00D47A0D" w:rsidDel="00D47A0D">
          <w:rPr>
            <w:rFonts w:eastAsia="나눔명조"/>
            <w:sz w:val="20"/>
            <w:szCs w:val="22"/>
            <w:rPrChange w:id="1707" w:author="Park, Sanghoon" w:date="2021-10-01T12:12:00Z">
              <w:rPr>
                <w:rFonts w:ascii="나눔명조" w:eastAsia="나눔명조" w:hAnsi="나눔명조"/>
                <w:sz w:val="20"/>
                <w:szCs w:val="20"/>
              </w:rPr>
            </w:rPrChange>
          </w:rPr>
          <w:delText xml:space="preserve"> </w:delText>
        </w:r>
        <w:r w:rsidRPr="00D47A0D" w:rsidDel="00D47A0D">
          <w:rPr>
            <w:rFonts w:eastAsia="나눔명조" w:hint="eastAsia"/>
            <w:sz w:val="20"/>
            <w:szCs w:val="22"/>
            <w:rPrChange w:id="1708" w:author="Park, Sanghoon" w:date="2021-10-01T12:12:00Z">
              <w:rPr>
                <w:rFonts w:ascii="나눔명조" w:eastAsia="나눔명조" w:hAnsi="나눔명조" w:hint="eastAsia"/>
                <w:sz w:val="20"/>
                <w:szCs w:val="20"/>
              </w:rPr>
            </w:rPrChange>
          </w:rPr>
          <w:delText>로지스틱</w:delText>
        </w:r>
        <w:r w:rsidRPr="00D47A0D" w:rsidDel="00D47A0D">
          <w:rPr>
            <w:rFonts w:eastAsia="나눔명조"/>
            <w:sz w:val="20"/>
            <w:szCs w:val="22"/>
            <w:rPrChange w:id="1709" w:author="Park, Sanghoon" w:date="2021-10-01T12:12:00Z">
              <w:rPr>
                <w:rFonts w:ascii="나눔명조" w:eastAsia="나눔명조" w:hAnsi="나눔명조"/>
                <w:sz w:val="20"/>
                <w:szCs w:val="20"/>
              </w:rPr>
            </w:rPrChange>
          </w:rPr>
          <w:delText xml:space="preserve"> </w:delText>
        </w:r>
        <w:r w:rsidRPr="00D47A0D" w:rsidDel="00D47A0D">
          <w:rPr>
            <w:rFonts w:eastAsia="나눔명조" w:hint="eastAsia"/>
            <w:sz w:val="20"/>
            <w:szCs w:val="22"/>
            <w:rPrChange w:id="1710" w:author="Park, Sanghoon" w:date="2021-10-01T12:12:00Z">
              <w:rPr>
                <w:rFonts w:ascii="나눔명조" w:eastAsia="나눔명조" w:hAnsi="나눔명조" w:hint="eastAsia"/>
                <w:sz w:val="20"/>
                <w:szCs w:val="20"/>
              </w:rPr>
            </w:rPrChange>
          </w:rPr>
          <w:delText>회귀모델</w:delText>
        </w:r>
        <w:r w:rsidRPr="00D47A0D" w:rsidDel="00D47A0D">
          <w:rPr>
            <w:rFonts w:eastAsia="나눔명조"/>
            <w:sz w:val="20"/>
            <w:szCs w:val="22"/>
            <w:rPrChange w:id="1711" w:author="Park, Sanghoon" w:date="2021-10-01T12:12:00Z">
              <w:rPr>
                <w:rFonts w:ascii="나눔명조" w:eastAsia="나눔명조" w:hAnsi="나눔명조"/>
                <w:sz w:val="20"/>
                <w:szCs w:val="20"/>
              </w:rPr>
            </w:rPrChange>
          </w:rPr>
          <w:br/>
          <w:delText>“</w:delText>
        </w:r>
        <w:r w:rsidRPr="00D47A0D" w:rsidDel="00D47A0D">
          <w:rPr>
            <w:rFonts w:eastAsia="나눔명조" w:hint="eastAsia"/>
            <w:sz w:val="20"/>
            <w:szCs w:val="22"/>
            <w:rPrChange w:id="1712" w:author="Park, Sanghoon" w:date="2021-10-01T12:12:00Z">
              <w:rPr>
                <w:rFonts w:ascii="나눔명조" w:eastAsia="나눔명조" w:hAnsi="나눔명조" w:hint="eastAsia"/>
                <w:sz w:val="20"/>
                <w:szCs w:val="20"/>
              </w:rPr>
            </w:rPrChange>
          </w:rPr>
          <w:delText>사회에</w:delText>
        </w:r>
        <w:r w:rsidRPr="00D47A0D" w:rsidDel="00D47A0D">
          <w:rPr>
            <w:rFonts w:eastAsia="나눔명조"/>
            <w:sz w:val="20"/>
            <w:szCs w:val="22"/>
            <w:rPrChange w:id="1713" w:author="Park, Sanghoon" w:date="2021-10-01T12:12:00Z">
              <w:rPr>
                <w:rFonts w:ascii="나눔명조" w:eastAsia="나눔명조" w:hAnsi="나눔명조"/>
                <w:sz w:val="20"/>
                <w:szCs w:val="20"/>
              </w:rPr>
            </w:rPrChange>
          </w:rPr>
          <w:delText xml:space="preserve"> </w:delText>
        </w:r>
        <w:r w:rsidRPr="00D47A0D" w:rsidDel="00D47A0D">
          <w:rPr>
            <w:rFonts w:eastAsia="나눔명조" w:hint="eastAsia"/>
            <w:sz w:val="20"/>
            <w:szCs w:val="22"/>
            <w:rPrChange w:id="1714" w:author="Park, Sanghoon" w:date="2021-10-01T12:12:00Z">
              <w:rPr>
                <w:rFonts w:ascii="나눔명조" w:eastAsia="나눔명조" w:hAnsi="나눔명조" w:hint="eastAsia"/>
                <w:sz w:val="20"/>
                <w:szCs w:val="20"/>
              </w:rPr>
            </w:rPrChange>
          </w:rPr>
          <w:delText>어떤</w:delText>
        </w:r>
        <w:r w:rsidRPr="00D47A0D" w:rsidDel="00D47A0D">
          <w:rPr>
            <w:rFonts w:eastAsia="나눔명조"/>
            <w:sz w:val="20"/>
            <w:szCs w:val="22"/>
            <w:rPrChange w:id="1715" w:author="Park, Sanghoon" w:date="2021-10-01T12:12:00Z">
              <w:rPr>
                <w:rFonts w:ascii="나눔명조" w:eastAsia="나눔명조" w:hAnsi="나눔명조"/>
                <w:sz w:val="20"/>
                <w:szCs w:val="20"/>
              </w:rPr>
            </w:rPrChange>
          </w:rPr>
          <w:delText xml:space="preserve"> </w:delText>
        </w:r>
        <w:r w:rsidRPr="00D47A0D" w:rsidDel="00D47A0D">
          <w:rPr>
            <w:rFonts w:eastAsia="나눔명조" w:hint="eastAsia"/>
            <w:sz w:val="20"/>
            <w:szCs w:val="22"/>
            <w:rPrChange w:id="1716" w:author="Park, Sanghoon" w:date="2021-10-01T12:12:00Z">
              <w:rPr>
                <w:rFonts w:ascii="나눔명조" w:eastAsia="나눔명조" w:hAnsi="나눔명조" w:hint="eastAsia"/>
                <w:sz w:val="20"/>
                <w:szCs w:val="20"/>
              </w:rPr>
            </w:rPrChange>
          </w:rPr>
          <w:delText>바람직한</w:delText>
        </w:r>
        <w:r w:rsidRPr="00D47A0D" w:rsidDel="00D47A0D">
          <w:rPr>
            <w:rFonts w:eastAsia="나눔명조"/>
            <w:sz w:val="20"/>
            <w:szCs w:val="22"/>
            <w:rPrChange w:id="1717" w:author="Park, Sanghoon" w:date="2021-10-01T12:12:00Z">
              <w:rPr>
                <w:rFonts w:ascii="나눔명조" w:eastAsia="나눔명조" w:hAnsi="나눔명조"/>
                <w:sz w:val="20"/>
                <w:szCs w:val="20"/>
              </w:rPr>
            </w:rPrChange>
          </w:rPr>
          <w:delText xml:space="preserve"> </w:delText>
        </w:r>
        <w:r w:rsidRPr="00D47A0D" w:rsidDel="00D47A0D">
          <w:rPr>
            <w:rFonts w:eastAsia="나눔명조" w:hint="eastAsia"/>
            <w:sz w:val="20"/>
            <w:szCs w:val="22"/>
            <w:rPrChange w:id="1718" w:author="Park, Sanghoon" w:date="2021-10-01T12:12:00Z">
              <w:rPr>
                <w:rFonts w:ascii="나눔명조" w:eastAsia="나눔명조" w:hAnsi="나눔명조" w:hint="eastAsia"/>
                <w:sz w:val="20"/>
                <w:szCs w:val="20"/>
              </w:rPr>
            </w:rPrChange>
          </w:rPr>
          <w:delText>변화를</w:delText>
        </w:r>
        <w:r w:rsidRPr="00D47A0D" w:rsidDel="00D47A0D">
          <w:rPr>
            <w:rFonts w:eastAsia="나눔명조"/>
            <w:sz w:val="20"/>
            <w:szCs w:val="22"/>
            <w:rPrChange w:id="1719" w:author="Park, Sanghoon" w:date="2021-10-01T12:12:00Z">
              <w:rPr>
                <w:rFonts w:ascii="나눔명조" w:eastAsia="나눔명조" w:hAnsi="나눔명조"/>
                <w:sz w:val="20"/>
                <w:szCs w:val="20"/>
              </w:rPr>
            </w:rPrChange>
          </w:rPr>
          <w:delText xml:space="preserve"> </w:delText>
        </w:r>
        <w:r w:rsidRPr="00D47A0D" w:rsidDel="00D47A0D">
          <w:rPr>
            <w:rFonts w:eastAsia="나눔명조" w:hint="eastAsia"/>
            <w:sz w:val="20"/>
            <w:szCs w:val="22"/>
            <w:rPrChange w:id="1720" w:author="Park, Sanghoon" w:date="2021-10-01T12:12:00Z">
              <w:rPr>
                <w:rFonts w:ascii="나눔명조" w:eastAsia="나눔명조" w:hAnsi="나눔명조" w:hint="eastAsia"/>
                <w:sz w:val="20"/>
                <w:szCs w:val="20"/>
              </w:rPr>
            </w:rPrChange>
          </w:rPr>
          <w:delText>가져오는</w:delText>
        </w:r>
        <w:r w:rsidRPr="00D47A0D" w:rsidDel="00D47A0D">
          <w:rPr>
            <w:rFonts w:eastAsia="나눔명조"/>
            <w:sz w:val="20"/>
            <w:szCs w:val="22"/>
            <w:rPrChange w:id="1721" w:author="Park, Sanghoon" w:date="2021-10-01T12:12:00Z">
              <w:rPr>
                <w:rFonts w:ascii="나눔명조" w:eastAsia="나눔명조" w:hAnsi="나눔명조"/>
                <w:sz w:val="20"/>
                <w:szCs w:val="20"/>
              </w:rPr>
            </w:rPrChange>
          </w:rPr>
          <w:delText xml:space="preserve"> </w:delText>
        </w:r>
        <w:r w:rsidRPr="00D47A0D" w:rsidDel="00D47A0D">
          <w:rPr>
            <w:rFonts w:eastAsia="나눔명조" w:hint="eastAsia"/>
            <w:sz w:val="20"/>
            <w:szCs w:val="22"/>
            <w:rPrChange w:id="1722" w:author="Park, Sanghoon" w:date="2021-10-01T12:12:00Z">
              <w:rPr>
                <w:rFonts w:ascii="나눔명조" w:eastAsia="나눔명조" w:hAnsi="나눔명조" w:hint="eastAsia"/>
                <w:sz w:val="20"/>
                <w:szCs w:val="20"/>
              </w:rPr>
            </w:rPrChange>
          </w:rPr>
          <w:delText>것이</w:delText>
        </w:r>
        <w:r w:rsidRPr="00D47A0D" w:rsidDel="00D47A0D">
          <w:rPr>
            <w:rFonts w:eastAsia="나눔명조"/>
            <w:sz w:val="20"/>
            <w:szCs w:val="22"/>
            <w:rPrChange w:id="1723" w:author="Park, Sanghoon" w:date="2021-10-01T12:12:00Z">
              <w:rPr>
                <w:rFonts w:ascii="나눔명조" w:eastAsia="나눔명조" w:hAnsi="나눔명조"/>
                <w:sz w:val="20"/>
                <w:szCs w:val="20"/>
              </w:rPr>
            </w:rPrChange>
          </w:rPr>
          <w:delText xml:space="preserve"> </w:delText>
        </w:r>
        <w:r w:rsidRPr="00D47A0D" w:rsidDel="00D47A0D">
          <w:rPr>
            <w:rFonts w:eastAsia="나눔명조" w:hint="eastAsia"/>
            <w:sz w:val="20"/>
            <w:szCs w:val="22"/>
            <w:rPrChange w:id="1724" w:author="Park, Sanghoon" w:date="2021-10-01T12:12:00Z">
              <w:rPr>
                <w:rFonts w:ascii="나눔명조" w:eastAsia="나눔명조" w:hAnsi="나눔명조" w:hint="eastAsia"/>
                <w:sz w:val="20"/>
                <w:szCs w:val="20"/>
              </w:rPr>
            </w:rPrChange>
          </w:rPr>
          <w:delText>개인적인</w:delText>
        </w:r>
        <w:r w:rsidRPr="00D47A0D" w:rsidDel="00D47A0D">
          <w:rPr>
            <w:rFonts w:eastAsia="나눔명조"/>
            <w:sz w:val="20"/>
            <w:szCs w:val="22"/>
            <w:rPrChange w:id="1725" w:author="Park, Sanghoon" w:date="2021-10-01T12:12:00Z">
              <w:rPr>
                <w:rFonts w:ascii="나눔명조" w:eastAsia="나눔명조" w:hAnsi="나눔명조"/>
                <w:sz w:val="20"/>
                <w:szCs w:val="20"/>
              </w:rPr>
            </w:rPrChange>
          </w:rPr>
          <w:delText xml:space="preserve"> </w:delText>
        </w:r>
        <w:r w:rsidRPr="00D47A0D" w:rsidDel="00D47A0D">
          <w:rPr>
            <w:rFonts w:eastAsia="나눔명조" w:hint="eastAsia"/>
            <w:sz w:val="20"/>
            <w:szCs w:val="22"/>
            <w:rPrChange w:id="1726" w:author="Park, Sanghoon" w:date="2021-10-01T12:12:00Z">
              <w:rPr>
                <w:rFonts w:ascii="나눔명조" w:eastAsia="나눔명조" w:hAnsi="나눔명조" w:hint="eastAsia"/>
                <w:sz w:val="20"/>
                <w:szCs w:val="20"/>
              </w:rPr>
            </w:rPrChange>
          </w:rPr>
          <w:delText>성취보다</w:delText>
        </w:r>
        <w:r w:rsidRPr="00D47A0D" w:rsidDel="00D47A0D">
          <w:rPr>
            <w:rFonts w:eastAsia="나눔명조"/>
            <w:sz w:val="20"/>
            <w:szCs w:val="22"/>
            <w:rPrChange w:id="1727" w:author="Park, Sanghoon" w:date="2021-10-01T12:12:00Z">
              <w:rPr>
                <w:rFonts w:ascii="나눔명조" w:eastAsia="나눔명조" w:hAnsi="나눔명조"/>
                <w:sz w:val="20"/>
                <w:szCs w:val="20"/>
              </w:rPr>
            </w:rPrChange>
          </w:rPr>
          <w:delText xml:space="preserve"> </w:delText>
        </w:r>
        <w:r w:rsidRPr="00D47A0D" w:rsidDel="00D47A0D">
          <w:rPr>
            <w:rFonts w:eastAsia="나눔명조" w:hint="eastAsia"/>
            <w:sz w:val="20"/>
            <w:szCs w:val="22"/>
            <w:rPrChange w:id="1728" w:author="Park, Sanghoon" w:date="2021-10-01T12:12:00Z">
              <w:rPr>
                <w:rFonts w:ascii="나눔명조" w:eastAsia="나눔명조" w:hAnsi="나눔명조" w:hint="eastAsia"/>
                <w:sz w:val="20"/>
                <w:szCs w:val="20"/>
              </w:rPr>
            </w:rPrChange>
          </w:rPr>
          <w:delText>더욱</w:delText>
        </w:r>
        <w:r w:rsidRPr="00D47A0D" w:rsidDel="00D47A0D">
          <w:rPr>
            <w:rFonts w:eastAsia="나눔명조"/>
            <w:sz w:val="20"/>
            <w:szCs w:val="22"/>
            <w:rPrChange w:id="1729" w:author="Park, Sanghoon" w:date="2021-10-01T12:12:00Z">
              <w:rPr>
                <w:rFonts w:ascii="나눔명조" w:eastAsia="나눔명조" w:hAnsi="나눔명조"/>
                <w:sz w:val="20"/>
                <w:szCs w:val="20"/>
              </w:rPr>
            </w:rPrChange>
          </w:rPr>
          <w:delText xml:space="preserve"> </w:delText>
        </w:r>
        <w:r w:rsidRPr="00D47A0D" w:rsidDel="00D47A0D">
          <w:rPr>
            <w:rFonts w:eastAsia="나눔명조" w:hint="eastAsia"/>
            <w:sz w:val="20"/>
            <w:szCs w:val="22"/>
            <w:rPrChange w:id="1730" w:author="Park, Sanghoon" w:date="2021-10-01T12:12:00Z">
              <w:rPr>
                <w:rFonts w:ascii="나눔명조" w:eastAsia="나눔명조" w:hAnsi="나눔명조" w:hint="eastAsia"/>
                <w:sz w:val="20"/>
                <w:szCs w:val="20"/>
              </w:rPr>
            </w:rPrChange>
          </w:rPr>
          <w:delText>큰</w:delText>
        </w:r>
        <w:r w:rsidRPr="00D47A0D" w:rsidDel="00D47A0D">
          <w:rPr>
            <w:rFonts w:eastAsia="나눔명조"/>
            <w:sz w:val="20"/>
            <w:szCs w:val="22"/>
            <w:rPrChange w:id="1731" w:author="Park, Sanghoon" w:date="2021-10-01T12:12:00Z">
              <w:rPr>
                <w:rFonts w:ascii="나눔명조" w:eastAsia="나눔명조" w:hAnsi="나눔명조"/>
                <w:sz w:val="20"/>
                <w:szCs w:val="20"/>
              </w:rPr>
            </w:rPrChange>
          </w:rPr>
          <w:delText xml:space="preserve"> </w:delText>
        </w:r>
        <w:r w:rsidRPr="00D47A0D" w:rsidDel="00D47A0D">
          <w:rPr>
            <w:rFonts w:eastAsia="나눔명조" w:hint="eastAsia"/>
            <w:sz w:val="20"/>
            <w:szCs w:val="22"/>
            <w:rPrChange w:id="1732" w:author="Park, Sanghoon" w:date="2021-10-01T12:12:00Z">
              <w:rPr>
                <w:rFonts w:ascii="나눔명조" w:eastAsia="나눔명조" w:hAnsi="나눔명조" w:hint="eastAsia"/>
                <w:sz w:val="20"/>
                <w:szCs w:val="20"/>
              </w:rPr>
            </w:rPrChange>
          </w:rPr>
          <w:delText>의미가</w:delText>
        </w:r>
        <w:r w:rsidRPr="00D47A0D" w:rsidDel="00D47A0D">
          <w:rPr>
            <w:rFonts w:eastAsia="나눔명조"/>
            <w:sz w:val="20"/>
            <w:szCs w:val="22"/>
            <w:rPrChange w:id="1733" w:author="Park, Sanghoon" w:date="2021-10-01T12:12:00Z">
              <w:rPr>
                <w:rFonts w:ascii="나눔명조" w:eastAsia="나눔명조" w:hAnsi="나눔명조"/>
                <w:sz w:val="20"/>
                <w:szCs w:val="20"/>
              </w:rPr>
            </w:rPrChange>
          </w:rPr>
          <w:delText xml:space="preserve"> </w:delText>
        </w:r>
        <w:r w:rsidRPr="00D47A0D" w:rsidDel="00D47A0D">
          <w:rPr>
            <w:rFonts w:eastAsia="나눔명조" w:hint="eastAsia"/>
            <w:sz w:val="20"/>
            <w:szCs w:val="22"/>
            <w:rPrChange w:id="1734" w:author="Park, Sanghoon" w:date="2021-10-01T12:12:00Z">
              <w:rPr>
                <w:rFonts w:ascii="나눔명조" w:eastAsia="나눔명조" w:hAnsi="나눔명조" w:hint="eastAsia"/>
                <w:sz w:val="20"/>
                <w:szCs w:val="20"/>
              </w:rPr>
            </w:rPrChange>
          </w:rPr>
          <w:delText>있다</w:delText>
        </w:r>
        <w:r w:rsidRPr="00D47A0D" w:rsidDel="00D47A0D">
          <w:rPr>
            <w:rFonts w:eastAsia="나눔명조"/>
            <w:sz w:val="20"/>
            <w:szCs w:val="22"/>
            <w:rPrChange w:id="1735" w:author="Park, Sanghoon" w:date="2021-10-01T12:12:00Z">
              <w:rPr>
                <w:rFonts w:ascii="나눔명조" w:eastAsia="나눔명조" w:hAnsi="나눔명조"/>
                <w:sz w:val="20"/>
                <w:szCs w:val="20"/>
              </w:rPr>
            </w:rPrChange>
          </w:rPr>
          <w:delText>.”</w:delText>
        </w:r>
      </w:del>
      <w:ins w:id="1736" w:author="Park, Sanghoon" w:date="2021-10-01T12:19:00Z">
        <w:r w:rsidR="0044366C">
          <w:rPr>
            <w:rFonts w:eastAsia="나눔명조" w:hint="eastAsia"/>
            <w:sz w:val="20"/>
            <w:szCs w:val="22"/>
          </w:rPr>
          <w:t>이다</w:t>
        </w:r>
        <w:r w:rsidR="0044366C">
          <w:rPr>
            <w:rFonts w:eastAsia="나눔명조" w:hint="eastAsia"/>
            <w:sz w:val="20"/>
            <w:szCs w:val="22"/>
          </w:rPr>
          <w:t>.</w:t>
        </w:r>
      </w:ins>
    </w:p>
    <w:tbl>
      <w:tblPr>
        <w:tblStyle w:val="PlainTable2"/>
        <w:tblW w:w="0" w:type="auto"/>
        <w:jc w:val="center"/>
        <w:tblLook w:val="04A0" w:firstRow="1" w:lastRow="0" w:firstColumn="1" w:lastColumn="0" w:noHBand="0" w:noVBand="1"/>
        <w:tblPrChange w:id="1737" w:author="Park, Sanghoon" w:date="2021-10-01T12:12:00Z">
          <w:tblPr>
            <w:tblStyle w:val="PlainTable2"/>
            <w:tblW w:w="0" w:type="auto"/>
            <w:jc w:val="center"/>
            <w:tblLook w:val="04A0" w:firstRow="1" w:lastRow="0" w:firstColumn="1" w:lastColumn="0" w:noHBand="0" w:noVBand="1"/>
          </w:tblPr>
        </w:tblPrChange>
      </w:tblPr>
      <w:tblGrid>
        <w:gridCol w:w="1526"/>
        <w:gridCol w:w="866"/>
        <w:gridCol w:w="866"/>
        <w:gridCol w:w="866"/>
        <w:gridCol w:w="866"/>
        <w:tblGridChange w:id="1738">
          <w:tblGrid>
            <w:gridCol w:w="2330"/>
            <w:gridCol w:w="1621"/>
            <w:gridCol w:w="1621"/>
            <w:gridCol w:w="1621"/>
            <w:gridCol w:w="1621"/>
          </w:tblGrid>
        </w:tblGridChange>
      </w:tblGrid>
      <w:tr w:rsidR="00BB2CCE" w:rsidRPr="0044366C" w:rsidDel="00D47A0D" w14:paraId="12AA8816" w14:textId="3DC08A4D" w:rsidTr="00D47A0D">
        <w:trPr>
          <w:cnfStyle w:val="100000000000" w:firstRow="1" w:lastRow="0" w:firstColumn="0" w:lastColumn="0" w:oddVBand="0" w:evenVBand="0" w:oddHBand="0" w:evenHBand="0" w:firstRowFirstColumn="0" w:firstRowLastColumn="0" w:lastRowFirstColumn="0" w:lastRowLastColumn="0"/>
          <w:trHeight w:val="456"/>
          <w:jc w:val="center"/>
          <w:del w:id="1739" w:author="Park, Sanghoon" w:date="2021-10-01T12:12:00Z"/>
          <w:trPrChange w:id="1740"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1741" w:author="Park, Sanghoon" w:date="2021-10-01T12:12:00Z">
              <w:tcPr>
                <w:tcW w:w="2330" w:type="dxa"/>
              </w:tcPr>
            </w:tcPrChange>
          </w:tcPr>
          <w:p w14:paraId="62516377" w14:textId="224D94E7" w:rsidR="00BB2CCE" w:rsidRPr="00BB2CCE" w:rsidDel="00D47A0D" w:rsidRDefault="00BB2CCE">
            <w:pPr>
              <w:wordWrap/>
              <w:spacing w:before="120" w:after="120" w:line="276" w:lineRule="auto"/>
              <w:cnfStyle w:val="101000000000" w:firstRow="1" w:lastRow="0" w:firstColumn="1" w:lastColumn="0" w:oddVBand="0" w:evenVBand="0" w:oddHBand="0" w:evenHBand="0" w:firstRowFirstColumn="0" w:firstRowLastColumn="0" w:lastRowFirstColumn="0" w:lastRowLastColumn="0"/>
              <w:rPr>
                <w:del w:id="1742" w:author="Park, Sanghoon" w:date="2021-10-01T12:12:00Z"/>
                <w:rFonts w:eastAsia="나눔명조"/>
                <w:sz w:val="20"/>
                <w:szCs w:val="22"/>
              </w:rPr>
              <w:pPrChange w:id="1743" w:author="Park, Sanghoon" w:date="2021-10-01T12:17:00Z">
                <w:pPr>
                  <w:wordWrap/>
                  <w:spacing w:after="0" w:line="240" w:lineRule="auto"/>
                  <w:cnfStyle w:val="101000000000" w:firstRow="1" w:lastRow="0" w:firstColumn="1" w:lastColumn="0" w:oddVBand="0" w:evenVBand="0" w:oddHBand="0" w:evenHBand="0" w:firstRowFirstColumn="0" w:firstRowLastColumn="0" w:lastRowFirstColumn="0" w:lastRowLastColumn="0"/>
                </w:pPr>
              </w:pPrChange>
            </w:pPr>
          </w:p>
        </w:tc>
        <w:tc>
          <w:tcPr>
            <w:tcW w:w="0" w:type="dxa"/>
            <w:tcPrChange w:id="1744" w:author="Park, Sanghoon" w:date="2021-10-01T12:12:00Z">
              <w:tcPr>
                <w:tcW w:w="1621" w:type="dxa"/>
              </w:tcPr>
            </w:tcPrChange>
          </w:tcPr>
          <w:p w14:paraId="6761BB1F" w14:textId="1556219C" w:rsidR="00BB2CCE" w:rsidRPr="00BB2CCE" w:rsidDel="00D47A0D" w:rsidRDefault="00BB2CCE">
            <w:pPr>
              <w:wordWrap/>
              <w:spacing w:before="120" w:after="120" w:line="276" w:lineRule="auto"/>
              <w:cnfStyle w:val="100000000000" w:firstRow="1" w:lastRow="0" w:firstColumn="0" w:lastColumn="0" w:oddVBand="0" w:evenVBand="0" w:oddHBand="0" w:evenHBand="0" w:firstRowFirstColumn="0" w:firstRowLastColumn="0" w:lastRowFirstColumn="0" w:lastRowLastColumn="0"/>
              <w:rPr>
                <w:del w:id="1745" w:author="Park, Sanghoon" w:date="2021-10-01T12:12:00Z"/>
                <w:rFonts w:eastAsia="나눔명조"/>
                <w:sz w:val="20"/>
                <w:szCs w:val="22"/>
              </w:rPr>
              <w:pPrChange w:id="1746" w:author="Park, Sanghoon" w:date="2021-10-01T12:17:00Z">
                <w:pPr>
                  <w:wordWrap/>
                  <w:spacing w:after="0" w:line="240" w:lineRule="auto"/>
                  <w:jc w:val="center"/>
                  <w:cnfStyle w:val="100000000000" w:firstRow="1" w:lastRow="0" w:firstColumn="0" w:lastColumn="0" w:oddVBand="0" w:evenVBand="0" w:oddHBand="0" w:evenHBand="0" w:firstRowFirstColumn="0" w:firstRowLastColumn="0" w:lastRowFirstColumn="0" w:lastRowLastColumn="0"/>
                </w:pPr>
              </w:pPrChange>
            </w:pPr>
            <w:del w:id="1747" w:author="Park, Sanghoon" w:date="2021-10-01T12:12:00Z">
              <w:r w:rsidRPr="00BB2CCE" w:rsidDel="00D47A0D">
                <w:rPr>
                  <w:rFonts w:eastAsia="나눔명조" w:hint="eastAsia"/>
                  <w:sz w:val="20"/>
                  <w:szCs w:val="22"/>
                </w:rPr>
                <w:delText>모델</w:delText>
              </w:r>
              <w:r w:rsidR="00FF0631" w:rsidDel="00D47A0D">
                <w:rPr>
                  <w:rFonts w:eastAsia="나눔명조" w:hint="eastAsia"/>
                  <w:sz w:val="20"/>
                  <w:szCs w:val="22"/>
                </w:rPr>
                <w:delText>1</w:delText>
              </w:r>
            </w:del>
          </w:p>
        </w:tc>
        <w:tc>
          <w:tcPr>
            <w:tcW w:w="0" w:type="dxa"/>
            <w:tcPrChange w:id="1748" w:author="Park, Sanghoon" w:date="2021-10-01T12:12:00Z">
              <w:tcPr>
                <w:tcW w:w="1621" w:type="dxa"/>
              </w:tcPr>
            </w:tcPrChange>
          </w:tcPr>
          <w:p w14:paraId="2B548DDF" w14:textId="24542049" w:rsidR="00BB2CCE" w:rsidRPr="00BB2CCE" w:rsidDel="00D47A0D" w:rsidRDefault="00BB2CCE">
            <w:pPr>
              <w:wordWrap/>
              <w:spacing w:before="120" w:after="120" w:line="276" w:lineRule="auto"/>
              <w:cnfStyle w:val="100000000000" w:firstRow="1" w:lastRow="0" w:firstColumn="0" w:lastColumn="0" w:oddVBand="0" w:evenVBand="0" w:oddHBand="0" w:evenHBand="0" w:firstRowFirstColumn="0" w:firstRowLastColumn="0" w:lastRowFirstColumn="0" w:lastRowLastColumn="0"/>
              <w:rPr>
                <w:del w:id="1749" w:author="Park, Sanghoon" w:date="2021-10-01T12:12:00Z"/>
                <w:rFonts w:eastAsia="나눔명조"/>
                <w:sz w:val="20"/>
                <w:szCs w:val="22"/>
              </w:rPr>
              <w:pPrChange w:id="1750" w:author="Park, Sanghoon" w:date="2021-10-01T12:17:00Z">
                <w:pPr>
                  <w:wordWrap/>
                  <w:spacing w:after="0" w:line="240" w:lineRule="auto"/>
                  <w:jc w:val="center"/>
                  <w:cnfStyle w:val="100000000000" w:firstRow="1" w:lastRow="0" w:firstColumn="0" w:lastColumn="0" w:oddVBand="0" w:evenVBand="0" w:oddHBand="0" w:evenHBand="0" w:firstRowFirstColumn="0" w:firstRowLastColumn="0" w:lastRowFirstColumn="0" w:lastRowLastColumn="0"/>
                </w:pPr>
              </w:pPrChange>
            </w:pPr>
            <w:del w:id="1751" w:author="Park, Sanghoon" w:date="2021-10-01T12:12:00Z">
              <w:r w:rsidRPr="00BB2CCE" w:rsidDel="00D47A0D">
                <w:rPr>
                  <w:rFonts w:eastAsia="나눔명조" w:hint="eastAsia"/>
                  <w:sz w:val="20"/>
                  <w:szCs w:val="22"/>
                </w:rPr>
                <w:delText>모델</w:delText>
              </w:r>
              <w:r w:rsidR="00FF0631" w:rsidDel="00D47A0D">
                <w:rPr>
                  <w:rFonts w:eastAsia="나눔명조" w:hint="eastAsia"/>
                  <w:sz w:val="20"/>
                  <w:szCs w:val="22"/>
                </w:rPr>
                <w:delText>2</w:delText>
              </w:r>
            </w:del>
          </w:p>
        </w:tc>
        <w:tc>
          <w:tcPr>
            <w:tcW w:w="0" w:type="dxa"/>
            <w:tcPrChange w:id="1752" w:author="Park, Sanghoon" w:date="2021-10-01T12:12:00Z">
              <w:tcPr>
                <w:tcW w:w="1621" w:type="dxa"/>
              </w:tcPr>
            </w:tcPrChange>
          </w:tcPr>
          <w:p w14:paraId="65D37648" w14:textId="4A67565A" w:rsidR="00BB2CCE" w:rsidRPr="00BB2CCE" w:rsidDel="00D47A0D" w:rsidRDefault="00BB2CCE">
            <w:pPr>
              <w:wordWrap/>
              <w:spacing w:before="120" w:after="120" w:line="276" w:lineRule="auto"/>
              <w:cnfStyle w:val="100000000000" w:firstRow="1" w:lastRow="0" w:firstColumn="0" w:lastColumn="0" w:oddVBand="0" w:evenVBand="0" w:oddHBand="0" w:evenHBand="0" w:firstRowFirstColumn="0" w:firstRowLastColumn="0" w:lastRowFirstColumn="0" w:lastRowLastColumn="0"/>
              <w:rPr>
                <w:del w:id="1753" w:author="Park, Sanghoon" w:date="2021-10-01T12:12:00Z"/>
                <w:rFonts w:eastAsia="나눔명조"/>
                <w:sz w:val="20"/>
                <w:szCs w:val="22"/>
              </w:rPr>
              <w:pPrChange w:id="1754" w:author="Park, Sanghoon" w:date="2021-10-01T12:17:00Z">
                <w:pPr>
                  <w:wordWrap/>
                  <w:spacing w:after="0" w:line="240" w:lineRule="auto"/>
                  <w:jc w:val="center"/>
                  <w:cnfStyle w:val="100000000000" w:firstRow="1" w:lastRow="0" w:firstColumn="0" w:lastColumn="0" w:oddVBand="0" w:evenVBand="0" w:oddHBand="0" w:evenHBand="0" w:firstRowFirstColumn="0" w:firstRowLastColumn="0" w:lastRowFirstColumn="0" w:lastRowLastColumn="0"/>
                </w:pPr>
              </w:pPrChange>
            </w:pPr>
            <w:del w:id="1755" w:author="Park, Sanghoon" w:date="2021-10-01T12:12:00Z">
              <w:r w:rsidRPr="00BB2CCE" w:rsidDel="00D47A0D">
                <w:rPr>
                  <w:rFonts w:eastAsia="나눔명조" w:hint="eastAsia"/>
                  <w:sz w:val="20"/>
                  <w:szCs w:val="22"/>
                </w:rPr>
                <w:delText>모델</w:delText>
              </w:r>
              <w:r w:rsidR="00FF0631" w:rsidDel="00D47A0D">
                <w:rPr>
                  <w:rFonts w:eastAsia="나눔명조" w:hint="eastAsia"/>
                  <w:sz w:val="20"/>
                  <w:szCs w:val="22"/>
                </w:rPr>
                <w:delText>3</w:delText>
              </w:r>
            </w:del>
          </w:p>
        </w:tc>
        <w:tc>
          <w:tcPr>
            <w:tcW w:w="0" w:type="dxa"/>
            <w:tcPrChange w:id="1756" w:author="Park, Sanghoon" w:date="2021-10-01T12:12:00Z">
              <w:tcPr>
                <w:tcW w:w="1621" w:type="dxa"/>
              </w:tcPr>
            </w:tcPrChange>
          </w:tcPr>
          <w:p w14:paraId="7C6D92ED" w14:textId="79689F9F" w:rsidR="00BB2CCE" w:rsidRPr="00BB2CCE" w:rsidDel="00D47A0D" w:rsidRDefault="00BB2CCE">
            <w:pPr>
              <w:wordWrap/>
              <w:spacing w:before="120" w:after="120" w:line="276" w:lineRule="auto"/>
              <w:cnfStyle w:val="100000000000" w:firstRow="1" w:lastRow="0" w:firstColumn="0" w:lastColumn="0" w:oddVBand="0" w:evenVBand="0" w:oddHBand="0" w:evenHBand="0" w:firstRowFirstColumn="0" w:firstRowLastColumn="0" w:lastRowFirstColumn="0" w:lastRowLastColumn="0"/>
              <w:rPr>
                <w:del w:id="1757" w:author="Park, Sanghoon" w:date="2021-10-01T12:12:00Z"/>
                <w:rFonts w:eastAsia="나눔명조"/>
                <w:sz w:val="20"/>
                <w:szCs w:val="22"/>
              </w:rPr>
              <w:pPrChange w:id="1758" w:author="Park, Sanghoon" w:date="2021-10-01T12:17:00Z">
                <w:pPr>
                  <w:wordWrap/>
                  <w:spacing w:after="0" w:line="240" w:lineRule="auto"/>
                  <w:jc w:val="center"/>
                  <w:cnfStyle w:val="100000000000" w:firstRow="1" w:lastRow="0" w:firstColumn="0" w:lastColumn="0" w:oddVBand="0" w:evenVBand="0" w:oddHBand="0" w:evenHBand="0" w:firstRowFirstColumn="0" w:firstRowLastColumn="0" w:lastRowFirstColumn="0" w:lastRowLastColumn="0"/>
                </w:pPr>
              </w:pPrChange>
            </w:pPr>
            <w:del w:id="1759" w:author="Park, Sanghoon" w:date="2021-10-01T12:12:00Z">
              <w:r w:rsidRPr="00BB2CCE" w:rsidDel="00D47A0D">
                <w:rPr>
                  <w:rFonts w:eastAsia="나눔명조" w:hint="eastAsia"/>
                  <w:sz w:val="20"/>
                  <w:szCs w:val="22"/>
                </w:rPr>
                <w:delText>모델</w:delText>
              </w:r>
              <w:r w:rsidR="00FF0631" w:rsidDel="00D47A0D">
                <w:rPr>
                  <w:rFonts w:eastAsia="나눔명조" w:hint="eastAsia"/>
                  <w:sz w:val="20"/>
                  <w:szCs w:val="22"/>
                </w:rPr>
                <w:delText>4</w:delText>
              </w:r>
            </w:del>
          </w:p>
        </w:tc>
      </w:tr>
      <w:tr w:rsidR="00BB2CCE" w:rsidRPr="0044366C" w:rsidDel="00D47A0D" w14:paraId="1FEA8F10" w14:textId="40B72214" w:rsidTr="00D47A0D">
        <w:trPr>
          <w:cnfStyle w:val="000000100000" w:firstRow="0" w:lastRow="0" w:firstColumn="0" w:lastColumn="0" w:oddVBand="0" w:evenVBand="0" w:oddHBand="1" w:evenHBand="0" w:firstRowFirstColumn="0" w:firstRowLastColumn="0" w:lastRowFirstColumn="0" w:lastRowLastColumn="0"/>
          <w:trHeight w:val="456"/>
          <w:jc w:val="center"/>
          <w:del w:id="1760" w:author="Park, Sanghoon" w:date="2021-10-01T12:12:00Z"/>
          <w:trPrChange w:id="1761"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1762" w:author="Park, Sanghoon" w:date="2021-10-01T12:12:00Z">
              <w:tcPr>
                <w:tcW w:w="2330" w:type="dxa"/>
              </w:tcPr>
            </w:tcPrChange>
          </w:tcPr>
          <w:p w14:paraId="33335C61" w14:textId="1E868969"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1763" w:author="Park, Sanghoon" w:date="2021-10-01T12:12:00Z"/>
                <w:rFonts w:eastAsia="나눔명조"/>
                <w:sz w:val="20"/>
                <w:szCs w:val="22"/>
              </w:rPr>
              <w:pPrChange w:id="1764"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1765" w:author="Park, Sanghoon" w:date="2021-10-01T12:12:00Z">
              <w:r w:rsidRPr="00BB2CCE" w:rsidDel="00D47A0D">
                <w:rPr>
                  <w:rFonts w:eastAsia="나눔명조" w:hint="eastAsia"/>
                  <w:sz w:val="20"/>
                  <w:szCs w:val="22"/>
                </w:rPr>
                <w:delText>거래적</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리더십</w:delText>
              </w:r>
            </w:del>
          </w:p>
        </w:tc>
        <w:tc>
          <w:tcPr>
            <w:tcW w:w="0" w:type="dxa"/>
            <w:tcPrChange w:id="1766" w:author="Park, Sanghoon" w:date="2021-10-01T12:12:00Z">
              <w:tcPr>
                <w:tcW w:w="1621" w:type="dxa"/>
              </w:tcPr>
            </w:tcPrChange>
          </w:tcPr>
          <w:p w14:paraId="546BCB68" w14:textId="42AACE18"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767" w:author="Park, Sanghoon" w:date="2021-10-01T12:12:00Z"/>
                <w:rFonts w:eastAsia="나눔명조"/>
                <w:sz w:val="20"/>
                <w:szCs w:val="22"/>
              </w:rPr>
              <w:pPrChange w:id="176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769" w:author="Park, Sanghoon" w:date="2021-10-01T12:12:00Z">
              <w:r w:rsidRPr="00BB2CCE" w:rsidDel="00D47A0D">
                <w:rPr>
                  <w:rFonts w:eastAsia="나눔명조" w:hint="eastAsia"/>
                  <w:sz w:val="20"/>
                  <w:szCs w:val="22"/>
                </w:rPr>
                <w:delText>0.08*</w:delText>
              </w:r>
            </w:del>
          </w:p>
          <w:p w14:paraId="46672A46" w14:textId="2A524807"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770" w:author="Park, Sanghoon" w:date="2021-10-01T12:12:00Z"/>
                <w:rFonts w:eastAsia="나눔명조"/>
                <w:sz w:val="20"/>
                <w:szCs w:val="22"/>
              </w:rPr>
              <w:pPrChange w:id="1771"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772" w:author="Park, Sanghoon" w:date="2021-10-01T12:12:00Z">
              <w:r w:rsidRPr="00BB2CCE" w:rsidDel="00D47A0D">
                <w:rPr>
                  <w:rFonts w:eastAsia="나눔명조" w:hint="eastAsia"/>
                  <w:sz w:val="20"/>
                  <w:szCs w:val="22"/>
                </w:rPr>
                <w:delText>(0.04)</w:delText>
              </w:r>
            </w:del>
          </w:p>
        </w:tc>
        <w:tc>
          <w:tcPr>
            <w:tcW w:w="0" w:type="dxa"/>
            <w:tcPrChange w:id="1773" w:author="Park, Sanghoon" w:date="2021-10-01T12:12:00Z">
              <w:tcPr>
                <w:tcW w:w="1621" w:type="dxa"/>
              </w:tcPr>
            </w:tcPrChange>
          </w:tcPr>
          <w:p w14:paraId="7ECDA2EE" w14:textId="6F41719D"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774" w:author="Park, Sanghoon" w:date="2021-10-01T12:12:00Z"/>
                <w:rFonts w:eastAsia="나눔명조"/>
                <w:sz w:val="20"/>
                <w:szCs w:val="22"/>
              </w:rPr>
              <w:pPrChange w:id="1775"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776" w:author="Park, Sanghoon" w:date="2021-10-01T12:12:00Z">
              <w:r w:rsidRPr="00BB2CCE" w:rsidDel="00D47A0D">
                <w:rPr>
                  <w:rFonts w:eastAsia="나눔명조" w:hint="eastAsia"/>
                  <w:sz w:val="20"/>
                  <w:szCs w:val="22"/>
                </w:rPr>
                <w:delText>0.09*</w:delText>
              </w:r>
            </w:del>
          </w:p>
          <w:p w14:paraId="31F08D0E" w14:textId="31A207F0"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777" w:author="Park, Sanghoon" w:date="2021-10-01T12:12:00Z"/>
                <w:rFonts w:eastAsia="나눔명조"/>
                <w:sz w:val="20"/>
                <w:szCs w:val="22"/>
              </w:rPr>
              <w:pPrChange w:id="177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779" w:author="Park, Sanghoon" w:date="2021-10-01T12:12:00Z">
              <w:r w:rsidRPr="00BB2CCE" w:rsidDel="00D47A0D">
                <w:rPr>
                  <w:rFonts w:eastAsia="나눔명조" w:hint="eastAsia"/>
                  <w:sz w:val="20"/>
                  <w:szCs w:val="22"/>
                </w:rPr>
                <w:delText>(0.04)</w:delText>
              </w:r>
            </w:del>
          </w:p>
        </w:tc>
        <w:tc>
          <w:tcPr>
            <w:tcW w:w="0" w:type="dxa"/>
            <w:tcPrChange w:id="1780" w:author="Park, Sanghoon" w:date="2021-10-01T12:12:00Z">
              <w:tcPr>
                <w:tcW w:w="1621" w:type="dxa"/>
              </w:tcPr>
            </w:tcPrChange>
          </w:tcPr>
          <w:p w14:paraId="74603104" w14:textId="3054CF5D"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781" w:author="Park, Sanghoon" w:date="2021-10-01T12:12:00Z"/>
                <w:rFonts w:eastAsia="나눔명조"/>
                <w:sz w:val="20"/>
                <w:szCs w:val="22"/>
              </w:rPr>
              <w:pPrChange w:id="178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783" w:author="Park, Sanghoon" w:date="2021-10-01T12:12:00Z">
              <w:r w:rsidRPr="00BB2CCE" w:rsidDel="00D47A0D">
                <w:rPr>
                  <w:rFonts w:eastAsia="나눔명조" w:hint="eastAsia"/>
                  <w:sz w:val="20"/>
                  <w:szCs w:val="22"/>
                </w:rPr>
                <w:delText>0.08*</w:delText>
              </w:r>
            </w:del>
          </w:p>
          <w:p w14:paraId="29456BFA" w14:textId="30176266"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784" w:author="Park, Sanghoon" w:date="2021-10-01T12:12:00Z"/>
                <w:rFonts w:eastAsia="나눔명조"/>
                <w:sz w:val="20"/>
                <w:szCs w:val="22"/>
              </w:rPr>
              <w:pPrChange w:id="1785"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786" w:author="Park, Sanghoon" w:date="2021-10-01T12:12:00Z">
              <w:r w:rsidRPr="00BB2CCE" w:rsidDel="00D47A0D">
                <w:rPr>
                  <w:rFonts w:eastAsia="나눔명조" w:hint="eastAsia"/>
                  <w:sz w:val="20"/>
                  <w:szCs w:val="22"/>
                </w:rPr>
                <w:delText>(0.04)</w:delText>
              </w:r>
            </w:del>
          </w:p>
        </w:tc>
        <w:tc>
          <w:tcPr>
            <w:tcW w:w="0" w:type="dxa"/>
            <w:tcPrChange w:id="1787" w:author="Park, Sanghoon" w:date="2021-10-01T12:12:00Z">
              <w:tcPr>
                <w:tcW w:w="1621" w:type="dxa"/>
              </w:tcPr>
            </w:tcPrChange>
          </w:tcPr>
          <w:p w14:paraId="674C23AB" w14:textId="1385EA18"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788" w:author="Park, Sanghoon" w:date="2021-10-01T12:12:00Z"/>
                <w:rFonts w:eastAsia="나눔명조"/>
                <w:sz w:val="20"/>
                <w:szCs w:val="22"/>
              </w:rPr>
              <w:pPrChange w:id="1789"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790" w:author="Park, Sanghoon" w:date="2021-10-01T12:12:00Z">
              <w:r w:rsidRPr="00BB2CCE" w:rsidDel="00D47A0D">
                <w:rPr>
                  <w:rFonts w:eastAsia="나눔명조" w:hint="eastAsia"/>
                  <w:sz w:val="20"/>
                  <w:szCs w:val="22"/>
                </w:rPr>
                <w:delText>0.07</w:delText>
              </w:r>
            </w:del>
          </w:p>
          <w:p w14:paraId="6F014CC2" w14:textId="0C269F3A"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791" w:author="Park, Sanghoon" w:date="2021-10-01T12:12:00Z"/>
                <w:rFonts w:eastAsia="나눔명조"/>
                <w:sz w:val="20"/>
                <w:szCs w:val="22"/>
              </w:rPr>
              <w:pPrChange w:id="179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793" w:author="Park, Sanghoon" w:date="2021-10-01T12:12:00Z">
              <w:r w:rsidRPr="00BB2CCE" w:rsidDel="00D47A0D">
                <w:rPr>
                  <w:rFonts w:eastAsia="나눔명조" w:hint="eastAsia"/>
                  <w:sz w:val="20"/>
                  <w:szCs w:val="22"/>
                </w:rPr>
                <w:delText>(0.04)</w:delText>
              </w:r>
            </w:del>
          </w:p>
        </w:tc>
      </w:tr>
      <w:tr w:rsidR="00BB2CCE" w:rsidRPr="0044366C" w:rsidDel="00D47A0D" w14:paraId="6707B3F9" w14:textId="50A8D9A4" w:rsidTr="00D47A0D">
        <w:trPr>
          <w:trHeight w:val="456"/>
          <w:jc w:val="center"/>
          <w:del w:id="1794" w:author="Park, Sanghoon" w:date="2021-10-01T12:12:00Z"/>
          <w:trPrChange w:id="1795"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1796" w:author="Park, Sanghoon" w:date="2021-10-01T12:12:00Z">
              <w:tcPr>
                <w:tcW w:w="2330" w:type="dxa"/>
              </w:tcPr>
            </w:tcPrChange>
          </w:tcPr>
          <w:p w14:paraId="047F118A" w14:textId="4CA320F9" w:rsidR="00BB2CCE" w:rsidRPr="00BB2CCE" w:rsidDel="00D47A0D" w:rsidRDefault="00BB2CCE">
            <w:pPr>
              <w:wordWrap/>
              <w:spacing w:before="120" w:after="120" w:line="276" w:lineRule="auto"/>
              <w:rPr>
                <w:del w:id="1797" w:author="Park, Sanghoon" w:date="2021-10-01T12:12:00Z"/>
                <w:rFonts w:eastAsia="나눔명조"/>
                <w:sz w:val="20"/>
                <w:szCs w:val="22"/>
              </w:rPr>
              <w:pPrChange w:id="1798" w:author="Park, Sanghoon" w:date="2021-10-01T12:17:00Z">
                <w:pPr>
                  <w:wordWrap/>
                  <w:spacing w:after="0" w:line="240" w:lineRule="auto"/>
                </w:pPr>
              </w:pPrChange>
            </w:pPr>
            <w:del w:id="1799" w:author="Park, Sanghoon" w:date="2021-10-01T12:12:00Z">
              <w:r w:rsidRPr="00BB2CCE" w:rsidDel="00D47A0D">
                <w:rPr>
                  <w:rFonts w:eastAsia="나눔명조" w:hint="eastAsia"/>
                  <w:sz w:val="20"/>
                  <w:szCs w:val="22"/>
                </w:rPr>
                <w:delText>변혁적</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리더십</w:delText>
              </w:r>
            </w:del>
          </w:p>
        </w:tc>
        <w:tc>
          <w:tcPr>
            <w:tcW w:w="0" w:type="dxa"/>
            <w:tcPrChange w:id="1800" w:author="Park, Sanghoon" w:date="2021-10-01T12:12:00Z">
              <w:tcPr>
                <w:tcW w:w="1621" w:type="dxa"/>
              </w:tcPr>
            </w:tcPrChange>
          </w:tcPr>
          <w:p w14:paraId="19D07B81" w14:textId="1691C00E"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01" w:author="Park, Sanghoon" w:date="2021-10-01T12:12:00Z"/>
                <w:rFonts w:eastAsia="나눔명조"/>
                <w:sz w:val="20"/>
                <w:szCs w:val="22"/>
              </w:rPr>
              <w:pPrChange w:id="180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03" w:author="Park, Sanghoon" w:date="2021-10-01T12:12:00Z">
              <w:r w:rsidRPr="00BB2CCE" w:rsidDel="00D47A0D">
                <w:rPr>
                  <w:rFonts w:eastAsia="나눔명조" w:hint="eastAsia"/>
                  <w:sz w:val="20"/>
                  <w:szCs w:val="22"/>
                </w:rPr>
                <w:delText>0.12**</w:delText>
              </w:r>
            </w:del>
          </w:p>
          <w:p w14:paraId="6E1EC952" w14:textId="2934C3C7"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04" w:author="Park, Sanghoon" w:date="2021-10-01T12:12:00Z"/>
                <w:rFonts w:eastAsia="나눔명조"/>
                <w:sz w:val="20"/>
                <w:szCs w:val="22"/>
              </w:rPr>
              <w:pPrChange w:id="1805"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06" w:author="Park, Sanghoon" w:date="2021-10-01T12:12:00Z">
              <w:r w:rsidRPr="00BB2CCE" w:rsidDel="00D47A0D">
                <w:rPr>
                  <w:rFonts w:eastAsia="나눔명조" w:hint="eastAsia"/>
                  <w:sz w:val="20"/>
                  <w:szCs w:val="22"/>
                </w:rPr>
                <w:delText>(0.04)</w:delText>
              </w:r>
            </w:del>
          </w:p>
        </w:tc>
        <w:tc>
          <w:tcPr>
            <w:tcW w:w="0" w:type="dxa"/>
            <w:tcPrChange w:id="1807" w:author="Park, Sanghoon" w:date="2021-10-01T12:12:00Z">
              <w:tcPr>
                <w:tcW w:w="1621" w:type="dxa"/>
              </w:tcPr>
            </w:tcPrChange>
          </w:tcPr>
          <w:p w14:paraId="2E1E373E" w14:textId="2F459741"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08" w:author="Park, Sanghoon" w:date="2021-10-01T12:12:00Z"/>
                <w:rFonts w:eastAsia="나눔명조"/>
                <w:sz w:val="20"/>
                <w:szCs w:val="22"/>
              </w:rPr>
              <w:pPrChange w:id="1809"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10" w:author="Park, Sanghoon" w:date="2021-10-01T12:12:00Z">
              <w:r w:rsidRPr="00BB2CCE" w:rsidDel="00D47A0D">
                <w:rPr>
                  <w:rFonts w:eastAsia="나눔명조" w:hint="eastAsia"/>
                  <w:sz w:val="20"/>
                  <w:szCs w:val="22"/>
                </w:rPr>
                <w:delText>0.12**</w:delText>
              </w:r>
            </w:del>
          </w:p>
          <w:p w14:paraId="583A0117" w14:textId="68478288"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11" w:author="Park, Sanghoon" w:date="2021-10-01T12:12:00Z"/>
                <w:rFonts w:eastAsia="나눔명조"/>
                <w:sz w:val="20"/>
                <w:szCs w:val="22"/>
              </w:rPr>
              <w:pPrChange w:id="181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13" w:author="Park, Sanghoon" w:date="2021-10-01T12:12:00Z">
              <w:r w:rsidRPr="00BB2CCE" w:rsidDel="00D47A0D">
                <w:rPr>
                  <w:rFonts w:eastAsia="나눔명조" w:hint="eastAsia"/>
                  <w:sz w:val="20"/>
                  <w:szCs w:val="22"/>
                </w:rPr>
                <w:delText>(0.04)</w:delText>
              </w:r>
            </w:del>
          </w:p>
        </w:tc>
        <w:tc>
          <w:tcPr>
            <w:tcW w:w="0" w:type="dxa"/>
            <w:tcPrChange w:id="1814" w:author="Park, Sanghoon" w:date="2021-10-01T12:12:00Z">
              <w:tcPr>
                <w:tcW w:w="1621" w:type="dxa"/>
              </w:tcPr>
            </w:tcPrChange>
          </w:tcPr>
          <w:p w14:paraId="4448B8B4" w14:textId="261E48C9"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15" w:author="Park, Sanghoon" w:date="2021-10-01T12:12:00Z"/>
                <w:rFonts w:eastAsia="나눔명조"/>
                <w:sz w:val="20"/>
                <w:szCs w:val="22"/>
              </w:rPr>
              <w:pPrChange w:id="181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17" w:author="Park, Sanghoon" w:date="2021-10-01T12:12:00Z">
              <w:r w:rsidRPr="00BB2CCE" w:rsidDel="00D47A0D">
                <w:rPr>
                  <w:rFonts w:eastAsia="나눔명조" w:hint="eastAsia"/>
                  <w:sz w:val="20"/>
                  <w:szCs w:val="22"/>
                </w:rPr>
                <w:delText>0.15***</w:delText>
              </w:r>
            </w:del>
          </w:p>
          <w:p w14:paraId="34E2BA11" w14:textId="1A678210"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18" w:author="Park, Sanghoon" w:date="2021-10-01T12:12:00Z"/>
                <w:rFonts w:eastAsia="나눔명조"/>
                <w:sz w:val="20"/>
                <w:szCs w:val="22"/>
              </w:rPr>
              <w:pPrChange w:id="1819"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20" w:author="Park, Sanghoon" w:date="2021-10-01T12:12:00Z">
              <w:r w:rsidRPr="00BB2CCE" w:rsidDel="00D47A0D">
                <w:rPr>
                  <w:rFonts w:eastAsia="나눔명조" w:hint="eastAsia"/>
                  <w:sz w:val="20"/>
                  <w:szCs w:val="22"/>
                </w:rPr>
                <w:delText>(0.04)</w:delText>
              </w:r>
            </w:del>
          </w:p>
        </w:tc>
        <w:tc>
          <w:tcPr>
            <w:tcW w:w="0" w:type="dxa"/>
            <w:tcPrChange w:id="1821" w:author="Park, Sanghoon" w:date="2021-10-01T12:12:00Z">
              <w:tcPr>
                <w:tcW w:w="1621" w:type="dxa"/>
              </w:tcPr>
            </w:tcPrChange>
          </w:tcPr>
          <w:p w14:paraId="7908EE7F" w14:textId="172C0284"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22" w:author="Park, Sanghoon" w:date="2021-10-01T12:12:00Z"/>
                <w:rFonts w:eastAsia="나눔명조"/>
                <w:sz w:val="20"/>
                <w:szCs w:val="22"/>
              </w:rPr>
              <w:pPrChange w:id="1823"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24" w:author="Park, Sanghoon" w:date="2021-10-01T12:12:00Z">
              <w:r w:rsidRPr="00BB2CCE" w:rsidDel="00D47A0D">
                <w:rPr>
                  <w:rFonts w:eastAsia="나눔명조" w:hint="eastAsia"/>
                  <w:sz w:val="20"/>
                  <w:szCs w:val="22"/>
                </w:rPr>
                <w:delText>0.13***</w:delText>
              </w:r>
            </w:del>
          </w:p>
          <w:p w14:paraId="66B2738C" w14:textId="0FF54D72"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25" w:author="Park, Sanghoon" w:date="2021-10-01T12:12:00Z"/>
                <w:rFonts w:eastAsia="나눔명조"/>
                <w:sz w:val="20"/>
                <w:szCs w:val="22"/>
              </w:rPr>
              <w:pPrChange w:id="182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27" w:author="Park, Sanghoon" w:date="2021-10-01T12:12:00Z">
              <w:r w:rsidRPr="00BB2CCE" w:rsidDel="00D47A0D">
                <w:rPr>
                  <w:rFonts w:eastAsia="나눔명조" w:hint="eastAsia"/>
                  <w:sz w:val="20"/>
                  <w:szCs w:val="22"/>
                </w:rPr>
                <w:delText>(0.04)</w:delText>
              </w:r>
            </w:del>
          </w:p>
        </w:tc>
      </w:tr>
      <w:tr w:rsidR="00BB2CCE" w:rsidRPr="0044366C" w:rsidDel="00D47A0D" w14:paraId="5BD1B63E" w14:textId="72DC32C4" w:rsidTr="00D47A0D">
        <w:trPr>
          <w:cnfStyle w:val="000000100000" w:firstRow="0" w:lastRow="0" w:firstColumn="0" w:lastColumn="0" w:oddVBand="0" w:evenVBand="0" w:oddHBand="1" w:evenHBand="0" w:firstRowFirstColumn="0" w:firstRowLastColumn="0" w:lastRowFirstColumn="0" w:lastRowLastColumn="0"/>
          <w:trHeight w:val="456"/>
          <w:jc w:val="center"/>
          <w:del w:id="1828" w:author="Park, Sanghoon" w:date="2021-10-01T12:12:00Z"/>
          <w:trPrChange w:id="1829"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1830" w:author="Park, Sanghoon" w:date="2021-10-01T12:12:00Z">
              <w:tcPr>
                <w:tcW w:w="2330" w:type="dxa"/>
              </w:tcPr>
            </w:tcPrChange>
          </w:tcPr>
          <w:p w14:paraId="2D9049CD" w14:textId="78B25080"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1831" w:author="Park, Sanghoon" w:date="2021-10-01T12:12:00Z"/>
                <w:rFonts w:eastAsia="나눔명조"/>
                <w:sz w:val="20"/>
                <w:szCs w:val="22"/>
              </w:rPr>
              <w:pPrChange w:id="1832"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1833" w:author="Park, Sanghoon" w:date="2021-10-01T12:12:00Z">
              <w:r w:rsidRPr="00BB2CCE" w:rsidDel="00D47A0D">
                <w:rPr>
                  <w:rFonts w:eastAsia="나눔명조" w:hint="eastAsia"/>
                  <w:sz w:val="20"/>
                  <w:szCs w:val="22"/>
                </w:rPr>
                <w:delText>협업</w:delText>
              </w:r>
              <w:r w:rsidRPr="00BB2CCE" w:rsidDel="00D47A0D">
                <w:rPr>
                  <w:rFonts w:eastAsia="나눔명조"/>
                  <w:sz w:val="20"/>
                  <w:szCs w:val="22"/>
                </w:rPr>
                <w:delText>/</w:delText>
              </w:r>
              <w:r w:rsidRPr="00BB2CCE" w:rsidDel="00D47A0D">
                <w:rPr>
                  <w:rFonts w:eastAsia="나눔명조" w:hint="eastAsia"/>
                  <w:sz w:val="20"/>
                  <w:szCs w:val="22"/>
                </w:rPr>
                <w:delText>의사소통</w:delText>
              </w:r>
            </w:del>
          </w:p>
        </w:tc>
        <w:tc>
          <w:tcPr>
            <w:tcW w:w="0" w:type="dxa"/>
            <w:tcPrChange w:id="1834" w:author="Park, Sanghoon" w:date="2021-10-01T12:12:00Z">
              <w:tcPr>
                <w:tcW w:w="1621" w:type="dxa"/>
              </w:tcPr>
            </w:tcPrChange>
          </w:tcPr>
          <w:p w14:paraId="136BF7FF" w14:textId="13C23FB0"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35" w:author="Park, Sanghoon" w:date="2021-10-01T12:12:00Z"/>
                <w:rFonts w:eastAsia="나눔명조"/>
                <w:sz w:val="20"/>
                <w:szCs w:val="22"/>
              </w:rPr>
              <w:pPrChange w:id="1836"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37" w:author="Park, Sanghoon" w:date="2021-10-01T12:12:00Z">
              <w:r w:rsidRPr="00BB2CCE" w:rsidDel="00D47A0D">
                <w:rPr>
                  <w:rFonts w:eastAsia="나눔명조" w:hint="eastAsia"/>
                  <w:sz w:val="20"/>
                  <w:szCs w:val="22"/>
                </w:rPr>
                <w:delText>0.13*</w:delText>
              </w:r>
            </w:del>
          </w:p>
          <w:p w14:paraId="30159FCB" w14:textId="6BC73C3A"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38" w:author="Park, Sanghoon" w:date="2021-10-01T12:12:00Z"/>
                <w:rFonts w:eastAsia="나눔명조"/>
                <w:sz w:val="20"/>
                <w:szCs w:val="22"/>
              </w:rPr>
              <w:pPrChange w:id="1839"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40" w:author="Park, Sanghoon" w:date="2021-10-01T12:12:00Z">
              <w:r w:rsidRPr="00BB2CCE" w:rsidDel="00D47A0D">
                <w:rPr>
                  <w:rFonts w:eastAsia="나눔명조" w:hint="eastAsia"/>
                  <w:sz w:val="20"/>
                  <w:szCs w:val="22"/>
                </w:rPr>
                <w:delText>(0.05)</w:delText>
              </w:r>
            </w:del>
          </w:p>
        </w:tc>
        <w:tc>
          <w:tcPr>
            <w:tcW w:w="0" w:type="dxa"/>
            <w:tcPrChange w:id="1841" w:author="Park, Sanghoon" w:date="2021-10-01T12:12:00Z">
              <w:tcPr>
                <w:tcW w:w="1621" w:type="dxa"/>
              </w:tcPr>
            </w:tcPrChange>
          </w:tcPr>
          <w:p w14:paraId="48A00464" w14:textId="0468C2F2"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42" w:author="Park, Sanghoon" w:date="2021-10-01T12:12:00Z"/>
                <w:rFonts w:eastAsia="나눔명조"/>
                <w:sz w:val="20"/>
                <w:szCs w:val="22"/>
              </w:rPr>
              <w:pPrChange w:id="1843"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44" w:author="Park, Sanghoon" w:date="2021-10-01T12:12:00Z">
              <w:r w:rsidRPr="00BB2CCE" w:rsidDel="00D47A0D">
                <w:rPr>
                  <w:rFonts w:eastAsia="나눔명조" w:hint="eastAsia"/>
                  <w:sz w:val="20"/>
                  <w:szCs w:val="22"/>
                </w:rPr>
                <w:delText>0.15**</w:delText>
              </w:r>
            </w:del>
          </w:p>
          <w:p w14:paraId="3DD53B68" w14:textId="555E757B"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45" w:author="Park, Sanghoon" w:date="2021-10-01T12:12:00Z"/>
                <w:rFonts w:eastAsia="나눔명조"/>
                <w:sz w:val="20"/>
                <w:szCs w:val="22"/>
              </w:rPr>
              <w:pPrChange w:id="1846"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47" w:author="Park, Sanghoon" w:date="2021-10-01T12:12:00Z">
              <w:r w:rsidRPr="00BB2CCE" w:rsidDel="00D47A0D">
                <w:rPr>
                  <w:rFonts w:eastAsia="나눔명조" w:hint="eastAsia"/>
                  <w:sz w:val="20"/>
                  <w:szCs w:val="22"/>
                </w:rPr>
                <w:delText>(0.05)</w:delText>
              </w:r>
            </w:del>
          </w:p>
        </w:tc>
        <w:tc>
          <w:tcPr>
            <w:tcW w:w="0" w:type="dxa"/>
            <w:tcPrChange w:id="1848" w:author="Park, Sanghoon" w:date="2021-10-01T12:12:00Z">
              <w:tcPr>
                <w:tcW w:w="1621" w:type="dxa"/>
              </w:tcPr>
            </w:tcPrChange>
          </w:tcPr>
          <w:p w14:paraId="3854DEC5" w14:textId="653037C2"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49" w:author="Park, Sanghoon" w:date="2021-10-01T12:12:00Z"/>
                <w:rFonts w:eastAsia="나눔명조"/>
                <w:sz w:val="20"/>
                <w:szCs w:val="22"/>
              </w:rPr>
              <w:pPrChange w:id="1850"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51" w:author="Park, Sanghoon" w:date="2021-10-01T12:12:00Z">
              <w:r w:rsidRPr="00BB2CCE" w:rsidDel="00D47A0D">
                <w:rPr>
                  <w:rFonts w:eastAsia="나눔명조" w:hint="eastAsia"/>
                  <w:sz w:val="20"/>
                  <w:szCs w:val="22"/>
                </w:rPr>
                <w:delText>0.14**</w:delText>
              </w:r>
            </w:del>
          </w:p>
          <w:p w14:paraId="2AF30B2D" w14:textId="23CDC5A1"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52" w:author="Park, Sanghoon" w:date="2021-10-01T12:12:00Z"/>
                <w:rFonts w:eastAsia="나눔명조"/>
                <w:sz w:val="20"/>
                <w:szCs w:val="22"/>
              </w:rPr>
              <w:pPrChange w:id="1853"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54" w:author="Park, Sanghoon" w:date="2021-10-01T12:12:00Z">
              <w:r w:rsidRPr="00BB2CCE" w:rsidDel="00D47A0D">
                <w:rPr>
                  <w:rFonts w:eastAsia="나눔명조" w:hint="eastAsia"/>
                  <w:sz w:val="20"/>
                  <w:szCs w:val="22"/>
                </w:rPr>
                <w:delText>(0.05)</w:delText>
              </w:r>
            </w:del>
          </w:p>
        </w:tc>
        <w:tc>
          <w:tcPr>
            <w:tcW w:w="0" w:type="dxa"/>
            <w:tcPrChange w:id="1855" w:author="Park, Sanghoon" w:date="2021-10-01T12:12:00Z">
              <w:tcPr>
                <w:tcW w:w="1621" w:type="dxa"/>
              </w:tcPr>
            </w:tcPrChange>
          </w:tcPr>
          <w:p w14:paraId="49008E7F" w14:textId="6F568DBD"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56" w:author="Park, Sanghoon" w:date="2021-10-01T12:12:00Z"/>
                <w:rFonts w:eastAsia="나눔명조"/>
                <w:sz w:val="20"/>
                <w:szCs w:val="22"/>
              </w:rPr>
              <w:pPrChange w:id="1857"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58" w:author="Park, Sanghoon" w:date="2021-10-01T12:12:00Z">
              <w:r w:rsidRPr="00BB2CCE" w:rsidDel="00D47A0D">
                <w:rPr>
                  <w:rFonts w:eastAsia="나눔명조" w:hint="eastAsia"/>
                  <w:sz w:val="20"/>
                  <w:szCs w:val="22"/>
                </w:rPr>
                <w:delText>0.13*</w:delText>
              </w:r>
            </w:del>
          </w:p>
          <w:p w14:paraId="35676D1D" w14:textId="28237214"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59" w:author="Park, Sanghoon" w:date="2021-10-01T12:12:00Z"/>
                <w:rFonts w:eastAsia="나눔명조"/>
                <w:sz w:val="20"/>
                <w:szCs w:val="22"/>
              </w:rPr>
              <w:pPrChange w:id="1860"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861" w:author="Park, Sanghoon" w:date="2021-10-01T12:12:00Z">
              <w:r w:rsidRPr="00BB2CCE" w:rsidDel="00D47A0D">
                <w:rPr>
                  <w:rFonts w:eastAsia="나눔명조" w:hint="eastAsia"/>
                  <w:sz w:val="20"/>
                  <w:szCs w:val="22"/>
                </w:rPr>
                <w:delText>(0.05)</w:delText>
              </w:r>
            </w:del>
          </w:p>
        </w:tc>
      </w:tr>
      <w:tr w:rsidR="00BB2CCE" w:rsidRPr="0044366C" w:rsidDel="00D47A0D" w14:paraId="3BE1378D" w14:textId="6B39C414" w:rsidTr="00D47A0D">
        <w:trPr>
          <w:trHeight w:val="570"/>
          <w:jc w:val="center"/>
          <w:del w:id="1862" w:author="Park, Sanghoon" w:date="2021-10-01T12:12:00Z"/>
          <w:trPrChange w:id="1863" w:author="Park, Sanghoon" w:date="2021-10-01T12:12:00Z">
            <w:trPr>
              <w:trHeight w:val="570"/>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1864" w:author="Park, Sanghoon" w:date="2021-10-01T12:12:00Z">
              <w:tcPr>
                <w:tcW w:w="2330" w:type="dxa"/>
              </w:tcPr>
            </w:tcPrChange>
          </w:tcPr>
          <w:p w14:paraId="17495805" w14:textId="6A3455E5" w:rsidR="00BB2CCE" w:rsidRPr="00BB2CCE" w:rsidDel="00D47A0D" w:rsidRDefault="00BB2CCE">
            <w:pPr>
              <w:wordWrap/>
              <w:spacing w:before="120" w:after="120" w:line="276" w:lineRule="auto"/>
              <w:rPr>
                <w:del w:id="1865" w:author="Park, Sanghoon" w:date="2021-10-01T12:12:00Z"/>
                <w:rFonts w:eastAsia="나눔명조"/>
                <w:sz w:val="20"/>
                <w:szCs w:val="22"/>
              </w:rPr>
              <w:pPrChange w:id="1866" w:author="Park, Sanghoon" w:date="2021-10-01T12:17:00Z">
                <w:pPr>
                  <w:wordWrap/>
                  <w:spacing w:after="0" w:line="240" w:lineRule="auto"/>
                </w:pPr>
              </w:pPrChange>
            </w:pPr>
            <w:del w:id="1867" w:author="Park, Sanghoon" w:date="2021-10-01T12:12:00Z">
              <w:r w:rsidRPr="00BB2CCE" w:rsidDel="00D47A0D">
                <w:rPr>
                  <w:rFonts w:eastAsia="나눔명조" w:hint="eastAsia"/>
                  <w:sz w:val="20"/>
                  <w:szCs w:val="22"/>
                </w:rPr>
                <w:delText>거래적</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리더십</w:delText>
              </w:r>
            </w:del>
          </w:p>
          <w:p w14:paraId="73C27614" w14:textId="049490AD" w:rsidR="00BB2CCE" w:rsidRPr="00BB2CCE" w:rsidDel="00D47A0D" w:rsidRDefault="00BB2CCE">
            <w:pPr>
              <w:wordWrap/>
              <w:spacing w:before="120" w:after="120" w:line="276" w:lineRule="auto"/>
              <w:rPr>
                <w:del w:id="1868" w:author="Park, Sanghoon" w:date="2021-10-01T12:12:00Z"/>
                <w:rFonts w:eastAsia="나눔명조"/>
                <w:sz w:val="20"/>
                <w:szCs w:val="22"/>
              </w:rPr>
              <w:pPrChange w:id="1869" w:author="Park, Sanghoon" w:date="2021-10-01T12:17:00Z">
                <w:pPr>
                  <w:wordWrap/>
                  <w:spacing w:after="0" w:line="240" w:lineRule="auto"/>
                </w:pPr>
              </w:pPrChange>
            </w:pPr>
            <w:del w:id="1870" w:author="Park, Sanghoon" w:date="2021-10-01T12:12:00Z">
              <w:r w:rsidRPr="00BB2CCE" w:rsidDel="00D47A0D">
                <w:rPr>
                  <w:rFonts w:eastAsia="나눔명조"/>
                  <w:sz w:val="20"/>
                  <w:szCs w:val="22"/>
                </w:rPr>
                <w:delText>×</w:delText>
              </w:r>
              <w:r w:rsidRPr="00BB2CCE" w:rsidDel="00D47A0D">
                <w:rPr>
                  <w:rFonts w:eastAsia="나눔명조" w:hint="eastAsia"/>
                  <w:sz w:val="20"/>
                  <w:szCs w:val="22"/>
                </w:rPr>
                <w:delText>협업</w:delText>
              </w:r>
              <w:r w:rsidRPr="00BB2CCE" w:rsidDel="00D47A0D">
                <w:rPr>
                  <w:rFonts w:eastAsia="나눔명조"/>
                  <w:sz w:val="20"/>
                  <w:szCs w:val="22"/>
                </w:rPr>
                <w:delText>/</w:delText>
              </w:r>
              <w:r w:rsidRPr="00BB2CCE" w:rsidDel="00D47A0D">
                <w:rPr>
                  <w:rFonts w:eastAsia="나눔명조" w:hint="eastAsia"/>
                  <w:sz w:val="20"/>
                  <w:szCs w:val="22"/>
                </w:rPr>
                <w:delText>의사소통</w:delText>
              </w:r>
            </w:del>
          </w:p>
        </w:tc>
        <w:tc>
          <w:tcPr>
            <w:tcW w:w="0" w:type="dxa"/>
            <w:tcPrChange w:id="1871" w:author="Park, Sanghoon" w:date="2021-10-01T12:12:00Z">
              <w:tcPr>
                <w:tcW w:w="1621" w:type="dxa"/>
              </w:tcPr>
            </w:tcPrChange>
          </w:tcPr>
          <w:p w14:paraId="0638DB4D" w14:textId="527EFFE8"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72" w:author="Park, Sanghoon" w:date="2021-10-01T12:12:00Z"/>
                <w:rFonts w:eastAsia="나눔명조"/>
                <w:sz w:val="20"/>
                <w:szCs w:val="22"/>
              </w:rPr>
              <w:pPrChange w:id="1873" w:author="Park, Sanghoon" w:date="2021-10-01T12:17:00Z">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c>
          <w:tcPr>
            <w:tcW w:w="0" w:type="dxa"/>
            <w:tcPrChange w:id="1874" w:author="Park, Sanghoon" w:date="2021-10-01T12:12:00Z">
              <w:tcPr>
                <w:tcW w:w="1621" w:type="dxa"/>
              </w:tcPr>
            </w:tcPrChange>
          </w:tcPr>
          <w:p w14:paraId="4E41BA2A" w14:textId="0FD52781"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75" w:author="Park, Sanghoon" w:date="2021-10-01T12:12:00Z"/>
                <w:rFonts w:eastAsia="나눔명조"/>
                <w:sz w:val="20"/>
                <w:szCs w:val="22"/>
              </w:rPr>
              <w:pPrChange w:id="187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77" w:author="Park, Sanghoon" w:date="2021-10-01T12:12:00Z">
              <w:r w:rsidRPr="00BB2CCE" w:rsidDel="00D47A0D">
                <w:rPr>
                  <w:rFonts w:eastAsia="나눔명조" w:hint="eastAsia"/>
                  <w:sz w:val="20"/>
                  <w:szCs w:val="22"/>
                </w:rPr>
                <w:delText>0.21***</w:delText>
              </w:r>
            </w:del>
          </w:p>
          <w:p w14:paraId="4A8FC901" w14:textId="6D2C56EC"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78" w:author="Park, Sanghoon" w:date="2021-10-01T12:12:00Z"/>
                <w:rFonts w:eastAsia="나눔명조"/>
                <w:sz w:val="20"/>
                <w:szCs w:val="22"/>
              </w:rPr>
              <w:pPrChange w:id="1879"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880" w:author="Park, Sanghoon" w:date="2021-10-01T12:12:00Z">
              <w:r w:rsidRPr="00BB2CCE" w:rsidDel="00D47A0D">
                <w:rPr>
                  <w:rFonts w:eastAsia="나눔명조" w:hint="eastAsia"/>
                  <w:sz w:val="20"/>
                  <w:szCs w:val="22"/>
                </w:rPr>
                <w:delText>(0.03)</w:delText>
              </w:r>
            </w:del>
          </w:p>
        </w:tc>
        <w:tc>
          <w:tcPr>
            <w:tcW w:w="0" w:type="dxa"/>
            <w:tcPrChange w:id="1881" w:author="Park, Sanghoon" w:date="2021-10-01T12:12:00Z">
              <w:tcPr>
                <w:tcW w:w="1621" w:type="dxa"/>
              </w:tcPr>
            </w:tcPrChange>
          </w:tcPr>
          <w:p w14:paraId="091F0CD9" w14:textId="590F8E4C"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82" w:author="Park, Sanghoon" w:date="2021-10-01T12:12:00Z"/>
                <w:rFonts w:eastAsia="나눔명조"/>
                <w:sz w:val="20"/>
                <w:szCs w:val="22"/>
              </w:rPr>
              <w:pPrChange w:id="1883" w:author="Park, Sanghoon" w:date="2021-10-01T12:17:00Z">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c>
          <w:tcPr>
            <w:tcW w:w="0" w:type="dxa"/>
            <w:tcPrChange w:id="1884" w:author="Park, Sanghoon" w:date="2021-10-01T12:12:00Z">
              <w:tcPr>
                <w:tcW w:w="1621" w:type="dxa"/>
              </w:tcPr>
            </w:tcPrChange>
          </w:tcPr>
          <w:p w14:paraId="073CA060" w14:textId="44D2EF79"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885" w:author="Park, Sanghoon" w:date="2021-10-01T12:12:00Z"/>
                <w:rFonts w:eastAsia="나눔명조"/>
                <w:sz w:val="20"/>
                <w:szCs w:val="22"/>
              </w:rPr>
              <w:pPrChange w:id="1886" w:author="Park, Sanghoon" w:date="2021-10-01T12:17:00Z">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r>
      <w:tr w:rsidR="00BB2CCE" w:rsidRPr="0044366C" w:rsidDel="00D47A0D" w14:paraId="4A2F2A93" w14:textId="62837B73" w:rsidTr="00D47A0D">
        <w:trPr>
          <w:cnfStyle w:val="000000100000" w:firstRow="0" w:lastRow="0" w:firstColumn="0" w:lastColumn="0" w:oddVBand="0" w:evenVBand="0" w:oddHBand="1" w:evenHBand="0" w:firstRowFirstColumn="0" w:firstRowLastColumn="0" w:lastRowFirstColumn="0" w:lastRowLastColumn="0"/>
          <w:trHeight w:val="570"/>
          <w:jc w:val="center"/>
          <w:del w:id="1887" w:author="Park, Sanghoon" w:date="2021-10-01T12:12:00Z"/>
          <w:trPrChange w:id="1888" w:author="Park, Sanghoon" w:date="2021-10-01T12:12:00Z">
            <w:trPr>
              <w:trHeight w:val="570"/>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1889" w:author="Park, Sanghoon" w:date="2021-10-01T12:12:00Z">
              <w:tcPr>
                <w:tcW w:w="2330" w:type="dxa"/>
              </w:tcPr>
            </w:tcPrChange>
          </w:tcPr>
          <w:p w14:paraId="4A1CEA4C" w14:textId="5EDB8543"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1890" w:author="Park, Sanghoon" w:date="2021-10-01T12:12:00Z"/>
                <w:rFonts w:eastAsia="나눔명조"/>
                <w:sz w:val="20"/>
                <w:szCs w:val="22"/>
              </w:rPr>
              <w:pPrChange w:id="1891"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1892" w:author="Park, Sanghoon" w:date="2021-10-01T12:12:00Z">
              <w:r w:rsidRPr="00BB2CCE" w:rsidDel="00D47A0D">
                <w:rPr>
                  <w:rFonts w:eastAsia="나눔명조" w:hint="eastAsia"/>
                  <w:sz w:val="20"/>
                  <w:szCs w:val="22"/>
                </w:rPr>
                <w:delText>변혁적</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리더십</w:delText>
              </w:r>
            </w:del>
          </w:p>
          <w:p w14:paraId="525549CA" w14:textId="22242C47"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1893" w:author="Park, Sanghoon" w:date="2021-10-01T12:12:00Z"/>
                <w:rFonts w:eastAsia="나눔명조"/>
                <w:sz w:val="20"/>
                <w:szCs w:val="22"/>
              </w:rPr>
              <w:pPrChange w:id="1894"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1895" w:author="Park, Sanghoon" w:date="2021-10-01T12:12:00Z">
              <w:r w:rsidRPr="00BB2CCE" w:rsidDel="00D47A0D">
                <w:rPr>
                  <w:rFonts w:eastAsia="나눔명조"/>
                  <w:sz w:val="20"/>
                  <w:szCs w:val="22"/>
                </w:rPr>
                <w:delText>×</w:delText>
              </w:r>
              <w:r w:rsidRPr="00BB2CCE" w:rsidDel="00D47A0D">
                <w:rPr>
                  <w:rFonts w:eastAsia="나눔명조" w:hint="eastAsia"/>
                  <w:sz w:val="20"/>
                  <w:szCs w:val="22"/>
                </w:rPr>
                <w:delText>협업</w:delText>
              </w:r>
              <w:r w:rsidRPr="00BB2CCE" w:rsidDel="00D47A0D">
                <w:rPr>
                  <w:rFonts w:eastAsia="나눔명조"/>
                  <w:sz w:val="20"/>
                  <w:szCs w:val="22"/>
                </w:rPr>
                <w:delText>/</w:delText>
              </w:r>
              <w:r w:rsidRPr="00BB2CCE" w:rsidDel="00D47A0D">
                <w:rPr>
                  <w:rFonts w:eastAsia="나눔명조" w:hint="eastAsia"/>
                  <w:sz w:val="20"/>
                  <w:szCs w:val="22"/>
                </w:rPr>
                <w:delText>의사소통</w:delText>
              </w:r>
            </w:del>
          </w:p>
        </w:tc>
        <w:tc>
          <w:tcPr>
            <w:tcW w:w="0" w:type="dxa"/>
            <w:tcPrChange w:id="1896" w:author="Park, Sanghoon" w:date="2021-10-01T12:12:00Z">
              <w:tcPr>
                <w:tcW w:w="1621" w:type="dxa"/>
              </w:tcPr>
            </w:tcPrChange>
          </w:tcPr>
          <w:p w14:paraId="2CFC9E9B" w14:textId="60C360C1"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897" w:author="Park, Sanghoon" w:date="2021-10-01T12:12:00Z"/>
                <w:rFonts w:eastAsia="나눔명조"/>
                <w:sz w:val="20"/>
                <w:szCs w:val="22"/>
              </w:rPr>
              <w:pPrChange w:id="1898" w:author="Park, Sanghoon" w:date="2021-10-01T12:17:00Z">
                <w:pPr>
                  <w:widowControl/>
                  <w:wordWrap/>
                  <w:autoSpaceDE/>
                  <w:autoSpaceDN/>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p>
        </w:tc>
        <w:tc>
          <w:tcPr>
            <w:tcW w:w="0" w:type="dxa"/>
            <w:tcPrChange w:id="1899" w:author="Park, Sanghoon" w:date="2021-10-01T12:12:00Z">
              <w:tcPr>
                <w:tcW w:w="1621" w:type="dxa"/>
              </w:tcPr>
            </w:tcPrChange>
          </w:tcPr>
          <w:p w14:paraId="725D5A13" w14:textId="4263B876"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00" w:author="Park, Sanghoon" w:date="2021-10-01T12:12:00Z"/>
                <w:rFonts w:eastAsia="나눔명조"/>
                <w:sz w:val="20"/>
                <w:szCs w:val="22"/>
              </w:rPr>
              <w:pPrChange w:id="1901" w:author="Park, Sanghoon" w:date="2021-10-01T12:17:00Z">
                <w:pPr>
                  <w:widowControl/>
                  <w:wordWrap/>
                  <w:autoSpaceDE/>
                  <w:autoSpaceDN/>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p>
        </w:tc>
        <w:tc>
          <w:tcPr>
            <w:tcW w:w="0" w:type="dxa"/>
            <w:tcPrChange w:id="1902" w:author="Park, Sanghoon" w:date="2021-10-01T12:12:00Z">
              <w:tcPr>
                <w:tcW w:w="1621" w:type="dxa"/>
              </w:tcPr>
            </w:tcPrChange>
          </w:tcPr>
          <w:p w14:paraId="02558CD5" w14:textId="1CF9B971"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03" w:author="Park, Sanghoon" w:date="2021-10-01T12:12:00Z"/>
                <w:rFonts w:eastAsia="나눔명조"/>
                <w:sz w:val="20"/>
                <w:szCs w:val="22"/>
              </w:rPr>
              <w:pPrChange w:id="1904"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05" w:author="Park, Sanghoon" w:date="2021-10-01T12:12:00Z">
              <w:r w:rsidRPr="00BB2CCE" w:rsidDel="00D47A0D">
                <w:rPr>
                  <w:rFonts w:eastAsia="나눔명조" w:hint="eastAsia"/>
                  <w:sz w:val="20"/>
                  <w:szCs w:val="22"/>
                </w:rPr>
                <w:delText>0.16***</w:delText>
              </w:r>
            </w:del>
          </w:p>
          <w:p w14:paraId="270879A8" w14:textId="06A8535F"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06" w:author="Park, Sanghoon" w:date="2021-10-01T12:12:00Z"/>
                <w:rFonts w:eastAsia="나눔명조"/>
                <w:sz w:val="20"/>
                <w:szCs w:val="22"/>
              </w:rPr>
              <w:pPrChange w:id="1907"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08" w:author="Park, Sanghoon" w:date="2021-10-01T12:12:00Z">
              <w:r w:rsidRPr="00BB2CCE" w:rsidDel="00D47A0D">
                <w:rPr>
                  <w:rFonts w:eastAsia="나눔명조" w:hint="eastAsia"/>
                  <w:sz w:val="20"/>
                  <w:szCs w:val="22"/>
                </w:rPr>
                <w:delText>(0.03)</w:delText>
              </w:r>
            </w:del>
          </w:p>
        </w:tc>
        <w:tc>
          <w:tcPr>
            <w:tcW w:w="0" w:type="dxa"/>
            <w:tcPrChange w:id="1909" w:author="Park, Sanghoon" w:date="2021-10-01T12:12:00Z">
              <w:tcPr>
                <w:tcW w:w="1621" w:type="dxa"/>
              </w:tcPr>
            </w:tcPrChange>
          </w:tcPr>
          <w:p w14:paraId="0B2FF74E" w14:textId="02932873"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10" w:author="Park, Sanghoon" w:date="2021-10-01T12:12:00Z"/>
                <w:rFonts w:eastAsia="나눔명조"/>
                <w:sz w:val="20"/>
                <w:szCs w:val="22"/>
              </w:rPr>
              <w:pPrChange w:id="1911" w:author="Park, Sanghoon" w:date="2021-10-01T12:17:00Z">
                <w:pPr>
                  <w:widowControl/>
                  <w:wordWrap/>
                  <w:autoSpaceDE/>
                  <w:autoSpaceDN/>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p>
        </w:tc>
      </w:tr>
      <w:tr w:rsidR="00BB2CCE" w:rsidRPr="0044366C" w:rsidDel="00D47A0D" w14:paraId="1D3BFD8A" w14:textId="3BBFCC86" w:rsidTr="00D47A0D">
        <w:trPr>
          <w:trHeight w:val="570"/>
          <w:jc w:val="center"/>
          <w:del w:id="1912" w:author="Park, Sanghoon" w:date="2021-10-01T12:12:00Z"/>
          <w:trPrChange w:id="1913" w:author="Park, Sanghoon" w:date="2021-10-01T12:12:00Z">
            <w:trPr>
              <w:trHeight w:val="570"/>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1914" w:author="Park, Sanghoon" w:date="2021-10-01T12:12:00Z">
              <w:tcPr>
                <w:tcW w:w="2330" w:type="dxa"/>
              </w:tcPr>
            </w:tcPrChange>
          </w:tcPr>
          <w:p w14:paraId="0E812EEF" w14:textId="64C9A475" w:rsidR="00BB2CCE" w:rsidRPr="00BB2CCE" w:rsidDel="00D47A0D" w:rsidRDefault="00BB2CCE">
            <w:pPr>
              <w:wordWrap/>
              <w:spacing w:before="120" w:after="120" w:line="276" w:lineRule="auto"/>
              <w:rPr>
                <w:del w:id="1915" w:author="Park, Sanghoon" w:date="2021-10-01T12:12:00Z"/>
                <w:rFonts w:eastAsia="나눔명조"/>
                <w:sz w:val="20"/>
                <w:szCs w:val="22"/>
              </w:rPr>
              <w:pPrChange w:id="1916" w:author="Park, Sanghoon" w:date="2021-10-01T12:17:00Z">
                <w:pPr>
                  <w:wordWrap/>
                  <w:spacing w:after="0" w:line="240" w:lineRule="auto"/>
                </w:pPr>
              </w:pPrChange>
            </w:pPr>
            <w:del w:id="1917" w:author="Park, Sanghoon" w:date="2021-10-01T12:12:00Z">
              <w:r w:rsidRPr="00BB2CCE" w:rsidDel="00D47A0D">
                <w:rPr>
                  <w:rFonts w:eastAsia="나눔명조" w:hint="eastAsia"/>
                  <w:sz w:val="20"/>
                  <w:szCs w:val="22"/>
                </w:rPr>
                <w:delText>거래적</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리더십</w:delText>
              </w:r>
            </w:del>
          </w:p>
          <w:p w14:paraId="0CF23F06" w14:textId="6923C30B" w:rsidR="00BB2CCE" w:rsidRPr="00BB2CCE" w:rsidDel="00D47A0D" w:rsidRDefault="00BB2CCE">
            <w:pPr>
              <w:wordWrap/>
              <w:spacing w:before="120" w:after="120" w:line="276" w:lineRule="auto"/>
              <w:rPr>
                <w:del w:id="1918" w:author="Park, Sanghoon" w:date="2021-10-01T12:12:00Z"/>
                <w:rFonts w:eastAsia="나눔명조"/>
                <w:sz w:val="20"/>
                <w:szCs w:val="22"/>
              </w:rPr>
              <w:pPrChange w:id="1919" w:author="Park, Sanghoon" w:date="2021-10-01T12:17:00Z">
                <w:pPr>
                  <w:wordWrap/>
                  <w:spacing w:after="0" w:line="240" w:lineRule="auto"/>
                </w:pPr>
              </w:pPrChange>
            </w:pPr>
            <w:del w:id="1920" w:author="Park, Sanghoon" w:date="2021-10-01T12:12:00Z">
              <w:r w:rsidRPr="00BB2CCE" w:rsidDel="00D47A0D">
                <w:rPr>
                  <w:rFonts w:eastAsia="나눔명조"/>
                  <w:sz w:val="20"/>
                  <w:szCs w:val="22"/>
                </w:rPr>
                <w:delText>×</w:delText>
              </w:r>
              <w:r w:rsidRPr="00BB2CCE" w:rsidDel="00D47A0D">
                <w:rPr>
                  <w:rFonts w:eastAsia="나눔명조" w:hint="eastAsia"/>
                  <w:sz w:val="20"/>
                  <w:szCs w:val="22"/>
                </w:rPr>
                <w:delText>변혁적</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리더십</w:delText>
              </w:r>
            </w:del>
          </w:p>
        </w:tc>
        <w:tc>
          <w:tcPr>
            <w:tcW w:w="0" w:type="dxa"/>
            <w:tcPrChange w:id="1921" w:author="Park, Sanghoon" w:date="2021-10-01T12:12:00Z">
              <w:tcPr>
                <w:tcW w:w="1621" w:type="dxa"/>
              </w:tcPr>
            </w:tcPrChange>
          </w:tcPr>
          <w:p w14:paraId="4468857F" w14:textId="1BFE6CCB"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22" w:author="Park, Sanghoon" w:date="2021-10-01T12:12:00Z"/>
                <w:rFonts w:eastAsia="나눔명조"/>
                <w:sz w:val="20"/>
                <w:szCs w:val="22"/>
              </w:rPr>
              <w:pPrChange w:id="1923" w:author="Park, Sanghoon" w:date="2021-10-01T12:17:00Z">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c>
          <w:tcPr>
            <w:tcW w:w="0" w:type="dxa"/>
            <w:tcPrChange w:id="1924" w:author="Park, Sanghoon" w:date="2021-10-01T12:12:00Z">
              <w:tcPr>
                <w:tcW w:w="1621" w:type="dxa"/>
              </w:tcPr>
            </w:tcPrChange>
          </w:tcPr>
          <w:p w14:paraId="78D63B71" w14:textId="0AA05B86"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25" w:author="Park, Sanghoon" w:date="2021-10-01T12:12:00Z"/>
                <w:rFonts w:eastAsia="나눔명조"/>
                <w:sz w:val="20"/>
                <w:szCs w:val="22"/>
              </w:rPr>
              <w:pPrChange w:id="1926" w:author="Park, Sanghoon" w:date="2021-10-01T12:17:00Z">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c>
          <w:tcPr>
            <w:tcW w:w="0" w:type="dxa"/>
            <w:tcPrChange w:id="1927" w:author="Park, Sanghoon" w:date="2021-10-01T12:12:00Z">
              <w:tcPr>
                <w:tcW w:w="1621" w:type="dxa"/>
              </w:tcPr>
            </w:tcPrChange>
          </w:tcPr>
          <w:p w14:paraId="4DB343E1" w14:textId="44E3EADD"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28" w:author="Park, Sanghoon" w:date="2021-10-01T12:12:00Z"/>
                <w:rFonts w:eastAsia="나눔명조"/>
                <w:sz w:val="20"/>
                <w:szCs w:val="22"/>
              </w:rPr>
              <w:pPrChange w:id="1929" w:author="Park, Sanghoon" w:date="2021-10-01T12:17:00Z">
                <w:pPr>
                  <w:widowControl/>
                  <w:wordWrap/>
                  <w:autoSpaceDE/>
                  <w:autoSpaceDN/>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p>
        </w:tc>
        <w:tc>
          <w:tcPr>
            <w:tcW w:w="0" w:type="dxa"/>
            <w:tcPrChange w:id="1930" w:author="Park, Sanghoon" w:date="2021-10-01T12:12:00Z">
              <w:tcPr>
                <w:tcW w:w="1621" w:type="dxa"/>
              </w:tcPr>
            </w:tcPrChange>
          </w:tcPr>
          <w:p w14:paraId="713FE2E1" w14:textId="7ACE608D"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31" w:author="Park, Sanghoon" w:date="2021-10-01T12:12:00Z"/>
                <w:rFonts w:eastAsia="나눔명조"/>
                <w:sz w:val="20"/>
                <w:szCs w:val="22"/>
              </w:rPr>
              <w:pPrChange w:id="193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933" w:author="Park, Sanghoon" w:date="2021-10-01T12:12:00Z">
              <w:r w:rsidRPr="00BB2CCE" w:rsidDel="00D47A0D">
                <w:rPr>
                  <w:rFonts w:eastAsia="나눔명조" w:hint="eastAsia"/>
                  <w:sz w:val="20"/>
                  <w:szCs w:val="22"/>
                </w:rPr>
                <w:delText>0.06*</w:delText>
              </w:r>
            </w:del>
          </w:p>
          <w:p w14:paraId="3AEFD144" w14:textId="76B5E930"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34" w:author="Park, Sanghoon" w:date="2021-10-01T12:12:00Z"/>
                <w:rFonts w:eastAsia="나눔명조"/>
                <w:sz w:val="20"/>
                <w:szCs w:val="22"/>
              </w:rPr>
              <w:pPrChange w:id="1935"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936" w:author="Park, Sanghoon" w:date="2021-10-01T12:12:00Z">
              <w:r w:rsidRPr="00BB2CCE" w:rsidDel="00D47A0D">
                <w:rPr>
                  <w:rFonts w:eastAsia="나눔명조" w:hint="eastAsia"/>
                  <w:sz w:val="20"/>
                  <w:szCs w:val="22"/>
                </w:rPr>
                <w:delText>(0.03)</w:delText>
              </w:r>
            </w:del>
          </w:p>
        </w:tc>
      </w:tr>
      <w:tr w:rsidR="00BB2CCE" w:rsidRPr="0044366C" w:rsidDel="00D47A0D" w14:paraId="6B0A4313" w14:textId="2B36E969" w:rsidTr="00D47A0D">
        <w:trPr>
          <w:cnfStyle w:val="000000100000" w:firstRow="0" w:lastRow="0" w:firstColumn="0" w:lastColumn="0" w:oddVBand="0" w:evenVBand="0" w:oddHBand="1" w:evenHBand="0" w:firstRowFirstColumn="0" w:firstRowLastColumn="0" w:lastRowFirstColumn="0" w:lastRowLastColumn="0"/>
          <w:trHeight w:val="456"/>
          <w:jc w:val="center"/>
          <w:del w:id="1937" w:author="Park, Sanghoon" w:date="2021-10-01T12:12:00Z"/>
          <w:trPrChange w:id="1938"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1939" w:author="Park, Sanghoon" w:date="2021-10-01T12:12:00Z">
              <w:tcPr>
                <w:tcW w:w="2330" w:type="dxa"/>
              </w:tcPr>
            </w:tcPrChange>
          </w:tcPr>
          <w:p w14:paraId="217A56D3" w14:textId="481614B5"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1940" w:author="Park, Sanghoon" w:date="2021-10-01T12:12:00Z"/>
                <w:rFonts w:eastAsia="나눔명조"/>
                <w:sz w:val="20"/>
                <w:szCs w:val="22"/>
              </w:rPr>
              <w:pPrChange w:id="1941"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1942" w:author="Park, Sanghoon" w:date="2021-10-01T12:12:00Z">
              <w:r w:rsidRPr="00BB2CCE" w:rsidDel="00D47A0D">
                <w:rPr>
                  <w:rFonts w:eastAsia="나눔명조" w:hint="eastAsia"/>
                  <w:sz w:val="20"/>
                  <w:szCs w:val="22"/>
                </w:rPr>
                <w:delText>성과관리</w:delText>
              </w:r>
            </w:del>
          </w:p>
        </w:tc>
        <w:tc>
          <w:tcPr>
            <w:tcW w:w="0" w:type="dxa"/>
            <w:tcPrChange w:id="1943" w:author="Park, Sanghoon" w:date="2021-10-01T12:12:00Z">
              <w:tcPr>
                <w:tcW w:w="1621" w:type="dxa"/>
              </w:tcPr>
            </w:tcPrChange>
          </w:tcPr>
          <w:p w14:paraId="6D619F43" w14:textId="3A71F4C6"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44" w:author="Park, Sanghoon" w:date="2021-10-01T12:12:00Z"/>
                <w:rFonts w:eastAsia="나눔명조"/>
                <w:sz w:val="20"/>
                <w:szCs w:val="22"/>
              </w:rPr>
              <w:pPrChange w:id="1945"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46" w:author="Park, Sanghoon" w:date="2021-10-01T12:12:00Z">
              <w:r w:rsidRPr="00BB2CCE" w:rsidDel="00D47A0D">
                <w:rPr>
                  <w:rFonts w:eastAsia="나눔명조" w:hint="eastAsia"/>
                  <w:sz w:val="20"/>
                  <w:szCs w:val="22"/>
                </w:rPr>
                <w:delText>0.27***</w:delText>
              </w:r>
            </w:del>
          </w:p>
          <w:p w14:paraId="5527B989" w14:textId="12255067"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47" w:author="Park, Sanghoon" w:date="2021-10-01T12:12:00Z"/>
                <w:rFonts w:eastAsia="나눔명조"/>
                <w:sz w:val="20"/>
                <w:szCs w:val="22"/>
              </w:rPr>
              <w:pPrChange w:id="194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49" w:author="Park, Sanghoon" w:date="2021-10-01T12:12:00Z">
              <w:r w:rsidRPr="00BB2CCE" w:rsidDel="00D47A0D">
                <w:rPr>
                  <w:rFonts w:eastAsia="나눔명조" w:hint="eastAsia"/>
                  <w:sz w:val="20"/>
                  <w:szCs w:val="22"/>
                </w:rPr>
                <w:delText>(0.05)</w:delText>
              </w:r>
            </w:del>
          </w:p>
        </w:tc>
        <w:tc>
          <w:tcPr>
            <w:tcW w:w="0" w:type="dxa"/>
            <w:tcPrChange w:id="1950" w:author="Park, Sanghoon" w:date="2021-10-01T12:12:00Z">
              <w:tcPr>
                <w:tcW w:w="1621" w:type="dxa"/>
              </w:tcPr>
            </w:tcPrChange>
          </w:tcPr>
          <w:p w14:paraId="7005A1B2" w14:textId="330E4DEE"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51" w:author="Park, Sanghoon" w:date="2021-10-01T12:12:00Z"/>
                <w:rFonts w:eastAsia="나눔명조"/>
                <w:sz w:val="20"/>
                <w:szCs w:val="22"/>
              </w:rPr>
              <w:pPrChange w:id="195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53" w:author="Park, Sanghoon" w:date="2021-10-01T12:12:00Z">
              <w:r w:rsidRPr="00BB2CCE" w:rsidDel="00D47A0D">
                <w:rPr>
                  <w:rFonts w:eastAsia="나눔명조" w:hint="eastAsia"/>
                  <w:sz w:val="20"/>
                  <w:szCs w:val="22"/>
                </w:rPr>
                <w:delText>0.27***</w:delText>
              </w:r>
            </w:del>
          </w:p>
          <w:p w14:paraId="23191D35" w14:textId="3C8A416E"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54" w:author="Park, Sanghoon" w:date="2021-10-01T12:12:00Z"/>
                <w:rFonts w:eastAsia="나눔명조"/>
                <w:sz w:val="20"/>
                <w:szCs w:val="22"/>
              </w:rPr>
              <w:pPrChange w:id="1955"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56" w:author="Park, Sanghoon" w:date="2021-10-01T12:12:00Z">
              <w:r w:rsidRPr="00BB2CCE" w:rsidDel="00D47A0D">
                <w:rPr>
                  <w:rFonts w:eastAsia="나눔명조" w:hint="eastAsia"/>
                  <w:sz w:val="20"/>
                  <w:szCs w:val="22"/>
                </w:rPr>
                <w:delText>(0.05)</w:delText>
              </w:r>
            </w:del>
          </w:p>
        </w:tc>
        <w:tc>
          <w:tcPr>
            <w:tcW w:w="0" w:type="dxa"/>
            <w:tcPrChange w:id="1957" w:author="Park, Sanghoon" w:date="2021-10-01T12:12:00Z">
              <w:tcPr>
                <w:tcW w:w="1621" w:type="dxa"/>
              </w:tcPr>
            </w:tcPrChange>
          </w:tcPr>
          <w:p w14:paraId="15823154" w14:textId="0BFDE58D"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58" w:author="Park, Sanghoon" w:date="2021-10-01T12:12:00Z"/>
                <w:rFonts w:eastAsia="나눔명조"/>
                <w:sz w:val="20"/>
                <w:szCs w:val="22"/>
              </w:rPr>
              <w:pPrChange w:id="1959"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60" w:author="Park, Sanghoon" w:date="2021-10-01T12:12:00Z">
              <w:r w:rsidRPr="00BB2CCE" w:rsidDel="00D47A0D">
                <w:rPr>
                  <w:rFonts w:eastAsia="나눔명조" w:hint="eastAsia"/>
                  <w:sz w:val="20"/>
                  <w:szCs w:val="22"/>
                </w:rPr>
                <w:delText>0.27***</w:delText>
              </w:r>
            </w:del>
          </w:p>
          <w:p w14:paraId="3EAB2A66" w14:textId="1EFCF3C7"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61" w:author="Park, Sanghoon" w:date="2021-10-01T12:12:00Z"/>
                <w:rFonts w:eastAsia="나눔명조"/>
                <w:sz w:val="20"/>
                <w:szCs w:val="22"/>
              </w:rPr>
              <w:pPrChange w:id="196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63" w:author="Park, Sanghoon" w:date="2021-10-01T12:12:00Z">
              <w:r w:rsidRPr="00BB2CCE" w:rsidDel="00D47A0D">
                <w:rPr>
                  <w:rFonts w:eastAsia="나눔명조" w:hint="eastAsia"/>
                  <w:sz w:val="20"/>
                  <w:szCs w:val="22"/>
                </w:rPr>
                <w:delText>(0.05)</w:delText>
              </w:r>
            </w:del>
          </w:p>
        </w:tc>
        <w:tc>
          <w:tcPr>
            <w:tcW w:w="0" w:type="dxa"/>
            <w:tcPrChange w:id="1964" w:author="Park, Sanghoon" w:date="2021-10-01T12:12:00Z">
              <w:tcPr>
                <w:tcW w:w="1621" w:type="dxa"/>
              </w:tcPr>
            </w:tcPrChange>
          </w:tcPr>
          <w:p w14:paraId="47865E73" w14:textId="7C4292D1"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65" w:author="Park, Sanghoon" w:date="2021-10-01T12:12:00Z"/>
                <w:rFonts w:eastAsia="나눔명조"/>
                <w:sz w:val="20"/>
                <w:szCs w:val="22"/>
              </w:rPr>
              <w:pPrChange w:id="1966"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67" w:author="Park, Sanghoon" w:date="2021-10-01T12:12:00Z">
              <w:r w:rsidRPr="00BB2CCE" w:rsidDel="00D47A0D">
                <w:rPr>
                  <w:rFonts w:eastAsia="나눔명조" w:hint="eastAsia"/>
                  <w:sz w:val="20"/>
                  <w:szCs w:val="22"/>
                </w:rPr>
                <w:delText>0.27***</w:delText>
              </w:r>
            </w:del>
          </w:p>
          <w:p w14:paraId="08E241FD" w14:textId="6920D276"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1968" w:author="Park, Sanghoon" w:date="2021-10-01T12:12:00Z"/>
                <w:rFonts w:eastAsia="나눔명조"/>
                <w:sz w:val="20"/>
                <w:szCs w:val="22"/>
              </w:rPr>
              <w:pPrChange w:id="1969"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1970" w:author="Park, Sanghoon" w:date="2021-10-01T12:12:00Z">
              <w:r w:rsidRPr="00BB2CCE" w:rsidDel="00D47A0D">
                <w:rPr>
                  <w:rFonts w:eastAsia="나눔명조" w:hint="eastAsia"/>
                  <w:sz w:val="20"/>
                  <w:szCs w:val="22"/>
                </w:rPr>
                <w:delText>(0.05)</w:delText>
              </w:r>
            </w:del>
          </w:p>
        </w:tc>
      </w:tr>
      <w:tr w:rsidR="00BB2CCE" w:rsidRPr="0044366C" w:rsidDel="00D47A0D" w14:paraId="39942A88" w14:textId="52B256FB" w:rsidTr="00D47A0D">
        <w:trPr>
          <w:trHeight w:val="456"/>
          <w:jc w:val="center"/>
          <w:del w:id="1971" w:author="Park, Sanghoon" w:date="2021-10-01T12:12:00Z"/>
          <w:trPrChange w:id="1972"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1973" w:author="Park, Sanghoon" w:date="2021-10-01T12:12:00Z">
              <w:tcPr>
                <w:tcW w:w="2330" w:type="dxa"/>
              </w:tcPr>
            </w:tcPrChange>
          </w:tcPr>
          <w:p w14:paraId="03BC2AA4" w14:textId="74A5343D" w:rsidR="00BB2CCE" w:rsidRPr="00BB2CCE" w:rsidDel="00D47A0D" w:rsidRDefault="00BB2CCE">
            <w:pPr>
              <w:wordWrap/>
              <w:spacing w:before="120" w:after="120" w:line="276" w:lineRule="auto"/>
              <w:rPr>
                <w:del w:id="1974" w:author="Park, Sanghoon" w:date="2021-10-01T12:12:00Z"/>
                <w:rFonts w:eastAsia="나눔명조"/>
                <w:sz w:val="20"/>
                <w:szCs w:val="22"/>
              </w:rPr>
              <w:pPrChange w:id="1975" w:author="Park, Sanghoon" w:date="2021-10-01T12:17:00Z">
                <w:pPr>
                  <w:wordWrap/>
                  <w:spacing w:after="0" w:line="240" w:lineRule="auto"/>
                </w:pPr>
              </w:pPrChange>
            </w:pPr>
            <w:del w:id="1976" w:author="Park, Sanghoon" w:date="2021-10-01T12:12:00Z">
              <w:r w:rsidRPr="00BB2CCE" w:rsidDel="00D47A0D">
                <w:rPr>
                  <w:rFonts w:eastAsia="나눔명조" w:hint="eastAsia"/>
                  <w:sz w:val="20"/>
                  <w:szCs w:val="22"/>
                </w:rPr>
                <w:delText>거래적</w:delText>
              </w:r>
              <w:r w:rsidR="00FF0631" w:rsidDel="00D47A0D">
                <w:rPr>
                  <w:rFonts w:eastAsia="나눔명조"/>
                  <w:sz w:val="20"/>
                  <w:szCs w:val="22"/>
                </w:rPr>
                <w:br/>
              </w:r>
              <w:r w:rsidRPr="00BB2CCE" w:rsidDel="00D47A0D">
                <w:rPr>
                  <w:rFonts w:eastAsia="나눔명조" w:hint="eastAsia"/>
                  <w:sz w:val="20"/>
                  <w:szCs w:val="22"/>
                </w:rPr>
                <w:delText>조직문화</w:delText>
              </w:r>
            </w:del>
          </w:p>
        </w:tc>
        <w:tc>
          <w:tcPr>
            <w:tcW w:w="0" w:type="dxa"/>
            <w:tcPrChange w:id="1977" w:author="Park, Sanghoon" w:date="2021-10-01T12:12:00Z">
              <w:tcPr>
                <w:tcW w:w="1621" w:type="dxa"/>
              </w:tcPr>
            </w:tcPrChange>
          </w:tcPr>
          <w:p w14:paraId="64BC7712" w14:textId="23CACF47"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78" w:author="Park, Sanghoon" w:date="2021-10-01T12:12:00Z"/>
                <w:rFonts w:eastAsia="나눔명조"/>
                <w:sz w:val="20"/>
                <w:szCs w:val="22"/>
              </w:rPr>
              <w:pPrChange w:id="1979"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980" w:author="Park, Sanghoon" w:date="2021-10-01T12:12:00Z">
              <w:r w:rsidRPr="00BB2CCE" w:rsidDel="00D47A0D">
                <w:rPr>
                  <w:rFonts w:eastAsia="나눔명조" w:hint="eastAsia"/>
                  <w:sz w:val="20"/>
                  <w:szCs w:val="22"/>
                </w:rPr>
                <w:delText>0.24***</w:delText>
              </w:r>
            </w:del>
          </w:p>
          <w:p w14:paraId="2D30CECC" w14:textId="00D1F2DD"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81" w:author="Park, Sanghoon" w:date="2021-10-01T12:12:00Z"/>
                <w:rFonts w:eastAsia="나눔명조"/>
                <w:sz w:val="20"/>
                <w:szCs w:val="22"/>
              </w:rPr>
              <w:pPrChange w:id="198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983" w:author="Park, Sanghoon" w:date="2021-10-01T12:12:00Z">
              <w:r w:rsidRPr="00BB2CCE" w:rsidDel="00D47A0D">
                <w:rPr>
                  <w:rFonts w:eastAsia="나눔명조" w:hint="eastAsia"/>
                  <w:sz w:val="20"/>
                  <w:szCs w:val="22"/>
                </w:rPr>
                <w:delText>(0.04)</w:delText>
              </w:r>
            </w:del>
          </w:p>
        </w:tc>
        <w:tc>
          <w:tcPr>
            <w:tcW w:w="0" w:type="dxa"/>
            <w:tcPrChange w:id="1984" w:author="Park, Sanghoon" w:date="2021-10-01T12:12:00Z">
              <w:tcPr>
                <w:tcW w:w="1621" w:type="dxa"/>
              </w:tcPr>
            </w:tcPrChange>
          </w:tcPr>
          <w:p w14:paraId="447A391B" w14:textId="4B0D55C5"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85" w:author="Park, Sanghoon" w:date="2021-10-01T12:12:00Z"/>
                <w:rFonts w:eastAsia="나눔명조"/>
                <w:sz w:val="20"/>
                <w:szCs w:val="22"/>
              </w:rPr>
              <w:pPrChange w:id="198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987" w:author="Park, Sanghoon" w:date="2021-10-01T12:12:00Z">
              <w:r w:rsidRPr="00BB2CCE" w:rsidDel="00D47A0D">
                <w:rPr>
                  <w:rFonts w:eastAsia="나눔명조" w:hint="eastAsia"/>
                  <w:sz w:val="20"/>
                  <w:szCs w:val="22"/>
                </w:rPr>
                <w:delText>0.22***</w:delText>
              </w:r>
            </w:del>
          </w:p>
          <w:p w14:paraId="1FEDA836" w14:textId="115EAE94"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88" w:author="Park, Sanghoon" w:date="2021-10-01T12:12:00Z"/>
                <w:rFonts w:eastAsia="나눔명조"/>
                <w:sz w:val="20"/>
                <w:szCs w:val="22"/>
              </w:rPr>
              <w:pPrChange w:id="1989"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990" w:author="Park, Sanghoon" w:date="2021-10-01T12:12:00Z">
              <w:r w:rsidRPr="00BB2CCE" w:rsidDel="00D47A0D">
                <w:rPr>
                  <w:rFonts w:eastAsia="나눔명조" w:hint="eastAsia"/>
                  <w:sz w:val="20"/>
                  <w:szCs w:val="22"/>
                </w:rPr>
                <w:delText>(0.04)</w:delText>
              </w:r>
            </w:del>
          </w:p>
        </w:tc>
        <w:tc>
          <w:tcPr>
            <w:tcW w:w="0" w:type="dxa"/>
            <w:tcPrChange w:id="1991" w:author="Park, Sanghoon" w:date="2021-10-01T12:12:00Z">
              <w:tcPr>
                <w:tcW w:w="1621" w:type="dxa"/>
              </w:tcPr>
            </w:tcPrChange>
          </w:tcPr>
          <w:p w14:paraId="7B5AEC91" w14:textId="64DEBFF2"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92" w:author="Park, Sanghoon" w:date="2021-10-01T12:12:00Z"/>
                <w:rFonts w:eastAsia="나눔명조"/>
                <w:sz w:val="20"/>
                <w:szCs w:val="22"/>
              </w:rPr>
              <w:pPrChange w:id="1993"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994" w:author="Park, Sanghoon" w:date="2021-10-01T12:12:00Z">
              <w:r w:rsidRPr="00BB2CCE" w:rsidDel="00D47A0D">
                <w:rPr>
                  <w:rFonts w:eastAsia="나눔명조" w:hint="eastAsia"/>
                  <w:sz w:val="20"/>
                  <w:szCs w:val="22"/>
                </w:rPr>
                <w:delText>0.23***</w:delText>
              </w:r>
            </w:del>
          </w:p>
          <w:p w14:paraId="6A32656B" w14:textId="785C1045"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95" w:author="Park, Sanghoon" w:date="2021-10-01T12:12:00Z"/>
                <w:rFonts w:eastAsia="나눔명조"/>
                <w:sz w:val="20"/>
                <w:szCs w:val="22"/>
              </w:rPr>
              <w:pPrChange w:id="199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1997" w:author="Park, Sanghoon" w:date="2021-10-01T12:12:00Z">
              <w:r w:rsidRPr="00BB2CCE" w:rsidDel="00D47A0D">
                <w:rPr>
                  <w:rFonts w:eastAsia="나눔명조" w:hint="eastAsia"/>
                  <w:sz w:val="20"/>
                  <w:szCs w:val="22"/>
                </w:rPr>
                <w:delText>(0.04)</w:delText>
              </w:r>
            </w:del>
          </w:p>
        </w:tc>
        <w:tc>
          <w:tcPr>
            <w:tcW w:w="0" w:type="dxa"/>
            <w:tcPrChange w:id="1998" w:author="Park, Sanghoon" w:date="2021-10-01T12:12:00Z">
              <w:tcPr>
                <w:tcW w:w="1621" w:type="dxa"/>
              </w:tcPr>
            </w:tcPrChange>
          </w:tcPr>
          <w:p w14:paraId="2A69A5B2" w14:textId="43A66DFF"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1999" w:author="Park, Sanghoon" w:date="2021-10-01T12:12:00Z"/>
                <w:rFonts w:eastAsia="나눔명조"/>
                <w:sz w:val="20"/>
                <w:szCs w:val="22"/>
              </w:rPr>
              <w:pPrChange w:id="2000"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01" w:author="Park, Sanghoon" w:date="2021-10-01T12:12:00Z">
              <w:r w:rsidRPr="00BB2CCE" w:rsidDel="00D47A0D">
                <w:rPr>
                  <w:rFonts w:eastAsia="나눔명조" w:hint="eastAsia"/>
                  <w:sz w:val="20"/>
                  <w:szCs w:val="22"/>
                </w:rPr>
                <w:delText>0.24***</w:delText>
              </w:r>
            </w:del>
          </w:p>
          <w:p w14:paraId="32065FC1" w14:textId="7EE92EB8"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02" w:author="Park, Sanghoon" w:date="2021-10-01T12:12:00Z"/>
                <w:rFonts w:eastAsia="나눔명조"/>
                <w:sz w:val="20"/>
                <w:szCs w:val="22"/>
              </w:rPr>
              <w:pPrChange w:id="2003"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04" w:author="Park, Sanghoon" w:date="2021-10-01T12:12:00Z">
              <w:r w:rsidRPr="00BB2CCE" w:rsidDel="00D47A0D">
                <w:rPr>
                  <w:rFonts w:eastAsia="나눔명조" w:hint="eastAsia"/>
                  <w:sz w:val="20"/>
                  <w:szCs w:val="22"/>
                </w:rPr>
                <w:delText>(0.04)</w:delText>
              </w:r>
            </w:del>
          </w:p>
        </w:tc>
      </w:tr>
      <w:tr w:rsidR="00BB2CCE" w:rsidRPr="0044366C" w:rsidDel="00D47A0D" w14:paraId="4D25AA6C" w14:textId="534BCA21" w:rsidTr="00D47A0D">
        <w:trPr>
          <w:cnfStyle w:val="000000100000" w:firstRow="0" w:lastRow="0" w:firstColumn="0" w:lastColumn="0" w:oddVBand="0" w:evenVBand="0" w:oddHBand="1" w:evenHBand="0" w:firstRowFirstColumn="0" w:firstRowLastColumn="0" w:lastRowFirstColumn="0" w:lastRowLastColumn="0"/>
          <w:trHeight w:val="456"/>
          <w:jc w:val="center"/>
          <w:del w:id="2005" w:author="Park, Sanghoon" w:date="2021-10-01T12:12:00Z"/>
          <w:trPrChange w:id="2006"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007" w:author="Park, Sanghoon" w:date="2021-10-01T12:12:00Z">
              <w:tcPr>
                <w:tcW w:w="2330" w:type="dxa"/>
              </w:tcPr>
            </w:tcPrChange>
          </w:tcPr>
          <w:p w14:paraId="04307ED3" w14:textId="1EBFCB0E"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2008" w:author="Park, Sanghoon" w:date="2021-10-01T12:12:00Z"/>
                <w:rFonts w:eastAsia="나눔명조"/>
                <w:sz w:val="20"/>
                <w:szCs w:val="22"/>
              </w:rPr>
              <w:pPrChange w:id="2009"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2010" w:author="Park, Sanghoon" w:date="2021-10-01T12:12:00Z">
              <w:r w:rsidRPr="00BB2CCE" w:rsidDel="00D47A0D">
                <w:rPr>
                  <w:rFonts w:eastAsia="나눔명조" w:hint="eastAsia"/>
                  <w:sz w:val="20"/>
                  <w:szCs w:val="22"/>
                </w:rPr>
                <w:delText>변혁적</w:delText>
              </w:r>
              <w:r w:rsidR="00FF0631" w:rsidDel="00D47A0D">
                <w:rPr>
                  <w:rFonts w:eastAsia="나눔명조"/>
                  <w:sz w:val="20"/>
                  <w:szCs w:val="22"/>
                </w:rPr>
                <w:br/>
              </w:r>
              <w:r w:rsidRPr="00BB2CCE" w:rsidDel="00D47A0D">
                <w:rPr>
                  <w:rFonts w:eastAsia="나눔명조" w:hint="eastAsia"/>
                  <w:sz w:val="20"/>
                  <w:szCs w:val="22"/>
                </w:rPr>
                <w:delText>조직문화</w:delText>
              </w:r>
            </w:del>
          </w:p>
        </w:tc>
        <w:tc>
          <w:tcPr>
            <w:tcW w:w="0" w:type="dxa"/>
            <w:tcPrChange w:id="2011" w:author="Park, Sanghoon" w:date="2021-10-01T12:12:00Z">
              <w:tcPr>
                <w:tcW w:w="1621" w:type="dxa"/>
              </w:tcPr>
            </w:tcPrChange>
          </w:tcPr>
          <w:p w14:paraId="537E08D8" w14:textId="2F648618"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12" w:author="Park, Sanghoon" w:date="2021-10-01T12:12:00Z"/>
                <w:rFonts w:eastAsia="나눔명조"/>
                <w:sz w:val="20"/>
                <w:szCs w:val="22"/>
              </w:rPr>
              <w:pPrChange w:id="2013"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14" w:author="Park, Sanghoon" w:date="2021-10-01T12:12:00Z">
              <w:r w:rsidRPr="00BB2CCE" w:rsidDel="00D47A0D">
                <w:rPr>
                  <w:rFonts w:eastAsia="나눔명조" w:hint="eastAsia"/>
                  <w:sz w:val="20"/>
                  <w:szCs w:val="22"/>
                </w:rPr>
                <w:delText>0.15***</w:delText>
              </w:r>
            </w:del>
          </w:p>
          <w:p w14:paraId="2526160B" w14:textId="3EDD92D5"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15" w:author="Park, Sanghoon" w:date="2021-10-01T12:12:00Z"/>
                <w:rFonts w:eastAsia="나눔명조"/>
                <w:sz w:val="20"/>
                <w:szCs w:val="22"/>
              </w:rPr>
              <w:pPrChange w:id="2016"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17" w:author="Park, Sanghoon" w:date="2021-10-01T12:12:00Z">
              <w:r w:rsidRPr="00BB2CCE" w:rsidDel="00D47A0D">
                <w:rPr>
                  <w:rFonts w:eastAsia="나눔명조" w:hint="eastAsia"/>
                  <w:sz w:val="20"/>
                  <w:szCs w:val="22"/>
                </w:rPr>
                <w:delText>(0.04)</w:delText>
              </w:r>
            </w:del>
          </w:p>
        </w:tc>
        <w:tc>
          <w:tcPr>
            <w:tcW w:w="0" w:type="dxa"/>
            <w:tcPrChange w:id="2018" w:author="Park, Sanghoon" w:date="2021-10-01T12:12:00Z">
              <w:tcPr>
                <w:tcW w:w="1621" w:type="dxa"/>
              </w:tcPr>
            </w:tcPrChange>
          </w:tcPr>
          <w:p w14:paraId="41287A17" w14:textId="6FB19944"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19" w:author="Park, Sanghoon" w:date="2021-10-01T12:12:00Z"/>
                <w:rFonts w:eastAsia="나눔명조"/>
                <w:sz w:val="20"/>
                <w:szCs w:val="22"/>
              </w:rPr>
              <w:pPrChange w:id="2020"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21" w:author="Park, Sanghoon" w:date="2021-10-01T12:12:00Z">
              <w:r w:rsidRPr="00BB2CCE" w:rsidDel="00D47A0D">
                <w:rPr>
                  <w:rFonts w:eastAsia="나눔명조" w:hint="eastAsia"/>
                  <w:sz w:val="20"/>
                  <w:szCs w:val="22"/>
                </w:rPr>
                <w:delText>0.14**</w:delText>
              </w:r>
            </w:del>
          </w:p>
          <w:p w14:paraId="48E092E1" w14:textId="5556B870"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22" w:author="Park, Sanghoon" w:date="2021-10-01T12:12:00Z"/>
                <w:rFonts w:eastAsia="나눔명조"/>
                <w:sz w:val="20"/>
                <w:szCs w:val="22"/>
              </w:rPr>
              <w:pPrChange w:id="2023"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24" w:author="Park, Sanghoon" w:date="2021-10-01T12:12:00Z">
              <w:r w:rsidRPr="00BB2CCE" w:rsidDel="00D47A0D">
                <w:rPr>
                  <w:rFonts w:eastAsia="나눔명조" w:hint="eastAsia"/>
                  <w:sz w:val="20"/>
                  <w:szCs w:val="22"/>
                </w:rPr>
                <w:delText>(0.04)</w:delText>
              </w:r>
            </w:del>
          </w:p>
        </w:tc>
        <w:tc>
          <w:tcPr>
            <w:tcW w:w="0" w:type="dxa"/>
            <w:tcPrChange w:id="2025" w:author="Park, Sanghoon" w:date="2021-10-01T12:12:00Z">
              <w:tcPr>
                <w:tcW w:w="1621" w:type="dxa"/>
              </w:tcPr>
            </w:tcPrChange>
          </w:tcPr>
          <w:p w14:paraId="6A6FA95D" w14:textId="51B84842"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26" w:author="Park, Sanghoon" w:date="2021-10-01T12:12:00Z"/>
                <w:rFonts w:eastAsia="나눔명조"/>
                <w:sz w:val="20"/>
                <w:szCs w:val="22"/>
              </w:rPr>
              <w:pPrChange w:id="2027"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28" w:author="Park, Sanghoon" w:date="2021-10-01T12:12:00Z">
              <w:r w:rsidRPr="00BB2CCE" w:rsidDel="00D47A0D">
                <w:rPr>
                  <w:rFonts w:eastAsia="나눔명조" w:hint="eastAsia"/>
                  <w:sz w:val="20"/>
                  <w:szCs w:val="22"/>
                </w:rPr>
                <w:delText>0.15***</w:delText>
              </w:r>
            </w:del>
          </w:p>
          <w:p w14:paraId="58C136A4" w14:textId="7AEE9054"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29" w:author="Park, Sanghoon" w:date="2021-10-01T12:12:00Z"/>
                <w:rFonts w:eastAsia="나눔명조"/>
                <w:sz w:val="20"/>
                <w:szCs w:val="22"/>
              </w:rPr>
              <w:pPrChange w:id="2030"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31" w:author="Park, Sanghoon" w:date="2021-10-01T12:12:00Z">
              <w:r w:rsidRPr="00BB2CCE" w:rsidDel="00D47A0D">
                <w:rPr>
                  <w:rFonts w:eastAsia="나눔명조" w:hint="eastAsia"/>
                  <w:sz w:val="20"/>
                  <w:szCs w:val="22"/>
                </w:rPr>
                <w:delText>(0.04)</w:delText>
              </w:r>
            </w:del>
          </w:p>
        </w:tc>
        <w:tc>
          <w:tcPr>
            <w:tcW w:w="0" w:type="dxa"/>
            <w:tcPrChange w:id="2032" w:author="Park, Sanghoon" w:date="2021-10-01T12:12:00Z">
              <w:tcPr>
                <w:tcW w:w="1621" w:type="dxa"/>
              </w:tcPr>
            </w:tcPrChange>
          </w:tcPr>
          <w:p w14:paraId="075A13F6" w14:textId="29B18FE8"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33" w:author="Park, Sanghoon" w:date="2021-10-01T12:12:00Z"/>
                <w:rFonts w:eastAsia="나눔명조"/>
                <w:sz w:val="20"/>
                <w:szCs w:val="22"/>
              </w:rPr>
              <w:pPrChange w:id="2034"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35" w:author="Park, Sanghoon" w:date="2021-10-01T12:12:00Z">
              <w:r w:rsidRPr="00BB2CCE" w:rsidDel="00D47A0D">
                <w:rPr>
                  <w:rFonts w:eastAsia="나눔명조" w:hint="eastAsia"/>
                  <w:sz w:val="20"/>
                  <w:szCs w:val="22"/>
                </w:rPr>
                <w:delText>0.15***</w:delText>
              </w:r>
            </w:del>
          </w:p>
          <w:p w14:paraId="25BC8ACD" w14:textId="2D23D915"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36" w:author="Park, Sanghoon" w:date="2021-10-01T12:12:00Z"/>
                <w:rFonts w:eastAsia="나눔명조"/>
                <w:sz w:val="20"/>
                <w:szCs w:val="22"/>
              </w:rPr>
              <w:pPrChange w:id="2037"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38" w:author="Park, Sanghoon" w:date="2021-10-01T12:12:00Z">
              <w:r w:rsidRPr="00BB2CCE" w:rsidDel="00D47A0D">
                <w:rPr>
                  <w:rFonts w:eastAsia="나눔명조" w:hint="eastAsia"/>
                  <w:sz w:val="20"/>
                  <w:szCs w:val="22"/>
                </w:rPr>
                <w:delText>(0.04)</w:delText>
              </w:r>
            </w:del>
          </w:p>
        </w:tc>
      </w:tr>
      <w:tr w:rsidR="00BB2CCE" w:rsidRPr="0044366C" w:rsidDel="00D47A0D" w14:paraId="5B1FA12E" w14:textId="1404B2A7" w:rsidTr="00D47A0D">
        <w:trPr>
          <w:trHeight w:val="456"/>
          <w:jc w:val="center"/>
          <w:del w:id="2039" w:author="Park, Sanghoon" w:date="2021-10-01T12:12:00Z"/>
          <w:trPrChange w:id="2040"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041" w:author="Park, Sanghoon" w:date="2021-10-01T12:12:00Z">
              <w:tcPr>
                <w:tcW w:w="2330" w:type="dxa"/>
              </w:tcPr>
            </w:tcPrChange>
          </w:tcPr>
          <w:p w14:paraId="3907C3CE" w14:textId="1D96231D" w:rsidR="00BB2CCE" w:rsidRPr="00BB2CCE" w:rsidDel="00D47A0D" w:rsidRDefault="00BB2CCE">
            <w:pPr>
              <w:wordWrap/>
              <w:spacing w:before="120" w:after="120" w:line="276" w:lineRule="auto"/>
              <w:rPr>
                <w:del w:id="2042" w:author="Park, Sanghoon" w:date="2021-10-01T12:12:00Z"/>
                <w:rFonts w:eastAsia="나눔명조"/>
                <w:sz w:val="20"/>
                <w:szCs w:val="22"/>
              </w:rPr>
              <w:pPrChange w:id="2043" w:author="Park, Sanghoon" w:date="2021-10-01T12:17:00Z">
                <w:pPr>
                  <w:wordWrap/>
                  <w:spacing w:after="0" w:line="240" w:lineRule="auto"/>
                </w:pPr>
              </w:pPrChange>
            </w:pPr>
            <w:del w:id="2044" w:author="Park, Sanghoon" w:date="2021-10-01T12:12:00Z">
              <w:r w:rsidRPr="00BB2CCE" w:rsidDel="00D47A0D">
                <w:rPr>
                  <w:rFonts w:eastAsia="나눔명조" w:hint="eastAsia"/>
                  <w:sz w:val="20"/>
                  <w:szCs w:val="22"/>
                </w:rPr>
                <w:delText>성별</w:delText>
              </w:r>
              <w:r w:rsidR="00FF0631" w:rsidDel="00D47A0D">
                <w:rPr>
                  <w:rFonts w:eastAsia="나눔명조"/>
                  <w:sz w:val="20"/>
                  <w:szCs w:val="22"/>
                </w:rPr>
                <w:br/>
              </w:r>
              <w:r w:rsidRPr="00BB2CCE" w:rsidDel="00D47A0D">
                <w:rPr>
                  <w:rFonts w:eastAsia="나눔명조"/>
                  <w:sz w:val="20"/>
                  <w:szCs w:val="22"/>
                </w:rPr>
                <w:delText>(</w:delText>
              </w:r>
              <w:r w:rsidRPr="00BB2CCE" w:rsidDel="00D47A0D">
                <w:rPr>
                  <w:rFonts w:eastAsia="나눔명조" w:hint="eastAsia"/>
                  <w:sz w:val="20"/>
                  <w:szCs w:val="22"/>
                </w:rPr>
                <w:delText>여성</w:delText>
              </w:r>
              <w:r w:rsidRPr="00BB2CCE" w:rsidDel="00D47A0D">
                <w:rPr>
                  <w:rFonts w:eastAsia="나눔명조" w:hint="eastAsia"/>
                  <w:sz w:val="20"/>
                  <w:szCs w:val="22"/>
                </w:rPr>
                <w:delText xml:space="preserve"> </w:delText>
              </w:r>
              <w:r w:rsidRPr="00BB2CCE" w:rsidDel="00D47A0D">
                <w:rPr>
                  <w:rFonts w:eastAsia="나눔명조"/>
                  <w:sz w:val="20"/>
                  <w:szCs w:val="22"/>
                </w:rPr>
                <w:delText>= 1)</w:delText>
              </w:r>
            </w:del>
          </w:p>
        </w:tc>
        <w:tc>
          <w:tcPr>
            <w:tcW w:w="0" w:type="dxa"/>
            <w:tcPrChange w:id="2045" w:author="Park, Sanghoon" w:date="2021-10-01T12:12:00Z">
              <w:tcPr>
                <w:tcW w:w="1621" w:type="dxa"/>
              </w:tcPr>
            </w:tcPrChange>
          </w:tcPr>
          <w:p w14:paraId="79EF961E" w14:textId="348B53C6"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46" w:author="Park, Sanghoon" w:date="2021-10-01T12:12:00Z"/>
                <w:rFonts w:eastAsia="나눔명조"/>
                <w:sz w:val="20"/>
                <w:szCs w:val="22"/>
              </w:rPr>
              <w:pPrChange w:id="2047"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48" w:author="Park, Sanghoon" w:date="2021-10-01T12:12:00Z">
              <w:r w:rsidRPr="00BB2CCE" w:rsidDel="00D47A0D">
                <w:rPr>
                  <w:rFonts w:eastAsia="나눔명조" w:hint="eastAsia"/>
                  <w:sz w:val="20"/>
                  <w:szCs w:val="22"/>
                </w:rPr>
                <w:delText>-0.44***</w:delText>
              </w:r>
            </w:del>
          </w:p>
          <w:p w14:paraId="775EE665" w14:textId="23CDE22F"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49" w:author="Park, Sanghoon" w:date="2021-10-01T12:12:00Z"/>
                <w:rFonts w:eastAsia="나눔명조"/>
                <w:sz w:val="20"/>
                <w:szCs w:val="22"/>
              </w:rPr>
              <w:pPrChange w:id="2050"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51" w:author="Park, Sanghoon" w:date="2021-10-01T12:12:00Z">
              <w:r w:rsidRPr="00BB2CCE" w:rsidDel="00D47A0D">
                <w:rPr>
                  <w:rFonts w:eastAsia="나눔명조" w:hint="eastAsia"/>
                  <w:sz w:val="20"/>
                  <w:szCs w:val="22"/>
                </w:rPr>
                <w:delText>(0.07)</w:delText>
              </w:r>
            </w:del>
          </w:p>
        </w:tc>
        <w:tc>
          <w:tcPr>
            <w:tcW w:w="0" w:type="dxa"/>
            <w:tcPrChange w:id="2052" w:author="Park, Sanghoon" w:date="2021-10-01T12:12:00Z">
              <w:tcPr>
                <w:tcW w:w="1621" w:type="dxa"/>
              </w:tcPr>
            </w:tcPrChange>
          </w:tcPr>
          <w:p w14:paraId="0EB9A74E" w14:textId="4E34F450"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53" w:author="Park, Sanghoon" w:date="2021-10-01T12:12:00Z"/>
                <w:rFonts w:eastAsia="나눔명조"/>
                <w:sz w:val="20"/>
                <w:szCs w:val="22"/>
              </w:rPr>
              <w:pPrChange w:id="2054"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55" w:author="Park, Sanghoon" w:date="2021-10-01T12:12:00Z">
              <w:r w:rsidRPr="00BB2CCE" w:rsidDel="00D47A0D">
                <w:rPr>
                  <w:rFonts w:eastAsia="나눔명조" w:hint="eastAsia"/>
                  <w:sz w:val="20"/>
                  <w:szCs w:val="22"/>
                </w:rPr>
                <w:delText>-0.43***</w:delText>
              </w:r>
            </w:del>
          </w:p>
          <w:p w14:paraId="0354237F" w14:textId="2C6AE5F7"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56" w:author="Park, Sanghoon" w:date="2021-10-01T12:12:00Z"/>
                <w:rFonts w:eastAsia="나눔명조"/>
                <w:sz w:val="20"/>
                <w:szCs w:val="22"/>
              </w:rPr>
              <w:pPrChange w:id="2057"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58" w:author="Park, Sanghoon" w:date="2021-10-01T12:12:00Z">
              <w:r w:rsidRPr="00BB2CCE" w:rsidDel="00D47A0D">
                <w:rPr>
                  <w:rFonts w:eastAsia="나눔명조" w:hint="eastAsia"/>
                  <w:sz w:val="20"/>
                  <w:szCs w:val="22"/>
                </w:rPr>
                <w:delText>(0.07)</w:delText>
              </w:r>
            </w:del>
          </w:p>
        </w:tc>
        <w:tc>
          <w:tcPr>
            <w:tcW w:w="0" w:type="dxa"/>
            <w:tcPrChange w:id="2059" w:author="Park, Sanghoon" w:date="2021-10-01T12:12:00Z">
              <w:tcPr>
                <w:tcW w:w="1621" w:type="dxa"/>
              </w:tcPr>
            </w:tcPrChange>
          </w:tcPr>
          <w:p w14:paraId="4DE26F8A" w14:textId="72226305"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60" w:author="Park, Sanghoon" w:date="2021-10-01T12:12:00Z"/>
                <w:rFonts w:eastAsia="나눔명조"/>
                <w:sz w:val="20"/>
                <w:szCs w:val="22"/>
              </w:rPr>
              <w:pPrChange w:id="2061"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62" w:author="Park, Sanghoon" w:date="2021-10-01T12:12:00Z">
              <w:r w:rsidRPr="00BB2CCE" w:rsidDel="00D47A0D">
                <w:rPr>
                  <w:rFonts w:eastAsia="나눔명조" w:hint="eastAsia"/>
                  <w:sz w:val="20"/>
                  <w:szCs w:val="22"/>
                </w:rPr>
                <w:delText>-0.44***</w:delText>
              </w:r>
            </w:del>
          </w:p>
          <w:p w14:paraId="02DDE804" w14:textId="1C04F3BF"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63" w:author="Park, Sanghoon" w:date="2021-10-01T12:12:00Z"/>
                <w:rFonts w:eastAsia="나눔명조"/>
                <w:sz w:val="20"/>
                <w:szCs w:val="22"/>
              </w:rPr>
              <w:pPrChange w:id="2064"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65" w:author="Park, Sanghoon" w:date="2021-10-01T12:12:00Z">
              <w:r w:rsidRPr="00BB2CCE" w:rsidDel="00D47A0D">
                <w:rPr>
                  <w:rFonts w:eastAsia="나눔명조" w:hint="eastAsia"/>
                  <w:sz w:val="20"/>
                  <w:szCs w:val="22"/>
                </w:rPr>
                <w:delText>(0.07)</w:delText>
              </w:r>
            </w:del>
          </w:p>
        </w:tc>
        <w:tc>
          <w:tcPr>
            <w:tcW w:w="0" w:type="dxa"/>
            <w:tcPrChange w:id="2066" w:author="Park, Sanghoon" w:date="2021-10-01T12:12:00Z">
              <w:tcPr>
                <w:tcW w:w="1621" w:type="dxa"/>
              </w:tcPr>
            </w:tcPrChange>
          </w:tcPr>
          <w:p w14:paraId="161A94A2" w14:textId="16DE3ACF"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67" w:author="Park, Sanghoon" w:date="2021-10-01T12:12:00Z"/>
                <w:rFonts w:eastAsia="나눔명조"/>
                <w:sz w:val="20"/>
                <w:szCs w:val="22"/>
              </w:rPr>
              <w:pPrChange w:id="2068"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69" w:author="Park, Sanghoon" w:date="2021-10-01T12:12:00Z">
              <w:r w:rsidRPr="00BB2CCE" w:rsidDel="00D47A0D">
                <w:rPr>
                  <w:rFonts w:eastAsia="나눔명조" w:hint="eastAsia"/>
                  <w:sz w:val="20"/>
                  <w:szCs w:val="22"/>
                </w:rPr>
                <w:delText>-0.44***</w:delText>
              </w:r>
            </w:del>
          </w:p>
          <w:p w14:paraId="14C4C0A8" w14:textId="0507B703"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070" w:author="Park, Sanghoon" w:date="2021-10-01T12:12:00Z"/>
                <w:rFonts w:eastAsia="나눔명조"/>
                <w:sz w:val="20"/>
                <w:szCs w:val="22"/>
              </w:rPr>
              <w:pPrChange w:id="2071"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072" w:author="Park, Sanghoon" w:date="2021-10-01T12:12:00Z">
              <w:r w:rsidRPr="00BB2CCE" w:rsidDel="00D47A0D">
                <w:rPr>
                  <w:rFonts w:eastAsia="나눔명조" w:hint="eastAsia"/>
                  <w:sz w:val="20"/>
                  <w:szCs w:val="22"/>
                </w:rPr>
                <w:delText>(0.07)</w:delText>
              </w:r>
            </w:del>
          </w:p>
        </w:tc>
      </w:tr>
      <w:tr w:rsidR="00BB2CCE" w:rsidRPr="0044366C" w:rsidDel="00D47A0D" w14:paraId="64967E94" w14:textId="7E5CC29E" w:rsidTr="00D47A0D">
        <w:trPr>
          <w:cnfStyle w:val="000000100000" w:firstRow="0" w:lastRow="0" w:firstColumn="0" w:lastColumn="0" w:oddVBand="0" w:evenVBand="0" w:oddHBand="1" w:evenHBand="0" w:firstRowFirstColumn="0" w:firstRowLastColumn="0" w:lastRowFirstColumn="0" w:lastRowLastColumn="0"/>
          <w:trHeight w:val="456"/>
          <w:jc w:val="center"/>
          <w:del w:id="2073" w:author="Park, Sanghoon" w:date="2021-10-01T12:12:00Z"/>
          <w:trPrChange w:id="2074"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075" w:author="Park, Sanghoon" w:date="2021-10-01T12:12:00Z">
              <w:tcPr>
                <w:tcW w:w="2330" w:type="dxa"/>
              </w:tcPr>
            </w:tcPrChange>
          </w:tcPr>
          <w:p w14:paraId="67774BBB" w14:textId="13466BDD"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2076" w:author="Park, Sanghoon" w:date="2021-10-01T12:12:00Z"/>
                <w:rFonts w:eastAsia="나눔명조"/>
                <w:sz w:val="20"/>
                <w:szCs w:val="22"/>
              </w:rPr>
              <w:pPrChange w:id="2077"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2078" w:author="Park, Sanghoon" w:date="2021-10-01T12:12:00Z">
              <w:r w:rsidRPr="00BB2CCE" w:rsidDel="00D47A0D">
                <w:rPr>
                  <w:rFonts w:eastAsia="나눔명조" w:hint="eastAsia"/>
                  <w:sz w:val="20"/>
                  <w:szCs w:val="22"/>
                </w:rPr>
                <w:delText>연령</w:delText>
              </w:r>
            </w:del>
          </w:p>
        </w:tc>
        <w:tc>
          <w:tcPr>
            <w:tcW w:w="0" w:type="dxa"/>
            <w:tcPrChange w:id="2079" w:author="Park, Sanghoon" w:date="2021-10-01T12:12:00Z">
              <w:tcPr>
                <w:tcW w:w="1621" w:type="dxa"/>
              </w:tcPr>
            </w:tcPrChange>
          </w:tcPr>
          <w:p w14:paraId="66A145F5" w14:textId="58A93E5F"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80" w:author="Park, Sanghoon" w:date="2021-10-01T12:12:00Z"/>
                <w:rFonts w:eastAsia="나눔명조"/>
                <w:sz w:val="20"/>
                <w:szCs w:val="22"/>
              </w:rPr>
              <w:pPrChange w:id="2081"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82" w:author="Park, Sanghoon" w:date="2021-10-01T12:12:00Z">
              <w:r w:rsidRPr="00BB2CCE" w:rsidDel="00D47A0D">
                <w:rPr>
                  <w:rFonts w:eastAsia="나눔명조" w:hint="eastAsia"/>
                  <w:sz w:val="20"/>
                  <w:szCs w:val="22"/>
                </w:rPr>
                <w:delText>0.26***</w:delText>
              </w:r>
            </w:del>
          </w:p>
          <w:p w14:paraId="5405BFF7" w14:textId="0FA4C3CC"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83" w:author="Park, Sanghoon" w:date="2021-10-01T12:12:00Z"/>
                <w:rFonts w:eastAsia="나눔명조"/>
                <w:sz w:val="20"/>
                <w:szCs w:val="22"/>
              </w:rPr>
              <w:pPrChange w:id="2084"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85" w:author="Park, Sanghoon" w:date="2021-10-01T12:12:00Z">
              <w:r w:rsidRPr="00BB2CCE" w:rsidDel="00D47A0D">
                <w:rPr>
                  <w:rFonts w:eastAsia="나눔명조" w:hint="eastAsia"/>
                  <w:sz w:val="20"/>
                  <w:szCs w:val="22"/>
                </w:rPr>
                <w:delText>(0.05)</w:delText>
              </w:r>
            </w:del>
          </w:p>
        </w:tc>
        <w:tc>
          <w:tcPr>
            <w:tcW w:w="0" w:type="dxa"/>
            <w:tcPrChange w:id="2086" w:author="Park, Sanghoon" w:date="2021-10-01T12:12:00Z">
              <w:tcPr>
                <w:tcW w:w="1621" w:type="dxa"/>
              </w:tcPr>
            </w:tcPrChange>
          </w:tcPr>
          <w:p w14:paraId="7BA23926" w14:textId="78D52BDB"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87" w:author="Park, Sanghoon" w:date="2021-10-01T12:12:00Z"/>
                <w:rFonts w:eastAsia="나눔명조"/>
                <w:sz w:val="20"/>
                <w:szCs w:val="22"/>
              </w:rPr>
              <w:pPrChange w:id="208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89" w:author="Park, Sanghoon" w:date="2021-10-01T12:12:00Z">
              <w:r w:rsidRPr="00BB2CCE" w:rsidDel="00D47A0D">
                <w:rPr>
                  <w:rFonts w:eastAsia="나눔명조" w:hint="eastAsia"/>
                  <w:sz w:val="20"/>
                  <w:szCs w:val="22"/>
                </w:rPr>
                <w:delText>0.27***</w:delText>
              </w:r>
            </w:del>
          </w:p>
          <w:p w14:paraId="19775F84" w14:textId="3EF819AA"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90" w:author="Park, Sanghoon" w:date="2021-10-01T12:12:00Z"/>
                <w:rFonts w:eastAsia="나눔명조"/>
                <w:sz w:val="20"/>
                <w:szCs w:val="22"/>
              </w:rPr>
              <w:pPrChange w:id="2091"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92" w:author="Park, Sanghoon" w:date="2021-10-01T12:12:00Z">
              <w:r w:rsidRPr="00BB2CCE" w:rsidDel="00D47A0D">
                <w:rPr>
                  <w:rFonts w:eastAsia="나눔명조" w:hint="eastAsia"/>
                  <w:sz w:val="20"/>
                  <w:szCs w:val="22"/>
                </w:rPr>
                <w:delText>(0.05)</w:delText>
              </w:r>
            </w:del>
          </w:p>
        </w:tc>
        <w:tc>
          <w:tcPr>
            <w:tcW w:w="0" w:type="dxa"/>
            <w:tcPrChange w:id="2093" w:author="Park, Sanghoon" w:date="2021-10-01T12:12:00Z">
              <w:tcPr>
                <w:tcW w:w="1621" w:type="dxa"/>
              </w:tcPr>
            </w:tcPrChange>
          </w:tcPr>
          <w:p w14:paraId="13981669" w14:textId="70958276"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94" w:author="Park, Sanghoon" w:date="2021-10-01T12:12:00Z"/>
                <w:rFonts w:eastAsia="나눔명조"/>
                <w:sz w:val="20"/>
                <w:szCs w:val="22"/>
              </w:rPr>
              <w:pPrChange w:id="2095"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96" w:author="Park, Sanghoon" w:date="2021-10-01T12:12:00Z">
              <w:r w:rsidRPr="00BB2CCE" w:rsidDel="00D47A0D">
                <w:rPr>
                  <w:rFonts w:eastAsia="나눔명조" w:hint="eastAsia"/>
                  <w:sz w:val="20"/>
                  <w:szCs w:val="22"/>
                </w:rPr>
                <w:delText>0.25***</w:delText>
              </w:r>
            </w:del>
          </w:p>
          <w:p w14:paraId="4CA06A40" w14:textId="4EFD5D35"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097" w:author="Park, Sanghoon" w:date="2021-10-01T12:12:00Z"/>
                <w:rFonts w:eastAsia="나눔명조"/>
                <w:sz w:val="20"/>
                <w:szCs w:val="22"/>
              </w:rPr>
              <w:pPrChange w:id="209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099" w:author="Park, Sanghoon" w:date="2021-10-01T12:12:00Z">
              <w:r w:rsidRPr="00BB2CCE" w:rsidDel="00D47A0D">
                <w:rPr>
                  <w:rFonts w:eastAsia="나눔명조" w:hint="eastAsia"/>
                  <w:sz w:val="20"/>
                  <w:szCs w:val="22"/>
                </w:rPr>
                <w:delText>(0.05)</w:delText>
              </w:r>
            </w:del>
          </w:p>
        </w:tc>
        <w:tc>
          <w:tcPr>
            <w:tcW w:w="0" w:type="dxa"/>
            <w:tcPrChange w:id="2100" w:author="Park, Sanghoon" w:date="2021-10-01T12:12:00Z">
              <w:tcPr>
                <w:tcW w:w="1621" w:type="dxa"/>
              </w:tcPr>
            </w:tcPrChange>
          </w:tcPr>
          <w:p w14:paraId="4118E441" w14:textId="62D0F859"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01" w:author="Park, Sanghoon" w:date="2021-10-01T12:12:00Z"/>
                <w:rFonts w:eastAsia="나눔명조"/>
                <w:sz w:val="20"/>
                <w:szCs w:val="22"/>
              </w:rPr>
              <w:pPrChange w:id="210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03" w:author="Park, Sanghoon" w:date="2021-10-01T12:12:00Z">
              <w:r w:rsidRPr="00BB2CCE" w:rsidDel="00D47A0D">
                <w:rPr>
                  <w:rFonts w:eastAsia="나눔명조" w:hint="eastAsia"/>
                  <w:sz w:val="20"/>
                  <w:szCs w:val="22"/>
                </w:rPr>
                <w:delText>0.26***</w:delText>
              </w:r>
            </w:del>
          </w:p>
          <w:p w14:paraId="72F964A2" w14:textId="68ED9AE9"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04" w:author="Park, Sanghoon" w:date="2021-10-01T12:12:00Z"/>
                <w:rFonts w:eastAsia="나눔명조"/>
                <w:sz w:val="20"/>
                <w:szCs w:val="22"/>
              </w:rPr>
              <w:pPrChange w:id="2105"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06" w:author="Park, Sanghoon" w:date="2021-10-01T12:12:00Z">
              <w:r w:rsidRPr="00BB2CCE" w:rsidDel="00D47A0D">
                <w:rPr>
                  <w:rFonts w:eastAsia="나눔명조" w:hint="eastAsia"/>
                  <w:sz w:val="20"/>
                  <w:szCs w:val="22"/>
                </w:rPr>
                <w:delText>(0.05)</w:delText>
              </w:r>
            </w:del>
          </w:p>
        </w:tc>
      </w:tr>
      <w:tr w:rsidR="00BB2CCE" w:rsidRPr="0044366C" w:rsidDel="00D47A0D" w14:paraId="470F5BC9" w14:textId="58B33360" w:rsidTr="00D47A0D">
        <w:trPr>
          <w:trHeight w:val="456"/>
          <w:jc w:val="center"/>
          <w:del w:id="2107" w:author="Park, Sanghoon" w:date="2021-10-01T12:12:00Z"/>
          <w:trPrChange w:id="2108"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109" w:author="Park, Sanghoon" w:date="2021-10-01T12:12:00Z">
              <w:tcPr>
                <w:tcW w:w="2330" w:type="dxa"/>
              </w:tcPr>
            </w:tcPrChange>
          </w:tcPr>
          <w:p w14:paraId="7C82EAF9" w14:textId="47A32FC5" w:rsidR="00BB2CCE" w:rsidRPr="00BB2CCE" w:rsidDel="00D47A0D" w:rsidRDefault="00BB2CCE">
            <w:pPr>
              <w:wordWrap/>
              <w:spacing w:before="120" w:after="120" w:line="276" w:lineRule="auto"/>
              <w:rPr>
                <w:del w:id="2110" w:author="Park, Sanghoon" w:date="2021-10-01T12:12:00Z"/>
                <w:rFonts w:eastAsia="나눔명조"/>
                <w:sz w:val="20"/>
                <w:szCs w:val="22"/>
              </w:rPr>
              <w:pPrChange w:id="2111" w:author="Park, Sanghoon" w:date="2021-10-01T12:17:00Z">
                <w:pPr>
                  <w:wordWrap/>
                  <w:spacing w:after="0" w:line="240" w:lineRule="auto"/>
                </w:pPr>
              </w:pPrChange>
            </w:pPr>
            <w:del w:id="2112" w:author="Park, Sanghoon" w:date="2021-10-01T12:12:00Z">
              <w:r w:rsidRPr="00BB2CCE" w:rsidDel="00D47A0D">
                <w:rPr>
                  <w:rFonts w:eastAsia="나눔명조" w:hint="eastAsia"/>
                  <w:sz w:val="20"/>
                  <w:szCs w:val="22"/>
                </w:rPr>
                <w:delText>혼인상태</w:delText>
              </w:r>
            </w:del>
          </w:p>
        </w:tc>
        <w:tc>
          <w:tcPr>
            <w:tcW w:w="0" w:type="dxa"/>
            <w:tcPrChange w:id="2113" w:author="Park, Sanghoon" w:date="2021-10-01T12:12:00Z">
              <w:tcPr>
                <w:tcW w:w="1621" w:type="dxa"/>
              </w:tcPr>
            </w:tcPrChange>
          </w:tcPr>
          <w:p w14:paraId="457D5249" w14:textId="772B8F83"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14" w:author="Park, Sanghoon" w:date="2021-10-01T12:12:00Z"/>
                <w:rFonts w:eastAsia="나눔명조"/>
                <w:sz w:val="20"/>
                <w:szCs w:val="22"/>
              </w:rPr>
              <w:pPrChange w:id="2115"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16" w:author="Park, Sanghoon" w:date="2021-10-01T12:12:00Z">
              <w:r w:rsidRPr="00BB2CCE" w:rsidDel="00D47A0D">
                <w:rPr>
                  <w:rFonts w:eastAsia="나눔명조" w:hint="eastAsia"/>
                  <w:sz w:val="20"/>
                  <w:szCs w:val="22"/>
                </w:rPr>
                <w:delText>0.28**</w:delText>
              </w:r>
            </w:del>
          </w:p>
          <w:p w14:paraId="73CA8FDC" w14:textId="5A6C6285"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17" w:author="Park, Sanghoon" w:date="2021-10-01T12:12:00Z"/>
                <w:rFonts w:eastAsia="나눔명조"/>
                <w:sz w:val="20"/>
                <w:szCs w:val="22"/>
              </w:rPr>
              <w:pPrChange w:id="2118"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19" w:author="Park, Sanghoon" w:date="2021-10-01T12:12:00Z">
              <w:r w:rsidRPr="00BB2CCE" w:rsidDel="00D47A0D">
                <w:rPr>
                  <w:rFonts w:eastAsia="나눔명조" w:hint="eastAsia"/>
                  <w:sz w:val="20"/>
                  <w:szCs w:val="22"/>
                </w:rPr>
                <w:delText>(0.10)</w:delText>
              </w:r>
            </w:del>
          </w:p>
        </w:tc>
        <w:tc>
          <w:tcPr>
            <w:tcW w:w="0" w:type="dxa"/>
            <w:tcPrChange w:id="2120" w:author="Park, Sanghoon" w:date="2021-10-01T12:12:00Z">
              <w:tcPr>
                <w:tcW w:w="1621" w:type="dxa"/>
              </w:tcPr>
            </w:tcPrChange>
          </w:tcPr>
          <w:p w14:paraId="3CFDE6DB" w14:textId="5336C35B"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21" w:author="Park, Sanghoon" w:date="2021-10-01T12:12:00Z"/>
                <w:rFonts w:eastAsia="나눔명조"/>
                <w:sz w:val="20"/>
                <w:szCs w:val="22"/>
              </w:rPr>
              <w:pPrChange w:id="212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23" w:author="Park, Sanghoon" w:date="2021-10-01T12:12:00Z">
              <w:r w:rsidRPr="00BB2CCE" w:rsidDel="00D47A0D">
                <w:rPr>
                  <w:rFonts w:eastAsia="나눔명조" w:hint="eastAsia"/>
                  <w:sz w:val="20"/>
                  <w:szCs w:val="22"/>
                </w:rPr>
                <w:delText>0.29**</w:delText>
              </w:r>
            </w:del>
          </w:p>
          <w:p w14:paraId="738E23D1" w14:textId="0B0C6CE0"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24" w:author="Park, Sanghoon" w:date="2021-10-01T12:12:00Z"/>
                <w:rFonts w:eastAsia="나눔명조"/>
                <w:sz w:val="20"/>
                <w:szCs w:val="22"/>
              </w:rPr>
              <w:pPrChange w:id="2125"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26" w:author="Park, Sanghoon" w:date="2021-10-01T12:12:00Z">
              <w:r w:rsidRPr="00BB2CCE" w:rsidDel="00D47A0D">
                <w:rPr>
                  <w:rFonts w:eastAsia="나눔명조" w:hint="eastAsia"/>
                  <w:sz w:val="20"/>
                  <w:szCs w:val="22"/>
                </w:rPr>
                <w:delText>(0.10)</w:delText>
              </w:r>
            </w:del>
          </w:p>
        </w:tc>
        <w:tc>
          <w:tcPr>
            <w:tcW w:w="0" w:type="dxa"/>
            <w:tcPrChange w:id="2127" w:author="Park, Sanghoon" w:date="2021-10-01T12:12:00Z">
              <w:tcPr>
                <w:tcW w:w="1621" w:type="dxa"/>
              </w:tcPr>
            </w:tcPrChange>
          </w:tcPr>
          <w:p w14:paraId="2F00F4F9" w14:textId="2BB71811"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28" w:author="Park, Sanghoon" w:date="2021-10-01T12:12:00Z"/>
                <w:rFonts w:eastAsia="나눔명조"/>
                <w:sz w:val="20"/>
                <w:szCs w:val="22"/>
              </w:rPr>
              <w:pPrChange w:id="2129"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30" w:author="Park, Sanghoon" w:date="2021-10-01T12:12:00Z">
              <w:r w:rsidRPr="00BB2CCE" w:rsidDel="00D47A0D">
                <w:rPr>
                  <w:rFonts w:eastAsia="나눔명조" w:hint="eastAsia"/>
                  <w:sz w:val="20"/>
                  <w:szCs w:val="22"/>
                </w:rPr>
                <w:delText>0.28**</w:delText>
              </w:r>
            </w:del>
          </w:p>
          <w:p w14:paraId="52C2CB99" w14:textId="76B977B5"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31" w:author="Park, Sanghoon" w:date="2021-10-01T12:12:00Z"/>
                <w:rFonts w:eastAsia="나눔명조"/>
                <w:sz w:val="20"/>
                <w:szCs w:val="22"/>
              </w:rPr>
              <w:pPrChange w:id="213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33" w:author="Park, Sanghoon" w:date="2021-10-01T12:12:00Z">
              <w:r w:rsidRPr="00BB2CCE" w:rsidDel="00D47A0D">
                <w:rPr>
                  <w:rFonts w:eastAsia="나눔명조" w:hint="eastAsia"/>
                  <w:sz w:val="20"/>
                  <w:szCs w:val="22"/>
                </w:rPr>
                <w:delText>(0.10)</w:delText>
              </w:r>
            </w:del>
          </w:p>
        </w:tc>
        <w:tc>
          <w:tcPr>
            <w:tcW w:w="0" w:type="dxa"/>
            <w:tcPrChange w:id="2134" w:author="Park, Sanghoon" w:date="2021-10-01T12:12:00Z">
              <w:tcPr>
                <w:tcW w:w="1621" w:type="dxa"/>
              </w:tcPr>
            </w:tcPrChange>
          </w:tcPr>
          <w:p w14:paraId="16098FF1" w14:textId="1654D43C"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35" w:author="Park, Sanghoon" w:date="2021-10-01T12:12:00Z"/>
                <w:rFonts w:eastAsia="나눔명조"/>
                <w:sz w:val="20"/>
                <w:szCs w:val="22"/>
              </w:rPr>
              <w:pPrChange w:id="213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37" w:author="Park, Sanghoon" w:date="2021-10-01T12:12:00Z">
              <w:r w:rsidRPr="00BB2CCE" w:rsidDel="00D47A0D">
                <w:rPr>
                  <w:rFonts w:eastAsia="나눔명조" w:hint="eastAsia"/>
                  <w:sz w:val="20"/>
                  <w:szCs w:val="22"/>
                </w:rPr>
                <w:delText>0.28**</w:delText>
              </w:r>
            </w:del>
          </w:p>
          <w:p w14:paraId="07E3BE7C" w14:textId="44324CA5"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38" w:author="Park, Sanghoon" w:date="2021-10-01T12:12:00Z"/>
                <w:rFonts w:eastAsia="나눔명조"/>
                <w:sz w:val="20"/>
                <w:szCs w:val="22"/>
              </w:rPr>
              <w:pPrChange w:id="2139"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40" w:author="Park, Sanghoon" w:date="2021-10-01T12:12:00Z">
              <w:r w:rsidRPr="00BB2CCE" w:rsidDel="00D47A0D">
                <w:rPr>
                  <w:rFonts w:eastAsia="나눔명조" w:hint="eastAsia"/>
                  <w:sz w:val="20"/>
                  <w:szCs w:val="22"/>
                </w:rPr>
                <w:delText>(0.10)</w:delText>
              </w:r>
            </w:del>
          </w:p>
        </w:tc>
      </w:tr>
      <w:tr w:rsidR="00BB2CCE" w:rsidRPr="0044366C" w:rsidDel="00D47A0D" w14:paraId="0D843BE3" w14:textId="386571A3" w:rsidTr="00D47A0D">
        <w:trPr>
          <w:cnfStyle w:val="000000100000" w:firstRow="0" w:lastRow="0" w:firstColumn="0" w:lastColumn="0" w:oddVBand="0" w:evenVBand="0" w:oddHBand="1" w:evenHBand="0" w:firstRowFirstColumn="0" w:firstRowLastColumn="0" w:lastRowFirstColumn="0" w:lastRowLastColumn="0"/>
          <w:trHeight w:val="456"/>
          <w:jc w:val="center"/>
          <w:del w:id="2141" w:author="Park, Sanghoon" w:date="2021-10-01T12:12:00Z"/>
          <w:trPrChange w:id="2142"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143" w:author="Park, Sanghoon" w:date="2021-10-01T12:12:00Z">
              <w:tcPr>
                <w:tcW w:w="2330" w:type="dxa"/>
              </w:tcPr>
            </w:tcPrChange>
          </w:tcPr>
          <w:p w14:paraId="33410576" w14:textId="6DC6D71E"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2144" w:author="Park, Sanghoon" w:date="2021-10-01T12:12:00Z"/>
                <w:rFonts w:eastAsia="나눔명조"/>
                <w:sz w:val="20"/>
                <w:szCs w:val="22"/>
              </w:rPr>
              <w:pPrChange w:id="2145"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2146" w:author="Park, Sanghoon" w:date="2021-10-01T12:12:00Z">
              <w:r w:rsidRPr="00BB2CCE" w:rsidDel="00D47A0D">
                <w:rPr>
                  <w:rFonts w:eastAsia="나눔명조" w:hint="eastAsia"/>
                  <w:sz w:val="20"/>
                  <w:szCs w:val="22"/>
                </w:rPr>
                <w:delText>자녀의</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수</w:delText>
              </w:r>
            </w:del>
          </w:p>
        </w:tc>
        <w:tc>
          <w:tcPr>
            <w:tcW w:w="0" w:type="dxa"/>
            <w:tcPrChange w:id="2147" w:author="Park, Sanghoon" w:date="2021-10-01T12:12:00Z">
              <w:tcPr>
                <w:tcW w:w="1621" w:type="dxa"/>
              </w:tcPr>
            </w:tcPrChange>
          </w:tcPr>
          <w:p w14:paraId="607B58BB" w14:textId="37D0BED3"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48" w:author="Park, Sanghoon" w:date="2021-10-01T12:12:00Z"/>
                <w:rFonts w:eastAsia="나눔명조"/>
                <w:sz w:val="20"/>
                <w:szCs w:val="22"/>
              </w:rPr>
              <w:pPrChange w:id="2149"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50" w:author="Park, Sanghoon" w:date="2021-10-01T12:12:00Z">
              <w:r w:rsidRPr="00BB2CCE" w:rsidDel="00D47A0D">
                <w:rPr>
                  <w:rFonts w:eastAsia="나눔명조" w:hint="eastAsia"/>
                  <w:sz w:val="20"/>
                  <w:szCs w:val="22"/>
                </w:rPr>
                <w:delText>0.06</w:delText>
              </w:r>
            </w:del>
          </w:p>
          <w:p w14:paraId="7707E81B" w14:textId="003793A9"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51" w:author="Park, Sanghoon" w:date="2021-10-01T12:12:00Z"/>
                <w:rFonts w:eastAsia="나눔명조"/>
                <w:sz w:val="20"/>
                <w:szCs w:val="22"/>
              </w:rPr>
              <w:pPrChange w:id="215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53" w:author="Park, Sanghoon" w:date="2021-10-01T12:12:00Z">
              <w:r w:rsidRPr="00BB2CCE" w:rsidDel="00D47A0D">
                <w:rPr>
                  <w:rFonts w:eastAsia="나눔명조" w:hint="eastAsia"/>
                  <w:sz w:val="20"/>
                  <w:szCs w:val="22"/>
                </w:rPr>
                <w:delText>(0.05)</w:delText>
              </w:r>
            </w:del>
          </w:p>
        </w:tc>
        <w:tc>
          <w:tcPr>
            <w:tcW w:w="0" w:type="dxa"/>
            <w:tcPrChange w:id="2154" w:author="Park, Sanghoon" w:date="2021-10-01T12:12:00Z">
              <w:tcPr>
                <w:tcW w:w="1621" w:type="dxa"/>
              </w:tcPr>
            </w:tcPrChange>
          </w:tcPr>
          <w:p w14:paraId="05603C6A" w14:textId="06392048"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55" w:author="Park, Sanghoon" w:date="2021-10-01T12:12:00Z"/>
                <w:rFonts w:eastAsia="나눔명조"/>
                <w:sz w:val="20"/>
                <w:szCs w:val="22"/>
              </w:rPr>
              <w:pPrChange w:id="2156"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57" w:author="Park, Sanghoon" w:date="2021-10-01T12:12:00Z">
              <w:r w:rsidRPr="00BB2CCE" w:rsidDel="00D47A0D">
                <w:rPr>
                  <w:rFonts w:eastAsia="나눔명조" w:hint="eastAsia"/>
                  <w:sz w:val="20"/>
                  <w:szCs w:val="22"/>
                </w:rPr>
                <w:delText>0.06</w:delText>
              </w:r>
            </w:del>
          </w:p>
          <w:p w14:paraId="57FA5180" w14:textId="6F287450"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58" w:author="Park, Sanghoon" w:date="2021-10-01T12:12:00Z"/>
                <w:rFonts w:eastAsia="나눔명조"/>
                <w:sz w:val="20"/>
                <w:szCs w:val="22"/>
              </w:rPr>
              <w:pPrChange w:id="2159"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60" w:author="Park, Sanghoon" w:date="2021-10-01T12:12:00Z">
              <w:r w:rsidRPr="00BB2CCE" w:rsidDel="00D47A0D">
                <w:rPr>
                  <w:rFonts w:eastAsia="나눔명조" w:hint="eastAsia"/>
                  <w:sz w:val="20"/>
                  <w:szCs w:val="22"/>
                </w:rPr>
                <w:delText>(0.05)</w:delText>
              </w:r>
            </w:del>
          </w:p>
        </w:tc>
        <w:tc>
          <w:tcPr>
            <w:tcW w:w="0" w:type="dxa"/>
            <w:tcPrChange w:id="2161" w:author="Park, Sanghoon" w:date="2021-10-01T12:12:00Z">
              <w:tcPr>
                <w:tcW w:w="1621" w:type="dxa"/>
              </w:tcPr>
            </w:tcPrChange>
          </w:tcPr>
          <w:p w14:paraId="39156EAC" w14:textId="63961BD8"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62" w:author="Park, Sanghoon" w:date="2021-10-01T12:12:00Z"/>
                <w:rFonts w:eastAsia="나눔명조"/>
                <w:sz w:val="20"/>
                <w:szCs w:val="22"/>
              </w:rPr>
              <w:pPrChange w:id="2163"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64" w:author="Park, Sanghoon" w:date="2021-10-01T12:12:00Z">
              <w:r w:rsidRPr="00BB2CCE" w:rsidDel="00D47A0D">
                <w:rPr>
                  <w:rFonts w:eastAsia="나눔명조" w:hint="eastAsia"/>
                  <w:sz w:val="20"/>
                  <w:szCs w:val="22"/>
                </w:rPr>
                <w:delText>0.06</w:delText>
              </w:r>
            </w:del>
          </w:p>
          <w:p w14:paraId="064387CB" w14:textId="7E030A8F"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65" w:author="Park, Sanghoon" w:date="2021-10-01T12:12:00Z"/>
                <w:rFonts w:eastAsia="나눔명조"/>
                <w:sz w:val="20"/>
                <w:szCs w:val="22"/>
              </w:rPr>
              <w:pPrChange w:id="2166"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67" w:author="Park, Sanghoon" w:date="2021-10-01T12:12:00Z">
              <w:r w:rsidRPr="00BB2CCE" w:rsidDel="00D47A0D">
                <w:rPr>
                  <w:rFonts w:eastAsia="나눔명조" w:hint="eastAsia"/>
                  <w:sz w:val="20"/>
                  <w:szCs w:val="22"/>
                </w:rPr>
                <w:delText>(0.05)</w:delText>
              </w:r>
            </w:del>
          </w:p>
        </w:tc>
        <w:tc>
          <w:tcPr>
            <w:tcW w:w="0" w:type="dxa"/>
            <w:tcPrChange w:id="2168" w:author="Park, Sanghoon" w:date="2021-10-01T12:12:00Z">
              <w:tcPr>
                <w:tcW w:w="1621" w:type="dxa"/>
              </w:tcPr>
            </w:tcPrChange>
          </w:tcPr>
          <w:p w14:paraId="67BD18E9" w14:textId="64931BEA"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69" w:author="Park, Sanghoon" w:date="2021-10-01T12:12:00Z"/>
                <w:rFonts w:eastAsia="나눔명조"/>
                <w:sz w:val="20"/>
                <w:szCs w:val="22"/>
              </w:rPr>
              <w:pPrChange w:id="2170"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71" w:author="Park, Sanghoon" w:date="2021-10-01T12:12:00Z">
              <w:r w:rsidRPr="00BB2CCE" w:rsidDel="00D47A0D">
                <w:rPr>
                  <w:rFonts w:eastAsia="나눔명조" w:hint="eastAsia"/>
                  <w:sz w:val="20"/>
                  <w:szCs w:val="22"/>
                </w:rPr>
                <w:delText>0.06</w:delText>
              </w:r>
            </w:del>
          </w:p>
          <w:p w14:paraId="5C719C40" w14:textId="55B914F2"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172" w:author="Park, Sanghoon" w:date="2021-10-01T12:12:00Z"/>
                <w:rFonts w:eastAsia="나눔명조"/>
                <w:sz w:val="20"/>
                <w:szCs w:val="22"/>
              </w:rPr>
              <w:pPrChange w:id="2173"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174" w:author="Park, Sanghoon" w:date="2021-10-01T12:12:00Z">
              <w:r w:rsidRPr="00BB2CCE" w:rsidDel="00D47A0D">
                <w:rPr>
                  <w:rFonts w:eastAsia="나눔명조" w:hint="eastAsia"/>
                  <w:sz w:val="20"/>
                  <w:szCs w:val="22"/>
                </w:rPr>
                <w:delText>(0.05)</w:delText>
              </w:r>
            </w:del>
          </w:p>
        </w:tc>
      </w:tr>
      <w:tr w:rsidR="00BB2CCE" w:rsidRPr="0044366C" w:rsidDel="00D47A0D" w14:paraId="758DB388" w14:textId="0F9D64B6" w:rsidTr="00D47A0D">
        <w:trPr>
          <w:trHeight w:val="456"/>
          <w:jc w:val="center"/>
          <w:del w:id="2175" w:author="Park, Sanghoon" w:date="2021-10-01T12:12:00Z"/>
          <w:trPrChange w:id="2176"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177" w:author="Park, Sanghoon" w:date="2021-10-01T12:12:00Z">
              <w:tcPr>
                <w:tcW w:w="2330" w:type="dxa"/>
              </w:tcPr>
            </w:tcPrChange>
          </w:tcPr>
          <w:p w14:paraId="24FA37E0" w14:textId="26C55F5F" w:rsidR="00BB2CCE" w:rsidRPr="00BB2CCE" w:rsidDel="00D47A0D" w:rsidRDefault="00BB2CCE">
            <w:pPr>
              <w:wordWrap/>
              <w:spacing w:before="120" w:after="120" w:line="276" w:lineRule="auto"/>
              <w:rPr>
                <w:del w:id="2178" w:author="Park, Sanghoon" w:date="2021-10-01T12:12:00Z"/>
                <w:rFonts w:eastAsia="나눔명조"/>
                <w:sz w:val="20"/>
                <w:szCs w:val="22"/>
              </w:rPr>
              <w:pPrChange w:id="2179" w:author="Park, Sanghoon" w:date="2021-10-01T12:17:00Z">
                <w:pPr>
                  <w:wordWrap/>
                  <w:spacing w:after="0" w:line="240" w:lineRule="auto"/>
                </w:pPr>
              </w:pPrChange>
            </w:pPr>
            <w:del w:id="2180" w:author="Park, Sanghoon" w:date="2021-10-01T12:12:00Z">
              <w:r w:rsidRPr="00BB2CCE" w:rsidDel="00D47A0D">
                <w:rPr>
                  <w:rFonts w:eastAsia="나눔명조" w:hint="eastAsia"/>
                  <w:sz w:val="20"/>
                  <w:szCs w:val="22"/>
                </w:rPr>
                <w:delText>현재</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학력</w:delText>
              </w:r>
            </w:del>
          </w:p>
        </w:tc>
        <w:tc>
          <w:tcPr>
            <w:tcW w:w="0" w:type="dxa"/>
            <w:tcPrChange w:id="2181" w:author="Park, Sanghoon" w:date="2021-10-01T12:12:00Z">
              <w:tcPr>
                <w:tcW w:w="1621" w:type="dxa"/>
              </w:tcPr>
            </w:tcPrChange>
          </w:tcPr>
          <w:p w14:paraId="2E3E5FFF" w14:textId="6C8AB5E4"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82" w:author="Park, Sanghoon" w:date="2021-10-01T12:12:00Z"/>
                <w:rFonts w:eastAsia="나눔명조"/>
                <w:sz w:val="20"/>
                <w:szCs w:val="22"/>
              </w:rPr>
              <w:pPrChange w:id="2183"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84" w:author="Park, Sanghoon" w:date="2021-10-01T12:12:00Z">
              <w:r w:rsidRPr="00BB2CCE" w:rsidDel="00D47A0D">
                <w:rPr>
                  <w:rFonts w:eastAsia="나눔명조" w:hint="eastAsia"/>
                  <w:sz w:val="20"/>
                  <w:szCs w:val="22"/>
                </w:rPr>
                <w:delText>0.09</w:delText>
              </w:r>
            </w:del>
          </w:p>
          <w:p w14:paraId="29F58863" w14:textId="7CE87B3A"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85" w:author="Park, Sanghoon" w:date="2021-10-01T12:12:00Z"/>
                <w:rFonts w:eastAsia="나눔명조"/>
                <w:sz w:val="20"/>
                <w:szCs w:val="22"/>
              </w:rPr>
              <w:pPrChange w:id="218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87" w:author="Park, Sanghoon" w:date="2021-10-01T12:12:00Z">
              <w:r w:rsidRPr="00BB2CCE" w:rsidDel="00D47A0D">
                <w:rPr>
                  <w:rFonts w:eastAsia="나눔명조" w:hint="eastAsia"/>
                  <w:sz w:val="20"/>
                  <w:szCs w:val="22"/>
                </w:rPr>
                <w:delText>(0.05)</w:delText>
              </w:r>
            </w:del>
          </w:p>
        </w:tc>
        <w:tc>
          <w:tcPr>
            <w:tcW w:w="0" w:type="dxa"/>
            <w:tcPrChange w:id="2188" w:author="Park, Sanghoon" w:date="2021-10-01T12:12:00Z">
              <w:tcPr>
                <w:tcW w:w="1621" w:type="dxa"/>
              </w:tcPr>
            </w:tcPrChange>
          </w:tcPr>
          <w:p w14:paraId="4B7E1422" w14:textId="14B1D89E"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89" w:author="Park, Sanghoon" w:date="2021-10-01T12:12:00Z"/>
                <w:rFonts w:eastAsia="나눔명조"/>
                <w:sz w:val="20"/>
                <w:szCs w:val="22"/>
              </w:rPr>
              <w:pPrChange w:id="2190"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91" w:author="Park, Sanghoon" w:date="2021-10-01T12:12:00Z">
              <w:r w:rsidRPr="00BB2CCE" w:rsidDel="00D47A0D">
                <w:rPr>
                  <w:rFonts w:eastAsia="나눔명조" w:hint="eastAsia"/>
                  <w:sz w:val="20"/>
                  <w:szCs w:val="22"/>
                </w:rPr>
                <w:delText>0.08</w:delText>
              </w:r>
            </w:del>
          </w:p>
          <w:p w14:paraId="3ED731D8" w14:textId="7DCC575A"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92" w:author="Park, Sanghoon" w:date="2021-10-01T12:12:00Z"/>
                <w:rFonts w:eastAsia="나눔명조"/>
                <w:sz w:val="20"/>
                <w:szCs w:val="22"/>
              </w:rPr>
              <w:pPrChange w:id="2193"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94" w:author="Park, Sanghoon" w:date="2021-10-01T12:12:00Z">
              <w:r w:rsidRPr="00BB2CCE" w:rsidDel="00D47A0D">
                <w:rPr>
                  <w:rFonts w:eastAsia="나눔명조" w:hint="eastAsia"/>
                  <w:sz w:val="20"/>
                  <w:szCs w:val="22"/>
                </w:rPr>
                <w:delText>(0.05)</w:delText>
              </w:r>
            </w:del>
          </w:p>
        </w:tc>
        <w:tc>
          <w:tcPr>
            <w:tcW w:w="0" w:type="dxa"/>
            <w:tcPrChange w:id="2195" w:author="Park, Sanghoon" w:date="2021-10-01T12:12:00Z">
              <w:tcPr>
                <w:tcW w:w="1621" w:type="dxa"/>
              </w:tcPr>
            </w:tcPrChange>
          </w:tcPr>
          <w:p w14:paraId="60A00EF9" w14:textId="5D63954C"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96" w:author="Park, Sanghoon" w:date="2021-10-01T12:12:00Z"/>
                <w:rFonts w:eastAsia="나눔명조"/>
                <w:sz w:val="20"/>
                <w:szCs w:val="22"/>
              </w:rPr>
              <w:pPrChange w:id="2197"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198" w:author="Park, Sanghoon" w:date="2021-10-01T12:12:00Z">
              <w:r w:rsidRPr="00BB2CCE" w:rsidDel="00D47A0D">
                <w:rPr>
                  <w:rFonts w:eastAsia="나눔명조" w:hint="eastAsia"/>
                  <w:sz w:val="20"/>
                  <w:szCs w:val="22"/>
                </w:rPr>
                <w:delText>0.09</w:delText>
              </w:r>
            </w:del>
          </w:p>
          <w:p w14:paraId="776B48AF" w14:textId="23401E7E"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199" w:author="Park, Sanghoon" w:date="2021-10-01T12:12:00Z"/>
                <w:rFonts w:eastAsia="나눔명조"/>
                <w:sz w:val="20"/>
                <w:szCs w:val="22"/>
              </w:rPr>
              <w:pPrChange w:id="2200"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01" w:author="Park, Sanghoon" w:date="2021-10-01T12:12:00Z">
              <w:r w:rsidRPr="00BB2CCE" w:rsidDel="00D47A0D">
                <w:rPr>
                  <w:rFonts w:eastAsia="나눔명조" w:hint="eastAsia"/>
                  <w:sz w:val="20"/>
                  <w:szCs w:val="22"/>
                </w:rPr>
                <w:delText>(0.05)</w:delText>
              </w:r>
            </w:del>
          </w:p>
        </w:tc>
        <w:tc>
          <w:tcPr>
            <w:tcW w:w="0" w:type="dxa"/>
            <w:tcPrChange w:id="2202" w:author="Park, Sanghoon" w:date="2021-10-01T12:12:00Z">
              <w:tcPr>
                <w:tcW w:w="1621" w:type="dxa"/>
              </w:tcPr>
            </w:tcPrChange>
          </w:tcPr>
          <w:p w14:paraId="69D066CB" w14:textId="12ACA0AB"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03" w:author="Park, Sanghoon" w:date="2021-10-01T12:12:00Z"/>
                <w:rFonts w:eastAsia="나눔명조"/>
                <w:sz w:val="20"/>
                <w:szCs w:val="22"/>
              </w:rPr>
              <w:pPrChange w:id="2204"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05" w:author="Park, Sanghoon" w:date="2021-10-01T12:12:00Z">
              <w:r w:rsidRPr="00BB2CCE" w:rsidDel="00D47A0D">
                <w:rPr>
                  <w:rFonts w:eastAsia="나눔명조" w:hint="eastAsia"/>
                  <w:sz w:val="20"/>
                  <w:szCs w:val="22"/>
                </w:rPr>
                <w:delText>0.09</w:delText>
              </w:r>
            </w:del>
          </w:p>
          <w:p w14:paraId="7B047872" w14:textId="6DDE98EB"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06" w:author="Park, Sanghoon" w:date="2021-10-01T12:12:00Z"/>
                <w:rFonts w:eastAsia="나눔명조"/>
                <w:sz w:val="20"/>
                <w:szCs w:val="22"/>
              </w:rPr>
              <w:pPrChange w:id="2207"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08" w:author="Park, Sanghoon" w:date="2021-10-01T12:12:00Z">
              <w:r w:rsidRPr="00BB2CCE" w:rsidDel="00D47A0D">
                <w:rPr>
                  <w:rFonts w:eastAsia="나눔명조" w:hint="eastAsia"/>
                  <w:sz w:val="20"/>
                  <w:szCs w:val="22"/>
                </w:rPr>
                <w:delText>(0.05)</w:delText>
              </w:r>
            </w:del>
          </w:p>
        </w:tc>
      </w:tr>
      <w:tr w:rsidR="00BB2CCE" w:rsidRPr="0044366C" w:rsidDel="00D47A0D" w14:paraId="6CD644CE" w14:textId="008E56C9" w:rsidTr="00D47A0D">
        <w:trPr>
          <w:cnfStyle w:val="000000100000" w:firstRow="0" w:lastRow="0" w:firstColumn="0" w:lastColumn="0" w:oddVBand="0" w:evenVBand="0" w:oddHBand="1" w:evenHBand="0" w:firstRowFirstColumn="0" w:firstRowLastColumn="0" w:lastRowFirstColumn="0" w:lastRowLastColumn="0"/>
          <w:trHeight w:val="456"/>
          <w:jc w:val="center"/>
          <w:del w:id="2209" w:author="Park, Sanghoon" w:date="2021-10-01T12:12:00Z"/>
          <w:trPrChange w:id="2210"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211" w:author="Park, Sanghoon" w:date="2021-10-01T12:12:00Z">
              <w:tcPr>
                <w:tcW w:w="2330" w:type="dxa"/>
              </w:tcPr>
            </w:tcPrChange>
          </w:tcPr>
          <w:p w14:paraId="582D6E01" w14:textId="242D5EFA"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2212" w:author="Park, Sanghoon" w:date="2021-10-01T12:12:00Z"/>
                <w:rFonts w:eastAsia="나눔명조"/>
                <w:sz w:val="20"/>
                <w:szCs w:val="22"/>
              </w:rPr>
              <w:pPrChange w:id="2213"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2214" w:author="Park, Sanghoon" w:date="2021-10-01T12:12:00Z">
              <w:r w:rsidRPr="00BB2CCE" w:rsidDel="00D47A0D">
                <w:rPr>
                  <w:rFonts w:eastAsia="나눔명조" w:hint="eastAsia"/>
                  <w:sz w:val="20"/>
                  <w:szCs w:val="22"/>
                </w:rPr>
                <w:delText>현재</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직급</w:delText>
              </w:r>
            </w:del>
          </w:p>
        </w:tc>
        <w:tc>
          <w:tcPr>
            <w:tcW w:w="0" w:type="dxa"/>
            <w:tcPrChange w:id="2215" w:author="Park, Sanghoon" w:date="2021-10-01T12:12:00Z">
              <w:tcPr>
                <w:tcW w:w="1621" w:type="dxa"/>
              </w:tcPr>
            </w:tcPrChange>
          </w:tcPr>
          <w:p w14:paraId="61E1F11B" w14:textId="2C3B1BAA"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16" w:author="Park, Sanghoon" w:date="2021-10-01T12:12:00Z"/>
                <w:rFonts w:eastAsia="나눔명조"/>
                <w:sz w:val="20"/>
                <w:szCs w:val="22"/>
              </w:rPr>
              <w:pPrChange w:id="2217"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18" w:author="Park, Sanghoon" w:date="2021-10-01T12:12:00Z">
              <w:r w:rsidRPr="00BB2CCE" w:rsidDel="00D47A0D">
                <w:rPr>
                  <w:rFonts w:eastAsia="나눔명조" w:hint="eastAsia"/>
                  <w:sz w:val="20"/>
                  <w:szCs w:val="22"/>
                </w:rPr>
                <w:delText>-0.09**</w:delText>
              </w:r>
            </w:del>
          </w:p>
          <w:p w14:paraId="33EB835C" w14:textId="7BA173E2"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19" w:author="Park, Sanghoon" w:date="2021-10-01T12:12:00Z"/>
                <w:rFonts w:eastAsia="나눔명조"/>
                <w:sz w:val="20"/>
                <w:szCs w:val="22"/>
              </w:rPr>
              <w:pPrChange w:id="2220"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21" w:author="Park, Sanghoon" w:date="2021-10-01T12:12:00Z">
              <w:r w:rsidRPr="00BB2CCE" w:rsidDel="00D47A0D">
                <w:rPr>
                  <w:rFonts w:eastAsia="나눔명조" w:hint="eastAsia"/>
                  <w:sz w:val="20"/>
                  <w:szCs w:val="22"/>
                </w:rPr>
                <w:delText>(0.03)</w:delText>
              </w:r>
            </w:del>
          </w:p>
        </w:tc>
        <w:tc>
          <w:tcPr>
            <w:tcW w:w="0" w:type="dxa"/>
            <w:tcPrChange w:id="2222" w:author="Park, Sanghoon" w:date="2021-10-01T12:12:00Z">
              <w:tcPr>
                <w:tcW w:w="1621" w:type="dxa"/>
              </w:tcPr>
            </w:tcPrChange>
          </w:tcPr>
          <w:p w14:paraId="6D1B1F22" w14:textId="6C948842"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23" w:author="Park, Sanghoon" w:date="2021-10-01T12:12:00Z"/>
                <w:rFonts w:eastAsia="나눔명조"/>
                <w:sz w:val="20"/>
                <w:szCs w:val="22"/>
              </w:rPr>
              <w:pPrChange w:id="2224"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25" w:author="Park, Sanghoon" w:date="2021-10-01T12:12:00Z">
              <w:r w:rsidRPr="00BB2CCE" w:rsidDel="00D47A0D">
                <w:rPr>
                  <w:rFonts w:eastAsia="나눔명조" w:hint="eastAsia"/>
                  <w:sz w:val="20"/>
                  <w:szCs w:val="22"/>
                </w:rPr>
                <w:delText>-0.09**</w:delText>
              </w:r>
            </w:del>
          </w:p>
          <w:p w14:paraId="44865CD4" w14:textId="7BE7A7D9"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26" w:author="Park, Sanghoon" w:date="2021-10-01T12:12:00Z"/>
                <w:rFonts w:eastAsia="나눔명조"/>
                <w:sz w:val="20"/>
                <w:szCs w:val="22"/>
              </w:rPr>
              <w:pPrChange w:id="2227"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28" w:author="Park, Sanghoon" w:date="2021-10-01T12:12:00Z">
              <w:r w:rsidRPr="00BB2CCE" w:rsidDel="00D47A0D">
                <w:rPr>
                  <w:rFonts w:eastAsia="나눔명조" w:hint="eastAsia"/>
                  <w:sz w:val="20"/>
                  <w:szCs w:val="22"/>
                </w:rPr>
                <w:delText>(0.03)</w:delText>
              </w:r>
            </w:del>
          </w:p>
        </w:tc>
        <w:tc>
          <w:tcPr>
            <w:tcW w:w="0" w:type="dxa"/>
            <w:tcPrChange w:id="2229" w:author="Park, Sanghoon" w:date="2021-10-01T12:12:00Z">
              <w:tcPr>
                <w:tcW w:w="1621" w:type="dxa"/>
              </w:tcPr>
            </w:tcPrChange>
          </w:tcPr>
          <w:p w14:paraId="71A4060E" w14:textId="7EFA7358"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30" w:author="Park, Sanghoon" w:date="2021-10-01T12:12:00Z"/>
                <w:rFonts w:eastAsia="나눔명조"/>
                <w:sz w:val="20"/>
                <w:szCs w:val="22"/>
              </w:rPr>
              <w:pPrChange w:id="2231"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32" w:author="Park, Sanghoon" w:date="2021-10-01T12:12:00Z">
              <w:r w:rsidRPr="00BB2CCE" w:rsidDel="00D47A0D">
                <w:rPr>
                  <w:rFonts w:eastAsia="나눔명조" w:hint="eastAsia"/>
                  <w:sz w:val="20"/>
                  <w:szCs w:val="22"/>
                </w:rPr>
                <w:delText>-0.09**</w:delText>
              </w:r>
            </w:del>
          </w:p>
          <w:p w14:paraId="3C894D82" w14:textId="011F2EB1"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33" w:author="Park, Sanghoon" w:date="2021-10-01T12:12:00Z"/>
                <w:rFonts w:eastAsia="나눔명조"/>
                <w:sz w:val="20"/>
                <w:szCs w:val="22"/>
              </w:rPr>
              <w:pPrChange w:id="2234"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35" w:author="Park, Sanghoon" w:date="2021-10-01T12:12:00Z">
              <w:r w:rsidRPr="00BB2CCE" w:rsidDel="00D47A0D">
                <w:rPr>
                  <w:rFonts w:eastAsia="나눔명조" w:hint="eastAsia"/>
                  <w:sz w:val="20"/>
                  <w:szCs w:val="22"/>
                </w:rPr>
                <w:delText>(0.03)</w:delText>
              </w:r>
            </w:del>
          </w:p>
        </w:tc>
        <w:tc>
          <w:tcPr>
            <w:tcW w:w="0" w:type="dxa"/>
            <w:tcPrChange w:id="2236" w:author="Park, Sanghoon" w:date="2021-10-01T12:12:00Z">
              <w:tcPr>
                <w:tcW w:w="1621" w:type="dxa"/>
              </w:tcPr>
            </w:tcPrChange>
          </w:tcPr>
          <w:p w14:paraId="7A6F48F8" w14:textId="36A4B64B"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37" w:author="Park, Sanghoon" w:date="2021-10-01T12:12:00Z"/>
                <w:rFonts w:eastAsia="나눔명조"/>
                <w:sz w:val="20"/>
                <w:szCs w:val="22"/>
              </w:rPr>
              <w:pPrChange w:id="223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39" w:author="Park, Sanghoon" w:date="2021-10-01T12:12:00Z">
              <w:r w:rsidRPr="00BB2CCE" w:rsidDel="00D47A0D">
                <w:rPr>
                  <w:rFonts w:eastAsia="나눔명조" w:hint="eastAsia"/>
                  <w:sz w:val="20"/>
                  <w:szCs w:val="22"/>
                </w:rPr>
                <w:delText>-0.09**</w:delText>
              </w:r>
            </w:del>
          </w:p>
          <w:p w14:paraId="1A4F3CA5" w14:textId="244EDD59"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40" w:author="Park, Sanghoon" w:date="2021-10-01T12:12:00Z"/>
                <w:rFonts w:eastAsia="나눔명조"/>
                <w:sz w:val="20"/>
                <w:szCs w:val="22"/>
              </w:rPr>
              <w:pPrChange w:id="2241"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42" w:author="Park, Sanghoon" w:date="2021-10-01T12:12:00Z">
              <w:r w:rsidRPr="00BB2CCE" w:rsidDel="00D47A0D">
                <w:rPr>
                  <w:rFonts w:eastAsia="나눔명조" w:hint="eastAsia"/>
                  <w:sz w:val="20"/>
                  <w:szCs w:val="22"/>
                </w:rPr>
                <w:delText>(0.03)</w:delText>
              </w:r>
            </w:del>
          </w:p>
        </w:tc>
      </w:tr>
      <w:tr w:rsidR="00BB2CCE" w:rsidRPr="0044366C" w:rsidDel="00D47A0D" w14:paraId="2FCFBA2D" w14:textId="7C2A1468" w:rsidTr="00D47A0D">
        <w:trPr>
          <w:trHeight w:val="456"/>
          <w:jc w:val="center"/>
          <w:del w:id="2243" w:author="Park, Sanghoon" w:date="2021-10-01T12:12:00Z"/>
          <w:trPrChange w:id="2244"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245" w:author="Park, Sanghoon" w:date="2021-10-01T12:12:00Z">
              <w:tcPr>
                <w:tcW w:w="2330" w:type="dxa"/>
              </w:tcPr>
            </w:tcPrChange>
          </w:tcPr>
          <w:p w14:paraId="731A7BE2" w14:textId="6FA40584" w:rsidR="00BB2CCE" w:rsidRPr="00BB2CCE" w:rsidDel="00D47A0D" w:rsidRDefault="00BB2CCE">
            <w:pPr>
              <w:wordWrap/>
              <w:spacing w:before="120" w:after="120" w:line="276" w:lineRule="auto"/>
              <w:rPr>
                <w:del w:id="2246" w:author="Park, Sanghoon" w:date="2021-10-01T12:12:00Z"/>
                <w:rFonts w:eastAsia="나눔명조"/>
                <w:sz w:val="20"/>
                <w:szCs w:val="22"/>
              </w:rPr>
              <w:pPrChange w:id="2247" w:author="Park, Sanghoon" w:date="2021-10-01T12:17:00Z">
                <w:pPr>
                  <w:wordWrap/>
                  <w:spacing w:after="0" w:line="240" w:lineRule="auto"/>
                </w:pPr>
              </w:pPrChange>
            </w:pPr>
            <w:del w:id="2248" w:author="Park, Sanghoon" w:date="2021-10-01T12:12:00Z">
              <w:r w:rsidRPr="00BB2CCE" w:rsidDel="00D47A0D">
                <w:rPr>
                  <w:rFonts w:eastAsia="나눔명조" w:hint="eastAsia"/>
                  <w:sz w:val="20"/>
                  <w:szCs w:val="22"/>
                </w:rPr>
                <w:delText>주평균</w:delText>
              </w:r>
              <w:r w:rsidR="00FF0631" w:rsidDel="00D47A0D">
                <w:rPr>
                  <w:rFonts w:eastAsia="나눔명조"/>
                  <w:sz w:val="20"/>
                  <w:szCs w:val="22"/>
                </w:rPr>
                <w:br/>
              </w:r>
              <w:r w:rsidRPr="00BB2CCE" w:rsidDel="00D47A0D">
                <w:rPr>
                  <w:rFonts w:eastAsia="나눔명조" w:hint="eastAsia"/>
                  <w:sz w:val="20"/>
                  <w:szCs w:val="22"/>
                </w:rPr>
                <w:delText>근무시간</w:delText>
              </w:r>
            </w:del>
          </w:p>
        </w:tc>
        <w:tc>
          <w:tcPr>
            <w:tcW w:w="0" w:type="dxa"/>
            <w:tcPrChange w:id="2249" w:author="Park, Sanghoon" w:date="2021-10-01T12:12:00Z">
              <w:tcPr>
                <w:tcW w:w="1621" w:type="dxa"/>
              </w:tcPr>
            </w:tcPrChange>
          </w:tcPr>
          <w:p w14:paraId="5A0F806A" w14:textId="187841A6"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50" w:author="Park, Sanghoon" w:date="2021-10-01T12:12:00Z"/>
                <w:rFonts w:eastAsia="나눔명조"/>
                <w:sz w:val="20"/>
                <w:szCs w:val="22"/>
              </w:rPr>
              <w:pPrChange w:id="2251"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52" w:author="Park, Sanghoon" w:date="2021-10-01T12:12:00Z">
              <w:r w:rsidRPr="00BB2CCE" w:rsidDel="00D47A0D">
                <w:rPr>
                  <w:rFonts w:eastAsia="나눔명조" w:hint="eastAsia"/>
                  <w:sz w:val="20"/>
                  <w:szCs w:val="22"/>
                </w:rPr>
                <w:delText>-0.10</w:delText>
              </w:r>
            </w:del>
          </w:p>
          <w:p w14:paraId="1FBE5154" w14:textId="02748CC3"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53" w:author="Park, Sanghoon" w:date="2021-10-01T12:12:00Z"/>
                <w:rFonts w:eastAsia="나눔명조"/>
                <w:sz w:val="20"/>
                <w:szCs w:val="22"/>
              </w:rPr>
              <w:pPrChange w:id="2254"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55" w:author="Park, Sanghoon" w:date="2021-10-01T12:12:00Z">
              <w:r w:rsidRPr="00BB2CCE" w:rsidDel="00D47A0D">
                <w:rPr>
                  <w:rFonts w:eastAsia="나눔명조" w:hint="eastAsia"/>
                  <w:sz w:val="20"/>
                  <w:szCs w:val="22"/>
                </w:rPr>
                <w:delText>(0.13)</w:delText>
              </w:r>
            </w:del>
          </w:p>
        </w:tc>
        <w:tc>
          <w:tcPr>
            <w:tcW w:w="0" w:type="dxa"/>
            <w:tcPrChange w:id="2256" w:author="Park, Sanghoon" w:date="2021-10-01T12:12:00Z">
              <w:tcPr>
                <w:tcW w:w="1621" w:type="dxa"/>
              </w:tcPr>
            </w:tcPrChange>
          </w:tcPr>
          <w:p w14:paraId="6342CFCA" w14:textId="5D5B1F53"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57" w:author="Park, Sanghoon" w:date="2021-10-01T12:12:00Z"/>
                <w:rFonts w:eastAsia="나눔명조"/>
                <w:sz w:val="20"/>
                <w:szCs w:val="22"/>
              </w:rPr>
              <w:pPrChange w:id="2258"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59" w:author="Park, Sanghoon" w:date="2021-10-01T12:12:00Z">
              <w:r w:rsidRPr="00BB2CCE" w:rsidDel="00D47A0D">
                <w:rPr>
                  <w:rFonts w:eastAsia="나눔명조" w:hint="eastAsia"/>
                  <w:sz w:val="20"/>
                  <w:szCs w:val="22"/>
                </w:rPr>
                <w:delText>-0.09</w:delText>
              </w:r>
            </w:del>
          </w:p>
          <w:p w14:paraId="152A7524" w14:textId="4C48B62F"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60" w:author="Park, Sanghoon" w:date="2021-10-01T12:12:00Z"/>
                <w:rFonts w:eastAsia="나눔명조"/>
                <w:sz w:val="20"/>
                <w:szCs w:val="22"/>
              </w:rPr>
              <w:pPrChange w:id="2261"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62" w:author="Park, Sanghoon" w:date="2021-10-01T12:12:00Z">
              <w:r w:rsidRPr="00BB2CCE" w:rsidDel="00D47A0D">
                <w:rPr>
                  <w:rFonts w:eastAsia="나눔명조" w:hint="eastAsia"/>
                  <w:sz w:val="20"/>
                  <w:szCs w:val="22"/>
                </w:rPr>
                <w:delText>(0.13)</w:delText>
              </w:r>
            </w:del>
          </w:p>
        </w:tc>
        <w:tc>
          <w:tcPr>
            <w:tcW w:w="0" w:type="dxa"/>
            <w:tcPrChange w:id="2263" w:author="Park, Sanghoon" w:date="2021-10-01T12:12:00Z">
              <w:tcPr>
                <w:tcW w:w="1621" w:type="dxa"/>
              </w:tcPr>
            </w:tcPrChange>
          </w:tcPr>
          <w:p w14:paraId="18DCAA1E" w14:textId="7B5CF9C7"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64" w:author="Park, Sanghoon" w:date="2021-10-01T12:12:00Z"/>
                <w:rFonts w:eastAsia="나눔명조"/>
                <w:sz w:val="20"/>
                <w:szCs w:val="22"/>
              </w:rPr>
              <w:pPrChange w:id="2265"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66" w:author="Park, Sanghoon" w:date="2021-10-01T12:12:00Z">
              <w:r w:rsidRPr="00BB2CCE" w:rsidDel="00D47A0D">
                <w:rPr>
                  <w:rFonts w:eastAsia="나눔명조" w:hint="eastAsia"/>
                  <w:sz w:val="20"/>
                  <w:szCs w:val="22"/>
                </w:rPr>
                <w:delText>-0.09</w:delText>
              </w:r>
            </w:del>
          </w:p>
          <w:p w14:paraId="6476F1AD" w14:textId="1C81FC66"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67" w:author="Park, Sanghoon" w:date="2021-10-01T12:12:00Z"/>
                <w:rFonts w:eastAsia="나눔명조"/>
                <w:sz w:val="20"/>
                <w:szCs w:val="22"/>
              </w:rPr>
              <w:pPrChange w:id="2268"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69" w:author="Park, Sanghoon" w:date="2021-10-01T12:12:00Z">
              <w:r w:rsidRPr="00BB2CCE" w:rsidDel="00D47A0D">
                <w:rPr>
                  <w:rFonts w:eastAsia="나눔명조" w:hint="eastAsia"/>
                  <w:sz w:val="20"/>
                  <w:szCs w:val="22"/>
                </w:rPr>
                <w:delText>(0.13)</w:delText>
              </w:r>
            </w:del>
          </w:p>
        </w:tc>
        <w:tc>
          <w:tcPr>
            <w:tcW w:w="0" w:type="dxa"/>
            <w:tcPrChange w:id="2270" w:author="Park, Sanghoon" w:date="2021-10-01T12:12:00Z">
              <w:tcPr>
                <w:tcW w:w="1621" w:type="dxa"/>
              </w:tcPr>
            </w:tcPrChange>
          </w:tcPr>
          <w:p w14:paraId="42225D34" w14:textId="796DDEED"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71" w:author="Park, Sanghoon" w:date="2021-10-01T12:12:00Z"/>
                <w:rFonts w:eastAsia="나눔명조"/>
                <w:sz w:val="20"/>
                <w:szCs w:val="22"/>
              </w:rPr>
              <w:pPrChange w:id="227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73" w:author="Park, Sanghoon" w:date="2021-10-01T12:12:00Z">
              <w:r w:rsidRPr="00BB2CCE" w:rsidDel="00D47A0D">
                <w:rPr>
                  <w:rFonts w:eastAsia="나눔명조" w:hint="eastAsia"/>
                  <w:sz w:val="20"/>
                  <w:szCs w:val="22"/>
                </w:rPr>
                <w:delText>-0.10</w:delText>
              </w:r>
            </w:del>
          </w:p>
          <w:p w14:paraId="3B5E6830" w14:textId="41BC9EEF"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274" w:author="Park, Sanghoon" w:date="2021-10-01T12:12:00Z"/>
                <w:rFonts w:eastAsia="나눔명조"/>
                <w:sz w:val="20"/>
                <w:szCs w:val="22"/>
              </w:rPr>
              <w:pPrChange w:id="2275"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276" w:author="Park, Sanghoon" w:date="2021-10-01T12:12:00Z">
              <w:r w:rsidRPr="00BB2CCE" w:rsidDel="00D47A0D">
                <w:rPr>
                  <w:rFonts w:eastAsia="나눔명조" w:hint="eastAsia"/>
                  <w:sz w:val="20"/>
                  <w:szCs w:val="22"/>
                </w:rPr>
                <w:delText>(0.13)</w:delText>
              </w:r>
            </w:del>
          </w:p>
        </w:tc>
      </w:tr>
      <w:tr w:rsidR="00BB2CCE" w:rsidRPr="0044366C" w:rsidDel="00D47A0D" w14:paraId="57B9F2F3" w14:textId="272A6084" w:rsidTr="00D47A0D">
        <w:trPr>
          <w:cnfStyle w:val="000000100000" w:firstRow="0" w:lastRow="0" w:firstColumn="0" w:lastColumn="0" w:oddVBand="0" w:evenVBand="0" w:oddHBand="1" w:evenHBand="0" w:firstRowFirstColumn="0" w:firstRowLastColumn="0" w:lastRowFirstColumn="0" w:lastRowLastColumn="0"/>
          <w:trHeight w:val="113"/>
          <w:jc w:val="center"/>
          <w:del w:id="2277" w:author="Park, Sanghoon" w:date="2021-10-01T12:12:00Z"/>
          <w:trPrChange w:id="2278" w:author="Park, Sanghoon" w:date="2021-10-01T12:12:00Z">
            <w:trPr>
              <w:trHeight w:val="113"/>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279" w:author="Park, Sanghoon" w:date="2021-10-01T12:12:00Z">
              <w:tcPr>
                <w:tcW w:w="2330" w:type="dxa"/>
              </w:tcPr>
            </w:tcPrChange>
          </w:tcPr>
          <w:p w14:paraId="4F2627CA" w14:textId="755DD4F6"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2280" w:author="Park, Sanghoon" w:date="2021-10-01T12:12:00Z"/>
                <w:rFonts w:eastAsia="나눔명조"/>
                <w:sz w:val="20"/>
                <w:szCs w:val="22"/>
              </w:rPr>
              <w:pPrChange w:id="2281"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2282" w:author="Park, Sanghoon" w:date="2021-10-01T12:12:00Z">
              <w:r w:rsidRPr="00BB2CCE" w:rsidDel="00D47A0D">
                <w:rPr>
                  <w:rFonts w:eastAsia="나눔명조" w:hint="eastAsia"/>
                  <w:sz w:val="20"/>
                  <w:szCs w:val="22"/>
                </w:rPr>
                <w:delText>주평균</w:delText>
              </w:r>
              <w:r w:rsidRPr="00BB2CCE" w:rsidDel="00D47A0D">
                <w:rPr>
                  <w:rFonts w:eastAsia="나눔명조" w:hint="eastAsia"/>
                  <w:sz w:val="20"/>
                  <w:szCs w:val="22"/>
                </w:rPr>
                <w:delText xml:space="preserve"> </w:delText>
              </w:r>
              <w:r w:rsidRPr="00BB2CCE" w:rsidDel="00D47A0D">
                <w:rPr>
                  <w:rFonts w:eastAsia="나눔명조" w:hint="eastAsia"/>
                  <w:sz w:val="20"/>
                  <w:szCs w:val="22"/>
                </w:rPr>
                <w:delText>초과근무시간</w:delText>
              </w:r>
            </w:del>
          </w:p>
        </w:tc>
        <w:tc>
          <w:tcPr>
            <w:tcW w:w="0" w:type="dxa"/>
            <w:tcPrChange w:id="2283" w:author="Park, Sanghoon" w:date="2021-10-01T12:12:00Z">
              <w:tcPr>
                <w:tcW w:w="1621" w:type="dxa"/>
              </w:tcPr>
            </w:tcPrChange>
          </w:tcPr>
          <w:p w14:paraId="05D14940" w14:textId="33CEEE97"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84" w:author="Park, Sanghoon" w:date="2021-10-01T12:12:00Z"/>
                <w:rFonts w:eastAsia="나눔명조"/>
                <w:sz w:val="20"/>
                <w:szCs w:val="22"/>
              </w:rPr>
              <w:pPrChange w:id="2285"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86" w:author="Park, Sanghoon" w:date="2021-10-01T12:12:00Z">
              <w:r w:rsidRPr="00BB2CCE" w:rsidDel="00D47A0D">
                <w:rPr>
                  <w:rFonts w:eastAsia="나눔명조" w:hint="eastAsia"/>
                  <w:sz w:val="20"/>
                  <w:szCs w:val="22"/>
                </w:rPr>
                <w:delText>0.08</w:delText>
              </w:r>
            </w:del>
          </w:p>
          <w:p w14:paraId="48F3E00F" w14:textId="2BBFD2E3"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87" w:author="Park, Sanghoon" w:date="2021-10-01T12:12:00Z"/>
                <w:rFonts w:eastAsia="나눔명조"/>
                <w:sz w:val="20"/>
                <w:szCs w:val="22"/>
              </w:rPr>
              <w:pPrChange w:id="228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89" w:author="Park, Sanghoon" w:date="2021-10-01T12:12:00Z">
              <w:r w:rsidRPr="00BB2CCE" w:rsidDel="00D47A0D">
                <w:rPr>
                  <w:rFonts w:eastAsia="나눔명조" w:hint="eastAsia"/>
                  <w:sz w:val="20"/>
                  <w:szCs w:val="22"/>
                </w:rPr>
                <w:delText>(0.07)</w:delText>
              </w:r>
            </w:del>
          </w:p>
        </w:tc>
        <w:tc>
          <w:tcPr>
            <w:tcW w:w="0" w:type="dxa"/>
            <w:tcPrChange w:id="2290" w:author="Park, Sanghoon" w:date="2021-10-01T12:12:00Z">
              <w:tcPr>
                <w:tcW w:w="1621" w:type="dxa"/>
              </w:tcPr>
            </w:tcPrChange>
          </w:tcPr>
          <w:p w14:paraId="4EE7880C" w14:textId="731A0250"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91" w:author="Park, Sanghoon" w:date="2021-10-01T12:12:00Z"/>
                <w:rFonts w:eastAsia="나눔명조"/>
                <w:sz w:val="20"/>
                <w:szCs w:val="22"/>
              </w:rPr>
              <w:pPrChange w:id="229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93" w:author="Park, Sanghoon" w:date="2021-10-01T12:12:00Z">
              <w:r w:rsidRPr="00BB2CCE" w:rsidDel="00D47A0D">
                <w:rPr>
                  <w:rFonts w:eastAsia="나눔명조" w:hint="eastAsia"/>
                  <w:sz w:val="20"/>
                  <w:szCs w:val="22"/>
                </w:rPr>
                <w:delText>0.07</w:delText>
              </w:r>
            </w:del>
          </w:p>
          <w:p w14:paraId="235B2414" w14:textId="790A0921"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94" w:author="Park, Sanghoon" w:date="2021-10-01T12:12:00Z"/>
                <w:rFonts w:eastAsia="나눔명조"/>
                <w:sz w:val="20"/>
                <w:szCs w:val="22"/>
              </w:rPr>
              <w:pPrChange w:id="2295"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296" w:author="Park, Sanghoon" w:date="2021-10-01T12:12:00Z">
              <w:r w:rsidRPr="00BB2CCE" w:rsidDel="00D47A0D">
                <w:rPr>
                  <w:rFonts w:eastAsia="나눔명조" w:hint="eastAsia"/>
                  <w:sz w:val="20"/>
                  <w:szCs w:val="22"/>
                </w:rPr>
                <w:delText>(0.08)</w:delText>
              </w:r>
            </w:del>
          </w:p>
        </w:tc>
        <w:tc>
          <w:tcPr>
            <w:tcW w:w="0" w:type="dxa"/>
            <w:tcPrChange w:id="2297" w:author="Park, Sanghoon" w:date="2021-10-01T12:12:00Z">
              <w:tcPr>
                <w:tcW w:w="1621" w:type="dxa"/>
              </w:tcPr>
            </w:tcPrChange>
          </w:tcPr>
          <w:p w14:paraId="7A83E66F" w14:textId="2FC3C78E"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298" w:author="Park, Sanghoon" w:date="2021-10-01T12:12:00Z"/>
                <w:rFonts w:eastAsia="나눔명조"/>
                <w:sz w:val="20"/>
                <w:szCs w:val="22"/>
              </w:rPr>
              <w:pPrChange w:id="2299"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300" w:author="Park, Sanghoon" w:date="2021-10-01T12:12:00Z">
              <w:r w:rsidRPr="00BB2CCE" w:rsidDel="00D47A0D">
                <w:rPr>
                  <w:rFonts w:eastAsia="나눔명조" w:hint="eastAsia"/>
                  <w:sz w:val="20"/>
                  <w:szCs w:val="22"/>
                </w:rPr>
                <w:delText>0.07</w:delText>
              </w:r>
            </w:del>
          </w:p>
          <w:p w14:paraId="312C21FE" w14:textId="110D3FCF"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301" w:author="Park, Sanghoon" w:date="2021-10-01T12:12:00Z"/>
                <w:rFonts w:eastAsia="나눔명조"/>
                <w:sz w:val="20"/>
                <w:szCs w:val="22"/>
              </w:rPr>
              <w:pPrChange w:id="230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303" w:author="Park, Sanghoon" w:date="2021-10-01T12:12:00Z">
              <w:r w:rsidRPr="00BB2CCE" w:rsidDel="00D47A0D">
                <w:rPr>
                  <w:rFonts w:eastAsia="나눔명조" w:hint="eastAsia"/>
                  <w:sz w:val="20"/>
                  <w:szCs w:val="22"/>
                </w:rPr>
                <w:delText>(0.08)</w:delText>
              </w:r>
            </w:del>
          </w:p>
        </w:tc>
        <w:tc>
          <w:tcPr>
            <w:tcW w:w="0" w:type="dxa"/>
            <w:tcPrChange w:id="2304" w:author="Park, Sanghoon" w:date="2021-10-01T12:12:00Z">
              <w:tcPr>
                <w:tcW w:w="1621" w:type="dxa"/>
              </w:tcPr>
            </w:tcPrChange>
          </w:tcPr>
          <w:p w14:paraId="0520D5E2" w14:textId="4455B5C0"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305" w:author="Park, Sanghoon" w:date="2021-10-01T12:12:00Z"/>
                <w:rFonts w:eastAsia="나눔명조"/>
                <w:sz w:val="20"/>
                <w:szCs w:val="22"/>
              </w:rPr>
              <w:pPrChange w:id="2306"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307" w:author="Park, Sanghoon" w:date="2021-10-01T12:12:00Z">
              <w:r w:rsidRPr="00BB2CCE" w:rsidDel="00D47A0D">
                <w:rPr>
                  <w:rFonts w:eastAsia="나눔명조" w:hint="eastAsia"/>
                  <w:sz w:val="20"/>
                  <w:szCs w:val="22"/>
                </w:rPr>
                <w:delText>0.08</w:delText>
              </w:r>
            </w:del>
          </w:p>
        </w:tc>
      </w:tr>
      <w:tr w:rsidR="00BB2CCE" w:rsidRPr="0044366C" w:rsidDel="00D47A0D" w14:paraId="104210DB" w14:textId="6315D0BA" w:rsidTr="00D47A0D">
        <w:trPr>
          <w:trHeight w:val="456"/>
          <w:jc w:val="center"/>
          <w:del w:id="2308" w:author="Park, Sanghoon" w:date="2021-10-01T12:12:00Z"/>
          <w:trPrChange w:id="2309"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310" w:author="Park, Sanghoon" w:date="2021-10-01T12:12:00Z">
              <w:tcPr>
                <w:tcW w:w="2330" w:type="dxa"/>
              </w:tcPr>
            </w:tcPrChange>
          </w:tcPr>
          <w:p w14:paraId="13AA48CB" w14:textId="1FC572A9" w:rsidR="00BB2CCE" w:rsidRPr="00BB2CCE" w:rsidDel="00D47A0D" w:rsidRDefault="00BB2CCE">
            <w:pPr>
              <w:wordWrap/>
              <w:spacing w:before="120" w:after="120" w:line="276" w:lineRule="auto"/>
              <w:rPr>
                <w:del w:id="2311" w:author="Park, Sanghoon" w:date="2021-10-01T12:12:00Z"/>
                <w:rFonts w:eastAsia="나눔명조"/>
                <w:sz w:val="20"/>
                <w:szCs w:val="22"/>
              </w:rPr>
              <w:pPrChange w:id="2312" w:author="Park, Sanghoon" w:date="2021-10-01T12:17:00Z">
                <w:pPr>
                  <w:wordWrap/>
                  <w:spacing w:after="0" w:line="240" w:lineRule="auto"/>
                </w:pPr>
              </w:pPrChange>
            </w:pPr>
            <w:del w:id="2313" w:author="Park, Sanghoon" w:date="2021-10-01T12:12:00Z">
              <w:r w:rsidRPr="00BB2CCE" w:rsidDel="00D47A0D">
                <w:rPr>
                  <w:rFonts w:eastAsia="나눔명조" w:hint="eastAsia"/>
                  <w:sz w:val="20"/>
                  <w:szCs w:val="22"/>
                </w:rPr>
                <w:delText>(</w:delText>
              </w:r>
              <w:r w:rsidRPr="00BB2CCE" w:rsidDel="00D47A0D">
                <w:rPr>
                  <w:rFonts w:eastAsia="나눔명조" w:hint="eastAsia"/>
                  <w:sz w:val="20"/>
                  <w:szCs w:val="22"/>
                </w:rPr>
                <w:delText>상수항</w:delText>
              </w:r>
              <w:r w:rsidRPr="00BB2CCE" w:rsidDel="00D47A0D">
                <w:rPr>
                  <w:rFonts w:eastAsia="나눔명조" w:hint="eastAsia"/>
                  <w:sz w:val="20"/>
                  <w:szCs w:val="22"/>
                </w:rPr>
                <w:delText>)</w:delText>
              </w:r>
            </w:del>
          </w:p>
        </w:tc>
        <w:tc>
          <w:tcPr>
            <w:tcW w:w="0" w:type="dxa"/>
            <w:tcPrChange w:id="2314" w:author="Park, Sanghoon" w:date="2021-10-01T12:12:00Z">
              <w:tcPr>
                <w:tcW w:w="1621" w:type="dxa"/>
              </w:tcPr>
            </w:tcPrChange>
          </w:tcPr>
          <w:p w14:paraId="06B75889" w14:textId="6A4641A5"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15" w:author="Park, Sanghoon" w:date="2021-10-01T12:12:00Z"/>
                <w:rFonts w:eastAsia="나눔명조"/>
                <w:sz w:val="20"/>
                <w:szCs w:val="22"/>
              </w:rPr>
              <w:pPrChange w:id="231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17" w:author="Park, Sanghoon" w:date="2021-10-01T12:12:00Z">
              <w:r w:rsidRPr="00BB2CCE" w:rsidDel="00D47A0D">
                <w:rPr>
                  <w:rFonts w:eastAsia="나눔명조" w:hint="eastAsia"/>
                  <w:sz w:val="20"/>
                  <w:szCs w:val="22"/>
                </w:rPr>
                <w:delText>-0.33</w:delText>
              </w:r>
            </w:del>
          </w:p>
          <w:p w14:paraId="42CC2981" w14:textId="74CC748A"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18" w:author="Park, Sanghoon" w:date="2021-10-01T12:12:00Z"/>
                <w:rFonts w:eastAsia="나눔명조"/>
                <w:sz w:val="20"/>
                <w:szCs w:val="22"/>
              </w:rPr>
              <w:pPrChange w:id="2319"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20" w:author="Park, Sanghoon" w:date="2021-10-01T12:12:00Z">
              <w:r w:rsidRPr="00BB2CCE" w:rsidDel="00D47A0D">
                <w:rPr>
                  <w:rFonts w:eastAsia="나눔명조" w:hint="eastAsia"/>
                  <w:sz w:val="20"/>
                  <w:szCs w:val="22"/>
                </w:rPr>
                <w:delText>(0.51)</w:delText>
              </w:r>
            </w:del>
          </w:p>
        </w:tc>
        <w:tc>
          <w:tcPr>
            <w:tcW w:w="0" w:type="dxa"/>
            <w:tcPrChange w:id="2321" w:author="Park, Sanghoon" w:date="2021-10-01T12:12:00Z">
              <w:tcPr>
                <w:tcW w:w="1621" w:type="dxa"/>
              </w:tcPr>
            </w:tcPrChange>
          </w:tcPr>
          <w:p w14:paraId="2D611A5F" w14:textId="0065D08B"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22" w:author="Park, Sanghoon" w:date="2021-10-01T12:12:00Z"/>
                <w:rFonts w:eastAsia="나눔명조"/>
                <w:sz w:val="20"/>
                <w:szCs w:val="22"/>
              </w:rPr>
              <w:pPrChange w:id="2323"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24" w:author="Park, Sanghoon" w:date="2021-10-01T12:12:00Z">
              <w:r w:rsidRPr="00BB2CCE" w:rsidDel="00D47A0D">
                <w:rPr>
                  <w:rFonts w:eastAsia="나눔명조" w:hint="eastAsia"/>
                  <w:sz w:val="20"/>
                  <w:szCs w:val="22"/>
                </w:rPr>
                <w:delText>-0.40</w:delText>
              </w:r>
            </w:del>
          </w:p>
          <w:p w14:paraId="013D868E" w14:textId="629FC658"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25" w:author="Park, Sanghoon" w:date="2021-10-01T12:12:00Z"/>
                <w:rFonts w:eastAsia="나눔명조"/>
                <w:sz w:val="20"/>
                <w:szCs w:val="22"/>
              </w:rPr>
              <w:pPrChange w:id="232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27" w:author="Park, Sanghoon" w:date="2021-10-01T12:12:00Z">
              <w:r w:rsidRPr="00BB2CCE" w:rsidDel="00D47A0D">
                <w:rPr>
                  <w:rFonts w:eastAsia="나눔명조" w:hint="eastAsia"/>
                  <w:sz w:val="20"/>
                  <w:szCs w:val="22"/>
                </w:rPr>
                <w:delText>(0.52)</w:delText>
              </w:r>
            </w:del>
          </w:p>
        </w:tc>
        <w:tc>
          <w:tcPr>
            <w:tcW w:w="0" w:type="dxa"/>
            <w:tcPrChange w:id="2328" w:author="Park, Sanghoon" w:date="2021-10-01T12:12:00Z">
              <w:tcPr>
                <w:tcW w:w="1621" w:type="dxa"/>
              </w:tcPr>
            </w:tcPrChange>
          </w:tcPr>
          <w:p w14:paraId="305FB979" w14:textId="20191413"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29" w:author="Park, Sanghoon" w:date="2021-10-01T12:12:00Z"/>
                <w:rFonts w:eastAsia="나눔명조"/>
                <w:sz w:val="20"/>
                <w:szCs w:val="22"/>
              </w:rPr>
              <w:pPrChange w:id="2330"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31" w:author="Park, Sanghoon" w:date="2021-10-01T12:12:00Z">
              <w:r w:rsidRPr="00BB2CCE" w:rsidDel="00D47A0D">
                <w:rPr>
                  <w:rFonts w:eastAsia="나눔명조" w:hint="eastAsia"/>
                  <w:sz w:val="20"/>
                  <w:szCs w:val="22"/>
                </w:rPr>
                <w:delText>-0.37</w:delText>
              </w:r>
            </w:del>
          </w:p>
          <w:p w14:paraId="635B2029" w14:textId="268913AF"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32" w:author="Park, Sanghoon" w:date="2021-10-01T12:12:00Z"/>
                <w:rFonts w:eastAsia="나눔명조"/>
                <w:sz w:val="20"/>
                <w:szCs w:val="22"/>
              </w:rPr>
              <w:pPrChange w:id="2333"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34" w:author="Park, Sanghoon" w:date="2021-10-01T12:12:00Z">
              <w:r w:rsidRPr="00BB2CCE" w:rsidDel="00D47A0D">
                <w:rPr>
                  <w:rFonts w:eastAsia="나눔명조" w:hint="eastAsia"/>
                  <w:sz w:val="20"/>
                  <w:szCs w:val="22"/>
                </w:rPr>
                <w:delText>(0.51)</w:delText>
              </w:r>
            </w:del>
          </w:p>
        </w:tc>
        <w:tc>
          <w:tcPr>
            <w:tcW w:w="0" w:type="dxa"/>
            <w:tcPrChange w:id="2335" w:author="Park, Sanghoon" w:date="2021-10-01T12:12:00Z">
              <w:tcPr>
                <w:tcW w:w="1621" w:type="dxa"/>
              </w:tcPr>
            </w:tcPrChange>
          </w:tcPr>
          <w:p w14:paraId="39EDBBFE" w14:textId="31AA41BD"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36" w:author="Park, Sanghoon" w:date="2021-10-01T12:12:00Z"/>
                <w:rFonts w:eastAsia="나눔명조"/>
                <w:sz w:val="20"/>
                <w:szCs w:val="22"/>
              </w:rPr>
              <w:pPrChange w:id="2337"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38" w:author="Park, Sanghoon" w:date="2021-10-01T12:12:00Z">
              <w:r w:rsidRPr="00BB2CCE" w:rsidDel="00D47A0D">
                <w:rPr>
                  <w:rFonts w:eastAsia="나눔명조" w:hint="eastAsia"/>
                  <w:sz w:val="20"/>
                  <w:szCs w:val="22"/>
                </w:rPr>
                <w:delText>-0.31</w:delText>
              </w:r>
            </w:del>
          </w:p>
          <w:p w14:paraId="7051E16D" w14:textId="73C4E1C2"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39" w:author="Park, Sanghoon" w:date="2021-10-01T12:12:00Z"/>
                <w:rFonts w:eastAsia="나눔명조"/>
                <w:sz w:val="20"/>
                <w:szCs w:val="22"/>
              </w:rPr>
              <w:pPrChange w:id="2340"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41" w:author="Park, Sanghoon" w:date="2021-10-01T12:12:00Z">
              <w:r w:rsidRPr="00BB2CCE" w:rsidDel="00D47A0D">
                <w:rPr>
                  <w:rFonts w:eastAsia="나눔명조" w:hint="eastAsia"/>
                  <w:sz w:val="20"/>
                  <w:szCs w:val="22"/>
                </w:rPr>
                <w:delText>(0.51)</w:delText>
              </w:r>
            </w:del>
          </w:p>
        </w:tc>
      </w:tr>
      <w:tr w:rsidR="00BB2CCE" w:rsidRPr="0044366C" w:rsidDel="00D47A0D" w14:paraId="5A5EECE5" w14:textId="22A0754F" w:rsidTr="00D47A0D">
        <w:trPr>
          <w:cnfStyle w:val="000000100000" w:firstRow="0" w:lastRow="0" w:firstColumn="0" w:lastColumn="0" w:oddVBand="0" w:evenVBand="0" w:oddHBand="1" w:evenHBand="0" w:firstRowFirstColumn="0" w:firstRowLastColumn="0" w:lastRowFirstColumn="0" w:lastRowLastColumn="0"/>
          <w:trHeight w:val="456"/>
          <w:jc w:val="center"/>
          <w:del w:id="2342" w:author="Park, Sanghoon" w:date="2021-10-01T12:12:00Z"/>
          <w:trPrChange w:id="2343"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344" w:author="Park, Sanghoon" w:date="2021-10-01T12:12:00Z">
              <w:tcPr>
                <w:tcW w:w="2330" w:type="dxa"/>
              </w:tcPr>
            </w:tcPrChange>
          </w:tcPr>
          <w:p w14:paraId="518D5795" w14:textId="56F55625"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2345" w:author="Park, Sanghoon" w:date="2021-10-01T12:12:00Z"/>
                <w:rFonts w:eastAsia="나눔명조"/>
                <w:sz w:val="20"/>
                <w:szCs w:val="22"/>
              </w:rPr>
              <w:pPrChange w:id="2346"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2347" w:author="Park, Sanghoon" w:date="2021-10-01T12:12:00Z">
              <w:r w:rsidRPr="00BB2CCE" w:rsidDel="00D47A0D">
                <w:rPr>
                  <w:rFonts w:eastAsia="나눔명조" w:hint="eastAsia"/>
                  <w:sz w:val="20"/>
                  <w:szCs w:val="22"/>
                </w:rPr>
                <w:delText>AIC</w:delText>
              </w:r>
            </w:del>
          </w:p>
        </w:tc>
        <w:tc>
          <w:tcPr>
            <w:tcW w:w="0" w:type="dxa"/>
            <w:tcPrChange w:id="2348" w:author="Park, Sanghoon" w:date="2021-10-01T12:12:00Z">
              <w:tcPr>
                <w:tcW w:w="1621" w:type="dxa"/>
              </w:tcPr>
            </w:tcPrChange>
          </w:tcPr>
          <w:p w14:paraId="3665C78C" w14:textId="1CF6BCD5"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349" w:author="Park, Sanghoon" w:date="2021-10-01T12:12:00Z"/>
                <w:rFonts w:eastAsia="나눔명조"/>
                <w:sz w:val="20"/>
                <w:szCs w:val="22"/>
              </w:rPr>
              <w:pPrChange w:id="2350"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351" w:author="Park, Sanghoon" w:date="2021-10-01T12:12:00Z">
              <w:r w:rsidRPr="00BB2CCE" w:rsidDel="00D47A0D">
                <w:rPr>
                  <w:rFonts w:eastAsia="나눔명조" w:hint="eastAsia"/>
                  <w:sz w:val="20"/>
                  <w:szCs w:val="22"/>
                </w:rPr>
                <w:delText>5390.05</w:delText>
              </w:r>
            </w:del>
          </w:p>
        </w:tc>
        <w:tc>
          <w:tcPr>
            <w:tcW w:w="0" w:type="dxa"/>
            <w:tcPrChange w:id="2352" w:author="Park, Sanghoon" w:date="2021-10-01T12:12:00Z">
              <w:tcPr>
                <w:tcW w:w="1621" w:type="dxa"/>
              </w:tcPr>
            </w:tcPrChange>
          </w:tcPr>
          <w:p w14:paraId="79A50638" w14:textId="40B706BA"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353" w:author="Park, Sanghoon" w:date="2021-10-01T12:12:00Z"/>
                <w:rFonts w:eastAsia="나눔명조"/>
                <w:sz w:val="20"/>
                <w:szCs w:val="22"/>
              </w:rPr>
              <w:pPrChange w:id="2354"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355" w:author="Park, Sanghoon" w:date="2021-10-01T12:12:00Z">
              <w:r w:rsidRPr="00BB2CCE" w:rsidDel="00D47A0D">
                <w:rPr>
                  <w:rFonts w:eastAsia="나눔명조" w:hint="eastAsia"/>
                  <w:sz w:val="20"/>
                  <w:szCs w:val="22"/>
                </w:rPr>
                <w:delText>5354.74</w:delText>
              </w:r>
            </w:del>
          </w:p>
        </w:tc>
        <w:tc>
          <w:tcPr>
            <w:tcW w:w="0" w:type="dxa"/>
            <w:tcPrChange w:id="2356" w:author="Park, Sanghoon" w:date="2021-10-01T12:12:00Z">
              <w:tcPr>
                <w:tcW w:w="1621" w:type="dxa"/>
              </w:tcPr>
            </w:tcPrChange>
          </w:tcPr>
          <w:p w14:paraId="4AEC93AB" w14:textId="4889F51F"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357" w:author="Park, Sanghoon" w:date="2021-10-01T12:12:00Z"/>
                <w:rFonts w:eastAsia="나눔명조"/>
                <w:sz w:val="20"/>
                <w:szCs w:val="22"/>
              </w:rPr>
              <w:pPrChange w:id="235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359" w:author="Park, Sanghoon" w:date="2021-10-01T12:12:00Z">
              <w:r w:rsidRPr="00BB2CCE" w:rsidDel="00D47A0D">
                <w:rPr>
                  <w:rFonts w:eastAsia="나눔명조" w:hint="eastAsia"/>
                  <w:sz w:val="20"/>
                  <w:szCs w:val="22"/>
                </w:rPr>
                <w:delText>5367.84</w:delText>
              </w:r>
            </w:del>
          </w:p>
        </w:tc>
        <w:tc>
          <w:tcPr>
            <w:tcW w:w="0" w:type="dxa"/>
            <w:tcPrChange w:id="2360" w:author="Park, Sanghoon" w:date="2021-10-01T12:12:00Z">
              <w:tcPr>
                <w:tcW w:w="1621" w:type="dxa"/>
              </w:tcPr>
            </w:tcPrChange>
          </w:tcPr>
          <w:p w14:paraId="70E9F4BD" w14:textId="6F8D8126"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361" w:author="Park, Sanghoon" w:date="2021-10-01T12:12:00Z"/>
                <w:rFonts w:eastAsia="나눔명조"/>
                <w:sz w:val="20"/>
                <w:szCs w:val="22"/>
              </w:rPr>
              <w:pPrChange w:id="236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363" w:author="Park, Sanghoon" w:date="2021-10-01T12:12:00Z">
              <w:r w:rsidRPr="00BB2CCE" w:rsidDel="00D47A0D">
                <w:rPr>
                  <w:rFonts w:eastAsia="나눔명조" w:hint="eastAsia"/>
                  <w:sz w:val="20"/>
                  <w:szCs w:val="22"/>
                </w:rPr>
                <w:delText>5387.33</w:delText>
              </w:r>
            </w:del>
          </w:p>
        </w:tc>
      </w:tr>
      <w:tr w:rsidR="00BB2CCE" w:rsidRPr="0044366C" w:rsidDel="00D47A0D" w14:paraId="2382651A" w14:textId="1C29189E" w:rsidTr="00D47A0D">
        <w:trPr>
          <w:trHeight w:val="456"/>
          <w:jc w:val="center"/>
          <w:del w:id="2364" w:author="Park, Sanghoon" w:date="2021-10-01T12:12:00Z"/>
          <w:trPrChange w:id="2365"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366" w:author="Park, Sanghoon" w:date="2021-10-01T12:12:00Z">
              <w:tcPr>
                <w:tcW w:w="2330" w:type="dxa"/>
              </w:tcPr>
            </w:tcPrChange>
          </w:tcPr>
          <w:p w14:paraId="06B2FF50" w14:textId="00C11DC3" w:rsidR="00BB2CCE" w:rsidRPr="00BB2CCE" w:rsidDel="00D47A0D" w:rsidRDefault="00BB2CCE">
            <w:pPr>
              <w:wordWrap/>
              <w:spacing w:before="120" w:after="120" w:line="276" w:lineRule="auto"/>
              <w:rPr>
                <w:del w:id="2367" w:author="Park, Sanghoon" w:date="2021-10-01T12:12:00Z"/>
                <w:rFonts w:eastAsia="나눔명조"/>
                <w:sz w:val="20"/>
                <w:szCs w:val="22"/>
              </w:rPr>
              <w:pPrChange w:id="2368" w:author="Park, Sanghoon" w:date="2021-10-01T12:17:00Z">
                <w:pPr>
                  <w:wordWrap/>
                  <w:spacing w:after="0" w:line="240" w:lineRule="auto"/>
                </w:pPr>
              </w:pPrChange>
            </w:pPr>
            <w:del w:id="2369" w:author="Park, Sanghoon" w:date="2021-10-01T12:12:00Z">
              <w:r w:rsidRPr="00BB2CCE" w:rsidDel="00D47A0D">
                <w:rPr>
                  <w:rFonts w:eastAsia="나눔명조" w:hint="eastAsia"/>
                  <w:sz w:val="20"/>
                  <w:szCs w:val="22"/>
                </w:rPr>
                <w:delText>BIC</w:delText>
              </w:r>
            </w:del>
          </w:p>
        </w:tc>
        <w:tc>
          <w:tcPr>
            <w:tcW w:w="0" w:type="dxa"/>
            <w:tcPrChange w:id="2370" w:author="Park, Sanghoon" w:date="2021-10-01T12:12:00Z">
              <w:tcPr>
                <w:tcW w:w="1621" w:type="dxa"/>
              </w:tcPr>
            </w:tcPrChange>
          </w:tcPr>
          <w:p w14:paraId="1BF945AE" w14:textId="0B9F6EF3"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71" w:author="Park, Sanghoon" w:date="2021-10-01T12:12:00Z"/>
                <w:rFonts w:eastAsia="나눔명조"/>
                <w:sz w:val="20"/>
                <w:szCs w:val="22"/>
              </w:rPr>
              <w:pPrChange w:id="2372"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73" w:author="Park, Sanghoon" w:date="2021-10-01T12:12:00Z">
              <w:r w:rsidRPr="00BB2CCE" w:rsidDel="00D47A0D">
                <w:rPr>
                  <w:rFonts w:eastAsia="나눔명조" w:hint="eastAsia"/>
                  <w:sz w:val="20"/>
                  <w:szCs w:val="22"/>
                </w:rPr>
                <w:delText>5485.69</w:delText>
              </w:r>
            </w:del>
          </w:p>
        </w:tc>
        <w:tc>
          <w:tcPr>
            <w:tcW w:w="0" w:type="dxa"/>
            <w:tcPrChange w:id="2374" w:author="Park, Sanghoon" w:date="2021-10-01T12:12:00Z">
              <w:tcPr>
                <w:tcW w:w="1621" w:type="dxa"/>
              </w:tcPr>
            </w:tcPrChange>
          </w:tcPr>
          <w:p w14:paraId="44F2DEBB" w14:textId="7E702117"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75" w:author="Park, Sanghoon" w:date="2021-10-01T12:12:00Z"/>
                <w:rFonts w:eastAsia="나눔명조"/>
                <w:sz w:val="20"/>
                <w:szCs w:val="22"/>
              </w:rPr>
              <w:pPrChange w:id="237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77" w:author="Park, Sanghoon" w:date="2021-10-01T12:12:00Z">
              <w:r w:rsidRPr="00BB2CCE" w:rsidDel="00D47A0D">
                <w:rPr>
                  <w:rFonts w:eastAsia="나눔명조" w:hint="eastAsia"/>
                  <w:sz w:val="20"/>
                  <w:szCs w:val="22"/>
                </w:rPr>
                <w:delText>5456.74</w:delText>
              </w:r>
            </w:del>
          </w:p>
        </w:tc>
        <w:tc>
          <w:tcPr>
            <w:tcW w:w="0" w:type="dxa"/>
            <w:tcPrChange w:id="2378" w:author="Park, Sanghoon" w:date="2021-10-01T12:12:00Z">
              <w:tcPr>
                <w:tcW w:w="1621" w:type="dxa"/>
              </w:tcPr>
            </w:tcPrChange>
          </w:tcPr>
          <w:p w14:paraId="34578074" w14:textId="2EB25945"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79" w:author="Park, Sanghoon" w:date="2021-10-01T12:12:00Z"/>
                <w:rFonts w:eastAsia="나눔명조"/>
                <w:sz w:val="20"/>
                <w:szCs w:val="22"/>
              </w:rPr>
              <w:pPrChange w:id="2380"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81" w:author="Park, Sanghoon" w:date="2021-10-01T12:12:00Z">
              <w:r w:rsidRPr="00BB2CCE" w:rsidDel="00D47A0D">
                <w:rPr>
                  <w:rFonts w:eastAsia="나눔명조" w:hint="eastAsia"/>
                  <w:sz w:val="20"/>
                  <w:szCs w:val="22"/>
                </w:rPr>
                <w:delText>5469.84</w:delText>
              </w:r>
            </w:del>
          </w:p>
        </w:tc>
        <w:tc>
          <w:tcPr>
            <w:tcW w:w="0" w:type="dxa"/>
            <w:tcPrChange w:id="2382" w:author="Park, Sanghoon" w:date="2021-10-01T12:12:00Z">
              <w:tcPr>
                <w:tcW w:w="1621" w:type="dxa"/>
              </w:tcPr>
            </w:tcPrChange>
          </w:tcPr>
          <w:p w14:paraId="1BE7B7C9" w14:textId="0B176923"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383" w:author="Park, Sanghoon" w:date="2021-10-01T12:12:00Z"/>
                <w:rFonts w:eastAsia="나눔명조"/>
                <w:sz w:val="20"/>
                <w:szCs w:val="22"/>
              </w:rPr>
              <w:pPrChange w:id="2384"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385" w:author="Park, Sanghoon" w:date="2021-10-01T12:12:00Z">
              <w:r w:rsidRPr="00BB2CCE" w:rsidDel="00D47A0D">
                <w:rPr>
                  <w:rFonts w:eastAsia="나눔명조" w:hint="eastAsia"/>
                  <w:sz w:val="20"/>
                  <w:szCs w:val="22"/>
                </w:rPr>
                <w:delText>5489.33</w:delText>
              </w:r>
            </w:del>
          </w:p>
        </w:tc>
      </w:tr>
      <w:tr w:rsidR="00BB2CCE" w:rsidRPr="0044366C" w:rsidDel="00D47A0D" w14:paraId="6C073A4D" w14:textId="09AD5EF8" w:rsidTr="00D47A0D">
        <w:trPr>
          <w:cnfStyle w:val="000000100000" w:firstRow="0" w:lastRow="0" w:firstColumn="0" w:lastColumn="0" w:oddVBand="0" w:evenVBand="0" w:oddHBand="1" w:evenHBand="0" w:firstRowFirstColumn="0" w:firstRowLastColumn="0" w:lastRowFirstColumn="0" w:lastRowLastColumn="0"/>
          <w:trHeight w:val="456"/>
          <w:jc w:val="center"/>
          <w:del w:id="2386" w:author="Park, Sanghoon" w:date="2021-10-01T12:12:00Z"/>
          <w:trPrChange w:id="2387"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PrChange w:id="2388" w:author="Park, Sanghoon" w:date="2021-10-01T12:12:00Z">
              <w:tcPr>
                <w:tcW w:w="2330" w:type="dxa"/>
              </w:tcPr>
            </w:tcPrChange>
          </w:tcPr>
          <w:p w14:paraId="5C6D4A12" w14:textId="6FA22203"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2389" w:author="Park, Sanghoon" w:date="2021-10-01T12:12:00Z"/>
                <w:rFonts w:eastAsia="나눔명조"/>
                <w:sz w:val="20"/>
                <w:szCs w:val="22"/>
              </w:rPr>
              <w:pPrChange w:id="2390"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2391" w:author="Park, Sanghoon" w:date="2021-10-01T12:12:00Z">
              <w:r w:rsidRPr="00BB2CCE" w:rsidDel="00D47A0D">
                <w:rPr>
                  <w:rFonts w:eastAsia="나눔명조" w:hint="eastAsia"/>
                  <w:sz w:val="20"/>
                  <w:szCs w:val="22"/>
                </w:rPr>
                <w:delText>Log Likelihood</w:delText>
              </w:r>
            </w:del>
          </w:p>
        </w:tc>
        <w:tc>
          <w:tcPr>
            <w:tcW w:w="0" w:type="dxa"/>
            <w:tcPrChange w:id="2392" w:author="Park, Sanghoon" w:date="2021-10-01T12:12:00Z">
              <w:tcPr>
                <w:tcW w:w="1621" w:type="dxa"/>
              </w:tcPr>
            </w:tcPrChange>
          </w:tcPr>
          <w:p w14:paraId="67BF7425" w14:textId="39FFCB45"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393" w:author="Park, Sanghoon" w:date="2021-10-01T12:12:00Z"/>
                <w:rFonts w:eastAsia="나눔명조"/>
                <w:sz w:val="20"/>
                <w:szCs w:val="22"/>
              </w:rPr>
              <w:pPrChange w:id="2394"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395" w:author="Park, Sanghoon" w:date="2021-10-01T12:12:00Z">
              <w:r w:rsidRPr="00BB2CCE" w:rsidDel="00D47A0D">
                <w:rPr>
                  <w:rFonts w:eastAsia="나눔명조" w:hint="eastAsia"/>
                  <w:sz w:val="20"/>
                  <w:szCs w:val="22"/>
                </w:rPr>
                <w:delText>-2680.03</w:delText>
              </w:r>
            </w:del>
          </w:p>
        </w:tc>
        <w:tc>
          <w:tcPr>
            <w:tcW w:w="0" w:type="dxa"/>
            <w:tcPrChange w:id="2396" w:author="Park, Sanghoon" w:date="2021-10-01T12:12:00Z">
              <w:tcPr>
                <w:tcW w:w="1621" w:type="dxa"/>
              </w:tcPr>
            </w:tcPrChange>
          </w:tcPr>
          <w:p w14:paraId="36D7A6F4" w14:textId="2525EB69"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397" w:author="Park, Sanghoon" w:date="2021-10-01T12:12:00Z"/>
                <w:rFonts w:eastAsia="나눔명조"/>
                <w:sz w:val="20"/>
                <w:szCs w:val="22"/>
              </w:rPr>
              <w:pPrChange w:id="239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399" w:author="Park, Sanghoon" w:date="2021-10-01T12:12:00Z">
              <w:r w:rsidRPr="00BB2CCE" w:rsidDel="00D47A0D">
                <w:rPr>
                  <w:rFonts w:eastAsia="나눔명조" w:hint="eastAsia"/>
                  <w:sz w:val="20"/>
                  <w:szCs w:val="22"/>
                </w:rPr>
                <w:delText>-2661.37</w:delText>
              </w:r>
            </w:del>
          </w:p>
        </w:tc>
        <w:tc>
          <w:tcPr>
            <w:tcW w:w="0" w:type="dxa"/>
            <w:tcPrChange w:id="2400" w:author="Park, Sanghoon" w:date="2021-10-01T12:12:00Z">
              <w:tcPr>
                <w:tcW w:w="1621" w:type="dxa"/>
              </w:tcPr>
            </w:tcPrChange>
          </w:tcPr>
          <w:p w14:paraId="0A2CAD9E" w14:textId="3AC4F0B7"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401" w:author="Park, Sanghoon" w:date="2021-10-01T12:12:00Z"/>
                <w:rFonts w:eastAsia="나눔명조"/>
                <w:sz w:val="20"/>
                <w:szCs w:val="22"/>
              </w:rPr>
              <w:pPrChange w:id="240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403" w:author="Park, Sanghoon" w:date="2021-10-01T12:12:00Z">
              <w:r w:rsidRPr="00BB2CCE" w:rsidDel="00D47A0D">
                <w:rPr>
                  <w:rFonts w:eastAsia="나눔명조" w:hint="eastAsia"/>
                  <w:sz w:val="20"/>
                  <w:szCs w:val="22"/>
                </w:rPr>
                <w:delText>-2667.92</w:delText>
              </w:r>
            </w:del>
          </w:p>
        </w:tc>
        <w:tc>
          <w:tcPr>
            <w:tcW w:w="0" w:type="dxa"/>
            <w:tcPrChange w:id="2404" w:author="Park, Sanghoon" w:date="2021-10-01T12:12:00Z">
              <w:tcPr>
                <w:tcW w:w="1621" w:type="dxa"/>
              </w:tcPr>
            </w:tcPrChange>
          </w:tcPr>
          <w:p w14:paraId="6F0D4B1B" w14:textId="30536097"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405" w:author="Park, Sanghoon" w:date="2021-10-01T12:12:00Z"/>
                <w:rFonts w:eastAsia="나눔명조"/>
                <w:sz w:val="20"/>
                <w:szCs w:val="22"/>
              </w:rPr>
              <w:pPrChange w:id="2406"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407" w:author="Park, Sanghoon" w:date="2021-10-01T12:12:00Z">
              <w:r w:rsidRPr="00BB2CCE" w:rsidDel="00D47A0D">
                <w:rPr>
                  <w:rFonts w:eastAsia="나눔명조" w:hint="eastAsia"/>
                  <w:sz w:val="20"/>
                  <w:szCs w:val="22"/>
                </w:rPr>
                <w:delText>-2677.66</w:delText>
              </w:r>
            </w:del>
          </w:p>
        </w:tc>
      </w:tr>
      <w:tr w:rsidR="00BB2CCE" w:rsidRPr="0044366C" w:rsidDel="00D47A0D" w14:paraId="569C5CE1" w14:textId="558A4C6E" w:rsidTr="00D47A0D">
        <w:trPr>
          <w:trHeight w:val="456"/>
          <w:jc w:val="center"/>
          <w:del w:id="2408" w:author="Park, Sanghoon" w:date="2021-10-01T12:12:00Z"/>
          <w:trPrChange w:id="2409"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7F7F7F" w:themeColor="text1" w:themeTint="80"/>
            </w:tcBorders>
            <w:tcPrChange w:id="2410" w:author="Park, Sanghoon" w:date="2021-10-01T12:12:00Z">
              <w:tcPr>
                <w:tcW w:w="2330" w:type="dxa"/>
                <w:tcBorders>
                  <w:bottom w:val="single" w:sz="4" w:space="0" w:color="7F7F7F" w:themeColor="text1" w:themeTint="80"/>
                </w:tcBorders>
              </w:tcPr>
            </w:tcPrChange>
          </w:tcPr>
          <w:p w14:paraId="6C548099" w14:textId="5B2108F7" w:rsidR="00BB2CCE" w:rsidRPr="00BB2CCE" w:rsidDel="00D47A0D" w:rsidRDefault="00BB2CCE">
            <w:pPr>
              <w:wordWrap/>
              <w:spacing w:before="120" w:after="120" w:line="276" w:lineRule="auto"/>
              <w:rPr>
                <w:del w:id="2411" w:author="Park, Sanghoon" w:date="2021-10-01T12:12:00Z"/>
                <w:rFonts w:eastAsia="나눔명조"/>
                <w:sz w:val="20"/>
                <w:szCs w:val="22"/>
              </w:rPr>
              <w:pPrChange w:id="2412" w:author="Park, Sanghoon" w:date="2021-10-01T12:17:00Z">
                <w:pPr>
                  <w:wordWrap/>
                  <w:spacing w:after="0" w:line="240" w:lineRule="auto"/>
                </w:pPr>
              </w:pPrChange>
            </w:pPr>
            <w:del w:id="2413" w:author="Park, Sanghoon" w:date="2021-10-01T12:12:00Z">
              <w:r w:rsidRPr="00BB2CCE" w:rsidDel="00D47A0D">
                <w:rPr>
                  <w:rFonts w:eastAsia="나눔명조" w:hint="eastAsia"/>
                  <w:sz w:val="20"/>
                  <w:szCs w:val="22"/>
                </w:rPr>
                <w:delText>Deviance</w:delText>
              </w:r>
            </w:del>
          </w:p>
        </w:tc>
        <w:tc>
          <w:tcPr>
            <w:tcW w:w="0" w:type="dxa"/>
            <w:tcBorders>
              <w:bottom w:val="single" w:sz="4" w:space="0" w:color="7F7F7F" w:themeColor="text1" w:themeTint="80"/>
            </w:tcBorders>
            <w:tcPrChange w:id="2414" w:author="Park, Sanghoon" w:date="2021-10-01T12:12:00Z">
              <w:tcPr>
                <w:tcW w:w="1621" w:type="dxa"/>
                <w:tcBorders>
                  <w:bottom w:val="single" w:sz="4" w:space="0" w:color="7F7F7F" w:themeColor="text1" w:themeTint="80"/>
                </w:tcBorders>
              </w:tcPr>
            </w:tcPrChange>
          </w:tcPr>
          <w:p w14:paraId="00D66BB1" w14:textId="1D61C067"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415" w:author="Park, Sanghoon" w:date="2021-10-01T12:12:00Z"/>
                <w:rFonts w:eastAsia="나눔명조"/>
                <w:sz w:val="20"/>
                <w:szCs w:val="22"/>
              </w:rPr>
              <w:pPrChange w:id="2416"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417" w:author="Park, Sanghoon" w:date="2021-10-01T12:12:00Z">
              <w:r w:rsidRPr="00BB2CCE" w:rsidDel="00D47A0D">
                <w:rPr>
                  <w:rFonts w:eastAsia="나눔명조" w:hint="eastAsia"/>
                  <w:sz w:val="20"/>
                  <w:szCs w:val="22"/>
                </w:rPr>
                <w:delText>5360.05</w:delText>
              </w:r>
            </w:del>
          </w:p>
        </w:tc>
        <w:tc>
          <w:tcPr>
            <w:tcW w:w="0" w:type="dxa"/>
            <w:tcBorders>
              <w:bottom w:val="single" w:sz="4" w:space="0" w:color="7F7F7F" w:themeColor="text1" w:themeTint="80"/>
            </w:tcBorders>
            <w:tcPrChange w:id="2418" w:author="Park, Sanghoon" w:date="2021-10-01T12:12:00Z">
              <w:tcPr>
                <w:tcW w:w="1621" w:type="dxa"/>
                <w:tcBorders>
                  <w:bottom w:val="single" w:sz="4" w:space="0" w:color="7F7F7F" w:themeColor="text1" w:themeTint="80"/>
                </w:tcBorders>
              </w:tcPr>
            </w:tcPrChange>
          </w:tcPr>
          <w:p w14:paraId="3CEE0D63" w14:textId="4A1EECA2"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419" w:author="Park, Sanghoon" w:date="2021-10-01T12:12:00Z"/>
                <w:rFonts w:eastAsia="나눔명조"/>
                <w:sz w:val="20"/>
                <w:szCs w:val="22"/>
              </w:rPr>
              <w:pPrChange w:id="2420"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421" w:author="Park, Sanghoon" w:date="2021-10-01T12:12:00Z">
              <w:r w:rsidRPr="00BB2CCE" w:rsidDel="00D47A0D">
                <w:rPr>
                  <w:rFonts w:eastAsia="나눔명조" w:hint="eastAsia"/>
                  <w:sz w:val="20"/>
                  <w:szCs w:val="22"/>
                </w:rPr>
                <w:delText>5322.74</w:delText>
              </w:r>
            </w:del>
          </w:p>
        </w:tc>
        <w:tc>
          <w:tcPr>
            <w:tcW w:w="0" w:type="dxa"/>
            <w:tcBorders>
              <w:bottom w:val="single" w:sz="4" w:space="0" w:color="7F7F7F" w:themeColor="text1" w:themeTint="80"/>
            </w:tcBorders>
            <w:tcPrChange w:id="2422" w:author="Park, Sanghoon" w:date="2021-10-01T12:12:00Z">
              <w:tcPr>
                <w:tcW w:w="1621" w:type="dxa"/>
                <w:tcBorders>
                  <w:bottom w:val="single" w:sz="4" w:space="0" w:color="7F7F7F" w:themeColor="text1" w:themeTint="80"/>
                </w:tcBorders>
              </w:tcPr>
            </w:tcPrChange>
          </w:tcPr>
          <w:p w14:paraId="13846FA0" w14:textId="1F68EC0E"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423" w:author="Park, Sanghoon" w:date="2021-10-01T12:12:00Z"/>
                <w:rFonts w:eastAsia="나눔명조"/>
                <w:sz w:val="20"/>
                <w:szCs w:val="22"/>
              </w:rPr>
              <w:pPrChange w:id="2424"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425" w:author="Park, Sanghoon" w:date="2021-10-01T12:12:00Z">
              <w:r w:rsidRPr="00BB2CCE" w:rsidDel="00D47A0D">
                <w:rPr>
                  <w:rFonts w:eastAsia="나눔명조" w:hint="eastAsia"/>
                  <w:sz w:val="20"/>
                  <w:szCs w:val="22"/>
                </w:rPr>
                <w:delText>5335.84</w:delText>
              </w:r>
            </w:del>
          </w:p>
        </w:tc>
        <w:tc>
          <w:tcPr>
            <w:tcW w:w="0" w:type="dxa"/>
            <w:tcBorders>
              <w:bottom w:val="single" w:sz="4" w:space="0" w:color="7F7F7F" w:themeColor="text1" w:themeTint="80"/>
            </w:tcBorders>
            <w:tcPrChange w:id="2426" w:author="Park, Sanghoon" w:date="2021-10-01T12:12:00Z">
              <w:tcPr>
                <w:tcW w:w="1621" w:type="dxa"/>
                <w:tcBorders>
                  <w:bottom w:val="single" w:sz="4" w:space="0" w:color="7F7F7F" w:themeColor="text1" w:themeTint="80"/>
                </w:tcBorders>
              </w:tcPr>
            </w:tcPrChange>
          </w:tcPr>
          <w:p w14:paraId="5ABB1834" w14:textId="17348977" w:rsidR="00BB2CCE" w:rsidRPr="00BB2CCE" w:rsidDel="00D47A0D" w:rsidRDefault="00BB2CCE">
            <w:pPr>
              <w:wordWrap/>
              <w:spacing w:before="120" w:after="120" w:line="276" w:lineRule="auto"/>
              <w:cnfStyle w:val="000000000000" w:firstRow="0" w:lastRow="0" w:firstColumn="0" w:lastColumn="0" w:oddVBand="0" w:evenVBand="0" w:oddHBand="0" w:evenHBand="0" w:firstRowFirstColumn="0" w:firstRowLastColumn="0" w:lastRowFirstColumn="0" w:lastRowLastColumn="0"/>
              <w:rPr>
                <w:del w:id="2427" w:author="Park, Sanghoon" w:date="2021-10-01T12:12:00Z"/>
                <w:rFonts w:eastAsia="나눔명조"/>
                <w:sz w:val="20"/>
                <w:szCs w:val="22"/>
              </w:rPr>
              <w:pPrChange w:id="2428" w:author="Park, Sanghoon" w:date="2021-10-01T12:17:00Z">
                <w:pPr>
                  <w:wordWrap/>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2429" w:author="Park, Sanghoon" w:date="2021-10-01T12:12:00Z">
              <w:r w:rsidRPr="00BB2CCE" w:rsidDel="00D47A0D">
                <w:rPr>
                  <w:rFonts w:eastAsia="나눔명조" w:hint="eastAsia"/>
                  <w:sz w:val="20"/>
                  <w:szCs w:val="22"/>
                </w:rPr>
                <w:delText>5355.33</w:delText>
              </w:r>
            </w:del>
          </w:p>
        </w:tc>
      </w:tr>
      <w:tr w:rsidR="00BB2CCE" w:rsidRPr="0044366C" w:rsidDel="00D47A0D" w14:paraId="304D5A99" w14:textId="541FEC4B" w:rsidTr="00D47A0D">
        <w:trPr>
          <w:cnfStyle w:val="000000100000" w:firstRow="0" w:lastRow="0" w:firstColumn="0" w:lastColumn="0" w:oddVBand="0" w:evenVBand="0" w:oddHBand="1" w:evenHBand="0" w:firstRowFirstColumn="0" w:firstRowLastColumn="0" w:lastRowFirstColumn="0" w:lastRowLastColumn="0"/>
          <w:trHeight w:val="456"/>
          <w:jc w:val="center"/>
          <w:del w:id="2430" w:author="Park, Sanghoon" w:date="2021-10-01T12:12:00Z"/>
          <w:trPrChange w:id="2431" w:author="Park, Sanghoon" w:date="2021-10-01T12:12:00Z">
            <w:trPr>
              <w:trHeight w:val="456"/>
              <w:jc w:val="center"/>
            </w:trPr>
          </w:trPrChange>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tcPrChange w:id="2432" w:author="Park, Sanghoon" w:date="2021-10-01T12:12:00Z">
              <w:tcPr>
                <w:tcW w:w="2330" w:type="dxa"/>
                <w:tcBorders>
                  <w:bottom w:val="single" w:sz="4" w:space="0" w:color="auto"/>
                </w:tcBorders>
              </w:tcPr>
            </w:tcPrChange>
          </w:tcPr>
          <w:p w14:paraId="47A40359" w14:textId="35A30CA0" w:rsidR="00BB2CCE" w:rsidRPr="00BB2CCE" w:rsidDel="00D47A0D" w:rsidRDefault="00BB2CCE">
            <w:pPr>
              <w:wordWrap/>
              <w:spacing w:before="120" w:after="120" w:line="276" w:lineRule="auto"/>
              <w:cnfStyle w:val="001000100000" w:firstRow="0" w:lastRow="0" w:firstColumn="1" w:lastColumn="0" w:oddVBand="0" w:evenVBand="0" w:oddHBand="1" w:evenHBand="0" w:firstRowFirstColumn="0" w:firstRowLastColumn="0" w:lastRowFirstColumn="0" w:lastRowLastColumn="0"/>
              <w:rPr>
                <w:del w:id="2433" w:author="Park, Sanghoon" w:date="2021-10-01T12:12:00Z"/>
                <w:rFonts w:eastAsia="나눔명조"/>
                <w:sz w:val="20"/>
                <w:szCs w:val="22"/>
              </w:rPr>
              <w:pPrChange w:id="2434" w:author="Park, Sanghoon" w:date="2021-10-01T12:17:00Z">
                <w:pPr>
                  <w:wordWrap/>
                  <w:spacing w:after="0" w:line="240" w:lineRule="auto"/>
                  <w:cnfStyle w:val="001000100000" w:firstRow="0" w:lastRow="0" w:firstColumn="1" w:lastColumn="0" w:oddVBand="0" w:evenVBand="0" w:oddHBand="1" w:evenHBand="0" w:firstRowFirstColumn="0" w:firstRowLastColumn="0" w:lastRowFirstColumn="0" w:lastRowLastColumn="0"/>
                </w:pPr>
              </w:pPrChange>
            </w:pPr>
            <w:del w:id="2435" w:author="Park, Sanghoon" w:date="2021-10-01T12:12:00Z">
              <w:r w:rsidRPr="00BB2CCE" w:rsidDel="00D47A0D">
                <w:rPr>
                  <w:rFonts w:eastAsia="나눔명조" w:hint="eastAsia"/>
                  <w:sz w:val="20"/>
                  <w:szCs w:val="22"/>
                </w:rPr>
                <w:delText>Num. obs.</w:delText>
              </w:r>
            </w:del>
          </w:p>
        </w:tc>
        <w:tc>
          <w:tcPr>
            <w:tcW w:w="0" w:type="dxa"/>
            <w:tcBorders>
              <w:bottom w:val="single" w:sz="4" w:space="0" w:color="auto"/>
            </w:tcBorders>
            <w:tcPrChange w:id="2436" w:author="Park, Sanghoon" w:date="2021-10-01T12:12:00Z">
              <w:tcPr>
                <w:tcW w:w="1621" w:type="dxa"/>
                <w:tcBorders>
                  <w:bottom w:val="single" w:sz="4" w:space="0" w:color="auto"/>
                </w:tcBorders>
              </w:tcPr>
            </w:tcPrChange>
          </w:tcPr>
          <w:p w14:paraId="7A213E7A" w14:textId="4B2828D8"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437" w:author="Park, Sanghoon" w:date="2021-10-01T12:12:00Z"/>
                <w:rFonts w:eastAsia="나눔명조"/>
                <w:sz w:val="20"/>
                <w:szCs w:val="22"/>
              </w:rPr>
              <w:pPrChange w:id="2438"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439" w:author="Park, Sanghoon" w:date="2021-10-01T12:12:00Z">
              <w:r w:rsidRPr="00BB2CCE" w:rsidDel="00D47A0D">
                <w:rPr>
                  <w:rFonts w:eastAsia="나눔명조" w:hint="eastAsia"/>
                  <w:sz w:val="20"/>
                  <w:szCs w:val="22"/>
                </w:rPr>
                <w:delText>4339</w:delText>
              </w:r>
            </w:del>
          </w:p>
        </w:tc>
        <w:tc>
          <w:tcPr>
            <w:tcW w:w="0" w:type="dxa"/>
            <w:tcBorders>
              <w:bottom w:val="single" w:sz="4" w:space="0" w:color="auto"/>
            </w:tcBorders>
            <w:tcPrChange w:id="2440" w:author="Park, Sanghoon" w:date="2021-10-01T12:12:00Z">
              <w:tcPr>
                <w:tcW w:w="1621" w:type="dxa"/>
                <w:tcBorders>
                  <w:bottom w:val="single" w:sz="4" w:space="0" w:color="auto"/>
                </w:tcBorders>
              </w:tcPr>
            </w:tcPrChange>
          </w:tcPr>
          <w:p w14:paraId="6866C3A8" w14:textId="5EB3D4B0"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441" w:author="Park, Sanghoon" w:date="2021-10-01T12:12:00Z"/>
                <w:rFonts w:eastAsia="나눔명조"/>
                <w:sz w:val="20"/>
                <w:szCs w:val="22"/>
              </w:rPr>
              <w:pPrChange w:id="2442"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443" w:author="Park, Sanghoon" w:date="2021-10-01T12:12:00Z">
              <w:r w:rsidRPr="00BB2CCE" w:rsidDel="00D47A0D">
                <w:rPr>
                  <w:rFonts w:eastAsia="나눔명조" w:hint="eastAsia"/>
                  <w:sz w:val="20"/>
                  <w:szCs w:val="22"/>
                </w:rPr>
                <w:delText>4339</w:delText>
              </w:r>
            </w:del>
          </w:p>
        </w:tc>
        <w:tc>
          <w:tcPr>
            <w:tcW w:w="0" w:type="dxa"/>
            <w:tcBorders>
              <w:bottom w:val="single" w:sz="4" w:space="0" w:color="auto"/>
            </w:tcBorders>
            <w:tcPrChange w:id="2444" w:author="Park, Sanghoon" w:date="2021-10-01T12:12:00Z">
              <w:tcPr>
                <w:tcW w:w="1621" w:type="dxa"/>
                <w:tcBorders>
                  <w:bottom w:val="single" w:sz="4" w:space="0" w:color="auto"/>
                </w:tcBorders>
              </w:tcPr>
            </w:tcPrChange>
          </w:tcPr>
          <w:p w14:paraId="496CEF41" w14:textId="33F34532"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445" w:author="Park, Sanghoon" w:date="2021-10-01T12:12:00Z"/>
                <w:rFonts w:eastAsia="나눔명조"/>
                <w:sz w:val="20"/>
                <w:szCs w:val="22"/>
              </w:rPr>
              <w:pPrChange w:id="2446"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447" w:author="Park, Sanghoon" w:date="2021-10-01T12:12:00Z">
              <w:r w:rsidRPr="00BB2CCE" w:rsidDel="00D47A0D">
                <w:rPr>
                  <w:rFonts w:eastAsia="나눔명조" w:hint="eastAsia"/>
                  <w:sz w:val="20"/>
                  <w:szCs w:val="22"/>
                </w:rPr>
                <w:delText>4339</w:delText>
              </w:r>
            </w:del>
          </w:p>
        </w:tc>
        <w:tc>
          <w:tcPr>
            <w:tcW w:w="0" w:type="dxa"/>
            <w:tcBorders>
              <w:bottom w:val="single" w:sz="4" w:space="0" w:color="auto"/>
            </w:tcBorders>
            <w:tcPrChange w:id="2448" w:author="Park, Sanghoon" w:date="2021-10-01T12:12:00Z">
              <w:tcPr>
                <w:tcW w:w="1621" w:type="dxa"/>
                <w:tcBorders>
                  <w:bottom w:val="single" w:sz="4" w:space="0" w:color="auto"/>
                </w:tcBorders>
              </w:tcPr>
            </w:tcPrChange>
          </w:tcPr>
          <w:p w14:paraId="732367AD" w14:textId="16B2602A" w:rsidR="00BB2CCE" w:rsidRPr="00BB2CCE" w:rsidDel="00D47A0D" w:rsidRDefault="00BB2CCE">
            <w:pPr>
              <w:wordWrap/>
              <w:spacing w:before="120" w:after="120" w:line="276" w:lineRule="auto"/>
              <w:cnfStyle w:val="000000100000" w:firstRow="0" w:lastRow="0" w:firstColumn="0" w:lastColumn="0" w:oddVBand="0" w:evenVBand="0" w:oddHBand="1" w:evenHBand="0" w:firstRowFirstColumn="0" w:firstRowLastColumn="0" w:lastRowFirstColumn="0" w:lastRowLastColumn="0"/>
              <w:rPr>
                <w:del w:id="2449" w:author="Park, Sanghoon" w:date="2021-10-01T12:12:00Z"/>
                <w:rFonts w:eastAsia="나눔명조"/>
                <w:sz w:val="20"/>
                <w:szCs w:val="22"/>
              </w:rPr>
              <w:pPrChange w:id="2450" w:author="Park, Sanghoon" w:date="2021-10-01T12:17:00Z">
                <w:pPr>
                  <w:wordWrap/>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2451" w:author="Park, Sanghoon" w:date="2021-10-01T12:12:00Z">
              <w:r w:rsidRPr="00BB2CCE" w:rsidDel="00D47A0D">
                <w:rPr>
                  <w:rFonts w:eastAsia="나눔명조" w:hint="eastAsia"/>
                  <w:sz w:val="20"/>
                  <w:szCs w:val="22"/>
                </w:rPr>
                <w:delText>4339</w:delText>
              </w:r>
            </w:del>
          </w:p>
        </w:tc>
      </w:tr>
      <w:tr w:rsidR="00BB2CCE" w:rsidRPr="0044366C" w:rsidDel="00D47A0D" w14:paraId="74A0383B" w14:textId="3C5818B2" w:rsidTr="00D47A0D">
        <w:trPr>
          <w:trHeight w:val="539"/>
          <w:jc w:val="center"/>
          <w:del w:id="2452" w:author="Park, Sanghoon" w:date="2021-10-01T12:12:00Z"/>
          <w:trPrChange w:id="2453" w:author="Park, Sanghoon" w:date="2021-10-01T12:12:00Z">
            <w:trPr>
              <w:trHeight w:val="539"/>
              <w:jc w:val="center"/>
            </w:trPr>
          </w:trPrChange>
        </w:trPr>
        <w:tc>
          <w:tcPr>
            <w:cnfStyle w:val="001000000000" w:firstRow="0" w:lastRow="0" w:firstColumn="1" w:lastColumn="0" w:oddVBand="0" w:evenVBand="0" w:oddHBand="0" w:evenHBand="0" w:firstRowFirstColumn="0" w:firstRowLastColumn="0" w:lastRowFirstColumn="0" w:lastRowLastColumn="0"/>
            <w:tcW w:w="0" w:type="dxa"/>
            <w:gridSpan w:val="5"/>
            <w:tcBorders>
              <w:top w:val="single" w:sz="4" w:space="0" w:color="auto"/>
              <w:bottom w:val="nil"/>
            </w:tcBorders>
            <w:tcPrChange w:id="2454" w:author="Park, Sanghoon" w:date="2021-10-01T12:12:00Z">
              <w:tcPr>
                <w:tcW w:w="8814" w:type="dxa"/>
                <w:gridSpan w:val="5"/>
                <w:tcBorders>
                  <w:top w:val="single" w:sz="4" w:space="0" w:color="auto"/>
                  <w:bottom w:val="nil"/>
                </w:tcBorders>
              </w:tcPr>
            </w:tcPrChange>
          </w:tcPr>
          <w:p w14:paraId="22997813" w14:textId="67B8EC8F" w:rsidR="00BB2CCE" w:rsidRPr="00BB2CCE" w:rsidDel="00D47A0D" w:rsidRDefault="00BB2CCE">
            <w:pPr>
              <w:wordWrap/>
              <w:spacing w:before="120" w:after="120" w:line="276" w:lineRule="auto"/>
              <w:rPr>
                <w:del w:id="2455" w:author="Park, Sanghoon" w:date="2021-10-01T12:12:00Z"/>
                <w:rFonts w:eastAsia="나눔명조"/>
                <w:sz w:val="20"/>
                <w:szCs w:val="22"/>
              </w:rPr>
              <w:pPrChange w:id="2456" w:author="Park, Sanghoon" w:date="2021-10-01T12:17:00Z">
                <w:pPr>
                  <w:wordWrap/>
                  <w:spacing w:after="0" w:line="240" w:lineRule="auto"/>
                </w:pPr>
              </w:pPrChange>
            </w:pPr>
            <w:del w:id="2457" w:author="Park, Sanghoon" w:date="2021-10-01T12:12:00Z">
              <w:r w:rsidRPr="00BB2CCE" w:rsidDel="00D47A0D">
                <w:rPr>
                  <w:rFonts w:eastAsia="나눔명조" w:hint="eastAsia"/>
                  <w:sz w:val="20"/>
                  <w:szCs w:val="22"/>
                </w:rPr>
                <w:delText>Note: ***p &lt; 0.001; **p&lt;0.01;*p&lt;0.05</w:delText>
              </w:r>
            </w:del>
          </w:p>
        </w:tc>
      </w:tr>
    </w:tbl>
    <w:p w14:paraId="5CE719E8" w14:textId="77777777" w:rsidR="0044366C" w:rsidRPr="0044366C" w:rsidRDefault="0044366C">
      <w:pPr>
        <w:wordWrap/>
        <w:spacing w:before="120" w:after="120" w:line="276" w:lineRule="auto"/>
        <w:rPr>
          <w:ins w:id="2458" w:author="Park, Sanghoon" w:date="2021-10-01T12:15:00Z"/>
          <w:rFonts w:eastAsia="나눔명조"/>
          <w:i/>
          <w:iCs/>
          <w:sz w:val="20"/>
          <w:szCs w:val="22"/>
          <w:rPrChange w:id="2459" w:author="Park, Sanghoon" w:date="2021-10-01T12:17:00Z">
            <w:rPr>
              <w:ins w:id="2460" w:author="Park, Sanghoon" w:date="2021-10-01T12:15:00Z"/>
              <w:rFonts w:ascii="나눔명조" w:eastAsia="나눔명조" w:hAnsi="나눔명조"/>
              <w:i w:val="0"/>
              <w:iCs w:val="0"/>
              <w:sz w:val="20"/>
              <w:szCs w:val="20"/>
            </w:rPr>
          </w:rPrChange>
        </w:rPr>
        <w:pPrChange w:id="2461" w:author="Park, Sanghoon" w:date="2021-10-01T12:17:00Z">
          <w:pPr>
            <w:pStyle w:val="Caption"/>
            <w:keepNext/>
            <w:jc w:val="center"/>
          </w:pPr>
        </w:pPrChange>
      </w:pPr>
    </w:p>
    <w:p w14:paraId="731EE033" w14:textId="62217B21" w:rsidR="00D47A0D" w:rsidRPr="00BB2CCE" w:rsidRDefault="00D47A0D" w:rsidP="00D47A0D">
      <w:pPr>
        <w:pStyle w:val="Caption"/>
        <w:keepNext/>
        <w:jc w:val="center"/>
        <w:rPr>
          <w:ins w:id="2462" w:author="Park, Sanghoon" w:date="2021-10-01T12:12:00Z"/>
          <w:rFonts w:ascii="나눔명조" w:eastAsia="나눔명조" w:hAnsi="나눔명조"/>
          <w:i w:val="0"/>
          <w:iCs w:val="0"/>
          <w:sz w:val="20"/>
          <w:szCs w:val="20"/>
        </w:rPr>
      </w:pPr>
      <w:ins w:id="2463" w:author="Park, Sanghoon" w:date="2021-10-01T12:12:00Z">
        <w:r w:rsidRPr="00BB2CCE">
          <w:rPr>
            <w:rFonts w:ascii="나눔명조" w:eastAsia="나눔명조" w:hAnsi="나눔명조" w:hint="eastAsia"/>
            <w:i w:val="0"/>
            <w:iCs w:val="0"/>
            <w:sz w:val="20"/>
            <w:szCs w:val="20"/>
          </w:rPr>
          <w:t xml:space="preserve">표 </w:t>
        </w:r>
        <w:r w:rsidRPr="00BB2CCE">
          <w:rPr>
            <w:rFonts w:ascii="나눔명조" w:eastAsia="나눔명조" w:hAnsi="나눔명조"/>
            <w:i w:val="0"/>
            <w:iCs w:val="0"/>
            <w:sz w:val="20"/>
            <w:szCs w:val="20"/>
          </w:rPr>
          <w:fldChar w:fldCharType="begin"/>
        </w:r>
        <w:r w:rsidRPr="00850C91">
          <w:rPr>
            <w:rFonts w:ascii="나눔명조" w:eastAsia="나눔명조" w:hAnsi="나눔명조"/>
            <w:i w:val="0"/>
            <w:iCs w:val="0"/>
            <w:sz w:val="20"/>
            <w:szCs w:val="20"/>
          </w:rPr>
          <w:instrText xml:space="preserve"> SEQ </w:instrText>
        </w:r>
        <w:r w:rsidRPr="00850C91">
          <w:rPr>
            <w:rFonts w:ascii="나눔명조" w:eastAsia="나눔명조" w:hAnsi="나눔명조" w:hint="eastAsia"/>
            <w:i w:val="0"/>
            <w:iCs w:val="0"/>
            <w:sz w:val="20"/>
            <w:szCs w:val="20"/>
          </w:rPr>
          <w:instrText>표</w:instrText>
        </w:r>
        <w:r w:rsidRPr="00850C91">
          <w:rPr>
            <w:rFonts w:ascii="나눔명조" w:eastAsia="나눔명조" w:hAnsi="나눔명조"/>
            <w:i w:val="0"/>
            <w:iCs w:val="0"/>
            <w:sz w:val="20"/>
            <w:szCs w:val="20"/>
          </w:rPr>
          <w:instrText xml:space="preserve"> \* ARABIC </w:instrText>
        </w:r>
        <w:r w:rsidRPr="00BB2CCE">
          <w:rPr>
            <w:rFonts w:ascii="나눔명조" w:eastAsia="나눔명조" w:hAnsi="나눔명조"/>
            <w:i w:val="0"/>
            <w:iCs w:val="0"/>
            <w:sz w:val="20"/>
            <w:szCs w:val="20"/>
          </w:rPr>
          <w:fldChar w:fldCharType="separate"/>
        </w:r>
        <w:r w:rsidRPr="00BB2CCE">
          <w:rPr>
            <w:rFonts w:ascii="나눔명조" w:eastAsia="나눔명조" w:hAnsi="나눔명조"/>
            <w:i w:val="0"/>
            <w:iCs w:val="0"/>
            <w:noProof/>
            <w:sz w:val="20"/>
            <w:szCs w:val="20"/>
          </w:rPr>
          <w:t>7</w:t>
        </w:r>
        <w:r w:rsidRPr="00BB2CCE">
          <w:rPr>
            <w:rFonts w:ascii="나눔명조" w:eastAsia="나눔명조" w:hAnsi="나눔명조"/>
            <w:i w:val="0"/>
            <w:iCs w:val="0"/>
            <w:sz w:val="20"/>
            <w:szCs w:val="20"/>
          </w:rPr>
          <w:fldChar w:fldCharType="end"/>
        </w:r>
        <w:r w:rsidRPr="00BB2CCE">
          <w:rPr>
            <w:rFonts w:ascii="나눔명조" w:eastAsia="나눔명조" w:hAnsi="나눔명조"/>
            <w:i w:val="0"/>
            <w:iCs w:val="0"/>
            <w:sz w:val="20"/>
            <w:szCs w:val="20"/>
          </w:rPr>
          <w:t xml:space="preserve">. </w:t>
        </w:r>
        <w:r w:rsidRPr="00BB2CCE">
          <w:rPr>
            <w:rFonts w:ascii="나눔명조" w:eastAsia="나눔명조" w:hAnsi="나눔명조" w:hint="eastAsia"/>
            <w:i w:val="0"/>
            <w:iCs w:val="0"/>
            <w:sz w:val="20"/>
            <w:szCs w:val="20"/>
          </w:rPr>
          <w:t>공공봉사동기에 대한 로지스틱 회귀모델</w:t>
        </w:r>
      </w:ins>
    </w:p>
    <w:tbl>
      <w:tblPr>
        <w:tblStyle w:val="21"/>
        <w:tblW w:w="5000" w:type="pct"/>
        <w:jc w:val="center"/>
        <w:tblLook w:val="04A0" w:firstRow="1" w:lastRow="0" w:firstColumn="1" w:lastColumn="0" w:noHBand="0" w:noVBand="1"/>
        <w:tblPrChange w:id="2464" w:author="Park, Sanghoon" w:date="2021-10-01T12:43:00Z">
          <w:tblPr>
            <w:tblStyle w:val="21"/>
            <w:tblW w:w="0" w:type="auto"/>
            <w:jc w:val="center"/>
            <w:tblLook w:val="04A0" w:firstRow="1" w:lastRow="0" w:firstColumn="1" w:lastColumn="0" w:noHBand="0" w:noVBand="1"/>
          </w:tblPr>
        </w:tblPrChange>
      </w:tblPr>
      <w:tblGrid>
        <w:gridCol w:w="1831"/>
        <w:gridCol w:w="893"/>
        <w:gridCol w:w="894"/>
        <w:gridCol w:w="942"/>
        <w:gridCol w:w="894"/>
        <w:gridCol w:w="894"/>
        <w:gridCol w:w="894"/>
        <w:gridCol w:w="894"/>
        <w:gridCol w:w="890"/>
        <w:tblGridChange w:id="2465">
          <w:tblGrid>
            <w:gridCol w:w="1644"/>
            <w:gridCol w:w="801"/>
            <w:gridCol w:w="801"/>
            <w:gridCol w:w="846"/>
            <w:gridCol w:w="801"/>
            <w:gridCol w:w="801"/>
            <w:gridCol w:w="801"/>
            <w:gridCol w:w="801"/>
            <w:gridCol w:w="801"/>
          </w:tblGrid>
        </w:tblGridChange>
      </w:tblGrid>
      <w:tr w:rsidR="00850C91" w:rsidRPr="001F4510" w14:paraId="0A0A18B5" w14:textId="77777777" w:rsidTr="00850C91">
        <w:trPr>
          <w:cnfStyle w:val="100000000000" w:firstRow="1" w:lastRow="0" w:firstColumn="0" w:lastColumn="0" w:oddVBand="0" w:evenVBand="0" w:oddHBand="0" w:evenHBand="0" w:firstRowFirstColumn="0" w:firstRowLastColumn="0" w:lastRowFirstColumn="0" w:lastRowLastColumn="0"/>
          <w:trHeight w:val="20"/>
          <w:jc w:val="center"/>
          <w:ins w:id="2466" w:author="Park, Sanghoon" w:date="2021-10-01T12:11:00Z"/>
          <w:trPrChange w:id="2467"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Borders>
              <w:top w:val="single" w:sz="8" w:space="0" w:color="auto"/>
              <w:bottom w:val="single" w:sz="12" w:space="0" w:color="auto"/>
            </w:tcBorders>
            <w:hideMark/>
            <w:tcPrChange w:id="2468" w:author="Park, Sanghoon" w:date="2021-10-01T12:43:00Z">
              <w:tcPr>
                <w:tcW w:w="1644" w:type="dxa"/>
                <w:tcBorders>
                  <w:top w:val="single" w:sz="8" w:space="0" w:color="auto"/>
                  <w:bottom w:val="single" w:sz="12" w:space="0" w:color="auto"/>
                </w:tcBorders>
                <w:hideMark/>
              </w:tcPr>
            </w:tcPrChange>
          </w:tcPr>
          <w:p w14:paraId="5285B881" w14:textId="77777777" w:rsidR="00850C91" w:rsidRPr="00A51E6A" w:rsidRDefault="00850C91" w:rsidP="002D5ECC">
            <w:pPr>
              <w:spacing w:after="0"/>
              <w:cnfStyle w:val="101000000000" w:firstRow="1" w:lastRow="0" w:firstColumn="1" w:lastColumn="0" w:oddVBand="0" w:evenVBand="0" w:oddHBand="0" w:evenHBand="0" w:firstRowFirstColumn="0" w:firstRowLastColumn="0" w:lastRowFirstColumn="0" w:lastRowLastColumn="0"/>
              <w:rPr>
                <w:ins w:id="2469" w:author="Park, Sanghoon" w:date="2021-10-01T12:11:00Z"/>
                <w:rFonts w:eastAsia="나눔명조"/>
                <w:sz w:val="17"/>
                <w:szCs w:val="17"/>
              </w:rPr>
            </w:pPr>
            <w:ins w:id="2470" w:author="Park, Sanghoon" w:date="2021-10-01T12:11:00Z">
              <w:r w:rsidRPr="00A51E6A">
                <w:rPr>
                  <w:rFonts w:eastAsia="나눔명조"/>
                  <w:b w:val="0"/>
                  <w:bCs w:val="0"/>
                  <w:sz w:val="17"/>
                  <w:szCs w:val="17"/>
                </w:rPr>
                <w:t> </w:t>
              </w:r>
            </w:ins>
          </w:p>
        </w:tc>
        <w:tc>
          <w:tcPr>
            <w:tcW w:w="495" w:type="pct"/>
            <w:tcBorders>
              <w:top w:val="single" w:sz="8" w:space="0" w:color="auto"/>
              <w:bottom w:val="single" w:sz="12" w:space="0" w:color="auto"/>
            </w:tcBorders>
            <w:vAlign w:val="center"/>
            <w:hideMark/>
            <w:tcPrChange w:id="2471" w:author="Park, Sanghoon" w:date="2021-10-01T12:43:00Z">
              <w:tcPr>
                <w:tcW w:w="50" w:type="dxa"/>
                <w:tcBorders>
                  <w:top w:val="single" w:sz="8" w:space="0" w:color="auto"/>
                  <w:bottom w:val="single" w:sz="12" w:space="0" w:color="auto"/>
                </w:tcBorders>
                <w:vAlign w:val="center"/>
                <w:hideMark/>
              </w:tcPr>
            </w:tcPrChange>
          </w:tcPr>
          <w:p w14:paraId="6F041217" w14:textId="77777777" w:rsidR="00850C91" w:rsidRPr="00A51E6A"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ins w:id="2472" w:author="Park, Sanghoon" w:date="2021-10-01T12:11:00Z"/>
                <w:rFonts w:eastAsia="나눔명조"/>
                <w:b w:val="0"/>
                <w:bCs w:val="0"/>
                <w:sz w:val="17"/>
                <w:szCs w:val="17"/>
              </w:rPr>
            </w:pPr>
            <w:ins w:id="2473" w:author="Park, Sanghoon" w:date="2021-10-01T12:11:00Z">
              <w:r w:rsidRPr="00A51E6A">
                <w:rPr>
                  <w:rFonts w:eastAsia="나눔명조" w:hint="eastAsia"/>
                  <w:b w:val="0"/>
                  <w:bCs w:val="0"/>
                  <w:sz w:val="17"/>
                  <w:szCs w:val="17"/>
                </w:rPr>
                <w:t>모델</w:t>
              </w:r>
              <w:r w:rsidRPr="00A51E6A">
                <w:rPr>
                  <w:rFonts w:eastAsia="나눔명조"/>
                  <w:b w:val="0"/>
                  <w:bCs w:val="0"/>
                  <w:sz w:val="17"/>
                  <w:szCs w:val="17"/>
                </w:rPr>
                <w:t xml:space="preserve"> 1</w:t>
              </w:r>
            </w:ins>
          </w:p>
        </w:tc>
        <w:tc>
          <w:tcPr>
            <w:tcW w:w="495" w:type="pct"/>
            <w:tcBorders>
              <w:top w:val="single" w:sz="8" w:space="0" w:color="auto"/>
              <w:bottom w:val="single" w:sz="12" w:space="0" w:color="auto"/>
            </w:tcBorders>
            <w:vAlign w:val="center"/>
            <w:hideMark/>
            <w:tcPrChange w:id="2474" w:author="Park, Sanghoon" w:date="2021-10-01T12:43:00Z">
              <w:tcPr>
                <w:tcW w:w="50" w:type="dxa"/>
                <w:tcBorders>
                  <w:top w:val="single" w:sz="8" w:space="0" w:color="auto"/>
                  <w:bottom w:val="single" w:sz="12" w:space="0" w:color="auto"/>
                </w:tcBorders>
                <w:vAlign w:val="center"/>
                <w:hideMark/>
              </w:tcPr>
            </w:tcPrChange>
          </w:tcPr>
          <w:p w14:paraId="7245A1C8" w14:textId="77777777" w:rsidR="00850C91" w:rsidRPr="00A51E6A"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ins w:id="2475" w:author="Park, Sanghoon" w:date="2021-10-01T12:11:00Z"/>
                <w:rFonts w:eastAsia="나눔명조"/>
                <w:sz w:val="17"/>
                <w:szCs w:val="17"/>
              </w:rPr>
            </w:pPr>
            <w:ins w:id="2476" w:author="Park, Sanghoon" w:date="2021-10-01T12:11:00Z">
              <w:r w:rsidRPr="00A51E6A">
                <w:rPr>
                  <w:rFonts w:eastAsia="나눔명조" w:hint="eastAsia"/>
                  <w:b w:val="0"/>
                  <w:bCs w:val="0"/>
                  <w:sz w:val="17"/>
                  <w:szCs w:val="17"/>
                </w:rPr>
                <w:t>모델</w:t>
              </w:r>
              <w:r w:rsidRPr="00A51E6A">
                <w:rPr>
                  <w:rFonts w:eastAsia="나눔명조"/>
                  <w:b w:val="0"/>
                  <w:bCs w:val="0"/>
                  <w:sz w:val="17"/>
                  <w:szCs w:val="17"/>
                </w:rPr>
                <w:t xml:space="preserve"> 2</w:t>
              </w:r>
            </w:ins>
          </w:p>
        </w:tc>
        <w:tc>
          <w:tcPr>
            <w:tcW w:w="522" w:type="pct"/>
            <w:tcBorders>
              <w:top w:val="single" w:sz="8" w:space="0" w:color="auto"/>
              <w:bottom w:val="single" w:sz="12" w:space="0" w:color="auto"/>
            </w:tcBorders>
            <w:vAlign w:val="center"/>
            <w:tcPrChange w:id="2477" w:author="Park, Sanghoon" w:date="2021-10-01T12:43:00Z">
              <w:tcPr>
                <w:tcW w:w="50" w:type="dxa"/>
                <w:tcBorders>
                  <w:top w:val="single" w:sz="8" w:space="0" w:color="auto"/>
                  <w:bottom w:val="single" w:sz="12" w:space="0" w:color="auto"/>
                </w:tcBorders>
                <w:vAlign w:val="center"/>
              </w:tcPr>
            </w:tcPrChange>
          </w:tcPr>
          <w:p w14:paraId="0A36E569" w14:textId="0EBED713" w:rsidR="00850C91" w:rsidRPr="00A51E6A"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ins w:id="2478" w:author="Park, Sanghoon" w:date="2021-10-01T12:11:00Z"/>
                <w:rFonts w:eastAsia="나눔명조"/>
                <w:b w:val="0"/>
                <w:bCs w:val="0"/>
                <w:sz w:val="17"/>
                <w:szCs w:val="17"/>
              </w:rPr>
            </w:pPr>
            <w:ins w:id="2479" w:author="Park, Sanghoon" w:date="2021-10-01T12:40:00Z">
              <w:r>
                <w:rPr>
                  <w:rFonts w:eastAsia="나눔명조" w:hint="eastAsia"/>
                  <w:b w:val="0"/>
                  <w:bCs w:val="0"/>
                  <w:sz w:val="17"/>
                  <w:szCs w:val="17"/>
                </w:rPr>
                <w:t>모델</w:t>
              </w:r>
              <w:r>
                <w:rPr>
                  <w:rFonts w:eastAsia="나눔명조" w:hint="eastAsia"/>
                  <w:b w:val="0"/>
                  <w:bCs w:val="0"/>
                  <w:sz w:val="17"/>
                  <w:szCs w:val="17"/>
                </w:rPr>
                <w:t xml:space="preserve"> </w:t>
              </w:r>
              <w:r>
                <w:rPr>
                  <w:rFonts w:eastAsia="나눔명조"/>
                  <w:b w:val="0"/>
                  <w:bCs w:val="0"/>
                  <w:sz w:val="17"/>
                  <w:szCs w:val="17"/>
                </w:rPr>
                <w:t>3</w:t>
              </w:r>
            </w:ins>
          </w:p>
        </w:tc>
        <w:tc>
          <w:tcPr>
            <w:tcW w:w="495" w:type="pct"/>
            <w:tcBorders>
              <w:top w:val="single" w:sz="8" w:space="0" w:color="auto"/>
              <w:bottom w:val="single" w:sz="12" w:space="0" w:color="auto"/>
            </w:tcBorders>
            <w:vAlign w:val="center"/>
            <w:hideMark/>
            <w:tcPrChange w:id="2480" w:author="Park, Sanghoon" w:date="2021-10-01T12:43:00Z">
              <w:tcPr>
                <w:tcW w:w="50" w:type="dxa"/>
                <w:tcBorders>
                  <w:top w:val="single" w:sz="8" w:space="0" w:color="auto"/>
                  <w:bottom w:val="single" w:sz="12" w:space="0" w:color="auto"/>
                </w:tcBorders>
                <w:vAlign w:val="center"/>
                <w:hideMark/>
              </w:tcPr>
            </w:tcPrChange>
          </w:tcPr>
          <w:p w14:paraId="770B93BB" w14:textId="446392F9" w:rsidR="00850C91" w:rsidRPr="00A51E6A"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ins w:id="2481" w:author="Park, Sanghoon" w:date="2021-10-01T12:11:00Z"/>
                <w:rFonts w:eastAsia="나눔명조"/>
                <w:b w:val="0"/>
                <w:bCs w:val="0"/>
                <w:sz w:val="17"/>
                <w:szCs w:val="17"/>
              </w:rPr>
            </w:pPr>
            <w:ins w:id="2482" w:author="Park, Sanghoon" w:date="2021-10-01T12:11:00Z">
              <w:r w:rsidRPr="00A51E6A">
                <w:rPr>
                  <w:rFonts w:eastAsia="나눔명조" w:hint="eastAsia"/>
                  <w:b w:val="0"/>
                  <w:bCs w:val="0"/>
                  <w:sz w:val="17"/>
                  <w:szCs w:val="17"/>
                </w:rPr>
                <w:t>모델</w:t>
              </w:r>
              <w:r w:rsidRPr="00A51E6A">
                <w:rPr>
                  <w:rFonts w:eastAsia="나눔명조"/>
                  <w:b w:val="0"/>
                  <w:bCs w:val="0"/>
                  <w:sz w:val="17"/>
                  <w:szCs w:val="17"/>
                </w:rPr>
                <w:t xml:space="preserve"> </w:t>
              </w:r>
            </w:ins>
            <w:ins w:id="2483" w:author="Park, Sanghoon" w:date="2021-10-01T14:08:00Z">
              <w:r w:rsidR="00C97896">
                <w:rPr>
                  <w:rFonts w:eastAsia="나눔명조"/>
                  <w:b w:val="0"/>
                  <w:bCs w:val="0"/>
                  <w:sz w:val="17"/>
                  <w:szCs w:val="17"/>
                </w:rPr>
                <w:t>4</w:t>
              </w:r>
            </w:ins>
          </w:p>
        </w:tc>
        <w:tc>
          <w:tcPr>
            <w:tcW w:w="495" w:type="pct"/>
            <w:tcBorders>
              <w:top w:val="single" w:sz="8" w:space="0" w:color="auto"/>
              <w:bottom w:val="single" w:sz="12" w:space="0" w:color="auto"/>
            </w:tcBorders>
            <w:vAlign w:val="center"/>
            <w:hideMark/>
            <w:tcPrChange w:id="2484" w:author="Park, Sanghoon" w:date="2021-10-01T12:43:00Z">
              <w:tcPr>
                <w:tcW w:w="50" w:type="dxa"/>
                <w:tcBorders>
                  <w:top w:val="single" w:sz="8" w:space="0" w:color="auto"/>
                  <w:bottom w:val="single" w:sz="12" w:space="0" w:color="auto"/>
                </w:tcBorders>
                <w:vAlign w:val="center"/>
                <w:hideMark/>
              </w:tcPr>
            </w:tcPrChange>
          </w:tcPr>
          <w:p w14:paraId="122F5BAE" w14:textId="424FC25B" w:rsidR="00850C91" w:rsidRPr="00A51E6A"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ins w:id="2485" w:author="Park, Sanghoon" w:date="2021-10-01T12:11:00Z"/>
                <w:rFonts w:eastAsia="나눔명조"/>
                <w:b w:val="0"/>
                <w:bCs w:val="0"/>
                <w:sz w:val="17"/>
                <w:szCs w:val="17"/>
              </w:rPr>
            </w:pPr>
            <w:ins w:id="2486" w:author="Park, Sanghoon" w:date="2021-10-01T12:11:00Z">
              <w:r w:rsidRPr="00A51E6A">
                <w:rPr>
                  <w:rFonts w:eastAsia="나눔명조" w:hint="eastAsia"/>
                  <w:b w:val="0"/>
                  <w:bCs w:val="0"/>
                  <w:sz w:val="17"/>
                  <w:szCs w:val="17"/>
                </w:rPr>
                <w:t>모델</w:t>
              </w:r>
              <w:r w:rsidRPr="00A51E6A">
                <w:rPr>
                  <w:rFonts w:eastAsia="나눔명조" w:hint="eastAsia"/>
                  <w:b w:val="0"/>
                  <w:bCs w:val="0"/>
                  <w:sz w:val="17"/>
                  <w:szCs w:val="17"/>
                </w:rPr>
                <w:t xml:space="preserve"> </w:t>
              </w:r>
            </w:ins>
            <w:ins w:id="2487" w:author="Park, Sanghoon" w:date="2021-10-01T14:09:00Z">
              <w:r w:rsidR="00C97896">
                <w:rPr>
                  <w:rFonts w:eastAsia="나눔명조"/>
                  <w:b w:val="0"/>
                  <w:bCs w:val="0"/>
                  <w:sz w:val="17"/>
                  <w:szCs w:val="17"/>
                </w:rPr>
                <w:t>5</w:t>
              </w:r>
            </w:ins>
          </w:p>
        </w:tc>
        <w:tc>
          <w:tcPr>
            <w:tcW w:w="495" w:type="pct"/>
            <w:tcBorders>
              <w:top w:val="single" w:sz="8" w:space="0" w:color="auto"/>
              <w:bottom w:val="single" w:sz="12" w:space="0" w:color="auto"/>
            </w:tcBorders>
            <w:vAlign w:val="center"/>
            <w:hideMark/>
            <w:tcPrChange w:id="2488" w:author="Park, Sanghoon" w:date="2021-10-01T12:43:00Z">
              <w:tcPr>
                <w:tcW w:w="50" w:type="dxa"/>
                <w:tcBorders>
                  <w:top w:val="single" w:sz="8" w:space="0" w:color="auto"/>
                  <w:bottom w:val="single" w:sz="12" w:space="0" w:color="auto"/>
                </w:tcBorders>
                <w:vAlign w:val="center"/>
                <w:hideMark/>
              </w:tcPr>
            </w:tcPrChange>
          </w:tcPr>
          <w:p w14:paraId="3DDCE7AC" w14:textId="69CB0FF4" w:rsidR="00850C91" w:rsidRPr="00A51E6A"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ins w:id="2489" w:author="Park, Sanghoon" w:date="2021-10-01T12:11:00Z"/>
                <w:rFonts w:eastAsia="나눔명조"/>
                <w:b w:val="0"/>
                <w:bCs w:val="0"/>
                <w:sz w:val="17"/>
                <w:szCs w:val="17"/>
              </w:rPr>
            </w:pPr>
            <w:ins w:id="2490" w:author="Park, Sanghoon" w:date="2021-10-01T12:11:00Z">
              <w:r w:rsidRPr="00A51E6A">
                <w:rPr>
                  <w:rFonts w:eastAsia="나눔명조" w:hint="eastAsia"/>
                  <w:b w:val="0"/>
                  <w:bCs w:val="0"/>
                  <w:sz w:val="17"/>
                  <w:szCs w:val="17"/>
                </w:rPr>
                <w:t>모델</w:t>
              </w:r>
              <w:r w:rsidRPr="00A51E6A">
                <w:rPr>
                  <w:rFonts w:eastAsia="나눔명조" w:hint="eastAsia"/>
                  <w:b w:val="0"/>
                  <w:bCs w:val="0"/>
                  <w:sz w:val="17"/>
                  <w:szCs w:val="17"/>
                </w:rPr>
                <w:t xml:space="preserve"> </w:t>
              </w:r>
            </w:ins>
            <w:ins w:id="2491" w:author="Park, Sanghoon" w:date="2021-10-01T14:09:00Z">
              <w:r w:rsidR="00C97896">
                <w:rPr>
                  <w:rFonts w:eastAsia="나눔명조"/>
                  <w:b w:val="0"/>
                  <w:bCs w:val="0"/>
                  <w:sz w:val="17"/>
                  <w:szCs w:val="17"/>
                </w:rPr>
                <w:t>6</w:t>
              </w:r>
            </w:ins>
          </w:p>
        </w:tc>
        <w:tc>
          <w:tcPr>
            <w:tcW w:w="495" w:type="pct"/>
            <w:tcBorders>
              <w:top w:val="single" w:sz="8" w:space="0" w:color="auto"/>
              <w:bottom w:val="single" w:sz="12" w:space="0" w:color="auto"/>
            </w:tcBorders>
            <w:vAlign w:val="center"/>
            <w:hideMark/>
            <w:tcPrChange w:id="2492" w:author="Park, Sanghoon" w:date="2021-10-01T12:43:00Z">
              <w:tcPr>
                <w:tcW w:w="50" w:type="dxa"/>
                <w:tcBorders>
                  <w:top w:val="single" w:sz="8" w:space="0" w:color="auto"/>
                  <w:bottom w:val="single" w:sz="12" w:space="0" w:color="auto"/>
                </w:tcBorders>
                <w:vAlign w:val="center"/>
                <w:hideMark/>
              </w:tcPr>
            </w:tcPrChange>
          </w:tcPr>
          <w:p w14:paraId="5EB07392" w14:textId="71BA366E" w:rsidR="00850C91" w:rsidRPr="00A51E6A"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ins w:id="2493" w:author="Park, Sanghoon" w:date="2021-10-01T12:11:00Z"/>
                <w:rFonts w:eastAsia="나눔명조"/>
                <w:b w:val="0"/>
                <w:bCs w:val="0"/>
                <w:sz w:val="17"/>
                <w:szCs w:val="17"/>
              </w:rPr>
            </w:pPr>
            <w:ins w:id="2494" w:author="Park, Sanghoon" w:date="2021-10-01T12:11:00Z">
              <w:r w:rsidRPr="00A51E6A">
                <w:rPr>
                  <w:rFonts w:eastAsia="나눔명조" w:hint="eastAsia"/>
                  <w:b w:val="0"/>
                  <w:bCs w:val="0"/>
                  <w:sz w:val="17"/>
                  <w:szCs w:val="17"/>
                </w:rPr>
                <w:t>모델</w:t>
              </w:r>
              <w:r w:rsidRPr="00A51E6A">
                <w:rPr>
                  <w:rFonts w:eastAsia="나눔명조" w:hint="eastAsia"/>
                  <w:b w:val="0"/>
                  <w:bCs w:val="0"/>
                  <w:sz w:val="17"/>
                  <w:szCs w:val="17"/>
                </w:rPr>
                <w:t xml:space="preserve"> </w:t>
              </w:r>
            </w:ins>
            <w:ins w:id="2495" w:author="Park, Sanghoon" w:date="2021-10-01T14:09:00Z">
              <w:r w:rsidR="00C97896">
                <w:rPr>
                  <w:rFonts w:eastAsia="나눔명조"/>
                  <w:b w:val="0"/>
                  <w:bCs w:val="0"/>
                  <w:sz w:val="17"/>
                  <w:szCs w:val="17"/>
                </w:rPr>
                <w:t>7</w:t>
              </w:r>
            </w:ins>
          </w:p>
        </w:tc>
        <w:tc>
          <w:tcPr>
            <w:tcW w:w="495" w:type="pct"/>
            <w:tcBorders>
              <w:top w:val="single" w:sz="8" w:space="0" w:color="auto"/>
              <w:bottom w:val="single" w:sz="12" w:space="0" w:color="auto"/>
            </w:tcBorders>
            <w:vAlign w:val="center"/>
            <w:hideMark/>
            <w:tcPrChange w:id="2496" w:author="Park, Sanghoon" w:date="2021-10-01T12:43:00Z">
              <w:tcPr>
                <w:tcW w:w="50" w:type="dxa"/>
                <w:tcBorders>
                  <w:top w:val="single" w:sz="8" w:space="0" w:color="auto"/>
                  <w:bottom w:val="single" w:sz="12" w:space="0" w:color="auto"/>
                </w:tcBorders>
                <w:vAlign w:val="center"/>
                <w:hideMark/>
              </w:tcPr>
            </w:tcPrChange>
          </w:tcPr>
          <w:p w14:paraId="324E89D2" w14:textId="28C0D45C" w:rsidR="00850C91" w:rsidRPr="00A51E6A"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ins w:id="2497" w:author="Park, Sanghoon" w:date="2021-10-01T12:11:00Z"/>
                <w:rFonts w:eastAsia="나눔명조"/>
                <w:b w:val="0"/>
                <w:bCs w:val="0"/>
                <w:sz w:val="17"/>
                <w:szCs w:val="17"/>
              </w:rPr>
            </w:pPr>
            <w:ins w:id="2498" w:author="Park, Sanghoon" w:date="2021-10-01T12:11:00Z">
              <w:r w:rsidRPr="00A51E6A">
                <w:rPr>
                  <w:rFonts w:eastAsia="나눔명조" w:hint="eastAsia"/>
                  <w:b w:val="0"/>
                  <w:bCs w:val="0"/>
                  <w:sz w:val="17"/>
                  <w:szCs w:val="17"/>
                </w:rPr>
                <w:t>모델</w:t>
              </w:r>
              <w:r w:rsidRPr="00A51E6A">
                <w:rPr>
                  <w:rFonts w:eastAsia="나눔명조" w:hint="eastAsia"/>
                  <w:b w:val="0"/>
                  <w:bCs w:val="0"/>
                  <w:sz w:val="17"/>
                  <w:szCs w:val="17"/>
                </w:rPr>
                <w:t xml:space="preserve"> </w:t>
              </w:r>
            </w:ins>
            <w:ins w:id="2499" w:author="Park, Sanghoon" w:date="2021-10-01T14:09:00Z">
              <w:r w:rsidR="00C97896">
                <w:rPr>
                  <w:rFonts w:eastAsia="나눔명조"/>
                  <w:b w:val="0"/>
                  <w:bCs w:val="0"/>
                  <w:sz w:val="17"/>
                  <w:szCs w:val="17"/>
                </w:rPr>
                <w:t>8</w:t>
              </w:r>
            </w:ins>
          </w:p>
        </w:tc>
      </w:tr>
      <w:tr w:rsidR="00850C91" w:rsidRPr="001F4510" w14:paraId="21D21A58"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2500" w:author="Park, Sanghoon" w:date="2021-10-01T12:11:00Z"/>
          <w:trPrChange w:id="2501"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Borders>
              <w:top w:val="single" w:sz="12" w:space="0" w:color="auto"/>
            </w:tcBorders>
            <w:hideMark/>
            <w:tcPrChange w:id="2502" w:author="Park, Sanghoon" w:date="2021-10-01T12:43:00Z">
              <w:tcPr>
                <w:tcW w:w="1644" w:type="dxa"/>
                <w:tcBorders>
                  <w:top w:val="single" w:sz="12" w:space="0" w:color="auto"/>
                </w:tcBorders>
                <w:hideMark/>
              </w:tcPr>
            </w:tcPrChange>
          </w:tcPr>
          <w:p w14:paraId="40627BF2" w14:textId="77777777" w:rsidR="00850C91" w:rsidRPr="00A51E6A" w:rsidRDefault="00850C91">
            <w:pPr>
              <w:wordWrap/>
              <w:spacing w:after="0"/>
              <w:cnfStyle w:val="001000100000" w:firstRow="0" w:lastRow="0" w:firstColumn="1" w:lastColumn="0" w:oddVBand="0" w:evenVBand="0" w:oddHBand="1" w:evenHBand="0" w:firstRowFirstColumn="0" w:firstRowLastColumn="0" w:lastRowFirstColumn="0" w:lastRowLastColumn="0"/>
              <w:rPr>
                <w:ins w:id="2503" w:author="Park, Sanghoon" w:date="2021-10-01T12:11:00Z"/>
                <w:rFonts w:eastAsia="나눔명조"/>
                <w:sz w:val="17"/>
                <w:szCs w:val="17"/>
              </w:rPr>
              <w:pPrChange w:id="2504" w:author="Park, Sanghoon" w:date="2021-10-01T12:16:00Z">
                <w:pPr>
                  <w:cnfStyle w:val="001000100000" w:firstRow="0" w:lastRow="0" w:firstColumn="1" w:lastColumn="0" w:oddVBand="0" w:evenVBand="0" w:oddHBand="1" w:evenHBand="0" w:firstRowFirstColumn="0" w:firstRowLastColumn="0" w:lastRowFirstColumn="0" w:lastRowLastColumn="0"/>
                </w:pPr>
              </w:pPrChange>
            </w:pPr>
            <w:ins w:id="2505" w:author="Park, Sanghoon" w:date="2021-10-01T12:11:00Z">
              <w:r w:rsidRPr="00A51E6A">
                <w:rPr>
                  <w:rFonts w:eastAsia="나눔명조" w:hint="eastAsia"/>
                  <w:b w:val="0"/>
                  <w:bCs w:val="0"/>
                  <w:sz w:val="17"/>
                  <w:szCs w:val="17"/>
                </w:rPr>
                <w:t>거래적</w:t>
              </w:r>
              <w:r w:rsidRPr="00A51E6A">
                <w:rPr>
                  <w:rFonts w:eastAsia="나눔명조" w:hint="eastAsia"/>
                  <w:b w:val="0"/>
                  <w:bCs w:val="0"/>
                  <w:sz w:val="17"/>
                  <w:szCs w:val="17"/>
                </w:rPr>
                <w:t xml:space="preserve"> </w:t>
              </w:r>
              <w:r w:rsidRPr="00A51E6A">
                <w:rPr>
                  <w:rFonts w:eastAsia="나눔명조" w:hint="eastAsia"/>
                  <w:b w:val="0"/>
                  <w:bCs w:val="0"/>
                  <w:sz w:val="17"/>
                  <w:szCs w:val="17"/>
                </w:rPr>
                <w:t>리더십</w:t>
              </w:r>
            </w:ins>
          </w:p>
          <w:p w14:paraId="1D39C27E" w14:textId="77777777" w:rsidR="00850C91" w:rsidRPr="00A51E6A" w:rsidRDefault="00850C91">
            <w:pPr>
              <w:wordWrap/>
              <w:spacing w:after="0" w:line="240" w:lineRule="auto"/>
              <w:cnfStyle w:val="001000100000" w:firstRow="0" w:lastRow="0" w:firstColumn="1" w:lastColumn="0" w:oddVBand="0" w:evenVBand="0" w:oddHBand="1" w:evenHBand="0" w:firstRowFirstColumn="0" w:firstRowLastColumn="0" w:lastRowFirstColumn="0" w:lastRowLastColumn="0"/>
              <w:rPr>
                <w:ins w:id="2506" w:author="Park, Sanghoon" w:date="2021-10-01T12:11:00Z"/>
                <w:rFonts w:eastAsia="나눔명조"/>
                <w:b w:val="0"/>
                <w:bCs w:val="0"/>
                <w:sz w:val="17"/>
                <w:szCs w:val="17"/>
              </w:rPr>
              <w:pPrChange w:id="2507" w:author="Park, Sanghoon" w:date="2021-10-01T12:16: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2508" w:author="Park, Sanghoon" w:date="2021-10-01T12:11:00Z">
              <w:r w:rsidRPr="00A51E6A">
                <w:rPr>
                  <w:rFonts w:eastAsia="나눔명조"/>
                  <w:b w:val="0"/>
                  <w:bCs w:val="0"/>
                  <w:sz w:val="17"/>
                  <w:szCs w:val="17"/>
                </w:rPr>
                <w:t> </w:t>
              </w:r>
            </w:ins>
          </w:p>
        </w:tc>
        <w:tc>
          <w:tcPr>
            <w:tcW w:w="495" w:type="pct"/>
            <w:tcBorders>
              <w:top w:val="single" w:sz="12" w:space="0" w:color="auto"/>
            </w:tcBorders>
            <w:hideMark/>
            <w:tcPrChange w:id="2509" w:author="Park, Sanghoon" w:date="2021-10-01T12:43:00Z">
              <w:tcPr>
                <w:tcW w:w="50" w:type="dxa"/>
                <w:tcBorders>
                  <w:top w:val="single" w:sz="12" w:space="0" w:color="auto"/>
                </w:tcBorders>
                <w:hideMark/>
              </w:tcPr>
            </w:tcPrChange>
          </w:tcPr>
          <w:p w14:paraId="4BE70B81"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510" w:author="Park, Sanghoon" w:date="2021-10-01T12:11:00Z"/>
                <w:rFonts w:eastAsia="나눔명조"/>
                <w:sz w:val="18"/>
                <w:szCs w:val="20"/>
              </w:rPr>
              <w:pPrChange w:id="2511"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512" w:author="Park, Sanghoon" w:date="2021-10-01T12:11:00Z">
              <w:r w:rsidRPr="00A51E6A">
                <w:rPr>
                  <w:rFonts w:eastAsia="나눔명조"/>
                  <w:sz w:val="18"/>
                  <w:szCs w:val="20"/>
                </w:rPr>
                <w:t>0.07</w:t>
              </w:r>
            </w:ins>
          </w:p>
          <w:p w14:paraId="79B12263"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513" w:author="Park, Sanghoon" w:date="2021-10-01T12:11:00Z"/>
                <w:rFonts w:eastAsia="나눔명조"/>
                <w:sz w:val="18"/>
                <w:szCs w:val="20"/>
              </w:rPr>
              <w:pPrChange w:id="2514"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515" w:author="Park, Sanghoon" w:date="2021-10-01T12:11:00Z">
              <w:r w:rsidRPr="00A51E6A">
                <w:rPr>
                  <w:rFonts w:eastAsia="나눔명조"/>
                  <w:sz w:val="18"/>
                  <w:szCs w:val="20"/>
                </w:rPr>
                <w:t>(0.04)</w:t>
              </w:r>
            </w:ins>
          </w:p>
        </w:tc>
        <w:tc>
          <w:tcPr>
            <w:tcW w:w="495" w:type="pct"/>
            <w:tcBorders>
              <w:top w:val="single" w:sz="12" w:space="0" w:color="auto"/>
            </w:tcBorders>
            <w:hideMark/>
            <w:tcPrChange w:id="2516" w:author="Park, Sanghoon" w:date="2021-10-01T12:43:00Z">
              <w:tcPr>
                <w:tcW w:w="50" w:type="dxa"/>
                <w:tcBorders>
                  <w:top w:val="single" w:sz="12" w:space="0" w:color="auto"/>
                </w:tcBorders>
                <w:hideMark/>
              </w:tcPr>
            </w:tcPrChange>
          </w:tcPr>
          <w:p w14:paraId="37B95105" w14:textId="2C7C8002"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2517" w:author="Park, Sanghoon" w:date="2021-10-01T12:11:00Z"/>
                <w:rFonts w:eastAsia="나눔명조"/>
                <w:sz w:val="18"/>
                <w:szCs w:val="20"/>
              </w:rPr>
            </w:pPr>
            <w:ins w:id="2518" w:author="Park, Sanghoon" w:date="2021-10-01T12:37:00Z">
              <w:r w:rsidRPr="00A51E6A">
                <w:rPr>
                  <w:rFonts w:eastAsia="나눔명조"/>
                  <w:sz w:val="18"/>
                  <w:szCs w:val="20"/>
                </w:rPr>
                <w:t> </w:t>
              </w:r>
            </w:ins>
          </w:p>
        </w:tc>
        <w:tc>
          <w:tcPr>
            <w:tcW w:w="522" w:type="pct"/>
            <w:tcBorders>
              <w:top w:val="single" w:sz="12" w:space="0" w:color="auto"/>
            </w:tcBorders>
            <w:tcPrChange w:id="2519" w:author="Park, Sanghoon" w:date="2021-10-01T12:43:00Z">
              <w:tcPr>
                <w:tcW w:w="50" w:type="dxa"/>
                <w:tcBorders>
                  <w:top w:val="single" w:sz="12" w:space="0" w:color="auto"/>
                </w:tcBorders>
              </w:tcPr>
            </w:tcPrChange>
          </w:tcPr>
          <w:p w14:paraId="4272DDC9" w14:textId="2AB06628"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520" w:author="Park, Sanghoon" w:date="2021-10-01T12:11:00Z"/>
                <w:rFonts w:eastAsia="나눔명조"/>
                <w:sz w:val="18"/>
                <w:szCs w:val="20"/>
              </w:rPr>
              <w:pPrChange w:id="2521"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522" w:author="Park, Sanghoon" w:date="2021-10-01T12:37:00Z">
              <w:r w:rsidRPr="00A86E5D">
                <w:rPr>
                  <w:rFonts w:eastAsia="나눔명조"/>
                  <w:sz w:val="18"/>
                  <w:szCs w:val="20"/>
                </w:rPr>
                <w:t>0.10 **</w:t>
              </w:r>
              <w:r>
                <w:rPr>
                  <w:rFonts w:eastAsia="나눔명조"/>
                  <w:sz w:val="18"/>
                  <w:szCs w:val="20"/>
                </w:rPr>
                <w:br/>
              </w:r>
              <w:r w:rsidRPr="00A86E5D">
                <w:rPr>
                  <w:rFonts w:eastAsia="나눔명조"/>
                  <w:sz w:val="18"/>
                  <w:szCs w:val="20"/>
                </w:rPr>
                <w:t>(0.04)</w:t>
              </w:r>
            </w:ins>
          </w:p>
        </w:tc>
        <w:tc>
          <w:tcPr>
            <w:tcW w:w="495" w:type="pct"/>
            <w:tcBorders>
              <w:top w:val="single" w:sz="12" w:space="0" w:color="auto"/>
            </w:tcBorders>
            <w:hideMark/>
            <w:tcPrChange w:id="2523" w:author="Park, Sanghoon" w:date="2021-10-01T12:43:00Z">
              <w:tcPr>
                <w:tcW w:w="50" w:type="dxa"/>
                <w:tcBorders>
                  <w:top w:val="single" w:sz="12" w:space="0" w:color="auto"/>
                </w:tcBorders>
                <w:hideMark/>
              </w:tcPr>
            </w:tcPrChange>
          </w:tcPr>
          <w:p w14:paraId="4BB3515E"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524" w:author="Park, Sanghoon" w:date="2021-10-01T12:11:00Z"/>
                <w:rFonts w:eastAsia="나눔명조"/>
                <w:sz w:val="18"/>
                <w:szCs w:val="20"/>
              </w:rPr>
              <w:pPrChange w:id="2525"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526" w:author="Park, Sanghoon" w:date="2021-10-01T12:11:00Z">
              <w:r w:rsidRPr="00A51E6A">
                <w:rPr>
                  <w:rFonts w:eastAsia="나눔명조"/>
                  <w:sz w:val="18"/>
                  <w:szCs w:val="20"/>
                </w:rPr>
                <w:t> </w:t>
              </w:r>
            </w:ins>
          </w:p>
          <w:p w14:paraId="39456BD3"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527" w:author="Park, Sanghoon" w:date="2021-10-01T12:11:00Z"/>
                <w:rFonts w:eastAsia="나눔명조"/>
                <w:sz w:val="18"/>
                <w:szCs w:val="20"/>
              </w:rPr>
              <w:pPrChange w:id="2528"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529" w:author="Park, Sanghoon" w:date="2021-10-01T12:11:00Z">
              <w:r w:rsidRPr="00A51E6A">
                <w:rPr>
                  <w:rFonts w:eastAsia="나눔명조"/>
                  <w:sz w:val="18"/>
                  <w:szCs w:val="20"/>
                </w:rPr>
                <w:t> </w:t>
              </w:r>
            </w:ins>
          </w:p>
        </w:tc>
        <w:tc>
          <w:tcPr>
            <w:tcW w:w="495" w:type="pct"/>
            <w:tcBorders>
              <w:top w:val="single" w:sz="12" w:space="0" w:color="auto"/>
            </w:tcBorders>
            <w:hideMark/>
            <w:tcPrChange w:id="2530" w:author="Park, Sanghoon" w:date="2021-10-01T12:43:00Z">
              <w:tcPr>
                <w:tcW w:w="50" w:type="dxa"/>
                <w:tcBorders>
                  <w:top w:val="single" w:sz="12" w:space="0" w:color="auto"/>
                </w:tcBorders>
                <w:hideMark/>
              </w:tcPr>
            </w:tcPrChange>
          </w:tcPr>
          <w:p w14:paraId="37464DFA"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531" w:author="Park, Sanghoon" w:date="2021-10-01T12:11:00Z"/>
                <w:rFonts w:eastAsia="나눔명조"/>
                <w:sz w:val="18"/>
                <w:szCs w:val="20"/>
              </w:rPr>
              <w:pPrChange w:id="2532"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533" w:author="Park, Sanghoon" w:date="2021-10-01T12:11:00Z">
              <w:r w:rsidRPr="00A51E6A">
                <w:rPr>
                  <w:rFonts w:eastAsia="나눔명조"/>
                  <w:sz w:val="18"/>
                  <w:szCs w:val="20"/>
                </w:rPr>
                <w:t>0.08*</w:t>
              </w:r>
            </w:ins>
          </w:p>
          <w:p w14:paraId="1F2A3EDF"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534" w:author="Park, Sanghoon" w:date="2021-10-01T12:11:00Z"/>
                <w:rFonts w:eastAsia="나눔명조"/>
                <w:sz w:val="18"/>
                <w:szCs w:val="20"/>
              </w:rPr>
              <w:pPrChange w:id="2535"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536" w:author="Park, Sanghoon" w:date="2021-10-01T12:11:00Z">
              <w:r w:rsidRPr="00A51E6A">
                <w:rPr>
                  <w:rFonts w:eastAsia="나눔명조"/>
                  <w:sz w:val="18"/>
                  <w:szCs w:val="20"/>
                </w:rPr>
                <w:t>(0.04)</w:t>
              </w:r>
            </w:ins>
          </w:p>
        </w:tc>
        <w:tc>
          <w:tcPr>
            <w:tcW w:w="495" w:type="pct"/>
            <w:tcBorders>
              <w:top w:val="single" w:sz="12" w:space="0" w:color="auto"/>
            </w:tcBorders>
            <w:hideMark/>
            <w:tcPrChange w:id="2537" w:author="Park, Sanghoon" w:date="2021-10-01T12:43:00Z">
              <w:tcPr>
                <w:tcW w:w="50" w:type="dxa"/>
                <w:tcBorders>
                  <w:top w:val="single" w:sz="12" w:space="0" w:color="auto"/>
                </w:tcBorders>
                <w:hideMark/>
              </w:tcPr>
            </w:tcPrChange>
          </w:tcPr>
          <w:p w14:paraId="32BABCB1"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538" w:author="Park, Sanghoon" w:date="2021-10-01T12:11:00Z"/>
                <w:rFonts w:eastAsia="나눔명조"/>
                <w:sz w:val="18"/>
                <w:szCs w:val="20"/>
              </w:rPr>
              <w:pPrChange w:id="2539"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540" w:author="Park, Sanghoon" w:date="2021-10-01T12:11:00Z">
              <w:r w:rsidRPr="00A51E6A">
                <w:rPr>
                  <w:rFonts w:eastAsia="나눔명조"/>
                  <w:sz w:val="18"/>
                  <w:szCs w:val="20"/>
                </w:rPr>
                <w:t>0.07</w:t>
              </w:r>
            </w:ins>
          </w:p>
          <w:p w14:paraId="40E5974F"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541" w:author="Park, Sanghoon" w:date="2021-10-01T12:11:00Z"/>
                <w:rFonts w:eastAsia="나눔명조"/>
                <w:sz w:val="18"/>
                <w:szCs w:val="20"/>
              </w:rPr>
              <w:pPrChange w:id="2542"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543" w:author="Park, Sanghoon" w:date="2021-10-01T12:11:00Z">
              <w:r w:rsidRPr="00A51E6A">
                <w:rPr>
                  <w:rFonts w:eastAsia="나눔명조"/>
                  <w:sz w:val="18"/>
                  <w:szCs w:val="20"/>
                </w:rPr>
                <w:t>(0.04)</w:t>
              </w:r>
            </w:ins>
          </w:p>
        </w:tc>
        <w:tc>
          <w:tcPr>
            <w:tcW w:w="495" w:type="pct"/>
            <w:tcBorders>
              <w:top w:val="single" w:sz="12" w:space="0" w:color="auto"/>
            </w:tcBorders>
            <w:hideMark/>
            <w:tcPrChange w:id="2544" w:author="Park, Sanghoon" w:date="2021-10-01T12:43:00Z">
              <w:tcPr>
                <w:tcW w:w="50" w:type="dxa"/>
                <w:tcBorders>
                  <w:top w:val="single" w:sz="12" w:space="0" w:color="auto"/>
                </w:tcBorders>
                <w:hideMark/>
              </w:tcPr>
            </w:tcPrChange>
          </w:tcPr>
          <w:p w14:paraId="42EA96B4"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545" w:author="Park, Sanghoon" w:date="2021-10-01T12:11:00Z"/>
                <w:rFonts w:eastAsia="나눔명조"/>
                <w:sz w:val="18"/>
                <w:szCs w:val="20"/>
              </w:rPr>
              <w:pPrChange w:id="2546"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547" w:author="Park, Sanghoon" w:date="2021-10-01T12:11:00Z">
              <w:r w:rsidRPr="00A51E6A">
                <w:rPr>
                  <w:rFonts w:eastAsia="나눔명조"/>
                  <w:sz w:val="18"/>
                  <w:szCs w:val="20"/>
                </w:rPr>
                <w:t>0.09*</w:t>
              </w:r>
            </w:ins>
          </w:p>
          <w:p w14:paraId="3CA44B89"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548" w:author="Park, Sanghoon" w:date="2021-10-01T12:11:00Z"/>
                <w:rFonts w:eastAsia="나눔명조"/>
                <w:sz w:val="18"/>
                <w:szCs w:val="20"/>
              </w:rPr>
              <w:pPrChange w:id="2549"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550" w:author="Park, Sanghoon" w:date="2021-10-01T12:11:00Z">
              <w:r w:rsidRPr="00A51E6A">
                <w:rPr>
                  <w:rFonts w:eastAsia="나눔명조"/>
                  <w:sz w:val="18"/>
                  <w:szCs w:val="20"/>
                </w:rPr>
                <w:t>(0.04)</w:t>
              </w:r>
            </w:ins>
          </w:p>
        </w:tc>
        <w:tc>
          <w:tcPr>
            <w:tcW w:w="495" w:type="pct"/>
            <w:tcBorders>
              <w:top w:val="single" w:sz="12" w:space="0" w:color="auto"/>
            </w:tcBorders>
            <w:hideMark/>
            <w:tcPrChange w:id="2551" w:author="Park, Sanghoon" w:date="2021-10-01T12:43:00Z">
              <w:tcPr>
                <w:tcW w:w="50" w:type="dxa"/>
                <w:tcBorders>
                  <w:top w:val="single" w:sz="12" w:space="0" w:color="auto"/>
                </w:tcBorders>
                <w:hideMark/>
              </w:tcPr>
            </w:tcPrChange>
          </w:tcPr>
          <w:p w14:paraId="05F29FF0"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552" w:author="Park, Sanghoon" w:date="2021-10-01T12:11:00Z"/>
                <w:rFonts w:eastAsia="나눔명조"/>
                <w:sz w:val="18"/>
                <w:szCs w:val="20"/>
              </w:rPr>
              <w:pPrChange w:id="2553"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554" w:author="Park, Sanghoon" w:date="2021-10-01T12:11:00Z">
              <w:r w:rsidRPr="00A51E6A">
                <w:rPr>
                  <w:rFonts w:eastAsia="나눔명조"/>
                  <w:sz w:val="18"/>
                  <w:szCs w:val="20"/>
                </w:rPr>
                <w:t>0.08*</w:t>
              </w:r>
            </w:ins>
          </w:p>
          <w:p w14:paraId="47EE7382"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555" w:author="Park, Sanghoon" w:date="2021-10-01T12:11:00Z"/>
                <w:rFonts w:eastAsia="나눔명조"/>
                <w:sz w:val="18"/>
                <w:szCs w:val="20"/>
              </w:rPr>
              <w:pPrChange w:id="2556"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557" w:author="Park, Sanghoon" w:date="2021-10-01T12:11:00Z">
              <w:r w:rsidRPr="00A51E6A">
                <w:rPr>
                  <w:rFonts w:eastAsia="나눔명조"/>
                  <w:sz w:val="18"/>
                  <w:szCs w:val="20"/>
                </w:rPr>
                <w:t>(0.04)</w:t>
              </w:r>
            </w:ins>
          </w:p>
        </w:tc>
      </w:tr>
      <w:tr w:rsidR="00850C91" w:rsidRPr="001F4510" w14:paraId="42725853" w14:textId="77777777" w:rsidTr="00850C91">
        <w:trPr>
          <w:trHeight w:val="20"/>
          <w:jc w:val="center"/>
          <w:ins w:id="2558" w:author="Park, Sanghoon" w:date="2021-10-01T12:11:00Z"/>
          <w:trPrChange w:id="2559"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PrChange w:id="2560" w:author="Park, Sanghoon" w:date="2021-10-01T12:43:00Z">
              <w:tcPr>
                <w:tcW w:w="1644" w:type="dxa"/>
              </w:tcPr>
            </w:tcPrChange>
          </w:tcPr>
          <w:p w14:paraId="14496CD3" w14:textId="77777777" w:rsidR="00850C91" w:rsidRPr="00A51E6A" w:rsidRDefault="00850C91">
            <w:pPr>
              <w:wordWrap/>
              <w:spacing w:after="0"/>
              <w:rPr>
                <w:ins w:id="2561" w:author="Park, Sanghoon" w:date="2021-10-01T12:11:00Z"/>
                <w:rFonts w:eastAsia="나눔명조"/>
                <w:sz w:val="17"/>
                <w:szCs w:val="17"/>
              </w:rPr>
              <w:pPrChange w:id="2562" w:author="Park, Sanghoon" w:date="2021-10-01T12:16:00Z">
                <w:pPr/>
              </w:pPrChange>
            </w:pPr>
            <w:ins w:id="2563" w:author="Park, Sanghoon" w:date="2021-10-01T12:11:00Z">
              <w:r w:rsidRPr="00A51E6A">
                <w:rPr>
                  <w:rFonts w:eastAsia="나눔명조" w:hint="eastAsia"/>
                  <w:b w:val="0"/>
                  <w:bCs w:val="0"/>
                  <w:sz w:val="17"/>
                  <w:szCs w:val="17"/>
                </w:rPr>
                <w:t>변혁적</w:t>
              </w:r>
              <w:r w:rsidRPr="00A51E6A">
                <w:rPr>
                  <w:rFonts w:eastAsia="나눔명조" w:hint="eastAsia"/>
                  <w:b w:val="0"/>
                  <w:bCs w:val="0"/>
                  <w:sz w:val="17"/>
                  <w:szCs w:val="17"/>
                </w:rPr>
                <w:t xml:space="preserve"> </w:t>
              </w:r>
              <w:r w:rsidRPr="00A51E6A">
                <w:rPr>
                  <w:rFonts w:eastAsia="나눔명조" w:hint="eastAsia"/>
                  <w:b w:val="0"/>
                  <w:bCs w:val="0"/>
                  <w:sz w:val="17"/>
                  <w:szCs w:val="17"/>
                </w:rPr>
                <w:t>리더십</w:t>
              </w:r>
            </w:ins>
          </w:p>
          <w:p w14:paraId="5FE09FBC" w14:textId="77777777" w:rsidR="00850C91" w:rsidRPr="00A51E6A" w:rsidRDefault="00850C91">
            <w:pPr>
              <w:wordWrap/>
              <w:spacing w:after="0" w:line="240" w:lineRule="auto"/>
              <w:rPr>
                <w:ins w:id="2564" w:author="Park, Sanghoon" w:date="2021-10-01T12:11:00Z"/>
                <w:rFonts w:eastAsia="나눔명조"/>
                <w:b w:val="0"/>
                <w:bCs w:val="0"/>
                <w:sz w:val="17"/>
                <w:szCs w:val="17"/>
              </w:rPr>
              <w:pPrChange w:id="2565" w:author="Park, Sanghoon" w:date="2021-10-01T12:16:00Z">
                <w:pPr>
                  <w:spacing w:after="0" w:line="240" w:lineRule="auto"/>
                </w:pPr>
              </w:pPrChange>
            </w:pPr>
            <w:ins w:id="2566" w:author="Park, Sanghoon" w:date="2021-10-01T12:11:00Z">
              <w:r w:rsidRPr="00A51E6A">
                <w:rPr>
                  <w:rFonts w:eastAsia="나눔명조"/>
                  <w:b w:val="0"/>
                  <w:bCs w:val="0"/>
                  <w:sz w:val="17"/>
                  <w:szCs w:val="17"/>
                </w:rPr>
                <w:t> </w:t>
              </w:r>
            </w:ins>
          </w:p>
        </w:tc>
        <w:tc>
          <w:tcPr>
            <w:tcW w:w="495" w:type="pct"/>
            <w:tcPrChange w:id="2567" w:author="Park, Sanghoon" w:date="2021-10-01T12:43:00Z">
              <w:tcPr>
                <w:tcW w:w="50" w:type="dxa"/>
              </w:tcPr>
            </w:tcPrChange>
          </w:tcPr>
          <w:p w14:paraId="475CDB45"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568" w:author="Park, Sanghoon" w:date="2021-10-01T12:11:00Z"/>
                <w:rFonts w:eastAsia="나눔명조"/>
                <w:sz w:val="18"/>
                <w:szCs w:val="20"/>
              </w:rPr>
              <w:pPrChange w:id="2569"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570" w:author="Park, Sanghoon" w:date="2021-10-01T12:11:00Z">
              <w:r w:rsidRPr="00A51E6A">
                <w:rPr>
                  <w:rFonts w:eastAsia="나눔명조"/>
                  <w:sz w:val="18"/>
                  <w:szCs w:val="20"/>
                </w:rPr>
                <w:t> </w:t>
              </w:r>
            </w:ins>
          </w:p>
          <w:p w14:paraId="5054B617"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571" w:author="Park, Sanghoon" w:date="2021-10-01T12:11:00Z"/>
                <w:rFonts w:eastAsia="나눔명조"/>
                <w:sz w:val="18"/>
                <w:szCs w:val="20"/>
              </w:rPr>
              <w:pPrChange w:id="2572"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573" w:author="Park, Sanghoon" w:date="2021-10-01T12:11:00Z">
              <w:r w:rsidRPr="00A51E6A">
                <w:rPr>
                  <w:rFonts w:eastAsia="나눔명조"/>
                  <w:sz w:val="18"/>
                  <w:szCs w:val="20"/>
                </w:rPr>
                <w:t> </w:t>
              </w:r>
            </w:ins>
          </w:p>
        </w:tc>
        <w:tc>
          <w:tcPr>
            <w:tcW w:w="495" w:type="pct"/>
            <w:tcPrChange w:id="2574" w:author="Park, Sanghoon" w:date="2021-10-01T12:43:00Z">
              <w:tcPr>
                <w:tcW w:w="50" w:type="dxa"/>
              </w:tcPr>
            </w:tcPrChange>
          </w:tcPr>
          <w:p w14:paraId="159865CC" w14:textId="3DC38928"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2575" w:author="Park, Sanghoon" w:date="2021-10-01T12:11:00Z"/>
                <w:rFonts w:eastAsia="나눔명조"/>
                <w:sz w:val="18"/>
                <w:szCs w:val="20"/>
              </w:rPr>
            </w:pPr>
            <w:ins w:id="2576" w:author="Park, Sanghoon" w:date="2021-10-01T12:37:00Z">
              <w:r w:rsidRPr="00A51E6A">
                <w:rPr>
                  <w:rFonts w:eastAsia="나눔명조"/>
                  <w:sz w:val="18"/>
                  <w:szCs w:val="20"/>
                </w:rPr>
                <w:t>0.12**</w:t>
              </w:r>
              <w:r>
                <w:rPr>
                  <w:rFonts w:eastAsia="나눔명조"/>
                  <w:sz w:val="18"/>
                  <w:szCs w:val="20"/>
                </w:rPr>
                <w:br/>
              </w:r>
              <w:r w:rsidRPr="00A51E6A">
                <w:rPr>
                  <w:rFonts w:eastAsia="나눔명조"/>
                  <w:sz w:val="18"/>
                  <w:szCs w:val="20"/>
                </w:rPr>
                <w:t>(0.04)</w:t>
              </w:r>
            </w:ins>
          </w:p>
        </w:tc>
        <w:tc>
          <w:tcPr>
            <w:tcW w:w="522" w:type="pct"/>
            <w:tcPrChange w:id="2577" w:author="Park, Sanghoon" w:date="2021-10-01T12:43:00Z">
              <w:tcPr>
                <w:tcW w:w="50" w:type="dxa"/>
              </w:tcPr>
            </w:tcPrChange>
          </w:tcPr>
          <w:p w14:paraId="421D525A" w14:textId="4C4BE41F"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578" w:author="Park, Sanghoon" w:date="2021-10-01T12:11:00Z"/>
                <w:rFonts w:eastAsia="나눔명조"/>
                <w:sz w:val="18"/>
                <w:szCs w:val="20"/>
              </w:rPr>
              <w:pPrChange w:id="2579"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580" w:author="Park, Sanghoon" w:date="2021-10-01T12:37:00Z">
              <w:r>
                <w:rPr>
                  <w:rFonts w:eastAsia="나눔명조"/>
                  <w:sz w:val="18"/>
                  <w:szCs w:val="20"/>
                </w:rPr>
                <w:t>0.14***</w:t>
              </w:r>
              <w:r>
                <w:rPr>
                  <w:rFonts w:eastAsia="나눔명조"/>
                  <w:sz w:val="18"/>
                  <w:szCs w:val="20"/>
                </w:rPr>
                <w:br/>
                <w:t>(0.04)</w:t>
              </w:r>
            </w:ins>
          </w:p>
        </w:tc>
        <w:tc>
          <w:tcPr>
            <w:tcW w:w="495" w:type="pct"/>
            <w:tcPrChange w:id="2581" w:author="Park, Sanghoon" w:date="2021-10-01T12:43:00Z">
              <w:tcPr>
                <w:tcW w:w="50" w:type="dxa"/>
              </w:tcPr>
            </w:tcPrChange>
          </w:tcPr>
          <w:p w14:paraId="79ED3091"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582" w:author="Park, Sanghoon" w:date="2021-10-01T12:11:00Z"/>
                <w:rFonts w:eastAsia="나눔명조"/>
                <w:sz w:val="18"/>
                <w:szCs w:val="20"/>
              </w:rPr>
              <w:pPrChange w:id="2583"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584" w:author="Park, Sanghoon" w:date="2021-10-01T12:11:00Z">
              <w:r w:rsidRPr="00A51E6A">
                <w:rPr>
                  <w:rFonts w:eastAsia="나눔명조"/>
                  <w:sz w:val="18"/>
                  <w:szCs w:val="20"/>
                </w:rPr>
                <w:t> </w:t>
              </w:r>
            </w:ins>
          </w:p>
          <w:p w14:paraId="1B6D1DC5"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585" w:author="Park, Sanghoon" w:date="2021-10-01T12:11:00Z"/>
                <w:rFonts w:eastAsia="나눔명조"/>
                <w:sz w:val="18"/>
                <w:szCs w:val="20"/>
              </w:rPr>
              <w:pPrChange w:id="2586"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587" w:author="Park, Sanghoon" w:date="2021-10-01T12:11:00Z">
              <w:r w:rsidRPr="00A51E6A">
                <w:rPr>
                  <w:rFonts w:eastAsia="나눔명조"/>
                  <w:sz w:val="18"/>
                  <w:szCs w:val="20"/>
                </w:rPr>
                <w:t> </w:t>
              </w:r>
            </w:ins>
          </w:p>
        </w:tc>
        <w:tc>
          <w:tcPr>
            <w:tcW w:w="495" w:type="pct"/>
            <w:tcPrChange w:id="2588" w:author="Park, Sanghoon" w:date="2021-10-01T12:43:00Z">
              <w:tcPr>
                <w:tcW w:w="50" w:type="dxa"/>
              </w:tcPr>
            </w:tcPrChange>
          </w:tcPr>
          <w:p w14:paraId="441BC20B"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589" w:author="Park, Sanghoon" w:date="2021-10-01T12:11:00Z"/>
                <w:rFonts w:eastAsia="나눔명조"/>
                <w:sz w:val="18"/>
                <w:szCs w:val="20"/>
              </w:rPr>
              <w:pPrChange w:id="2590"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591" w:author="Park, Sanghoon" w:date="2021-10-01T12:11:00Z">
              <w:r w:rsidRPr="00A51E6A">
                <w:rPr>
                  <w:rFonts w:eastAsia="나눔명조"/>
                  <w:sz w:val="18"/>
                  <w:szCs w:val="20"/>
                </w:rPr>
                <w:t>0.12**</w:t>
              </w:r>
            </w:ins>
          </w:p>
          <w:p w14:paraId="77EFF1AA"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592" w:author="Park, Sanghoon" w:date="2021-10-01T12:11:00Z"/>
                <w:rFonts w:eastAsia="나눔명조"/>
                <w:sz w:val="18"/>
                <w:szCs w:val="20"/>
              </w:rPr>
              <w:pPrChange w:id="2593"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594" w:author="Park, Sanghoon" w:date="2021-10-01T12:11:00Z">
              <w:r w:rsidRPr="00A51E6A">
                <w:rPr>
                  <w:rFonts w:eastAsia="나눔명조"/>
                  <w:sz w:val="18"/>
                  <w:szCs w:val="20"/>
                </w:rPr>
                <w:t>(0.04)</w:t>
              </w:r>
            </w:ins>
          </w:p>
        </w:tc>
        <w:tc>
          <w:tcPr>
            <w:tcW w:w="495" w:type="pct"/>
            <w:tcPrChange w:id="2595" w:author="Park, Sanghoon" w:date="2021-10-01T12:43:00Z">
              <w:tcPr>
                <w:tcW w:w="50" w:type="dxa"/>
              </w:tcPr>
            </w:tcPrChange>
          </w:tcPr>
          <w:p w14:paraId="4B170683"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596" w:author="Park, Sanghoon" w:date="2021-10-01T12:11:00Z"/>
                <w:rFonts w:eastAsia="나눔명조"/>
                <w:sz w:val="18"/>
                <w:szCs w:val="20"/>
              </w:rPr>
              <w:pPrChange w:id="2597"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598" w:author="Park, Sanghoon" w:date="2021-10-01T12:11:00Z">
              <w:r w:rsidRPr="00A51E6A">
                <w:rPr>
                  <w:rFonts w:eastAsia="나눔명조"/>
                  <w:sz w:val="18"/>
                  <w:szCs w:val="20"/>
                </w:rPr>
                <w:t>0.13***</w:t>
              </w:r>
            </w:ins>
          </w:p>
          <w:p w14:paraId="4D619DE4"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599" w:author="Park, Sanghoon" w:date="2021-10-01T12:11:00Z"/>
                <w:rFonts w:eastAsia="나눔명조"/>
                <w:sz w:val="18"/>
                <w:szCs w:val="20"/>
              </w:rPr>
              <w:pPrChange w:id="2600"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601" w:author="Park, Sanghoon" w:date="2021-10-01T12:11:00Z">
              <w:r w:rsidRPr="00A51E6A">
                <w:rPr>
                  <w:rFonts w:eastAsia="나눔명조"/>
                  <w:sz w:val="18"/>
                  <w:szCs w:val="20"/>
                </w:rPr>
                <w:t>(0.04)</w:t>
              </w:r>
            </w:ins>
          </w:p>
        </w:tc>
        <w:tc>
          <w:tcPr>
            <w:tcW w:w="495" w:type="pct"/>
            <w:tcPrChange w:id="2602" w:author="Park, Sanghoon" w:date="2021-10-01T12:43:00Z">
              <w:tcPr>
                <w:tcW w:w="50" w:type="dxa"/>
              </w:tcPr>
            </w:tcPrChange>
          </w:tcPr>
          <w:p w14:paraId="34F3068D"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603" w:author="Park, Sanghoon" w:date="2021-10-01T12:11:00Z"/>
                <w:rFonts w:eastAsia="나눔명조"/>
                <w:sz w:val="18"/>
                <w:szCs w:val="20"/>
              </w:rPr>
              <w:pPrChange w:id="2604"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605" w:author="Park, Sanghoon" w:date="2021-10-01T12:11:00Z">
              <w:r w:rsidRPr="00A51E6A">
                <w:rPr>
                  <w:rFonts w:eastAsia="나눔명조"/>
                  <w:sz w:val="18"/>
                  <w:szCs w:val="20"/>
                </w:rPr>
                <w:t>0.12**</w:t>
              </w:r>
            </w:ins>
          </w:p>
          <w:p w14:paraId="6A4F1714"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606" w:author="Park, Sanghoon" w:date="2021-10-01T12:11:00Z"/>
                <w:rFonts w:eastAsia="나눔명조"/>
                <w:sz w:val="18"/>
                <w:szCs w:val="20"/>
              </w:rPr>
              <w:pPrChange w:id="2607"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608" w:author="Park, Sanghoon" w:date="2021-10-01T12:11:00Z">
              <w:r w:rsidRPr="00A51E6A">
                <w:rPr>
                  <w:rFonts w:eastAsia="나눔명조"/>
                  <w:sz w:val="18"/>
                  <w:szCs w:val="20"/>
                </w:rPr>
                <w:t>(0.04)</w:t>
              </w:r>
            </w:ins>
          </w:p>
        </w:tc>
        <w:tc>
          <w:tcPr>
            <w:tcW w:w="495" w:type="pct"/>
            <w:tcPrChange w:id="2609" w:author="Park, Sanghoon" w:date="2021-10-01T12:43:00Z">
              <w:tcPr>
                <w:tcW w:w="50" w:type="dxa"/>
              </w:tcPr>
            </w:tcPrChange>
          </w:tcPr>
          <w:p w14:paraId="77353B85"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610" w:author="Park, Sanghoon" w:date="2021-10-01T12:11:00Z"/>
                <w:rFonts w:eastAsia="나눔명조"/>
                <w:sz w:val="18"/>
                <w:szCs w:val="20"/>
              </w:rPr>
              <w:pPrChange w:id="2611"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612" w:author="Park, Sanghoon" w:date="2021-10-01T12:11:00Z">
              <w:r w:rsidRPr="00A51E6A">
                <w:rPr>
                  <w:rFonts w:eastAsia="나눔명조"/>
                  <w:sz w:val="18"/>
                  <w:szCs w:val="20"/>
                </w:rPr>
                <w:t>0.15***</w:t>
              </w:r>
            </w:ins>
          </w:p>
          <w:p w14:paraId="503954AD"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613" w:author="Park, Sanghoon" w:date="2021-10-01T12:11:00Z"/>
                <w:rFonts w:eastAsia="나눔명조"/>
                <w:sz w:val="18"/>
                <w:szCs w:val="20"/>
              </w:rPr>
              <w:pPrChange w:id="2614"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615" w:author="Park, Sanghoon" w:date="2021-10-01T12:11:00Z">
              <w:r w:rsidRPr="00A51E6A">
                <w:rPr>
                  <w:rFonts w:eastAsia="나눔명조"/>
                  <w:sz w:val="18"/>
                  <w:szCs w:val="20"/>
                </w:rPr>
                <w:t>(0.04)</w:t>
              </w:r>
            </w:ins>
          </w:p>
        </w:tc>
      </w:tr>
      <w:tr w:rsidR="00850C91" w:rsidRPr="001F4510" w14:paraId="3482DD36"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2616" w:author="Park, Sanghoon" w:date="2021-10-01T12:11:00Z"/>
          <w:trPrChange w:id="2617"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2618" w:author="Park, Sanghoon" w:date="2021-10-01T12:43:00Z">
              <w:tcPr>
                <w:tcW w:w="1644" w:type="dxa"/>
                <w:hideMark/>
              </w:tcPr>
            </w:tcPrChange>
          </w:tcPr>
          <w:p w14:paraId="72146929" w14:textId="79B50A61" w:rsidR="00850C91" w:rsidRPr="00A51E6A" w:rsidRDefault="00850C91">
            <w:pPr>
              <w:wordWrap/>
              <w:spacing w:after="0"/>
              <w:cnfStyle w:val="001000100000" w:firstRow="0" w:lastRow="0" w:firstColumn="1" w:lastColumn="0" w:oddVBand="0" w:evenVBand="0" w:oddHBand="1" w:evenHBand="0" w:firstRowFirstColumn="0" w:firstRowLastColumn="0" w:lastRowFirstColumn="0" w:lastRowLastColumn="0"/>
              <w:rPr>
                <w:ins w:id="2619" w:author="Park, Sanghoon" w:date="2021-10-01T12:11:00Z"/>
                <w:rFonts w:eastAsia="나눔명조"/>
                <w:b w:val="0"/>
                <w:bCs w:val="0"/>
                <w:sz w:val="17"/>
                <w:szCs w:val="17"/>
              </w:rPr>
              <w:pPrChange w:id="2620" w:author="Park, Sanghoon" w:date="2021-10-01T12:16: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2621" w:author="Park, Sanghoon" w:date="2021-10-01T12:11:00Z">
              <w:r w:rsidRPr="00A51E6A">
                <w:rPr>
                  <w:rFonts w:eastAsia="나눔명조" w:hint="eastAsia"/>
                  <w:b w:val="0"/>
                  <w:bCs w:val="0"/>
                  <w:sz w:val="17"/>
                  <w:szCs w:val="17"/>
                </w:rPr>
                <w:t>협업</w:t>
              </w:r>
              <w:r w:rsidRPr="00A51E6A">
                <w:rPr>
                  <w:rFonts w:eastAsia="나눔명조" w:hint="eastAsia"/>
                  <w:b w:val="0"/>
                  <w:bCs w:val="0"/>
                  <w:sz w:val="17"/>
                  <w:szCs w:val="17"/>
                </w:rPr>
                <w:t>/</w:t>
              </w:r>
              <w:r w:rsidRPr="00A51E6A">
                <w:rPr>
                  <w:rFonts w:eastAsia="나눔명조" w:hint="eastAsia"/>
                  <w:b w:val="0"/>
                  <w:bCs w:val="0"/>
                  <w:sz w:val="17"/>
                  <w:szCs w:val="17"/>
                </w:rPr>
                <w:t>의사소통</w:t>
              </w:r>
            </w:ins>
          </w:p>
        </w:tc>
        <w:tc>
          <w:tcPr>
            <w:tcW w:w="495" w:type="pct"/>
            <w:hideMark/>
            <w:tcPrChange w:id="2622" w:author="Park, Sanghoon" w:date="2021-10-01T12:43:00Z">
              <w:tcPr>
                <w:tcW w:w="50" w:type="dxa"/>
                <w:hideMark/>
              </w:tcPr>
            </w:tcPrChange>
          </w:tcPr>
          <w:p w14:paraId="141335F2"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623" w:author="Park, Sanghoon" w:date="2021-10-01T12:11:00Z"/>
                <w:rFonts w:eastAsia="나눔명조"/>
                <w:sz w:val="18"/>
                <w:szCs w:val="20"/>
              </w:rPr>
              <w:pPrChange w:id="2624"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625" w:author="Park, Sanghoon" w:date="2021-10-01T12:11:00Z">
              <w:r w:rsidRPr="00A51E6A">
                <w:rPr>
                  <w:rFonts w:eastAsia="나눔명조"/>
                  <w:sz w:val="18"/>
                  <w:szCs w:val="20"/>
                </w:rPr>
                <w:t> </w:t>
              </w:r>
            </w:ins>
          </w:p>
          <w:p w14:paraId="400935B1"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626" w:author="Park, Sanghoon" w:date="2021-10-01T12:11:00Z"/>
                <w:rFonts w:eastAsia="나눔명조"/>
                <w:sz w:val="18"/>
                <w:szCs w:val="20"/>
              </w:rPr>
              <w:pPrChange w:id="2627"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628" w:author="Park, Sanghoon" w:date="2021-10-01T12:11:00Z">
              <w:r w:rsidRPr="00A51E6A">
                <w:rPr>
                  <w:rFonts w:eastAsia="나눔명조"/>
                  <w:sz w:val="18"/>
                  <w:szCs w:val="20"/>
                </w:rPr>
                <w:t> </w:t>
              </w:r>
            </w:ins>
          </w:p>
        </w:tc>
        <w:tc>
          <w:tcPr>
            <w:tcW w:w="495" w:type="pct"/>
            <w:hideMark/>
            <w:tcPrChange w:id="2629" w:author="Park, Sanghoon" w:date="2021-10-01T12:43:00Z">
              <w:tcPr>
                <w:tcW w:w="50" w:type="dxa"/>
                <w:hideMark/>
              </w:tcPr>
            </w:tcPrChange>
          </w:tcPr>
          <w:p w14:paraId="78E8973F" w14:textId="4D4D8717"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2630" w:author="Park, Sanghoon" w:date="2021-10-01T12:11:00Z"/>
                <w:rFonts w:eastAsia="나눔명조"/>
                <w:sz w:val="18"/>
                <w:szCs w:val="20"/>
              </w:rPr>
            </w:pPr>
            <w:ins w:id="2631" w:author="Park, Sanghoon" w:date="2021-10-01T12:37:00Z">
              <w:r w:rsidRPr="00A51E6A">
                <w:rPr>
                  <w:rFonts w:eastAsia="나눔명조"/>
                  <w:sz w:val="18"/>
                  <w:szCs w:val="20"/>
                </w:rPr>
                <w:t> </w:t>
              </w:r>
            </w:ins>
          </w:p>
        </w:tc>
        <w:tc>
          <w:tcPr>
            <w:tcW w:w="522" w:type="pct"/>
            <w:tcPrChange w:id="2632" w:author="Park, Sanghoon" w:date="2021-10-01T12:43:00Z">
              <w:tcPr>
                <w:tcW w:w="50" w:type="dxa"/>
              </w:tcPr>
            </w:tcPrChange>
          </w:tcPr>
          <w:p w14:paraId="7068C353" w14:textId="167B6011"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633" w:author="Park, Sanghoon" w:date="2021-10-01T12:11:00Z"/>
                <w:rFonts w:eastAsia="나눔명조"/>
                <w:sz w:val="18"/>
                <w:szCs w:val="20"/>
              </w:rPr>
              <w:pPrChange w:id="2634"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p>
        </w:tc>
        <w:tc>
          <w:tcPr>
            <w:tcW w:w="495" w:type="pct"/>
            <w:hideMark/>
            <w:tcPrChange w:id="2635" w:author="Park, Sanghoon" w:date="2021-10-01T12:43:00Z">
              <w:tcPr>
                <w:tcW w:w="50" w:type="dxa"/>
                <w:hideMark/>
              </w:tcPr>
            </w:tcPrChange>
          </w:tcPr>
          <w:p w14:paraId="7E1A2E40"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636" w:author="Park, Sanghoon" w:date="2021-10-01T12:11:00Z"/>
                <w:rFonts w:eastAsia="나눔명조"/>
                <w:sz w:val="18"/>
                <w:szCs w:val="20"/>
              </w:rPr>
              <w:pPrChange w:id="2637"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638" w:author="Park, Sanghoon" w:date="2021-10-01T12:11:00Z">
              <w:r w:rsidRPr="00A51E6A">
                <w:rPr>
                  <w:rFonts w:eastAsia="나눔명조"/>
                  <w:sz w:val="18"/>
                  <w:szCs w:val="20"/>
                </w:rPr>
                <w:t>0.18***</w:t>
              </w:r>
            </w:ins>
          </w:p>
          <w:p w14:paraId="4D6D4B0E"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639" w:author="Park, Sanghoon" w:date="2021-10-01T12:11:00Z"/>
                <w:rFonts w:eastAsia="나눔명조"/>
                <w:sz w:val="18"/>
                <w:szCs w:val="20"/>
              </w:rPr>
              <w:pPrChange w:id="2640"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641" w:author="Park, Sanghoon" w:date="2021-10-01T12:11:00Z">
              <w:r w:rsidRPr="00A51E6A">
                <w:rPr>
                  <w:rFonts w:eastAsia="나눔명조"/>
                  <w:sz w:val="18"/>
                  <w:szCs w:val="20"/>
                </w:rPr>
                <w:t>(0.05)</w:t>
              </w:r>
            </w:ins>
          </w:p>
        </w:tc>
        <w:tc>
          <w:tcPr>
            <w:tcW w:w="495" w:type="pct"/>
            <w:hideMark/>
            <w:tcPrChange w:id="2642" w:author="Park, Sanghoon" w:date="2021-10-01T12:43:00Z">
              <w:tcPr>
                <w:tcW w:w="50" w:type="dxa"/>
                <w:hideMark/>
              </w:tcPr>
            </w:tcPrChange>
          </w:tcPr>
          <w:p w14:paraId="74E53106"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643" w:author="Park, Sanghoon" w:date="2021-10-01T12:11:00Z"/>
                <w:rFonts w:eastAsia="나눔명조"/>
                <w:sz w:val="18"/>
                <w:szCs w:val="20"/>
              </w:rPr>
              <w:pPrChange w:id="2644"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645" w:author="Park, Sanghoon" w:date="2021-10-01T12:11:00Z">
              <w:r w:rsidRPr="00A51E6A">
                <w:rPr>
                  <w:rFonts w:eastAsia="나눔명조"/>
                  <w:sz w:val="18"/>
                  <w:szCs w:val="20"/>
                </w:rPr>
                <w:t>0.13*</w:t>
              </w:r>
            </w:ins>
          </w:p>
          <w:p w14:paraId="1796A453"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646" w:author="Park, Sanghoon" w:date="2021-10-01T12:11:00Z"/>
                <w:rFonts w:eastAsia="나눔명조"/>
                <w:sz w:val="18"/>
                <w:szCs w:val="20"/>
              </w:rPr>
              <w:pPrChange w:id="2647"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648" w:author="Park, Sanghoon" w:date="2021-10-01T12:11:00Z">
              <w:r w:rsidRPr="00A51E6A">
                <w:rPr>
                  <w:rFonts w:eastAsia="나눔명조"/>
                  <w:sz w:val="18"/>
                  <w:szCs w:val="20"/>
                </w:rPr>
                <w:t>(0.05)</w:t>
              </w:r>
            </w:ins>
          </w:p>
        </w:tc>
        <w:tc>
          <w:tcPr>
            <w:tcW w:w="495" w:type="pct"/>
            <w:hideMark/>
            <w:tcPrChange w:id="2649" w:author="Park, Sanghoon" w:date="2021-10-01T12:43:00Z">
              <w:tcPr>
                <w:tcW w:w="50" w:type="dxa"/>
                <w:hideMark/>
              </w:tcPr>
            </w:tcPrChange>
          </w:tcPr>
          <w:p w14:paraId="092AC26C"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650" w:author="Park, Sanghoon" w:date="2021-10-01T12:11:00Z"/>
                <w:rFonts w:eastAsia="나눔명조"/>
                <w:sz w:val="18"/>
                <w:szCs w:val="20"/>
              </w:rPr>
              <w:pPrChange w:id="2651"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652" w:author="Park, Sanghoon" w:date="2021-10-01T12:11:00Z">
              <w:r w:rsidRPr="00A51E6A">
                <w:rPr>
                  <w:rFonts w:eastAsia="나눔명조"/>
                  <w:sz w:val="18"/>
                  <w:szCs w:val="20"/>
                </w:rPr>
                <w:t>0.13*</w:t>
              </w:r>
            </w:ins>
          </w:p>
          <w:p w14:paraId="48715A89"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653" w:author="Park, Sanghoon" w:date="2021-10-01T12:11:00Z"/>
                <w:rFonts w:eastAsia="나눔명조"/>
                <w:sz w:val="18"/>
                <w:szCs w:val="20"/>
              </w:rPr>
              <w:pPrChange w:id="2654"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655" w:author="Park, Sanghoon" w:date="2021-10-01T12:11:00Z">
              <w:r w:rsidRPr="00A51E6A">
                <w:rPr>
                  <w:rFonts w:eastAsia="나눔명조"/>
                  <w:sz w:val="18"/>
                  <w:szCs w:val="20"/>
                </w:rPr>
                <w:t>(0.05)</w:t>
              </w:r>
            </w:ins>
          </w:p>
        </w:tc>
        <w:tc>
          <w:tcPr>
            <w:tcW w:w="495" w:type="pct"/>
            <w:hideMark/>
            <w:tcPrChange w:id="2656" w:author="Park, Sanghoon" w:date="2021-10-01T12:43:00Z">
              <w:tcPr>
                <w:tcW w:w="50" w:type="dxa"/>
                <w:hideMark/>
              </w:tcPr>
            </w:tcPrChange>
          </w:tcPr>
          <w:p w14:paraId="3FAB278A"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657" w:author="Park, Sanghoon" w:date="2021-10-01T12:11:00Z"/>
                <w:rFonts w:eastAsia="나눔명조"/>
                <w:sz w:val="18"/>
                <w:szCs w:val="20"/>
              </w:rPr>
              <w:pPrChange w:id="2658"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659" w:author="Park, Sanghoon" w:date="2021-10-01T12:11:00Z">
              <w:r w:rsidRPr="00A51E6A">
                <w:rPr>
                  <w:rFonts w:eastAsia="나눔명조"/>
                  <w:sz w:val="18"/>
                  <w:szCs w:val="20"/>
                </w:rPr>
                <w:t>0.15**</w:t>
              </w:r>
            </w:ins>
          </w:p>
          <w:p w14:paraId="2418B6F2"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660" w:author="Park, Sanghoon" w:date="2021-10-01T12:11:00Z"/>
                <w:rFonts w:eastAsia="나눔명조"/>
                <w:sz w:val="18"/>
                <w:szCs w:val="20"/>
              </w:rPr>
              <w:pPrChange w:id="2661"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662" w:author="Park, Sanghoon" w:date="2021-10-01T12:11:00Z">
              <w:r w:rsidRPr="00A51E6A">
                <w:rPr>
                  <w:rFonts w:eastAsia="나눔명조"/>
                  <w:sz w:val="18"/>
                  <w:szCs w:val="20"/>
                </w:rPr>
                <w:t>(0.05)</w:t>
              </w:r>
            </w:ins>
          </w:p>
        </w:tc>
        <w:tc>
          <w:tcPr>
            <w:tcW w:w="495" w:type="pct"/>
            <w:hideMark/>
            <w:tcPrChange w:id="2663" w:author="Park, Sanghoon" w:date="2021-10-01T12:43:00Z">
              <w:tcPr>
                <w:tcW w:w="50" w:type="dxa"/>
                <w:hideMark/>
              </w:tcPr>
            </w:tcPrChange>
          </w:tcPr>
          <w:p w14:paraId="632F2546"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664" w:author="Park, Sanghoon" w:date="2021-10-01T12:11:00Z"/>
                <w:rFonts w:eastAsia="나눔명조"/>
                <w:sz w:val="18"/>
                <w:szCs w:val="20"/>
              </w:rPr>
              <w:pPrChange w:id="2665"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666" w:author="Park, Sanghoon" w:date="2021-10-01T12:11:00Z">
              <w:r w:rsidRPr="00A51E6A">
                <w:rPr>
                  <w:rFonts w:eastAsia="나눔명조"/>
                  <w:sz w:val="18"/>
                  <w:szCs w:val="20"/>
                </w:rPr>
                <w:t>0.14**</w:t>
              </w:r>
            </w:ins>
          </w:p>
          <w:p w14:paraId="22B5D396"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667" w:author="Park, Sanghoon" w:date="2021-10-01T12:11:00Z"/>
                <w:rFonts w:eastAsia="나눔명조"/>
                <w:sz w:val="18"/>
                <w:szCs w:val="20"/>
              </w:rPr>
              <w:pPrChange w:id="2668"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669" w:author="Park, Sanghoon" w:date="2021-10-01T12:11:00Z">
              <w:r w:rsidRPr="00A51E6A">
                <w:rPr>
                  <w:rFonts w:eastAsia="나눔명조"/>
                  <w:sz w:val="18"/>
                  <w:szCs w:val="20"/>
                </w:rPr>
                <w:t>(0.05)</w:t>
              </w:r>
            </w:ins>
          </w:p>
        </w:tc>
      </w:tr>
      <w:tr w:rsidR="00850C91" w:rsidRPr="001F4510" w14:paraId="29C72B1A" w14:textId="77777777" w:rsidTr="00850C91">
        <w:trPr>
          <w:trHeight w:val="20"/>
          <w:jc w:val="center"/>
          <w:ins w:id="2670" w:author="Park, Sanghoon" w:date="2021-10-01T12:11:00Z"/>
          <w:trPrChange w:id="2671"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PrChange w:id="2672" w:author="Park, Sanghoon" w:date="2021-10-01T12:43:00Z">
              <w:tcPr>
                <w:tcW w:w="1644" w:type="dxa"/>
              </w:tcPr>
            </w:tcPrChange>
          </w:tcPr>
          <w:p w14:paraId="47125B91" w14:textId="614433A4" w:rsidR="00850C91" w:rsidRPr="00A51E6A" w:rsidRDefault="00850C91">
            <w:pPr>
              <w:wordWrap/>
              <w:spacing w:after="0" w:line="240" w:lineRule="auto"/>
              <w:rPr>
                <w:ins w:id="2673" w:author="Park, Sanghoon" w:date="2021-10-01T12:11:00Z"/>
                <w:rFonts w:eastAsia="나눔명조"/>
                <w:b w:val="0"/>
                <w:bCs w:val="0"/>
                <w:sz w:val="17"/>
                <w:szCs w:val="17"/>
              </w:rPr>
              <w:pPrChange w:id="2674" w:author="Park, Sanghoon" w:date="2021-10-01T12:16:00Z">
                <w:pPr/>
              </w:pPrChange>
            </w:pPr>
            <w:ins w:id="2675" w:author="Park, Sanghoon" w:date="2021-10-01T12:11:00Z">
              <w:r w:rsidRPr="00A51E6A">
                <w:rPr>
                  <w:rFonts w:eastAsia="나눔명조" w:hint="eastAsia"/>
                  <w:sz w:val="17"/>
                  <w:szCs w:val="17"/>
                </w:rPr>
                <w:t>거래적</w:t>
              </w:r>
              <w:r w:rsidRPr="00A51E6A">
                <w:rPr>
                  <w:rFonts w:eastAsia="나눔명조" w:hint="eastAsia"/>
                  <w:sz w:val="17"/>
                  <w:szCs w:val="17"/>
                </w:rPr>
                <w:t xml:space="preserve"> </w:t>
              </w:r>
              <w:r w:rsidRPr="00A51E6A">
                <w:rPr>
                  <w:rFonts w:eastAsia="나눔명조" w:hint="eastAsia"/>
                  <w:sz w:val="17"/>
                  <w:szCs w:val="17"/>
                </w:rPr>
                <w:t>리더십</w:t>
              </w:r>
            </w:ins>
            <w:ins w:id="2676" w:author="Park, Sanghoon" w:date="2021-10-01T12:40:00Z">
              <w:r>
                <w:rPr>
                  <w:rFonts w:eastAsia="나눔명조"/>
                  <w:sz w:val="17"/>
                  <w:szCs w:val="17"/>
                </w:rPr>
                <w:br/>
              </w:r>
            </w:ins>
            <w:ins w:id="2677" w:author="Park, Sanghoon" w:date="2021-10-01T12:11:00Z">
              <w:r w:rsidRPr="00A51E6A">
                <w:rPr>
                  <w:rFonts w:eastAsia="나눔명조"/>
                  <w:sz w:val="17"/>
                  <w:szCs w:val="17"/>
                </w:rPr>
                <w:t>×</w:t>
              </w:r>
              <w:r w:rsidRPr="00A51E6A">
                <w:rPr>
                  <w:rFonts w:eastAsia="나눔명조" w:hint="eastAsia"/>
                  <w:sz w:val="17"/>
                  <w:szCs w:val="17"/>
                </w:rPr>
                <w:t>변혁적</w:t>
              </w:r>
              <w:r w:rsidRPr="00A51E6A">
                <w:rPr>
                  <w:rFonts w:eastAsia="나눔명조" w:hint="eastAsia"/>
                  <w:sz w:val="17"/>
                  <w:szCs w:val="17"/>
                </w:rPr>
                <w:t xml:space="preserve"> </w:t>
              </w:r>
              <w:r w:rsidRPr="00A51E6A">
                <w:rPr>
                  <w:rFonts w:eastAsia="나눔명조" w:hint="eastAsia"/>
                  <w:sz w:val="17"/>
                  <w:szCs w:val="17"/>
                </w:rPr>
                <w:t>리더십</w:t>
              </w:r>
            </w:ins>
          </w:p>
        </w:tc>
        <w:tc>
          <w:tcPr>
            <w:tcW w:w="495" w:type="pct"/>
            <w:tcPrChange w:id="2678" w:author="Park, Sanghoon" w:date="2021-10-01T12:43:00Z">
              <w:tcPr>
                <w:tcW w:w="50" w:type="dxa"/>
              </w:tcPr>
            </w:tcPrChange>
          </w:tcPr>
          <w:p w14:paraId="264F9AC0"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679" w:author="Park, Sanghoon" w:date="2021-10-01T12:11:00Z"/>
                <w:rFonts w:eastAsia="나눔명조"/>
                <w:sz w:val="18"/>
                <w:szCs w:val="20"/>
              </w:rPr>
              <w:pPrChange w:id="2680"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681" w:author="Park, Sanghoon" w:date="2021-10-01T12:11:00Z">
              <w:r w:rsidRPr="00A51E6A">
                <w:rPr>
                  <w:rFonts w:eastAsia="나눔명조"/>
                  <w:sz w:val="18"/>
                  <w:szCs w:val="20"/>
                </w:rPr>
                <w:t> </w:t>
              </w:r>
            </w:ins>
          </w:p>
        </w:tc>
        <w:tc>
          <w:tcPr>
            <w:tcW w:w="495" w:type="pct"/>
            <w:tcPrChange w:id="2682" w:author="Park, Sanghoon" w:date="2021-10-01T12:43:00Z">
              <w:tcPr>
                <w:tcW w:w="50" w:type="dxa"/>
              </w:tcPr>
            </w:tcPrChange>
          </w:tcPr>
          <w:p w14:paraId="4EF3BDA4" w14:textId="03F9FD85"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2683" w:author="Park, Sanghoon" w:date="2021-10-01T12:11:00Z"/>
                <w:rFonts w:eastAsia="나눔명조"/>
                <w:sz w:val="18"/>
                <w:szCs w:val="20"/>
              </w:rPr>
            </w:pPr>
            <w:ins w:id="2684" w:author="Park, Sanghoon" w:date="2021-10-01T12:37:00Z">
              <w:r w:rsidRPr="00A51E6A">
                <w:rPr>
                  <w:rFonts w:eastAsia="나눔명조"/>
                  <w:sz w:val="18"/>
                  <w:szCs w:val="20"/>
                </w:rPr>
                <w:t> </w:t>
              </w:r>
            </w:ins>
          </w:p>
        </w:tc>
        <w:tc>
          <w:tcPr>
            <w:tcW w:w="522" w:type="pct"/>
            <w:tcPrChange w:id="2685" w:author="Park, Sanghoon" w:date="2021-10-01T12:43:00Z">
              <w:tcPr>
                <w:tcW w:w="50" w:type="dxa"/>
              </w:tcPr>
            </w:tcPrChange>
          </w:tcPr>
          <w:p w14:paraId="56F07FC1" w14:textId="054BFB48"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686" w:author="Park, Sanghoon" w:date="2021-10-01T12:11:00Z"/>
                <w:rFonts w:eastAsia="나눔명조"/>
                <w:sz w:val="18"/>
                <w:szCs w:val="20"/>
              </w:rPr>
              <w:pPrChange w:id="2687"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p>
        </w:tc>
        <w:tc>
          <w:tcPr>
            <w:tcW w:w="495" w:type="pct"/>
            <w:tcPrChange w:id="2688" w:author="Park, Sanghoon" w:date="2021-10-01T12:43:00Z">
              <w:tcPr>
                <w:tcW w:w="50" w:type="dxa"/>
              </w:tcPr>
            </w:tcPrChange>
          </w:tcPr>
          <w:p w14:paraId="6361FE4E"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689" w:author="Park, Sanghoon" w:date="2021-10-01T12:11:00Z"/>
                <w:rFonts w:eastAsia="나눔명조"/>
                <w:sz w:val="18"/>
                <w:szCs w:val="20"/>
              </w:rPr>
              <w:pPrChange w:id="2690"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691" w:author="Park, Sanghoon" w:date="2021-10-01T12:11:00Z">
              <w:r w:rsidRPr="00A51E6A">
                <w:rPr>
                  <w:rFonts w:eastAsia="나눔명조"/>
                  <w:sz w:val="18"/>
                  <w:szCs w:val="20"/>
                </w:rPr>
                <w:t> </w:t>
              </w:r>
            </w:ins>
          </w:p>
        </w:tc>
        <w:tc>
          <w:tcPr>
            <w:tcW w:w="495" w:type="pct"/>
            <w:tcPrChange w:id="2692" w:author="Park, Sanghoon" w:date="2021-10-01T12:43:00Z">
              <w:tcPr>
                <w:tcW w:w="50" w:type="dxa"/>
              </w:tcPr>
            </w:tcPrChange>
          </w:tcPr>
          <w:p w14:paraId="4165E574"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693" w:author="Park, Sanghoon" w:date="2021-10-01T12:11:00Z"/>
                <w:rFonts w:eastAsia="나눔명조"/>
                <w:sz w:val="18"/>
                <w:szCs w:val="20"/>
              </w:rPr>
              <w:pPrChange w:id="2694"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695" w:author="Park, Sanghoon" w:date="2021-10-01T12:11:00Z">
              <w:r w:rsidRPr="00A51E6A">
                <w:rPr>
                  <w:rFonts w:eastAsia="나눔명조"/>
                  <w:sz w:val="18"/>
                  <w:szCs w:val="20"/>
                </w:rPr>
                <w:t> </w:t>
              </w:r>
            </w:ins>
          </w:p>
        </w:tc>
        <w:tc>
          <w:tcPr>
            <w:tcW w:w="495" w:type="pct"/>
            <w:tcPrChange w:id="2696" w:author="Park, Sanghoon" w:date="2021-10-01T12:43:00Z">
              <w:tcPr>
                <w:tcW w:w="50" w:type="dxa"/>
              </w:tcPr>
            </w:tcPrChange>
          </w:tcPr>
          <w:p w14:paraId="7D207B4A"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697" w:author="Park, Sanghoon" w:date="2021-10-01T12:11:00Z"/>
                <w:rFonts w:eastAsia="나눔명조"/>
                <w:sz w:val="18"/>
                <w:szCs w:val="20"/>
              </w:rPr>
              <w:pPrChange w:id="2698"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699" w:author="Park, Sanghoon" w:date="2021-10-01T12:11:00Z">
              <w:r w:rsidRPr="00A51E6A">
                <w:rPr>
                  <w:rFonts w:eastAsia="나눔명조"/>
                  <w:sz w:val="18"/>
                  <w:szCs w:val="20"/>
                </w:rPr>
                <w:t>0.06*</w:t>
              </w:r>
              <w:r w:rsidRPr="00A51E6A">
                <w:rPr>
                  <w:rFonts w:eastAsia="나눔명조"/>
                  <w:sz w:val="18"/>
                  <w:szCs w:val="20"/>
                </w:rPr>
                <w:br/>
                <w:t>(0.03)</w:t>
              </w:r>
            </w:ins>
          </w:p>
        </w:tc>
        <w:tc>
          <w:tcPr>
            <w:tcW w:w="495" w:type="pct"/>
            <w:tcPrChange w:id="2700" w:author="Park, Sanghoon" w:date="2021-10-01T12:43:00Z">
              <w:tcPr>
                <w:tcW w:w="50" w:type="dxa"/>
              </w:tcPr>
            </w:tcPrChange>
          </w:tcPr>
          <w:p w14:paraId="6226B227"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701" w:author="Park, Sanghoon" w:date="2021-10-01T12:11:00Z"/>
                <w:rFonts w:eastAsia="나눔명조"/>
                <w:sz w:val="18"/>
                <w:szCs w:val="20"/>
              </w:rPr>
              <w:pPrChange w:id="2702"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703" w:author="Park, Sanghoon" w:date="2021-10-01T12:11:00Z">
              <w:r w:rsidRPr="00A51E6A">
                <w:rPr>
                  <w:rFonts w:eastAsia="나눔명조"/>
                  <w:sz w:val="18"/>
                  <w:szCs w:val="20"/>
                </w:rPr>
                <w:t> </w:t>
              </w:r>
            </w:ins>
          </w:p>
        </w:tc>
        <w:tc>
          <w:tcPr>
            <w:tcW w:w="495" w:type="pct"/>
            <w:tcPrChange w:id="2704" w:author="Park, Sanghoon" w:date="2021-10-01T12:43:00Z">
              <w:tcPr>
                <w:tcW w:w="50" w:type="dxa"/>
              </w:tcPr>
            </w:tcPrChange>
          </w:tcPr>
          <w:p w14:paraId="018D6E25"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705" w:author="Park, Sanghoon" w:date="2021-10-01T12:11:00Z"/>
                <w:rFonts w:eastAsia="나눔명조"/>
                <w:sz w:val="18"/>
                <w:szCs w:val="20"/>
              </w:rPr>
              <w:pPrChange w:id="2706"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707" w:author="Park, Sanghoon" w:date="2021-10-01T12:11:00Z">
              <w:r w:rsidRPr="00A51E6A">
                <w:rPr>
                  <w:rFonts w:eastAsia="나눔명조"/>
                  <w:sz w:val="18"/>
                  <w:szCs w:val="20"/>
                </w:rPr>
                <w:t> </w:t>
              </w:r>
            </w:ins>
          </w:p>
        </w:tc>
      </w:tr>
      <w:tr w:rsidR="00850C91" w:rsidRPr="001F4510" w14:paraId="294CC821"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2708" w:author="Park, Sanghoon" w:date="2021-10-01T12:11:00Z"/>
          <w:trPrChange w:id="2709"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PrChange w:id="2710" w:author="Park, Sanghoon" w:date="2021-10-01T12:43:00Z">
              <w:tcPr>
                <w:tcW w:w="1644" w:type="dxa"/>
              </w:tcPr>
            </w:tcPrChange>
          </w:tcPr>
          <w:p w14:paraId="599B7435" w14:textId="6C6E6ED5" w:rsidR="00850C91" w:rsidRPr="00A51E6A" w:rsidRDefault="00850C91">
            <w:pPr>
              <w:wordWrap/>
              <w:spacing w:after="0" w:line="240" w:lineRule="auto"/>
              <w:cnfStyle w:val="001000100000" w:firstRow="0" w:lastRow="0" w:firstColumn="1" w:lastColumn="0" w:oddVBand="0" w:evenVBand="0" w:oddHBand="1" w:evenHBand="0" w:firstRowFirstColumn="0" w:firstRowLastColumn="0" w:lastRowFirstColumn="0" w:lastRowLastColumn="0"/>
              <w:rPr>
                <w:ins w:id="2711" w:author="Park, Sanghoon" w:date="2021-10-01T12:11:00Z"/>
                <w:rFonts w:eastAsia="나눔명조"/>
                <w:b w:val="0"/>
                <w:bCs w:val="0"/>
                <w:sz w:val="17"/>
                <w:szCs w:val="17"/>
              </w:rPr>
              <w:pPrChange w:id="2712" w:author="Park, Sanghoon" w:date="2021-10-01T12:16:00Z">
                <w:pPr>
                  <w:cnfStyle w:val="001000100000" w:firstRow="0" w:lastRow="0" w:firstColumn="1" w:lastColumn="0" w:oddVBand="0" w:evenVBand="0" w:oddHBand="1" w:evenHBand="0" w:firstRowFirstColumn="0" w:firstRowLastColumn="0" w:lastRowFirstColumn="0" w:lastRowLastColumn="0"/>
                </w:pPr>
              </w:pPrChange>
            </w:pPr>
            <w:ins w:id="2713" w:author="Park, Sanghoon" w:date="2021-10-01T12:11:00Z">
              <w:r w:rsidRPr="00A51E6A">
                <w:rPr>
                  <w:rFonts w:eastAsia="나눔명조" w:hint="eastAsia"/>
                  <w:sz w:val="17"/>
                  <w:szCs w:val="17"/>
                </w:rPr>
                <w:t>거래적</w:t>
              </w:r>
              <w:r w:rsidRPr="00A51E6A">
                <w:rPr>
                  <w:rFonts w:eastAsia="나눔명조" w:hint="eastAsia"/>
                  <w:sz w:val="17"/>
                  <w:szCs w:val="17"/>
                </w:rPr>
                <w:t xml:space="preserve"> </w:t>
              </w:r>
              <w:r w:rsidRPr="00A51E6A">
                <w:rPr>
                  <w:rFonts w:eastAsia="나눔명조" w:hint="eastAsia"/>
                  <w:sz w:val="17"/>
                  <w:szCs w:val="17"/>
                </w:rPr>
                <w:t>리더십</w:t>
              </w:r>
            </w:ins>
            <w:ins w:id="2714" w:author="Park, Sanghoon" w:date="2021-10-01T12:40:00Z">
              <w:r>
                <w:rPr>
                  <w:rFonts w:eastAsia="나눔명조"/>
                  <w:sz w:val="17"/>
                  <w:szCs w:val="17"/>
                </w:rPr>
                <w:br/>
              </w:r>
            </w:ins>
            <w:ins w:id="2715" w:author="Park, Sanghoon" w:date="2021-10-01T12:11:00Z">
              <w:r w:rsidRPr="00A51E6A">
                <w:rPr>
                  <w:rFonts w:eastAsia="나눔명조"/>
                  <w:sz w:val="17"/>
                  <w:szCs w:val="17"/>
                </w:rPr>
                <w:t>×</w:t>
              </w:r>
              <w:r w:rsidRPr="00A51E6A">
                <w:rPr>
                  <w:rFonts w:eastAsia="나눔명조" w:hint="eastAsia"/>
                  <w:sz w:val="17"/>
                  <w:szCs w:val="17"/>
                </w:rPr>
                <w:t>협업</w:t>
              </w:r>
              <w:r w:rsidRPr="00A51E6A">
                <w:rPr>
                  <w:rFonts w:eastAsia="나눔명조"/>
                  <w:sz w:val="17"/>
                  <w:szCs w:val="17"/>
                </w:rPr>
                <w:t>/</w:t>
              </w:r>
              <w:r w:rsidRPr="00A51E6A">
                <w:rPr>
                  <w:rFonts w:eastAsia="나눔명조" w:hint="eastAsia"/>
                  <w:sz w:val="17"/>
                  <w:szCs w:val="17"/>
                </w:rPr>
                <w:t>의사소통</w:t>
              </w:r>
            </w:ins>
          </w:p>
        </w:tc>
        <w:tc>
          <w:tcPr>
            <w:tcW w:w="495" w:type="pct"/>
            <w:tcPrChange w:id="2716" w:author="Park, Sanghoon" w:date="2021-10-01T12:43:00Z">
              <w:tcPr>
                <w:tcW w:w="50" w:type="dxa"/>
              </w:tcPr>
            </w:tcPrChange>
          </w:tcPr>
          <w:p w14:paraId="3BC60DBD"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717" w:author="Park, Sanghoon" w:date="2021-10-01T12:11:00Z"/>
                <w:rFonts w:eastAsia="나눔명조"/>
                <w:sz w:val="18"/>
                <w:szCs w:val="20"/>
              </w:rPr>
              <w:pPrChange w:id="2718" w:author="Park, Sanghoon" w:date="2021-10-01T12:16:00Z">
                <w:pPr>
                  <w:spacing w:after="0"/>
                  <w:jc w:val="center"/>
                  <w:cnfStyle w:val="000000100000" w:firstRow="0" w:lastRow="0" w:firstColumn="0" w:lastColumn="0" w:oddVBand="0" w:evenVBand="0" w:oddHBand="1" w:evenHBand="0" w:firstRowFirstColumn="0" w:firstRowLastColumn="0" w:lastRowFirstColumn="0" w:lastRowLastColumn="0"/>
                </w:pPr>
              </w:pPrChange>
            </w:pPr>
            <w:ins w:id="2719" w:author="Park, Sanghoon" w:date="2021-10-01T12:11:00Z">
              <w:r w:rsidRPr="00A51E6A">
                <w:rPr>
                  <w:rFonts w:eastAsia="나눔명조"/>
                  <w:sz w:val="18"/>
                  <w:szCs w:val="20"/>
                </w:rPr>
                <w:t> </w:t>
              </w:r>
            </w:ins>
          </w:p>
        </w:tc>
        <w:tc>
          <w:tcPr>
            <w:tcW w:w="495" w:type="pct"/>
            <w:tcPrChange w:id="2720" w:author="Park, Sanghoon" w:date="2021-10-01T12:43:00Z">
              <w:tcPr>
                <w:tcW w:w="50" w:type="dxa"/>
              </w:tcPr>
            </w:tcPrChange>
          </w:tcPr>
          <w:p w14:paraId="08C4E9DA" w14:textId="3F8C4476"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2721" w:author="Park, Sanghoon" w:date="2021-10-01T12:11:00Z"/>
                <w:rFonts w:eastAsia="나눔명조"/>
                <w:sz w:val="18"/>
                <w:szCs w:val="20"/>
              </w:rPr>
            </w:pPr>
            <w:ins w:id="2722" w:author="Park, Sanghoon" w:date="2021-10-01T12:37:00Z">
              <w:r w:rsidRPr="00A51E6A">
                <w:rPr>
                  <w:rFonts w:eastAsia="나눔명조"/>
                  <w:sz w:val="18"/>
                  <w:szCs w:val="20"/>
                </w:rPr>
                <w:t> </w:t>
              </w:r>
            </w:ins>
          </w:p>
        </w:tc>
        <w:tc>
          <w:tcPr>
            <w:tcW w:w="522" w:type="pct"/>
            <w:tcPrChange w:id="2723" w:author="Park, Sanghoon" w:date="2021-10-01T12:43:00Z">
              <w:tcPr>
                <w:tcW w:w="50" w:type="dxa"/>
              </w:tcPr>
            </w:tcPrChange>
          </w:tcPr>
          <w:p w14:paraId="3809E87F" w14:textId="6EE9573E"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724" w:author="Park, Sanghoon" w:date="2021-10-01T12:11:00Z"/>
                <w:rFonts w:eastAsia="나눔명조"/>
                <w:sz w:val="18"/>
                <w:szCs w:val="20"/>
              </w:rPr>
              <w:pPrChange w:id="2725" w:author="Park, Sanghoon" w:date="2021-10-01T12:16:00Z">
                <w:pPr>
                  <w:spacing w:after="0"/>
                  <w:jc w:val="center"/>
                  <w:cnfStyle w:val="000000100000" w:firstRow="0" w:lastRow="0" w:firstColumn="0" w:lastColumn="0" w:oddVBand="0" w:evenVBand="0" w:oddHBand="1" w:evenHBand="0" w:firstRowFirstColumn="0" w:firstRowLastColumn="0" w:lastRowFirstColumn="0" w:lastRowLastColumn="0"/>
                </w:pPr>
              </w:pPrChange>
            </w:pPr>
          </w:p>
        </w:tc>
        <w:tc>
          <w:tcPr>
            <w:tcW w:w="495" w:type="pct"/>
            <w:tcPrChange w:id="2726" w:author="Park, Sanghoon" w:date="2021-10-01T12:43:00Z">
              <w:tcPr>
                <w:tcW w:w="50" w:type="dxa"/>
              </w:tcPr>
            </w:tcPrChange>
          </w:tcPr>
          <w:p w14:paraId="6F292BFF"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727" w:author="Park, Sanghoon" w:date="2021-10-01T12:11:00Z"/>
                <w:rFonts w:eastAsia="나눔명조"/>
                <w:sz w:val="18"/>
                <w:szCs w:val="20"/>
              </w:rPr>
              <w:pPrChange w:id="2728" w:author="Park, Sanghoon" w:date="2021-10-01T12:16:00Z">
                <w:pPr>
                  <w:spacing w:after="0"/>
                  <w:jc w:val="center"/>
                  <w:cnfStyle w:val="000000100000" w:firstRow="0" w:lastRow="0" w:firstColumn="0" w:lastColumn="0" w:oddVBand="0" w:evenVBand="0" w:oddHBand="1" w:evenHBand="0" w:firstRowFirstColumn="0" w:firstRowLastColumn="0" w:lastRowFirstColumn="0" w:lastRowLastColumn="0"/>
                </w:pPr>
              </w:pPrChange>
            </w:pPr>
            <w:ins w:id="2729" w:author="Park, Sanghoon" w:date="2021-10-01T12:11:00Z">
              <w:r w:rsidRPr="00A51E6A">
                <w:rPr>
                  <w:rFonts w:eastAsia="나눔명조"/>
                  <w:sz w:val="18"/>
                  <w:szCs w:val="20"/>
                </w:rPr>
                <w:t> </w:t>
              </w:r>
            </w:ins>
          </w:p>
        </w:tc>
        <w:tc>
          <w:tcPr>
            <w:tcW w:w="495" w:type="pct"/>
            <w:tcPrChange w:id="2730" w:author="Park, Sanghoon" w:date="2021-10-01T12:43:00Z">
              <w:tcPr>
                <w:tcW w:w="50" w:type="dxa"/>
              </w:tcPr>
            </w:tcPrChange>
          </w:tcPr>
          <w:p w14:paraId="1989CA01"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731" w:author="Park, Sanghoon" w:date="2021-10-01T12:11:00Z"/>
                <w:rFonts w:eastAsia="나눔명조"/>
                <w:sz w:val="18"/>
                <w:szCs w:val="20"/>
              </w:rPr>
              <w:pPrChange w:id="2732" w:author="Park, Sanghoon" w:date="2021-10-01T12:16:00Z">
                <w:pPr>
                  <w:spacing w:after="0"/>
                  <w:jc w:val="center"/>
                  <w:cnfStyle w:val="000000100000" w:firstRow="0" w:lastRow="0" w:firstColumn="0" w:lastColumn="0" w:oddVBand="0" w:evenVBand="0" w:oddHBand="1" w:evenHBand="0" w:firstRowFirstColumn="0" w:firstRowLastColumn="0" w:lastRowFirstColumn="0" w:lastRowLastColumn="0"/>
                </w:pPr>
              </w:pPrChange>
            </w:pPr>
            <w:ins w:id="2733" w:author="Park, Sanghoon" w:date="2021-10-01T12:11:00Z">
              <w:r w:rsidRPr="00A51E6A">
                <w:rPr>
                  <w:rFonts w:eastAsia="나눔명조"/>
                  <w:sz w:val="18"/>
                  <w:szCs w:val="20"/>
                </w:rPr>
                <w:t> </w:t>
              </w:r>
            </w:ins>
          </w:p>
        </w:tc>
        <w:tc>
          <w:tcPr>
            <w:tcW w:w="495" w:type="pct"/>
            <w:tcPrChange w:id="2734" w:author="Park, Sanghoon" w:date="2021-10-01T12:43:00Z">
              <w:tcPr>
                <w:tcW w:w="50" w:type="dxa"/>
              </w:tcPr>
            </w:tcPrChange>
          </w:tcPr>
          <w:p w14:paraId="56173F49"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735" w:author="Park, Sanghoon" w:date="2021-10-01T12:11:00Z"/>
                <w:rFonts w:eastAsia="나눔명조"/>
                <w:sz w:val="18"/>
                <w:szCs w:val="20"/>
              </w:rPr>
              <w:pPrChange w:id="2736" w:author="Park, Sanghoon" w:date="2021-10-01T12:16:00Z">
                <w:pPr>
                  <w:spacing w:after="0"/>
                  <w:jc w:val="center"/>
                  <w:cnfStyle w:val="000000100000" w:firstRow="0" w:lastRow="0" w:firstColumn="0" w:lastColumn="0" w:oddVBand="0" w:evenVBand="0" w:oddHBand="1" w:evenHBand="0" w:firstRowFirstColumn="0" w:firstRowLastColumn="0" w:lastRowFirstColumn="0" w:lastRowLastColumn="0"/>
                </w:pPr>
              </w:pPrChange>
            </w:pPr>
            <w:ins w:id="2737" w:author="Park, Sanghoon" w:date="2021-10-01T12:11:00Z">
              <w:r w:rsidRPr="00A51E6A">
                <w:rPr>
                  <w:rFonts w:eastAsia="나눔명조"/>
                  <w:sz w:val="18"/>
                  <w:szCs w:val="20"/>
                </w:rPr>
                <w:t> </w:t>
              </w:r>
            </w:ins>
          </w:p>
        </w:tc>
        <w:tc>
          <w:tcPr>
            <w:tcW w:w="495" w:type="pct"/>
            <w:tcPrChange w:id="2738" w:author="Park, Sanghoon" w:date="2021-10-01T12:43:00Z">
              <w:tcPr>
                <w:tcW w:w="50" w:type="dxa"/>
              </w:tcPr>
            </w:tcPrChange>
          </w:tcPr>
          <w:p w14:paraId="54E3B2D4"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739" w:author="Park, Sanghoon" w:date="2021-10-01T12:11:00Z"/>
                <w:rFonts w:eastAsia="나눔명조"/>
                <w:sz w:val="18"/>
                <w:szCs w:val="20"/>
              </w:rPr>
              <w:pPrChange w:id="2740" w:author="Park, Sanghoon" w:date="2021-10-01T12:16:00Z">
                <w:pPr>
                  <w:spacing w:after="0"/>
                  <w:jc w:val="center"/>
                  <w:cnfStyle w:val="000000100000" w:firstRow="0" w:lastRow="0" w:firstColumn="0" w:lastColumn="0" w:oddVBand="0" w:evenVBand="0" w:oddHBand="1" w:evenHBand="0" w:firstRowFirstColumn="0" w:firstRowLastColumn="0" w:lastRowFirstColumn="0" w:lastRowLastColumn="0"/>
                </w:pPr>
              </w:pPrChange>
            </w:pPr>
            <w:ins w:id="2741" w:author="Park, Sanghoon" w:date="2021-10-01T12:11:00Z">
              <w:r w:rsidRPr="00A51E6A">
                <w:rPr>
                  <w:rFonts w:eastAsia="나눔명조"/>
                  <w:sz w:val="18"/>
                  <w:szCs w:val="20"/>
                </w:rPr>
                <w:t>0.21***</w:t>
              </w:r>
              <w:r w:rsidRPr="00A51E6A">
                <w:rPr>
                  <w:rFonts w:eastAsia="나눔명조"/>
                  <w:sz w:val="18"/>
                  <w:szCs w:val="20"/>
                </w:rPr>
                <w:br/>
                <w:t>(0.03)</w:t>
              </w:r>
            </w:ins>
          </w:p>
        </w:tc>
        <w:tc>
          <w:tcPr>
            <w:tcW w:w="495" w:type="pct"/>
            <w:tcPrChange w:id="2742" w:author="Park, Sanghoon" w:date="2021-10-01T12:43:00Z">
              <w:tcPr>
                <w:tcW w:w="50" w:type="dxa"/>
              </w:tcPr>
            </w:tcPrChange>
          </w:tcPr>
          <w:p w14:paraId="3E504AA7"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743" w:author="Park, Sanghoon" w:date="2021-10-01T12:11:00Z"/>
                <w:rFonts w:eastAsia="나눔명조"/>
                <w:sz w:val="18"/>
                <w:szCs w:val="20"/>
              </w:rPr>
              <w:pPrChange w:id="2744" w:author="Park, Sanghoon" w:date="2021-10-01T12:16:00Z">
                <w:pPr>
                  <w:spacing w:after="0"/>
                  <w:jc w:val="center"/>
                  <w:cnfStyle w:val="000000100000" w:firstRow="0" w:lastRow="0" w:firstColumn="0" w:lastColumn="0" w:oddVBand="0" w:evenVBand="0" w:oddHBand="1" w:evenHBand="0" w:firstRowFirstColumn="0" w:firstRowLastColumn="0" w:lastRowFirstColumn="0" w:lastRowLastColumn="0"/>
                </w:pPr>
              </w:pPrChange>
            </w:pPr>
            <w:ins w:id="2745" w:author="Park, Sanghoon" w:date="2021-10-01T12:11:00Z">
              <w:r w:rsidRPr="00A51E6A">
                <w:rPr>
                  <w:rFonts w:eastAsia="나눔명조"/>
                  <w:sz w:val="18"/>
                  <w:szCs w:val="20"/>
                </w:rPr>
                <w:t> </w:t>
              </w:r>
            </w:ins>
          </w:p>
        </w:tc>
      </w:tr>
      <w:tr w:rsidR="00850C91" w:rsidRPr="001F4510" w14:paraId="6F697D86" w14:textId="77777777" w:rsidTr="00850C91">
        <w:trPr>
          <w:trHeight w:val="20"/>
          <w:jc w:val="center"/>
          <w:ins w:id="2746" w:author="Park, Sanghoon" w:date="2021-10-01T12:11:00Z"/>
          <w:trPrChange w:id="2747"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PrChange w:id="2748" w:author="Park, Sanghoon" w:date="2021-10-01T12:43:00Z">
              <w:tcPr>
                <w:tcW w:w="1644" w:type="dxa"/>
              </w:tcPr>
            </w:tcPrChange>
          </w:tcPr>
          <w:p w14:paraId="665244BE" w14:textId="50F1CB5D" w:rsidR="00850C91" w:rsidRPr="00A51E6A" w:rsidRDefault="00850C91">
            <w:pPr>
              <w:wordWrap/>
              <w:spacing w:after="0" w:line="240" w:lineRule="auto"/>
              <w:rPr>
                <w:ins w:id="2749" w:author="Park, Sanghoon" w:date="2021-10-01T12:11:00Z"/>
                <w:rFonts w:eastAsia="나눔명조"/>
                <w:b w:val="0"/>
                <w:bCs w:val="0"/>
                <w:sz w:val="17"/>
                <w:szCs w:val="17"/>
              </w:rPr>
              <w:pPrChange w:id="2750" w:author="Park, Sanghoon" w:date="2021-10-01T12:16:00Z">
                <w:pPr/>
              </w:pPrChange>
            </w:pPr>
            <w:ins w:id="2751" w:author="Park, Sanghoon" w:date="2021-10-01T12:11:00Z">
              <w:r w:rsidRPr="00A51E6A">
                <w:rPr>
                  <w:rFonts w:eastAsia="나눔명조" w:hint="eastAsia"/>
                  <w:sz w:val="17"/>
                  <w:szCs w:val="17"/>
                </w:rPr>
                <w:t>변혁적</w:t>
              </w:r>
              <w:r w:rsidRPr="00A51E6A">
                <w:rPr>
                  <w:rFonts w:eastAsia="나눔명조" w:hint="eastAsia"/>
                  <w:sz w:val="17"/>
                  <w:szCs w:val="17"/>
                </w:rPr>
                <w:t xml:space="preserve"> </w:t>
              </w:r>
              <w:r w:rsidRPr="00A51E6A">
                <w:rPr>
                  <w:rFonts w:eastAsia="나눔명조" w:hint="eastAsia"/>
                  <w:sz w:val="17"/>
                  <w:szCs w:val="17"/>
                </w:rPr>
                <w:t>리더십</w:t>
              </w:r>
            </w:ins>
            <w:ins w:id="2752" w:author="Park, Sanghoon" w:date="2021-10-01T12:40:00Z">
              <w:r>
                <w:rPr>
                  <w:rFonts w:eastAsia="나눔명조"/>
                  <w:sz w:val="17"/>
                  <w:szCs w:val="17"/>
                </w:rPr>
                <w:br/>
              </w:r>
            </w:ins>
            <w:ins w:id="2753" w:author="Park, Sanghoon" w:date="2021-10-01T12:11:00Z">
              <w:r w:rsidRPr="00A51E6A">
                <w:rPr>
                  <w:rFonts w:eastAsia="나눔명조"/>
                  <w:sz w:val="17"/>
                  <w:szCs w:val="17"/>
                </w:rPr>
                <w:t>×</w:t>
              </w:r>
              <w:r w:rsidRPr="00A51E6A">
                <w:rPr>
                  <w:rFonts w:eastAsia="나눔명조" w:hint="eastAsia"/>
                  <w:sz w:val="17"/>
                  <w:szCs w:val="17"/>
                </w:rPr>
                <w:t>협업</w:t>
              </w:r>
              <w:r w:rsidRPr="00A51E6A">
                <w:rPr>
                  <w:rFonts w:eastAsia="나눔명조"/>
                  <w:sz w:val="17"/>
                  <w:szCs w:val="17"/>
                </w:rPr>
                <w:t>/</w:t>
              </w:r>
              <w:r w:rsidRPr="00A51E6A">
                <w:rPr>
                  <w:rFonts w:eastAsia="나눔명조" w:hint="eastAsia"/>
                  <w:sz w:val="17"/>
                  <w:szCs w:val="17"/>
                </w:rPr>
                <w:t>의사소통</w:t>
              </w:r>
            </w:ins>
          </w:p>
        </w:tc>
        <w:tc>
          <w:tcPr>
            <w:tcW w:w="495" w:type="pct"/>
            <w:tcPrChange w:id="2754" w:author="Park, Sanghoon" w:date="2021-10-01T12:43:00Z">
              <w:tcPr>
                <w:tcW w:w="50" w:type="dxa"/>
              </w:tcPr>
            </w:tcPrChange>
          </w:tcPr>
          <w:p w14:paraId="7D241758"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755" w:author="Park, Sanghoon" w:date="2021-10-01T12:11:00Z"/>
                <w:rFonts w:eastAsia="나눔명조"/>
                <w:sz w:val="18"/>
                <w:szCs w:val="20"/>
              </w:rPr>
              <w:pPrChange w:id="2756"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757" w:author="Park, Sanghoon" w:date="2021-10-01T12:11:00Z">
              <w:r w:rsidRPr="00A51E6A">
                <w:rPr>
                  <w:rFonts w:eastAsia="나눔명조"/>
                  <w:sz w:val="18"/>
                  <w:szCs w:val="20"/>
                </w:rPr>
                <w:t> </w:t>
              </w:r>
            </w:ins>
          </w:p>
        </w:tc>
        <w:tc>
          <w:tcPr>
            <w:tcW w:w="495" w:type="pct"/>
            <w:tcPrChange w:id="2758" w:author="Park, Sanghoon" w:date="2021-10-01T12:43:00Z">
              <w:tcPr>
                <w:tcW w:w="50" w:type="dxa"/>
              </w:tcPr>
            </w:tcPrChange>
          </w:tcPr>
          <w:p w14:paraId="118D25A1" w14:textId="2DCA51A9"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2759" w:author="Park, Sanghoon" w:date="2021-10-01T12:11:00Z"/>
                <w:rFonts w:eastAsia="나눔명조"/>
                <w:sz w:val="18"/>
                <w:szCs w:val="20"/>
              </w:rPr>
            </w:pPr>
            <w:ins w:id="2760" w:author="Park, Sanghoon" w:date="2021-10-01T12:37:00Z">
              <w:r w:rsidRPr="00A51E6A">
                <w:rPr>
                  <w:rFonts w:eastAsia="나눔명조"/>
                  <w:sz w:val="18"/>
                  <w:szCs w:val="20"/>
                </w:rPr>
                <w:t> </w:t>
              </w:r>
            </w:ins>
          </w:p>
        </w:tc>
        <w:tc>
          <w:tcPr>
            <w:tcW w:w="522" w:type="pct"/>
            <w:tcPrChange w:id="2761" w:author="Park, Sanghoon" w:date="2021-10-01T12:43:00Z">
              <w:tcPr>
                <w:tcW w:w="50" w:type="dxa"/>
              </w:tcPr>
            </w:tcPrChange>
          </w:tcPr>
          <w:p w14:paraId="6CA08CF8" w14:textId="6DB345E4"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762" w:author="Park, Sanghoon" w:date="2021-10-01T12:11:00Z"/>
                <w:rFonts w:eastAsia="나눔명조"/>
                <w:sz w:val="18"/>
                <w:szCs w:val="20"/>
              </w:rPr>
              <w:pPrChange w:id="2763"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p>
        </w:tc>
        <w:tc>
          <w:tcPr>
            <w:tcW w:w="495" w:type="pct"/>
            <w:tcPrChange w:id="2764" w:author="Park, Sanghoon" w:date="2021-10-01T12:43:00Z">
              <w:tcPr>
                <w:tcW w:w="50" w:type="dxa"/>
              </w:tcPr>
            </w:tcPrChange>
          </w:tcPr>
          <w:p w14:paraId="664CE5A0"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765" w:author="Park, Sanghoon" w:date="2021-10-01T12:11:00Z"/>
                <w:rFonts w:eastAsia="나눔명조"/>
                <w:sz w:val="18"/>
                <w:szCs w:val="20"/>
              </w:rPr>
              <w:pPrChange w:id="2766"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767" w:author="Park, Sanghoon" w:date="2021-10-01T12:11:00Z">
              <w:r w:rsidRPr="00A51E6A">
                <w:rPr>
                  <w:rFonts w:eastAsia="나눔명조"/>
                  <w:sz w:val="18"/>
                  <w:szCs w:val="20"/>
                </w:rPr>
                <w:t> </w:t>
              </w:r>
            </w:ins>
          </w:p>
        </w:tc>
        <w:tc>
          <w:tcPr>
            <w:tcW w:w="495" w:type="pct"/>
            <w:tcPrChange w:id="2768" w:author="Park, Sanghoon" w:date="2021-10-01T12:43:00Z">
              <w:tcPr>
                <w:tcW w:w="50" w:type="dxa"/>
              </w:tcPr>
            </w:tcPrChange>
          </w:tcPr>
          <w:p w14:paraId="2F121BBE"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769" w:author="Park, Sanghoon" w:date="2021-10-01T12:11:00Z"/>
                <w:rFonts w:eastAsia="나눔명조"/>
                <w:sz w:val="18"/>
                <w:szCs w:val="20"/>
              </w:rPr>
              <w:pPrChange w:id="2770"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771" w:author="Park, Sanghoon" w:date="2021-10-01T12:11:00Z">
              <w:r w:rsidRPr="00A51E6A">
                <w:rPr>
                  <w:rFonts w:eastAsia="나눔명조"/>
                  <w:sz w:val="18"/>
                  <w:szCs w:val="20"/>
                </w:rPr>
                <w:t> </w:t>
              </w:r>
            </w:ins>
          </w:p>
        </w:tc>
        <w:tc>
          <w:tcPr>
            <w:tcW w:w="495" w:type="pct"/>
            <w:tcPrChange w:id="2772" w:author="Park, Sanghoon" w:date="2021-10-01T12:43:00Z">
              <w:tcPr>
                <w:tcW w:w="50" w:type="dxa"/>
              </w:tcPr>
            </w:tcPrChange>
          </w:tcPr>
          <w:p w14:paraId="64BF2216"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773" w:author="Park, Sanghoon" w:date="2021-10-01T12:11:00Z"/>
                <w:rFonts w:eastAsia="나눔명조"/>
                <w:sz w:val="18"/>
                <w:szCs w:val="20"/>
              </w:rPr>
              <w:pPrChange w:id="2774"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775" w:author="Park, Sanghoon" w:date="2021-10-01T12:11:00Z">
              <w:r w:rsidRPr="00A51E6A">
                <w:rPr>
                  <w:rFonts w:eastAsia="나눔명조"/>
                  <w:sz w:val="18"/>
                  <w:szCs w:val="20"/>
                </w:rPr>
                <w:t> </w:t>
              </w:r>
            </w:ins>
          </w:p>
        </w:tc>
        <w:tc>
          <w:tcPr>
            <w:tcW w:w="495" w:type="pct"/>
            <w:tcPrChange w:id="2776" w:author="Park, Sanghoon" w:date="2021-10-01T12:43:00Z">
              <w:tcPr>
                <w:tcW w:w="50" w:type="dxa"/>
              </w:tcPr>
            </w:tcPrChange>
          </w:tcPr>
          <w:p w14:paraId="138B8C92"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777" w:author="Park, Sanghoon" w:date="2021-10-01T12:11:00Z"/>
                <w:rFonts w:eastAsia="나눔명조"/>
                <w:sz w:val="18"/>
                <w:szCs w:val="20"/>
              </w:rPr>
              <w:pPrChange w:id="2778"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779" w:author="Park, Sanghoon" w:date="2021-10-01T12:11:00Z">
              <w:r w:rsidRPr="00A51E6A">
                <w:rPr>
                  <w:rFonts w:eastAsia="나눔명조"/>
                  <w:sz w:val="18"/>
                  <w:szCs w:val="20"/>
                </w:rPr>
                <w:t> </w:t>
              </w:r>
            </w:ins>
          </w:p>
        </w:tc>
        <w:tc>
          <w:tcPr>
            <w:tcW w:w="495" w:type="pct"/>
            <w:tcPrChange w:id="2780" w:author="Park, Sanghoon" w:date="2021-10-01T12:43:00Z">
              <w:tcPr>
                <w:tcW w:w="50" w:type="dxa"/>
              </w:tcPr>
            </w:tcPrChange>
          </w:tcPr>
          <w:p w14:paraId="6B9C8A10"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781" w:author="Park, Sanghoon" w:date="2021-10-01T12:11:00Z"/>
                <w:rFonts w:eastAsia="나눔명조"/>
                <w:sz w:val="18"/>
                <w:szCs w:val="20"/>
              </w:rPr>
              <w:pPrChange w:id="2782" w:author="Park, Sanghoon" w:date="2021-10-01T12:16:00Z">
                <w:pPr>
                  <w:spacing w:after="0"/>
                  <w:jc w:val="center"/>
                  <w:cnfStyle w:val="000000000000" w:firstRow="0" w:lastRow="0" w:firstColumn="0" w:lastColumn="0" w:oddVBand="0" w:evenVBand="0" w:oddHBand="0" w:evenHBand="0" w:firstRowFirstColumn="0" w:firstRowLastColumn="0" w:lastRowFirstColumn="0" w:lastRowLastColumn="0"/>
                </w:pPr>
              </w:pPrChange>
            </w:pPr>
            <w:ins w:id="2783" w:author="Park, Sanghoon" w:date="2021-10-01T12:11:00Z">
              <w:r w:rsidRPr="00A51E6A">
                <w:rPr>
                  <w:rFonts w:eastAsia="나눔명조"/>
                  <w:sz w:val="18"/>
                  <w:szCs w:val="20"/>
                </w:rPr>
                <w:t>0.16***</w:t>
              </w:r>
              <w:r w:rsidRPr="00A51E6A">
                <w:rPr>
                  <w:rFonts w:eastAsia="나눔명조"/>
                  <w:sz w:val="18"/>
                  <w:szCs w:val="20"/>
                </w:rPr>
                <w:br/>
                <w:t>(0.03)</w:t>
              </w:r>
            </w:ins>
          </w:p>
        </w:tc>
      </w:tr>
      <w:tr w:rsidR="00850C91" w:rsidRPr="001F4510" w14:paraId="5BC5769B"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2784" w:author="Park, Sanghoon" w:date="2021-10-01T12:11:00Z"/>
          <w:trPrChange w:id="2785"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2786" w:author="Park, Sanghoon" w:date="2021-10-01T12:43:00Z">
              <w:tcPr>
                <w:tcW w:w="1644" w:type="dxa"/>
                <w:hideMark/>
              </w:tcPr>
            </w:tcPrChange>
          </w:tcPr>
          <w:p w14:paraId="3D01654E" w14:textId="77777777" w:rsidR="00850C91" w:rsidRPr="00A51E6A" w:rsidRDefault="00850C91">
            <w:pPr>
              <w:wordWrap/>
              <w:spacing w:after="0"/>
              <w:cnfStyle w:val="001000100000" w:firstRow="0" w:lastRow="0" w:firstColumn="1" w:lastColumn="0" w:oddVBand="0" w:evenVBand="0" w:oddHBand="1" w:evenHBand="0" w:firstRowFirstColumn="0" w:firstRowLastColumn="0" w:lastRowFirstColumn="0" w:lastRowLastColumn="0"/>
              <w:rPr>
                <w:ins w:id="2787" w:author="Park, Sanghoon" w:date="2021-10-01T12:11:00Z"/>
                <w:rFonts w:eastAsia="나눔명조"/>
                <w:sz w:val="17"/>
                <w:szCs w:val="17"/>
              </w:rPr>
              <w:pPrChange w:id="2788" w:author="Park, Sanghoon" w:date="2021-10-01T12:16:00Z">
                <w:pPr>
                  <w:cnfStyle w:val="001000100000" w:firstRow="0" w:lastRow="0" w:firstColumn="1" w:lastColumn="0" w:oddVBand="0" w:evenVBand="0" w:oddHBand="1" w:evenHBand="0" w:firstRowFirstColumn="0" w:firstRowLastColumn="0" w:lastRowFirstColumn="0" w:lastRowLastColumn="0"/>
                </w:pPr>
              </w:pPrChange>
            </w:pPr>
            <w:ins w:id="2789" w:author="Park, Sanghoon" w:date="2021-10-01T12:11:00Z">
              <w:r w:rsidRPr="00A51E6A">
                <w:rPr>
                  <w:rFonts w:eastAsia="나눔명조" w:hint="eastAsia"/>
                  <w:sz w:val="17"/>
                  <w:szCs w:val="17"/>
                </w:rPr>
                <w:t>성과관리</w:t>
              </w:r>
            </w:ins>
          </w:p>
          <w:p w14:paraId="79984344" w14:textId="77777777" w:rsidR="00850C91" w:rsidRPr="00A51E6A" w:rsidRDefault="00850C91">
            <w:pPr>
              <w:wordWrap/>
              <w:spacing w:after="0" w:line="240" w:lineRule="auto"/>
              <w:cnfStyle w:val="001000100000" w:firstRow="0" w:lastRow="0" w:firstColumn="1" w:lastColumn="0" w:oddVBand="0" w:evenVBand="0" w:oddHBand="1" w:evenHBand="0" w:firstRowFirstColumn="0" w:firstRowLastColumn="0" w:lastRowFirstColumn="0" w:lastRowLastColumn="0"/>
              <w:rPr>
                <w:ins w:id="2790" w:author="Park, Sanghoon" w:date="2021-10-01T12:11:00Z"/>
                <w:rFonts w:eastAsia="나눔명조"/>
                <w:b w:val="0"/>
                <w:bCs w:val="0"/>
                <w:sz w:val="17"/>
                <w:szCs w:val="17"/>
              </w:rPr>
              <w:pPrChange w:id="2791" w:author="Park, Sanghoon" w:date="2021-10-01T12:16: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2792" w:author="Park, Sanghoon" w:date="2021-10-01T12:11:00Z">
              <w:r w:rsidRPr="00A51E6A">
                <w:rPr>
                  <w:rFonts w:eastAsia="나눔명조"/>
                  <w:b w:val="0"/>
                  <w:bCs w:val="0"/>
                  <w:sz w:val="17"/>
                  <w:szCs w:val="17"/>
                </w:rPr>
                <w:t> </w:t>
              </w:r>
            </w:ins>
          </w:p>
        </w:tc>
        <w:tc>
          <w:tcPr>
            <w:tcW w:w="495" w:type="pct"/>
            <w:hideMark/>
            <w:tcPrChange w:id="2793" w:author="Park, Sanghoon" w:date="2021-10-01T12:43:00Z">
              <w:tcPr>
                <w:tcW w:w="50" w:type="dxa"/>
                <w:hideMark/>
              </w:tcPr>
            </w:tcPrChange>
          </w:tcPr>
          <w:p w14:paraId="6159710D"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794" w:author="Park, Sanghoon" w:date="2021-10-01T12:11:00Z"/>
                <w:rFonts w:eastAsia="나눔명조"/>
                <w:sz w:val="18"/>
                <w:szCs w:val="20"/>
              </w:rPr>
              <w:pPrChange w:id="2795"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796" w:author="Park, Sanghoon" w:date="2021-10-01T12:11:00Z">
              <w:r w:rsidRPr="00A51E6A">
                <w:rPr>
                  <w:rFonts w:eastAsia="나눔명조"/>
                  <w:sz w:val="18"/>
                  <w:szCs w:val="20"/>
                </w:rPr>
                <w:t>0.36***</w:t>
              </w:r>
            </w:ins>
          </w:p>
          <w:p w14:paraId="3F52E88C"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797" w:author="Park, Sanghoon" w:date="2021-10-01T12:11:00Z"/>
                <w:rFonts w:eastAsia="나눔명조"/>
                <w:sz w:val="18"/>
                <w:szCs w:val="20"/>
              </w:rPr>
              <w:pPrChange w:id="2798"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799" w:author="Park, Sanghoon" w:date="2021-10-01T12:11:00Z">
              <w:r w:rsidRPr="00A51E6A">
                <w:rPr>
                  <w:rFonts w:eastAsia="나눔명조"/>
                  <w:sz w:val="18"/>
                  <w:szCs w:val="20"/>
                </w:rPr>
                <w:t>(0.05)</w:t>
              </w:r>
            </w:ins>
          </w:p>
        </w:tc>
        <w:tc>
          <w:tcPr>
            <w:tcW w:w="495" w:type="pct"/>
            <w:hideMark/>
            <w:tcPrChange w:id="2800" w:author="Park, Sanghoon" w:date="2021-10-01T12:43:00Z">
              <w:tcPr>
                <w:tcW w:w="50" w:type="dxa"/>
                <w:hideMark/>
              </w:tcPr>
            </w:tcPrChange>
          </w:tcPr>
          <w:p w14:paraId="2DBAAE08" w14:textId="63CCB857"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2801" w:author="Park, Sanghoon" w:date="2021-10-01T12:11:00Z"/>
                <w:rFonts w:eastAsia="나눔명조"/>
                <w:sz w:val="18"/>
                <w:szCs w:val="20"/>
              </w:rPr>
            </w:pPr>
            <w:ins w:id="2802" w:author="Park, Sanghoon" w:date="2021-10-01T12:37:00Z">
              <w:r w:rsidRPr="00A51E6A">
                <w:rPr>
                  <w:rFonts w:eastAsia="나눔명조"/>
                  <w:sz w:val="18"/>
                  <w:szCs w:val="20"/>
                </w:rPr>
                <w:t>0.34***</w:t>
              </w:r>
              <w:r>
                <w:rPr>
                  <w:rFonts w:eastAsia="나눔명조"/>
                  <w:sz w:val="18"/>
                  <w:szCs w:val="20"/>
                </w:rPr>
                <w:br/>
              </w:r>
              <w:r w:rsidRPr="00A51E6A">
                <w:rPr>
                  <w:rFonts w:eastAsia="나눔명조"/>
                  <w:sz w:val="18"/>
                  <w:szCs w:val="20"/>
                </w:rPr>
                <w:t>(0.05)</w:t>
              </w:r>
            </w:ins>
          </w:p>
        </w:tc>
        <w:tc>
          <w:tcPr>
            <w:tcW w:w="522" w:type="pct"/>
            <w:tcPrChange w:id="2803" w:author="Park, Sanghoon" w:date="2021-10-01T12:43:00Z">
              <w:tcPr>
                <w:tcW w:w="50" w:type="dxa"/>
              </w:tcPr>
            </w:tcPrChange>
          </w:tcPr>
          <w:p w14:paraId="01F36913" w14:textId="10FE8D60"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804" w:author="Park, Sanghoon" w:date="2021-10-01T12:11:00Z"/>
                <w:rFonts w:eastAsia="나눔명조"/>
                <w:sz w:val="18"/>
                <w:szCs w:val="20"/>
              </w:rPr>
              <w:pPrChange w:id="2805"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806" w:author="Park, Sanghoon" w:date="2021-10-01T12:37:00Z">
              <w:r w:rsidRPr="00A51E6A">
                <w:rPr>
                  <w:rFonts w:eastAsia="나눔명조"/>
                  <w:sz w:val="18"/>
                  <w:szCs w:val="20"/>
                </w:rPr>
                <w:t> </w:t>
              </w:r>
              <w:r>
                <w:rPr>
                  <w:rFonts w:eastAsia="나눔명조"/>
                  <w:sz w:val="18"/>
                  <w:szCs w:val="20"/>
                </w:rPr>
                <w:t>0.33***</w:t>
              </w:r>
              <w:r>
                <w:rPr>
                  <w:rFonts w:eastAsia="나눔명조"/>
                  <w:sz w:val="18"/>
                  <w:szCs w:val="20"/>
                </w:rPr>
                <w:br/>
                <w:t>(0.05)</w:t>
              </w:r>
            </w:ins>
          </w:p>
        </w:tc>
        <w:tc>
          <w:tcPr>
            <w:tcW w:w="495" w:type="pct"/>
            <w:hideMark/>
            <w:tcPrChange w:id="2807" w:author="Park, Sanghoon" w:date="2021-10-01T12:43:00Z">
              <w:tcPr>
                <w:tcW w:w="50" w:type="dxa"/>
                <w:hideMark/>
              </w:tcPr>
            </w:tcPrChange>
          </w:tcPr>
          <w:p w14:paraId="7212A3F7"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808" w:author="Park, Sanghoon" w:date="2021-10-01T12:11:00Z"/>
                <w:rFonts w:eastAsia="나눔명조"/>
                <w:sz w:val="18"/>
                <w:szCs w:val="20"/>
              </w:rPr>
              <w:pPrChange w:id="2809"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810" w:author="Park, Sanghoon" w:date="2021-10-01T12:11:00Z">
              <w:r w:rsidRPr="00A51E6A">
                <w:rPr>
                  <w:rFonts w:eastAsia="나눔명조"/>
                  <w:sz w:val="18"/>
                  <w:szCs w:val="20"/>
                </w:rPr>
                <w:t>0.29***</w:t>
              </w:r>
            </w:ins>
          </w:p>
          <w:p w14:paraId="50291F10"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811" w:author="Park, Sanghoon" w:date="2021-10-01T12:11:00Z"/>
                <w:rFonts w:eastAsia="나눔명조"/>
                <w:sz w:val="18"/>
                <w:szCs w:val="20"/>
              </w:rPr>
              <w:pPrChange w:id="2812"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813" w:author="Park, Sanghoon" w:date="2021-10-01T12:11:00Z">
              <w:r w:rsidRPr="00A51E6A">
                <w:rPr>
                  <w:rFonts w:eastAsia="나눔명조"/>
                  <w:sz w:val="18"/>
                  <w:szCs w:val="20"/>
                </w:rPr>
                <w:t>(0.05)</w:t>
              </w:r>
            </w:ins>
          </w:p>
        </w:tc>
        <w:tc>
          <w:tcPr>
            <w:tcW w:w="495" w:type="pct"/>
            <w:hideMark/>
            <w:tcPrChange w:id="2814" w:author="Park, Sanghoon" w:date="2021-10-01T12:43:00Z">
              <w:tcPr>
                <w:tcW w:w="50" w:type="dxa"/>
                <w:hideMark/>
              </w:tcPr>
            </w:tcPrChange>
          </w:tcPr>
          <w:p w14:paraId="54997B9B"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815" w:author="Park, Sanghoon" w:date="2021-10-01T12:11:00Z"/>
                <w:rFonts w:eastAsia="나눔명조"/>
                <w:sz w:val="18"/>
                <w:szCs w:val="20"/>
              </w:rPr>
              <w:pPrChange w:id="2816"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817" w:author="Park, Sanghoon" w:date="2021-10-01T12:11:00Z">
              <w:r w:rsidRPr="00A51E6A">
                <w:rPr>
                  <w:rFonts w:eastAsia="나눔명조"/>
                  <w:sz w:val="18"/>
                  <w:szCs w:val="20"/>
                </w:rPr>
                <w:t>0.27***</w:t>
              </w:r>
            </w:ins>
          </w:p>
          <w:p w14:paraId="1F27DE80"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818" w:author="Park, Sanghoon" w:date="2021-10-01T12:11:00Z"/>
                <w:rFonts w:eastAsia="나눔명조"/>
                <w:sz w:val="18"/>
                <w:szCs w:val="20"/>
              </w:rPr>
              <w:pPrChange w:id="2819"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820" w:author="Park, Sanghoon" w:date="2021-10-01T12:11:00Z">
              <w:r w:rsidRPr="00A51E6A">
                <w:rPr>
                  <w:rFonts w:eastAsia="나눔명조"/>
                  <w:sz w:val="18"/>
                  <w:szCs w:val="20"/>
                </w:rPr>
                <w:t>(0.05)</w:t>
              </w:r>
            </w:ins>
          </w:p>
        </w:tc>
        <w:tc>
          <w:tcPr>
            <w:tcW w:w="495" w:type="pct"/>
            <w:hideMark/>
            <w:tcPrChange w:id="2821" w:author="Park, Sanghoon" w:date="2021-10-01T12:43:00Z">
              <w:tcPr>
                <w:tcW w:w="50" w:type="dxa"/>
                <w:hideMark/>
              </w:tcPr>
            </w:tcPrChange>
          </w:tcPr>
          <w:p w14:paraId="578F8B45"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822" w:author="Park, Sanghoon" w:date="2021-10-01T12:11:00Z"/>
                <w:rFonts w:eastAsia="나눔명조"/>
                <w:sz w:val="18"/>
                <w:szCs w:val="20"/>
              </w:rPr>
              <w:pPrChange w:id="2823"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824" w:author="Park, Sanghoon" w:date="2021-10-01T12:11:00Z">
              <w:r w:rsidRPr="00A51E6A">
                <w:rPr>
                  <w:rFonts w:eastAsia="나눔명조"/>
                  <w:sz w:val="18"/>
                  <w:szCs w:val="20"/>
                </w:rPr>
                <w:t>0.27***</w:t>
              </w:r>
            </w:ins>
          </w:p>
          <w:p w14:paraId="38DECDCD"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825" w:author="Park, Sanghoon" w:date="2021-10-01T12:11:00Z"/>
                <w:rFonts w:eastAsia="나눔명조"/>
                <w:sz w:val="18"/>
                <w:szCs w:val="20"/>
              </w:rPr>
              <w:pPrChange w:id="2826"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827" w:author="Park, Sanghoon" w:date="2021-10-01T12:11:00Z">
              <w:r w:rsidRPr="00A51E6A">
                <w:rPr>
                  <w:rFonts w:eastAsia="나눔명조"/>
                  <w:sz w:val="18"/>
                  <w:szCs w:val="20"/>
                </w:rPr>
                <w:t>(0.05)</w:t>
              </w:r>
            </w:ins>
          </w:p>
        </w:tc>
        <w:tc>
          <w:tcPr>
            <w:tcW w:w="495" w:type="pct"/>
            <w:hideMark/>
            <w:tcPrChange w:id="2828" w:author="Park, Sanghoon" w:date="2021-10-01T12:43:00Z">
              <w:tcPr>
                <w:tcW w:w="50" w:type="dxa"/>
                <w:hideMark/>
              </w:tcPr>
            </w:tcPrChange>
          </w:tcPr>
          <w:p w14:paraId="568A155A"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829" w:author="Park, Sanghoon" w:date="2021-10-01T12:11:00Z"/>
                <w:rFonts w:eastAsia="나눔명조"/>
                <w:sz w:val="18"/>
                <w:szCs w:val="20"/>
              </w:rPr>
              <w:pPrChange w:id="2830"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831" w:author="Park, Sanghoon" w:date="2021-10-01T12:11:00Z">
              <w:r w:rsidRPr="00A51E6A">
                <w:rPr>
                  <w:rFonts w:eastAsia="나눔명조"/>
                  <w:sz w:val="18"/>
                  <w:szCs w:val="20"/>
                </w:rPr>
                <w:t>0.27***</w:t>
              </w:r>
            </w:ins>
          </w:p>
          <w:p w14:paraId="0A61FC69"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832" w:author="Park, Sanghoon" w:date="2021-10-01T12:11:00Z"/>
                <w:rFonts w:eastAsia="나눔명조"/>
                <w:sz w:val="18"/>
                <w:szCs w:val="20"/>
              </w:rPr>
              <w:pPrChange w:id="2833"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834" w:author="Park, Sanghoon" w:date="2021-10-01T12:11:00Z">
              <w:r w:rsidRPr="00A51E6A">
                <w:rPr>
                  <w:rFonts w:eastAsia="나눔명조"/>
                  <w:sz w:val="18"/>
                  <w:szCs w:val="20"/>
                </w:rPr>
                <w:t>(0.05)</w:t>
              </w:r>
            </w:ins>
          </w:p>
        </w:tc>
        <w:tc>
          <w:tcPr>
            <w:tcW w:w="495" w:type="pct"/>
            <w:hideMark/>
            <w:tcPrChange w:id="2835" w:author="Park, Sanghoon" w:date="2021-10-01T12:43:00Z">
              <w:tcPr>
                <w:tcW w:w="50" w:type="dxa"/>
                <w:hideMark/>
              </w:tcPr>
            </w:tcPrChange>
          </w:tcPr>
          <w:p w14:paraId="6C1CEC08"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836" w:author="Park, Sanghoon" w:date="2021-10-01T12:11:00Z"/>
                <w:rFonts w:eastAsia="나눔명조"/>
                <w:sz w:val="18"/>
                <w:szCs w:val="20"/>
              </w:rPr>
              <w:pPrChange w:id="2837"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838" w:author="Park, Sanghoon" w:date="2021-10-01T12:11:00Z">
              <w:r w:rsidRPr="00A51E6A">
                <w:rPr>
                  <w:rFonts w:eastAsia="나눔명조"/>
                  <w:sz w:val="18"/>
                  <w:szCs w:val="20"/>
                </w:rPr>
                <w:t>0.27***</w:t>
              </w:r>
            </w:ins>
          </w:p>
          <w:p w14:paraId="2C97EF56"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839" w:author="Park, Sanghoon" w:date="2021-10-01T12:11:00Z"/>
                <w:rFonts w:eastAsia="나눔명조"/>
                <w:sz w:val="18"/>
                <w:szCs w:val="20"/>
              </w:rPr>
              <w:pPrChange w:id="2840"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841" w:author="Park, Sanghoon" w:date="2021-10-01T12:11:00Z">
              <w:r w:rsidRPr="00A51E6A">
                <w:rPr>
                  <w:rFonts w:eastAsia="나눔명조"/>
                  <w:sz w:val="18"/>
                  <w:szCs w:val="20"/>
                </w:rPr>
                <w:t>(0.05)</w:t>
              </w:r>
            </w:ins>
          </w:p>
        </w:tc>
      </w:tr>
      <w:tr w:rsidR="00850C91" w:rsidRPr="001F4510" w14:paraId="7C74A3A9" w14:textId="77777777" w:rsidTr="00850C91">
        <w:trPr>
          <w:trHeight w:val="20"/>
          <w:jc w:val="center"/>
          <w:ins w:id="2842" w:author="Park, Sanghoon" w:date="2021-10-01T12:11:00Z"/>
          <w:trPrChange w:id="2843"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2844" w:author="Park, Sanghoon" w:date="2021-10-01T12:43:00Z">
              <w:tcPr>
                <w:tcW w:w="1644" w:type="dxa"/>
                <w:hideMark/>
              </w:tcPr>
            </w:tcPrChange>
          </w:tcPr>
          <w:p w14:paraId="4163F346" w14:textId="77777777" w:rsidR="00850C91" w:rsidRPr="00A51E6A" w:rsidRDefault="00850C91">
            <w:pPr>
              <w:wordWrap/>
              <w:spacing w:after="0"/>
              <w:rPr>
                <w:ins w:id="2845" w:author="Park, Sanghoon" w:date="2021-10-01T12:11:00Z"/>
                <w:rFonts w:eastAsia="나눔명조"/>
                <w:sz w:val="17"/>
                <w:szCs w:val="17"/>
              </w:rPr>
              <w:pPrChange w:id="2846" w:author="Park, Sanghoon" w:date="2021-10-01T12:16:00Z">
                <w:pPr/>
              </w:pPrChange>
            </w:pPr>
            <w:ins w:id="2847" w:author="Park, Sanghoon" w:date="2021-10-01T12:11:00Z">
              <w:r w:rsidRPr="00A51E6A">
                <w:rPr>
                  <w:rFonts w:eastAsia="나눔명조" w:hint="eastAsia"/>
                  <w:sz w:val="17"/>
                  <w:szCs w:val="17"/>
                </w:rPr>
                <w:t>거래적</w:t>
              </w:r>
              <w:r w:rsidRPr="00A51E6A">
                <w:rPr>
                  <w:rFonts w:eastAsia="나눔명조" w:hint="eastAsia"/>
                  <w:sz w:val="17"/>
                  <w:szCs w:val="17"/>
                </w:rPr>
                <w:t xml:space="preserve"> </w:t>
              </w:r>
              <w:r w:rsidRPr="00A51E6A">
                <w:rPr>
                  <w:rFonts w:eastAsia="나눔명조" w:hint="eastAsia"/>
                  <w:sz w:val="17"/>
                  <w:szCs w:val="17"/>
                </w:rPr>
                <w:t>조직문화</w:t>
              </w:r>
            </w:ins>
          </w:p>
          <w:p w14:paraId="32788B8A" w14:textId="77777777" w:rsidR="00850C91" w:rsidRPr="00A51E6A" w:rsidRDefault="00850C91">
            <w:pPr>
              <w:wordWrap/>
              <w:spacing w:after="0" w:line="240" w:lineRule="auto"/>
              <w:rPr>
                <w:ins w:id="2848" w:author="Park, Sanghoon" w:date="2021-10-01T12:11:00Z"/>
                <w:rFonts w:eastAsia="나눔명조"/>
                <w:b w:val="0"/>
                <w:bCs w:val="0"/>
                <w:sz w:val="17"/>
                <w:szCs w:val="17"/>
              </w:rPr>
              <w:pPrChange w:id="2849" w:author="Park, Sanghoon" w:date="2021-10-01T12:16:00Z">
                <w:pPr>
                  <w:spacing w:after="0" w:line="240" w:lineRule="auto"/>
                </w:pPr>
              </w:pPrChange>
            </w:pPr>
            <w:ins w:id="2850" w:author="Park, Sanghoon" w:date="2021-10-01T12:11:00Z">
              <w:r w:rsidRPr="00A51E6A">
                <w:rPr>
                  <w:rFonts w:eastAsia="나눔명조"/>
                  <w:b w:val="0"/>
                  <w:bCs w:val="0"/>
                  <w:sz w:val="17"/>
                  <w:szCs w:val="17"/>
                </w:rPr>
                <w:t> </w:t>
              </w:r>
            </w:ins>
          </w:p>
        </w:tc>
        <w:tc>
          <w:tcPr>
            <w:tcW w:w="495" w:type="pct"/>
            <w:hideMark/>
            <w:tcPrChange w:id="2851" w:author="Park, Sanghoon" w:date="2021-10-01T12:43:00Z">
              <w:tcPr>
                <w:tcW w:w="50" w:type="dxa"/>
                <w:hideMark/>
              </w:tcPr>
            </w:tcPrChange>
          </w:tcPr>
          <w:p w14:paraId="558DEF12"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852" w:author="Park, Sanghoon" w:date="2021-10-01T12:11:00Z"/>
                <w:rFonts w:eastAsia="나눔명조"/>
                <w:sz w:val="18"/>
                <w:szCs w:val="20"/>
              </w:rPr>
              <w:pPrChange w:id="2853"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854" w:author="Park, Sanghoon" w:date="2021-10-01T12:11:00Z">
              <w:r w:rsidRPr="00A51E6A">
                <w:rPr>
                  <w:rFonts w:eastAsia="나눔명조"/>
                  <w:sz w:val="18"/>
                  <w:szCs w:val="20"/>
                </w:rPr>
                <w:t>0.27***</w:t>
              </w:r>
            </w:ins>
          </w:p>
          <w:p w14:paraId="41195962"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855" w:author="Park, Sanghoon" w:date="2021-10-01T12:11:00Z"/>
                <w:rFonts w:eastAsia="나눔명조"/>
                <w:sz w:val="18"/>
                <w:szCs w:val="20"/>
              </w:rPr>
              <w:pPrChange w:id="2856"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857" w:author="Park, Sanghoon" w:date="2021-10-01T12:11:00Z">
              <w:r w:rsidRPr="00A51E6A">
                <w:rPr>
                  <w:rFonts w:eastAsia="나눔명조"/>
                  <w:sz w:val="18"/>
                  <w:szCs w:val="20"/>
                </w:rPr>
                <w:t>(0.04)</w:t>
              </w:r>
            </w:ins>
          </w:p>
        </w:tc>
        <w:tc>
          <w:tcPr>
            <w:tcW w:w="495" w:type="pct"/>
            <w:hideMark/>
            <w:tcPrChange w:id="2858" w:author="Park, Sanghoon" w:date="2021-10-01T12:43:00Z">
              <w:tcPr>
                <w:tcW w:w="50" w:type="dxa"/>
                <w:hideMark/>
              </w:tcPr>
            </w:tcPrChange>
          </w:tcPr>
          <w:p w14:paraId="549EDA6E" w14:textId="6D2CC189"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2859" w:author="Park, Sanghoon" w:date="2021-10-01T12:11:00Z"/>
                <w:rFonts w:eastAsia="나눔명조"/>
                <w:sz w:val="18"/>
                <w:szCs w:val="20"/>
              </w:rPr>
            </w:pPr>
            <w:ins w:id="2860" w:author="Park, Sanghoon" w:date="2021-10-01T12:37:00Z">
              <w:r w:rsidRPr="00A51E6A">
                <w:rPr>
                  <w:rFonts w:eastAsia="나눔명조"/>
                  <w:sz w:val="18"/>
                  <w:szCs w:val="20"/>
                </w:rPr>
                <w:t>0.27***</w:t>
              </w:r>
              <w:r>
                <w:rPr>
                  <w:rFonts w:eastAsia="나눔명조"/>
                  <w:sz w:val="18"/>
                  <w:szCs w:val="20"/>
                </w:rPr>
                <w:br/>
              </w:r>
              <w:r w:rsidRPr="00A51E6A">
                <w:rPr>
                  <w:rFonts w:eastAsia="나눔명조"/>
                  <w:sz w:val="18"/>
                  <w:szCs w:val="20"/>
                </w:rPr>
                <w:t>(0.04)</w:t>
              </w:r>
            </w:ins>
          </w:p>
        </w:tc>
        <w:tc>
          <w:tcPr>
            <w:tcW w:w="522" w:type="pct"/>
            <w:tcPrChange w:id="2861" w:author="Park, Sanghoon" w:date="2021-10-01T12:43:00Z">
              <w:tcPr>
                <w:tcW w:w="50" w:type="dxa"/>
              </w:tcPr>
            </w:tcPrChange>
          </w:tcPr>
          <w:p w14:paraId="4688F5C8" w14:textId="746427C2"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862" w:author="Park, Sanghoon" w:date="2021-10-01T12:11:00Z"/>
                <w:rFonts w:eastAsia="나눔명조"/>
                <w:sz w:val="18"/>
                <w:szCs w:val="20"/>
              </w:rPr>
              <w:pPrChange w:id="2863"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864" w:author="Park, Sanghoon" w:date="2021-10-01T12:37:00Z">
              <w:r>
                <w:rPr>
                  <w:rFonts w:eastAsia="나눔명조"/>
                  <w:sz w:val="18"/>
                  <w:szCs w:val="20"/>
                </w:rPr>
                <w:t>0.25***</w:t>
              </w:r>
              <w:r>
                <w:rPr>
                  <w:rFonts w:eastAsia="나눔명조"/>
                  <w:sz w:val="18"/>
                  <w:szCs w:val="20"/>
                </w:rPr>
                <w:br/>
                <w:t>(0.04)</w:t>
              </w:r>
            </w:ins>
          </w:p>
        </w:tc>
        <w:tc>
          <w:tcPr>
            <w:tcW w:w="495" w:type="pct"/>
            <w:hideMark/>
            <w:tcPrChange w:id="2865" w:author="Park, Sanghoon" w:date="2021-10-01T12:43:00Z">
              <w:tcPr>
                <w:tcW w:w="50" w:type="dxa"/>
                <w:hideMark/>
              </w:tcPr>
            </w:tcPrChange>
          </w:tcPr>
          <w:p w14:paraId="0F49D047"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866" w:author="Park, Sanghoon" w:date="2021-10-01T12:11:00Z"/>
                <w:rFonts w:eastAsia="나눔명조"/>
                <w:sz w:val="18"/>
                <w:szCs w:val="20"/>
              </w:rPr>
              <w:pPrChange w:id="2867"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868" w:author="Park, Sanghoon" w:date="2021-10-01T12:11:00Z">
              <w:r w:rsidRPr="00A51E6A">
                <w:rPr>
                  <w:rFonts w:eastAsia="나눔명조"/>
                  <w:sz w:val="18"/>
                  <w:szCs w:val="20"/>
                </w:rPr>
                <w:t>0.27***</w:t>
              </w:r>
            </w:ins>
          </w:p>
          <w:p w14:paraId="1DC7E65F"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869" w:author="Park, Sanghoon" w:date="2021-10-01T12:11:00Z"/>
                <w:rFonts w:eastAsia="나눔명조"/>
                <w:sz w:val="18"/>
                <w:szCs w:val="20"/>
              </w:rPr>
              <w:pPrChange w:id="2870"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871" w:author="Park, Sanghoon" w:date="2021-10-01T12:11:00Z">
              <w:r w:rsidRPr="00A51E6A">
                <w:rPr>
                  <w:rFonts w:eastAsia="나눔명조"/>
                  <w:sz w:val="18"/>
                  <w:szCs w:val="20"/>
                </w:rPr>
                <w:t>(0.04)</w:t>
              </w:r>
            </w:ins>
          </w:p>
        </w:tc>
        <w:tc>
          <w:tcPr>
            <w:tcW w:w="495" w:type="pct"/>
            <w:hideMark/>
            <w:tcPrChange w:id="2872" w:author="Park, Sanghoon" w:date="2021-10-01T12:43:00Z">
              <w:tcPr>
                <w:tcW w:w="50" w:type="dxa"/>
                <w:hideMark/>
              </w:tcPr>
            </w:tcPrChange>
          </w:tcPr>
          <w:p w14:paraId="18DD954B"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873" w:author="Park, Sanghoon" w:date="2021-10-01T12:11:00Z"/>
                <w:rFonts w:eastAsia="나눔명조"/>
                <w:sz w:val="18"/>
                <w:szCs w:val="20"/>
              </w:rPr>
              <w:pPrChange w:id="2874"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875" w:author="Park, Sanghoon" w:date="2021-10-01T12:11:00Z">
              <w:r w:rsidRPr="00A51E6A">
                <w:rPr>
                  <w:rFonts w:eastAsia="나눔명조"/>
                  <w:sz w:val="18"/>
                  <w:szCs w:val="20"/>
                </w:rPr>
                <w:t>0.24***</w:t>
              </w:r>
            </w:ins>
          </w:p>
          <w:p w14:paraId="07B51C5E"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876" w:author="Park, Sanghoon" w:date="2021-10-01T12:11:00Z"/>
                <w:rFonts w:eastAsia="나눔명조"/>
                <w:sz w:val="18"/>
                <w:szCs w:val="20"/>
              </w:rPr>
              <w:pPrChange w:id="2877"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878" w:author="Park, Sanghoon" w:date="2021-10-01T12:11:00Z">
              <w:r w:rsidRPr="00A51E6A">
                <w:rPr>
                  <w:rFonts w:eastAsia="나눔명조"/>
                  <w:sz w:val="18"/>
                  <w:szCs w:val="20"/>
                </w:rPr>
                <w:t>(0.04)</w:t>
              </w:r>
            </w:ins>
          </w:p>
        </w:tc>
        <w:tc>
          <w:tcPr>
            <w:tcW w:w="495" w:type="pct"/>
            <w:hideMark/>
            <w:tcPrChange w:id="2879" w:author="Park, Sanghoon" w:date="2021-10-01T12:43:00Z">
              <w:tcPr>
                <w:tcW w:w="50" w:type="dxa"/>
                <w:hideMark/>
              </w:tcPr>
            </w:tcPrChange>
          </w:tcPr>
          <w:p w14:paraId="4A0DE584"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880" w:author="Park, Sanghoon" w:date="2021-10-01T12:11:00Z"/>
                <w:rFonts w:eastAsia="나눔명조"/>
                <w:sz w:val="18"/>
                <w:szCs w:val="20"/>
              </w:rPr>
              <w:pPrChange w:id="2881"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882" w:author="Park, Sanghoon" w:date="2021-10-01T12:11:00Z">
              <w:r w:rsidRPr="00A51E6A">
                <w:rPr>
                  <w:rFonts w:eastAsia="나눔명조"/>
                  <w:sz w:val="18"/>
                  <w:szCs w:val="20"/>
                </w:rPr>
                <w:t>0.24***</w:t>
              </w:r>
            </w:ins>
          </w:p>
          <w:p w14:paraId="122AC89B"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883" w:author="Park, Sanghoon" w:date="2021-10-01T12:11:00Z"/>
                <w:rFonts w:eastAsia="나눔명조"/>
                <w:sz w:val="18"/>
                <w:szCs w:val="20"/>
              </w:rPr>
              <w:pPrChange w:id="2884"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885" w:author="Park, Sanghoon" w:date="2021-10-01T12:11:00Z">
              <w:r w:rsidRPr="00A51E6A">
                <w:rPr>
                  <w:rFonts w:eastAsia="나눔명조"/>
                  <w:sz w:val="18"/>
                  <w:szCs w:val="20"/>
                </w:rPr>
                <w:t>(0.04)</w:t>
              </w:r>
            </w:ins>
          </w:p>
        </w:tc>
        <w:tc>
          <w:tcPr>
            <w:tcW w:w="495" w:type="pct"/>
            <w:hideMark/>
            <w:tcPrChange w:id="2886" w:author="Park, Sanghoon" w:date="2021-10-01T12:43:00Z">
              <w:tcPr>
                <w:tcW w:w="50" w:type="dxa"/>
                <w:hideMark/>
              </w:tcPr>
            </w:tcPrChange>
          </w:tcPr>
          <w:p w14:paraId="0E5E9902"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887" w:author="Park, Sanghoon" w:date="2021-10-01T12:11:00Z"/>
                <w:rFonts w:eastAsia="나눔명조"/>
                <w:sz w:val="18"/>
                <w:szCs w:val="20"/>
              </w:rPr>
              <w:pPrChange w:id="2888"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889" w:author="Park, Sanghoon" w:date="2021-10-01T12:11:00Z">
              <w:r w:rsidRPr="00A51E6A">
                <w:rPr>
                  <w:rFonts w:eastAsia="나눔명조"/>
                  <w:sz w:val="18"/>
                  <w:szCs w:val="20"/>
                </w:rPr>
                <w:t>0.22***</w:t>
              </w:r>
            </w:ins>
          </w:p>
          <w:p w14:paraId="5E20AC21"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890" w:author="Park, Sanghoon" w:date="2021-10-01T12:11:00Z"/>
                <w:rFonts w:eastAsia="나눔명조"/>
                <w:sz w:val="18"/>
                <w:szCs w:val="20"/>
              </w:rPr>
              <w:pPrChange w:id="2891"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892" w:author="Park, Sanghoon" w:date="2021-10-01T12:11:00Z">
              <w:r w:rsidRPr="00A51E6A">
                <w:rPr>
                  <w:rFonts w:eastAsia="나눔명조"/>
                  <w:sz w:val="18"/>
                  <w:szCs w:val="20"/>
                </w:rPr>
                <w:t>(0.04)</w:t>
              </w:r>
            </w:ins>
          </w:p>
        </w:tc>
        <w:tc>
          <w:tcPr>
            <w:tcW w:w="495" w:type="pct"/>
            <w:hideMark/>
            <w:tcPrChange w:id="2893" w:author="Park, Sanghoon" w:date="2021-10-01T12:43:00Z">
              <w:tcPr>
                <w:tcW w:w="50" w:type="dxa"/>
                <w:hideMark/>
              </w:tcPr>
            </w:tcPrChange>
          </w:tcPr>
          <w:p w14:paraId="267855FE"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894" w:author="Park, Sanghoon" w:date="2021-10-01T12:11:00Z"/>
                <w:rFonts w:eastAsia="나눔명조"/>
                <w:sz w:val="18"/>
                <w:szCs w:val="20"/>
              </w:rPr>
              <w:pPrChange w:id="2895"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896" w:author="Park, Sanghoon" w:date="2021-10-01T12:11:00Z">
              <w:r w:rsidRPr="00A51E6A">
                <w:rPr>
                  <w:rFonts w:eastAsia="나눔명조"/>
                  <w:sz w:val="18"/>
                  <w:szCs w:val="20"/>
                </w:rPr>
                <w:t>0.23***</w:t>
              </w:r>
            </w:ins>
          </w:p>
          <w:p w14:paraId="7187A93E"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897" w:author="Park, Sanghoon" w:date="2021-10-01T12:11:00Z"/>
                <w:rFonts w:eastAsia="나눔명조"/>
                <w:sz w:val="18"/>
                <w:szCs w:val="20"/>
              </w:rPr>
              <w:pPrChange w:id="2898"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899" w:author="Park, Sanghoon" w:date="2021-10-01T12:11:00Z">
              <w:r w:rsidRPr="00A51E6A">
                <w:rPr>
                  <w:rFonts w:eastAsia="나눔명조"/>
                  <w:sz w:val="18"/>
                  <w:szCs w:val="20"/>
                </w:rPr>
                <w:t>(0.04)</w:t>
              </w:r>
            </w:ins>
          </w:p>
        </w:tc>
      </w:tr>
      <w:tr w:rsidR="00850C91" w:rsidRPr="001F4510" w14:paraId="6CA3CCEA"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2900" w:author="Park, Sanghoon" w:date="2021-10-01T12:11:00Z"/>
          <w:trPrChange w:id="2901"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2902" w:author="Park, Sanghoon" w:date="2021-10-01T12:43:00Z">
              <w:tcPr>
                <w:tcW w:w="1644" w:type="dxa"/>
                <w:hideMark/>
              </w:tcPr>
            </w:tcPrChange>
          </w:tcPr>
          <w:p w14:paraId="21B77937" w14:textId="77777777" w:rsidR="00850C91" w:rsidRPr="00A51E6A" w:rsidRDefault="00850C91">
            <w:pPr>
              <w:wordWrap/>
              <w:spacing w:after="0"/>
              <w:cnfStyle w:val="001000100000" w:firstRow="0" w:lastRow="0" w:firstColumn="1" w:lastColumn="0" w:oddVBand="0" w:evenVBand="0" w:oddHBand="1" w:evenHBand="0" w:firstRowFirstColumn="0" w:firstRowLastColumn="0" w:lastRowFirstColumn="0" w:lastRowLastColumn="0"/>
              <w:rPr>
                <w:ins w:id="2903" w:author="Park, Sanghoon" w:date="2021-10-01T12:11:00Z"/>
                <w:rFonts w:eastAsia="나눔명조"/>
                <w:sz w:val="17"/>
                <w:szCs w:val="17"/>
              </w:rPr>
              <w:pPrChange w:id="2904" w:author="Park, Sanghoon" w:date="2021-10-01T12:16:00Z">
                <w:pPr>
                  <w:cnfStyle w:val="001000100000" w:firstRow="0" w:lastRow="0" w:firstColumn="1" w:lastColumn="0" w:oddVBand="0" w:evenVBand="0" w:oddHBand="1" w:evenHBand="0" w:firstRowFirstColumn="0" w:firstRowLastColumn="0" w:lastRowFirstColumn="0" w:lastRowLastColumn="0"/>
                </w:pPr>
              </w:pPrChange>
            </w:pPr>
            <w:ins w:id="2905" w:author="Park, Sanghoon" w:date="2021-10-01T12:11:00Z">
              <w:r w:rsidRPr="00A51E6A">
                <w:rPr>
                  <w:rFonts w:eastAsia="나눔명조" w:hint="eastAsia"/>
                  <w:b w:val="0"/>
                  <w:bCs w:val="0"/>
                  <w:sz w:val="17"/>
                  <w:szCs w:val="17"/>
                </w:rPr>
                <w:t>변혁적</w:t>
              </w:r>
              <w:r w:rsidRPr="00A51E6A">
                <w:rPr>
                  <w:rFonts w:eastAsia="나눔명조" w:hint="eastAsia"/>
                  <w:b w:val="0"/>
                  <w:bCs w:val="0"/>
                  <w:sz w:val="17"/>
                  <w:szCs w:val="17"/>
                </w:rPr>
                <w:t xml:space="preserve"> </w:t>
              </w:r>
              <w:r w:rsidRPr="00A51E6A">
                <w:rPr>
                  <w:rFonts w:eastAsia="나눔명조" w:hint="eastAsia"/>
                  <w:b w:val="0"/>
                  <w:bCs w:val="0"/>
                  <w:sz w:val="17"/>
                  <w:szCs w:val="17"/>
                </w:rPr>
                <w:t>조직문화</w:t>
              </w:r>
            </w:ins>
          </w:p>
          <w:p w14:paraId="16B1FF56" w14:textId="77777777" w:rsidR="00850C91" w:rsidRPr="00A51E6A" w:rsidRDefault="00850C91">
            <w:pPr>
              <w:wordWrap/>
              <w:spacing w:after="0" w:line="240" w:lineRule="auto"/>
              <w:cnfStyle w:val="001000100000" w:firstRow="0" w:lastRow="0" w:firstColumn="1" w:lastColumn="0" w:oddVBand="0" w:evenVBand="0" w:oddHBand="1" w:evenHBand="0" w:firstRowFirstColumn="0" w:firstRowLastColumn="0" w:lastRowFirstColumn="0" w:lastRowLastColumn="0"/>
              <w:rPr>
                <w:ins w:id="2906" w:author="Park, Sanghoon" w:date="2021-10-01T12:11:00Z"/>
                <w:rFonts w:eastAsia="나눔명조"/>
                <w:b w:val="0"/>
                <w:bCs w:val="0"/>
                <w:sz w:val="17"/>
                <w:szCs w:val="17"/>
              </w:rPr>
              <w:pPrChange w:id="2907" w:author="Park, Sanghoon" w:date="2021-10-01T12:16: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2908" w:author="Park, Sanghoon" w:date="2021-10-01T12:11:00Z">
              <w:r w:rsidRPr="00A51E6A">
                <w:rPr>
                  <w:rFonts w:eastAsia="나눔명조"/>
                  <w:b w:val="0"/>
                  <w:bCs w:val="0"/>
                  <w:sz w:val="17"/>
                  <w:szCs w:val="17"/>
                </w:rPr>
                <w:t> </w:t>
              </w:r>
            </w:ins>
          </w:p>
        </w:tc>
        <w:tc>
          <w:tcPr>
            <w:tcW w:w="495" w:type="pct"/>
            <w:hideMark/>
            <w:tcPrChange w:id="2909" w:author="Park, Sanghoon" w:date="2021-10-01T12:43:00Z">
              <w:tcPr>
                <w:tcW w:w="50" w:type="dxa"/>
                <w:hideMark/>
              </w:tcPr>
            </w:tcPrChange>
          </w:tcPr>
          <w:p w14:paraId="459D3D3D"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910" w:author="Park, Sanghoon" w:date="2021-10-01T12:11:00Z"/>
                <w:rFonts w:eastAsia="나눔명조"/>
                <w:sz w:val="18"/>
                <w:szCs w:val="20"/>
              </w:rPr>
              <w:pPrChange w:id="2911"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912" w:author="Park, Sanghoon" w:date="2021-10-01T12:11:00Z">
              <w:r w:rsidRPr="00A51E6A">
                <w:rPr>
                  <w:rFonts w:eastAsia="나눔명조"/>
                  <w:sz w:val="18"/>
                  <w:szCs w:val="20"/>
                </w:rPr>
                <w:t>0.22***</w:t>
              </w:r>
            </w:ins>
          </w:p>
          <w:p w14:paraId="3C433370"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913" w:author="Park, Sanghoon" w:date="2021-10-01T12:11:00Z"/>
                <w:rFonts w:eastAsia="나눔명조"/>
                <w:sz w:val="18"/>
                <w:szCs w:val="20"/>
              </w:rPr>
              <w:pPrChange w:id="2914"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915" w:author="Park, Sanghoon" w:date="2021-10-01T12:11:00Z">
              <w:r w:rsidRPr="00A51E6A">
                <w:rPr>
                  <w:rFonts w:eastAsia="나눔명조"/>
                  <w:sz w:val="18"/>
                  <w:szCs w:val="20"/>
                </w:rPr>
                <w:t>(0.04)</w:t>
              </w:r>
            </w:ins>
          </w:p>
        </w:tc>
        <w:tc>
          <w:tcPr>
            <w:tcW w:w="495" w:type="pct"/>
            <w:hideMark/>
            <w:tcPrChange w:id="2916" w:author="Park, Sanghoon" w:date="2021-10-01T12:43:00Z">
              <w:tcPr>
                <w:tcW w:w="50" w:type="dxa"/>
                <w:hideMark/>
              </w:tcPr>
            </w:tcPrChange>
          </w:tcPr>
          <w:p w14:paraId="6ADFB93D" w14:textId="1586E2E6"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2917" w:author="Park, Sanghoon" w:date="2021-10-01T12:11:00Z"/>
                <w:rFonts w:eastAsia="나눔명조"/>
                <w:sz w:val="18"/>
                <w:szCs w:val="20"/>
              </w:rPr>
            </w:pPr>
            <w:ins w:id="2918" w:author="Park, Sanghoon" w:date="2021-10-01T12:37:00Z">
              <w:r w:rsidRPr="00A51E6A">
                <w:rPr>
                  <w:rFonts w:eastAsia="나눔명조"/>
                  <w:sz w:val="18"/>
                  <w:szCs w:val="20"/>
                </w:rPr>
                <w:t>0.21***</w:t>
              </w:r>
              <w:r>
                <w:rPr>
                  <w:rFonts w:eastAsia="나눔명조"/>
                  <w:sz w:val="18"/>
                  <w:szCs w:val="20"/>
                </w:rPr>
                <w:br/>
              </w:r>
              <w:r w:rsidRPr="00A51E6A">
                <w:rPr>
                  <w:rFonts w:eastAsia="나눔명조"/>
                  <w:sz w:val="18"/>
                  <w:szCs w:val="20"/>
                </w:rPr>
                <w:t>(0.04)</w:t>
              </w:r>
            </w:ins>
          </w:p>
        </w:tc>
        <w:tc>
          <w:tcPr>
            <w:tcW w:w="522" w:type="pct"/>
            <w:tcPrChange w:id="2919" w:author="Park, Sanghoon" w:date="2021-10-01T12:43:00Z">
              <w:tcPr>
                <w:tcW w:w="50" w:type="dxa"/>
              </w:tcPr>
            </w:tcPrChange>
          </w:tcPr>
          <w:p w14:paraId="5501D5B9" w14:textId="22EB2095"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920" w:author="Park, Sanghoon" w:date="2021-10-01T12:11:00Z"/>
                <w:rFonts w:eastAsia="나눔명조"/>
                <w:sz w:val="18"/>
                <w:szCs w:val="20"/>
              </w:rPr>
              <w:pPrChange w:id="2921"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922" w:author="Park, Sanghoon" w:date="2021-10-01T12:37:00Z">
              <w:r>
                <w:rPr>
                  <w:rFonts w:eastAsia="나눔명조"/>
                  <w:sz w:val="18"/>
                  <w:szCs w:val="20"/>
                </w:rPr>
                <w:t>0.17***</w:t>
              </w:r>
              <w:r>
                <w:rPr>
                  <w:rFonts w:eastAsia="나눔명조"/>
                  <w:sz w:val="18"/>
                  <w:szCs w:val="20"/>
                </w:rPr>
                <w:br/>
                <w:t>(0.04)</w:t>
              </w:r>
            </w:ins>
          </w:p>
        </w:tc>
        <w:tc>
          <w:tcPr>
            <w:tcW w:w="495" w:type="pct"/>
            <w:hideMark/>
            <w:tcPrChange w:id="2923" w:author="Park, Sanghoon" w:date="2021-10-01T12:43:00Z">
              <w:tcPr>
                <w:tcW w:w="50" w:type="dxa"/>
                <w:hideMark/>
              </w:tcPr>
            </w:tcPrChange>
          </w:tcPr>
          <w:p w14:paraId="42710056"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924" w:author="Park, Sanghoon" w:date="2021-10-01T12:11:00Z"/>
                <w:rFonts w:eastAsia="나눔명조"/>
                <w:sz w:val="18"/>
                <w:szCs w:val="20"/>
              </w:rPr>
              <w:pPrChange w:id="2925"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926" w:author="Park, Sanghoon" w:date="2021-10-01T12:11:00Z">
              <w:r w:rsidRPr="00A51E6A">
                <w:rPr>
                  <w:rFonts w:eastAsia="나눔명조"/>
                  <w:sz w:val="18"/>
                  <w:szCs w:val="20"/>
                </w:rPr>
                <w:t>0.20***</w:t>
              </w:r>
            </w:ins>
          </w:p>
          <w:p w14:paraId="0426ACD3"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927" w:author="Park, Sanghoon" w:date="2021-10-01T12:11:00Z"/>
                <w:rFonts w:eastAsia="나눔명조"/>
                <w:sz w:val="18"/>
                <w:szCs w:val="20"/>
              </w:rPr>
              <w:pPrChange w:id="2928"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929" w:author="Park, Sanghoon" w:date="2021-10-01T12:11:00Z">
              <w:r w:rsidRPr="00A51E6A">
                <w:rPr>
                  <w:rFonts w:eastAsia="나눔명조"/>
                  <w:sz w:val="18"/>
                  <w:szCs w:val="20"/>
                </w:rPr>
                <w:t>(0.04)</w:t>
              </w:r>
            </w:ins>
          </w:p>
        </w:tc>
        <w:tc>
          <w:tcPr>
            <w:tcW w:w="495" w:type="pct"/>
            <w:hideMark/>
            <w:tcPrChange w:id="2930" w:author="Park, Sanghoon" w:date="2021-10-01T12:43:00Z">
              <w:tcPr>
                <w:tcW w:w="50" w:type="dxa"/>
                <w:hideMark/>
              </w:tcPr>
            </w:tcPrChange>
          </w:tcPr>
          <w:p w14:paraId="5AC0DC5D"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931" w:author="Park, Sanghoon" w:date="2021-10-01T12:11:00Z"/>
                <w:rFonts w:eastAsia="나눔명조"/>
                <w:sz w:val="18"/>
                <w:szCs w:val="20"/>
              </w:rPr>
              <w:pPrChange w:id="2932"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933" w:author="Park, Sanghoon" w:date="2021-10-01T12:11:00Z">
              <w:r w:rsidRPr="00A51E6A">
                <w:rPr>
                  <w:rFonts w:eastAsia="나눔명조"/>
                  <w:sz w:val="18"/>
                  <w:szCs w:val="20"/>
                </w:rPr>
                <w:t>0.15***</w:t>
              </w:r>
            </w:ins>
          </w:p>
          <w:p w14:paraId="33D2C117"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934" w:author="Park, Sanghoon" w:date="2021-10-01T12:11:00Z"/>
                <w:rFonts w:eastAsia="나눔명조"/>
                <w:sz w:val="18"/>
                <w:szCs w:val="20"/>
              </w:rPr>
              <w:pPrChange w:id="2935"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936" w:author="Park, Sanghoon" w:date="2021-10-01T12:11:00Z">
              <w:r w:rsidRPr="00A51E6A">
                <w:rPr>
                  <w:rFonts w:eastAsia="나눔명조"/>
                  <w:sz w:val="18"/>
                  <w:szCs w:val="20"/>
                </w:rPr>
                <w:t>(0.04)</w:t>
              </w:r>
            </w:ins>
          </w:p>
        </w:tc>
        <w:tc>
          <w:tcPr>
            <w:tcW w:w="495" w:type="pct"/>
            <w:hideMark/>
            <w:tcPrChange w:id="2937" w:author="Park, Sanghoon" w:date="2021-10-01T12:43:00Z">
              <w:tcPr>
                <w:tcW w:w="50" w:type="dxa"/>
                <w:hideMark/>
              </w:tcPr>
            </w:tcPrChange>
          </w:tcPr>
          <w:p w14:paraId="37465903"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938" w:author="Park, Sanghoon" w:date="2021-10-01T12:11:00Z"/>
                <w:rFonts w:eastAsia="나눔명조"/>
                <w:sz w:val="18"/>
                <w:szCs w:val="20"/>
              </w:rPr>
              <w:pPrChange w:id="2939"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940" w:author="Park, Sanghoon" w:date="2021-10-01T12:11:00Z">
              <w:r w:rsidRPr="00A51E6A">
                <w:rPr>
                  <w:rFonts w:eastAsia="나눔명조"/>
                  <w:sz w:val="18"/>
                  <w:szCs w:val="20"/>
                </w:rPr>
                <w:t>0.15***</w:t>
              </w:r>
            </w:ins>
          </w:p>
          <w:p w14:paraId="20D190C6"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941" w:author="Park, Sanghoon" w:date="2021-10-01T12:11:00Z"/>
                <w:rFonts w:eastAsia="나눔명조"/>
                <w:sz w:val="18"/>
                <w:szCs w:val="20"/>
              </w:rPr>
              <w:pPrChange w:id="2942"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943" w:author="Park, Sanghoon" w:date="2021-10-01T12:11:00Z">
              <w:r w:rsidRPr="00A51E6A">
                <w:rPr>
                  <w:rFonts w:eastAsia="나눔명조"/>
                  <w:sz w:val="18"/>
                  <w:szCs w:val="20"/>
                </w:rPr>
                <w:t>(0.04)</w:t>
              </w:r>
            </w:ins>
          </w:p>
        </w:tc>
        <w:tc>
          <w:tcPr>
            <w:tcW w:w="495" w:type="pct"/>
            <w:hideMark/>
            <w:tcPrChange w:id="2944" w:author="Park, Sanghoon" w:date="2021-10-01T12:43:00Z">
              <w:tcPr>
                <w:tcW w:w="50" w:type="dxa"/>
                <w:hideMark/>
              </w:tcPr>
            </w:tcPrChange>
          </w:tcPr>
          <w:p w14:paraId="22ABB6C0"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945" w:author="Park, Sanghoon" w:date="2021-10-01T12:11:00Z"/>
                <w:rFonts w:eastAsia="나눔명조"/>
                <w:sz w:val="18"/>
                <w:szCs w:val="20"/>
              </w:rPr>
              <w:pPrChange w:id="2946"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947" w:author="Park, Sanghoon" w:date="2021-10-01T12:11:00Z">
              <w:r w:rsidRPr="00A51E6A">
                <w:rPr>
                  <w:rFonts w:eastAsia="나눔명조"/>
                  <w:sz w:val="18"/>
                  <w:szCs w:val="20"/>
                </w:rPr>
                <w:t>0.14**</w:t>
              </w:r>
            </w:ins>
          </w:p>
          <w:p w14:paraId="308EADC8"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948" w:author="Park, Sanghoon" w:date="2021-10-01T12:11:00Z"/>
                <w:rFonts w:eastAsia="나눔명조"/>
                <w:sz w:val="18"/>
                <w:szCs w:val="20"/>
              </w:rPr>
              <w:pPrChange w:id="2949"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950" w:author="Park, Sanghoon" w:date="2021-10-01T12:11:00Z">
              <w:r w:rsidRPr="00A51E6A">
                <w:rPr>
                  <w:rFonts w:eastAsia="나눔명조"/>
                  <w:sz w:val="18"/>
                  <w:szCs w:val="20"/>
                </w:rPr>
                <w:t>(0.04)</w:t>
              </w:r>
            </w:ins>
          </w:p>
        </w:tc>
        <w:tc>
          <w:tcPr>
            <w:tcW w:w="495" w:type="pct"/>
            <w:hideMark/>
            <w:tcPrChange w:id="2951" w:author="Park, Sanghoon" w:date="2021-10-01T12:43:00Z">
              <w:tcPr>
                <w:tcW w:w="50" w:type="dxa"/>
                <w:hideMark/>
              </w:tcPr>
            </w:tcPrChange>
          </w:tcPr>
          <w:p w14:paraId="6CAD96D0"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2952" w:author="Park, Sanghoon" w:date="2021-10-01T12:11:00Z"/>
                <w:rFonts w:eastAsia="나눔명조"/>
                <w:sz w:val="18"/>
                <w:szCs w:val="20"/>
              </w:rPr>
              <w:pPrChange w:id="2953"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2954" w:author="Park, Sanghoon" w:date="2021-10-01T12:11:00Z">
              <w:r w:rsidRPr="00A51E6A">
                <w:rPr>
                  <w:rFonts w:eastAsia="나눔명조"/>
                  <w:sz w:val="18"/>
                  <w:szCs w:val="20"/>
                </w:rPr>
                <w:t>0.15***</w:t>
              </w:r>
            </w:ins>
          </w:p>
          <w:p w14:paraId="5A7F9C80"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2955" w:author="Park, Sanghoon" w:date="2021-10-01T12:11:00Z"/>
                <w:rFonts w:eastAsia="나눔명조"/>
                <w:sz w:val="18"/>
                <w:szCs w:val="20"/>
              </w:rPr>
              <w:pPrChange w:id="2956"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2957" w:author="Park, Sanghoon" w:date="2021-10-01T12:11:00Z">
              <w:r w:rsidRPr="00A51E6A">
                <w:rPr>
                  <w:rFonts w:eastAsia="나눔명조"/>
                  <w:sz w:val="18"/>
                  <w:szCs w:val="20"/>
                </w:rPr>
                <w:t>(0.04)</w:t>
              </w:r>
            </w:ins>
          </w:p>
        </w:tc>
      </w:tr>
      <w:tr w:rsidR="00850C91" w:rsidRPr="001F4510" w14:paraId="53B4ECF1" w14:textId="77777777" w:rsidTr="00850C91">
        <w:trPr>
          <w:trHeight w:val="20"/>
          <w:jc w:val="center"/>
          <w:ins w:id="2958" w:author="Park, Sanghoon" w:date="2021-10-01T12:11:00Z"/>
          <w:trPrChange w:id="2959"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2960" w:author="Park, Sanghoon" w:date="2021-10-01T12:43:00Z">
              <w:tcPr>
                <w:tcW w:w="1644" w:type="dxa"/>
                <w:hideMark/>
              </w:tcPr>
            </w:tcPrChange>
          </w:tcPr>
          <w:p w14:paraId="08A20C79" w14:textId="404CD72E" w:rsidR="00850C91" w:rsidRPr="00850C91" w:rsidRDefault="00850C91">
            <w:pPr>
              <w:wordWrap/>
              <w:spacing w:after="0"/>
              <w:rPr>
                <w:ins w:id="2961" w:author="Park, Sanghoon" w:date="2021-10-01T12:11:00Z"/>
                <w:rFonts w:eastAsia="나눔명조"/>
                <w:sz w:val="17"/>
                <w:szCs w:val="17"/>
                <w:rPrChange w:id="2962" w:author="Park, Sanghoon" w:date="2021-10-01T12:42:00Z">
                  <w:rPr>
                    <w:ins w:id="2963" w:author="Park, Sanghoon" w:date="2021-10-01T12:11:00Z"/>
                    <w:rFonts w:eastAsia="나눔명조"/>
                    <w:b w:val="0"/>
                    <w:bCs w:val="0"/>
                    <w:sz w:val="17"/>
                    <w:szCs w:val="17"/>
                  </w:rPr>
                </w:rPrChange>
              </w:rPr>
              <w:pPrChange w:id="2964" w:author="Park, Sanghoon" w:date="2021-10-01T12:42:00Z">
                <w:pPr>
                  <w:spacing w:after="0" w:line="240" w:lineRule="auto"/>
                </w:pPr>
              </w:pPrChange>
            </w:pPr>
            <w:ins w:id="2965" w:author="Park, Sanghoon" w:date="2021-10-01T12:11:00Z">
              <w:r w:rsidRPr="00A51E6A">
                <w:rPr>
                  <w:rFonts w:eastAsia="나눔명조" w:hint="eastAsia"/>
                  <w:b w:val="0"/>
                  <w:bCs w:val="0"/>
                  <w:sz w:val="17"/>
                  <w:szCs w:val="17"/>
                </w:rPr>
                <w:t>성별</w:t>
              </w:r>
            </w:ins>
            <w:ins w:id="2966" w:author="Park, Sanghoon" w:date="2021-10-01T12:41:00Z">
              <w:r>
                <w:rPr>
                  <w:rFonts w:eastAsia="나눔명조"/>
                  <w:b w:val="0"/>
                  <w:bCs w:val="0"/>
                  <w:sz w:val="17"/>
                  <w:szCs w:val="17"/>
                </w:rPr>
                <w:br/>
              </w:r>
            </w:ins>
            <w:ins w:id="2967" w:author="Park, Sanghoon" w:date="2021-10-01T12:11:00Z">
              <w:r w:rsidRPr="00A51E6A">
                <w:rPr>
                  <w:rFonts w:eastAsia="나눔명조"/>
                  <w:b w:val="0"/>
                  <w:bCs w:val="0"/>
                  <w:sz w:val="17"/>
                  <w:szCs w:val="17"/>
                </w:rPr>
                <w:t>(</w:t>
              </w:r>
              <w:r w:rsidRPr="00A51E6A">
                <w:rPr>
                  <w:rFonts w:eastAsia="나눔명조" w:hint="eastAsia"/>
                  <w:b w:val="0"/>
                  <w:bCs w:val="0"/>
                  <w:sz w:val="17"/>
                  <w:szCs w:val="17"/>
                </w:rPr>
                <w:t>여성</w:t>
              </w:r>
              <w:r w:rsidRPr="00A51E6A">
                <w:rPr>
                  <w:rFonts w:eastAsia="나눔명조" w:hint="eastAsia"/>
                  <w:b w:val="0"/>
                  <w:bCs w:val="0"/>
                  <w:sz w:val="17"/>
                  <w:szCs w:val="17"/>
                </w:rPr>
                <w:t xml:space="preserve"> </w:t>
              </w:r>
              <w:r w:rsidRPr="00A51E6A">
                <w:rPr>
                  <w:rFonts w:eastAsia="나눔명조"/>
                  <w:b w:val="0"/>
                  <w:bCs w:val="0"/>
                  <w:sz w:val="17"/>
                  <w:szCs w:val="17"/>
                </w:rPr>
                <w:t>=1)</w:t>
              </w:r>
            </w:ins>
          </w:p>
        </w:tc>
        <w:tc>
          <w:tcPr>
            <w:tcW w:w="495" w:type="pct"/>
            <w:hideMark/>
            <w:tcPrChange w:id="2968" w:author="Park, Sanghoon" w:date="2021-10-01T12:43:00Z">
              <w:tcPr>
                <w:tcW w:w="50" w:type="dxa"/>
                <w:hideMark/>
              </w:tcPr>
            </w:tcPrChange>
          </w:tcPr>
          <w:p w14:paraId="4BC53B8C"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969" w:author="Park, Sanghoon" w:date="2021-10-01T12:11:00Z"/>
                <w:rFonts w:eastAsia="나눔명조"/>
                <w:sz w:val="18"/>
                <w:szCs w:val="20"/>
              </w:rPr>
              <w:pPrChange w:id="2970"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971" w:author="Park, Sanghoon" w:date="2021-10-01T12:11:00Z">
              <w:r w:rsidRPr="00A51E6A">
                <w:rPr>
                  <w:rFonts w:eastAsia="나눔명조"/>
                  <w:sz w:val="18"/>
                  <w:szCs w:val="20"/>
                </w:rPr>
                <w:t>-0.45***</w:t>
              </w:r>
            </w:ins>
          </w:p>
          <w:p w14:paraId="688A4F89"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972" w:author="Park, Sanghoon" w:date="2021-10-01T12:11:00Z"/>
                <w:rFonts w:eastAsia="나눔명조"/>
                <w:sz w:val="18"/>
                <w:szCs w:val="20"/>
              </w:rPr>
              <w:pPrChange w:id="2973"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974" w:author="Park, Sanghoon" w:date="2021-10-01T12:11:00Z">
              <w:r w:rsidRPr="00A51E6A">
                <w:rPr>
                  <w:rFonts w:eastAsia="나눔명조"/>
                  <w:sz w:val="18"/>
                  <w:szCs w:val="20"/>
                </w:rPr>
                <w:t>(0.07)</w:t>
              </w:r>
            </w:ins>
          </w:p>
        </w:tc>
        <w:tc>
          <w:tcPr>
            <w:tcW w:w="495" w:type="pct"/>
            <w:hideMark/>
            <w:tcPrChange w:id="2975" w:author="Park, Sanghoon" w:date="2021-10-01T12:43:00Z">
              <w:tcPr>
                <w:tcW w:w="50" w:type="dxa"/>
                <w:hideMark/>
              </w:tcPr>
            </w:tcPrChange>
          </w:tcPr>
          <w:p w14:paraId="6CF55436" w14:textId="1237A392"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2976" w:author="Park, Sanghoon" w:date="2021-10-01T12:11:00Z"/>
                <w:rFonts w:eastAsia="나눔명조"/>
                <w:sz w:val="18"/>
                <w:szCs w:val="20"/>
              </w:rPr>
            </w:pPr>
            <w:ins w:id="2977" w:author="Park, Sanghoon" w:date="2021-10-01T12:37:00Z">
              <w:r w:rsidRPr="00A51E6A">
                <w:rPr>
                  <w:rFonts w:eastAsia="나눔명조"/>
                  <w:sz w:val="18"/>
                  <w:szCs w:val="20"/>
                </w:rPr>
                <w:t>-0.46***</w:t>
              </w:r>
              <w:r>
                <w:rPr>
                  <w:rFonts w:eastAsia="나눔명조"/>
                  <w:sz w:val="18"/>
                  <w:szCs w:val="20"/>
                </w:rPr>
                <w:br/>
              </w:r>
              <w:r w:rsidRPr="00A51E6A">
                <w:rPr>
                  <w:rFonts w:eastAsia="나눔명조"/>
                  <w:sz w:val="18"/>
                  <w:szCs w:val="20"/>
                </w:rPr>
                <w:t>(0.07)</w:t>
              </w:r>
            </w:ins>
          </w:p>
        </w:tc>
        <w:tc>
          <w:tcPr>
            <w:tcW w:w="522" w:type="pct"/>
            <w:tcPrChange w:id="2978" w:author="Park, Sanghoon" w:date="2021-10-01T12:43:00Z">
              <w:tcPr>
                <w:tcW w:w="50" w:type="dxa"/>
              </w:tcPr>
            </w:tcPrChange>
          </w:tcPr>
          <w:p w14:paraId="0F613625" w14:textId="0ECFACB2"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979" w:author="Park, Sanghoon" w:date="2021-10-01T12:11:00Z"/>
                <w:rFonts w:eastAsia="나눔명조"/>
                <w:sz w:val="18"/>
                <w:szCs w:val="20"/>
              </w:rPr>
              <w:pPrChange w:id="2980"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981" w:author="Park, Sanghoon" w:date="2021-10-01T12:37:00Z">
              <w:r>
                <w:rPr>
                  <w:rFonts w:eastAsia="나눔명조"/>
                  <w:sz w:val="18"/>
                  <w:szCs w:val="20"/>
                </w:rPr>
                <w:t>-0.44***</w:t>
              </w:r>
              <w:r>
                <w:rPr>
                  <w:rFonts w:eastAsia="나눔명조"/>
                  <w:sz w:val="18"/>
                  <w:szCs w:val="20"/>
                </w:rPr>
                <w:br/>
                <w:t>(0.07)</w:t>
              </w:r>
            </w:ins>
          </w:p>
        </w:tc>
        <w:tc>
          <w:tcPr>
            <w:tcW w:w="495" w:type="pct"/>
            <w:hideMark/>
            <w:tcPrChange w:id="2982" w:author="Park, Sanghoon" w:date="2021-10-01T12:43:00Z">
              <w:tcPr>
                <w:tcW w:w="50" w:type="dxa"/>
                <w:hideMark/>
              </w:tcPr>
            </w:tcPrChange>
          </w:tcPr>
          <w:p w14:paraId="1F66E623"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983" w:author="Park, Sanghoon" w:date="2021-10-01T12:11:00Z"/>
                <w:rFonts w:eastAsia="나눔명조"/>
                <w:sz w:val="18"/>
                <w:szCs w:val="20"/>
              </w:rPr>
              <w:pPrChange w:id="2984"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985" w:author="Park, Sanghoon" w:date="2021-10-01T12:11:00Z">
              <w:r w:rsidRPr="00A51E6A">
                <w:rPr>
                  <w:rFonts w:eastAsia="나눔명조"/>
                  <w:sz w:val="18"/>
                  <w:szCs w:val="20"/>
                </w:rPr>
                <w:t>-0.46***</w:t>
              </w:r>
            </w:ins>
          </w:p>
          <w:p w14:paraId="49978523"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986" w:author="Park, Sanghoon" w:date="2021-10-01T12:11:00Z"/>
                <w:rFonts w:eastAsia="나눔명조"/>
                <w:sz w:val="18"/>
                <w:szCs w:val="20"/>
              </w:rPr>
              <w:pPrChange w:id="2987"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988" w:author="Park, Sanghoon" w:date="2021-10-01T12:11:00Z">
              <w:r w:rsidRPr="00A51E6A">
                <w:rPr>
                  <w:rFonts w:eastAsia="나눔명조"/>
                  <w:sz w:val="18"/>
                  <w:szCs w:val="20"/>
                </w:rPr>
                <w:t>(0.07)</w:t>
              </w:r>
            </w:ins>
          </w:p>
        </w:tc>
        <w:tc>
          <w:tcPr>
            <w:tcW w:w="495" w:type="pct"/>
            <w:hideMark/>
            <w:tcPrChange w:id="2989" w:author="Park, Sanghoon" w:date="2021-10-01T12:43:00Z">
              <w:tcPr>
                <w:tcW w:w="50" w:type="dxa"/>
                <w:hideMark/>
              </w:tcPr>
            </w:tcPrChange>
          </w:tcPr>
          <w:p w14:paraId="54DB60F0"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990" w:author="Park, Sanghoon" w:date="2021-10-01T12:11:00Z"/>
                <w:rFonts w:eastAsia="나눔명조"/>
                <w:sz w:val="18"/>
                <w:szCs w:val="20"/>
              </w:rPr>
              <w:pPrChange w:id="2991"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992" w:author="Park, Sanghoon" w:date="2021-10-01T12:11:00Z">
              <w:r w:rsidRPr="00A51E6A">
                <w:rPr>
                  <w:rFonts w:eastAsia="나눔명조"/>
                  <w:sz w:val="18"/>
                  <w:szCs w:val="20"/>
                </w:rPr>
                <w:t>-0.44***</w:t>
              </w:r>
            </w:ins>
          </w:p>
          <w:p w14:paraId="7F22AD20"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2993" w:author="Park, Sanghoon" w:date="2021-10-01T12:11:00Z"/>
                <w:rFonts w:eastAsia="나눔명조"/>
                <w:sz w:val="18"/>
                <w:szCs w:val="20"/>
              </w:rPr>
              <w:pPrChange w:id="2994"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2995" w:author="Park, Sanghoon" w:date="2021-10-01T12:11:00Z">
              <w:r w:rsidRPr="00A51E6A">
                <w:rPr>
                  <w:rFonts w:eastAsia="나눔명조"/>
                  <w:sz w:val="18"/>
                  <w:szCs w:val="20"/>
                </w:rPr>
                <w:t>(0.07)</w:t>
              </w:r>
            </w:ins>
          </w:p>
        </w:tc>
        <w:tc>
          <w:tcPr>
            <w:tcW w:w="495" w:type="pct"/>
            <w:hideMark/>
            <w:tcPrChange w:id="2996" w:author="Park, Sanghoon" w:date="2021-10-01T12:43:00Z">
              <w:tcPr>
                <w:tcW w:w="50" w:type="dxa"/>
                <w:hideMark/>
              </w:tcPr>
            </w:tcPrChange>
          </w:tcPr>
          <w:p w14:paraId="7058B1F0"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2997" w:author="Park, Sanghoon" w:date="2021-10-01T12:11:00Z"/>
                <w:rFonts w:eastAsia="나눔명조"/>
                <w:sz w:val="18"/>
                <w:szCs w:val="20"/>
              </w:rPr>
              <w:pPrChange w:id="2998"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2999" w:author="Park, Sanghoon" w:date="2021-10-01T12:11:00Z">
              <w:r w:rsidRPr="00A51E6A">
                <w:rPr>
                  <w:rFonts w:eastAsia="나눔명조"/>
                  <w:sz w:val="18"/>
                  <w:szCs w:val="20"/>
                </w:rPr>
                <w:t>-0.44***</w:t>
              </w:r>
            </w:ins>
          </w:p>
          <w:p w14:paraId="15AF3435"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000" w:author="Park, Sanghoon" w:date="2021-10-01T12:11:00Z"/>
                <w:rFonts w:eastAsia="나눔명조"/>
                <w:sz w:val="18"/>
                <w:szCs w:val="20"/>
              </w:rPr>
              <w:pPrChange w:id="3001"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002" w:author="Park, Sanghoon" w:date="2021-10-01T12:11:00Z">
              <w:r w:rsidRPr="00A51E6A">
                <w:rPr>
                  <w:rFonts w:eastAsia="나눔명조"/>
                  <w:sz w:val="18"/>
                  <w:szCs w:val="20"/>
                </w:rPr>
                <w:t>(0.07)</w:t>
              </w:r>
            </w:ins>
          </w:p>
        </w:tc>
        <w:tc>
          <w:tcPr>
            <w:tcW w:w="495" w:type="pct"/>
            <w:hideMark/>
            <w:tcPrChange w:id="3003" w:author="Park, Sanghoon" w:date="2021-10-01T12:43:00Z">
              <w:tcPr>
                <w:tcW w:w="50" w:type="dxa"/>
                <w:hideMark/>
              </w:tcPr>
            </w:tcPrChange>
          </w:tcPr>
          <w:p w14:paraId="7D729E01"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004" w:author="Park, Sanghoon" w:date="2021-10-01T12:11:00Z"/>
                <w:rFonts w:eastAsia="나눔명조"/>
                <w:sz w:val="18"/>
                <w:szCs w:val="20"/>
              </w:rPr>
              <w:pPrChange w:id="3005"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006" w:author="Park, Sanghoon" w:date="2021-10-01T12:11:00Z">
              <w:r w:rsidRPr="00A51E6A">
                <w:rPr>
                  <w:rFonts w:eastAsia="나눔명조"/>
                  <w:sz w:val="18"/>
                  <w:szCs w:val="20"/>
                </w:rPr>
                <w:t>-0.43***</w:t>
              </w:r>
            </w:ins>
          </w:p>
          <w:p w14:paraId="31249AE1"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007" w:author="Park, Sanghoon" w:date="2021-10-01T12:11:00Z"/>
                <w:rFonts w:eastAsia="나눔명조"/>
                <w:sz w:val="18"/>
                <w:szCs w:val="20"/>
              </w:rPr>
              <w:pPrChange w:id="3008"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009" w:author="Park, Sanghoon" w:date="2021-10-01T12:11:00Z">
              <w:r w:rsidRPr="00A51E6A">
                <w:rPr>
                  <w:rFonts w:eastAsia="나눔명조"/>
                  <w:sz w:val="18"/>
                  <w:szCs w:val="20"/>
                </w:rPr>
                <w:t>(0.07)</w:t>
              </w:r>
            </w:ins>
          </w:p>
        </w:tc>
        <w:tc>
          <w:tcPr>
            <w:tcW w:w="495" w:type="pct"/>
            <w:hideMark/>
            <w:tcPrChange w:id="3010" w:author="Park, Sanghoon" w:date="2021-10-01T12:43:00Z">
              <w:tcPr>
                <w:tcW w:w="50" w:type="dxa"/>
                <w:hideMark/>
              </w:tcPr>
            </w:tcPrChange>
          </w:tcPr>
          <w:p w14:paraId="64566FCB"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011" w:author="Park, Sanghoon" w:date="2021-10-01T12:11:00Z"/>
                <w:rFonts w:eastAsia="나눔명조"/>
                <w:sz w:val="18"/>
                <w:szCs w:val="20"/>
              </w:rPr>
              <w:pPrChange w:id="3012"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013" w:author="Park, Sanghoon" w:date="2021-10-01T12:11:00Z">
              <w:r w:rsidRPr="00A51E6A">
                <w:rPr>
                  <w:rFonts w:eastAsia="나눔명조"/>
                  <w:sz w:val="18"/>
                  <w:szCs w:val="20"/>
                </w:rPr>
                <w:t>-0.44***</w:t>
              </w:r>
            </w:ins>
          </w:p>
          <w:p w14:paraId="630BB894"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014" w:author="Park, Sanghoon" w:date="2021-10-01T12:11:00Z"/>
                <w:rFonts w:eastAsia="나눔명조"/>
                <w:sz w:val="18"/>
                <w:szCs w:val="20"/>
              </w:rPr>
              <w:pPrChange w:id="3015"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016" w:author="Park, Sanghoon" w:date="2021-10-01T12:11:00Z">
              <w:r w:rsidRPr="00A51E6A">
                <w:rPr>
                  <w:rFonts w:eastAsia="나눔명조"/>
                  <w:sz w:val="18"/>
                  <w:szCs w:val="20"/>
                </w:rPr>
                <w:t>(0.07)</w:t>
              </w:r>
            </w:ins>
          </w:p>
        </w:tc>
      </w:tr>
      <w:tr w:rsidR="00850C91" w:rsidRPr="001F4510" w14:paraId="408581E8"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3017" w:author="Park, Sanghoon" w:date="2021-10-01T12:11:00Z"/>
          <w:trPrChange w:id="3018"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3019" w:author="Park, Sanghoon" w:date="2021-10-01T12:43:00Z">
              <w:tcPr>
                <w:tcW w:w="1644" w:type="dxa"/>
                <w:hideMark/>
              </w:tcPr>
            </w:tcPrChange>
          </w:tcPr>
          <w:p w14:paraId="5EF2B7F5" w14:textId="77777777" w:rsidR="00850C91" w:rsidRPr="00A51E6A" w:rsidRDefault="00850C91">
            <w:pPr>
              <w:wordWrap/>
              <w:spacing w:after="0"/>
              <w:cnfStyle w:val="001000100000" w:firstRow="0" w:lastRow="0" w:firstColumn="1" w:lastColumn="0" w:oddVBand="0" w:evenVBand="0" w:oddHBand="1" w:evenHBand="0" w:firstRowFirstColumn="0" w:firstRowLastColumn="0" w:lastRowFirstColumn="0" w:lastRowLastColumn="0"/>
              <w:rPr>
                <w:ins w:id="3020" w:author="Park, Sanghoon" w:date="2021-10-01T12:11:00Z"/>
                <w:rFonts w:eastAsia="나눔명조"/>
                <w:sz w:val="17"/>
                <w:szCs w:val="17"/>
              </w:rPr>
              <w:pPrChange w:id="3021" w:author="Park, Sanghoon" w:date="2021-10-01T12:16:00Z">
                <w:pPr>
                  <w:cnfStyle w:val="001000100000" w:firstRow="0" w:lastRow="0" w:firstColumn="1" w:lastColumn="0" w:oddVBand="0" w:evenVBand="0" w:oddHBand="1" w:evenHBand="0" w:firstRowFirstColumn="0" w:firstRowLastColumn="0" w:lastRowFirstColumn="0" w:lastRowLastColumn="0"/>
                </w:pPr>
              </w:pPrChange>
            </w:pPr>
            <w:ins w:id="3022" w:author="Park, Sanghoon" w:date="2021-10-01T12:11:00Z">
              <w:r w:rsidRPr="00A51E6A">
                <w:rPr>
                  <w:rFonts w:eastAsia="나눔명조" w:hint="eastAsia"/>
                  <w:b w:val="0"/>
                  <w:bCs w:val="0"/>
                  <w:sz w:val="17"/>
                  <w:szCs w:val="17"/>
                </w:rPr>
                <w:t>연령</w:t>
              </w:r>
            </w:ins>
          </w:p>
          <w:p w14:paraId="20882D1D" w14:textId="77777777" w:rsidR="00850C91" w:rsidRPr="00A51E6A" w:rsidRDefault="00850C91">
            <w:pPr>
              <w:wordWrap/>
              <w:spacing w:after="0" w:line="240" w:lineRule="auto"/>
              <w:cnfStyle w:val="001000100000" w:firstRow="0" w:lastRow="0" w:firstColumn="1" w:lastColumn="0" w:oddVBand="0" w:evenVBand="0" w:oddHBand="1" w:evenHBand="0" w:firstRowFirstColumn="0" w:firstRowLastColumn="0" w:lastRowFirstColumn="0" w:lastRowLastColumn="0"/>
              <w:rPr>
                <w:ins w:id="3023" w:author="Park, Sanghoon" w:date="2021-10-01T12:11:00Z"/>
                <w:rFonts w:eastAsia="나눔명조"/>
                <w:b w:val="0"/>
                <w:bCs w:val="0"/>
                <w:sz w:val="17"/>
                <w:szCs w:val="17"/>
              </w:rPr>
              <w:pPrChange w:id="3024" w:author="Park, Sanghoon" w:date="2021-10-01T12:16: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3025" w:author="Park, Sanghoon" w:date="2021-10-01T12:11:00Z">
              <w:r w:rsidRPr="00A51E6A">
                <w:rPr>
                  <w:rFonts w:eastAsia="나눔명조"/>
                  <w:b w:val="0"/>
                  <w:bCs w:val="0"/>
                  <w:sz w:val="17"/>
                  <w:szCs w:val="17"/>
                </w:rPr>
                <w:t> </w:t>
              </w:r>
            </w:ins>
          </w:p>
        </w:tc>
        <w:tc>
          <w:tcPr>
            <w:tcW w:w="495" w:type="pct"/>
            <w:hideMark/>
            <w:tcPrChange w:id="3026" w:author="Park, Sanghoon" w:date="2021-10-01T12:43:00Z">
              <w:tcPr>
                <w:tcW w:w="50" w:type="dxa"/>
                <w:hideMark/>
              </w:tcPr>
            </w:tcPrChange>
          </w:tcPr>
          <w:p w14:paraId="233775B9"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027" w:author="Park, Sanghoon" w:date="2021-10-01T12:11:00Z"/>
                <w:rFonts w:eastAsia="나눔명조"/>
                <w:sz w:val="18"/>
                <w:szCs w:val="20"/>
              </w:rPr>
              <w:pPrChange w:id="3028"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029" w:author="Park, Sanghoon" w:date="2021-10-01T12:11:00Z">
              <w:r w:rsidRPr="00A51E6A">
                <w:rPr>
                  <w:rFonts w:eastAsia="나눔명조"/>
                  <w:sz w:val="18"/>
                  <w:szCs w:val="20"/>
                </w:rPr>
                <w:t>0.24***</w:t>
              </w:r>
            </w:ins>
          </w:p>
          <w:p w14:paraId="21ABF8ED"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030" w:author="Park, Sanghoon" w:date="2021-10-01T12:11:00Z"/>
                <w:rFonts w:eastAsia="나눔명조"/>
                <w:sz w:val="18"/>
                <w:szCs w:val="20"/>
              </w:rPr>
              <w:pPrChange w:id="3031"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032" w:author="Park, Sanghoon" w:date="2021-10-01T12:11:00Z">
              <w:r w:rsidRPr="00A51E6A">
                <w:rPr>
                  <w:rFonts w:eastAsia="나눔명조"/>
                  <w:sz w:val="18"/>
                  <w:szCs w:val="20"/>
                </w:rPr>
                <w:t>(0.05)</w:t>
              </w:r>
            </w:ins>
          </w:p>
        </w:tc>
        <w:tc>
          <w:tcPr>
            <w:tcW w:w="495" w:type="pct"/>
            <w:hideMark/>
            <w:tcPrChange w:id="3033" w:author="Park, Sanghoon" w:date="2021-10-01T12:43:00Z">
              <w:tcPr>
                <w:tcW w:w="50" w:type="dxa"/>
                <w:hideMark/>
              </w:tcPr>
            </w:tcPrChange>
          </w:tcPr>
          <w:p w14:paraId="6BA7A361" w14:textId="1BAD2E75"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3034" w:author="Park, Sanghoon" w:date="2021-10-01T12:11:00Z"/>
                <w:rFonts w:eastAsia="나눔명조"/>
                <w:sz w:val="18"/>
                <w:szCs w:val="20"/>
              </w:rPr>
            </w:pPr>
            <w:ins w:id="3035" w:author="Park, Sanghoon" w:date="2021-10-01T12:37:00Z">
              <w:r w:rsidRPr="00A51E6A">
                <w:rPr>
                  <w:rFonts w:eastAsia="나눔명조"/>
                  <w:sz w:val="18"/>
                  <w:szCs w:val="20"/>
                </w:rPr>
                <w:t>0.25***</w:t>
              </w:r>
              <w:r>
                <w:rPr>
                  <w:rFonts w:eastAsia="나눔명조"/>
                  <w:sz w:val="18"/>
                  <w:szCs w:val="20"/>
                </w:rPr>
                <w:br/>
              </w:r>
              <w:r w:rsidRPr="00A51E6A">
                <w:rPr>
                  <w:rFonts w:eastAsia="나눔명조"/>
                  <w:sz w:val="18"/>
                  <w:szCs w:val="20"/>
                </w:rPr>
                <w:t>(0.05)</w:t>
              </w:r>
            </w:ins>
          </w:p>
        </w:tc>
        <w:tc>
          <w:tcPr>
            <w:tcW w:w="522" w:type="pct"/>
            <w:tcPrChange w:id="3036" w:author="Park, Sanghoon" w:date="2021-10-01T12:43:00Z">
              <w:tcPr>
                <w:tcW w:w="50" w:type="dxa"/>
              </w:tcPr>
            </w:tcPrChange>
          </w:tcPr>
          <w:p w14:paraId="121F69E1" w14:textId="16DE0BEF"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037" w:author="Park, Sanghoon" w:date="2021-10-01T12:11:00Z"/>
                <w:rFonts w:eastAsia="나눔명조"/>
                <w:sz w:val="18"/>
                <w:szCs w:val="20"/>
              </w:rPr>
              <w:pPrChange w:id="3038"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039" w:author="Park, Sanghoon" w:date="2021-10-01T12:37:00Z">
              <w:r>
                <w:rPr>
                  <w:rFonts w:eastAsia="나눔명조"/>
                  <w:sz w:val="18"/>
                  <w:szCs w:val="20"/>
                </w:rPr>
                <w:t>0.25***</w:t>
              </w:r>
              <w:r>
                <w:rPr>
                  <w:rFonts w:eastAsia="나눔명조"/>
                  <w:sz w:val="18"/>
                  <w:szCs w:val="20"/>
                </w:rPr>
                <w:br/>
                <w:t>(0.05)</w:t>
              </w:r>
            </w:ins>
          </w:p>
        </w:tc>
        <w:tc>
          <w:tcPr>
            <w:tcW w:w="495" w:type="pct"/>
            <w:hideMark/>
            <w:tcPrChange w:id="3040" w:author="Park, Sanghoon" w:date="2021-10-01T12:43:00Z">
              <w:tcPr>
                <w:tcW w:w="50" w:type="dxa"/>
                <w:hideMark/>
              </w:tcPr>
            </w:tcPrChange>
          </w:tcPr>
          <w:p w14:paraId="5A2D966F"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041" w:author="Park, Sanghoon" w:date="2021-10-01T12:11:00Z"/>
                <w:rFonts w:eastAsia="나눔명조"/>
                <w:sz w:val="18"/>
                <w:szCs w:val="20"/>
              </w:rPr>
              <w:pPrChange w:id="3042"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043" w:author="Park, Sanghoon" w:date="2021-10-01T12:11:00Z">
              <w:r w:rsidRPr="00A51E6A">
                <w:rPr>
                  <w:rFonts w:eastAsia="나눔명조"/>
                  <w:sz w:val="18"/>
                  <w:szCs w:val="20"/>
                </w:rPr>
                <w:t>0.25***</w:t>
              </w:r>
            </w:ins>
          </w:p>
          <w:p w14:paraId="21F0F4EC"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044" w:author="Park, Sanghoon" w:date="2021-10-01T12:11:00Z"/>
                <w:rFonts w:eastAsia="나눔명조"/>
                <w:sz w:val="18"/>
                <w:szCs w:val="20"/>
              </w:rPr>
              <w:pPrChange w:id="3045"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046" w:author="Park, Sanghoon" w:date="2021-10-01T12:11:00Z">
              <w:r w:rsidRPr="00A51E6A">
                <w:rPr>
                  <w:rFonts w:eastAsia="나눔명조"/>
                  <w:sz w:val="18"/>
                  <w:szCs w:val="20"/>
                </w:rPr>
                <w:t>(0.05)</w:t>
              </w:r>
            </w:ins>
          </w:p>
        </w:tc>
        <w:tc>
          <w:tcPr>
            <w:tcW w:w="495" w:type="pct"/>
            <w:hideMark/>
            <w:tcPrChange w:id="3047" w:author="Park, Sanghoon" w:date="2021-10-01T12:43:00Z">
              <w:tcPr>
                <w:tcW w:w="50" w:type="dxa"/>
                <w:hideMark/>
              </w:tcPr>
            </w:tcPrChange>
          </w:tcPr>
          <w:p w14:paraId="33F0B7FC"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048" w:author="Park, Sanghoon" w:date="2021-10-01T12:11:00Z"/>
                <w:rFonts w:eastAsia="나눔명조"/>
                <w:sz w:val="18"/>
                <w:szCs w:val="20"/>
              </w:rPr>
              <w:pPrChange w:id="3049"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050" w:author="Park, Sanghoon" w:date="2021-10-01T12:11:00Z">
              <w:r w:rsidRPr="00A51E6A">
                <w:rPr>
                  <w:rFonts w:eastAsia="나눔명조"/>
                  <w:sz w:val="18"/>
                  <w:szCs w:val="20"/>
                </w:rPr>
                <w:t>0.26***</w:t>
              </w:r>
            </w:ins>
          </w:p>
          <w:p w14:paraId="34CF0581"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051" w:author="Park, Sanghoon" w:date="2021-10-01T12:11:00Z"/>
                <w:rFonts w:eastAsia="나눔명조"/>
                <w:sz w:val="18"/>
                <w:szCs w:val="20"/>
              </w:rPr>
              <w:pPrChange w:id="3052"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053" w:author="Park, Sanghoon" w:date="2021-10-01T12:11:00Z">
              <w:r w:rsidRPr="00A51E6A">
                <w:rPr>
                  <w:rFonts w:eastAsia="나눔명조"/>
                  <w:sz w:val="18"/>
                  <w:szCs w:val="20"/>
                </w:rPr>
                <w:t>(0.05)</w:t>
              </w:r>
            </w:ins>
          </w:p>
        </w:tc>
        <w:tc>
          <w:tcPr>
            <w:tcW w:w="495" w:type="pct"/>
            <w:hideMark/>
            <w:tcPrChange w:id="3054" w:author="Park, Sanghoon" w:date="2021-10-01T12:43:00Z">
              <w:tcPr>
                <w:tcW w:w="50" w:type="dxa"/>
                <w:hideMark/>
              </w:tcPr>
            </w:tcPrChange>
          </w:tcPr>
          <w:p w14:paraId="0513003B"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055" w:author="Park, Sanghoon" w:date="2021-10-01T12:11:00Z"/>
                <w:rFonts w:eastAsia="나눔명조"/>
                <w:sz w:val="18"/>
                <w:szCs w:val="20"/>
              </w:rPr>
              <w:pPrChange w:id="3056"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057" w:author="Park, Sanghoon" w:date="2021-10-01T12:11:00Z">
              <w:r w:rsidRPr="00A51E6A">
                <w:rPr>
                  <w:rFonts w:eastAsia="나눔명조"/>
                  <w:sz w:val="18"/>
                  <w:szCs w:val="20"/>
                </w:rPr>
                <w:t>0.26***</w:t>
              </w:r>
            </w:ins>
          </w:p>
          <w:p w14:paraId="44FC8D28"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058" w:author="Park, Sanghoon" w:date="2021-10-01T12:11:00Z"/>
                <w:rFonts w:eastAsia="나눔명조"/>
                <w:sz w:val="18"/>
                <w:szCs w:val="20"/>
              </w:rPr>
              <w:pPrChange w:id="3059"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060" w:author="Park, Sanghoon" w:date="2021-10-01T12:11:00Z">
              <w:r w:rsidRPr="00A51E6A">
                <w:rPr>
                  <w:rFonts w:eastAsia="나눔명조"/>
                  <w:sz w:val="18"/>
                  <w:szCs w:val="20"/>
                </w:rPr>
                <w:t>(0.05)</w:t>
              </w:r>
            </w:ins>
          </w:p>
        </w:tc>
        <w:tc>
          <w:tcPr>
            <w:tcW w:w="495" w:type="pct"/>
            <w:hideMark/>
            <w:tcPrChange w:id="3061" w:author="Park, Sanghoon" w:date="2021-10-01T12:43:00Z">
              <w:tcPr>
                <w:tcW w:w="50" w:type="dxa"/>
                <w:hideMark/>
              </w:tcPr>
            </w:tcPrChange>
          </w:tcPr>
          <w:p w14:paraId="27C01A70"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062" w:author="Park, Sanghoon" w:date="2021-10-01T12:11:00Z"/>
                <w:rFonts w:eastAsia="나눔명조"/>
                <w:sz w:val="18"/>
                <w:szCs w:val="20"/>
              </w:rPr>
              <w:pPrChange w:id="3063"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064" w:author="Park, Sanghoon" w:date="2021-10-01T12:11:00Z">
              <w:r w:rsidRPr="00A51E6A">
                <w:rPr>
                  <w:rFonts w:eastAsia="나눔명조"/>
                  <w:sz w:val="18"/>
                  <w:szCs w:val="20"/>
                </w:rPr>
                <w:t>0.27***</w:t>
              </w:r>
            </w:ins>
          </w:p>
          <w:p w14:paraId="0FC30B8A"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065" w:author="Park, Sanghoon" w:date="2021-10-01T12:11:00Z"/>
                <w:rFonts w:eastAsia="나눔명조"/>
                <w:sz w:val="18"/>
                <w:szCs w:val="20"/>
              </w:rPr>
              <w:pPrChange w:id="3066"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067" w:author="Park, Sanghoon" w:date="2021-10-01T12:11:00Z">
              <w:r w:rsidRPr="00A51E6A">
                <w:rPr>
                  <w:rFonts w:eastAsia="나눔명조"/>
                  <w:sz w:val="18"/>
                  <w:szCs w:val="20"/>
                </w:rPr>
                <w:t>(0.05)</w:t>
              </w:r>
            </w:ins>
          </w:p>
        </w:tc>
        <w:tc>
          <w:tcPr>
            <w:tcW w:w="495" w:type="pct"/>
            <w:hideMark/>
            <w:tcPrChange w:id="3068" w:author="Park, Sanghoon" w:date="2021-10-01T12:43:00Z">
              <w:tcPr>
                <w:tcW w:w="50" w:type="dxa"/>
                <w:hideMark/>
              </w:tcPr>
            </w:tcPrChange>
          </w:tcPr>
          <w:p w14:paraId="489E603C"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069" w:author="Park, Sanghoon" w:date="2021-10-01T12:11:00Z"/>
                <w:rFonts w:eastAsia="나눔명조"/>
                <w:sz w:val="18"/>
                <w:szCs w:val="20"/>
              </w:rPr>
              <w:pPrChange w:id="3070"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071" w:author="Park, Sanghoon" w:date="2021-10-01T12:11:00Z">
              <w:r w:rsidRPr="00A51E6A">
                <w:rPr>
                  <w:rFonts w:eastAsia="나눔명조"/>
                  <w:sz w:val="18"/>
                  <w:szCs w:val="20"/>
                </w:rPr>
                <w:t>0.25***</w:t>
              </w:r>
            </w:ins>
          </w:p>
          <w:p w14:paraId="7EDEB2FD"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072" w:author="Park, Sanghoon" w:date="2021-10-01T12:11:00Z"/>
                <w:rFonts w:eastAsia="나눔명조"/>
                <w:sz w:val="18"/>
                <w:szCs w:val="20"/>
              </w:rPr>
              <w:pPrChange w:id="3073"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074" w:author="Park, Sanghoon" w:date="2021-10-01T12:11:00Z">
              <w:r w:rsidRPr="00A51E6A">
                <w:rPr>
                  <w:rFonts w:eastAsia="나눔명조"/>
                  <w:sz w:val="18"/>
                  <w:szCs w:val="20"/>
                </w:rPr>
                <w:t>(0.05)</w:t>
              </w:r>
            </w:ins>
          </w:p>
        </w:tc>
      </w:tr>
      <w:tr w:rsidR="00850C91" w:rsidRPr="001F4510" w14:paraId="1F596525" w14:textId="77777777" w:rsidTr="00850C91">
        <w:trPr>
          <w:trHeight w:val="20"/>
          <w:jc w:val="center"/>
          <w:ins w:id="3075" w:author="Park, Sanghoon" w:date="2021-10-01T12:11:00Z"/>
          <w:trPrChange w:id="3076"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3077" w:author="Park, Sanghoon" w:date="2021-10-01T12:43:00Z">
              <w:tcPr>
                <w:tcW w:w="1644" w:type="dxa"/>
                <w:hideMark/>
              </w:tcPr>
            </w:tcPrChange>
          </w:tcPr>
          <w:p w14:paraId="02DBBD37" w14:textId="2FB9693B" w:rsidR="00850C91" w:rsidRPr="00850C91" w:rsidRDefault="00850C91">
            <w:pPr>
              <w:wordWrap/>
              <w:spacing w:after="0"/>
              <w:rPr>
                <w:ins w:id="3078" w:author="Park, Sanghoon" w:date="2021-10-01T12:11:00Z"/>
                <w:rFonts w:eastAsia="나눔명조"/>
                <w:sz w:val="17"/>
                <w:szCs w:val="17"/>
                <w:rPrChange w:id="3079" w:author="Park, Sanghoon" w:date="2021-10-01T12:41:00Z">
                  <w:rPr>
                    <w:ins w:id="3080" w:author="Park, Sanghoon" w:date="2021-10-01T12:11:00Z"/>
                    <w:rFonts w:eastAsia="나눔명조"/>
                    <w:b w:val="0"/>
                    <w:bCs w:val="0"/>
                    <w:sz w:val="17"/>
                    <w:szCs w:val="17"/>
                  </w:rPr>
                </w:rPrChange>
              </w:rPr>
              <w:pPrChange w:id="3081" w:author="Park, Sanghoon" w:date="2021-10-01T12:41:00Z">
                <w:pPr>
                  <w:spacing w:after="0" w:line="240" w:lineRule="auto"/>
                </w:pPr>
              </w:pPrChange>
            </w:pPr>
            <w:ins w:id="3082" w:author="Park, Sanghoon" w:date="2021-10-01T12:11:00Z">
              <w:r w:rsidRPr="00A51E6A">
                <w:rPr>
                  <w:rFonts w:eastAsia="나눔명조" w:hint="eastAsia"/>
                  <w:b w:val="0"/>
                  <w:bCs w:val="0"/>
                  <w:sz w:val="17"/>
                  <w:szCs w:val="17"/>
                </w:rPr>
                <w:t>혼인</w:t>
              </w:r>
              <w:r w:rsidRPr="00A51E6A">
                <w:rPr>
                  <w:rFonts w:eastAsia="나눔명조" w:hint="eastAsia"/>
                  <w:b w:val="0"/>
                  <w:bCs w:val="0"/>
                  <w:sz w:val="17"/>
                  <w:szCs w:val="17"/>
                </w:rPr>
                <w:t xml:space="preserve"> </w:t>
              </w:r>
              <w:r w:rsidRPr="00A51E6A">
                <w:rPr>
                  <w:rFonts w:eastAsia="나눔명조" w:hint="eastAsia"/>
                  <w:b w:val="0"/>
                  <w:bCs w:val="0"/>
                  <w:sz w:val="17"/>
                  <w:szCs w:val="17"/>
                </w:rPr>
                <w:t>상태</w:t>
              </w:r>
              <w:r w:rsidRPr="00A51E6A">
                <w:rPr>
                  <w:rFonts w:eastAsia="나눔명조" w:hint="eastAsia"/>
                  <w:b w:val="0"/>
                  <w:bCs w:val="0"/>
                  <w:sz w:val="17"/>
                  <w:szCs w:val="17"/>
                </w:rPr>
                <w:t xml:space="preserve"> </w:t>
              </w:r>
            </w:ins>
            <w:ins w:id="3083" w:author="Park, Sanghoon" w:date="2021-10-01T12:41:00Z">
              <w:r>
                <w:rPr>
                  <w:rFonts w:eastAsia="나눔명조"/>
                  <w:b w:val="0"/>
                  <w:bCs w:val="0"/>
                  <w:sz w:val="17"/>
                  <w:szCs w:val="17"/>
                </w:rPr>
                <w:br/>
              </w:r>
            </w:ins>
            <w:ins w:id="3084" w:author="Park, Sanghoon" w:date="2021-10-01T12:11:00Z">
              <w:r w:rsidRPr="00A51E6A">
                <w:rPr>
                  <w:rFonts w:eastAsia="나눔명조"/>
                  <w:b w:val="0"/>
                  <w:bCs w:val="0"/>
                  <w:sz w:val="17"/>
                  <w:szCs w:val="17"/>
                </w:rPr>
                <w:t>(</w:t>
              </w:r>
              <w:r w:rsidRPr="00A51E6A">
                <w:rPr>
                  <w:rFonts w:eastAsia="나눔명조" w:hint="eastAsia"/>
                  <w:b w:val="0"/>
                  <w:bCs w:val="0"/>
                  <w:sz w:val="17"/>
                  <w:szCs w:val="17"/>
                </w:rPr>
                <w:t>기혼</w:t>
              </w:r>
              <w:r w:rsidRPr="00A51E6A">
                <w:rPr>
                  <w:rFonts w:eastAsia="나눔명조" w:hint="eastAsia"/>
                  <w:b w:val="0"/>
                  <w:bCs w:val="0"/>
                  <w:sz w:val="17"/>
                  <w:szCs w:val="17"/>
                </w:rPr>
                <w:t>=</w:t>
              </w:r>
              <w:r w:rsidRPr="00A51E6A">
                <w:rPr>
                  <w:rFonts w:eastAsia="나눔명조"/>
                  <w:b w:val="0"/>
                  <w:bCs w:val="0"/>
                  <w:sz w:val="17"/>
                  <w:szCs w:val="17"/>
                </w:rPr>
                <w:t>1)</w:t>
              </w:r>
            </w:ins>
          </w:p>
        </w:tc>
        <w:tc>
          <w:tcPr>
            <w:tcW w:w="495" w:type="pct"/>
            <w:hideMark/>
            <w:tcPrChange w:id="3085" w:author="Park, Sanghoon" w:date="2021-10-01T12:43:00Z">
              <w:tcPr>
                <w:tcW w:w="50" w:type="dxa"/>
                <w:hideMark/>
              </w:tcPr>
            </w:tcPrChange>
          </w:tcPr>
          <w:p w14:paraId="42F6A6E5"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086" w:author="Park, Sanghoon" w:date="2021-10-01T12:11:00Z"/>
                <w:rFonts w:eastAsia="나눔명조"/>
                <w:sz w:val="18"/>
                <w:szCs w:val="20"/>
              </w:rPr>
              <w:pPrChange w:id="3087"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088" w:author="Park, Sanghoon" w:date="2021-10-01T12:11:00Z">
              <w:r w:rsidRPr="00A51E6A">
                <w:rPr>
                  <w:rFonts w:eastAsia="나눔명조"/>
                  <w:sz w:val="18"/>
                  <w:szCs w:val="20"/>
                </w:rPr>
                <w:t>0.28**</w:t>
              </w:r>
            </w:ins>
          </w:p>
          <w:p w14:paraId="0B6D76B7"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089" w:author="Park, Sanghoon" w:date="2021-10-01T12:11:00Z"/>
                <w:rFonts w:eastAsia="나눔명조"/>
                <w:sz w:val="18"/>
                <w:szCs w:val="20"/>
              </w:rPr>
              <w:pPrChange w:id="3090"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091" w:author="Park, Sanghoon" w:date="2021-10-01T12:11:00Z">
              <w:r w:rsidRPr="00A51E6A">
                <w:rPr>
                  <w:rFonts w:eastAsia="나눔명조"/>
                  <w:sz w:val="18"/>
                  <w:szCs w:val="20"/>
                </w:rPr>
                <w:t>(0.10)</w:t>
              </w:r>
            </w:ins>
          </w:p>
        </w:tc>
        <w:tc>
          <w:tcPr>
            <w:tcW w:w="495" w:type="pct"/>
            <w:hideMark/>
            <w:tcPrChange w:id="3092" w:author="Park, Sanghoon" w:date="2021-10-01T12:43:00Z">
              <w:tcPr>
                <w:tcW w:w="50" w:type="dxa"/>
                <w:hideMark/>
              </w:tcPr>
            </w:tcPrChange>
          </w:tcPr>
          <w:p w14:paraId="6C49DFCE" w14:textId="033B5B0B"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3093" w:author="Park, Sanghoon" w:date="2021-10-01T12:11:00Z"/>
                <w:rFonts w:eastAsia="나눔명조"/>
                <w:sz w:val="18"/>
                <w:szCs w:val="20"/>
              </w:rPr>
            </w:pPr>
            <w:ins w:id="3094" w:author="Park, Sanghoon" w:date="2021-10-01T12:37:00Z">
              <w:r w:rsidRPr="00A51E6A">
                <w:rPr>
                  <w:rFonts w:eastAsia="나눔명조"/>
                  <w:sz w:val="18"/>
                  <w:szCs w:val="20"/>
                </w:rPr>
                <w:t>0.28**</w:t>
              </w:r>
              <w:r>
                <w:rPr>
                  <w:rFonts w:eastAsia="나눔명조"/>
                  <w:sz w:val="18"/>
                  <w:szCs w:val="20"/>
                </w:rPr>
                <w:br/>
              </w:r>
              <w:r w:rsidRPr="00A51E6A">
                <w:rPr>
                  <w:rFonts w:eastAsia="나눔명조"/>
                  <w:sz w:val="18"/>
                  <w:szCs w:val="20"/>
                </w:rPr>
                <w:t>(0.10)</w:t>
              </w:r>
            </w:ins>
          </w:p>
        </w:tc>
        <w:tc>
          <w:tcPr>
            <w:tcW w:w="522" w:type="pct"/>
            <w:tcPrChange w:id="3095" w:author="Park, Sanghoon" w:date="2021-10-01T12:43:00Z">
              <w:tcPr>
                <w:tcW w:w="50" w:type="dxa"/>
              </w:tcPr>
            </w:tcPrChange>
          </w:tcPr>
          <w:p w14:paraId="3F0721D8" w14:textId="4A4F69E8"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096" w:author="Park, Sanghoon" w:date="2021-10-01T12:11:00Z"/>
                <w:rFonts w:eastAsia="나눔명조"/>
                <w:sz w:val="18"/>
                <w:szCs w:val="20"/>
              </w:rPr>
              <w:pPrChange w:id="3097"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098" w:author="Park, Sanghoon" w:date="2021-10-01T12:37:00Z">
              <w:r>
                <w:rPr>
                  <w:rFonts w:eastAsia="나눔명조"/>
                  <w:sz w:val="18"/>
                  <w:szCs w:val="20"/>
                </w:rPr>
                <w:t>0.28**</w:t>
              </w:r>
              <w:r>
                <w:rPr>
                  <w:rFonts w:eastAsia="나눔명조"/>
                  <w:sz w:val="18"/>
                  <w:szCs w:val="20"/>
                </w:rPr>
                <w:br/>
                <w:t>(0.10)</w:t>
              </w:r>
            </w:ins>
          </w:p>
        </w:tc>
        <w:tc>
          <w:tcPr>
            <w:tcW w:w="495" w:type="pct"/>
            <w:hideMark/>
            <w:tcPrChange w:id="3099" w:author="Park, Sanghoon" w:date="2021-10-01T12:43:00Z">
              <w:tcPr>
                <w:tcW w:w="50" w:type="dxa"/>
                <w:hideMark/>
              </w:tcPr>
            </w:tcPrChange>
          </w:tcPr>
          <w:p w14:paraId="0FAA1EE9"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100" w:author="Park, Sanghoon" w:date="2021-10-01T12:11:00Z"/>
                <w:rFonts w:eastAsia="나눔명조"/>
                <w:sz w:val="18"/>
                <w:szCs w:val="20"/>
              </w:rPr>
              <w:pPrChange w:id="3101"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102" w:author="Park, Sanghoon" w:date="2021-10-01T12:11:00Z">
              <w:r w:rsidRPr="00A51E6A">
                <w:rPr>
                  <w:rFonts w:eastAsia="나눔명조"/>
                  <w:sz w:val="18"/>
                  <w:szCs w:val="20"/>
                </w:rPr>
                <w:t>0.28**</w:t>
              </w:r>
            </w:ins>
          </w:p>
          <w:p w14:paraId="0C707B82"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103" w:author="Park, Sanghoon" w:date="2021-10-01T12:11:00Z"/>
                <w:rFonts w:eastAsia="나눔명조"/>
                <w:sz w:val="18"/>
                <w:szCs w:val="20"/>
              </w:rPr>
              <w:pPrChange w:id="3104"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105" w:author="Park, Sanghoon" w:date="2021-10-01T12:11:00Z">
              <w:r w:rsidRPr="00A51E6A">
                <w:rPr>
                  <w:rFonts w:eastAsia="나눔명조"/>
                  <w:sz w:val="18"/>
                  <w:szCs w:val="20"/>
                </w:rPr>
                <w:t>(0.10)</w:t>
              </w:r>
            </w:ins>
          </w:p>
        </w:tc>
        <w:tc>
          <w:tcPr>
            <w:tcW w:w="495" w:type="pct"/>
            <w:hideMark/>
            <w:tcPrChange w:id="3106" w:author="Park, Sanghoon" w:date="2021-10-01T12:43:00Z">
              <w:tcPr>
                <w:tcW w:w="50" w:type="dxa"/>
                <w:hideMark/>
              </w:tcPr>
            </w:tcPrChange>
          </w:tcPr>
          <w:p w14:paraId="523ED9CE"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107" w:author="Park, Sanghoon" w:date="2021-10-01T12:11:00Z"/>
                <w:rFonts w:eastAsia="나눔명조"/>
                <w:sz w:val="18"/>
                <w:szCs w:val="20"/>
              </w:rPr>
              <w:pPrChange w:id="3108"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109" w:author="Park, Sanghoon" w:date="2021-10-01T12:11:00Z">
              <w:r w:rsidRPr="00A51E6A">
                <w:rPr>
                  <w:rFonts w:eastAsia="나눔명조"/>
                  <w:sz w:val="18"/>
                  <w:szCs w:val="20"/>
                </w:rPr>
                <w:t>0.28**</w:t>
              </w:r>
            </w:ins>
          </w:p>
          <w:p w14:paraId="50369AC9"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110" w:author="Park, Sanghoon" w:date="2021-10-01T12:11:00Z"/>
                <w:rFonts w:eastAsia="나눔명조"/>
                <w:sz w:val="18"/>
                <w:szCs w:val="20"/>
              </w:rPr>
              <w:pPrChange w:id="3111"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112" w:author="Park, Sanghoon" w:date="2021-10-01T12:11:00Z">
              <w:r w:rsidRPr="00A51E6A">
                <w:rPr>
                  <w:rFonts w:eastAsia="나눔명조"/>
                  <w:sz w:val="18"/>
                  <w:szCs w:val="20"/>
                </w:rPr>
                <w:t>(0.10)</w:t>
              </w:r>
            </w:ins>
          </w:p>
        </w:tc>
        <w:tc>
          <w:tcPr>
            <w:tcW w:w="495" w:type="pct"/>
            <w:hideMark/>
            <w:tcPrChange w:id="3113" w:author="Park, Sanghoon" w:date="2021-10-01T12:43:00Z">
              <w:tcPr>
                <w:tcW w:w="50" w:type="dxa"/>
                <w:hideMark/>
              </w:tcPr>
            </w:tcPrChange>
          </w:tcPr>
          <w:p w14:paraId="59DD00E3"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114" w:author="Park, Sanghoon" w:date="2021-10-01T12:11:00Z"/>
                <w:rFonts w:eastAsia="나눔명조"/>
                <w:sz w:val="18"/>
                <w:szCs w:val="20"/>
              </w:rPr>
              <w:pPrChange w:id="3115"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116" w:author="Park, Sanghoon" w:date="2021-10-01T12:11:00Z">
              <w:r w:rsidRPr="00A51E6A">
                <w:rPr>
                  <w:rFonts w:eastAsia="나눔명조"/>
                  <w:sz w:val="18"/>
                  <w:szCs w:val="20"/>
                </w:rPr>
                <w:t>0.28**</w:t>
              </w:r>
            </w:ins>
          </w:p>
          <w:p w14:paraId="0E77E593"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117" w:author="Park, Sanghoon" w:date="2021-10-01T12:11:00Z"/>
                <w:rFonts w:eastAsia="나눔명조"/>
                <w:sz w:val="18"/>
                <w:szCs w:val="20"/>
              </w:rPr>
              <w:pPrChange w:id="3118"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119" w:author="Park, Sanghoon" w:date="2021-10-01T12:11:00Z">
              <w:r w:rsidRPr="00A51E6A">
                <w:rPr>
                  <w:rFonts w:eastAsia="나눔명조"/>
                  <w:sz w:val="18"/>
                  <w:szCs w:val="20"/>
                </w:rPr>
                <w:t>(0.10)</w:t>
              </w:r>
            </w:ins>
          </w:p>
        </w:tc>
        <w:tc>
          <w:tcPr>
            <w:tcW w:w="495" w:type="pct"/>
            <w:hideMark/>
            <w:tcPrChange w:id="3120" w:author="Park, Sanghoon" w:date="2021-10-01T12:43:00Z">
              <w:tcPr>
                <w:tcW w:w="50" w:type="dxa"/>
                <w:hideMark/>
              </w:tcPr>
            </w:tcPrChange>
          </w:tcPr>
          <w:p w14:paraId="28AEFB77"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121" w:author="Park, Sanghoon" w:date="2021-10-01T12:11:00Z"/>
                <w:rFonts w:eastAsia="나눔명조"/>
                <w:sz w:val="18"/>
                <w:szCs w:val="20"/>
              </w:rPr>
              <w:pPrChange w:id="3122"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123" w:author="Park, Sanghoon" w:date="2021-10-01T12:11:00Z">
              <w:r w:rsidRPr="00A51E6A">
                <w:rPr>
                  <w:rFonts w:eastAsia="나눔명조"/>
                  <w:sz w:val="18"/>
                  <w:szCs w:val="20"/>
                </w:rPr>
                <w:t>0.29**</w:t>
              </w:r>
            </w:ins>
          </w:p>
          <w:p w14:paraId="5BF1CD82"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124" w:author="Park, Sanghoon" w:date="2021-10-01T12:11:00Z"/>
                <w:rFonts w:eastAsia="나눔명조"/>
                <w:sz w:val="18"/>
                <w:szCs w:val="20"/>
              </w:rPr>
              <w:pPrChange w:id="3125"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126" w:author="Park, Sanghoon" w:date="2021-10-01T12:11:00Z">
              <w:r w:rsidRPr="00A51E6A">
                <w:rPr>
                  <w:rFonts w:eastAsia="나눔명조"/>
                  <w:sz w:val="18"/>
                  <w:szCs w:val="20"/>
                </w:rPr>
                <w:t>(0.10)</w:t>
              </w:r>
            </w:ins>
          </w:p>
        </w:tc>
        <w:tc>
          <w:tcPr>
            <w:tcW w:w="495" w:type="pct"/>
            <w:hideMark/>
            <w:tcPrChange w:id="3127" w:author="Park, Sanghoon" w:date="2021-10-01T12:43:00Z">
              <w:tcPr>
                <w:tcW w:w="50" w:type="dxa"/>
                <w:hideMark/>
              </w:tcPr>
            </w:tcPrChange>
          </w:tcPr>
          <w:p w14:paraId="6665E6CA"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128" w:author="Park, Sanghoon" w:date="2021-10-01T12:11:00Z"/>
                <w:rFonts w:eastAsia="나눔명조"/>
                <w:sz w:val="18"/>
                <w:szCs w:val="20"/>
              </w:rPr>
              <w:pPrChange w:id="3129"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130" w:author="Park, Sanghoon" w:date="2021-10-01T12:11:00Z">
              <w:r w:rsidRPr="00A51E6A">
                <w:rPr>
                  <w:rFonts w:eastAsia="나눔명조"/>
                  <w:sz w:val="18"/>
                  <w:szCs w:val="20"/>
                </w:rPr>
                <w:t>0.28**</w:t>
              </w:r>
            </w:ins>
          </w:p>
          <w:p w14:paraId="6E53C92B"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131" w:author="Park, Sanghoon" w:date="2021-10-01T12:11:00Z"/>
                <w:rFonts w:eastAsia="나눔명조"/>
                <w:sz w:val="18"/>
                <w:szCs w:val="20"/>
              </w:rPr>
              <w:pPrChange w:id="3132"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133" w:author="Park, Sanghoon" w:date="2021-10-01T12:11:00Z">
              <w:r w:rsidRPr="00A51E6A">
                <w:rPr>
                  <w:rFonts w:eastAsia="나눔명조"/>
                  <w:sz w:val="18"/>
                  <w:szCs w:val="20"/>
                </w:rPr>
                <w:t>(0.10)</w:t>
              </w:r>
            </w:ins>
          </w:p>
        </w:tc>
      </w:tr>
      <w:tr w:rsidR="00850C91" w:rsidRPr="001F4510" w14:paraId="4CB4CA05"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3134" w:author="Park, Sanghoon" w:date="2021-10-01T12:11:00Z"/>
          <w:trPrChange w:id="3135"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3136" w:author="Park, Sanghoon" w:date="2021-10-01T12:43:00Z">
              <w:tcPr>
                <w:tcW w:w="1644" w:type="dxa"/>
                <w:hideMark/>
              </w:tcPr>
            </w:tcPrChange>
          </w:tcPr>
          <w:p w14:paraId="4389ECEC" w14:textId="77777777" w:rsidR="00850C91" w:rsidRPr="00A51E6A" w:rsidRDefault="00850C91">
            <w:pPr>
              <w:wordWrap/>
              <w:spacing w:after="0"/>
              <w:cnfStyle w:val="001000100000" w:firstRow="0" w:lastRow="0" w:firstColumn="1" w:lastColumn="0" w:oddVBand="0" w:evenVBand="0" w:oddHBand="1" w:evenHBand="0" w:firstRowFirstColumn="0" w:firstRowLastColumn="0" w:lastRowFirstColumn="0" w:lastRowLastColumn="0"/>
              <w:rPr>
                <w:ins w:id="3137" w:author="Park, Sanghoon" w:date="2021-10-01T12:11:00Z"/>
                <w:rFonts w:eastAsia="나눔명조"/>
                <w:sz w:val="17"/>
                <w:szCs w:val="17"/>
              </w:rPr>
              <w:pPrChange w:id="3138" w:author="Park, Sanghoon" w:date="2021-10-01T12:16:00Z">
                <w:pPr>
                  <w:cnfStyle w:val="001000100000" w:firstRow="0" w:lastRow="0" w:firstColumn="1" w:lastColumn="0" w:oddVBand="0" w:evenVBand="0" w:oddHBand="1" w:evenHBand="0" w:firstRowFirstColumn="0" w:firstRowLastColumn="0" w:lastRowFirstColumn="0" w:lastRowLastColumn="0"/>
                </w:pPr>
              </w:pPrChange>
            </w:pPr>
            <w:ins w:id="3139" w:author="Park, Sanghoon" w:date="2021-10-01T12:11:00Z">
              <w:r w:rsidRPr="00A51E6A">
                <w:rPr>
                  <w:rFonts w:eastAsia="나눔명조" w:hint="eastAsia"/>
                  <w:b w:val="0"/>
                  <w:bCs w:val="0"/>
                  <w:sz w:val="17"/>
                  <w:szCs w:val="17"/>
                </w:rPr>
                <w:t>자녀의</w:t>
              </w:r>
              <w:r w:rsidRPr="00A51E6A">
                <w:rPr>
                  <w:rFonts w:eastAsia="나눔명조" w:hint="eastAsia"/>
                  <w:b w:val="0"/>
                  <w:bCs w:val="0"/>
                  <w:sz w:val="17"/>
                  <w:szCs w:val="17"/>
                </w:rPr>
                <w:t xml:space="preserve"> </w:t>
              </w:r>
              <w:r w:rsidRPr="00A51E6A">
                <w:rPr>
                  <w:rFonts w:eastAsia="나눔명조" w:hint="eastAsia"/>
                  <w:b w:val="0"/>
                  <w:bCs w:val="0"/>
                  <w:sz w:val="17"/>
                  <w:szCs w:val="17"/>
                </w:rPr>
                <w:t>수</w:t>
              </w:r>
            </w:ins>
          </w:p>
          <w:p w14:paraId="1D52E138" w14:textId="77777777" w:rsidR="00850C91" w:rsidRPr="00A51E6A" w:rsidRDefault="00850C91">
            <w:pPr>
              <w:wordWrap/>
              <w:spacing w:after="0" w:line="240" w:lineRule="auto"/>
              <w:cnfStyle w:val="001000100000" w:firstRow="0" w:lastRow="0" w:firstColumn="1" w:lastColumn="0" w:oddVBand="0" w:evenVBand="0" w:oddHBand="1" w:evenHBand="0" w:firstRowFirstColumn="0" w:firstRowLastColumn="0" w:lastRowFirstColumn="0" w:lastRowLastColumn="0"/>
              <w:rPr>
                <w:ins w:id="3140" w:author="Park, Sanghoon" w:date="2021-10-01T12:11:00Z"/>
                <w:rFonts w:eastAsia="나눔명조"/>
                <w:b w:val="0"/>
                <w:bCs w:val="0"/>
                <w:sz w:val="17"/>
                <w:szCs w:val="17"/>
              </w:rPr>
              <w:pPrChange w:id="3141" w:author="Park, Sanghoon" w:date="2021-10-01T12:16: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3142" w:author="Park, Sanghoon" w:date="2021-10-01T12:11:00Z">
              <w:r w:rsidRPr="00A51E6A">
                <w:rPr>
                  <w:rFonts w:eastAsia="나눔명조"/>
                  <w:b w:val="0"/>
                  <w:bCs w:val="0"/>
                  <w:sz w:val="17"/>
                  <w:szCs w:val="17"/>
                </w:rPr>
                <w:t> </w:t>
              </w:r>
            </w:ins>
          </w:p>
        </w:tc>
        <w:tc>
          <w:tcPr>
            <w:tcW w:w="495" w:type="pct"/>
            <w:hideMark/>
            <w:tcPrChange w:id="3143" w:author="Park, Sanghoon" w:date="2021-10-01T12:43:00Z">
              <w:tcPr>
                <w:tcW w:w="50" w:type="dxa"/>
                <w:hideMark/>
              </w:tcPr>
            </w:tcPrChange>
          </w:tcPr>
          <w:p w14:paraId="0F96DFC3"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144" w:author="Park, Sanghoon" w:date="2021-10-01T12:11:00Z"/>
                <w:rFonts w:eastAsia="나눔명조"/>
                <w:sz w:val="18"/>
                <w:szCs w:val="20"/>
              </w:rPr>
              <w:pPrChange w:id="3145"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146" w:author="Park, Sanghoon" w:date="2021-10-01T12:11:00Z">
              <w:r w:rsidRPr="00A51E6A">
                <w:rPr>
                  <w:rFonts w:eastAsia="나눔명조"/>
                  <w:sz w:val="18"/>
                  <w:szCs w:val="20"/>
                </w:rPr>
                <w:t>0.06</w:t>
              </w:r>
            </w:ins>
          </w:p>
          <w:p w14:paraId="2A12FB15"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147" w:author="Park, Sanghoon" w:date="2021-10-01T12:11:00Z"/>
                <w:rFonts w:eastAsia="나눔명조"/>
                <w:sz w:val="18"/>
                <w:szCs w:val="20"/>
              </w:rPr>
              <w:pPrChange w:id="3148"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149" w:author="Park, Sanghoon" w:date="2021-10-01T12:11:00Z">
              <w:r w:rsidRPr="00A51E6A">
                <w:rPr>
                  <w:rFonts w:eastAsia="나눔명조"/>
                  <w:sz w:val="18"/>
                  <w:szCs w:val="20"/>
                </w:rPr>
                <w:t>(0.05)</w:t>
              </w:r>
            </w:ins>
          </w:p>
        </w:tc>
        <w:tc>
          <w:tcPr>
            <w:tcW w:w="495" w:type="pct"/>
            <w:hideMark/>
            <w:tcPrChange w:id="3150" w:author="Park, Sanghoon" w:date="2021-10-01T12:43:00Z">
              <w:tcPr>
                <w:tcW w:w="50" w:type="dxa"/>
                <w:hideMark/>
              </w:tcPr>
            </w:tcPrChange>
          </w:tcPr>
          <w:p w14:paraId="7C5A022C" w14:textId="4F3E13AF"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3151" w:author="Park, Sanghoon" w:date="2021-10-01T12:11:00Z"/>
                <w:rFonts w:eastAsia="나눔명조"/>
                <w:sz w:val="18"/>
                <w:szCs w:val="20"/>
              </w:rPr>
            </w:pPr>
            <w:ins w:id="3152" w:author="Park, Sanghoon" w:date="2021-10-01T12:37:00Z">
              <w:r w:rsidRPr="00A51E6A">
                <w:rPr>
                  <w:rFonts w:eastAsia="나눔명조"/>
                  <w:sz w:val="18"/>
                  <w:szCs w:val="20"/>
                </w:rPr>
                <w:t>0.06</w:t>
              </w:r>
              <w:r>
                <w:rPr>
                  <w:rFonts w:eastAsia="나눔명조"/>
                  <w:sz w:val="18"/>
                  <w:szCs w:val="20"/>
                </w:rPr>
                <w:br/>
              </w:r>
              <w:r w:rsidRPr="00A51E6A">
                <w:rPr>
                  <w:rFonts w:eastAsia="나눔명조"/>
                  <w:sz w:val="18"/>
                  <w:szCs w:val="20"/>
                </w:rPr>
                <w:t>(0.05)</w:t>
              </w:r>
            </w:ins>
          </w:p>
        </w:tc>
        <w:tc>
          <w:tcPr>
            <w:tcW w:w="522" w:type="pct"/>
            <w:tcPrChange w:id="3153" w:author="Park, Sanghoon" w:date="2021-10-01T12:43:00Z">
              <w:tcPr>
                <w:tcW w:w="50" w:type="dxa"/>
              </w:tcPr>
            </w:tcPrChange>
          </w:tcPr>
          <w:p w14:paraId="1CFF314F" w14:textId="5D8DA3F9"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154" w:author="Park, Sanghoon" w:date="2021-10-01T12:11:00Z"/>
                <w:rFonts w:eastAsia="나눔명조"/>
                <w:sz w:val="18"/>
                <w:szCs w:val="20"/>
              </w:rPr>
              <w:pPrChange w:id="3155"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156" w:author="Park, Sanghoon" w:date="2021-10-01T12:37:00Z">
              <w:r>
                <w:rPr>
                  <w:rFonts w:eastAsia="나눔명조"/>
                  <w:sz w:val="18"/>
                  <w:szCs w:val="20"/>
                </w:rPr>
                <w:t>0.06</w:t>
              </w:r>
              <w:r>
                <w:rPr>
                  <w:rFonts w:eastAsia="나눔명조"/>
                  <w:sz w:val="18"/>
                  <w:szCs w:val="20"/>
                </w:rPr>
                <w:br/>
                <w:t>(0.05)</w:t>
              </w:r>
            </w:ins>
          </w:p>
        </w:tc>
        <w:tc>
          <w:tcPr>
            <w:tcW w:w="495" w:type="pct"/>
            <w:hideMark/>
            <w:tcPrChange w:id="3157" w:author="Park, Sanghoon" w:date="2021-10-01T12:43:00Z">
              <w:tcPr>
                <w:tcW w:w="50" w:type="dxa"/>
                <w:hideMark/>
              </w:tcPr>
            </w:tcPrChange>
          </w:tcPr>
          <w:p w14:paraId="05136005"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158" w:author="Park, Sanghoon" w:date="2021-10-01T12:11:00Z"/>
                <w:rFonts w:eastAsia="나눔명조"/>
                <w:sz w:val="18"/>
                <w:szCs w:val="20"/>
              </w:rPr>
              <w:pPrChange w:id="3159"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160" w:author="Park, Sanghoon" w:date="2021-10-01T12:11:00Z">
              <w:r w:rsidRPr="00A51E6A">
                <w:rPr>
                  <w:rFonts w:eastAsia="나눔명조"/>
                  <w:sz w:val="18"/>
                  <w:szCs w:val="20"/>
                </w:rPr>
                <w:t>0.06</w:t>
              </w:r>
            </w:ins>
          </w:p>
          <w:p w14:paraId="53575BC2"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161" w:author="Park, Sanghoon" w:date="2021-10-01T12:11:00Z"/>
                <w:rFonts w:eastAsia="나눔명조"/>
                <w:sz w:val="18"/>
                <w:szCs w:val="20"/>
              </w:rPr>
              <w:pPrChange w:id="3162"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163" w:author="Park, Sanghoon" w:date="2021-10-01T12:11:00Z">
              <w:r w:rsidRPr="00A51E6A">
                <w:rPr>
                  <w:rFonts w:eastAsia="나눔명조"/>
                  <w:sz w:val="18"/>
                  <w:szCs w:val="20"/>
                </w:rPr>
                <w:t>(0.05)</w:t>
              </w:r>
            </w:ins>
          </w:p>
        </w:tc>
        <w:tc>
          <w:tcPr>
            <w:tcW w:w="495" w:type="pct"/>
            <w:hideMark/>
            <w:tcPrChange w:id="3164" w:author="Park, Sanghoon" w:date="2021-10-01T12:43:00Z">
              <w:tcPr>
                <w:tcW w:w="50" w:type="dxa"/>
                <w:hideMark/>
              </w:tcPr>
            </w:tcPrChange>
          </w:tcPr>
          <w:p w14:paraId="5968074E"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165" w:author="Park, Sanghoon" w:date="2021-10-01T12:11:00Z"/>
                <w:rFonts w:eastAsia="나눔명조"/>
                <w:sz w:val="18"/>
                <w:szCs w:val="20"/>
              </w:rPr>
              <w:pPrChange w:id="3166"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167" w:author="Park, Sanghoon" w:date="2021-10-01T12:11:00Z">
              <w:r w:rsidRPr="00A51E6A">
                <w:rPr>
                  <w:rFonts w:eastAsia="나눔명조"/>
                  <w:sz w:val="18"/>
                  <w:szCs w:val="20"/>
                </w:rPr>
                <w:t>0.06</w:t>
              </w:r>
            </w:ins>
          </w:p>
          <w:p w14:paraId="06ED0F69"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168" w:author="Park, Sanghoon" w:date="2021-10-01T12:11:00Z"/>
                <w:rFonts w:eastAsia="나눔명조"/>
                <w:sz w:val="18"/>
                <w:szCs w:val="20"/>
              </w:rPr>
              <w:pPrChange w:id="3169"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170" w:author="Park, Sanghoon" w:date="2021-10-01T12:11:00Z">
              <w:r w:rsidRPr="00A51E6A">
                <w:rPr>
                  <w:rFonts w:eastAsia="나눔명조"/>
                  <w:sz w:val="18"/>
                  <w:szCs w:val="20"/>
                </w:rPr>
                <w:t>(0.05)</w:t>
              </w:r>
            </w:ins>
          </w:p>
        </w:tc>
        <w:tc>
          <w:tcPr>
            <w:tcW w:w="495" w:type="pct"/>
            <w:hideMark/>
            <w:tcPrChange w:id="3171" w:author="Park, Sanghoon" w:date="2021-10-01T12:43:00Z">
              <w:tcPr>
                <w:tcW w:w="50" w:type="dxa"/>
                <w:hideMark/>
              </w:tcPr>
            </w:tcPrChange>
          </w:tcPr>
          <w:p w14:paraId="4F74DAFA"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172" w:author="Park, Sanghoon" w:date="2021-10-01T12:11:00Z"/>
                <w:rFonts w:eastAsia="나눔명조"/>
                <w:sz w:val="18"/>
                <w:szCs w:val="20"/>
              </w:rPr>
              <w:pPrChange w:id="3173"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174" w:author="Park, Sanghoon" w:date="2021-10-01T12:11:00Z">
              <w:r w:rsidRPr="00A51E6A">
                <w:rPr>
                  <w:rFonts w:eastAsia="나눔명조"/>
                  <w:sz w:val="18"/>
                  <w:szCs w:val="20"/>
                </w:rPr>
                <w:t>0.06</w:t>
              </w:r>
            </w:ins>
          </w:p>
          <w:p w14:paraId="51018CA0"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175" w:author="Park, Sanghoon" w:date="2021-10-01T12:11:00Z"/>
                <w:rFonts w:eastAsia="나눔명조"/>
                <w:sz w:val="18"/>
                <w:szCs w:val="20"/>
              </w:rPr>
              <w:pPrChange w:id="3176"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177" w:author="Park, Sanghoon" w:date="2021-10-01T12:11:00Z">
              <w:r w:rsidRPr="00A51E6A">
                <w:rPr>
                  <w:rFonts w:eastAsia="나눔명조"/>
                  <w:sz w:val="18"/>
                  <w:szCs w:val="20"/>
                </w:rPr>
                <w:t>(0.05)</w:t>
              </w:r>
            </w:ins>
          </w:p>
        </w:tc>
        <w:tc>
          <w:tcPr>
            <w:tcW w:w="495" w:type="pct"/>
            <w:hideMark/>
            <w:tcPrChange w:id="3178" w:author="Park, Sanghoon" w:date="2021-10-01T12:43:00Z">
              <w:tcPr>
                <w:tcW w:w="50" w:type="dxa"/>
                <w:hideMark/>
              </w:tcPr>
            </w:tcPrChange>
          </w:tcPr>
          <w:p w14:paraId="437CADDE"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179" w:author="Park, Sanghoon" w:date="2021-10-01T12:11:00Z"/>
                <w:rFonts w:eastAsia="나눔명조"/>
                <w:sz w:val="18"/>
                <w:szCs w:val="20"/>
              </w:rPr>
              <w:pPrChange w:id="3180"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181" w:author="Park, Sanghoon" w:date="2021-10-01T12:11:00Z">
              <w:r w:rsidRPr="00A51E6A">
                <w:rPr>
                  <w:rFonts w:eastAsia="나눔명조"/>
                  <w:sz w:val="18"/>
                  <w:szCs w:val="20"/>
                </w:rPr>
                <w:t>0.06</w:t>
              </w:r>
            </w:ins>
          </w:p>
          <w:p w14:paraId="2126EC07"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182" w:author="Park, Sanghoon" w:date="2021-10-01T12:11:00Z"/>
                <w:rFonts w:eastAsia="나눔명조"/>
                <w:sz w:val="18"/>
                <w:szCs w:val="20"/>
              </w:rPr>
              <w:pPrChange w:id="3183"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184" w:author="Park, Sanghoon" w:date="2021-10-01T12:11:00Z">
              <w:r w:rsidRPr="00A51E6A">
                <w:rPr>
                  <w:rFonts w:eastAsia="나눔명조"/>
                  <w:sz w:val="18"/>
                  <w:szCs w:val="20"/>
                </w:rPr>
                <w:t>(0.05)</w:t>
              </w:r>
            </w:ins>
          </w:p>
        </w:tc>
        <w:tc>
          <w:tcPr>
            <w:tcW w:w="495" w:type="pct"/>
            <w:hideMark/>
            <w:tcPrChange w:id="3185" w:author="Park, Sanghoon" w:date="2021-10-01T12:43:00Z">
              <w:tcPr>
                <w:tcW w:w="50" w:type="dxa"/>
                <w:hideMark/>
              </w:tcPr>
            </w:tcPrChange>
          </w:tcPr>
          <w:p w14:paraId="6D397BDE"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186" w:author="Park, Sanghoon" w:date="2021-10-01T12:11:00Z"/>
                <w:rFonts w:eastAsia="나눔명조"/>
                <w:sz w:val="18"/>
                <w:szCs w:val="20"/>
              </w:rPr>
              <w:pPrChange w:id="3187"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188" w:author="Park, Sanghoon" w:date="2021-10-01T12:11:00Z">
              <w:r w:rsidRPr="00A51E6A">
                <w:rPr>
                  <w:rFonts w:eastAsia="나눔명조"/>
                  <w:sz w:val="18"/>
                  <w:szCs w:val="20"/>
                </w:rPr>
                <w:t>0.06</w:t>
              </w:r>
            </w:ins>
          </w:p>
          <w:p w14:paraId="5151DDBF"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189" w:author="Park, Sanghoon" w:date="2021-10-01T12:11:00Z"/>
                <w:rFonts w:eastAsia="나눔명조"/>
                <w:sz w:val="18"/>
                <w:szCs w:val="20"/>
              </w:rPr>
              <w:pPrChange w:id="3190"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191" w:author="Park, Sanghoon" w:date="2021-10-01T12:11:00Z">
              <w:r w:rsidRPr="00A51E6A">
                <w:rPr>
                  <w:rFonts w:eastAsia="나눔명조"/>
                  <w:sz w:val="18"/>
                  <w:szCs w:val="20"/>
                </w:rPr>
                <w:t>(0.05)</w:t>
              </w:r>
            </w:ins>
          </w:p>
        </w:tc>
      </w:tr>
      <w:tr w:rsidR="00850C91" w:rsidRPr="001F4510" w14:paraId="38470F59" w14:textId="77777777" w:rsidTr="00850C91">
        <w:trPr>
          <w:trHeight w:val="20"/>
          <w:jc w:val="center"/>
          <w:ins w:id="3192" w:author="Park, Sanghoon" w:date="2021-10-01T12:11:00Z"/>
          <w:trPrChange w:id="3193"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3194" w:author="Park, Sanghoon" w:date="2021-10-01T12:43:00Z">
              <w:tcPr>
                <w:tcW w:w="1644" w:type="dxa"/>
                <w:hideMark/>
              </w:tcPr>
            </w:tcPrChange>
          </w:tcPr>
          <w:p w14:paraId="4EB6EF4B" w14:textId="77777777" w:rsidR="00850C91" w:rsidRPr="00A51E6A" w:rsidRDefault="00850C91">
            <w:pPr>
              <w:wordWrap/>
              <w:spacing w:after="0"/>
              <w:rPr>
                <w:ins w:id="3195" w:author="Park, Sanghoon" w:date="2021-10-01T12:11:00Z"/>
                <w:rFonts w:eastAsia="나눔명조"/>
                <w:sz w:val="17"/>
                <w:szCs w:val="17"/>
              </w:rPr>
              <w:pPrChange w:id="3196" w:author="Park, Sanghoon" w:date="2021-10-01T12:16:00Z">
                <w:pPr/>
              </w:pPrChange>
            </w:pPr>
            <w:ins w:id="3197" w:author="Park, Sanghoon" w:date="2021-10-01T12:11:00Z">
              <w:r w:rsidRPr="00A51E6A">
                <w:rPr>
                  <w:rFonts w:eastAsia="나눔명조" w:hint="eastAsia"/>
                  <w:b w:val="0"/>
                  <w:bCs w:val="0"/>
                  <w:sz w:val="17"/>
                  <w:szCs w:val="17"/>
                </w:rPr>
                <w:t>현재</w:t>
              </w:r>
              <w:r w:rsidRPr="00A51E6A">
                <w:rPr>
                  <w:rFonts w:eastAsia="나눔명조" w:hint="eastAsia"/>
                  <w:b w:val="0"/>
                  <w:bCs w:val="0"/>
                  <w:sz w:val="17"/>
                  <w:szCs w:val="17"/>
                </w:rPr>
                <w:t xml:space="preserve"> </w:t>
              </w:r>
              <w:r w:rsidRPr="00A51E6A">
                <w:rPr>
                  <w:rFonts w:eastAsia="나눔명조" w:hint="eastAsia"/>
                  <w:b w:val="0"/>
                  <w:bCs w:val="0"/>
                  <w:sz w:val="17"/>
                  <w:szCs w:val="17"/>
                </w:rPr>
                <w:t>학력</w:t>
              </w:r>
            </w:ins>
          </w:p>
          <w:p w14:paraId="5B06E30A" w14:textId="77777777" w:rsidR="00850C91" w:rsidRPr="00A51E6A" w:rsidRDefault="00850C91">
            <w:pPr>
              <w:wordWrap/>
              <w:spacing w:after="0" w:line="240" w:lineRule="auto"/>
              <w:rPr>
                <w:ins w:id="3198" w:author="Park, Sanghoon" w:date="2021-10-01T12:11:00Z"/>
                <w:rFonts w:eastAsia="나눔명조"/>
                <w:b w:val="0"/>
                <w:bCs w:val="0"/>
                <w:sz w:val="17"/>
                <w:szCs w:val="17"/>
              </w:rPr>
              <w:pPrChange w:id="3199" w:author="Park, Sanghoon" w:date="2021-10-01T12:16:00Z">
                <w:pPr>
                  <w:spacing w:after="0" w:line="240" w:lineRule="auto"/>
                </w:pPr>
              </w:pPrChange>
            </w:pPr>
            <w:ins w:id="3200" w:author="Park, Sanghoon" w:date="2021-10-01T12:11:00Z">
              <w:r w:rsidRPr="00A51E6A">
                <w:rPr>
                  <w:rFonts w:eastAsia="나눔명조"/>
                  <w:b w:val="0"/>
                  <w:bCs w:val="0"/>
                  <w:sz w:val="17"/>
                  <w:szCs w:val="17"/>
                </w:rPr>
                <w:t> </w:t>
              </w:r>
            </w:ins>
          </w:p>
        </w:tc>
        <w:tc>
          <w:tcPr>
            <w:tcW w:w="495" w:type="pct"/>
            <w:hideMark/>
            <w:tcPrChange w:id="3201" w:author="Park, Sanghoon" w:date="2021-10-01T12:43:00Z">
              <w:tcPr>
                <w:tcW w:w="50" w:type="dxa"/>
                <w:hideMark/>
              </w:tcPr>
            </w:tcPrChange>
          </w:tcPr>
          <w:p w14:paraId="3240EBD2"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202" w:author="Park, Sanghoon" w:date="2021-10-01T12:11:00Z"/>
                <w:rFonts w:eastAsia="나눔명조"/>
                <w:sz w:val="18"/>
                <w:szCs w:val="20"/>
              </w:rPr>
              <w:pPrChange w:id="3203"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204" w:author="Park, Sanghoon" w:date="2021-10-01T12:11:00Z">
              <w:r w:rsidRPr="00A51E6A">
                <w:rPr>
                  <w:rFonts w:eastAsia="나눔명조"/>
                  <w:sz w:val="18"/>
                  <w:szCs w:val="20"/>
                </w:rPr>
                <w:t>0.09</w:t>
              </w:r>
            </w:ins>
          </w:p>
          <w:p w14:paraId="7FA3B46C"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205" w:author="Park, Sanghoon" w:date="2021-10-01T12:11:00Z"/>
                <w:rFonts w:eastAsia="나눔명조"/>
                <w:sz w:val="18"/>
                <w:szCs w:val="20"/>
              </w:rPr>
              <w:pPrChange w:id="3206"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207" w:author="Park, Sanghoon" w:date="2021-10-01T12:11:00Z">
              <w:r w:rsidRPr="00A51E6A">
                <w:rPr>
                  <w:rFonts w:eastAsia="나눔명조"/>
                  <w:sz w:val="18"/>
                  <w:szCs w:val="20"/>
                </w:rPr>
                <w:t>(0.05)</w:t>
              </w:r>
            </w:ins>
          </w:p>
        </w:tc>
        <w:tc>
          <w:tcPr>
            <w:tcW w:w="495" w:type="pct"/>
            <w:hideMark/>
            <w:tcPrChange w:id="3208" w:author="Park, Sanghoon" w:date="2021-10-01T12:43:00Z">
              <w:tcPr>
                <w:tcW w:w="50" w:type="dxa"/>
                <w:hideMark/>
              </w:tcPr>
            </w:tcPrChange>
          </w:tcPr>
          <w:p w14:paraId="0E50817A" w14:textId="0129008D"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3209" w:author="Park, Sanghoon" w:date="2021-10-01T12:11:00Z"/>
                <w:rFonts w:eastAsia="나눔명조"/>
                <w:sz w:val="18"/>
                <w:szCs w:val="20"/>
              </w:rPr>
            </w:pPr>
            <w:ins w:id="3210" w:author="Park, Sanghoon" w:date="2021-10-01T12:37:00Z">
              <w:r w:rsidRPr="00A51E6A">
                <w:rPr>
                  <w:rFonts w:eastAsia="나눔명조"/>
                  <w:sz w:val="18"/>
                  <w:szCs w:val="20"/>
                </w:rPr>
                <w:t>0.09</w:t>
              </w:r>
              <w:r>
                <w:rPr>
                  <w:rFonts w:eastAsia="나눔명조"/>
                  <w:sz w:val="18"/>
                  <w:szCs w:val="20"/>
                </w:rPr>
                <w:br/>
              </w:r>
              <w:r w:rsidRPr="00A51E6A">
                <w:rPr>
                  <w:rFonts w:eastAsia="나눔명조"/>
                  <w:sz w:val="18"/>
                  <w:szCs w:val="20"/>
                </w:rPr>
                <w:t>(0.05)</w:t>
              </w:r>
            </w:ins>
          </w:p>
        </w:tc>
        <w:tc>
          <w:tcPr>
            <w:tcW w:w="522" w:type="pct"/>
            <w:tcPrChange w:id="3211" w:author="Park, Sanghoon" w:date="2021-10-01T12:43:00Z">
              <w:tcPr>
                <w:tcW w:w="50" w:type="dxa"/>
              </w:tcPr>
            </w:tcPrChange>
          </w:tcPr>
          <w:p w14:paraId="27D93020" w14:textId="153862D2"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212" w:author="Park, Sanghoon" w:date="2021-10-01T12:11:00Z"/>
                <w:rFonts w:eastAsia="나눔명조"/>
                <w:sz w:val="18"/>
                <w:szCs w:val="20"/>
              </w:rPr>
              <w:pPrChange w:id="3213"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214" w:author="Park, Sanghoon" w:date="2021-10-01T12:37:00Z">
              <w:r>
                <w:rPr>
                  <w:rFonts w:eastAsia="나눔명조"/>
                  <w:sz w:val="18"/>
                  <w:szCs w:val="20"/>
                </w:rPr>
                <w:t>0.09</w:t>
              </w:r>
              <w:r>
                <w:rPr>
                  <w:rFonts w:eastAsia="나눔명조"/>
                  <w:sz w:val="18"/>
                  <w:szCs w:val="20"/>
                </w:rPr>
                <w:br/>
                <w:t>(0.05)</w:t>
              </w:r>
            </w:ins>
          </w:p>
        </w:tc>
        <w:tc>
          <w:tcPr>
            <w:tcW w:w="495" w:type="pct"/>
            <w:hideMark/>
            <w:tcPrChange w:id="3215" w:author="Park, Sanghoon" w:date="2021-10-01T12:43:00Z">
              <w:tcPr>
                <w:tcW w:w="50" w:type="dxa"/>
                <w:hideMark/>
              </w:tcPr>
            </w:tcPrChange>
          </w:tcPr>
          <w:p w14:paraId="521801E8"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216" w:author="Park, Sanghoon" w:date="2021-10-01T12:11:00Z"/>
                <w:rFonts w:eastAsia="나눔명조"/>
                <w:sz w:val="18"/>
                <w:szCs w:val="20"/>
              </w:rPr>
              <w:pPrChange w:id="3217"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218" w:author="Park, Sanghoon" w:date="2021-10-01T12:11:00Z">
              <w:r w:rsidRPr="00A51E6A">
                <w:rPr>
                  <w:rFonts w:eastAsia="나눔명조"/>
                  <w:sz w:val="18"/>
                  <w:szCs w:val="20"/>
                </w:rPr>
                <w:t>0.09</w:t>
              </w:r>
            </w:ins>
          </w:p>
          <w:p w14:paraId="7E0E09A7"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219" w:author="Park, Sanghoon" w:date="2021-10-01T12:11:00Z"/>
                <w:rFonts w:eastAsia="나눔명조"/>
                <w:sz w:val="18"/>
                <w:szCs w:val="20"/>
              </w:rPr>
              <w:pPrChange w:id="3220"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221" w:author="Park, Sanghoon" w:date="2021-10-01T12:11:00Z">
              <w:r w:rsidRPr="00A51E6A">
                <w:rPr>
                  <w:rFonts w:eastAsia="나눔명조"/>
                  <w:sz w:val="18"/>
                  <w:szCs w:val="20"/>
                </w:rPr>
                <w:t>(0.05)</w:t>
              </w:r>
            </w:ins>
          </w:p>
        </w:tc>
        <w:tc>
          <w:tcPr>
            <w:tcW w:w="495" w:type="pct"/>
            <w:hideMark/>
            <w:tcPrChange w:id="3222" w:author="Park, Sanghoon" w:date="2021-10-01T12:43:00Z">
              <w:tcPr>
                <w:tcW w:w="50" w:type="dxa"/>
                <w:hideMark/>
              </w:tcPr>
            </w:tcPrChange>
          </w:tcPr>
          <w:p w14:paraId="7B954CD7"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223" w:author="Park, Sanghoon" w:date="2021-10-01T12:11:00Z"/>
                <w:rFonts w:eastAsia="나눔명조"/>
                <w:sz w:val="18"/>
                <w:szCs w:val="20"/>
              </w:rPr>
              <w:pPrChange w:id="3224"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225" w:author="Park, Sanghoon" w:date="2021-10-01T12:11:00Z">
              <w:r w:rsidRPr="00A51E6A">
                <w:rPr>
                  <w:rFonts w:eastAsia="나눔명조"/>
                  <w:sz w:val="18"/>
                  <w:szCs w:val="20"/>
                </w:rPr>
                <w:t>0.09</w:t>
              </w:r>
            </w:ins>
          </w:p>
          <w:p w14:paraId="29B1DA01"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226" w:author="Park, Sanghoon" w:date="2021-10-01T12:11:00Z"/>
                <w:rFonts w:eastAsia="나눔명조"/>
                <w:sz w:val="18"/>
                <w:szCs w:val="20"/>
              </w:rPr>
              <w:pPrChange w:id="3227"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228" w:author="Park, Sanghoon" w:date="2021-10-01T12:11:00Z">
              <w:r w:rsidRPr="00A51E6A">
                <w:rPr>
                  <w:rFonts w:eastAsia="나눔명조"/>
                  <w:sz w:val="18"/>
                  <w:szCs w:val="20"/>
                </w:rPr>
                <w:t>(0.05)</w:t>
              </w:r>
            </w:ins>
          </w:p>
        </w:tc>
        <w:tc>
          <w:tcPr>
            <w:tcW w:w="495" w:type="pct"/>
            <w:hideMark/>
            <w:tcPrChange w:id="3229" w:author="Park, Sanghoon" w:date="2021-10-01T12:43:00Z">
              <w:tcPr>
                <w:tcW w:w="50" w:type="dxa"/>
                <w:hideMark/>
              </w:tcPr>
            </w:tcPrChange>
          </w:tcPr>
          <w:p w14:paraId="2705229E"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230" w:author="Park, Sanghoon" w:date="2021-10-01T12:11:00Z"/>
                <w:rFonts w:eastAsia="나눔명조"/>
                <w:sz w:val="18"/>
                <w:szCs w:val="20"/>
              </w:rPr>
              <w:pPrChange w:id="3231"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232" w:author="Park, Sanghoon" w:date="2021-10-01T12:11:00Z">
              <w:r w:rsidRPr="00A51E6A">
                <w:rPr>
                  <w:rFonts w:eastAsia="나눔명조"/>
                  <w:sz w:val="18"/>
                  <w:szCs w:val="20"/>
                </w:rPr>
                <w:t>0.09</w:t>
              </w:r>
            </w:ins>
          </w:p>
          <w:p w14:paraId="0B0DE177"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233" w:author="Park, Sanghoon" w:date="2021-10-01T12:11:00Z"/>
                <w:rFonts w:eastAsia="나눔명조"/>
                <w:sz w:val="18"/>
                <w:szCs w:val="20"/>
              </w:rPr>
              <w:pPrChange w:id="3234"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235" w:author="Park, Sanghoon" w:date="2021-10-01T12:11:00Z">
              <w:r w:rsidRPr="00A51E6A">
                <w:rPr>
                  <w:rFonts w:eastAsia="나눔명조"/>
                  <w:sz w:val="18"/>
                  <w:szCs w:val="20"/>
                </w:rPr>
                <w:t>(0.05)</w:t>
              </w:r>
            </w:ins>
          </w:p>
        </w:tc>
        <w:tc>
          <w:tcPr>
            <w:tcW w:w="495" w:type="pct"/>
            <w:hideMark/>
            <w:tcPrChange w:id="3236" w:author="Park, Sanghoon" w:date="2021-10-01T12:43:00Z">
              <w:tcPr>
                <w:tcW w:w="50" w:type="dxa"/>
                <w:hideMark/>
              </w:tcPr>
            </w:tcPrChange>
          </w:tcPr>
          <w:p w14:paraId="2E8F5272"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237" w:author="Park, Sanghoon" w:date="2021-10-01T12:11:00Z"/>
                <w:rFonts w:eastAsia="나눔명조"/>
                <w:sz w:val="18"/>
                <w:szCs w:val="20"/>
              </w:rPr>
              <w:pPrChange w:id="3238"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239" w:author="Park, Sanghoon" w:date="2021-10-01T12:11:00Z">
              <w:r w:rsidRPr="00A51E6A">
                <w:rPr>
                  <w:rFonts w:eastAsia="나눔명조"/>
                  <w:sz w:val="18"/>
                  <w:szCs w:val="20"/>
                </w:rPr>
                <w:t>0.08</w:t>
              </w:r>
            </w:ins>
          </w:p>
          <w:p w14:paraId="4B5AAC71"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240" w:author="Park, Sanghoon" w:date="2021-10-01T12:11:00Z"/>
                <w:rFonts w:eastAsia="나눔명조"/>
                <w:sz w:val="18"/>
                <w:szCs w:val="20"/>
              </w:rPr>
              <w:pPrChange w:id="3241"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242" w:author="Park, Sanghoon" w:date="2021-10-01T12:11:00Z">
              <w:r w:rsidRPr="00A51E6A">
                <w:rPr>
                  <w:rFonts w:eastAsia="나눔명조"/>
                  <w:sz w:val="18"/>
                  <w:szCs w:val="20"/>
                </w:rPr>
                <w:t>(0.05)</w:t>
              </w:r>
            </w:ins>
          </w:p>
        </w:tc>
        <w:tc>
          <w:tcPr>
            <w:tcW w:w="495" w:type="pct"/>
            <w:hideMark/>
            <w:tcPrChange w:id="3243" w:author="Park, Sanghoon" w:date="2021-10-01T12:43:00Z">
              <w:tcPr>
                <w:tcW w:w="50" w:type="dxa"/>
                <w:hideMark/>
              </w:tcPr>
            </w:tcPrChange>
          </w:tcPr>
          <w:p w14:paraId="70963A66"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244" w:author="Park, Sanghoon" w:date="2021-10-01T12:11:00Z"/>
                <w:rFonts w:eastAsia="나눔명조"/>
                <w:sz w:val="18"/>
                <w:szCs w:val="20"/>
              </w:rPr>
              <w:pPrChange w:id="3245"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246" w:author="Park, Sanghoon" w:date="2021-10-01T12:11:00Z">
              <w:r w:rsidRPr="00A51E6A">
                <w:rPr>
                  <w:rFonts w:eastAsia="나눔명조"/>
                  <w:sz w:val="18"/>
                  <w:szCs w:val="20"/>
                </w:rPr>
                <w:t>0.09</w:t>
              </w:r>
            </w:ins>
          </w:p>
          <w:p w14:paraId="4E4B429B"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247" w:author="Park, Sanghoon" w:date="2021-10-01T12:11:00Z"/>
                <w:rFonts w:eastAsia="나눔명조"/>
                <w:sz w:val="18"/>
                <w:szCs w:val="20"/>
              </w:rPr>
              <w:pPrChange w:id="3248"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249" w:author="Park, Sanghoon" w:date="2021-10-01T12:11:00Z">
              <w:r w:rsidRPr="00A51E6A">
                <w:rPr>
                  <w:rFonts w:eastAsia="나눔명조"/>
                  <w:sz w:val="18"/>
                  <w:szCs w:val="20"/>
                </w:rPr>
                <w:t>(0.05)</w:t>
              </w:r>
            </w:ins>
          </w:p>
        </w:tc>
      </w:tr>
      <w:tr w:rsidR="00850C91" w:rsidRPr="001F4510" w14:paraId="2C89ECF3"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3250" w:author="Park, Sanghoon" w:date="2021-10-01T12:11:00Z"/>
          <w:trPrChange w:id="3251"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3252" w:author="Park, Sanghoon" w:date="2021-10-01T12:43:00Z">
              <w:tcPr>
                <w:tcW w:w="1644" w:type="dxa"/>
                <w:hideMark/>
              </w:tcPr>
            </w:tcPrChange>
          </w:tcPr>
          <w:p w14:paraId="19249769" w14:textId="77777777" w:rsidR="00850C91" w:rsidRPr="00A51E6A" w:rsidRDefault="00850C91">
            <w:pPr>
              <w:wordWrap/>
              <w:spacing w:after="0"/>
              <w:cnfStyle w:val="001000100000" w:firstRow="0" w:lastRow="0" w:firstColumn="1" w:lastColumn="0" w:oddVBand="0" w:evenVBand="0" w:oddHBand="1" w:evenHBand="0" w:firstRowFirstColumn="0" w:firstRowLastColumn="0" w:lastRowFirstColumn="0" w:lastRowLastColumn="0"/>
              <w:rPr>
                <w:ins w:id="3253" w:author="Park, Sanghoon" w:date="2021-10-01T12:11:00Z"/>
                <w:rFonts w:eastAsia="나눔명조"/>
                <w:sz w:val="17"/>
                <w:szCs w:val="17"/>
              </w:rPr>
              <w:pPrChange w:id="3254" w:author="Park, Sanghoon" w:date="2021-10-01T12:16:00Z">
                <w:pPr>
                  <w:cnfStyle w:val="001000100000" w:firstRow="0" w:lastRow="0" w:firstColumn="1" w:lastColumn="0" w:oddVBand="0" w:evenVBand="0" w:oddHBand="1" w:evenHBand="0" w:firstRowFirstColumn="0" w:firstRowLastColumn="0" w:lastRowFirstColumn="0" w:lastRowLastColumn="0"/>
                </w:pPr>
              </w:pPrChange>
            </w:pPr>
            <w:ins w:id="3255" w:author="Park, Sanghoon" w:date="2021-10-01T12:11:00Z">
              <w:r w:rsidRPr="00A51E6A">
                <w:rPr>
                  <w:rFonts w:eastAsia="나눔명조" w:hint="eastAsia"/>
                  <w:b w:val="0"/>
                  <w:bCs w:val="0"/>
                  <w:sz w:val="17"/>
                  <w:szCs w:val="17"/>
                </w:rPr>
                <w:t>현재</w:t>
              </w:r>
              <w:r w:rsidRPr="00A51E6A">
                <w:rPr>
                  <w:rFonts w:eastAsia="나눔명조" w:hint="eastAsia"/>
                  <w:b w:val="0"/>
                  <w:bCs w:val="0"/>
                  <w:sz w:val="17"/>
                  <w:szCs w:val="17"/>
                </w:rPr>
                <w:t xml:space="preserve"> </w:t>
              </w:r>
              <w:r w:rsidRPr="00A51E6A">
                <w:rPr>
                  <w:rFonts w:eastAsia="나눔명조" w:hint="eastAsia"/>
                  <w:b w:val="0"/>
                  <w:bCs w:val="0"/>
                  <w:sz w:val="17"/>
                  <w:szCs w:val="17"/>
                </w:rPr>
                <w:t>직급</w:t>
              </w:r>
            </w:ins>
          </w:p>
          <w:p w14:paraId="2BD154F6" w14:textId="77777777" w:rsidR="00850C91" w:rsidRPr="00A51E6A" w:rsidRDefault="00850C91">
            <w:pPr>
              <w:wordWrap/>
              <w:spacing w:after="0" w:line="240" w:lineRule="auto"/>
              <w:cnfStyle w:val="001000100000" w:firstRow="0" w:lastRow="0" w:firstColumn="1" w:lastColumn="0" w:oddVBand="0" w:evenVBand="0" w:oddHBand="1" w:evenHBand="0" w:firstRowFirstColumn="0" w:firstRowLastColumn="0" w:lastRowFirstColumn="0" w:lastRowLastColumn="0"/>
              <w:rPr>
                <w:ins w:id="3256" w:author="Park, Sanghoon" w:date="2021-10-01T12:11:00Z"/>
                <w:rFonts w:eastAsia="나눔명조"/>
                <w:b w:val="0"/>
                <w:bCs w:val="0"/>
                <w:sz w:val="17"/>
                <w:szCs w:val="17"/>
              </w:rPr>
              <w:pPrChange w:id="3257" w:author="Park, Sanghoon" w:date="2021-10-01T12:16: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3258" w:author="Park, Sanghoon" w:date="2021-10-01T12:11:00Z">
              <w:r w:rsidRPr="00A51E6A">
                <w:rPr>
                  <w:rFonts w:eastAsia="나눔명조"/>
                  <w:b w:val="0"/>
                  <w:bCs w:val="0"/>
                  <w:sz w:val="17"/>
                  <w:szCs w:val="17"/>
                </w:rPr>
                <w:t> </w:t>
              </w:r>
            </w:ins>
          </w:p>
        </w:tc>
        <w:tc>
          <w:tcPr>
            <w:tcW w:w="495" w:type="pct"/>
            <w:hideMark/>
            <w:tcPrChange w:id="3259" w:author="Park, Sanghoon" w:date="2021-10-01T12:43:00Z">
              <w:tcPr>
                <w:tcW w:w="50" w:type="dxa"/>
                <w:hideMark/>
              </w:tcPr>
            </w:tcPrChange>
          </w:tcPr>
          <w:p w14:paraId="18B53597"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260" w:author="Park, Sanghoon" w:date="2021-10-01T12:11:00Z"/>
                <w:rFonts w:eastAsia="나눔명조"/>
                <w:sz w:val="18"/>
                <w:szCs w:val="20"/>
              </w:rPr>
              <w:pPrChange w:id="3261"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262" w:author="Park, Sanghoon" w:date="2021-10-01T12:11:00Z">
              <w:r w:rsidRPr="00A51E6A">
                <w:rPr>
                  <w:rFonts w:eastAsia="나눔명조"/>
                  <w:sz w:val="18"/>
                  <w:szCs w:val="20"/>
                </w:rPr>
                <w:t>-0.10**</w:t>
              </w:r>
            </w:ins>
          </w:p>
          <w:p w14:paraId="7AD59B9F"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263" w:author="Park, Sanghoon" w:date="2021-10-01T12:11:00Z"/>
                <w:rFonts w:eastAsia="나눔명조"/>
                <w:sz w:val="18"/>
                <w:szCs w:val="20"/>
              </w:rPr>
              <w:pPrChange w:id="3264"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265" w:author="Park, Sanghoon" w:date="2021-10-01T12:11:00Z">
              <w:r w:rsidRPr="00A51E6A">
                <w:rPr>
                  <w:rFonts w:eastAsia="나눔명조"/>
                  <w:sz w:val="18"/>
                  <w:szCs w:val="20"/>
                </w:rPr>
                <w:t>(0.03)</w:t>
              </w:r>
            </w:ins>
          </w:p>
        </w:tc>
        <w:tc>
          <w:tcPr>
            <w:tcW w:w="495" w:type="pct"/>
            <w:hideMark/>
            <w:tcPrChange w:id="3266" w:author="Park, Sanghoon" w:date="2021-10-01T12:43:00Z">
              <w:tcPr>
                <w:tcW w:w="50" w:type="dxa"/>
                <w:hideMark/>
              </w:tcPr>
            </w:tcPrChange>
          </w:tcPr>
          <w:p w14:paraId="5FE3B85A" w14:textId="7B8B411D"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3267" w:author="Park, Sanghoon" w:date="2021-10-01T12:11:00Z"/>
                <w:rFonts w:eastAsia="나눔명조"/>
                <w:sz w:val="18"/>
                <w:szCs w:val="20"/>
              </w:rPr>
            </w:pPr>
            <w:ins w:id="3268" w:author="Park, Sanghoon" w:date="2021-10-01T12:37:00Z">
              <w:r w:rsidRPr="00A51E6A">
                <w:rPr>
                  <w:rFonts w:eastAsia="나눔명조"/>
                  <w:sz w:val="18"/>
                  <w:szCs w:val="20"/>
                </w:rPr>
                <w:t>-0.10**</w:t>
              </w:r>
              <w:r>
                <w:rPr>
                  <w:rFonts w:eastAsia="나눔명조"/>
                  <w:sz w:val="18"/>
                  <w:szCs w:val="20"/>
                </w:rPr>
                <w:br/>
              </w:r>
              <w:r w:rsidRPr="00A51E6A">
                <w:rPr>
                  <w:rFonts w:eastAsia="나눔명조"/>
                  <w:sz w:val="18"/>
                  <w:szCs w:val="20"/>
                </w:rPr>
                <w:t>(0.03)</w:t>
              </w:r>
            </w:ins>
          </w:p>
        </w:tc>
        <w:tc>
          <w:tcPr>
            <w:tcW w:w="522" w:type="pct"/>
            <w:tcPrChange w:id="3269" w:author="Park, Sanghoon" w:date="2021-10-01T12:43:00Z">
              <w:tcPr>
                <w:tcW w:w="50" w:type="dxa"/>
              </w:tcPr>
            </w:tcPrChange>
          </w:tcPr>
          <w:p w14:paraId="394C4C94" w14:textId="73757C7F"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270" w:author="Park, Sanghoon" w:date="2021-10-01T12:11:00Z"/>
                <w:rFonts w:eastAsia="나눔명조"/>
                <w:sz w:val="18"/>
                <w:szCs w:val="20"/>
              </w:rPr>
              <w:pPrChange w:id="3271"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272" w:author="Park, Sanghoon" w:date="2021-10-01T12:37:00Z">
              <w:r>
                <w:rPr>
                  <w:rFonts w:eastAsia="나눔명조"/>
                  <w:sz w:val="18"/>
                  <w:szCs w:val="20"/>
                </w:rPr>
                <w:t>-0.10**</w:t>
              </w:r>
              <w:r>
                <w:rPr>
                  <w:rFonts w:eastAsia="나눔명조"/>
                  <w:sz w:val="18"/>
                  <w:szCs w:val="20"/>
                </w:rPr>
                <w:br/>
                <w:t>(0.03)</w:t>
              </w:r>
            </w:ins>
          </w:p>
        </w:tc>
        <w:tc>
          <w:tcPr>
            <w:tcW w:w="495" w:type="pct"/>
            <w:hideMark/>
            <w:tcPrChange w:id="3273" w:author="Park, Sanghoon" w:date="2021-10-01T12:43:00Z">
              <w:tcPr>
                <w:tcW w:w="50" w:type="dxa"/>
                <w:hideMark/>
              </w:tcPr>
            </w:tcPrChange>
          </w:tcPr>
          <w:p w14:paraId="3F229F1C"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274" w:author="Park, Sanghoon" w:date="2021-10-01T12:11:00Z"/>
                <w:rFonts w:eastAsia="나눔명조"/>
                <w:sz w:val="18"/>
                <w:szCs w:val="20"/>
              </w:rPr>
              <w:pPrChange w:id="3275"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276" w:author="Park, Sanghoon" w:date="2021-10-01T12:11:00Z">
              <w:r w:rsidRPr="00A51E6A">
                <w:rPr>
                  <w:rFonts w:eastAsia="나눔명조"/>
                  <w:sz w:val="18"/>
                  <w:szCs w:val="20"/>
                </w:rPr>
                <w:t>-0.10**</w:t>
              </w:r>
            </w:ins>
          </w:p>
          <w:p w14:paraId="2E3ECABE"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277" w:author="Park, Sanghoon" w:date="2021-10-01T12:11:00Z"/>
                <w:rFonts w:eastAsia="나눔명조"/>
                <w:sz w:val="18"/>
                <w:szCs w:val="20"/>
              </w:rPr>
              <w:pPrChange w:id="3278"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279" w:author="Park, Sanghoon" w:date="2021-10-01T12:11:00Z">
              <w:r w:rsidRPr="00A51E6A">
                <w:rPr>
                  <w:rFonts w:eastAsia="나눔명조"/>
                  <w:sz w:val="18"/>
                  <w:szCs w:val="20"/>
                </w:rPr>
                <w:t>(0.03)</w:t>
              </w:r>
            </w:ins>
          </w:p>
        </w:tc>
        <w:tc>
          <w:tcPr>
            <w:tcW w:w="495" w:type="pct"/>
            <w:hideMark/>
            <w:tcPrChange w:id="3280" w:author="Park, Sanghoon" w:date="2021-10-01T12:43:00Z">
              <w:tcPr>
                <w:tcW w:w="50" w:type="dxa"/>
                <w:hideMark/>
              </w:tcPr>
            </w:tcPrChange>
          </w:tcPr>
          <w:p w14:paraId="39F49F22"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281" w:author="Park, Sanghoon" w:date="2021-10-01T12:11:00Z"/>
                <w:rFonts w:eastAsia="나눔명조"/>
                <w:sz w:val="18"/>
                <w:szCs w:val="20"/>
              </w:rPr>
              <w:pPrChange w:id="3282"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283" w:author="Park, Sanghoon" w:date="2021-10-01T12:11:00Z">
              <w:r w:rsidRPr="00A51E6A">
                <w:rPr>
                  <w:rFonts w:eastAsia="나눔명조"/>
                  <w:sz w:val="18"/>
                  <w:szCs w:val="20"/>
                </w:rPr>
                <w:t>-0.09**</w:t>
              </w:r>
            </w:ins>
          </w:p>
          <w:p w14:paraId="7889B975"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284" w:author="Park, Sanghoon" w:date="2021-10-01T12:11:00Z"/>
                <w:rFonts w:eastAsia="나눔명조"/>
                <w:sz w:val="18"/>
                <w:szCs w:val="20"/>
              </w:rPr>
              <w:pPrChange w:id="3285"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286" w:author="Park, Sanghoon" w:date="2021-10-01T12:11:00Z">
              <w:r w:rsidRPr="00A51E6A">
                <w:rPr>
                  <w:rFonts w:eastAsia="나눔명조"/>
                  <w:sz w:val="18"/>
                  <w:szCs w:val="20"/>
                </w:rPr>
                <w:t>(0.03)</w:t>
              </w:r>
            </w:ins>
          </w:p>
        </w:tc>
        <w:tc>
          <w:tcPr>
            <w:tcW w:w="495" w:type="pct"/>
            <w:hideMark/>
            <w:tcPrChange w:id="3287" w:author="Park, Sanghoon" w:date="2021-10-01T12:43:00Z">
              <w:tcPr>
                <w:tcW w:w="50" w:type="dxa"/>
                <w:hideMark/>
              </w:tcPr>
            </w:tcPrChange>
          </w:tcPr>
          <w:p w14:paraId="569CC31A"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288" w:author="Park, Sanghoon" w:date="2021-10-01T12:11:00Z"/>
                <w:rFonts w:eastAsia="나눔명조"/>
                <w:sz w:val="18"/>
                <w:szCs w:val="20"/>
              </w:rPr>
              <w:pPrChange w:id="3289"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290" w:author="Park, Sanghoon" w:date="2021-10-01T12:11:00Z">
              <w:r w:rsidRPr="00A51E6A">
                <w:rPr>
                  <w:rFonts w:eastAsia="나눔명조"/>
                  <w:sz w:val="18"/>
                  <w:szCs w:val="20"/>
                </w:rPr>
                <w:t>-0.09**</w:t>
              </w:r>
            </w:ins>
          </w:p>
          <w:p w14:paraId="56F59130"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291" w:author="Park, Sanghoon" w:date="2021-10-01T12:11:00Z"/>
                <w:rFonts w:eastAsia="나눔명조"/>
                <w:sz w:val="18"/>
                <w:szCs w:val="20"/>
              </w:rPr>
              <w:pPrChange w:id="3292"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293" w:author="Park, Sanghoon" w:date="2021-10-01T12:11:00Z">
              <w:r w:rsidRPr="00A51E6A">
                <w:rPr>
                  <w:rFonts w:eastAsia="나눔명조"/>
                  <w:sz w:val="18"/>
                  <w:szCs w:val="20"/>
                </w:rPr>
                <w:t>(0.03)</w:t>
              </w:r>
            </w:ins>
          </w:p>
        </w:tc>
        <w:tc>
          <w:tcPr>
            <w:tcW w:w="495" w:type="pct"/>
            <w:hideMark/>
            <w:tcPrChange w:id="3294" w:author="Park, Sanghoon" w:date="2021-10-01T12:43:00Z">
              <w:tcPr>
                <w:tcW w:w="50" w:type="dxa"/>
                <w:hideMark/>
              </w:tcPr>
            </w:tcPrChange>
          </w:tcPr>
          <w:p w14:paraId="25CFC8FD"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295" w:author="Park, Sanghoon" w:date="2021-10-01T12:11:00Z"/>
                <w:rFonts w:eastAsia="나눔명조"/>
                <w:sz w:val="18"/>
                <w:szCs w:val="20"/>
              </w:rPr>
              <w:pPrChange w:id="3296"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297" w:author="Park, Sanghoon" w:date="2021-10-01T12:11:00Z">
              <w:r w:rsidRPr="00A51E6A">
                <w:rPr>
                  <w:rFonts w:eastAsia="나눔명조"/>
                  <w:sz w:val="18"/>
                  <w:szCs w:val="20"/>
                </w:rPr>
                <w:t>-0.09**</w:t>
              </w:r>
            </w:ins>
          </w:p>
          <w:p w14:paraId="2F5E50A0"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298" w:author="Park, Sanghoon" w:date="2021-10-01T12:11:00Z"/>
                <w:rFonts w:eastAsia="나눔명조"/>
                <w:sz w:val="18"/>
                <w:szCs w:val="20"/>
              </w:rPr>
              <w:pPrChange w:id="3299"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300" w:author="Park, Sanghoon" w:date="2021-10-01T12:11:00Z">
              <w:r w:rsidRPr="00A51E6A">
                <w:rPr>
                  <w:rFonts w:eastAsia="나눔명조"/>
                  <w:sz w:val="18"/>
                  <w:szCs w:val="20"/>
                </w:rPr>
                <w:t>(0.03)</w:t>
              </w:r>
            </w:ins>
          </w:p>
        </w:tc>
        <w:tc>
          <w:tcPr>
            <w:tcW w:w="495" w:type="pct"/>
            <w:hideMark/>
            <w:tcPrChange w:id="3301" w:author="Park, Sanghoon" w:date="2021-10-01T12:43:00Z">
              <w:tcPr>
                <w:tcW w:w="50" w:type="dxa"/>
                <w:hideMark/>
              </w:tcPr>
            </w:tcPrChange>
          </w:tcPr>
          <w:p w14:paraId="5047E53D"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302" w:author="Park, Sanghoon" w:date="2021-10-01T12:11:00Z"/>
                <w:rFonts w:eastAsia="나눔명조"/>
                <w:sz w:val="18"/>
                <w:szCs w:val="20"/>
              </w:rPr>
              <w:pPrChange w:id="3303"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304" w:author="Park, Sanghoon" w:date="2021-10-01T12:11:00Z">
              <w:r w:rsidRPr="00A51E6A">
                <w:rPr>
                  <w:rFonts w:eastAsia="나눔명조"/>
                  <w:sz w:val="18"/>
                  <w:szCs w:val="20"/>
                </w:rPr>
                <w:t>-0.09**</w:t>
              </w:r>
            </w:ins>
          </w:p>
          <w:p w14:paraId="71322A33"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305" w:author="Park, Sanghoon" w:date="2021-10-01T12:11:00Z"/>
                <w:rFonts w:eastAsia="나눔명조"/>
                <w:sz w:val="18"/>
                <w:szCs w:val="20"/>
              </w:rPr>
              <w:pPrChange w:id="3306"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307" w:author="Park, Sanghoon" w:date="2021-10-01T12:11:00Z">
              <w:r w:rsidRPr="00A51E6A">
                <w:rPr>
                  <w:rFonts w:eastAsia="나눔명조"/>
                  <w:sz w:val="18"/>
                  <w:szCs w:val="20"/>
                </w:rPr>
                <w:t>(0.03)</w:t>
              </w:r>
            </w:ins>
          </w:p>
        </w:tc>
      </w:tr>
      <w:tr w:rsidR="00850C91" w:rsidRPr="001F4510" w14:paraId="40669F45" w14:textId="77777777" w:rsidTr="00850C91">
        <w:trPr>
          <w:trHeight w:val="20"/>
          <w:jc w:val="center"/>
          <w:ins w:id="3308" w:author="Park, Sanghoon" w:date="2021-10-01T12:11:00Z"/>
          <w:trPrChange w:id="3309"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3310" w:author="Park, Sanghoon" w:date="2021-10-01T12:43:00Z">
              <w:tcPr>
                <w:tcW w:w="1644" w:type="dxa"/>
                <w:hideMark/>
              </w:tcPr>
            </w:tcPrChange>
          </w:tcPr>
          <w:p w14:paraId="4253FB05" w14:textId="77777777" w:rsidR="00850C91" w:rsidRPr="00A51E6A" w:rsidRDefault="00850C91">
            <w:pPr>
              <w:wordWrap/>
              <w:spacing w:after="0"/>
              <w:rPr>
                <w:ins w:id="3311" w:author="Park, Sanghoon" w:date="2021-10-01T12:11:00Z"/>
                <w:rFonts w:eastAsia="나눔명조"/>
                <w:sz w:val="17"/>
                <w:szCs w:val="17"/>
              </w:rPr>
              <w:pPrChange w:id="3312" w:author="Park, Sanghoon" w:date="2021-10-01T12:16:00Z">
                <w:pPr/>
              </w:pPrChange>
            </w:pPr>
            <w:ins w:id="3313" w:author="Park, Sanghoon" w:date="2021-10-01T12:11:00Z">
              <w:r w:rsidRPr="00A51E6A">
                <w:rPr>
                  <w:rFonts w:eastAsia="나눔명조" w:hint="eastAsia"/>
                  <w:b w:val="0"/>
                  <w:bCs w:val="0"/>
                  <w:sz w:val="17"/>
                  <w:szCs w:val="17"/>
                </w:rPr>
                <w:t>주평균</w:t>
              </w:r>
              <w:r w:rsidRPr="00A51E6A">
                <w:rPr>
                  <w:rFonts w:eastAsia="나눔명조" w:hint="eastAsia"/>
                  <w:b w:val="0"/>
                  <w:bCs w:val="0"/>
                  <w:sz w:val="17"/>
                  <w:szCs w:val="17"/>
                </w:rPr>
                <w:t xml:space="preserve"> </w:t>
              </w:r>
              <w:r w:rsidRPr="00A51E6A">
                <w:rPr>
                  <w:rFonts w:eastAsia="나눔명조" w:hint="eastAsia"/>
                  <w:b w:val="0"/>
                  <w:bCs w:val="0"/>
                  <w:sz w:val="17"/>
                  <w:szCs w:val="17"/>
                </w:rPr>
                <w:t>근무시간</w:t>
              </w:r>
            </w:ins>
          </w:p>
          <w:p w14:paraId="2AD1D95E" w14:textId="77777777" w:rsidR="00850C91" w:rsidRPr="00A51E6A" w:rsidRDefault="00850C91">
            <w:pPr>
              <w:wordWrap/>
              <w:spacing w:after="0" w:line="240" w:lineRule="auto"/>
              <w:rPr>
                <w:ins w:id="3314" w:author="Park, Sanghoon" w:date="2021-10-01T12:11:00Z"/>
                <w:rFonts w:eastAsia="나눔명조"/>
                <w:b w:val="0"/>
                <w:bCs w:val="0"/>
                <w:sz w:val="17"/>
                <w:szCs w:val="17"/>
              </w:rPr>
              <w:pPrChange w:id="3315" w:author="Park, Sanghoon" w:date="2021-10-01T12:16:00Z">
                <w:pPr>
                  <w:spacing w:after="0" w:line="240" w:lineRule="auto"/>
                </w:pPr>
              </w:pPrChange>
            </w:pPr>
            <w:ins w:id="3316" w:author="Park, Sanghoon" w:date="2021-10-01T12:11:00Z">
              <w:r w:rsidRPr="00A51E6A">
                <w:rPr>
                  <w:rFonts w:eastAsia="나눔명조"/>
                  <w:b w:val="0"/>
                  <w:bCs w:val="0"/>
                  <w:sz w:val="17"/>
                  <w:szCs w:val="17"/>
                </w:rPr>
                <w:t> </w:t>
              </w:r>
            </w:ins>
          </w:p>
        </w:tc>
        <w:tc>
          <w:tcPr>
            <w:tcW w:w="495" w:type="pct"/>
            <w:hideMark/>
            <w:tcPrChange w:id="3317" w:author="Park, Sanghoon" w:date="2021-10-01T12:43:00Z">
              <w:tcPr>
                <w:tcW w:w="50" w:type="dxa"/>
                <w:hideMark/>
              </w:tcPr>
            </w:tcPrChange>
          </w:tcPr>
          <w:p w14:paraId="4F8CA9DD"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318" w:author="Park, Sanghoon" w:date="2021-10-01T12:11:00Z"/>
                <w:rFonts w:eastAsia="나눔명조"/>
                <w:sz w:val="18"/>
                <w:szCs w:val="20"/>
              </w:rPr>
              <w:pPrChange w:id="3319"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320" w:author="Park, Sanghoon" w:date="2021-10-01T12:11:00Z">
              <w:r w:rsidRPr="00A51E6A">
                <w:rPr>
                  <w:rFonts w:eastAsia="나눔명조"/>
                  <w:sz w:val="18"/>
                  <w:szCs w:val="20"/>
                </w:rPr>
                <w:t>-0.09</w:t>
              </w:r>
            </w:ins>
          </w:p>
          <w:p w14:paraId="625D5E65"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321" w:author="Park, Sanghoon" w:date="2021-10-01T12:11:00Z"/>
                <w:rFonts w:eastAsia="나눔명조"/>
                <w:sz w:val="18"/>
                <w:szCs w:val="20"/>
              </w:rPr>
              <w:pPrChange w:id="3322"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323" w:author="Park, Sanghoon" w:date="2021-10-01T12:11:00Z">
              <w:r w:rsidRPr="00A51E6A">
                <w:rPr>
                  <w:rFonts w:eastAsia="나눔명조"/>
                  <w:sz w:val="18"/>
                  <w:szCs w:val="20"/>
                </w:rPr>
                <w:t>(0.13)</w:t>
              </w:r>
            </w:ins>
          </w:p>
        </w:tc>
        <w:tc>
          <w:tcPr>
            <w:tcW w:w="495" w:type="pct"/>
            <w:hideMark/>
            <w:tcPrChange w:id="3324" w:author="Park, Sanghoon" w:date="2021-10-01T12:43:00Z">
              <w:tcPr>
                <w:tcW w:w="50" w:type="dxa"/>
                <w:hideMark/>
              </w:tcPr>
            </w:tcPrChange>
          </w:tcPr>
          <w:p w14:paraId="0BEA5923" w14:textId="503F87DF"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3325" w:author="Park, Sanghoon" w:date="2021-10-01T12:11:00Z"/>
                <w:rFonts w:eastAsia="나눔명조"/>
                <w:sz w:val="18"/>
                <w:szCs w:val="20"/>
              </w:rPr>
            </w:pPr>
            <w:ins w:id="3326" w:author="Park, Sanghoon" w:date="2021-10-01T12:37:00Z">
              <w:r w:rsidRPr="00A51E6A">
                <w:rPr>
                  <w:rFonts w:eastAsia="나눔명조"/>
                  <w:sz w:val="18"/>
                  <w:szCs w:val="20"/>
                </w:rPr>
                <w:t>-0.09</w:t>
              </w:r>
              <w:r>
                <w:rPr>
                  <w:rFonts w:eastAsia="나눔명조"/>
                  <w:sz w:val="18"/>
                  <w:szCs w:val="20"/>
                </w:rPr>
                <w:br/>
              </w:r>
              <w:r w:rsidRPr="00A51E6A">
                <w:rPr>
                  <w:rFonts w:eastAsia="나눔명조"/>
                  <w:sz w:val="18"/>
                  <w:szCs w:val="20"/>
                </w:rPr>
                <w:t>(0.13)</w:t>
              </w:r>
            </w:ins>
          </w:p>
        </w:tc>
        <w:tc>
          <w:tcPr>
            <w:tcW w:w="522" w:type="pct"/>
            <w:tcPrChange w:id="3327" w:author="Park, Sanghoon" w:date="2021-10-01T12:43:00Z">
              <w:tcPr>
                <w:tcW w:w="50" w:type="dxa"/>
              </w:tcPr>
            </w:tcPrChange>
          </w:tcPr>
          <w:p w14:paraId="6C705323" w14:textId="1E63C32E"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328" w:author="Park, Sanghoon" w:date="2021-10-01T12:11:00Z"/>
                <w:rFonts w:eastAsia="나눔명조"/>
                <w:sz w:val="18"/>
                <w:szCs w:val="20"/>
              </w:rPr>
              <w:pPrChange w:id="3329"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330" w:author="Park, Sanghoon" w:date="2021-10-01T12:37:00Z">
              <w:r>
                <w:rPr>
                  <w:rFonts w:eastAsia="나눔명조"/>
                  <w:sz w:val="18"/>
                  <w:szCs w:val="20"/>
                </w:rPr>
                <w:t>-0.10</w:t>
              </w:r>
              <w:r>
                <w:rPr>
                  <w:rFonts w:eastAsia="나눔명조"/>
                  <w:sz w:val="18"/>
                  <w:szCs w:val="20"/>
                </w:rPr>
                <w:br/>
                <w:t>(0.13)</w:t>
              </w:r>
            </w:ins>
          </w:p>
        </w:tc>
        <w:tc>
          <w:tcPr>
            <w:tcW w:w="495" w:type="pct"/>
            <w:hideMark/>
            <w:tcPrChange w:id="3331" w:author="Park, Sanghoon" w:date="2021-10-01T12:43:00Z">
              <w:tcPr>
                <w:tcW w:w="50" w:type="dxa"/>
                <w:hideMark/>
              </w:tcPr>
            </w:tcPrChange>
          </w:tcPr>
          <w:p w14:paraId="2C3260AC"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332" w:author="Park, Sanghoon" w:date="2021-10-01T12:11:00Z"/>
                <w:rFonts w:eastAsia="나눔명조"/>
                <w:sz w:val="18"/>
                <w:szCs w:val="20"/>
              </w:rPr>
              <w:pPrChange w:id="3333"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334" w:author="Park, Sanghoon" w:date="2021-10-01T12:11:00Z">
              <w:r w:rsidRPr="00A51E6A">
                <w:rPr>
                  <w:rFonts w:eastAsia="나눔명조"/>
                  <w:sz w:val="18"/>
                  <w:szCs w:val="20"/>
                </w:rPr>
                <w:t>-0.09</w:t>
              </w:r>
            </w:ins>
          </w:p>
          <w:p w14:paraId="23B3832C"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335" w:author="Park, Sanghoon" w:date="2021-10-01T12:11:00Z"/>
                <w:rFonts w:eastAsia="나눔명조"/>
                <w:sz w:val="18"/>
                <w:szCs w:val="20"/>
              </w:rPr>
              <w:pPrChange w:id="3336"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337" w:author="Park, Sanghoon" w:date="2021-10-01T12:11:00Z">
              <w:r w:rsidRPr="00A51E6A">
                <w:rPr>
                  <w:rFonts w:eastAsia="나눔명조"/>
                  <w:sz w:val="18"/>
                  <w:szCs w:val="20"/>
                </w:rPr>
                <w:t>(0.13)</w:t>
              </w:r>
            </w:ins>
          </w:p>
        </w:tc>
        <w:tc>
          <w:tcPr>
            <w:tcW w:w="495" w:type="pct"/>
            <w:hideMark/>
            <w:tcPrChange w:id="3338" w:author="Park, Sanghoon" w:date="2021-10-01T12:43:00Z">
              <w:tcPr>
                <w:tcW w:w="50" w:type="dxa"/>
                <w:hideMark/>
              </w:tcPr>
            </w:tcPrChange>
          </w:tcPr>
          <w:p w14:paraId="38BBFCE9"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339" w:author="Park, Sanghoon" w:date="2021-10-01T12:11:00Z"/>
                <w:rFonts w:eastAsia="나눔명조"/>
                <w:sz w:val="18"/>
                <w:szCs w:val="20"/>
              </w:rPr>
              <w:pPrChange w:id="3340"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341" w:author="Park, Sanghoon" w:date="2021-10-01T12:11:00Z">
              <w:r w:rsidRPr="00A51E6A">
                <w:rPr>
                  <w:rFonts w:eastAsia="나눔명조"/>
                  <w:sz w:val="18"/>
                  <w:szCs w:val="20"/>
                </w:rPr>
                <w:t>-0.10</w:t>
              </w:r>
            </w:ins>
          </w:p>
          <w:p w14:paraId="1EE24CE4"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342" w:author="Park, Sanghoon" w:date="2021-10-01T12:11:00Z"/>
                <w:rFonts w:eastAsia="나눔명조"/>
                <w:sz w:val="18"/>
                <w:szCs w:val="20"/>
              </w:rPr>
              <w:pPrChange w:id="3343"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344" w:author="Park, Sanghoon" w:date="2021-10-01T12:11:00Z">
              <w:r w:rsidRPr="00A51E6A">
                <w:rPr>
                  <w:rFonts w:eastAsia="나눔명조"/>
                  <w:sz w:val="18"/>
                  <w:szCs w:val="20"/>
                </w:rPr>
                <w:t>(0.13)</w:t>
              </w:r>
            </w:ins>
          </w:p>
        </w:tc>
        <w:tc>
          <w:tcPr>
            <w:tcW w:w="495" w:type="pct"/>
            <w:hideMark/>
            <w:tcPrChange w:id="3345" w:author="Park, Sanghoon" w:date="2021-10-01T12:43:00Z">
              <w:tcPr>
                <w:tcW w:w="50" w:type="dxa"/>
                <w:hideMark/>
              </w:tcPr>
            </w:tcPrChange>
          </w:tcPr>
          <w:p w14:paraId="6AAC7CED"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346" w:author="Park, Sanghoon" w:date="2021-10-01T12:11:00Z"/>
                <w:rFonts w:eastAsia="나눔명조"/>
                <w:sz w:val="18"/>
                <w:szCs w:val="20"/>
              </w:rPr>
              <w:pPrChange w:id="3347"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348" w:author="Park, Sanghoon" w:date="2021-10-01T12:11:00Z">
              <w:r w:rsidRPr="00A51E6A">
                <w:rPr>
                  <w:rFonts w:eastAsia="나눔명조"/>
                  <w:sz w:val="18"/>
                  <w:szCs w:val="20"/>
                </w:rPr>
                <w:t>-0.10</w:t>
              </w:r>
            </w:ins>
          </w:p>
          <w:p w14:paraId="76416F7A"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349" w:author="Park, Sanghoon" w:date="2021-10-01T12:11:00Z"/>
                <w:rFonts w:eastAsia="나눔명조"/>
                <w:sz w:val="18"/>
                <w:szCs w:val="20"/>
              </w:rPr>
              <w:pPrChange w:id="3350"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351" w:author="Park, Sanghoon" w:date="2021-10-01T12:11:00Z">
              <w:r w:rsidRPr="00A51E6A">
                <w:rPr>
                  <w:rFonts w:eastAsia="나눔명조"/>
                  <w:sz w:val="18"/>
                  <w:szCs w:val="20"/>
                </w:rPr>
                <w:t>(0.13)</w:t>
              </w:r>
            </w:ins>
          </w:p>
        </w:tc>
        <w:tc>
          <w:tcPr>
            <w:tcW w:w="495" w:type="pct"/>
            <w:hideMark/>
            <w:tcPrChange w:id="3352" w:author="Park, Sanghoon" w:date="2021-10-01T12:43:00Z">
              <w:tcPr>
                <w:tcW w:w="50" w:type="dxa"/>
                <w:hideMark/>
              </w:tcPr>
            </w:tcPrChange>
          </w:tcPr>
          <w:p w14:paraId="475EA44A"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353" w:author="Park, Sanghoon" w:date="2021-10-01T12:11:00Z"/>
                <w:rFonts w:eastAsia="나눔명조"/>
                <w:sz w:val="18"/>
                <w:szCs w:val="20"/>
              </w:rPr>
              <w:pPrChange w:id="3354"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355" w:author="Park, Sanghoon" w:date="2021-10-01T12:11:00Z">
              <w:r w:rsidRPr="00A51E6A">
                <w:rPr>
                  <w:rFonts w:eastAsia="나눔명조"/>
                  <w:sz w:val="18"/>
                  <w:szCs w:val="20"/>
                </w:rPr>
                <w:t>-0.09</w:t>
              </w:r>
            </w:ins>
          </w:p>
          <w:p w14:paraId="14D18639"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356" w:author="Park, Sanghoon" w:date="2021-10-01T12:11:00Z"/>
                <w:rFonts w:eastAsia="나눔명조"/>
                <w:sz w:val="18"/>
                <w:szCs w:val="20"/>
              </w:rPr>
              <w:pPrChange w:id="3357"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358" w:author="Park, Sanghoon" w:date="2021-10-01T12:11:00Z">
              <w:r w:rsidRPr="00A51E6A">
                <w:rPr>
                  <w:rFonts w:eastAsia="나눔명조"/>
                  <w:sz w:val="18"/>
                  <w:szCs w:val="20"/>
                </w:rPr>
                <w:t>(0.13)</w:t>
              </w:r>
            </w:ins>
          </w:p>
        </w:tc>
        <w:tc>
          <w:tcPr>
            <w:tcW w:w="495" w:type="pct"/>
            <w:hideMark/>
            <w:tcPrChange w:id="3359" w:author="Park, Sanghoon" w:date="2021-10-01T12:43:00Z">
              <w:tcPr>
                <w:tcW w:w="50" w:type="dxa"/>
                <w:hideMark/>
              </w:tcPr>
            </w:tcPrChange>
          </w:tcPr>
          <w:p w14:paraId="4516FC4B"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360" w:author="Park, Sanghoon" w:date="2021-10-01T12:11:00Z"/>
                <w:rFonts w:eastAsia="나눔명조"/>
                <w:sz w:val="18"/>
                <w:szCs w:val="20"/>
              </w:rPr>
              <w:pPrChange w:id="3361"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362" w:author="Park, Sanghoon" w:date="2021-10-01T12:11:00Z">
              <w:r w:rsidRPr="00A51E6A">
                <w:rPr>
                  <w:rFonts w:eastAsia="나눔명조"/>
                  <w:sz w:val="18"/>
                  <w:szCs w:val="20"/>
                </w:rPr>
                <w:t>-0.09</w:t>
              </w:r>
            </w:ins>
          </w:p>
          <w:p w14:paraId="1DD99CF2"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363" w:author="Park, Sanghoon" w:date="2021-10-01T12:11:00Z"/>
                <w:rFonts w:eastAsia="나눔명조"/>
                <w:sz w:val="18"/>
                <w:szCs w:val="20"/>
              </w:rPr>
              <w:pPrChange w:id="3364"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365" w:author="Park, Sanghoon" w:date="2021-10-01T12:11:00Z">
              <w:r w:rsidRPr="00A51E6A">
                <w:rPr>
                  <w:rFonts w:eastAsia="나눔명조"/>
                  <w:sz w:val="18"/>
                  <w:szCs w:val="20"/>
                </w:rPr>
                <w:t>(0.13)</w:t>
              </w:r>
            </w:ins>
          </w:p>
        </w:tc>
      </w:tr>
      <w:tr w:rsidR="00850C91" w:rsidRPr="001F4510" w14:paraId="6F492EE7"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3366" w:author="Park, Sanghoon" w:date="2021-10-01T12:11:00Z"/>
          <w:trPrChange w:id="3367"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3368" w:author="Park, Sanghoon" w:date="2021-10-01T12:43:00Z">
              <w:tcPr>
                <w:tcW w:w="1644" w:type="dxa"/>
                <w:hideMark/>
              </w:tcPr>
            </w:tcPrChange>
          </w:tcPr>
          <w:p w14:paraId="3BF8EC1D" w14:textId="77777777" w:rsidR="00850C91" w:rsidRPr="00A51E6A" w:rsidRDefault="00850C91">
            <w:pPr>
              <w:wordWrap/>
              <w:spacing w:after="0"/>
              <w:cnfStyle w:val="001000100000" w:firstRow="0" w:lastRow="0" w:firstColumn="1" w:lastColumn="0" w:oddVBand="0" w:evenVBand="0" w:oddHBand="1" w:evenHBand="0" w:firstRowFirstColumn="0" w:firstRowLastColumn="0" w:lastRowFirstColumn="0" w:lastRowLastColumn="0"/>
              <w:rPr>
                <w:ins w:id="3369" w:author="Park, Sanghoon" w:date="2021-10-01T12:11:00Z"/>
                <w:rFonts w:eastAsia="나눔명조"/>
                <w:sz w:val="17"/>
                <w:szCs w:val="17"/>
              </w:rPr>
              <w:pPrChange w:id="3370" w:author="Park, Sanghoon" w:date="2021-10-01T12:16:00Z">
                <w:pPr>
                  <w:cnfStyle w:val="001000100000" w:firstRow="0" w:lastRow="0" w:firstColumn="1" w:lastColumn="0" w:oddVBand="0" w:evenVBand="0" w:oddHBand="1" w:evenHBand="0" w:firstRowFirstColumn="0" w:firstRowLastColumn="0" w:lastRowFirstColumn="0" w:lastRowLastColumn="0"/>
                </w:pPr>
              </w:pPrChange>
            </w:pPr>
            <w:ins w:id="3371" w:author="Park, Sanghoon" w:date="2021-10-01T12:11:00Z">
              <w:r w:rsidRPr="00A51E6A">
                <w:rPr>
                  <w:rFonts w:eastAsia="나눔명조" w:hint="eastAsia"/>
                  <w:b w:val="0"/>
                  <w:bCs w:val="0"/>
                  <w:sz w:val="17"/>
                  <w:szCs w:val="17"/>
                </w:rPr>
                <w:t>주평균</w:t>
              </w:r>
              <w:r w:rsidRPr="00A51E6A">
                <w:rPr>
                  <w:rFonts w:eastAsia="나눔명조" w:hint="eastAsia"/>
                  <w:b w:val="0"/>
                  <w:bCs w:val="0"/>
                  <w:sz w:val="17"/>
                  <w:szCs w:val="17"/>
                </w:rPr>
                <w:t xml:space="preserve"> </w:t>
              </w:r>
              <w:r w:rsidRPr="00A51E6A">
                <w:rPr>
                  <w:rFonts w:eastAsia="나눔명조" w:hint="eastAsia"/>
                  <w:b w:val="0"/>
                  <w:bCs w:val="0"/>
                  <w:sz w:val="17"/>
                  <w:szCs w:val="17"/>
                </w:rPr>
                <w:t>초과근무시간</w:t>
              </w:r>
            </w:ins>
          </w:p>
          <w:p w14:paraId="5786EA67" w14:textId="77777777" w:rsidR="00850C91" w:rsidRPr="00A51E6A" w:rsidRDefault="00850C91">
            <w:pPr>
              <w:wordWrap/>
              <w:spacing w:after="0" w:line="240" w:lineRule="auto"/>
              <w:cnfStyle w:val="001000100000" w:firstRow="0" w:lastRow="0" w:firstColumn="1" w:lastColumn="0" w:oddVBand="0" w:evenVBand="0" w:oddHBand="1" w:evenHBand="0" w:firstRowFirstColumn="0" w:firstRowLastColumn="0" w:lastRowFirstColumn="0" w:lastRowLastColumn="0"/>
              <w:rPr>
                <w:ins w:id="3372" w:author="Park, Sanghoon" w:date="2021-10-01T12:11:00Z"/>
                <w:rFonts w:eastAsia="나눔명조"/>
                <w:b w:val="0"/>
                <w:bCs w:val="0"/>
                <w:sz w:val="17"/>
                <w:szCs w:val="17"/>
              </w:rPr>
              <w:pPrChange w:id="3373" w:author="Park, Sanghoon" w:date="2021-10-01T12:16:00Z">
                <w:pPr>
                  <w:spacing w:after="0" w:line="240" w:lineRule="auto"/>
                  <w:cnfStyle w:val="001000100000" w:firstRow="0" w:lastRow="0" w:firstColumn="1" w:lastColumn="0" w:oddVBand="0" w:evenVBand="0" w:oddHBand="1" w:evenHBand="0" w:firstRowFirstColumn="0" w:firstRowLastColumn="0" w:lastRowFirstColumn="0" w:lastRowLastColumn="0"/>
                </w:pPr>
              </w:pPrChange>
            </w:pPr>
            <w:ins w:id="3374" w:author="Park, Sanghoon" w:date="2021-10-01T12:11:00Z">
              <w:r w:rsidRPr="00A51E6A">
                <w:rPr>
                  <w:rFonts w:eastAsia="나눔명조"/>
                  <w:b w:val="0"/>
                  <w:bCs w:val="0"/>
                  <w:sz w:val="17"/>
                  <w:szCs w:val="17"/>
                </w:rPr>
                <w:t> </w:t>
              </w:r>
            </w:ins>
          </w:p>
        </w:tc>
        <w:tc>
          <w:tcPr>
            <w:tcW w:w="495" w:type="pct"/>
            <w:hideMark/>
            <w:tcPrChange w:id="3375" w:author="Park, Sanghoon" w:date="2021-10-01T12:43:00Z">
              <w:tcPr>
                <w:tcW w:w="50" w:type="dxa"/>
                <w:hideMark/>
              </w:tcPr>
            </w:tcPrChange>
          </w:tcPr>
          <w:p w14:paraId="6DDB5166"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376" w:author="Park, Sanghoon" w:date="2021-10-01T12:11:00Z"/>
                <w:rFonts w:eastAsia="나눔명조"/>
                <w:sz w:val="18"/>
                <w:szCs w:val="20"/>
              </w:rPr>
              <w:pPrChange w:id="3377"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378" w:author="Park, Sanghoon" w:date="2021-10-01T12:11:00Z">
              <w:r w:rsidRPr="00A51E6A">
                <w:rPr>
                  <w:rFonts w:eastAsia="나눔명조"/>
                  <w:sz w:val="18"/>
                  <w:szCs w:val="20"/>
                </w:rPr>
                <w:t>0.07</w:t>
              </w:r>
            </w:ins>
          </w:p>
          <w:p w14:paraId="11CEAA0C"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379" w:author="Park, Sanghoon" w:date="2021-10-01T12:11:00Z"/>
                <w:rFonts w:eastAsia="나눔명조"/>
                <w:sz w:val="18"/>
                <w:szCs w:val="20"/>
              </w:rPr>
              <w:pPrChange w:id="3380"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381" w:author="Park, Sanghoon" w:date="2021-10-01T12:11:00Z">
              <w:r w:rsidRPr="00A51E6A">
                <w:rPr>
                  <w:rFonts w:eastAsia="나눔명조"/>
                  <w:sz w:val="18"/>
                  <w:szCs w:val="20"/>
                </w:rPr>
                <w:t>(0.07)</w:t>
              </w:r>
            </w:ins>
          </w:p>
        </w:tc>
        <w:tc>
          <w:tcPr>
            <w:tcW w:w="495" w:type="pct"/>
            <w:hideMark/>
            <w:tcPrChange w:id="3382" w:author="Park, Sanghoon" w:date="2021-10-01T12:43:00Z">
              <w:tcPr>
                <w:tcW w:w="50" w:type="dxa"/>
                <w:hideMark/>
              </w:tcPr>
            </w:tcPrChange>
          </w:tcPr>
          <w:p w14:paraId="1DEA75EE" w14:textId="7DE4AA3B" w:rsidR="00850C91" w:rsidRPr="00A51E6A"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ins w:id="3383" w:author="Park, Sanghoon" w:date="2021-10-01T12:11:00Z"/>
                <w:rFonts w:eastAsia="나눔명조"/>
                <w:sz w:val="18"/>
                <w:szCs w:val="20"/>
              </w:rPr>
            </w:pPr>
            <w:ins w:id="3384" w:author="Park, Sanghoon" w:date="2021-10-01T12:37:00Z">
              <w:r w:rsidRPr="00A51E6A">
                <w:rPr>
                  <w:rFonts w:eastAsia="나눔명조"/>
                  <w:sz w:val="18"/>
                  <w:szCs w:val="20"/>
                </w:rPr>
                <w:t>0.07</w:t>
              </w:r>
              <w:r>
                <w:rPr>
                  <w:rFonts w:eastAsia="나눔명조"/>
                  <w:sz w:val="18"/>
                  <w:szCs w:val="20"/>
                </w:rPr>
                <w:br/>
              </w:r>
              <w:r w:rsidRPr="00A51E6A">
                <w:rPr>
                  <w:rFonts w:eastAsia="나눔명조"/>
                  <w:sz w:val="18"/>
                  <w:szCs w:val="20"/>
                </w:rPr>
                <w:t>(0.07)</w:t>
              </w:r>
            </w:ins>
          </w:p>
        </w:tc>
        <w:tc>
          <w:tcPr>
            <w:tcW w:w="522" w:type="pct"/>
            <w:tcPrChange w:id="3385" w:author="Park, Sanghoon" w:date="2021-10-01T12:43:00Z">
              <w:tcPr>
                <w:tcW w:w="50" w:type="dxa"/>
              </w:tcPr>
            </w:tcPrChange>
          </w:tcPr>
          <w:p w14:paraId="7C18F483" w14:textId="5CBF3712"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386" w:author="Park, Sanghoon" w:date="2021-10-01T12:11:00Z"/>
                <w:rFonts w:eastAsia="나눔명조"/>
                <w:sz w:val="18"/>
                <w:szCs w:val="20"/>
              </w:rPr>
              <w:pPrChange w:id="3387"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388" w:author="Park, Sanghoon" w:date="2021-10-01T12:37:00Z">
              <w:r>
                <w:rPr>
                  <w:rFonts w:eastAsia="나눔명조"/>
                  <w:sz w:val="18"/>
                  <w:szCs w:val="20"/>
                </w:rPr>
                <w:t>0.08</w:t>
              </w:r>
              <w:r>
                <w:rPr>
                  <w:rFonts w:eastAsia="나눔명조"/>
                  <w:sz w:val="18"/>
                  <w:szCs w:val="20"/>
                </w:rPr>
                <w:br/>
                <w:t>(0.07)</w:t>
              </w:r>
            </w:ins>
          </w:p>
        </w:tc>
        <w:tc>
          <w:tcPr>
            <w:tcW w:w="495" w:type="pct"/>
            <w:hideMark/>
            <w:tcPrChange w:id="3389" w:author="Park, Sanghoon" w:date="2021-10-01T12:43:00Z">
              <w:tcPr>
                <w:tcW w:w="50" w:type="dxa"/>
                <w:hideMark/>
              </w:tcPr>
            </w:tcPrChange>
          </w:tcPr>
          <w:p w14:paraId="646949D6"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390" w:author="Park, Sanghoon" w:date="2021-10-01T12:11:00Z"/>
                <w:rFonts w:eastAsia="나눔명조"/>
                <w:sz w:val="18"/>
                <w:szCs w:val="20"/>
              </w:rPr>
              <w:pPrChange w:id="3391"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392" w:author="Park, Sanghoon" w:date="2021-10-01T12:11:00Z">
              <w:r w:rsidRPr="00A51E6A">
                <w:rPr>
                  <w:rFonts w:eastAsia="나눔명조"/>
                  <w:sz w:val="18"/>
                  <w:szCs w:val="20"/>
                </w:rPr>
                <w:t>0.08</w:t>
              </w:r>
            </w:ins>
          </w:p>
          <w:p w14:paraId="36428783"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393" w:author="Park, Sanghoon" w:date="2021-10-01T12:11:00Z"/>
                <w:rFonts w:eastAsia="나눔명조"/>
                <w:sz w:val="18"/>
                <w:szCs w:val="20"/>
              </w:rPr>
              <w:pPrChange w:id="3394"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395" w:author="Park, Sanghoon" w:date="2021-10-01T12:11:00Z">
              <w:r w:rsidRPr="00A51E6A">
                <w:rPr>
                  <w:rFonts w:eastAsia="나눔명조"/>
                  <w:sz w:val="18"/>
                  <w:szCs w:val="20"/>
                </w:rPr>
                <w:t>(0.07)</w:t>
              </w:r>
            </w:ins>
          </w:p>
        </w:tc>
        <w:tc>
          <w:tcPr>
            <w:tcW w:w="495" w:type="pct"/>
            <w:hideMark/>
            <w:tcPrChange w:id="3396" w:author="Park, Sanghoon" w:date="2021-10-01T12:43:00Z">
              <w:tcPr>
                <w:tcW w:w="50" w:type="dxa"/>
                <w:hideMark/>
              </w:tcPr>
            </w:tcPrChange>
          </w:tcPr>
          <w:p w14:paraId="31556E3A"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397" w:author="Park, Sanghoon" w:date="2021-10-01T12:11:00Z"/>
                <w:rFonts w:eastAsia="나눔명조"/>
                <w:sz w:val="18"/>
                <w:szCs w:val="20"/>
              </w:rPr>
              <w:pPrChange w:id="3398"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399" w:author="Park, Sanghoon" w:date="2021-10-01T12:11:00Z">
              <w:r w:rsidRPr="00A51E6A">
                <w:rPr>
                  <w:rFonts w:eastAsia="나눔명조"/>
                  <w:sz w:val="18"/>
                  <w:szCs w:val="20"/>
                </w:rPr>
                <w:t>0.08</w:t>
              </w:r>
            </w:ins>
          </w:p>
          <w:p w14:paraId="35728568"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400" w:author="Park, Sanghoon" w:date="2021-10-01T12:11:00Z"/>
                <w:rFonts w:eastAsia="나눔명조"/>
                <w:sz w:val="18"/>
                <w:szCs w:val="20"/>
              </w:rPr>
              <w:pPrChange w:id="3401"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402" w:author="Park, Sanghoon" w:date="2021-10-01T12:11:00Z">
              <w:r w:rsidRPr="00A51E6A">
                <w:rPr>
                  <w:rFonts w:eastAsia="나눔명조"/>
                  <w:sz w:val="18"/>
                  <w:szCs w:val="20"/>
                </w:rPr>
                <w:t>(0.07)</w:t>
              </w:r>
            </w:ins>
          </w:p>
        </w:tc>
        <w:tc>
          <w:tcPr>
            <w:tcW w:w="495" w:type="pct"/>
            <w:hideMark/>
            <w:tcPrChange w:id="3403" w:author="Park, Sanghoon" w:date="2021-10-01T12:43:00Z">
              <w:tcPr>
                <w:tcW w:w="50" w:type="dxa"/>
                <w:hideMark/>
              </w:tcPr>
            </w:tcPrChange>
          </w:tcPr>
          <w:p w14:paraId="0574B490"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404" w:author="Park, Sanghoon" w:date="2021-10-01T12:11:00Z"/>
                <w:rFonts w:eastAsia="나눔명조"/>
                <w:sz w:val="18"/>
                <w:szCs w:val="20"/>
              </w:rPr>
              <w:pPrChange w:id="3405"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406" w:author="Park, Sanghoon" w:date="2021-10-01T12:11:00Z">
              <w:r w:rsidRPr="00A51E6A">
                <w:rPr>
                  <w:rFonts w:eastAsia="나눔명조"/>
                  <w:sz w:val="18"/>
                  <w:szCs w:val="20"/>
                </w:rPr>
                <w:t>0.08</w:t>
              </w:r>
            </w:ins>
          </w:p>
          <w:p w14:paraId="693F9A41"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407" w:author="Park, Sanghoon" w:date="2021-10-01T12:11:00Z"/>
                <w:rFonts w:eastAsia="나눔명조"/>
                <w:sz w:val="18"/>
                <w:szCs w:val="20"/>
              </w:rPr>
              <w:pPrChange w:id="3408"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409" w:author="Park, Sanghoon" w:date="2021-10-01T12:11:00Z">
              <w:r w:rsidRPr="00A51E6A">
                <w:rPr>
                  <w:rFonts w:eastAsia="나눔명조"/>
                  <w:sz w:val="18"/>
                  <w:szCs w:val="20"/>
                </w:rPr>
                <w:t>(0.07)</w:t>
              </w:r>
            </w:ins>
          </w:p>
        </w:tc>
        <w:tc>
          <w:tcPr>
            <w:tcW w:w="495" w:type="pct"/>
            <w:hideMark/>
            <w:tcPrChange w:id="3410" w:author="Park, Sanghoon" w:date="2021-10-01T12:43:00Z">
              <w:tcPr>
                <w:tcW w:w="50" w:type="dxa"/>
                <w:hideMark/>
              </w:tcPr>
            </w:tcPrChange>
          </w:tcPr>
          <w:p w14:paraId="480D9451"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411" w:author="Park, Sanghoon" w:date="2021-10-01T12:11:00Z"/>
                <w:rFonts w:eastAsia="나눔명조"/>
                <w:sz w:val="18"/>
                <w:szCs w:val="20"/>
              </w:rPr>
              <w:pPrChange w:id="3412"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413" w:author="Park, Sanghoon" w:date="2021-10-01T12:11:00Z">
              <w:r w:rsidRPr="00A51E6A">
                <w:rPr>
                  <w:rFonts w:eastAsia="나눔명조"/>
                  <w:sz w:val="18"/>
                  <w:szCs w:val="20"/>
                </w:rPr>
                <w:t>0.07</w:t>
              </w:r>
            </w:ins>
          </w:p>
          <w:p w14:paraId="4BFFC60F"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414" w:author="Park, Sanghoon" w:date="2021-10-01T12:11:00Z"/>
                <w:rFonts w:eastAsia="나눔명조"/>
                <w:sz w:val="18"/>
                <w:szCs w:val="20"/>
              </w:rPr>
              <w:pPrChange w:id="3415"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416" w:author="Park, Sanghoon" w:date="2021-10-01T12:11:00Z">
              <w:r w:rsidRPr="00A51E6A">
                <w:rPr>
                  <w:rFonts w:eastAsia="나눔명조"/>
                  <w:sz w:val="18"/>
                  <w:szCs w:val="20"/>
                </w:rPr>
                <w:t>(0.08)</w:t>
              </w:r>
            </w:ins>
          </w:p>
        </w:tc>
        <w:tc>
          <w:tcPr>
            <w:tcW w:w="495" w:type="pct"/>
            <w:hideMark/>
            <w:tcPrChange w:id="3417" w:author="Park, Sanghoon" w:date="2021-10-01T12:43:00Z">
              <w:tcPr>
                <w:tcW w:w="50" w:type="dxa"/>
                <w:hideMark/>
              </w:tcPr>
            </w:tcPrChange>
          </w:tcPr>
          <w:p w14:paraId="2E5E1719" w14:textId="77777777" w:rsidR="00850C91" w:rsidRPr="00A51E6A" w:rsidRDefault="00850C91">
            <w:pPr>
              <w:wordWrap/>
              <w:spacing w:after="0"/>
              <w:jc w:val="center"/>
              <w:cnfStyle w:val="000000100000" w:firstRow="0" w:lastRow="0" w:firstColumn="0" w:lastColumn="0" w:oddVBand="0" w:evenVBand="0" w:oddHBand="1" w:evenHBand="0" w:firstRowFirstColumn="0" w:firstRowLastColumn="0" w:lastRowFirstColumn="0" w:lastRowLastColumn="0"/>
              <w:rPr>
                <w:ins w:id="3418" w:author="Park, Sanghoon" w:date="2021-10-01T12:11:00Z"/>
                <w:rFonts w:eastAsia="나눔명조"/>
                <w:sz w:val="18"/>
                <w:szCs w:val="20"/>
              </w:rPr>
              <w:pPrChange w:id="3419" w:author="Park, Sanghoon" w:date="2021-10-01T12:16:00Z">
                <w:pPr>
                  <w:jc w:val="center"/>
                  <w:cnfStyle w:val="000000100000" w:firstRow="0" w:lastRow="0" w:firstColumn="0" w:lastColumn="0" w:oddVBand="0" w:evenVBand="0" w:oddHBand="1" w:evenHBand="0" w:firstRowFirstColumn="0" w:firstRowLastColumn="0" w:lastRowFirstColumn="0" w:lastRowLastColumn="0"/>
                </w:pPr>
              </w:pPrChange>
            </w:pPr>
            <w:ins w:id="3420" w:author="Park, Sanghoon" w:date="2021-10-01T12:11:00Z">
              <w:r w:rsidRPr="00A51E6A">
                <w:rPr>
                  <w:rFonts w:eastAsia="나눔명조"/>
                  <w:sz w:val="18"/>
                  <w:szCs w:val="20"/>
                </w:rPr>
                <w:t>0.07</w:t>
              </w:r>
            </w:ins>
          </w:p>
          <w:p w14:paraId="6AA8F844" w14:textId="77777777" w:rsidR="00850C91" w:rsidRPr="00A51E6A" w:rsidRDefault="00850C91">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ins w:id="3421" w:author="Park, Sanghoon" w:date="2021-10-01T12:11:00Z"/>
                <w:rFonts w:eastAsia="나눔명조"/>
                <w:sz w:val="18"/>
                <w:szCs w:val="20"/>
              </w:rPr>
              <w:pPrChange w:id="3422" w:author="Park, Sanghoon" w:date="2021-10-01T12:16: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3423" w:author="Park, Sanghoon" w:date="2021-10-01T12:11:00Z">
              <w:r w:rsidRPr="00A51E6A">
                <w:rPr>
                  <w:rFonts w:eastAsia="나눔명조"/>
                  <w:sz w:val="18"/>
                  <w:szCs w:val="20"/>
                </w:rPr>
                <w:t>(0.08)</w:t>
              </w:r>
            </w:ins>
          </w:p>
        </w:tc>
      </w:tr>
      <w:tr w:rsidR="00850C91" w:rsidRPr="001F4510" w14:paraId="721156BD" w14:textId="77777777" w:rsidTr="00850C91">
        <w:trPr>
          <w:trHeight w:val="20"/>
          <w:jc w:val="center"/>
          <w:ins w:id="3424" w:author="Park, Sanghoon" w:date="2021-10-01T12:11:00Z"/>
          <w:trPrChange w:id="3425"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Borders>
              <w:bottom w:val="single" w:sz="12" w:space="0" w:color="auto"/>
            </w:tcBorders>
            <w:tcPrChange w:id="3426" w:author="Park, Sanghoon" w:date="2021-10-01T12:43:00Z">
              <w:tcPr>
                <w:tcW w:w="1644" w:type="dxa"/>
                <w:tcBorders>
                  <w:bottom w:val="single" w:sz="12" w:space="0" w:color="auto"/>
                </w:tcBorders>
              </w:tcPr>
            </w:tcPrChange>
          </w:tcPr>
          <w:p w14:paraId="65994AD4" w14:textId="77777777" w:rsidR="00850C91" w:rsidRPr="00A51E6A" w:rsidRDefault="00850C91">
            <w:pPr>
              <w:wordWrap/>
              <w:spacing w:after="0"/>
              <w:rPr>
                <w:ins w:id="3427" w:author="Park, Sanghoon" w:date="2021-10-01T12:11:00Z"/>
                <w:rFonts w:eastAsia="나눔명조"/>
                <w:sz w:val="17"/>
                <w:szCs w:val="17"/>
              </w:rPr>
              <w:pPrChange w:id="3428" w:author="Park, Sanghoon" w:date="2021-10-01T12:16:00Z">
                <w:pPr/>
              </w:pPrChange>
            </w:pPr>
            <w:ins w:id="3429" w:author="Park, Sanghoon" w:date="2021-10-01T12:11:00Z">
              <w:r w:rsidRPr="00A51E6A">
                <w:rPr>
                  <w:rFonts w:eastAsia="나눔명조"/>
                  <w:b w:val="0"/>
                  <w:bCs w:val="0"/>
                  <w:sz w:val="17"/>
                  <w:szCs w:val="17"/>
                </w:rPr>
                <w:t>(</w:t>
              </w:r>
              <w:r w:rsidRPr="00A51E6A">
                <w:rPr>
                  <w:rFonts w:eastAsia="나눔명조" w:hint="eastAsia"/>
                  <w:b w:val="0"/>
                  <w:bCs w:val="0"/>
                  <w:sz w:val="17"/>
                  <w:szCs w:val="17"/>
                </w:rPr>
                <w:t>상수항</w:t>
              </w:r>
              <w:r w:rsidRPr="00A51E6A">
                <w:rPr>
                  <w:rFonts w:eastAsia="나눔명조"/>
                  <w:b w:val="0"/>
                  <w:bCs w:val="0"/>
                  <w:sz w:val="17"/>
                  <w:szCs w:val="17"/>
                </w:rPr>
                <w:t>)</w:t>
              </w:r>
            </w:ins>
          </w:p>
          <w:p w14:paraId="44D88B0C" w14:textId="77777777" w:rsidR="00850C91" w:rsidRPr="00A51E6A" w:rsidRDefault="00850C91">
            <w:pPr>
              <w:wordWrap/>
              <w:spacing w:after="0" w:line="240" w:lineRule="auto"/>
              <w:rPr>
                <w:ins w:id="3430" w:author="Park, Sanghoon" w:date="2021-10-01T12:11:00Z"/>
                <w:rFonts w:eastAsia="나눔명조"/>
                <w:b w:val="0"/>
                <w:bCs w:val="0"/>
                <w:sz w:val="17"/>
                <w:szCs w:val="17"/>
              </w:rPr>
              <w:pPrChange w:id="3431" w:author="Park, Sanghoon" w:date="2021-10-01T12:16:00Z">
                <w:pPr>
                  <w:spacing w:after="0" w:line="240" w:lineRule="auto"/>
                </w:pPr>
              </w:pPrChange>
            </w:pPr>
            <w:ins w:id="3432" w:author="Park, Sanghoon" w:date="2021-10-01T12:11:00Z">
              <w:r w:rsidRPr="00A51E6A">
                <w:rPr>
                  <w:rFonts w:eastAsia="나눔명조"/>
                  <w:b w:val="0"/>
                  <w:bCs w:val="0"/>
                  <w:sz w:val="17"/>
                  <w:szCs w:val="17"/>
                </w:rPr>
                <w:t> </w:t>
              </w:r>
            </w:ins>
          </w:p>
        </w:tc>
        <w:tc>
          <w:tcPr>
            <w:tcW w:w="495" w:type="pct"/>
            <w:tcBorders>
              <w:bottom w:val="single" w:sz="12" w:space="0" w:color="auto"/>
            </w:tcBorders>
            <w:tcPrChange w:id="3433" w:author="Park, Sanghoon" w:date="2021-10-01T12:43:00Z">
              <w:tcPr>
                <w:tcW w:w="50" w:type="dxa"/>
                <w:tcBorders>
                  <w:bottom w:val="single" w:sz="12" w:space="0" w:color="auto"/>
                </w:tcBorders>
              </w:tcPr>
            </w:tcPrChange>
          </w:tcPr>
          <w:p w14:paraId="425B11A4"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434" w:author="Park, Sanghoon" w:date="2021-10-01T12:11:00Z"/>
                <w:rFonts w:eastAsia="나눔명조"/>
                <w:sz w:val="18"/>
                <w:szCs w:val="20"/>
              </w:rPr>
              <w:pPrChange w:id="3435"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436" w:author="Park, Sanghoon" w:date="2021-10-01T12:11:00Z">
              <w:r w:rsidRPr="00A51E6A">
                <w:rPr>
                  <w:rFonts w:eastAsia="나눔명조"/>
                  <w:sz w:val="18"/>
                  <w:szCs w:val="20"/>
                </w:rPr>
                <w:t>-0.22</w:t>
              </w:r>
            </w:ins>
          </w:p>
          <w:p w14:paraId="3AC0A8F4"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437" w:author="Park, Sanghoon" w:date="2021-10-01T12:11:00Z"/>
                <w:rFonts w:eastAsia="나눔명조"/>
                <w:sz w:val="18"/>
                <w:szCs w:val="20"/>
              </w:rPr>
              <w:pPrChange w:id="3438"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439" w:author="Park, Sanghoon" w:date="2021-10-01T12:11:00Z">
              <w:r w:rsidRPr="00A51E6A">
                <w:rPr>
                  <w:rFonts w:eastAsia="나눔명조"/>
                  <w:sz w:val="18"/>
                  <w:szCs w:val="20"/>
                </w:rPr>
                <w:t>(0.51)</w:t>
              </w:r>
            </w:ins>
          </w:p>
        </w:tc>
        <w:tc>
          <w:tcPr>
            <w:tcW w:w="495" w:type="pct"/>
            <w:tcBorders>
              <w:bottom w:val="single" w:sz="12" w:space="0" w:color="auto"/>
            </w:tcBorders>
            <w:tcPrChange w:id="3440" w:author="Park, Sanghoon" w:date="2021-10-01T12:43:00Z">
              <w:tcPr>
                <w:tcW w:w="50" w:type="dxa"/>
                <w:tcBorders>
                  <w:bottom w:val="single" w:sz="12" w:space="0" w:color="auto"/>
                </w:tcBorders>
              </w:tcPr>
            </w:tcPrChange>
          </w:tcPr>
          <w:p w14:paraId="51209F53" w14:textId="2E7A45DD" w:rsidR="00850C91" w:rsidRPr="00A51E6A"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ins w:id="3441" w:author="Park, Sanghoon" w:date="2021-10-01T12:11:00Z"/>
                <w:rFonts w:eastAsia="나눔명조"/>
                <w:sz w:val="18"/>
                <w:szCs w:val="20"/>
              </w:rPr>
            </w:pPr>
            <w:ins w:id="3442" w:author="Park, Sanghoon" w:date="2021-10-01T12:37:00Z">
              <w:r w:rsidRPr="00A51E6A">
                <w:rPr>
                  <w:rFonts w:eastAsia="나눔명조"/>
                  <w:sz w:val="18"/>
                  <w:szCs w:val="20"/>
                </w:rPr>
                <w:t>-0.24</w:t>
              </w:r>
              <w:r>
                <w:rPr>
                  <w:rFonts w:eastAsia="나눔명조"/>
                  <w:sz w:val="18"/>
                  <w:szCs w:val="20"/>
                </w:rPr>
                <w:br/>
              </w:r>
              <w:r w:rsidRPr="00A51E6A">
                <w:rPr>
                  <w:rFonts w:eastAsia="나눔명조"/>
                  <w:sz w:val="18"/>
                  <w:szCs w:val="20"/>
                </w:rPr>
                <w:t>(0.51)</w:t>
              </w:r>
            </w:ins>
          </w:p>
        </w:tc>
        <w:tc>
          <w:tcPr>
            <w:tcW w:w="522" w:type="pct"/>
            <w:tcBorders>
              <w:bottom w:val="single" w:sz="12" w:space="0" w:color="auto"/>
            </w:tcBorders>
            <w:tcPrChange w:id="3443" w:author="Park, Sanghoon" w:date="2021-10-01T12:43:00Z">
              <w:tcPr>
                <w:tcW w:w="50" w:type="dxa"/>
                <w:tcBorders>
                  <w:bottom w:val="single" w:sz="12" w:space="0" w:color="auto"/>
                </w:tcBorders>
              </w:tcPr>
            </w:tcPrChange>
          </w:tcPr>
          <w:p w14:paraId="074008AE" w14:textId="467CD7F1"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444" w:author="Park, Sanghoon" w:date="2021-10-01T12:11:00Z"/>
                <w:rFonts w:eastAsia="나눔명조"/>
                <w:sz w:val="18"/>
                <w:szCs w:val="20"/>
              </w:rPr>
              <w:pPrChange w:id="3445"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446" w:author="Park, Sanghoon" w:date="2021-10-01T12:37:00Z">
              <w:r>
                <w:rPr>
                  <w:rFonts w:eastAsia="나눔명조"/>
                  <w:sz w:val="18"/>
                  <w:szCs w:val="20"/>
                </w:rPr>
                <w:t>-0.29</w:t>
              </w:r>
              <w:r>
                <w:rPr>
                  <w:rFonts w:eastAsia="나눔명조"/>
                  <w:sz w:val="18"/>
                  <w:szCs w:val="20"/>
                </w:rPr>
                <w:br/>
                <w:t>(0</w:t>
              </w:r>
              <w:r>
                <w:rPr>
                  <w:rFonts w:eastAsia="나눔명조" w:hint="eastAsia"/>
                  <w:sz w:val="18"/>
                  <w:szCs w:val="20"/>
                </w:rPr>
                <w:t>.</w:t>
              </w:r>
              <w:r>
                <w:rPr>
                  <w:rFonts w:eastAsia="나눔명조"/>
                  <w:sz w:val="18"/>
                  <w:szCs w:val="20"/>
                </w:rPr>
                <w:t>51)</w:t>
              </w:r>
            </w:ins>
          </w:p>
        </w:tc>
        <w:tc>
          <w:tcPr>
            <w:tcW w:w="495" w:type="pct"/>
            <w:tcBorders>
              <w:bottom w:val="single" w:sz="12" w:space="0" w:color="auto"/>
            </w:tcBorders>
            <w:tcPrChange w:id="3447" w:author="Park, Sanghoon" w:date="2021-10-01T12:43:00Z">
              <w:tcPr>
                <w:tcW w:w="50" w:type="dxa"/>
                <w:tcBorders>
                  <w:bottom w:val="single" w:sz="12" w:space="0" w:color="auto"/>
                </w:tcBorders>
              </w:tcPr>
            </w:tcPrChange>
          </w:tcPr>
          <w:p w14:paraId="3E999F07"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448" w:author="Park, Sanghoon" w:date="2021-10-01T12:11:00Z"/>
                <w:rFonts w:eastAsia="나눔명조"/>
                <w:sz w:val="18"/>
                <w:szCs w:val="20"/>
              </w:rPr>
              <w:pPrChange w:id="3449"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450" w:author="Park, Sanghoon" w:date="2021-10-01T12:11:00Z">
              <w:r w:rsidRPr="00A51E6A">
                <w:rPr>
                  <w:rFonts w:eastAsia="나눔명조"/>
                  <w:sz w:val="18"/>
                  <w:szCs w:val="20"/>
                </w:rPr>
                <w:t>-0.27</w:t>
              </w:r>
            </w:ins>
          </w:p>
          <w:p w14:paraId="2676A2A4"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451" w:author="Park, Sanghoon" w:date="2021-10-01T12:11:00Z"/>
                <w:rFonts w:eastAsia="나눔명조"/>
                <w:sz w:val="18"/>
                <w:szCs w:val="20"/>
              </w:rPr>
              <w:pPrChange w:id="3452"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453" w:author="Park, Sanghoon" w:date="2021-10-01T12:11:00Z">
              <w:r w:rsidRPr="00A51E6A">
                <w:rPr>
                  <w:rFonts w:eastAsia="나눔명조"/>
                  <w:sz w:val="18"/>
                  <w:szCs w:val="20"/>
                </w:rPr>
                <w:t>(0.51)</w:t>
              </w:r>
            </w:ins>
          </w:p>
        </w:tc>
        <w:tc>
          <w:tcPr>
            <w:tcW w:w="495" w:type="pct"/>
            <w:tcBorders>
              <w:bottom w:val="single" w:sz="12" w:space="0" w:color="auto"/>
            </w:tcBorders>
            <w:tcPrChange w:id="3454" w:author="Park, Sanghoon" w:date="2021-10-01T12:43:00Z">
              <w:tcPr>
                <w:tcW w:w="50" w:type="dxa"/>
                <w:tcBorders>
                  <w:bottom w:val="single" w:sz="12" w:space="0" w:color="auto"/>
                </w:tcBorders>
              </w:tcPr>
            </w:tcPrChange>
          </w:tcPr>
          <w:p w14:paraId="304A31EA"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455" w:author="Park, Sanghoon" w:date="2021-10-01T12:11:00Z"/>
                <w:rFonts w:eastAsia="나눔명조"/>
                <w:sz w:val="18"/>
                <w:szCs w:val="20"/>
              </w:rPr>
              <w:pPrChange w:id="3456"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457" w:author="Park, Sanghoon" w:date="2021-10-01T12:11:00Z">
              <w:r w:rsidRPr="00A51E6A">
                <w:rPr>
                  <w:rFonts w:eastAsia="나눔명조"/>
                  <w:sz w:val="18"/>
                  <w:szCs w:val="20"/>
                </w:rPr>
                <w:t>-0.33</w:t>
              </w:r>
            </w:ins>
          </w:p>
          <w:p w14:paraId="2969AAA9"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458" w:author="Park, Sanghoon" w:date="2021-10-01T12:11:00Z"/>
                <w:rFonts w:eastAsia="나눔명조"/>
                <w:sz w:val="18"/>
                <w:szCs w:val="20"/>
              </w:rPr>
              <w:pPrChange w:id="3459"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460" w:author="Park, Sanghoon" w:date="2021-10-01T12:11:00Z">
              <w:r w:rsidRPr="00A51E6A">
                <w:rPr>
                  <w:rFonts w:eastAsia="나눔명조"/>
                  <w:sz w:val="18"/>
                  <w:szCs w:val="20"/>
                </w:rPr>
                <w:t>(0.51)</w:t>
              </w:r>
            </w:ins>
          </w:p>
        </w:tc>
        <w:tc>
          <w:tcPr>
            <w:tcW w:w="495" w:type="pct"/>
            <w:tcBorders>
              <w:bottom w:val="single" w:sz="12" w:space="0" w:color="auto"/>
            </w:tcBorders>
            <w:tcPrChange w:id="3461" w:author="Park, Sanghoon" w:date="2021-10-01T12:43:00Z">
              <w:tcPr>
                <w:tcW w:w="50" w:type="dxa"/>
                <w:tcBorders>
                  <w:bottom w:val="single" w:sz="12" w:space="0" w:color="auto"/>
                </w:tcBorders>
              </w:tcPr>
            </w:tcPrChange>
          </w:tcPr>
          <w:p w14:paraId="55C4E844"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462" w:author="Park, Sanghoon" w:date="2021-10-01T12:11:00Z"/>
                <w:rFonts w:eastAsia="나눔명조"/>
                <w:sz w:val="18"/>
                <w:szCs w:val="20"/>
              </w:rPr>
              <w:pPrChange w:id="3463"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464" w:author="Park, Sanghoon" w:date="2021-10-01T12:11:00Z">
              <w:r w:rsidRPr="00A51E6A">
                <w:rPr>
                  <w:rFonts w:eastAsia="나눔명조"/>
                  <w:sz w:val="18"/>
                  <w:szCs w:val="20"/>
                </w:rPr>
                <w:t>-0.31</w:t>
              </w:r>
            </w:ins>
          </w:p>
          <w:p w14:paraId="7E0F4E7E"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465" w:author="Park, Sanghoon" w:date="2021-10-01T12:11:00Z"/>
                <w:rFonts w:eastAsia="나눔명조"/>
                <w:sz w:val="18"/>
                <w:szCs w:val="20"/>
              </w:rPr>
              <w:pPrChange w:id="3466"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467" w:author="Park, Sanghoon" w:date="2021-10-01T12:11:00Z">
              <w:r w:rsidRPr="00A51E6A">
                <w:rPr>
                  <w:rFonts w:eastAsia="나눔명조"/>
                  <w:sz w:val="18"/>
                  <w:szCs w:val="20"/>
                </w:rPr>
                <w:t>(0.51)</w:t>
              </w:r>
            </w:ins>
          </w:p>
        </w:tc>
        <w:tc>
          <w:tcPr>
            <w:tcW w:w="495" w:type="pct"/>
            <w:tcBorders>
              <w:bottom w:val="single" w:sz="12" w:space="0" w:color="auto"/>
            </w:tcBorders>
            <w:tcPrChange w:id="3468" w:author="Park, Sanghoon" w:date="2021-10-01T12:43:00Z">
              <w:tcPr>
                <w:tcW w:w="50" w:type="dxa"/>
                <w:tcBorders>
                  <w:bottom w:val="single" w:sz="12" w:space="0" w:color="auto"/>
                </w:tcBorders>
              </w:tcPr>
            </w:tcPrChange>
          </w:tcPr>
          <w:p w14:paraId="2C433727"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469" w:author="Park, Sanghoon" w:date="2021-10-01T12:11:00Z"/>
                <w:rFonts w:eastAsia="나눔명조"/>
                <w:sz w:val="18"/>
                <w:szCs w:val="20"/>
              </w:rPr>
              <w:pPrChange w:id="3470"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471" w:author="Park, Sanghoon" w:date="2021-10-01T12:11:00Z">
              <w:r w:rsidRPr="00A51E6A">
                <w:rPr>
                  <w:rFonts w:eastAsia="나눔명조"/>
                  <w:sz w:val="18"/>
                  <w:szCs w:val="20"/>
                </w:rPr>
                <w:t>-0.40</w:t>
              </w:r>
            </w:ins>
          </w:p>
          <w:p w14:paraId="29A7A4EB"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472" w:author="Park, Sanghoon" w:date="2021-10-01T12:11:00Z"/>
                <w:rFonts w:eastAsia="나눔명조"/>
                <w:sz w:val="18"/>
                <w:szCs w:val="20"/>
              </w:rPr>
              <w:pPrChange w:id="3473"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474" w:author="Park, Sanghoon" w:date="2021-10-01T12:11:00Z">
              <w:r w:rsidRPr="00A51E6A">
                <w:rPr>
                  <w:rFonts w:eastAsia="나눔명조"/>
                  <w:sz w:val="18"/>
                  <w:szCs w:val="20"/>
                </w:rPr>
                <w:t>(0.52)</w:t>
              </w:r>
            </w:ins>
          </w:p>
        </w:tc>
        <w:tc>
          <w:tcPr>
            <w:tcW w:w="495" w:type="pct"/>
            <w:tcBorders>
              <w:bottom w:val="single" w:sz="12" w:space="0" w:color="auto"/>
            </w:tcBorders>
            <w:tcPrChange w:id="3475" w:author="Park, Sanghoon" w:date="2021-10-01T12:43:00Z">
              <w:tcPr>
                <w:tcW w:w="50" w:type="dxa"/>
                <w:tcBorders>
                  <w:bottom w:val="single" w:sz="12" w:space="0" w:color="auto"/>
                </w:tcBorders>
              </w:tcPr>
            </w:tcPrChange>
          </w:tcPr>
          <w:p w14:paraId="1F6E855E" w14:textId="77777777" w:rsidR="00850C91" w:rsidRPr="00A51E6A" w:rsidRDefault="00850C91">
            <w:pPr>
              <w:wordWrap/>
              <w:spacing w:after="0"/>
              <w:jc w:val="center"/>
              <w:cnfStyle w:val="000000000000" w:firstRow="0" w:lastRow="0" w:firstColumn="0" w:lastColumn="0" w:oddVBand="0" w:evenVBand="0" w:oddHBand="0" w:evenHBand="0" w:firstRowFirstColumn="0" w:firstRowLastColumn="0" w:lastRowFirstColumn="0" w:lastRowLastColumn="0"/>
              <w:rPr>
                <w:ins w:id="3476" w:author="Park, Sanghoon" w:date="2021-10-01T12:11:00Z"/>
                <w:rFonts w:eastAsia="나눔명조"/>
                <w:sz w:val="18"/>
                <w:szCs w:val="20"/>
              </w:rPr>
              <w:pPrChange w:id="3477" w:author="Park, Sanghoon" w:date="2021-10-01T12:16:00Z">
                <w:pPr>
                  <w:jc w:val="center"/>
                  <w:cnfStyle w:val="000000000000" w:firstRow="0" w:lastRow="0" w:firstColumn="0" w:lastColumn="0" w:oddVBand="0" w:evenVBand="0" w:oddHBand="0" w:evenHBand="0" w:firstRowFirstColumn="0" w:firstRowLastColumn="0" w:lastRowFirstColumn="0" w:lastRowLastColumn="0"/>
                </w:pPr>
              </w:pPrChange>
            </w:pPr>
            <w:ins w:id="3478" w:author="Park, Sanghoon" w:date="2021-10-01T12:11:00Z">
              <w:r w:rsidRPr="00A51E6A">
                <w:rPr>
                  <w:rFonts w:eastAsia="나눔명조"/>
                  <w:sz w:val="18"/>
                  <w:szCs w:val="20"/>
                </w:rPr>
                <w:t>-0.37</w:t>
              </w:r>
            </w:ins>
          </w:p>
          <w:p w14:paraId="6DFF3140" w14:textId="77777777" w:rsidR="00850C91" w:rsidRPr="00A51E6A" w:rsidRDefault="00850C91">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ins w:id="3479" w:author="Park, Sanghoon" w:date="2021-10-01T12:11:00Z"/>
                <w:rFonts w:eastAsia="나눔명조"/>
                <w:sz w:val="18"/>
                <w:szCs w:val="20"/>
              </w:rPr>
              <w:pPrChange w:id="3480" w:author="Park, Sanghoon" w:date="2021-10-01T12:16: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ins w:id="3481" w:author="Park, Sanghoon" w:date="2021-10-01T12:11:00Z">
              <w:r w:rsidRPr="00A51E6A">
                <w:rPr>
                  <w:rFonts w:eastAsia="나눔명조"/>
                  <w:sz w:val="18"/>
                  <w:szCs w:val="20"/>
                </w:rPr>
                <w:t>(0.51)</w:t>
              </w:r>
            </w:ins>
          </w:p>
        </w:tc>
      </w:tr>
      <w:tr w:rsidR="00850C91" w:rsidRPr="001F4510" w14:paraId="592DC33D"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3482" w:author="Park, Sanghoon" w:date="2021-10-01T12:11:00Z"/>
          <w:trPrChange w:id="3483"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Borders>
              <w:top w:val="single" w:sz="12" w:space="0" w:color="auto"/>
            </w:tcBorders>
            <w:hideMark/>
            <w:tcPrChange w:id="3484" w:author="Park, Sanghoon" w:date="2021-10-01T12:43:00Z">
              <w:tcPr>
                <w:tcW w:w="1644" w:type="dxa"/>
                <w:tcBorders>
                  <w:top w:val="single" w:sz="12" w:space="0" w:color="auto"/>
                </w:tcBorders>
                <w:hideMark/>
              </w:tcPr>
            </w:tcPrChange>
          </w:tcPr>
          <w:p w14:paraId="1E397F7B" w14:textId="77777777" w:rsidR="00850C91" w:rsidRPr="00A51E6A" w:rsidRDefault="00850C91" w:rsidP="00850C91">
            <w:pPr>
              <w:spacing w:after="0"/>
              <w:cnfStyle w:val="001000100000" w:firstRow="0" w:lastRow="0" w:firstColumn="1" w:lastColumn="0" w:oddVBand="0" w:evenVBand="0" w:oddHBand="1" w:evenHBand="0" w:firstRowFirstColumn="0" w:firstRowLastColumn="0" w:lastRowFirstColumn="0" w:lastRowLastColumn="0"/>
              <w:rPr>
                <w:ins w:id="3485" w:author="Park, Sanghoon" w:date="2021-10-01T12:11:00Z"/>
                <w:rFonts w:eastAsia="나눔명조"/>
                <w:b w:val="0"/>
                <w:bCs w:val="0"/>
                <w:sz w:val="18"/>
                <w:szCs w:val="20"/>
              </w:rPr>
            </w:pPr>
            <w:ins w:id="3486" w:author="Park, Sanghoon" w:date="2021-10-01T12:11:00Z">
              <w:r w:rsidRPr="00A51E6A">
                <w:rPr>
                  <w:rFonts w:eastAsia="나눔명조"/>
                  <w:b w:val="0"/>
                  <w:bCs w:val="0"/>
                  <w:sz w:val="18"/>
                  <w:szCs w:val="20"/>
                </w:rPr>
                <w:t>AIC</w:t>
              </w:r>
            </w:ins>
          </w:p>
        </w:tc>
        <w:tc>
          <w:tcPr>
            <w:tcW w:w="495" w:type="pct"/>
            <w:tcBorders>
              <w:top w:val="single" w:sz="12" w:space="0" w:color="auto"/>
            </w:tcBorders>
            <w:hideMark/>
            <w:tcPrChange w:id="3487" w:author="Park, Sanghoon" w:date="2021-10-01T12:43:00Z">
              <w:tcPr>
                <w:tcW w:w="50" w:type="dxa"/>
                <w:tcBorders>
                  <w:top w:val="single" w:sz="12" w:space="0" w:color="auto"/>
                </w:tcBorders>
                <w:hideMark/>
              </w:tcPr>
            </w:tcPrChange>
          </w:tcPr>
          <w:p w14:paraId="1EDC5E0A"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488" w:author="Park, Sanghoon" w:date="2021-10-01T12:11:00Z"/>
                <w:rFonts w:eastAsia="나눔명조"/>
                <w:sz w:val="18"/>
                <w:szCs w:val="20"/>
              </w:rPr>
            </w:pPr>
            <w:ins w:id="3489" w:author="Park, Sanghoon" w:date="2021-10-01T12:11:00Z">
              <w:r w:rsidRPr="00A51E6A">
                <w:rPr>
                  <w:rFonts w:eastAsia="나눔명조"/>
                  <w:sz w:val="18"/>
                  <w:szCs w:val="20"/>
                </w:rPr>
                <w:t>5406.73</w:t>
              </w:r>
            </w:ins>
          </w:p>
        </w:tc>
        <w:tc>
          <w:tcPr>
            <w:tcW w:w="495" w:type="pct"/>
            <w:tcBorders>
              <w:top w:val="single" w:sz="12" w:space="0" w:color="auto"/>
            </w:tcBorders>
            <w:hideMark/>
            <w:tcPrChange w:id="3490" w:author="Park, Sanghoon" w:date="2021-10-01T12:43:00Z">
              <w:tcPr>
                <w:tcW w:w="50" w:type="dxa"/>
                <w:tcBorders>
                  <w:top w:val="single" w:sz="12" w:space="0" w:color="auto"/>
                </w:tcBorders>
                <w:hideMark/>
              </w:tcPr>
            </w:tcPrChange>
          </w:tcPr>
          <w:p w14:paraId="40A4181E"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491" w:author="Park, Sanghoon" w:date="2021-10-01T12:11:00Z"/>
                <w:rFonts w:eastAsia="나눔명조"/>
                <w:sz w:val="18"/>
                <w:szCs w:val="20"/>
              </w:rPr>
            </w:pPr>
            <w:ins w:id="3492" w:author="Park, Sanghoon" w:date="2021-10-01T12:11:00Z">
              <w:r w:rsidRPr="00A51E6A">
                <w:rPr>
                  <w:rFonts w:eastAsia="나눔명조"/>
                  <w:sz w:val="18"/>
                  <w:szCs w:val="20"/>
                </w:rPr>
                <w:t>5399.33</w:t>
              </w:r>
            </w:ins>
          </w:p>
        </w:tc>
        <w:tc>
          <w:tcPr>
            <w:tcW w:w="522" w:type="pct"/>
            <w:tcBorders>
              <w:top w:val="single" w:sz="12" w:space="0" w:color="auto"/>
            </w:tcBorders>
            <w:tcPrChange w:id="3493" w:author="Park, Sanghoon" w:date="2021-10-01T12:43:00Z">
              <w:tcPr>
                <w:tcW w:w="50" w:type="dxa"/>
                <w:tcBorders>
                  <w:top w:val="single" w:sz="12" w:space="0" w:color="auto"/>
                </w:tcBorders>
              </w:tcPr>
            </w:tcPrChange>
          </w:tcPr>
          <w:p w14:paraId="07105CA2" w14:textId="7A09CC85"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494" w:author="Park, Sanghoon" w:date="2021-10-01T12:11:00Z"/>
                <w:rFonts w:eastAsia="나눔명조"/>
                <w:sz w:val="18"/>
                <w:szCs w:val="20"/>
              </w:rPr>
            </w:pPr>
            <w:ins w:id="3495" w:author="Park, Sanghoon" w:date="2021-10-01T12:38:00Z">
              <w:r>
                <w:rPr>
                  <w:rFonts w:eastAsia="나눔명조"/>
                  <w:sz w:val="18"/>
                  <w:szCs w:val="20"/>
                </w:rPr>
                <w:t>5394.38</w:t>
              </w:r>
            </w:ins>
          </w:p>
        </w:tc>
        <w:tc>
          <w:tcPr>
            <w:tcW w:w="495" w:type="pct"/>
            <w:tcBorders>
              <w:top w:val="single" w:sz="12" w:space="0" w:color="auto"/>
            </w:tcBorders>
            <w:hideMark/>
            <w:tcPrChange w:id="3496" w:author="Park, Sanghoon" w:date="2021-10-01T12:43:00Z">
              <w:tcPr>
                <w:tcW w:w="50" w:type="dxa"/>
                <w:tcBorders>
                  <w:top w:val="single" w:sz="12" w:space="0" w:color="auto"/>
                </w:tcBorders>
                <w:hideMark/>
              </w:tcPr>
            </w:tcPrChange>
          </w:tcPr>
          <w:p w14:paraId="19BE72C5"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497" w:author="Park, Sanghoon" w:date="2021-10-01T12:11:00Z"/>
                <w:rFonts w:eastAsia="나눔명조"/>
                <w:sz w:val="18"/>
                <w:szCs w:val="20"/>
              </w:rPr>
            </w:pPr>
            <w:ins w:id="3498" w:author="Park, Sanghoon" w:date="2021-10-01T12:11:00Z">
              <w:r w:rsidRPr="00A51E6A">
                <w:rPr>
                  <w:rFonts w:eastAsia="나눔명조"/>
                  <w:sz w:val="18"/>
                  <w:szCs w:val="20"/>
                </w:rPr>
                <w:t>5397.53</w:t>
              </w:r>
            </w:ins>
          </w:p>
        </w:tc>
        <w:tc>
          <w:tcPr>
            <w:tcW w:w="495" w:type="pct"/>
            <w:tcBorders>
              <w:top w:val="single" w:sz="12" w:space="0" w:color="auto"/>
            </w:tcBorders>
            <w:hideMark/>
            <w:tcPrChange w:id="3499" w:author="Park, Sanghoon" w:date="2021-10-01T12:43:00Z">
              <w:tcPr>
                <w:tcW w:w="50" w:type="dxa"/>
                <w:tcBorders>
                  <w:top w:val="single" w:sz="12" w:space="0" w:color="auto"/>
                </w:tcBorders>
                <w:hideMark/>
              </w:tcPr>
            </w:tcPrChange>
          </w:tcPr>
          <w:p w14:paraId="3A45A0B8"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00" w:author="Park, Sanghoon" w:date="2021-10-01T12:11:00Z"/>
                <w:rFonts w:eastAsia="나눔명조"/>
                <w:sz w:val="18"/>
                <w:szCs w:val="20"/>
              </w:rPr>
            </w:pPr>
            <w:ins w:id="3501" w:author="Park, Sanghoon" w:date="2021-10-01T12:11:00Z">
              <w:r w:rsidRPr="00A51E6A">
                <w:rPr>
                  <w:rFonts w:eastAsia="나눔명조"/>
                  <w:sz w:val="18"/>
                  <w:szCs w:val="20"/>
                </w:rPr>
                <w:t>5390.05</w:t>
              </w:r>
            </w:ins>
          </w:p>
        </w:tc>
        <w:tc>
          <w:tcPr>
            <w:tcW w:w="495" w:type="pct"/>
            <w:tcBorders>
              <w:top w:val="single" w:sz="12" w:space="0" w:color="auto"/>
            </w:tcBorders>
            <w:hideMark/>
            <w:tcPrChange w:id="3502" w:author="Park, Sanghoon" w:date="2021-10-01T12:43:00Z">
              <w:tcPr>
                <w:tcW w:w="50" w:type="dxa"/>
                <w:tcBorders>
                  <w:top w:val="single" w:sz="12" w:space="0" w:color="auto"/>
                </w:tcBorders>
                <w:hideMark/>
              </w:tcPr>
            </w:tcPrChange>
          </w:tcPr>
          <w:p w14:paraId="1C3392AE"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03" w:author="Park, Sanghoon" w:date="2021-10-01T12:11:00Z"/>
                <w:rFonts w:eastAsia="나눔명조"/>
                <w:sz w:val="18"/>
                <w:szCs w:val="20"/>
              </w:rPr>
            </w:pPr>
            <w:ins w:id="3504" w:author="Park, Sanghoon" w:date="2021-10-01T12:11:00Z">
              <w:r w:rsidRPr="00A51E6A">
                <w:rPr>
                  <w:rFonts w:eastAsia="나눔명조"/>
                  <w:sz w:val="18"/>
                  <w:szCs w:val="20"/>
                </w:rPr>
                <w:t>5387.33</w:t>
              </w:r>
            </w:ins>
          </w:p>
        </w:tc>
        <w:tc>
          <w:tcPr>
            <w:tcW w:w="495" w:type="pct"/>
            <w:tcBorders>
              <w:top w:val="single" w:sz="12" w:space="0" w:color="auto"/>
            </w:tcBorders>
            <w:hideMark/>
            <w:tcPrChange w:id="3505" w:author="Park, Sanghoon" w:date="2021-10-01T12:43:00Z">
              <w:tcPr>
                <w:tcW w:w="50" w:type="dxa"/>
                <w:tcBorders>
                  <w:top w:val="single" w:sz="12" w:space="0" w:color="auto"/>
                </w:tcBorders>
                <w:hideMark/>
              </w:tcPr>
            </w:tcPrChange>
          </w:tcPr>
          <w:p w14:paraId="018EDCE7"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06" w:author="Park, Sanghoon" w:date="2021-10-01T12:11:00Z"/>
                <w:rFonts w:eastAsia="나눔명조"/>
                <w:sz w:val="18"/>
                <w:szCs w:val="20"/>
              </w:rPr>
            </w:pPr>
            <w:ins w:id="3507" w:author="Park, Sanghoon" w:date="2021-10-01T12:11:00Z">
              <w:r w:rsidRPr="00A51E6A">
                <w:rPr>
                  <w:rFonts w:eastAsia="나눔명조"/>
                  <w:sz w:val="18"/>
                  <w:szCs w:val="20"/>
                </w:rPr>
                <w:t>5354.74</w:t>
              </w:r>
            </w:ins>
          </w:p>
        </w:tc>
        <w:tc>
          <w:tcPr>
            <w:tcW w:w="495" w:type="pct"/>
            <w:tcBorders>
              <w:top w:val="single" w:sz="12" w:space="0" w:color="auto"/>
            </w:tcBorders>
            <w:hideMark/>
            <w:tcPrChange w:id="3508" w:author="Park, Sanghoon" w:date="2021-10-01T12:43:00Z">
              <w:tcPr>
                <w:tcW w:w="50" w:type="dxa"/>
                <w:tcBorders>
                  <w:top w:val="single" w:sz="12" w:space="0" w:color="auto"/>
                </w:tcBorders>
                <w:hideMark/>
              </w:tcPr>
            </w:tcPrChange>
          </w:tcPr>
          <w:p w14:paraId="60BD4C87"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09" w:author="Park, Sanghoon" w:date="2021-10-01T12:11:00Z"/>
                <w:rFonts w:eastAsia="나눔명조"/>
                <w:sz w:val="18"/>
                <w:szCs w:val="20"/>
              </w:rPr>
            </w:pPr>
            <w:ins w:id="3510" w:author="Park, Sanghoon" w:date="2021-10-01T12:11:00Z">
              <w:r w:rsidRPr="00A51E6A">
                <w:rPr>
                  <w:rFonts w:eastAsia="나눔명조"/>
                  <w:sz w:val="18"/>
                  <w:szCs w:val="20"/>
                </w:rPr>
                <w:t>5367.84</w:t>
              </w:r>
            </w:ins>
          </w:p>
        </w:tc>
      </w:tr>
      <w:tr w:rsidR="00850C91" w:rsidRPr="001F4510" w14:paraId="5089EA92" w14:textId="77777777" w:rsidTr="00850C91">
        <w:trPr>
          <w:trHeight w:val="20"/>
          <w:jc w:val="center"/>
          <w:ins w:id="3511" w:author="Park, Sanghoon" w:date="2021-10-01T12:11:00Z"/>
          <w:trPrChange w:id="3512"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Borders>
              <w:top w:val="single" w:sz="4" w:space="0" w:color="7F7F7F" w:themeColor="text1" w:themeTint="80"/>
              <w:bottom w:val="single" w:sz="4" w:space="0" w:color="7F7F7F" w:themeColor="text1" w:themeTint="80"/>
            </w:tcBorders>
            <w:hideMark/>
            <w:tcPrChange w:id="3513" w:author="Park, Sanghoon" w:date="2021-10-01T12:43:00Z">
              <w:tcPr>
                <w:tcW w:w="1644" w:type="dxa"/>
                <w:tcBorders>
                  <w:top w:val="single" w:sz="4" w:space="0" w:color="7F7F7F" w:themeColor="text1" w:themeTint="80"/>
                  <w:bottom w:val="single" w:sz="4" w:space="0" w:color="7F7F7F" w:themeColor="text1" w:themeTint="80"/>
                </w:tcBorders>
                <w:hideMark/>
              </w:tcPr>
            </w:tcPrChange>
          </w:tcPr>
          <w:p w14:paraId="4BA7EB8D" w14:textId="77777777" w:rsidR="00850C91" w:rsidRPr="00A51E6A" w:rsidRDefault="00850C91" w:rsidP="00850C91">
            <w:pPr>
              <w:spacing w:after="0"/>
              <w:rPr>
                <w:ins w:id="3514" w:author="Park, Sanghoon" w:date="2021-10-01T12:11:00Z"/>
                <w:rFonts w:eastAsia="나눔명조"/>
                <w:b w:val="0"/>
                <w:bCs w:val="0"/>
                <w:sz w:val="18"/>
                <w:szCs w:val="20"/>
              </w:rPr>
            </w:pPr>
            <w:ins w:id="3515" w:author="Park, Sanghoon" w:date="2021-10-01T12:11:00Z">
              <w:r w:rsidRPr="00A51E6A">
                <w:rPr>
                  <w:rFonts w:eastAsia="나눔명조"/>
                  <w:b w:val="0"/>
                  <w:bCs w:val="0"/>
                  <w:sz w:val="18"/>
                  <w:szCs w:val="20"/>
                </w:rPr>
                <w:t>BIC</w:t>
              </w:r>
            </w:ins>
          </w:p>
        </w:tc>
        <w:tc>
          <w:tcPr>
            <w:tcW w:w="495" w:type="pct"/>
            <w:tcBorders>
              <w:top w:val="single" w:sz="4" w:space="0" w:color="7F7F7F" w:themeColor="text1" w:themeTint="80"/>
              <w:bottom w:val="single" w:sz="4" w:space="0" w:color="7F7F7F" w:themeColor="text1" w:themeTint="80"/>
            </w:tcBorders>
            <w:hideMark/>
            <w:tcPrChange w:id="3516" w:author="Park, Sanghoon" w:date="2021-10-01T12:43:00Z">
              <w:tcPr>
                <w:tcW w:w="50" w:type="dxa"/>
                <w:tcBorders>
                  <w:top w:val="single" w:sz="4" w:space="0" w:color="7F7F7F" w:themeColor="text1" w:themeTint="80"/>
                  <w:bottom w:val="single" w:sz="4" w:space="0" w:color="7F7F7F" w:themeColor="text1" w:themeTint="80"/>
                </w:tcBorders>
                <w:hideMark/>
              </w:tcPr>
            </w:tcPrChange>
          </w:tcPr>
          <w:p w14:paraId="04046BC0"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17" w:author="Park, Sanghoon" w:date="2021-10-01T12:11:00Z"/>
                <w:rFonts w:eastAsia="나눔명조"/>
                <w:sz w:val="18"/>
                <w:szCs w:val="20"/>
              </w:rPr>
            </w:pPr>
            <w:ins w:id="3518" w:author="Park, Sanghoon" w:date="2021-10-01T12:11:00Z">
              <w:r w:rsidRPr="00A51E6A">
                <w:rPr>
                  <w:rFonts w:eastAsia="나눔명조"/>
                  <w:sz w:val="18"/>
                  <w:szCs w:val="20"/>
                </w:rPr>
                <w:t>5489.61</w:t>
              </w:r>
            </w:ins>
          </w:p>
        </w:tc>
        <w:tc>
          <w:tcPr>
            <w:tcW w:w="495" w:type="pct"/>
            <w:tcBorders>
              <w:top w:val="single" w:sz="4" w:space="0" w:color="7F7F7F" w:themeColor="text1" w:themeTint="80"/>
              <w:bottom w:val="single" w:sz="4" w:space="0" w:color="7F7F7F" w:themeColor="text1" w:themeTint="80"/>
            </w:tcBorders>
            <w:hideMark/>
            <w:tcPrChange w:id="3519" w:author="Park, Sanghoon" w:date="2021-10-01T12:43:00Z">
              <w:tcPr>
                <w:tcW w:w="50" w:type="dxa"/>
                <w:tcBorders>
                  <w:top w:val="single" w:sz="4" w:space="0" w:color="7F7F7F" w:themeColor="text1" w:themeTint="80"/>
                  <w:bottom w:val="single" w:sz="4" w:space="0" w:color="7F7F7F" w:themeColor="text1" w:themeTint="80"/>
                </w:tcBorders>
                <w:hideMark/>
              </w:tcPr>
            </w:tcPrChange>
          </w:tcPr>
          <w:p w14:paraId="51FAA6A2"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20" w:author="Park, Sanghoon" w:date="2021-10-01T12:11:00Z"/>
                <w:rFonts w:eastAsia="나눔명조"/>
                <w:sz w:val="18"/>
                <w:szCs w:val="20"/>
              </w:rPr>
            </w:pPr>
            <w:ins w:id="3521" w:author="Park, Sanghoon" w:date="2021-10-01T12:11:00Z">
              <w:r w:rsidRPr="00A51E6A">
                <w:rPr>
                  <w:rFonts w:eastAsia="나눔명조"/>
                  <w:sz w:val="18"/>
                  <w:szCs w:val="20"/>
                </w:rPr>
                <w:t>5482.21</w:t>
              </w:r>
            </w:ins>
          </w:p>
        </w:tc>
        <w:tc>
          <w:tcPr>
            <w:tcW w:w="522" w:type="pct"/>
            <w:tcBorders>
              <w:top w:val="single" w:sz="4" w:space="0" w:color="7F7F7F" w:themeColor="text1" w:themeTint="80"/>
              <w:bottom w:val="single" w:sz="4" w:space="0" w:color="7F7F7F" w:themeColor="text1" w:themeTint="80"/>
            </w:tcBorders>
            <w:tcPrChange w:id="3522" w:author="Park, Sanghoon" w:date="2021-10-01T12:43:00Z">
              <w:tcPr>
                <w:tcW w:w="50" w:type="dxa"/>
                <w:tcBorders>
                  <w:top w:val="single" w:sz="4" w:space="0" w:color="7F7F7F" w:themeColor="text1" w:themeTint="80"/>
                  <w:bottom w:val="single" w:sz="4" w:space="0" w:color="7F7F7F" w:themeColor="text1" w:themeTint="80"/>
                </w:tcBorders>
              </w:tcPr>
            </w:tcPrChange>
          </w:tcPr>
          <w:p w14:paraId="38A64AF7" w14:textId="64F7FD68"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23" w:author="Park, Sanghoon" w:date="2021-10-01T12:11:00Z"/>
                <w:rFonts w:eastAsia="나눔명조"/>
                <w:sz w:val="18"/>
                <w:szCs w:val="20"/>
              </w:rPr>
            </w:pPr>
            <w:ins w:id="3524" w:author="Park, Sanghoon" w:date="2021-10-01T12:38:00Z">
              <w:r>
                <w:rPr>
                  <w:rFonts w:eastAsia="나눔명조"/>
                  <w:sz w:val="18"/>
                  <w:szCs w:val="20"/>
                </w:rPr>
                <w:t>5483.63</w:t>
              </w:r>
            </w:ins>
          </w:p>
        </w:tc>
        <w:tc>
          <w:tcPr>
            <w:tcW w:w="495" w:type="pct"/>
            <w:tcBorders>
              <w:top w:val="single" w:sz="4" w:space="0" w:color="7F7F7F" w:themeColor="text1" w:themeTint="80"/>
              <w:bottom w:val="single" w:sz="4" w:space="0" w:color="7F7F7F" w:themeColor="text1" w:themeTint="80"/>
            </w:tcBorders>
            <w:hideMark/>
            <w:tcPrChange w:id="3525" w:author="Park, Sanghoon" w:date="2021-10-01T12:43:00Z">
              <w:tcPr>
                <w:tcW w:w="50" w:type="dxa"/>
                <w:tcBorders>
                  <w:top w:val="single" w:sz="4" w:space="0" w:color="7F7F7F" w:themeColor="text1" w:themeTint="80"/>
                  <w:bottom w:val="single" w:sz="4" w:space="0" w:color="7F7F7F" w:themeColor="text1" w:themeTint="80"/>
                </w:tcBorders>
                <w:hideMark/>
              </w:tcPr>
            </w:tcPrChange>
          </w:tcPr>
          <w:p w14:paraId="5E96B1A2"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26" w:author="Park, Sanghoon" w:date="2021-10-01T12:11:00Z"/>
                <w:rFonts w:eastAsia="나눔명조"/>
                <w:sz w:val="18"/>
                <w:szCs w:val="20"/>
              </w:rPr>
            </w:pPr>
            <w:ins w:id="3527" w:author="Park, Sanghoon" w:date="2021-10-01T12:11:00Z">
              <w:r w:rsidRPr="00A51E6A">
                <w:rPr>
                  <w:rFonts w:eastAsia="나눔명조"/>
                  <w:sz w:val="18"/>
                  <w:szCs w:val="20"/>
                </w:rPr>
                <w:t>5480.41</w:t>
              </w:r>
            </w:ins>
          </w:p>
        </w:tc>
        <w:tc>
          <w:tcPr>
            <w:tcW w:w="495" w:type="pct"/>
            <w:tcBorders>
              <w:top w:val="single" w:sz="4" w:space="0" w:color="7F7F7F" w:themeColor="text1" w:themeTint="80"/>
              <w:bottom w:val="single" w:sz="4" w:space="0" w:color="7F7F7F" w:themeColor="text1" w:themeTint="80"/>
            </w:tcBorders>
            <w:hideMark/>
            <w:tcPrChange w:id="3528" w:author="Park, Sanghoon" w:date="2021-10-01T12:43:00Z">
              <w:tcPr>
                <w:tcW w:w="50" w:type="dxa"/>
                <w:tcBorders>
                  <w:top w:val="single" w:sz="4" w:space="0" w:color="7F7F7F" w:themeColor="text1" w:themeTint="80"/>
                  <w:bottom w:val="single" w:sz="4" w:space="0" w:color="7F7F7F" w:themeColor="text1" w:themeTint="80"/>
                </w:tcBorders>
                <w:hideMark/>
              </w:tcPr>
            </w:tcPrChange>
          </w:tcPr>
          <w:p w14:paraId="56296DC4"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29" w:author="Park, Sanghoon" w:date="2021-10-01T12:11:00Z"/>
                <w:rFonts w:eastAsia="나눔명조"/>
                <w:sz w:val="18"/>
                <w:szCs w:val="20"/>
              </w:rPr>
            </w:pPr>
            <w:ins w:id="3530" w:author="Park, Sanghoon" w:date="2021-10-01T12:11:00Z">
              <w:r w:rsidRPr="00A51E6A">
                <w:rPr>
                  <w:rFonts w:eastAsia="나눔명조"/>
                  <w:sz w:val="18"/>
                  <w:szCs w:val="20"/>
                </w:rPr>
                <w:t>5485.69</w:t>
              </w:r>
            </w:ins>
          </w:p>
        </w:tc>
        <w:tc>
          <w:tcPr>
            <w:tcW w:w="495" w:type="pct"/>
            <w:tcBorders>
              <w:top w:val="single" w:sz="4" w:space="0" w:color="7F7F7F" w:themeColor="text1" w:themeTint="80"/>
              <w:bottom w:val="single" w:sz="4" w:space="0" w:color="7F7F7F" w:themeColor="text1" w:themeTint="80"/>
            </w:tcBorders>
            <w:hideMark/>
            <w:tcPrChange w:id="3531" w:author="Park, Sanghoon" w:date="2021-10-01T12:43:00Z">
              <w:tcPr>
                <w:tcW w:w="50" w:type="dxa"/>
                <w:tcBorders>
                  <w:top w:val="single" w:sz="4" w:space="0" w:color="7F7F7F" w:themeColor="text1" w:themeTint="80"/>
                  <w:bottom w:val="single" w:sz="4" w:space="0" w:color="7F7F7F" w:themeColor="text1" w:themeTint="80"/>
                </w:tcBorders>
                <w:hideMark/>
              </w:tcPr>
            </w:tcPrChange>
          </w:tcPr>
          <w:p w14:paraId="0E64D0D9"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32" w:author="Park, Sanghoon" w:date="2021-10-01T12:11:00Z"/>
                <w:rFonts w:eastAsia="나눔명조"/>
                <w:sz w:val="18"/>
                <w:szCs w:val="20"/>
              </w:rPr>
            </w:pPr>
            <w:ins w:id="3533" w:author="Park, Sanghoon" w:date="2021-10-01T12:11:00Z">
              <w:r w:rsidRPr="00A51E6A">
                <w:rPr>
                  <w:rFonts w:eastAsia="나눔명조"/>
                  <w:sz w:val="18"/>
                  <w:szCs w:val="20"/>
                </w:rPr>
                <w:t>5489.33</w:t>
              </w:r>
            </w:ins>
          </w:p>
        </w:tc>
        <w:tc>
          <w:tcPr>
            <w:tcW w:w="495" w:type="pct"/>
            <w:tcBorders>
              <w:top w:val="single" w:sz="4" w:space="0" w:color="7F7F7F" w:themeColor="text1" w:themeTint="80"/>
              <w:bottom w:val="single" w:sz="4" w:space="0" w:color="7F7F7F" w:themeColor="text1" w:themeTint="80"/>
            </w:tcBorders>
            <w:hideMark/>
            <w:tcPrChange w:id="3534" w:author="Park, Sanghoon" w:date="2021-10-01T12:43:00Z">
              <w:tcPr>
                <w:tcW w:w="50" w:type="dxa"/>
                <w:tcBorders>
                  <w:top w:val="single" w:sz="4" w:space="0" w:color="7F7F7F" w:themeColor="text1" w:themeTint="80"/>
                  <w:bottom w:val="single" w:sz="4" w:space="0" w:color="7F7F7F" w:themeColor="text1" w:themeTint="80"/>
                </w:tcBorders>
                <w:hideMark/>
              </w:tcPr>
            </w:tcPrChange>
          </w:tcPr>
          <w:p w14:paraId="4CACC3BD"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35" w:author="Park, Sanghoon" w:date="2021-10-01T12:11:00Z"/>
                <w:rFonts w:eastAsia="나눔명조"/>
                <w:sz w:val="18"/>
                <w:szCs w:val="20"/>
              </w:rPr>
            </w:pPr>
            <w:ins w:id="3536" w:author="Park, Sanghoon" w:date="2021-10-01T12:11:00Z">
              <w:r w:rsidRPr="00A51E6A">
                <w:rPr>
                  <w:rFonts w:eastAsia="나눔명조"/>
                  <w:sz w:val="18"/>
                  <w:szCs w:val="20"/>
                </w:rPr>
                <w:t>5456.74</w:t>
              </w:r>
            </w:ins>
          </w:p>
        </w:tc>
        <w:tc>
          <w:tcPr>
            <w:tcW w:w="495" w:type="pct"/>
            <w:tcBorders>
              <w:top w:val="single" w:sz="4" w:space="0" w:color="7F7F7F" w:themeColor="text1" w:themeTint="80"/>
              <w:bottom w:val="single" w:sz="4" w:space="0" w:color="7F7F7F" w:themeColor="text1" w:themeTint="80"/>
            </w:tcBorders>
            <w:hideMark/>
            <w:tcPrChange w:id="3537" w:author="Park, Sanghoon" w:date="2021-10-01T12:43:00Z">
              <w:tcPr>
                <w:tcW w:w="50" w:type="dxa"/>
                <w:tcBorders>
                  <w:top w:val="single" w:sz="4" w:space="0" w:color="7F7F7F" w:themeColor="text1" w:themeTint="80"/>
                  <w:bottom w:val="single" w:sz="4" w:space="0" w:color="7F7F7F" w:themeColor="text1" w:themeTint="80"/>
                </w:tcBorders>
                <w:hideMark/>
              </w:tcPr>
            </w:tcPrChange>
          </w:tcPr>
          <w:p w14:paraId="1ADDF843"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38" w:author="Park, Sanghoon" w:date="2021-10-01T12:11:00Z"/>
                <w:rFonts w:eastAsia="나눔명조"/>
                <w:sz w:val="18"/>
                <w:szCs w:val="20"/>
              </w:rPr>
            </w:pPr>
            <w:ins w:id="3539" w:author="Park, Sanghoon" w:date="2021-10-01T12:11:00Z">
              <w:r w:rsidRPr="00A51E6A">
                <w:rPr>
                  <w:rFonts w:eastAsia="나눔명조"/>
                  <w:sz w:val="18"/>
                  <w:szCs w:val="20"/>
                </w:rPr>
                <w:t>5469.84</w:t>
              </w:r>
            </w:ins>
          </w:p>
        </w:tc>
      </w:tr>
      <w:tr w:rsidR="00850C91" w:rsidRPr="001F4510" w14:paraId="3AEF136A"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3540" w:author="Park, Sanghoon" w:date="2021-10-01T12:11:00Z"/>
          <w:trPrChange w:id="3541"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hideMark/>
            <w:tcPrChange w:id="3542" w:author="Park, Sanghoon" w:date="2021-10-01T12:43:00Z">
              <w:tcPr>
                <w:tcW w:w="1644" w:type="dxa"/>
                <w:hideMark/>
              </w:tcPr>
            </w:tcPrChange>
          </w:tcPr>
          <w:p w14:paraId="55F8C0C6" w14:textId="77777777" w:rsidR="00850C91" w:rsidRPr="00A51E6A" w:rsidRDefault="00850C91" w:rsidP="00850C91">
            <w:pPr>
              <w:spacing w:after="0"/>
              <w:cnfStyle w:val="001000100000" w:firstRow="0" w:lastRow="0" w:firstColumn="1" w:lastColumn="0" w:oddVBand="0" w:evenVBand="0" w:oddHBand="1" w:evenHBand="0" w:firstRowFirstColumn="0" w:firstRowLastColumn="0" w:lastRowFirstColumn="0" w:lastRowLastColumn="0"/>
              <w:rPr>
                <w:ins w:id="3543" w:author="Park, Sanghoon" w:date="2021-10-01T12:11:00Z"/>
                <w:rFonts w:eastAsia="나눔명조"/>
                <w:b w:val="0"/>
                <w:bCs w:val="0"/>
                <w:sz w:val="18"/>
                <w:szCs w:val="20"/>
              </w:rPr>
            </w:pPr>
            <w:ins w:id="3544" w:author="Park, Sanghoon" w:date="2021-10-01T12:11:00Z">
              <w:r w:rsidRPr="00A51E6A">
                <w:rPr>
                  <w:rFonts w:eastAsia="나눔명조"/>
                  <w:b w:val="0"/>
                  <w:bCs w:val="0"/>
                  <w:sz w:val="18"/>
                  <w:szCs w:val="20"/>
                </w:rPr>
                <w:t>Log Likelihood</w:t>
              </w:r>
            </w:ins>
          </w:p>
        </w:tc>
        <w:tc>
          <w:tcPr>
            <w:tcW w:w="495" w:type="pct"/>
            <w:hideMark/>
            <w:tcPrChange w:id="3545" w:author="Park, Sanghoon" w:date="2021-10-01T12:43:00Z">
              <w:tcPr>
                <w:tcW w:w="50" w:type="dxa"/>
                <w:hideMark/>
              </w:tcPr>
            </w:tcPrChange>
          </w:tcPr>
          <w:p w14:paraId="43084EAF"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46" w:author="Park, Sanghoon" w:date="2021-10-01T12:11:00Z"/>
                <w:rFonts w:eastAsia="나눔명조"/>
                <w:sz w:val="18"/>
                <w:szCs w:val="20"/>
              </w:rPr>
            </w:pPr>
            <w:ins w:id="3547" w:author="Park, Sanghoon" w:date="2021-10-01T12:11:00Z">
              <w:r w:rsidRPr="00A51E6A">
                <w:rPr>
                  <w:rFonts w:eastAsia="나눔명조"/>
                  <w:sz w:val="18"/>
                  <w:szCs w:val="20"/>
                </w:rPr>
                <w:t>-2690.37</w:t>
              </w:r>
            </w:ins>
          </w:p>
        </w:tc>
        <w:tc>
          <w:tcPr>
            <w:tcW w:w="495" w:type="pct"/>
            <w:hideMark/>
            <w:tcPrChange w:id="3548" w:author="Park, Sanghoon" w:date="2021-10-01T12:43:00Z">
              <w:tcPr>
                <w:tcW w:w="50" w:type="dxa"/>
                <w:hideMark/>
              </w:tcPr>
            </w:tcPrChange>
          </w:tcPr>
          <w:p w14:paraId="17740E57"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49" w:author="Park, Sanghoon" w:date="2021-10-01T12:11:00Z"/>
                <w:rFonts w:eastAsia="나눔명조"/>
                <w:sz w:val="18"/>
                <w:szCs w:val="20"/>
              </w:rPr>
            </w:pPr>
            <w:ins w:id="3550" w:author="Park, Sanghoon" w:date="2021-10-01T12:11:00Z">
              <w:r w:rsidRPr="00A51E6A">
                <w:rPr>
                  <w:rFonts w:eastAsia="나눔명조"/>
                  <w:sz w:val="18"/>
                  <w:szCs w:val="20"/>
                </w:rPr>
                <w:t>-2686.66</w:t>
              </w:r>
            </w:ins>
          </w:p>
        </w:tc>
        <w:tc>
          <w:tcPr>
            <w:tcW w:w="522" w:type="pct"/>
            <w:tcPrChange w:id="3551" w:author="Park, Sanghoon" w:date="2021-10-01T12:43:00Z">
              <w:tcPr>
                <w:tcW w:w="50" w:type="dxa"/>
              </w:tcPr>
            </w:tcPrChange>
          </w:tcPr>
          <w:p w14:paraId="30BF78DA" w14:textId="18C1589F"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52" w:author="Park, Sanghoon" w:date="2021-10-01T12:11:00Z"/>
                <w:rFonts w:eastAsia="나눔명조"/>
                <w:sz w:val="18"/>
                <w:szCs w:val="20"/>
              </w:rPr>
            </w:pPr>
            <w:ins w:id="3553" w:author="Park, Sanghoon" w:date="2021-10-01T12:38:00Z">
              <w:r>
                <w:rPr>
                  <w:rFonts w:eastAsia="나눔명조"/>
                  <w:sz w:val="18"/>
                  <w:szCs w:val="20"/>
                </w:rPr>
                <w:t>-2683.19</w:t>
              </w:r>
            </w:ins>
          </w:p>
        </w:tc>
        <w:tc>
          <w:tcPr>
            <w:tcW w:w="495" w:type="pct"/>
            <w:hideMark/>
            <w:tcPrChange w:id="3554" w:author="Park, Sanghoon" w:date="2021-10-01T12:43:00Z">
              <w:tcPr>
                <w:tcW w:w="50" w:type="dxa"/>
                <w:hideMark/>
              </w:tcPr>
            </w:tcPrChange>
          </w:tcPr>
          <w:p w14:paraId="3C8BFE8A"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55" w:author="Park, Sanghoon" w:date="2021-10-01T12:11:00Z"/>
                <w:rFonts w:eastAsia="나눔명조"/>
                <w:sz w:val="18"/>
                <w:szCs w:val="20"/>
              </w:rPr>
            </w:pPr>
            <w:ins w:id="3556" w:author="Park, Sanghoon" w:date="2021-10-01T12:11:00Z">
              <w:r w:rsidRPr="00A51E6A">
                <w:rPr>
                  <w:rFonts w:eastAsia="나눔명조"/>
                  <w:sz w:val="18"/>
                  <w:szCs w:val="20"/>
                </w:rPr>
                <w:t>-2685.77</w:t>
              </w:r>
            </w:ins>
          </w:p>
        </w:tc>
        <w:tc>
          <w:tcPr>
            <w:tcW w:w="495" w:type="pct"/>
            <w:hideMark/>
            <w:tcPrChange w:id="3557" w:author="Park, Sanghoon" w:date="2021-10-01T12:43:00Z">
              <w:tcPr>
                <w:tcW w:w="50" w:type="dxa"/>
                <w:hideMark/>
              </w:tcPr>
            </w:tcPrChange>
          </w:tcPr>
          <w:p w14:paraId="61B0C893"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58" w:author="Park, Sanghoon" w:date="2021-10-01T12:11:00Z"/>
                <w:rFonts w:eastAsia="나눔명조"/>
                <w:sz w:val="18"/>
                <w:szCs w:val="20"/>
              </w:rPr>
            </w:pPr>
            <w:ins w:id="3559" w:author="Park, Sanghoon" w:date="2021-10-01T12:11:00Z">
              <w:r w:rsidRPr="00A51E6A">
                <w:rPr>
                  <w:rFonts w:eastAsia="나눔명조"/>
                  <w:sz w:val="18"/>
                  <w:szCs w:val="20"/>
                </w:rPr>
                <w:t>-2680.03</w:t>
              </w:r>
            </w:ins>
          </w:p>
        </w:tc>
        <w:tc>
          <w:tcPr>
            <w:tcW w:w="495" w:type="pct"/>
            <w:hideMark/>
            <w:tcPrChange w:id="3560" w:author="Park, Sanghoon" w:date="2021-10-01T12:43:00Z">
              <w:tcPr>
                <w:tcW w:w="50" w:type="dxa"/>
                <w:hideMark/>
              </w:tcPr>
            </w:tcPrChange>
          </w:tcPr>
          <w:p w14:paraId="560BA470"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61" w:author="Park, Sanghoon" w:date="2021-10-01T12:11:00Z"/>
                <w:rFonts w:eastAsia="나눔명조"/>
                <w:sz w:val="18"/>
                <w:szCs w:val="20"/>
              </w:rPr>
            </w:pPr>
            <w:ins w:id="3562" w:author="Park, Sanghoon" w:date="2021-10-01T12:11:00Z">
              <w:r w:rsidRPr="00A51E6A">
                <w:rPr>
                  <w:rFonts w:eastAsia="나눔명조"/>
                  <w:sz w:val="18"/>
                  <w:szCs w:val="20"/>
                </w:rPr>
                <w:t>-2677.66</w:t>
              </w:r>
            </w:ins>
          </w:p>
        </w:tc>
        <w:tc>
          <w:tcPr>
            <w:tcW w:w="495" w:type="pct"/>
            <w:hideMark/>
            <w:tcPrChange w:id="3563" w:author="Park, Sanghoon" w:date="2021-10-01T12:43:00Z">
              <w:tcPr>
                <w:tcW w:w="50" w:type="dxa"/>
                <w:hideMark/>
              </w:tcPr>
            </w:tcPrChange>
          </w:tcPr>
          <w:p w14:paraId="17B05241"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64" w:author="Park, Sanghoon" w:date="2021-10-01T12:11:00Z"/>
                <w:rFonts w:eastAsia="나눔명조"/>
                <w:sz w:val="18"/>
                <w:szCs w:val="20"/>
              </w:rPr>
            </w:pPr>
            <w:ins w:id="3565" w:author="Park, Sanghoon" w:date="2021-10-01T12:11:00Z">
              <w:r w:rsidRPr="00A51E6A">
                <w:rPr>
                  <w:rFonts w:eastAsia="나눔명조"/>
                  <w:sz w:val="18"/>
                  <w:szCs w:val="20"/>
                </w:rPr>
                <w:t>-2661.37</w:t>
              </w:r>
            </w:ins>
          </w:p>
        </w:tc>
        <w:tc>
          <w:tcPr>
            <w:tcW w:w="495" w:type="pct"/>
            <w:hideMark/>
            <w:tcPrChange w:id="3566" w:author="Park, Sanghoon" w:date="2021-10-01T12:43:00Z">
              <w:tcPr>
                <w:tcW w:w="50" w:type="dxa"/>
                <w:hideMark/>
              </w:tcPr>
            </w:tcPrChange>
          </w:tcPr>
          <w:p w14:paraId="62503ADD" w14:textId="77777777" w:rsidR="00850C91" w:rsidRPr="00A51E6A"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ins w:id="3567" w:author="Park, Sanghoon" w:date="2021-10-01T12:11:00Z"/>
                <w:rFonts w:eastAsia="나눔명조"/>
                <w:sz w:val="18"/>
                <w:szCs w:val="20"/>
              </w:rPr>
            </w:pPr>
            <w:ins w:id="3568" w:author="Park, Sanghoon" w:date="2021-10-01T12:11:00Z">
              <w:r w:rsidRPr="00A51E6A">
                <w:rPr>
                  <w:rFonts w:eastAsia="나눔명조"/>
                  <w:sz w:val="18"/>
                  <w:szCs w:val="20"/>
                </w:rPr>
                <w:t>-2667.92</w:t>
              </w:r>
            </w:ins>
          </w:p>
        </w:tc>
      </w:tr>
      <w:tr w:rsidR="00850C91" w:rsidRPr="001F4510" w14:paraId="69FE5C32" w14:textId="77777777" w:rsidTr="00850C91">
        <w:trPr>
          <w:trHeight w:val="20"/>
          <w:jc w:val="center"/>
          <w:ins w:id="3569" w:author="Park, Sanghoon" w:date="2021-10-01T12:11:00Z"/>
          <w:trPrChange w:id="3570"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015" w:type="pct"/>
            <w:tcBorders>
              <w:bottom w:val="single" w:sz="12" w:space="0" w:color="auto"/>
            </w:tcBorders>
            <w:hideMark/>
            <w:tcPrChange w:id="3571" w:author="Park, Sanghoon" w:date="2021-10-01T12:43:00Z">
              <w:tcPr>
                <w:tcW w:w="1644" w:type="dxa"/>
                <w:tcBorders>
                  <w:bottom w:val="single" w:sz="12" w:space="0" w:color="auto"/>
                </w:tcBorders>
                <w:hideMark/>
              </w:tcPr>
            </w:tcPrChange>
          </w:tcPr>
          <w:p w14:paraId="1F6B921E" w14:textId="77777777" w:rsidR="00850C91" w:rsidRPr="00A51E6A" w:rsidRDefault="00850C91" w:rsidP="00850C91">
            <w:pPr>
              <w:spacing w:after="0"/>
              <w:rPr>
                <w:ins w:id="3572" w:author="Park, Sanghoon" w:date="2021-10-01T12:11:00Z"/>
                <w:rFonts w:eastAsia="나눔명조"/>
                <w:b w:val="0"/>
                <w:bCs w:val="0"/>
                <w:sz w:val="18"/>
                <w:szCs w:val="20"/>
              </w:rPr>
            </w:pPr>
            <w:ins w:id="3573" w:author="Park, Sanghoon" w:date="2021-10-01T12:11:00Z">
              <w:r w:rsidRPr="00A51E6A">
                <w:rPr>
                  <w:rFonts w:eastAsia="나눔명조"/>
                  <w:b w:val="0"/>
                  <w:bCs w:val="0"/>
                  <w:sz w:val="18"/>
                  <w:szCs w:val="20"/>
                </w:rPr>
                <w:t>Num. obs.</w:t>
              </w:r>
            </w:ins>
          </w:p>
        </w:tc>
        <w:tc>
          <w:tcPr>
            <w:tcW w:w="495" w:type="pct"/>
            <w:tcBorders>
              <w:bottom w:val="single" w:sz="12" w:space="0" w:color="auto"/>
            </w:tcBorders>
            <w:hideMark/>
            <w:tcPrChange w:id="3574" w:author="Park, Sanghoon" w:date="2021-10-01T12:43:00Z">
              <w:tcPr>
                <w:tcW w:w="50" w:type="dxa"/>
                <w:tcBorders>
                  <w:bottom w:val="single" w:sz="12" w:space="0" w:color="auto"/>
                </w:tcBorders>
                <w:hideMark/>
              </w:tcPr>
            </w:tcPrChange>
          </w:tcPr>
          <w:p w14:paraId="7CD15E77"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75" w:author="Park, Sanghoon" w:date="2021-10-01T12:11:00Z"/>
                <w:rFonts w:eastAsia="나눔명조"/>
                <w:sz w:val="18"/>
                <w:szCs w:val="20"/>
              </w:rPr>
            </w:pPr>
            <w:ins w:id="3576" w:author="Park, Sanghoon" w:date="2021-10-01T12:11:00Z">
              <w:r w:rsidRPr="00A51E6A">
                <w:rPr>
                  <w:rFonts w:eastAsia="나눔명조"/>
                  <w:sz w:val="18"/>
                  <w:szCs w:val="20"/>
                </w:rPr>
                <w:t>4339</w:t>
              </w:r>
            </w:ins>
          </w:p>
        </w:tc>
        <w:tc>
          <w:tcPr>
            <w:tcW w:w="495" w:type="pct"/>
            <w:tcBorders>
              <w:bottom w:val="single" w:sz="12" w:space="0" w:color="auto"/>
            </w:tcBorders>
            <w:hideMark/>
            <w:tcPrChange w:id="3577" w:author="Park, Sanghoon" w:date="2021-10-01T12:43:00Z">
              <w:tcPr>
                <w:tcW w:w="50" w:type="dxa"/>
                <w:tcBorders>
                  <w:bottom w:val="single" w:sz="12" w:space="0" w:color="auto"/>
                </w:tcBorders>
                <w:hideMark/>
              </w:tcPr>
            </w:tcPrChange>
          </w:tcPr>
          <w:p w14:paraId="7FFFCDF2"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78" w:author="Park, Sanghoon" w:date="2021-10-01T12:11:00Z"/>
                <w:rFonts w:eastAsia="나눔명조"/>
                <w:sz w:val="18"/>
                <w:szCs w:val="20"/>
              </w:rPr>
            </w:pPr>
            <w:ins w:id="3579" w:author="Park, Sanghoon" w:date="2021-10-01T12:11:00Z">
              <w:r w:rsidRPr="00A51E6A">
                <w:rPr>
                  <w:rFonts w:eastAsia="나눔명조"/>
                  <w:sz w:val="18"/>
                  <w:szCs w:val="20"/>
                </w:rPr>
                <w:t>4339</w:t>
              </w:r>
            </w:ins>
          </w:p>
        </w:tc>
        <w:tc>
          <w:tcPr>
            <w:tcW w:w="522" w:type="pct"/>
            <w:tcBorders>
              <w:bottom w:val="single" w:sz="12" w:space="0" w:color="auto"/>
            </w:tcBorders>
            <w:tcPrChange w:id="3580" w:author="Park, Sanghoon" w:date="2021-10-01T12:43:00Z">
              <w:tcPr>
                <w:tcW w:w="50" w:type="dxa"/>
                <w:tcBorders>
                  <w:bottom w:val="single" w:sz="12" w:space="0" w:color="auto"/>
                </w:tcBorders>
              </w:tcPr>
            </w:tcPrChange>
          </w:tcPr>
          <w:p w14:paraId="0721E5B5" w14:textId="3ED3836C"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81" w:author="Park, Sanghoon" w:date="2021-10-01T12:11:00Z"/>
                <w:rFonts w:eastAsia="나눔명조"/>
                <w:sz w:val="18"/>
                <w:szCs w:val="20"/>
              </w:rPr>
            </w:pPr>
            <w:ins w:id="3582" w:author="Park, Sanghoon" w:date="2021-10-01T12:40:00Z">
              <w:r w:rsidRPr="00A51E6A">
                <w:rPr>
                  <w:rFonts w:eastAsia="나눔명조"/>
                  <w:sz w:val="18"/>
                  <w:szCs w:val="20"/>
                </w:rPr>
                <w:t>4339</w:t>
              </w:r>
            </w:ins>
          </w:p>
        </w:tc>
        <w:tc>
          <w:tcPr>
            <w:tcW w:w="495" w:type="pct"/>
            <w:tcBorders>
              <w:bottom w:val="single" w:sz="12" w:space="0" w:color="auto"/>
            </w:tcBorders>
            <w:hideMark/>
            <w:tcPrChange w:id="3583" w:author="Park, Sanghoon" w:date="2021-10-01T12:43:00Z">
              <w:tcPr>
                <w:tcW w:w="50" w:type="dxa"/>
                <w:tcBorders>
                  <w:bottom w:val="single" w:sz="12" w:space="0" w:color="auto"/>
                </w:tcBorders>
                <w:hideMark/>
              </w:tcPr>
            </w:tcPrChange>
          </w:tcPr>
          <w:p w14:paraId="3A760893"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84" w:author="Park, Sanghoon" w:date="2021-10-01T12:11:00Z"/>
                <w:rFonts w:eastAsia="나눔명조"/>
                <w:sz w:val="18"/>
                <w:szCs w:val="20"/>
              </w:rPr>
            </w:pPr>
            <w:ins w:id="3585" w:author="Park, Sanghoon" w:date="2021-10-01T12:11:00Z">
              <w:r w:rsidRPr="00A51E6A">
                <w:rPr>
                  <w:rFonts w:eastAsia="나눔명조"/>
                  <w:sz w:val="18"/>
                  <w:szCs w:val="20"/>
                </w:rPr>
                <w:t>4339</w:t>
              </w:r>
            </w:ins>
          </w:p>
        </w:tc>
        <w:tc>
          <w:tcPr>
            <w:tcW w:w="495" w:type="pct"/>
            <w:tcBorders>
              <w:bottom w:val="single" w:sz="12" w:space="0" w:color="auto"/>
            </w:tcBorders>
            <w:hideMark/>
            <w:tcPrChange w:id="3586" w:author="Park, Sanghoon" w:date="2021-10-01T12:43:00Z">
              <w:tcPr>
                <w:tcW w:w="50" w:type="dxa"/>
                <w:tcBorders>
                  <w:bottom w:val="single" w:sz="12" w:space="0" w:color="auto"/>
                </w:tcBorders>
                <w:hideMark/>
              </w:tcPr>
            </w:tcPrChange>
          </w:tcPr>
          <w:p w14:paraId="5D33D59A"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87" w:author="Park, Sanghoon" w:date="2021-10-01T12:11:00Z"/>
                <w:rFonts w:eastAsia="나눔명조"/>
                <w:sz w:val="18"/>
                <w:szCs w:val="20"/>
              </w:rPr>
            </w:pPr>
            <w:ins w:id="3588" w:author="Park, Sanghoon" w:date="2021-10-01T12:11:00Z">
              <w:r w:rsidRPr="00A51E6A">
                <w:rPr>
                  <w:rFonts w:eastAsia="나눔명조"/>
                  <w:sz w:val="18"/>
                  <w:szCs w:val="20"/>
                </w:rPr>
                <w:t>4339</w:t>
              </w:r>
            </w:ins>
          </w:p>
        </w:tc>
        <w:tc>
          <w:tcPr>
            <w:tcW w:w="495" w:type="pct"/>
            <w:tcBorders>
              <w:bottom w:val="single" w:sz="12" w:space="0" w:color="auto"/>
            </w:tcBorders>
            <w:hideMark/>
            <w:tcPrChange w:id="3589" w:author="Park, Sanghoon" w:date="2021-10-01T12:43:00Z">
              <w:tcPr>
                <w:tcW w:w="50" w:type="dxa"/>
                <w:tcBorders>
                  <w:bottom w:val="single" w:sz="12" w:space="0" w:color="auto"/>
                </w:tcBorders>
                <w:hideMark/>
              </w:tcPr>
            </w:tcPrChange>
          </w:tcPr>
          <w:p w14:paraId="28966BDC"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90" w:author="Park, Sanghoon" w:date="2021-10-01T12:11:00Z"/>
                <w:rFonts w:eastAsia="나눔명조"/>
                <w:sz w:val="18"/>
                <w:szCs w:val="20"/>
              </w:rPr>
            </w:pPr>
            <w:ins w:id="3591" w:author="Park, Sanghoon" w:date="2021-10-01T12:11:00Z">
              <w:r w:rsidRPr="00A51E6A">
                <w:rPr>
                  <w:rFonts w:eastAsia="나눔명조"/>
                  <w:sz w:val="18"/>
                  <w:szCs w:val="20"/>
                </w:rPr>
                <w:t>4339</w:t>
              </w:r>
            </w:ins>
          </w:p>
        </w:tc>
        <w:tc>
          <w:tcPr>
            <w:tcW w:w="495" w:type="pct"/>
            <w:tcBorders>
              <w:bottom w:val="single" w:sz="12" w:space="0" w:color="auto"/>
            </w:tcBorders>
            <w:hideMark/>
            <w:tcPrChange w:id="3592" w:author="Park, Sanghoon" w:date="2021-10-01T12:43:00Z">
              <w:tcPr>
                <w:tcW w:w="50" w:type="dxa"/>
                <w:tcBorders>
                  <w:bottom w:val="single" w:sz="12" w:space="0" w:color="auto"/>
                </w:tcBorders>
                <w:hideMark/>
              </w:tcPr>
            </w:tcPrChange>
          </w:tcPr>
          <w:p w14:paraId="2DB49484"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93" w:author="Park, Sanghoon" w:date="2021-10-01T12:11:00Z"/>
                <w:rFonts w:eastAsia="나눔명조"/>
                <w:sz w:val="18"/>
                <w:szCs w:val="20"/>
              </w:rPr>
            </w:pPr>
            <w:ins w:id="3594" w:author="Park, Sanghoon" w:date="2021-10-01T12:11:00Z">
              <w:r w:rsidRPr="00A51E6A">
                <w:rPr>
                  <w:rFonts w:eastAsia="나눔명조"/>
                  <w:sz w:val="18"/>
                  <w:szCs w:val="20"/>
                </w:rPr>
                <w:t>4339</w:t>
              </w:r>
            </w:ins>
          </w:p>
        </w:tc>
        <w:tc>
          <w:tcPr>
            <w:tcW w:w="495" w:type="pct"/>
            <w:tcBorders>
              <w:bottom w:val="single" w:sz="12" w:space="0" w:color="auto"/>
            </w:tcBorders>
            <w:hideMark/>
            <w:tcPrChange w:id="3595" w:author="Park, Sanghoon" w:date="2021-10-01T12:43:00Z">
              <w:tcPr>
                <w:tcW w:w="50" w:type="dxa"/>
                <w:tcBorders>
                  <w:bottom w:val="single" w:sz="12" w:space="0" w:color="auto"/>
                </w:tcBorders>
                <w:hideMark/>
              </w:tcPr>
            </w:tcPrChange>
          </w:tcPr>
          <w:p w14:paraId="03B24B46" w14:textId="77777777" w:rsidR="00850C91" w:rsidRPr="00A51E6A"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ins w:id="3596" w:author="Park, Sanghoon" w:date="2021-10-01T12:11:00Z"/>
                <w:rFonts w:eastAsia="나눔명조"/>
                <w:sz w:val="18"/>
                <w:szCs w:val="20"/>
              </w:rPr>
            </w:pPr>
            <w:ins w:id="3597" w:author="Park, Sanghoon" w:date="2021-10-01T12:11:00Z">
              <w:r w:rsidRPr="00A51E6A">
                <w:rPr>
                  <w:rFonts w:eastAsia="나눔명조"/>
                  <w:sz w:val="18"/>
                  <w:szCs w:val="20"/>
                </w:rPr>
                <w:t>4339</w:t>
              </w:r>
            </w:ins>
          </w:p>
        </w:tc>
      </w:tr>
      <w:tr w:rsidR="00850C91" w14:paraId="22F9E8CA" w14:textId="77777777" w:rsidTr="00850C91">
        <w:trPr>
          <w:cnfStyle w:val="000000100000" w:firstRow="0" w:lastRow="0" w:firstColumn="0" w:lastColumn="0" w:oddVBand="0" w:evenVBand="0" w:oddHBand="1" w:evenHBand="0" w:firstRowFirstColumn="0" w:firstRowLastColumn="0" w:lastRowFirstColumn="0" w:lastRowLastColumn="0"/>
          <w:trHeight w:val="20"/>
          <w:jc w:val="center"/>
          <w:ins w:id="3598" w:author="Park, Sanghoon" w:date="2021-10-01T12:11:00Z"/>
          <w:trPrChange w:id="3599" w:author="Park, Sanghoon" w:date="2021-10-01T12:43:00Z">
            <w:trPr>
              <w:trHeight w:val="20"/>
              <w:jc w:val="center"/>
            </w:trPr>
          </w:trPrChange>
        </w:trPr>
        <w:tc>
          <w:tcPr>
            <w:cnfStyle w:val="001000000000" w:firstRow="0" w:lastRow="0" w:firstColumn="1" w:lastColumn="0" w:oddVBand="0" w:evenVBand="0" w:oddHBand="0" w:evenHBand="0" w:firstRowFirstColumn="0" w:firstRowLastColumn="0" w:lastRowFirstColumn="0" w:lastRowLastColumn="0"/>
            <w:tcW w:w="5000" w:type="pct"/>
            <w:gridSpan w:val="9"/>
            <w:tcBorders>
              <w:top w:val="single" w:sz="12" w:space="0" w:color="auto"/>
              <w:bottom w:val="nil"/>
            </w:tcBorders>
            <w:hideMark/>
            <w:tcPrChange w:id="3600" w:author="Park, Sanghoon" w:date="2021-10-01T12:43:00Z">
              <w:tcPr>
                <w:tcW w:w="0" w:type="auto"/>
                <w:gridSpan w:val="9"/>
                <w:tcBorders>
                  <w:top w:val="single" w:sz="12" w:space="0" w:color="auto"/>
                  <w:bottom w:val="nil"/>
                </w:tcBorders>
                <w:hideMark/>
              </w:tcPr>
            </w:tcPrChange>
          </w:tcPr>
          <w:p w14:paraId="5E23EAF7" w14:textId="77777777" w:rsidR="00850C91" w:rsidRPr="00A51E6A" w:rsidRDefault="00850C91">
            <w:pPr>
              <w:spacing w:after="0"/>
              <w:jc w:val="left"/>
              <w:cnfStyle w:val="001000100000" w:firstRow="0" w:lastRow="0" w:firstColumn="1" w:lastColumn="0" w:oddVBand="0" w:evenVBand="0" w:oddHBand="1" w:evenHBand="0" w:firstRowFirstColumn="0" w:firstRowLastColumn="0" w:lastRowFirstColumn="0" w:lastRowLastColumn="0"/>
              <w:rPr>
                <w:ins w:id="3601" w:author="Park, Sanghoon" w:date="2021-10-01T12:11:00Z"/>
                <w:rFonts w:eastAsia="Times New Roman"/>
                <w:color w:val="000000"/>
                <w:sz w:val="16"/>
                <w:szCs w:val="16"/>
              </w:rPr>
              <w:pPrChange w:id="3602" w:author="Park, Sanghoon" w:date="2021-10-01T12:19:00Z">
                <w:pPr>
                  <w:spacing w:after="0"/>
                  <w:jc w:val="center"/>
                  <w:cnfStyle w:val="001000100000" w:firstRow="0" w:lastRow="0" w:firstColumn="1" w:lastColumn="0" w:oddVBand="0" w:evenVBand="0" w:oddHBand="1" w:evenHBand="0" w:firstRowFirstColumn="0" w:firstRowLastColumn="0" w:lastRowFirstColumn="0" w:lastRowLastColumn="0"/>
                </w:pPr>
              </w:pPrChange>
            </w:pPr>
            <w:ins w:id="3603" w:author="Park, Sanghoon" w:date="2021-10-01T12:11:00Z">
              <w:r w:rsidRPr="00A51E6A">
                <w:rPr>
                  <w:rFonts w:eastAsia="Times New Roman"/>
                  <w:color w:val="000000"/>
                  <w:sz w:val="16"/>
                  <w:szCs w:val="16"/>
                  <w:vertAlign w:val="superscript"/>
                </w:rPr>
                <w:t>***</w:t>
              </w:r>
              <w:r w:rsidRPr="00A51E6A">
                <w:rPr>
                  <w:rFonts w:eastAsia="Times New Roman"/>
                  <w:color w:val="000000"/>
                  <w:sz w:val="16"/>
                  <w:szCs w:val="16"/>
                </w:rPr>
                <w:t xml:space="preserve">p &lt; 0.001; </w:t>
              </w:r>
              <w:r w:rsidRPr="00A51E6A">
                <w:rPr>
                  <w:rFonts w:eastAsia="Times New Roman"/>
                  <w:color w:val="000000"/>
                  <w:sz w:val="16"/>
                  <w:szCs w:val="16"/>
                  <w:vertAlign w:val="superscript"/>
                </w:rPr>
                <w:t>**</w:t>
              </w:r>
              <w:r w:rsidRPr="00A51E6A">
                <w:rPr>
                  <w:rFonts w:eastAsia="Times New Roman"/>
                  <w:color w:val="000000"/>
                  <w:sz w:val="16"/>
                  <w:szCs w:val="16"/>
                </w:rPr>
                <w:t xml:space="preserve">p &lt; 0.01; </w:t>
              </w:r>
              <w:r w:rsidRPr="00A51E6A">
                <w:rPr>
                  <w:rFonts w:eastAsia="Times New Roman"/>
                  <w:color w:val="000000"/>
                  <w:sz w:val="16"/>
                  <w:szCs w:val="16"/>
                  <w:vertAlign w:val="superscript"/>
                </w:rPr>
                <w:t>*</w:t>
              </w:r>
              <w:r w:rsidRPr="00A51E6A">
                <w:rPr>
                  <w:rFonts w:eastAsia="Times New Roman"/>
                  <w:color w:val="000000"/>
                  <w:sz w:val="16"/>
                  <w:szCs w:val="16"/>
                </w:rPr>
                <w:t>p &lt; 0.05</w:t>
              </w:r>
            </w:ins>
          </w:p>
        </w:tc>
      </w:tr>
    </w:tbl>
    <w:p w14:paraId="3DAB0E08" w14:textId="18A20257" w:rsidR="00BB2CCE" w:rsidRDefault="00BB2CCE" w:rsidP="00265BC3">
      <w:pPr>
        <w:wordWrap/>
        <w:spacing w:before="120" w:after="120" w:line="276" w:lineRule="auto"/>
        <w:rPr>
          <w:ins w:id="3604" w:author="Park, Sanghoon" w:date="2021-10-01T12:17:00Z"/>
          <w:rFonts w:eastAsia="나눔명조"/>
          <w:sz w:val="20"/>
          <w:szCs w:val="22"/>
        </w:rPr>
      </w:pPr>
    </w:p>
    <w:p w14:paraId="7E3CD8D0" w14:textId="44889B8D" w:rsidR="0044366C" w:rsidRDefault="0044366C" w:rsidP="0044366C">
      <w:pPr>
        <w:wordWrap/>
        <w:spacing w:before="120" w:after="120" w:line="276" w:lineRule="auto"/>
        <w:rPr>
          <w:ins w:id="3605" w:author="Park, Sanghoon" w:date="2021-10-01T12:17:00Z"/>
          <w:rFonts w:eastAsia="나눔명조"/>
          <w:sz w:val="20"/>
          <w:szCs w:val="22"/>
        </w:rPr>
      </w:pPr>
      <w:commentRangeStart w:id="3606"/>
      <w:commentRangeStart w:id="3607"/>
      <w:ins w:id="3608" w:author="Park, Sanghoon" w:date="2021-10-01T12:17:00Z">
        <w:r w:rsidRPr="00FF0631">
          <w:rPr>
            <w:rFonts w:eastAsia="나눔명조" w:hint="eastAsia"/>
            <w:sz w:val="20"/>
            <w:szCs w:val="22"/>
          </w:rPr>
          <w:t>먼저</w:t>
        </w:r>
        <w:r w:rsidRPr="00FF0631">
          <w:rPr>
            <w:rFonts w:eastAsia="나눔명조" w:hint="eastAsia"/>
            <w:sz w:val="20"/>
            <w:szCs w:val="22"/>
          </w:rPr>
          <w:t xml:space="preserve"> </w:t>
        </w:r>
        <w:r w:rsidRPr="00FF0631">
          <w:rPr>
            <w:rFonts w:eastAsia="나눔명조"/>
            <w:sz w:val="20"/>
            <w:szCs w:val="22"/>
          </w:rPr>
          <w:t>&lt;</w:t>
        </w:r>
        <w:r w:rsidRPr="00FF0631">
          <w:rPr>
            <w:rFonts w:eastAsia="나눔명조" w:hint="eastAsia"/>
            <w:sz w:val="20"/>
            <w:szCs w:val="22"/>
          </w:rPr>
          <w:t>표</w:t>
        </w:r>
        <w:r w:rsidRPr="00FF0631">
          <w:rPr>
            <w:rFonts w:eastAsia="나눔명조" w:hint="eastAsia"/>
            <w:sz w:val="20"/>
            <w:szCs w:val="22"/>
          </w:rPr>
          <w:t xml:space="preserve"> </w:t>
        </w:r>
        <w:r w:rsidRPr="00FF0631">
          <w:rPr>
            <w:rFonts w:eastAsia="나눔명조"/>
            <w:sz w:val="20"/>
            <w:szCs w:val="22"/>
          </w:rPr>
          <w:t>7&gt;</w:t>
        </w:r>
        <w:r w:rsidRPr="00FF0631">
          <w:rPr>
            <w:rFonts w:eastAsia="나눔명조" w:hint="eastAsia"/>
            <w:sz w:val="20"/>
            <w:szCs w:val="22"/>
          </w:rPr>
          <w:t>은</w:t>
        </w:r>
        <w:r w:rsidRPr="00FF0631">
          <w:rPr>
            <w:rFonts w:eastAsia="나눔명조" w:hint="eastAsia"/>
            <w:sz w:val="20"/>
            <w:szCs w:val="22"/>
          </w:rPr>
          <w:t xml:space="preserve"> </w:t>
        </w:r>
        <w:r w:rsidRPr="00FF0631">
          <w:rPr>
            <w:rFonts w:eastAsia="나눔명조" w:hint="eastAsia"/>
            <w:sz w:val="20"/>
            <w:szCs w:val="22"/>
          </w:rPr>
          <w:t>공공봉사동기를</w:t>
        </w:r>
        <w:r w:rsidRPr="00FF0631">
          <w:rPr>
            <w:rFonts w:eastAsia="나눔명조" w:hint="eastAsia"/>
            <w:sz w:val="20"/>
            <w:szCs w:val="22"/>
          </w:rPr>
          <w:t xml:space="preserve"> </w:t>
        </w:r>
        <w:r w:rsidRPr="00FF0631">
          <w:rPr>
            <w:rFonts w:eastAsia="나눔명조" w:hint="eastAsia"/>
            <w:sz w:val="20"/>
            <w:szCs w:val="22"/>
          </w:rPr>
          <w:t>측정하기</w:t>
        </w:r>
        <w:r w:rsidRPr="00FF0631">
          <w:rPr>
            <w:rFonts w:eastAsia="나눔명조" w:hint="eastAsia"/>
            <w:sz w:val="20"/>
            <w:szCs w:val="22"/>
          </w:rPr>
          <w:t xml:space="preserve"> </w:t>
        </w:r>
        <w:r w:rsidRPr="00FF0631">
          <w:rPr>
            <w:rFonts w:eastAsia="나눔명조" w:hint="eastAsia"/>
            <w:sz w:val="20"/>
            <w:szCs w:val="22"/>
          </w:rPr>
          <w:t>위한</w:t>
        </w:r>
        <w:r w:rsidRPr="00FF0631">
          <w:rPr>
            <w:rFonts w:eastAsia="나눔명조" w:hint="eastAsia"/>
            <w:sz w:val="20"/>
            <w:szCs w:val="22"/>
          </w:rPr>
          <w:t xml:space="preserve"> </w:t>
        </w:r>
        <w:r w:rsidRPr="00FF0631">
          <w:rPr>
            <w:rFonts w:eastAsia="나눔명조" w:hint="eastAsia"/>
            <w:sz w:val="20"/>
            <w:szCs w:val="22"/>
          </w:rPr>
          <w:t>문항</w:t>
        </w:r>
        <w:r w:rsidRPr="00FF0631">
          <w:rPr>
            <w:rFonts w:eastAsia="나눔명조" w:hint="eastAsia"/>
            <w:sz w:val="20"/>
            <w:szCs w:val="22"/>
          </w:rPr>
          <w:t xml:space="preserve"> </w:t>
        </w:r>
        <w:r w:rsidRPr="00FF0631">
          <w:rPr>
            <w:rFonts w:eastAsia="나눔명조" w:hint="eastAsia"/>
            <w:sz w:val="20"/>
            <w:szCs w:val="22"/>
          </w:rPr>
          <w:t>중</w:t>
        </w:r>
        <w:r w:rsidRPr="00FF0631">
          <w:rPr>
            <w:rFonts w:eastAsia="나눔명조" w:hint="eastAsia"/>
            <w:sz w:val="20"/>
            <w:szCs w:val="22"/>
          </w:rPr>
          <w:t xml:space="preserve"> </w:t>
        </w:r>
        <w:r w:rsidRPr="00FF0631">
          <w:rPr>
            <w:rFonts w:eastAsia="나눔명조"/>
            <w:sz w:val="20"/>
            <w:szCs w:val="22"/>
          </w:rPr>
          <w:t>“</w:t>
        </w:r>
        <w:r w:rsidRPr="00FF0631">
          <w:rPr>
            <w:rFonts w:eastAsia="나눔명조" w:hint="eastAsia"/>
            <w:sz w:val="20"/>
            <w:szCs w:val="22"/>
          </w:rPr>
          <w:t>사회에</w:t>
        </w:r>
        <w:r w:rsidRPr="00FF0631">
          <w:rPr>
            <w:rFonts w:eastAsia="나눔명조" w:hint="eastAsia"/>
            <w:sz w:val="20"/>
            <w:szCs w:val="22"/>
          </w:rPr>
          <w:t xml:space="preserve"> </w:t>
        </w:r>
        <w:r w:rsidRPr="00FF0631">
          <w:rPr>
            <w:rFonts w:eastAsia="나눔명조" w:hint="eastAsia"/>
            <w:sz w:val="20"/>
            <w:szCs w:val="22"/>
          </w:rPr>
          <w:t>어떤</w:t>
        </w:r>
        <w:r w:rsidRPr="00FF0631">
          <w:rPr>
            <w:rFonts w:eastAsia="나눔명조" w:hint="eastAsia"/>
            <w:sz w:val="20"/>
            <w:szCs w:val="22"/>
          </w:rPr>
          <w:t xml:space="preserve"> </w:t>
        </w:r>
        <w:r w:rsidRPr="00FF0631">
          <w:rPr>
            <w:rFonts w:eastAsia="나눔명조" w:hint="eastAsia"/>
            <w:sz w:val="20"/>
            <w:szCs w:val="22"/>
          </w:rPr>
          <w:t>바람직한</w:t>
        </w:r>
        <w:r w:rsidRPr="00FF0631">
          <w:rPr>
            <w:rFonts w:eastAsia="나눔명조" w:hint="eastAsia"/>
            <w:sz w:val="20"/>
            <w:szCs w:val="22"/>
          </w:rPr>
          <w:t xml:space="preserve"> </w:t>
        </w:r>
        <w:r w:rsidRPr="00FF0631">
          <w:rPr>
            <w:rFonts w:eastAsia="나눔명조" w:hint="eastAsia"/>
            <w:sz w:val="20"/>
            <w:szCs w:val="22"/>
          </w:rPr>
          <w:t>변화를</w:t>
        </w:r>
        <w:r w:rsidRPr="00FF0631">
          <w:rPr>
            <w:rFonts w:eastAsia="나눔명조" w:hint="eastAsia"/>
            <w:sz w:val="20"/>
            <w:szCs w:val="22"/>
          </w:rPr>
          <w:t xml:space="preserve"> </w:t>
        </w:r>
        <w:r w:rsidRPr="00FF0631">
          <w:rPr>
            <w:rFonts w:eastAsia="나눔명조" w:hint="eastAsia"/>
            <w:sz w:val="20"/>
            <w:szCs w:val="22"/>
          </w:rPr>
          <w:t>가져오는</w:t>
        </w:r>
        <w:r w:rsidRPr="00FF0631">
          <w:rPr>
            <w:rFonts w:eastAsia="나눔명조" w:hint="eastAsia"/>
            <w:sz w:val="20"/>
            <w:szCs w:val="22"/>
          </w:rPr>
          <w:t xml:space="preserve"> </w:t>
        </w:r>
        <w:r w:rsidRPr="00FF0631">
          <w:rPr>
            <w:rFonts w:eastAsia="나눔명조" w:hint="eastAsia"/>
            <w:sz w:val="20"/>
            <w:szCs w:val="22"/>
          </w:rPr>
          <w:t>것이</w:t>
        </w:r>
        <w:r w:rsidRPr="00FF0631">
          <w:rPr>
            <w:rFonts w:eastAsia="나눔명조" w:hint="eastAsia"/>
            <w:sz w:val="20"/>
            <w:szCs w:val="22"/>
          </w:rPr>
          <w:t xml:space="preserve"> </w:t>
        </w:r>
        <w:r w:rsidRPr="00FF0631">
          <w:rPr>
            <w:rFonts w:eastAsia="나눔명조" w:hint="eastAsia"/>
            <w:sz w:val="20"/>
            <w:szCs w:val="22"/>
          </w:rPr>
          <w:t>개인적인</w:t>
        </w:r>
        <w:r w:rsidRPr="00FF0631">
          <w:rPr>
            <w:rFonts w:eastAsia="나눔명조" w:hint="eastAsia"/>
            <w:sz w:val="20"/>
            <w:szCs w:val="22"/>
          </w:rPr>
          <w:t xml:space="preserve"> </w:t>
        </w:r>
        <w:r w:rsidRPr="00FF0631">
          <w:rPr>
            <w:rFonts w:eastAsia="나눔명조" w:hint="eastAsia"/>
            <w:sz w:val="20"/>
            <w:szCs w:val="22"/>
          </w:rPr>
          <w:t>성취보다</w:t>
        </w:r>
        <w:r w:rsidRPr="00FF0631">
          <w:rPr>
            <w:rFonts w:eastAsia="나눔명조" w:hint="eastAsia"/>
            <w:sz w:val="20"/>
            <w:szCs w:val="22"/>
          </w:rPr>
          <w:t xml:space="preserve"> </w:t>
        </w:r>
        <w:r w:rsidRPr="00FF0631">
          <w:rPr>
            <w:rFonts w:eastAsia="나눔명조" w:hint="eastAsia"/>
            <w:sz w:val="20"/>
            <w:szCs w:val="22"/>
          </w:rPr>
          <w:t>더욱</w:t>
        </w:r>
        <w:r w:rsidRPr="00FF0631">
          <w:rPr>
            <w:rFonts w:eastAsia="나눔명조" w:hint="eastAsia"/>
            <w:sz w:val="20"/>
            <w:szCs w:val="22"/>
          </w:rPr>
          <w:t xml:space="preserve"> </w:t>
        </w:r>
        <w:r w:rsidRPr="00FF0631">
          <w:rPr>
            <w:rFonts w:eastAsia="나눔명조" w:hint="eastAsia"/>
            <w:sz w:val="20"/>
            <w:szCs w:val="22"/>
          </w:rPr>
          <w:t>큰</w:t>
        </w:r>
        <w:r w:rsidRPr="00FF0631">
          <w:rPr>
            <w:rFonts w:eastAsia="나눔명조" w:hint="eastAsia"/>
            <w:sz w:val="20"/>
            <w:szCs w:val="22"/>
          </w:rPr>
          <w:t xml:space="preserve"> </w:t>
        </w:r>
        <w:r w:rsidRPr="00FF0631">
          <w:rPr>
            <w:rFonts w:eastAsia="나눔명조" w:hint="eastAsia"/>
            <w:sz w:val="20"/>
            <w:szCs w:val="22"/>
          </w:rPr>
          <w:t>의미가</w:t>
        </w:r>
        <w:r w:rsidRPr="00FF0631">
          <w:rPr>
            <w:rFonts w:eastAsia="나눔명조" w:hint="eastAsia"/>
            <w:sz w:val="20"/>
            <w:szCs w:val="22"/>
          </w:rPr>
          <w:t xml:space="preserve"> </w:t>
        </w:r>
        <w:r w:rsidRPr="00FF0631">
          <w:rPr>
            <w:rFonts w:eastAsia="나눔명조" w:hint="eastAsia"/>
            <w:sz w:val="20"/>
            <w:szCs w:val="22"/>
          </w:rPr>
          <w:t>있다</w:t>
        </w:r>
        <w:r w:rsidRPr="00FF0631">
          <w:rPr>
            <w:rFonts w:eastAsia="나눔명조"/>
            <w:sz w:val="20"/>
            <w:szCs w:val="22"/>
          </w:rPr>
          <w:t>.”</w:t>
        </w:r>
        <w:r w:rsidRPr="002D5ECC">
          <w:rPr>
            <w:rStyle w:val="FootnoteReference"/>
          </w:rPr>
          <w:footnoteReference w:id="5"/>
        </w:r>
        <w:commentRangeEnd w:id="3606"/>
        <w:r>
          <w:rPr>
            <w:rStyle w:val="CommentReference"/>
          </w:rPr>
          <w:commentReference w:id="3606"/>
        </w:r>
        <w:commentRangeEnd w:id="3607"/>
        <w:r>
          <w:rPr>
            <w:rStyle w:val="CommentReference"/>
          </w:rPr>
          <w:commentReference w:id="3607"/>
        </w:r>
        <w:r w:rsidRPr="00FF0631">
          <w:rPr>
            <w:rFonts w:eastAsia="나눔명조" w:hint="eastAsia"/>
            <w:sz w:val="20"/>
            <w:szCs w:val="22"/>
          </w:rPr>
          <w:t>에</w:t>
        </w:r>
        <w:r w:rsidRPr="00FF0631">
          <w:rPr>
            <w:rFonts w:eastAsia="나눔명조" w:hint="eastAsia"/>
            <w:sz w:val="20"/>
            <w:szCs w:val="22"/>
          </w:rPr>
          <w:t xml:space="preserve"> </w:t>
        </w:r>
        <w:r w:rsidRPr="00FF0631">
          <w:rPr>
            <w:rFonts w:eastAsia="나눔명조" w:hint="eastAsia"/>
            <w:sz w:val="20"/>
            <w:szCs w:val="22"/>
          </w:rPr>
          <w:t>대해</w:t>
        </w:r>
        <w:r w:rsidRPr="00FF0631">
          <w:rPr>
            <w:rFonts w:eastAsia="나눔명조" w:hint="eastAsia"/>
            <w:sz w:val="20"/>
            <w:szCs w:val="22"/>
          </w:rPr>
          <w:t xml:space="preserve"> </w:t>
        </w:r>
        <w:r w:rsidRPr="00FF0631">
          <w:rPr>
            <w:rFonts w:eastAsia="나눔명조"/>
            <w:sz w:val="20"/>
            <w:szCs w:val="22"/>
          </w:rPr>
          <w:t>“</w:t>
        </w:r>
        <w:r w:rsidRPr="00FF0631">
          <w:rPr>
            <w:rFonts w:eastAsia="나눔명조" w:hint="eastAsia"/>
            <w:sz w:val="20"/>
            <w:szCs w:val="22"/>
          </w:rPr>
          <w:t>매우</w:t>
        </w:r>
        <w:r w:rsidRPr="00FF0631">
          <w:rPr>
            <w:rFonts w:eastAsia="나눔명조" w:hint="eastAsia"/>
            <w:sz w:val="20"/>
            <w:szCs w:val="22"/>
          </w:rPr>
          <w:t xml:space="preserve"> </w:t>
        </w:r>
        <w:r w:rsidRPr="00FF0631">
          <w:rPr>
            <w:rFonts w:eastAsia="나눔명조" w:hint="eastAsia"/>
            <w:sz w:val="20"/>
            <w:szCs w:val="22"/>
          </w:rPr>
          <w:t>그렇다</w:t>
        </w:r>
        <w:r w:rsidRPr="00FF0631">
          <w:rPr>
            <w:rFonts w:eastAsia="나눔명조"/>
            <w:sz w:val="20"/>
            <w:szCs w:val="22"/>
          </w:rPr>
          <w:t xml:space="preserve">” </w:t>
        </w:r>
        <w:r w:rsidRPr="00FF0631">
          <w:rPr>
            <w:rFonts w:eastAsia="나눔명조" w:hint="eastAsia"/>
            <w:sz w:val="20"/>
            <w:szCs w:val="22"/>
          </w:rPr>
          <w:t>또는</w:t>
        </w:r>
        <w:r w:rsidRPr="00FF0631">
          <w:rPr>
            <w:rFonts w:eastAsia="나눔명조" w:hint="eastAsia"/>
            <w:sz w:val="20"/>
            <w:szCs w:val="22"/>
          </w:rPr>
          <w:t xml:space="preserve"> </w:t>
        </w:r>
        <w:r w:rsidRPr="00FF0631">
          <w:rPr>
            <w:rFonts w:eastAsia="나눔명조"/>
            <w:sz w:val="20"/>
            <w:szCs w:val="22"/>
          </w:rPr>
          <w:t>“</w:t>
        </w:r>
        <w:r w:rsidRPr="00FF0631">
          <w:rPr>
            <w:rFonts w:eastAsia="나눔명조" w:hint="eastAsia"/>
            <w:sz w:val="20"/>
            <w:szCs w:val="22"/>
          </w:rPr>
          <w:t>그렇다</w:t>
        </w:r>
        <w:r w:rsidRPr="00FF0631">
          <w:rPr>
            <w:rFonts w:eastAsia="나눔명조"/>
            <w:sz w:val="20"/>
            <w:szCs w:val="22"/>
          </w:rPr>
          <w:t>”</w:t>
        </w:r>
        <w:r w:rsidRPr="00FF0631">
          <w:rPr>
            <w:rFonts w:eastAsia="나눔명조" w:hint="eastAsia"/>
            <w:sz w:val="20"/>
            <w:szCs w:val="22"/>
          </w:rPr>
          <w:t>라고</w:t>
        </w:r>
        <w:r w:rsidRPr="00FF0631">
          <w:rPr>
            <w:rFonts w:eastAsia="나눔명조" w:hint="eastAsia"/>
            <w:sz w:val="20"/>
            <w:szCs w:val="22"/>
          </w:rPr>
          <w:t xml:space="preserve"> </w:t>
        </w:r>
        <w:r w:rsidRPr="00FF0631">
          <w:rPr>
            <w:rFonts w:eastAsia="나눔명조" w:hint="eastAsia"/>
            <w:sz w:val="20"/>
            <w:szCs w:val="22"/>
          </w:rPr>
          <w:t>응답한</w:t>
        </w:r>
        <w:r w:rsidRPr="00FF0631">
          <w:rPr>
            <w:rFonts w:eastAsia="나눔명조" w:hint="eastAsia"/>
            <w:sz w:val="20"/>
            <w:szCs w:val="22"/>
          </w:rPr>
          <w:t xml:space="preserve"> </w:t>
        </w:r>
        <w:r w:rsidRPr="00FF0631">
          <w:rPr>
            <w:rFonts w:eastAsia="나눔명조" w:hint="eastAsia"/>
            <w:sz w:val="20"/>
            <w:szCs w:val="22"/>
          </w:rPr>
          <w:t>경우를</w:t>
        </w:r>
        <w:r w:rsidRPr="00FF0631">
          <w:rPr>
            <w:rFonts w:eastAsia="나눔명조" w:hint="eastAsia"/>
            <w:sz w:val="20"/>
            <w:szCs w:val="22"/>
          </w:rPr>
          <w:t xml:space="preserve"> </w:t>
        </w:r>
        <w:r w:rsidRPr="00FF0631">
          <w:rPr>
            <w:rFonts w:eastAsia="나눔명조" w:hint="eastAsia"/>
            <w:sz w:val="20"/>
            <w:szCs w:val="22"/>
          </w:rPr>
          <w:t>설명하기</w:t>
        </w:r>
        <w:r w:rsidRPr="00FF0631">
          <w:rPr>
            <w:rFonts w:eastAsia="나눔명조" w:hint="eastAsia"/>
            <w:sz w:val="20"/>
            <w:szCs w:val="22"/>
          </w:rPr>
          <w:t xml:space="preserve"> </w:t>
        </w:r>
        <w:r w:rsidRPr="00FF0631">
          <w:rPr>
            <w:rFonts w:eastAsia="나눔명조" w:hint="eastAsia"/>
            <w:sz w:val="20"/>
            <w:szCs w:val="22"/>
          </w:rPr>
          <w:t>위한</w:t>
        </w:r>
        <w:r w:rsidRPr="00FF0631">
          <w:rPr>
            <w:rFonts w:eastAsia="나눔명조" w:hint="eastAsia"/>
            <w:sz w:val="20"/>
            <w:szCs w:val="22"/>
          </w:rPr>
          <w:t xml:space="preserve"> </w:t>
        </w:r>
        <w:r w:rsidRPr="00FF0631">
          <w:rPr>
            <w:rFonts w:eastAsia="나눔명조" w:hint="eastAsia"/>
            <w:sz w:val="20"/>
            <w:szCs w:val="22"/>
          </w:rPr>
          <w:t>이항로지스틱</w:t>
        </w:r>
        <w:r w:rsidRPr="00FF0631">
          <w:rPr>
            <w:rFonts w:eastAsia="나눔명조" w:hint="eastAsia"/>
            <w:sz w:val="20"/>
            <w:szCs w:val="22"/>
          </w:rPr>
          <w:t xml:space="preserve"> </w:t>
        </w:r>
        <w:r w:rsidRPr="00FF0631">
          <w:rPr>
            <w:rFonts w:eastAsia="나눔명조" w:hint="eastAsia"/>
            <w:sz w:val="20"/>
            <w:szCs w:val="22"/>
          </w:rPr>
          <w:t>회귀분석</w:t>
        </w:r>
        <w:r w:rsidRPr="00FF0631">
          <w:rPr>
            <w:rFonts w:eastAsia="나눔명조" w:hint="eastAsia"/>
            <w:sz w:val="20"/>
            <w:szCs w:val="22"/>
          </w:rPr>
          <w:t xml:space="preserve"> </w:t>
        </w:r>
        <w:r w:rsidRPr="00FF0631">
          <w:rPr>
            <w:rFonts w:eastAsia="나눔명조" w:hint="eastAsia"/>
            <w:sz w:val="20"/>
            <w:szCs w:val="22"/>
          </w:rPr>
          <w:t>결과를</w:t>
        </w:r>
        <w:r w:rsidRPr="00FF0631">
          <w:rPr>
            <w:rFonts w:eastAsia="나눔명조" w:hint="eastAsia"/>
            <w:sz w:val="20"/>
            <w:szCs w:val="22"/>
          </w:rPr>
          <w:t xml:space="preserve"> </w:t>
        </w:r>
        <w:r w:rsidRPr="00FF0631">
          <w:rPr>
            <w:rFonts w:eastAsia="나눔명조" w:hint="eastAsia"/>
            <w:sz w:val="20"/>
            <w:szCs w:val="22"/>
          </w:rPr>
          <w:t>제시하고</w:t>
        </w:r>
        <w:r w:rsidRPr="00FF0631">
          <w:rPr>
            <w:rFonts w:eastAsia="나눔명조" w:hint="eastAsia"/>
            <w:sz w:val="20"/>
            <w:szCs w:val="22"/>
          </w:rPr>
          <w:t xml:space="preserve"> </w:t>
        </w:r>
        <w:r w:rsidRPr="00FF0631">
          <w:rPr>
            <w:rFonts w:eastAsia="나눔명조" w:hint="eastAsia"/>
            <w:sz w:val="20"/>
            <w:szCs w:val="22"/>
          </w:rPr>
          <w:t>있다</w:t>
        </w:r>
        <w:r w:rsidRPr="00FF0631">
          <w:rPr>
            <w:rFonts w:eastAsia="나눔명조"/>
            <w:sz w:val="20"/>
            <w:szCs w:val="22"/>
          </w:rPr>
          <w:t>. &lt;</w:t>
        </w:r>
        <w:r w:rsidRPr="00FF0631">
          <w:rPr>
            <w:rFonts w:eastAsia="나눔명조" w:hint="eastAsia"/>
            <w:sz w:val="20"/>
            <w:szCs w:val="22"/>
          </w:rPr>
          <w:t>모델</w:t>
        </w:r>
        <w:r w:rsidRPr="00FF0631">
          <w:rPr>
            <w:rFonts w:eastAsia="나눔명조" w:hint="eastAsia"/>
            <w:sz w:val="20"/>
            <w:szCs w:val="22"/>
          </w:rPr>
          <w:t xml:space="preserve"> </w:t>
        </w:r>
        <w:r w:rsidRPr="00FF0631">
          <w:rPr>
            <w:rFonts w:eastAsia="나눔명조"/>
            <w:sz w:val="20"/>
            <w:szCs w:val="22"/>
          </w:rPr>
          <w:t>1&gt;</w:t>
        </w:r>
      </w:ins>
      <w:ins w:id="3611" w:author="Park, Sanghoon" w:date="2021-10-01T12:22:00Z">
        <w:r>
          <w:rPr>
            <w:rFonts w:eastAsia="나눔명조" w:hint="eastAsia"/>
            <w:sz w:val="20"/>
            <w:szCs w:val="22"/>
          </w:rPr>
          <w:t>과</w:t>
        </w:r>
        <w:r>
          <w:rPr>
            <w:rFonts w:eastAsia="나눔명조" w:hint="eastAsia"/>
            <w:sz w:val="20"/>
            <w:szCs w:val="22"/>
          </w:rPr>
          <w:t xml:space="preserve"> </w:t>
        </w:r>
        <w:r>
          <w:rPr>
            <w:rFonts w:eastAsia="나눔명조"/>
            <w:sz w:val="20"/>
            <w:szCs w:val="22"/>
          </w:rPr>
          <w:t>&lt;</w:t>
        </w:r>
        <w:r>
          <w:rPr>
            <w:rFonts w:eastAsia="나눔명조" w:hint="eastAsia"/>
            <w:sz w:val="20"/>
            <w:szCs w:val="22"/>
          </w:rPr>
          <w:t>모델</w:t>
        </w:r>
        <w:r>
          <w:rPr>
            <w:rFonts w:eastAsia="나눔명조" w:hint="eastAsia"/>
            <w:sz w:val="20"/>
            <w:szCs w:val="22"/>
          </w:rPr>
          <w:t xml:space="preserve"> </w:t>
        </w:r>
        <w:r>
          <w:rPr>
            <w:rFonts w:eastAsia="나눔명조"/>
            <w:sz w:val="20"/>
            <w:szCs w:val="22"/>
          </w:rPr>
          <w:t>2&gt;</w:t>
        </w:r>
        <w:r>
          <w:rPr>
            <w:rFonts w:eastAsia="나눔명조" w:hint="eastAsia"/>
            <w:sz w:val="20"/>
            <w:szCs w:val="22"/>
          </w:rPr>
          <w:t>는</w:t>
        </w:r>
        <w:r>
          <w:rPr>
            <w:rFonts w:eastAsia="나눔명조" w:hint="eastAsia"/>
            <w:sz w:val="20"/>
            <w:szCs w:val="22"/>
          </w:rPr>
          <w:t xml:space="preserve"> </w:t>
        </w:r>
      </w:ins>
      <w:ins w:id="3612" w:author="Park, Sanghoon" w:date="2021-10-01T12:17:00Z">
        <w:r w:rsidRPr="00FF0631">
          <w:rPr>
            <w:rFonts w:eastAsia="나눔명조" w:hint="eastAsia"/>
            <w:sz w:val="20"/>
            <w:szCs w:val="22"/>
          </w:rPr>
          <w:t>첫</w:t>
        </w:r>
        <w:r w:rsidRPr="00FF0631">
          <w:rPr>
            <w:rFonts w:eastAsia="나눔명조" w:hint="eastAsia"/>
            <w:sz w:val="20"/>
            <w:szCs w:val="22"/>
          </w:rPr>
          <w:t xml:space="preserve"> </w:t>
        </w:r>
        <w:r w:rsidRPr="00FF0631">
          <w:rPr>
            <w:rFonts w:eastAsia="나눔명조" w:hint="eastAsia"/>
            <w:sz w:val="20"/>
            <w:szCs w:val="22"/>
          </w:rPr>
          <w:t>번째</w:t>
        </w:r>
        <w:r w:rsidRPr="00FF0631">
          <w:rPr>
            <w:rFonts w:eastAsia="나눔명조" w:hint="eastAsia"/>
            <w:sz w:val="20"/>
            <w:szCs w:val="22"/>
          </w:rPr>
          <w:t xml:space="preserve"> </w:t>
        </w:r>
        <w:r w:rsidRPr="00FF0631">
          <w:rPr>
            <w:rFonts w:eastAsia="나눔명조" w:hint="eastAsia"/>
            <w:sz w:val="20"/>
            <w:szCs w:val="22"/>
          </w:rPr>
          <w:t>가설과</w:t>
        </w:r>
        <w:r w:rsidRPr="00FF0631">
          <w:rPr>
            <w:rFonts w:eastAsia="나눔명조" w:hint="eastAsia"/>
            <w:sz w:val="20"/>
            <w:szCs w:val="22"/>
          </w:rPr>
          <w:t xml:space="preserve"> </w:t>
        </w:r>
        <w:r w:rsidRPr="00FF0631">
          <w:rPr>
            <w:rFonts w:eastAsia="나눔명조" w:hint="eastAsia"/>
            <w:sz w:val="20"/>
            <w:szCs w:val="22"/>
          </w:rPr>
          <w:t>두</w:t>
        </w:r>
        <w:r w:rsidRPr="00FF0631">
          <w:rPr>
            <w:rFonts w:eastAsia="나눔명조" w:hint="eastAsia"/>
            <w:sz w:val="20"/>
            <w:szCs w:val="22"/>
          </w:rPr>
          <w:t xml:space="preserve"> </w:t>
        </w:r>
        <w:r w:rsidRPr="00FF0631">
          <w:rPr>
            <w:rFonts w:eastAsia="나눔명조" w:hint="eastAsia"/>
            <w:sz w:val="20"/>
            <w:szCs w:val="22"/>
          </w:rPr>
          <w:t>번째</w:t>
        </w:r>
        <w:r w:rsidRPr="00FF0631">
          <w:rPr>
            <w:rFonts w:eastAsia="나눔명조" w:hint="eastAsia"/>
            <w:sz w:val="20"/>
            <w:szCs w:val="22"/>
          </w:rPr>
          <w:t xml:space="preserve"> </w:t>
        </w:r>
        <w:r w:rsidRPr="00FF0631">
          <w:rPr>
            <w:rFonts w:eastAsia="나눔명조" w:hint="eastAsia"/>
            <w:sz w:val="20"/>
            <w:szCs w:val="22"/>
          </w:rPr>
          <w:t>가설을</w:t>
        </w:r>
        <w:r w:rsidRPr="00FF0631">
          <w:rPr>
            <w:rFonts w:eastAsia="나눔명조" w:hint="eastAsia"/>
            <w:sz w:val="20"/>
            <w:szCs w:val="22"/>
          </w:rPr>
          <w:t xml:space="preserve"> </w:t>
        </w:r>
        <w:r w:rsidRPr="00FF0631">
          <w:rPr>
            <w:rFonts w:eastAsia="나눔명조" w:hint="eastAsia"/>
            <w:sz w:val="20"/>
            <w:szCs w:val="22"/>
          </w:rPr>
          <w:t>검정하기</w:t>
        </w:r>
        <w:r w:rsidRPr="00FF0631">
          <w:rPr>
            <w:rFonts w:eastAsia="나눔명조" w:hint="eastAsia"/>
            <w:sz w:val="20"/>
            <w:szCs w:val="22"/>
          </w:rPr>
          <w:t xml:space="preserve"> </w:t>
        </w:r>
        <w:r w:rsidRPr="00FF0631">
          <w:rPr>
            <w:rFonts w:eastAsia="나눔명조" w:hint="eastAsia"/>
            <w:sz w:val="20"/>
            <w:szCs w:val="22"/>
          </w:rPr>
          <w:t>위한</w:t>
        </w:r>
        <w:r w:rsidRPr="00FF0631">
          <w:rPr>
            <w:rFonts w:eastAsia="나눔명조" w:hint="eastAsia"/>
            <w:sz w:val="20"/>
            <w:szCs w:val="22"/>
          </w:rPr>
          <w:t xml:space="preserve"> </w:t>
        </w:r>
        <w:r w:rsidRPr="00FF0631">
          <w:rPr>
            <w:rFonts w:eastAsia="나눔명조" w:hint="eastAsia"/>
            <w:sz w:val="20"/>
            <w:szCs w:val="22"/>
          </w:rPr>
          <w:t>모델로</w:t>
        </w:r>
        <w:r w:rsidRPr="00FF0631">
          <w:rPr>
            <w:rFonts w:eastAsia="나눔명조"/>
            <w:sz w:val="20"/>
            <w:szCs w:val="22"/>
          </w:rPr>
          <w:t xml:space="preserve">, </w:t>
        </w:r>
        <w:r w:rsidRPr="00FF0631">
          <w:rPr>
            <w:rFonts w:eastAsia="나눔명조" w:hint="eastAsia"/>
            <w:sz w:val="20"/>
            <w:szCs w:val="22"/>
          </w:rPr>
          <w:t>공공봉사동기에</w:t>
        </w:r>
        <w:r w:rsidRPr="00FF0631">
          <w:rPr>
            <w:rFonts w:eastAsia="나눔명조" w:hint="eastAsia"/>
            <w:sz w:val="20"/>
            <w:szCs w:val="22"/>
          </w:rPr>
          <w:t xml:space="preserve"> </w:t>
        </w:r>
        <w:r w:rsidRPr="00FF0631">
          <w:rPr>
            <w:rFonts w:eastAsia="나눔명조" w:hint="eastAsia"/>
            <w:sz w:val="20"/>
            <w:szCs w:val="22"/>
          </w:rPr>
          <w:t>영향을</w:t>
        </w:r>
        <w:r w:rsidRPr="00FF0631">
          <w:rPr>
            <w:rFonts w:eastAsia="나눔명조" w:hint="eastAsia"/>
            <w:sz w:val="20"/>
            <w:szCs w:val="22"/>
          </w:rPr>
          <w:t xml:space="preserve"> </w:t>
        </w:r>
        <w:r w:rsidRPr="00FF0631">
          <w:rPr>
            <w:rFonts w:eastAsia="나눔명조" w:hint="eastAsia"/>
            <w:sz w:val="20"/>
            <w:szCs w:val="22"/>
          </w:rPr>
          <w:t>미칠</w:t>
        </w:r>
        <w:r w:rsidRPr="00FF0631">
          <w:rPr>
            <w:rFonts w:eastAsia="나눔명조" w:hint="eastAsia"/>
            <w:sz w:val="20"/>
            <w:szCs w:val="22"/>
          </w:rPr>
          <w:t xml:space="preserve"> </w:t>
        </w:r>
        <w:r w:rsidRPr="00FF0631">
          <w:rPr>
            <w:rFonts w:eastAsia="나눔명조" w:hint="eastAsia"/>
            <w:sz w:val="20"/>
            <w:szCs w:val="22"/>
          </w:rPr>
          <w:t>수</w:t>
        </w:r>
        <w:r w:rsidRPr="00FF0631">
          <w:rPr>
            <w:rFonts w:eastAsia="나눔명조" w:hint="eastAsia"/>
            <w:sz w:val="20"/>
            <w:szCs w:val="22"/>
          </w:rPr>
          <w:t xml:space="preserve"> </w:t>
        </w:r>
        <w:r w:rsidRPr="00FF0631">
          <w:rPr>
            <w:rFonts w:eastAsia="나눔명조" w:hint="eastAsia"/>
            <w:sz w:val="20"/>
            <w:szCs w:val="22"/>
          </w:rPr>
          <w:t>있는</w:t>
        </w:r>
        <w:r w:rsidRPr="00FF0631">
          <w:rPr>
            <w:rFonts w:eastAsia="나눔명조" w:hint="eastAsia"/>
            <w:sz w:val="20"/>
            <w:szCs w:val="22"/>
          </w:rPr>
          <w:t xml:space="preserve"> </w:t>
        </w:r>
        <w:r w:rsidRPr="00FF0631">
          <w:rPr>
            <w:rFonts w:eastAsia="나눔명조" w:hint="eastAsia"/>
            <w:sz w:val="20"/>
            <w:szCs w:val="22"/>
          </w:rPr>
          <w:t>다른</w:t>
        </w:r>
        <w:r w:rsidRPr="00FF0631">
          <w:rPr>
            <w:rFonts w:eastAsia="나눔명조" w:hint="eastAsia"/>
            <w:sz w:val="20"/>
            <w:szCs w:val="22"/>
          </w:rPr>
          <w:t xml:space="preserve"> </w:t>
        </w:r>
        <w:r w:rsidRPr="00FF0631">
          <w:rPr>
            <w:rFonts w:eastAsia="나눔명조" w:hint="eastAsia"/>
            <w:sz w:val="20"/>
            <w:szCs w:val="22"/>
          </w:rPr>
          <w:t>요인들―성과</w:t>
        </w:r>
        <w:r w:rsidRPr="00FF0631">
          <w:rPr>
            <w:rFonts w:eastAsia="나눔명조" w:hint="eastAsia"/>
            <w:sz w:val="20"/>
            <w:szCs w:val="22"/>
          </w:rPr>
          <w:t xml:space="preserve"> </w:t>
        </w:r>
        <w:r w:rsidRPr="00FF0631">
          <w:rPr>
            <w:rFonts w:eastAsia="나눔명조" w:hint="eastAsia"/>
            <w:sz w:val="20"/>
            <w:szCs w:val="22"/>
          </w:rPr>
          <w:t>관리</w:t>
        </w:r>
        <w:r w:rsidRPr="00FF0631">
          <w:rPr>
            <w:rFonts w:eastAsia="나눔명조"/>
            <w:sz w:val="20"/>
            <w:szCs w:val="22"/>
          </w:rPr>
          <w:t xml:space="preserve">, </w:t>
        </w:r>
        <w:r w:rsidRPr="00FF0631">
          <w:rPr>
            <w:rFonts w:eastAsia="나눔명조" w:hint="eastAsia"/>
            <w:sz w:val="20"/>
            <w:szCs w:val="22"/>
          </w:rPr>
          <w:t>조직문화</w:t>
        </w:r>
        <w:r w:rsidRPr="00FF0631">
          <w:rPr>
            <w:rFonts w:eastAsia="나눔명조"/>
            <w:sz w:val="20"/>
            <w:szCs w:val="22"/>
          </w:rPr>
          <w:t xml:space="preserve">, </w:t>
        </w:r>
        <w:r w:rsidRPr="00FF0631">
          <w:rPr>
            <w:rFonts w:eastAsia="나눔명조" w:hint="eastAsia"/>
            <w:sz w:val="20"/>
            <w:szCs w:val="22"/>
          </w:rPr>
          <w:t>그리고</w:t>
        </w:r>
        <w:r w:rsidRPr="00FF0631">
          <w:rPr>
            <w:rFonts w:eastAsia="나눔명조" w:hint="eastAsia"/>
            <w:sz w:val="20"/>
            <w:szCs w:val="22"/>
          </w:rPr>
          <w:t xml:space="preserve"> </w:t>
        </w:r>
        <w:r w:rsidRPr="00FF0631">
          <w:rPr>
            <w:rFonts w:eastAsia="나눔명조" w:hint="eastAsia"/>
            <w:sz w:val="20"/>
            <w:szCs w:val="22"/>
          </w:rPr>
          <w:t>응답자의</w:t>
        </w:r>
        <w:r w:rsidRPr="00FF0631">
          <w:rPr>
            <w:rFonts w:eastAsia="나눔명조" w:hint="eastAsia"/>
            <w:sz w:val="20"/>
            <w:szCs w:val="22"/>
          </w:rPr>
          <w:t xml:space="preserve"> </w:t>
        </w:r>
        <w:r w:rsidRPr="00FF0631">
          <w:rPr>
            <w:rFonts w:eastAsia="나눔명조" w:hint="eastAsia"/>
            <w:sz w:val="20"/>
            <w:szCs w:val="22"/>
          </w:rPr>
          <w:t>인구통계학적</w:t>
        </w:r>
        <w:r w:rsidRPr="00FF0631">
          <w:rPr>
            <w:rFonts w:eastAsia="나눔명조" w:hint="eastAsia"/>
            <w:sz w:val="20"/>
            <w:szCs w:val="22"/>
          </w:rPr>
          <w:t xml:space="preserve"> </w:t>
        </w:r>
        <w:r w:rsidRPr="00FF0631">
          <w:rPr>
            <w:rFonts w:eastAsia="나눔명조" w:hint="eastAsia"/>
            <w:sz w:val="20"/>
            <w:szCs w:val="22"/>
          </w:rPr>
          <w:t>요인들</w:t>
        </w:r>
        <w:r w:rsidRPr="00FF0631">
          <w:rPr>
            <w:rFonts w:eastAsia="나눔명조"/>
            <w:sz w:val="20"/>
            <w:szCs w:val="22"/>
          </w:rPr>
          <w:t>(</w:t>
        </w:r>
        <w:r w:rsidRPr="00FF0631">
          <w:rPr>
            <w:rFonts w:eastAsia="나눔명조" w:hint="eastAsia"/>
            <w:sz w:val="20"/>
            <w:szCs w:val="22"/>
          </w:rPr>
          <w:t>성별</w:t>
        </w:r>
        <w:r w:rsidRPr="00FF0631">
          <w:rPr>
            <w:rFonts w:eastAsia="나눔명조"/>
            <w:sz w:val="20"/>
            <w:szCs w:val="22"/>
          </w:rPr>
          <w:t xml:space="preserve">, </w:t>
        </w:r>
        <w:r w:rsidRPr="00FF0631">
          <w:rPr>
            <w:rFonts w:eastAsia="나눔명조" w:hint="eastAsia"/>
            <w:sz w:val="20"/>
            <w:szCs w:val="22"/>
          </w:rPr>
          <w:t>연량</w:t>
        </w:r>
        <w:r w:rsidRPr="00FF0631">
          <w:rPr>
            <w:rFonts w:eastAsia="나눔명조"/>
            <w:sz w:val="20"/>
            <w:szCs w:val="22"/>
          </w:rPr>
          <w:t xml:space="preserve">, </w:t>
        </w:r>
        <w:r w:rsidRPr="00FF0631">
          <w:rPr>
            <w:rFonts w:eastAsia="나눔명조" w:hint="eastAsia"/>
            <w:sz w:val="20"/>
            <w:szCs w:val="22"/>
          </w:rPr>
          <w:t>결혼</w:t>
        </w:r>
        <w:r w:rsidRPr="00FF0631">
          <w:rPr>
            <w:rFonts w:eastAsia="나눔명조" w:hint="eastAsia"/>
            <w:sz w:val="20"/>
            <w:szCs w:val="22"/>
          </w:rPr>
          <w:t xml:space="preserve"> </w:t>
        </w:r>
        <w:r w:rsidRPr="00FF0631">
          <w:rPr>
            <w:rFonts w:eastAsia="나눔명조" w:hint="eastAsia"/>
            <w:sz w:val="20"/>
            <w:szCs w:val="22"/>
          </w:rPr>
          <w:t>여부</w:t>
        </w:r>
        <w:r w:rsidRPr="00FF0631">
          <w:rPr>
            <w:rFonts w:eastAsia="나눔명조"/>
            <w:sz w:val="20"/>
            <w:szCs w:val="22"/>
          </w:rPr>
          <w:t xml:space="preserve">, </w:t>
        </w:r>
        <w:r w:rsidRPr="00FF0631">
          <w:rPr>
            <w:rFonts w:eastAsia="나눔명조" w:hint="eastAsia"/>
            <w:sz w:val="20"/>
            <w:szCs w:val="22"/>
          </w:rPr>
          <w:t>자녀의</w:t>
        </w:r>
        <w:r w:rsidRPr="00FF0631">
          <w:rPr>
            <w:rFonts w:eastAsia="나눔명조" w:hint="eastAsia"/>
            <w:sz w:val="20"/>
            <w:szCs w:val="22"/>
          </w:rPr>
          <w:t xml:space="preserve"> </w:t>
        </w:r>
        <w:r w:rsidRPr="00FF0631">
          <w:rPr>
            <w:rFonts w:eastAsia="나눔명조" w:hint="eastAsia"/>
            <w:sz w:val="20"/>
            <w:szCs w:val="22"/>
          </w:rPr>
          <w:t>수</w:t>
        </w:r>
        <w:r w:rsidRPr="00FF0631">
          <w:rPr>
            <w:rFonts w:eastAsia="나눔명조"/>
            <w:sz w:val="20"/>
            <w:szCs w:val="22"/>
          </w:rPr>
          <w:t xml:space="preserve">, </w:t>
        </w:r>
        <w:r w:rsidRPr="00FF0631">
          <w:rPr>
            <w:rFonts w:eastAsia="나눔명조" w:hint="eastAsia"/>
            <w:sz w:val="20"/>
            <w:szCs w:val="22"/>
          </w:rPr>
          <w:t>현재</w:t>
        </w:r>
        <w:r w:rsidRPr="00FF0631">
          <w:rPr>
            <w:rFonts w:eastAsia="나눔명조" w:hint="eastAsia"/>
            <w:sz w:val="20"/>
            <w:szCs w:val="22"/>
          </w:rPr>
          <w:t xml:space="preserve"> </w:t>
        </w:r>
        <w:r w:rsidRPr="00FF0631">
          <w:rPr>
            <w:rFonts w:eastAsia="나눔명조" w:hint="eastAsia"/>
            <w:sz w:val="20"/>
            <w:szCs w:val="22"/>
          </w:rPr>
          <w:t>학력</w:t>
        </w:r>
        <w:r w:rsidRPr="00FF0631">
          <w:rPr>
            <w:rFonts w:eastAsia="나눔명조"/>
            <w:sz w:val="20"/>
            <w:szCs w:val="22"/>
          </w:rPr>
          <w:t xml:space="preserve">, </w:t>
        </w:r>
        <w:r w:rsidRPr="00FF0631">
          <w:rPr>
            <w:rFonts w:eastAsia="나눔명조" w:hint="eastAsia"/>
            <w:sz w:val="20"/>
            <w:szCs w:val="22"/>
          </w:rPr>
          <w:t>현재</w:t>
        </w:r>
        <w:r w:rsidRPr="00FF0631">
          <w:rPr>
            <w:rFonts w:eastAsia="나눔명조" w:hint="eastAsia"/>
            <w:sz w:val="20"/>
            <w:szCs w:val="22"/>
          </w:rPr>
          <w:t xml:space="preserve"> </w:t>
        </w:r>
        <w:r w:rsidRPr="00FF0631">
          <w:rPr>
            <w:rFonts w:eastAsia="나눔명조" w:hint="eastAsia"/>
            <w:sz w:val="20"/>
            <w:szCs w:val="22"/>
          </w:rPr>
          <w:t>직급</w:t>
        </w:r>
        <w:r w:rsidRPr="00FF0631">
          <w:rPr>
            <w:rFonts w:eastAsia="나눔명조"/>
            <w:sz w:val="20"/>
            <w:szCs w:val="22"/>
          </w:rPr>
          <w:t xml:space="preserve">, </w:t>
        </w:r>
        <w:r w:rsidRPr="00FF0631">
          <w:rPr>
            <w:rFonts w:eastAsia="나눔명조" w:hint="eastAsia"/>
            <w:sz w:val="20"/>
            <w:szCs w:val="22"/>
          </w:rPr>
          <w:t>주평균</w:t>
        </w:r>
        <w:r w:rsidRPr="00FF0631">
          <w:rPr>
            <w:rFonts w:eastAsia="나눔명조" w:hint="eastAsia"/>
            <w:sz w:val="20"/>
            <w:szCs w:val="22"/>
          </w:rPr>
          <w:t xml:space="preserve"> </w:t>
        </w:r>
        <w:r w:rsidRPr="00FF0631">
          <w:rPr>
            <w:rFonts w:eastAsia="나눔명조" w:hint="eastAsia"/>
            <w:sz w:val="20"/>
            <w:szCs w:val="22"/>
          </w:rPr>
          <w:t>근무시간</w:t>
        </w:r>
        <w:r w:rsidRPr="00FF0631">
          <w:rPr>
            <w:rFonts w:eastAsia="나눔명조" w:hint="eastAsia"/>
            <w:sz w:val="20"/>
            <w:szCs w:val="22"/>
          </w:rPr>
          <w:t xml:space="preserve"> </w:t>
        </w:r>
        <w:r w:rsidRPr="00FF0631">
          <w:rPr>
            <w:rFonts w:eastAsia="나눔명조" w:hint="eastAsia"/>
            <w:sz w:val="20"/>
            <w:szCs w:val="22"/>
          </w:rPr>
          <w:t>및</w:t>
        </w:r>
        <w:r w:rsidRPr="00FF0631">
          <w:rPr>
            <w:rFonts w:eastAsia="나눔명조" w:hint="eastAsia"/>
            <w:sz w:val="20"/>
            <w:szCs w:val="22"/>
          </w:rPr>
          <w:t xml:space="preserve"> </w:t>
        </w:r>
        <w:r w:rsidRPr="00FF0631">
          <w:rPr>
            <w:rFonts w:eastAsia="나눔명조" w:hint="eastAsia"/>
            <w:sz w:val="20"/>
            <w:szCs w:val="22"/>
          </w:rPr>
          <w:t>주평균</w:t>
        </w:r>
        <w:r w:rsidRPr="00FF0631">
          <w:rPr>
            <w:rFonts w:eastAsia="나눔명조" w:hint="eastAsia"/>
            <w:sz w:val="20"/>
            <w:szCs w:val="22"/>
          </w:rPr>
          <w:t xml:space="preserve"> </w:t>
        </w:r>
        <w:r w:rsidRPr="00FF0631">
          <w:rPr>
            <w:rFonts w:eastAsia="나눔명조" w:hint="eastAsia"/>
            <w:sz w:val="20"/>
            <w:szCs w:val="22"/>
          </w:rPr>
          <w:t>초과근무시간</w:t>
        </w:r>
        <w:r w:rsidRPr="00FF0631">
          <w:rPr>
            <w:rFonts w:eastAsia="나눔명조"/>
            <w:sz w:val="20"/>
            <w:szCs w:val="22"/>
          </w:rPr>
          <w:t>)</w:t>
        </w:r>
        <w:r w:rsidRPr="00FF0631">
          <w:rPr>
            <w:rFonts w:eastAsia="나눔명조" w:hint="eastAsia"/>
            <w:sz w:val="20"/>
            <w:szCs w:val="22"/>
          </w:rPr>
          <w:t>을</w:t>
        </w:r>
        <w:r w:rsidRPr="00FF0631">
          <w:rPr>
            <w:rFonts w:eastAsia="나눔명조" w:hint="eastAsia"/>
            <w:sz w:val="20"/>
            <w:szCs w:val="22"/>
          </w:rPr>
          <w:t xml:space="preserve"> </w:t>
        </w:r>
        <w:r w:rsidRPr="00FF0631">
          <w:rPr>
            <w:rFonts w:eastAsia="나눔명조" w:hint="eastAsia"/>
            <w:sz w:val="20"/>
            <w:szCs w:val="22"/>
          </w:rPr>
          <w:t>통제하였을</w:t>
        </w:r>
        <w:r w:rsidRPr="00FF0631">
          <w:rPr>
            <w:rFonts w:eastAsia="나눔명조" w:hint="eastAsia"/>
            <w:sz w:val="20"/>
            <w:szCs w:val="22"/>
          </w:rPr>
          <w:t xml:space="preserve"> </w:t>
        </w:r>
        <w:r w:rsidRPr="00FF0631">
          <w:rPr>
            <w:rFonts w:eastAsia="나눔명조" w:hint="eastAsia"/>
            <w:sz w:val="20"/>
            <w:szCs w:val="22"/>
          </w:rPr>
          <w:t>때</w:t>
        </w:r>
        <w:r w:rsidRPr="00FF0631">
          <w:rPr>
            <w:rFonts w:eastAsia="나눔명조"/>
            <w:sz w:val="20"/>
            <w:szCs w:val="22"/>
          </w:rPr>
          <w:t xml:space="preserve">, </w:t>
        </w:r>
        <w:r w:rsidRPr="00FF0631">
          <w:rPr>
            <w:rFonts w:eastAsia="나눔명조" w:hint="eastAsia"/>
            <w:sz w:val="20"/>
            <w:szCs w:val="22"/>
          </w:rPr>
          <w:t>응답자들이</w:t>
        </w:r>
        <w:r w:rsidRPr="00FF0631">
          <w:rPr>
            <w:rFonts w:eastAsia="나눔명조" w:hint="eastAsia"/>
            <w:sz w:val="20"/>
            <w:szCs w:val="22"/>
          </w:rPr>
          <w:t xml:space="preserve"> </w:t>
        </w:r>
        <w:r w:rsidRPr="00FF0631">
          <w:rPr>
            <w:rFonts w:eastAsia="나눔명조" w:hint="eastAsia"/>
            <w:sz w:val="20"/>
            <w:szCs w:val="22"/>
          </w:rPr>
          <w:t>속한</w:t>
        </w:r>
        <w:r w:rsidRPr="00FF0631">
          <w:rPr>
            <w:rFonts w:eastAsia="나눔명조" w:hint="eastAsia"/>
            <w:sz w:val="20"/>
            <w:szCs w:val="22"/>
          </w:rPr>
          <w:t xml:space="preserve"> </w:t>
        </w:r>
        <w:r w:rsidRPr="00FF0631">
          <w:rPr>
            <w:rFonts w:eastAsia="나눔명조" w:hint="eastAsia"/>
            <w:sz w:val="20"/>
            <w:szCs w:val="22"/>
          </w:rPr>
          <w:t>관료조직</w:t>
        </w:r>
        <w:r w:rsidRPr="00FF0631">
          <w:rPr>
            <w:rFonts w:eastAsia="나눔명조" w:hint="eastAsia"/>
            <w:sz w:val="20"/>
            <w:szCs w:val="22"/>
          </w:rPr>
          <w:t xml:space="preserve"> </w:t>
        </w:r>
        <w:r w:rsidRPr="00FF0631">
          <w:rPr>
            <w:rFonts w:eastAsia="나눔명조" w:hint="eastAsia"/>
            <w:sz w:val="20"/>
            <w:szCs w:val="22"/>
          </w:rPr>
          <w:t>내</w:t>
        </w:r>
        <w:r w:rsidRPr="00FF0631">
          <w:rPr>
            <w:rFonts w:eastAsia="나눔명조" w:hint="eastAsia"/>
            <w:sz w:val="20"/>
            <w:szCs w:val="22"/>
          </w:rPr>
          <w:t xml:space="preserve"> </w:t>
        </w:r>
        <w:r w:rsidRPr="00FF0631">
          <w:rPr>
            <w:rFonts w:eastAsia="나눔명조" w:hint="eastAsia"/>
            <w:sz w:val="20"/>
            <w:szCs w:val="22"/>
          </w:rPr>
          <w:t>거래적</w:t>
        </w:r>
        <w:r w:rsidRPr="00FF0631">
          <w:rPr>
            <w:rFonts w:eastAsia="나눔명조" w:hint="eastAsia"/>
            <w:sz w:val="20"/>
            <w:szCs w:val="22"/>
          </w:rPr>
          <w:t xml:space="preserve"> </w:t>
        </w:r>
        <w:r w:rsidRPr="00FF0631">
          <w:rPr>
            <w:rFonts w:eastAsia="나눔명조" w:hint="eastAsia"/>
            <w:sz w:val="20"/>
            <w:szCs w:val="22"/>
          </w:rPr>
          <w:t>리더십과</w:t>
        </w:r>
        <w:r w:rsidRPr="00FF0631">
          <w:rPr>
            <w:rFonts w:eastAsia="나눔명조" w:hint="eastAsia"/>
            <w:sz w:val="20"/>
            <w:szCs w:val="22"/>
          </w:rPr>
          <w:t xml:space="preserve"> </w:t>
        </w:r>
        <w:r w:rsidRPr="00FF0631">
          <w:rPr>
            <w:rFonts w:eastAsia="나눔명조" w:hint="eastAsia"/>
            <w:sz w:val="20"/>
            <w:szCs w:val="22"/>
          </w:rPr>
          <w:t>변혁적</w:t>
        </w:r>
        <w:r w:rsidRPr="00FF0631">
          <w:rPr>
            <w:rFonts w:eastAsia="나눔명조" w:hint="eastAsia"/>
            <w:sz w:val="20"/>
            <w:szCs w:val="22"/>
          </w:rPr>
          <w:t xml:space="preserve"> </w:t>
        </w:r>
        <w:r w:rsidRPr="00FF0631">
          <w:rPr>
            <w:rFonts w:eastAsia="나눔명조" w:hint="eastAsia"/>
            <w:sz w:val="20"/>
            <w:szCs w:val="22"/>
          </w:rPr>
          <w:t>리더십</w:t>
        </w:r>
        <w:r w:rsidRPr="00FF0631">
          <w:rPr>
            <w:rFonts w:eastAsia="나눔명조"/>
            <w:sz w:val="20"/>
            <w:szCs w:val="22"/>
          </w:rPr>
          <w:t xml:space="preserve">, </w:t>
        </w:r>
        <w:r w:rsidRPr="00FF0631">
          <w:rPr>
            <w:rFonts w:eastAsia="나눔명조" w:hint="eastAsia"/>
            <w:sz w:val="20"/>
            <w:szCs w:val="22"/>
          </w:rPr>
          <w:t>그리고</w:t>
        </w:r>
        <w:r w:rsidRPr="00FF0631">
          <w:rPr>
            <w:rFonts w:eastAsia="나눔명조" w:hint="eastAsia"/>
            <w:sz w:val="20"/>
            <w:szCs w:val="22"/>
          </w:rPr>
          <w:t xml:space="preserve"> </w:t>
        </w:r>
        <w:r w:rsidRPr="00FF0631">
          <w:rPr>
            <w:rFonts w:eastAsia="나눔명조" w:hint="eastAsia"/>
            <w:sz w:val="20"/>
            <w:szCs w:val="22"/>
          </w:rPr>
          <w:t>협업</w:t>
        </w:r>
        <w:r w:rsidRPr="00FF0631">
          <w:rPr>
            <w:rFonts w:eastAsia="나눔명조" w:hint="eastAsia"/>
            <w:sz w:val="20"/>
            <w:szCs w:val="22"/>
          </w:rPr>
          <w:t xml:space="preserve"> </w:t>
        </w:r>
        <w:r w:rsidRPr="00FF0631">
          <w:rPr>
            <w:rFonts w:eastAsia="나눔명조" w:hint="eastAsia"/>
            <w:sz w:val="20"/>
            <w:szCs w:val="22"/>
          </w:rPr>
          <w:t>및</w:t>
        </w:r>
        <w:r w:rsidRPr="00FF0631">
          <w:rPr>
            <w:rFonts w:eastAsia="나눔명조" w:hint="eastAsia"/>
            <w:sz w:val="20"/>
            <w:szCs w:val="22"/>
          </w:rPr>
          <w:t xml:space="preserve"> </w:t>
        </w:r>
        <w:r w:rsidRPr="00FF0631">
          <w:rPr>
            <w:rFonts w:eastAsia="나눔명조" w:hint="eastAsia"/>
            <w:sz w:val="20"/>
            <w:szCs w:val="22"/>
          </w:rPr>
          <w:t>의사소통</w:t>
        </w:r>
        <w:r w:rsidRPr="00FF0631">
          <w:rPr>
            <w:rFonts w:eastAsia="나눔명조" w:hint="eastAsia"/>
            <w:sz w:val="20"/>
            <w:szCs w:val="22"/>
          </w:rPr>
          <w:t xml:space="preserve"> </w:t>
        </w:r>
        <w:r w:rsidRPr="00FF0631">
          <w:rPr>
            <w:rFonts w:eastAsia="나눔명조" w:hint="eastAsia"/>
            <w:sz w:val="20"/>
            <w:szCs w:val="22"/>
          </w:rPr>
          <w:t>수준의</w:t>
        </w:r>
        <w:r w:rsidRPr="00FF0631">
          <w:rPr>
            <w:rFonts w:eastAsia="나눔명조" w:hint="eastAsia"/>
            <w:sz w:val="20"/>
            <w:szCs w:val="22"/>
          </w:rPr>
          <w:t xml:space="preserve"> </w:t>
        </w:r>
        <w:r w:rsidRPr="00FF0631">
          <w:rPr>
            <w:rFonts w:eastAsia="나눔명조"/>
            <w:sz w:val="20"/>
            <w:szCs w:val="22"/>
          </w:rPr>
          <w:t xml:space="preserve">1 </w:t>
        </w:r>
        <w:r w:rsidRPr="00FF0631">
          <w:rPr>
            <w:rFonts w:eastAsia="나눔명조" w:hint="eastAsia"/>
            <w:sz w:val="20"/>
            <w:szCs w:val="22"/>
          </w:rPr>
          <w:t>표준편차만큼의</w:t>
        </w:r>
        <w:r w:rsidRPr="00FF0631">
          <w:rPr>
            <w:rFonts w:eastAsia="나눔명조" w:hint="eastAsia"/>
            <w:sz w:val="20"/>
            <w:szCs w:val="22"/>
          </w:rPr>
          <w:t xml:space="preserve"> </w:t>
        </w:r>
        <w:r w:rsidRPr="00FF0631">
          <w:rPr>
            <w:rFonts w:eastAsia="나눔명조" w:hint="eastAsia"/>
            <w:sz w:val="20"/>
            <w:szCs w:val="22"/>
          </w:rPr>
          <w:t>변화가</w:t>
        </w:r>
        <w:r w:rsidRPr="00FF0631">
          <w:rPr>
            <w:rFonts w:eastAsia="나눔명조" w:hint="eastAsia"/>
            <w:sz w:val="20"/>
            <w:szCs w:val="22"/>
          </w:rPr>
          <w:t xml:space="preserve"> </w:t>
        </w:r>
        <w:r w:rsidRPr="00FF0631">
          <w:rPr>
            <w:rFonts w:eastAsia="나눔명조" w:hint="eastAsia"/>
            <w:sz w:val="20"/>
            <w:szCs w:val="22"/>
          </w:rPr>
          <w:t>공공봉사동기에</w:t>
        </w:r>
        <w:r w:rsidRPr="00FF0631">
          <w:rPr>
            <w:rFonts w:eastAsia="나눔명조" w:hint="eastAsia"/>
            <w:sz w:val="20"/>
            <w:szCs w:val="22"/>
          </w:rPr>
          <w:t xml:space="preserve"> </w:t>
        </w:r>
        <w:r w:rsidRPr="00FF0631">
          <w:rPr>
            <w:rFonts w:eastAsia="나눔명조" w:hint="eastAsia"/>
            <w:sz w:val="20"/>
            <w:szCs w:val="22"/>
          </w:rPr>
          <w:t>대한</w:t>
        </w:r>
        <w:r w:rsidRPr="00FF0631">
          <w:rPr>
            <w:rFonts w:eastAsia="나눔명조" w:hint="eastAsia"/>
            <w:sz w:val="20"/>
            <w:szCs w:val="22"/>
          </w:rPr>
          <w:t xml:space="preserve"> </w:t>
        </w:r>
        <w:r w:rsidRPr="00FF0631">
          <w:rPr>
            <w:rFonts w:eastAsia="나눔명조" w:hint="eastAsia"/>
            <w:sz w:val="20"/>
            <w:szCs w:val="22"/>
          </w:rPr>
          <w:t>응답에</w:t>
        </w:r>
        <w:r w:rsidRPr="00FF0631">
          <w:rPr>
            <w:rFonts w:eastAsia="나눔명조" w:hint="eastAsia"/>
            <w:sz w:val="20"/>
            <w:szCs w:val="22"/>
          </w:rPr>
          <w:t xml:space="preserve"> </w:t>
        </w:r>
        <w:r w:rsidRPr="00FF0631">
          <w:rPr>
            <w:rFonts w:eastAsia="나눔명조" w:hint="eastAsia"/>
            <w:sz w:val="20"/>
            <w:szCs w:val="22"/>
          </w:rPr>
          <w:t>미치는</w:t>
        </w:r>
        <w:r w:rsidRPr="00FF0631">
          <w:rPr>
            <w:rFonts w:eastAsia="나눔명조" w:hint="eastAsia"/>
            <w:sz w:val="20"/>
            <w:szCs w:val="22"/>
          </w:rPr>
          <w:t xml:space="preserve"> </w:t>
        </w:r>
        <w:r w:rsidRPr="00FF0631">
          <w:rPr>
            <w:rFonts w:eastAsia="나눔명조" w:hint="eastAsia"/>
            <w:sz w:val="20"/>
            <w:szCs w:val="22"/>
          </w:rPr>
          <w:t>관계를</w:t>
        </w:r>
        <w:r w:rsidRPr="00FF0631">
          <w:rPr>
            <w:rFonts w:eastAsia="나눔명조" w:hint="eastAsia"/>
            <w:sz w:val="20"/>
            <w:szCs w:val="22"/>
          </w:rPr>
          <w:t xml:space="preserve"> </w:t>
        </w:r>
        <w:r w:rsidRPr="00FF0631">
          <w:rPr>
            <w:rFonts w:eastAsia="나눔명조" w:hint="eastAsia"/>
            <w:sz w:val="20"/>
            <w:szCs w:val="22"/>
          </w:rPr>
          <w:t>살펴본</w:t>
        </w:r>
        <w:r w:rsidRPr="00FF0631">
          <w:rPr>
            <w:rFonts w:eastAsia="나눔명조" w:hint="eastAsia"/>
            <w:sz w:val="20"/>
            <w:szCs w:val="22"/>
          </w:rPr>
          <w:t xml:space="preserve"> </w:t>
        </w:r>
        <w:r w:rsidRPr="00FF0631">
          <w:rPr>
            <w:rFonts w:eastAsia="나눔명조" w:hint="eastAsia"/>
            <w:sz w:val="20"/>
            <w:szCs w:val="22"/>
          </w:rPr>
          <w:t>것이다</w:t>
        </w:r>
        <w:r w:rsidRPr="00FF0631">
          <w:rPr>
            <w:rFonts w:eastAsia="나눔명조"/>
            <w:sz w:val="20"/>
            <w:szCs w:val="22"/>
          </w:rPr>
          <w:t>.</w:t>
        </w:r>
      </w:ins>
    </w:p>
    <w:p w14:paraId="551A296F" w14:textId="002B546B" w:rsidR="00C97896" w:rsidRDefault="0044366C" w:rsidP="00C97896">
      <w:pPr>
        <w:widowControl/>
        <w:wordWrap/>
        <w:autoSpaceDE/>
        <w:autoSpaceDN/>
        <w:spacing w:before="120" w:after="120" w:line="276" w:lineRule="auto"/>
        <w:rPr>
          <w:ins w:id="3613" w:author="Park, Sanghoon" w:date="2021-10-01T14:08:00Z"/>
          <w:rFonts w:eastAsia="나눔명조"/>
          <w:sz w:val="20"/>
          <w:szCs w:val="22"/>
        </w:rPr>
      </w:pPr>
      <w:ins w:id="3614" w:author="Park, Sanghoon" w:date="2021-10-01T12:17:00Z">
        <w:r w:rsidRPr="00FF0631">
          <w:rPr>
            <w:rFonts w:eastAsia="나눔명조"/>
            <w:sz w:val="20"/>
            <w:szCs w:val="22"/>
          </w:rPr>
          <w:t>&lt;</w:t>
        </w:r>
        <w:r w:rsidRPr="00FF0631">
          <w:rPr>
            <w:rFonts w:eastAsia="나눔명조" w:hint="eastAsia"/>
            <w:sz w:val="20"/>
            <w:szCs w:val="22"/>
          </w:rPr>
          <w:t>모델</w:t>
        </w:r>
        <w:r w:rsidRPr="00FF0631">
          <w:rPr>
            <w:rFonts w:eastAsia="나눔명조" w:hint="eastAsia"/>
            <w:sz w:val="20"/>
            <w:szCs w:val="22"/>
          </w:rPr>
          <w:t xml:space="preserve"> </w:t>
        </w:r>
        <w:r w:rsidRPr="00FF0631">
          <w:rPr>
            <w:rFonts w:eastAsia="나눔명조"/>
            <w:sz w:val="20"/>
            <w:szCs w:val="22"/>
          </w:rPr>
          <w:t>1&gt;</w:t>
        </w:r>
      </w:ins>
      <w:ins w:id="3615" w:author="Park, Sanghoon" w:date="2021-10-01T12:24:00Z">
        <w:r>
          <w:rPr>
            <w:rFonts w:eastAsia="나눔명조" w:hint="eastAsia"/>
            <w:sz w:val="20"/>
            <w:szCs w:val="22"/>
          </w:rPr>
          <w:t>은</w:t>
        </w:r>
      </w:ins>
      <w:ins w:id="3616" w:author="Park, Sanghoon" w:date="2021-10-01T12:23:00Z">
        <w:r>
          <w:rPr>
            <w:rFonts w:eastAsia="나눔명조"/>
            <w:sz w:val="20"/>
            <w:szCs w:val="22"/>
          </w:rPr>
          <w:t xml:space="preserve"> </w:t>
        </w:r>
      </w:ins>
      <w:ins w:id="3617" w:author="Park, Sanghoon" w:date="2021-10-01T12:24:00Z">
        <w:r w:rsidRPr="00A60CEE">
          <w:rPr>
            <w:rFonts w:eastAsia="나눔명조" w:hint="eastAsia"/>
            <w:sz w:val="20"/>
            <w:szCs w:val="22"/>
          </w:rPr>
          <w:t>관료조직이</w:t>
        </w:r>
        <w:r w:rsidRPr="00A60CEE">
          <w:rPr>
            <w:rFonts w:eastAsia="나눔명조" w:hint="eastAsia"/>
            <w:sz w:val="20"/>
            <w:szCs w:val="22"/>
          </w:rPr>
          <w:t xml:space="preserve"> </w:t>
        </w:r>
        <w:r w:rsidRPr="00A60CEE">
          <w:rPr>
            <w:rFonts w:eastAsia="나눔명조" w:hint="eastAsia"/>
            <w:sz w:val="20"/>
            <w:szCs w:val="22"/>
          </w:rPr>
          <w:t>거래적</w:t>
        </w:r>
        <w:r w:rsidRPr="00A60CEE">
          <w:rPr>
            <w:rFonts w:eastAsia="나눔명조" w:hint="eastAsia"/>
            <w:sz w:val="20"/>
            <w:szCs w:val="22"/>
          </w:rPr>
          <w:t xml:space="preserve"> </w:t>
        </w:r>
        <w:r w:rsidRPr="00A60CEE">
          <w:rPr>
            <w:rFonts w:eastAsia="나눔명조" w:hint="eastAsia"/>
            <w:sz w:val="20"/>
            <w:szCs w:val="22"/>
          </w:rPr>
          <w:t>리더십에</w:t>
        </w:r>
        <w:r w:rsidRPr="00A60CEE">
          <w:rPr>
            <w:rFonts w:eastAsia="나눔명조" w:hint="eastAsia"/>
            <w:sz w:val="20"/>
            <w:szCs w:val="22"/>
          </w:rPr>
          <w:t xml:space="preserve"> </w:t>
        </w:r>
        <w:r w:rsidRPr="00A60CEE">
          <w:rPr>
            <w:rFonts w:eastAsia="나눔명조" w:hint="eastAsia"/>
            <w:sz w:val="20"/>
            <w:szCs w:val="22"/>
          </w:rPr>
          <w:t>따라</w:t>
        </w:r>
        <w:r w:rsidRPr="00A60CEE">
          <w:rPr>
            <w:rFonts w:eastAsia="나눔명조" w:hint="eastAsia"/>
            <w:sz w:val="20"/>
            <w:szCs w:val="22"/>
          </w:rPr>
          <w:t xml:space="preserve"> </w:t>
        </w:r>
        <w:r w:rsidRPr="00A60CEE">
          <w:rPr>
            <w:rFonts w:eastAsia="나눔명조" w:hint="eastAsia"/>
            <w:sz w:val="20"/>
            <w:szCs w:val="22"/>
          </w:rPr>
          <w:t>운영될수록</w:t>
        </w:r>
        <w:r w:rsidRPr="00A60CEE">
          <w:rPr>
            <w:rFonts w:eastAsia="나눔명조" w:hint="eastAsia"/>
            <w:sz w:val="20"/>
            <w:szCs w:val="22"/>
          </w:rPr>
          <w:t xml:space="preserve">, </w:t>
        </w:r>
        <w:r w:rsidRPr="00A60CEE">
          <w:rPr>
            <w:rFonts w:eastAsia="나눔명조" w:hint="eastAsia"/>
            <w:sz w:val="20"/>
            <w:szCs w:val="22"/>
          </w:rPr>
          <w:t>조직원들의</w:t>
        </w:r>
        <w:r w:rsidRPr="00A60CEE">
          <w:rPr>
            <w:rFonts w:eastAsia="나눔명조" w:hint="eastAsia"/>
            <w:sz w:val="20"/>
            <w:szCs w:val="22"/>
          </w:rPr>
          <w:t xml:space="preserve"> </w:t>
        </w:r>
        <w:r w:rsidRPr="00A60CEE">
          <w:rPr>
            <w:rFonts w:eastAsia="나눔명조" w:hint="eastAsia"/>
            <w:sz w:val="20"/>
            <w:szCs w:val="22"/>
          </w:rPr>
          <w:t>공공봉사동기</w:t>
        </w:r>
      </w:ins>
      <w:ins w:id="3618" w:author="Park, Sanghoon" w:date="2021-10-01T12:52:00Z">
        <w:r w:rsidR="00E75810">
          <w:rPr>
            <w:rFonts w:eastAsia="나눔명조" w:hint="eastAsia"/>
            <w:sz w:val="20"/>
            <w:szCs w:val="22"/>
          </w:rPr>
          <w:t>가</w:t>
        </w:r>
      </w:ins>
      <w:ins w:id="3619" w:author="Park, Sanghoon" w:date="2021-10-01T12:24:00Z">
        <w:r w:rsidRPr="00A60CEE">
          <w:rPr>
            <w:rFonts w:eastAsia="나눔명조" w:hint="eastAsia"/>
            <w:sz w:val="20"/>
            <w:szCs w:val="22"/>
          </w:rPr>
          <w:t xml:space="preserve"> </w:t>
        </w:r>
        <w:r w:rsidRPr="00A60CEE">
          <w:rPr>
            <w:rFonts w:eastAsia="나눔명조" w:hint="eastAsia"/>
            <w:sz w:val="20"/>
            <w:szCs w:val="22"/>
          </w:rPr>
          <w:t>감소</w:t>
        </w:r>
        <w:r>
          <w:rPr>
            <w:rFonts w:eastAsia="나눔명조" w:hint="eastAsia"/>
            <w:sz w:val="20"/>
            <w:szCs w:val="22"/>
          </w:rPr>
          <w:t>할</w:t>
        </w:r>
        <w:r>
          <w:rPr>
            <w:rFonts w:eastAsia="나눔명조" w:hint="eastAsia"/>
            <w:sz w:val="20"/>
            <w:szCs w:val="22"/>
          </w:rPr>
          <w:t xml:space="preserve"> </w:t>
        </w:r>
        <w:r>
          <w:rPr>
            <w:rFonts w:eastAsia="나눔명조" w:hint="eastAsia"/>
            <w:sz w:val="20"/>
            <w:szCs w:val="22"/>
          </w:rPr>
          <w:t>것이라는</w:t>
        </w:r>
        <w:r>
          <w:rPr>
            <w:rFonts w:eastAsia="나눔명조" w:hint="eastAsia"/>
            <w:sz w:val="20"/>
            <w:szCs w:val="22"/>
          </w:rPr>
          <w:t xml:space="preserve"> </w:t>
        </w:r>
        <w:r>
          <w:rPr>
            <w:rFonts w:eastAsia="나눔명조" w:hint="eastAsia"/>
            <w:sz w:val="20"/>
            <w:szCs w:val="22"/>
          </w:rPr>
          <w:t>이론적</w:t>
        </w:r>
        <w:r>
          <w:rPr>
            <w:rFonts w:eastAsia="나눔명조" w:hint="eastAsia"/>
            <w:sz w:val="20"/>
            <w:szCs w:val="22"/>
          </w:rPr>
          <w:t xml:space="preserve"> </w:t>
        </w:r>
        <w:r>
          <w:rPr>
            <w:rFonts w:eastAsia="나눔명조" w:hint="eastAsia"/>
            <w:sz w:val="20"/>
            <w:szCs w:val="22"/>
          </w:rPr>
          <w:t>기대를</w:t>
        </w:r>
        <w:r>
          <w:rPr>
            <w:rFonts w:eastAsia="나눔명조" w:hint="eastAsia"/>
            <w:sz w:val="20"/>
            <w:szCs w:val="22"/>
          </w:rPr>
          <w:t xml:space="preserve"> </w:t>
        </w:r>
        <w:r>
          <w:rPr>
            <w:rFonts w:eastAsia="나눔명조" w:hint="eastAsia"/>
            <w:sz w:val="20"/>
            <w:szCs w:val="22"/>
          </w:rPr>
          <w:t>경험적으로</w:t>
        </w:r>
        <w:r>
          <w:rPr>
            <w:rFonts w:eastAsia="나눔명조" w:hint="eastAsia"/>
            <w:sz w:val="20"/>
            <w:szCs w:val="22"/>
          </w:rPr>
          <w:t xml:space="preserve"> </w:t>
        </w:r>
        <w:r>
          <w:rPr>
            <w:rFonts w:eastAsia="나눔명조" w:hint="eastAsia"/>
            <w:sz w:val="20"/>
            <w:szCs w:val="22"/>
          </w:rPr>
          <w:t>검증한다</w:t>
        </w:r>
        <w:r>
          <w:rPr>
            <w:rFonts w:eastAsia="나눔명조" w:hint="eastAsia"/>
            <w:sz w:val="20"/>
            <w:szCs w:val="22"/>
          </w:rPr>
          <w:t>.</w:t>
        </w:r>
        <w:r>
          <w:rPr>
            <w:rFonts w:eastAsia="나눔명조"/>
            <w:sz w:val="20"/>
            <w:szCs w:val="22"/>
          </w:rPr>
          <w:t xml:space="preserve"> </w:t>
        </w:r>
      </w:ins>
      <w:ins w:id="3620" w:author="Park, Sanghoon" w:date="2021-10-01T12:25:00Z">
        <w:r w:rsidR="007C6025">
          <w:rPr>
            <w:rFonts w:eastAsia="나눔명조" w:hint="eastAsia"/>
            <w:sz w:val="20"/>
            <w:szCs w:val="22"/>
          </w:rPr>
          <w:t>분석</w:t>
        </w:r>
        <w:r w:rsidR="007C6025">
          <w:rPr>
            <w:rFonts w:eastAsia="나눔명조" w:hint="eastAsia"/>
            <w:sz w:val="20"/>
            <w:szCs w:val="22"/>
          </w:rPr>
          <w:t xml:space="preserve"> </w:t>
        </w:r>
        <w:r w:rsidR="007C6025">
          <w:rPr>
            <w:rFonts w:eastAsia="나눔명조" w:hint="eastAsia"/>
            <w:sz w:val="20"/>
            <w:szCs w:val="22"/>
          </w:rPr>
          <w:t>결과</w:t>
        </w:r>
        <w:r w:rsidR="007C6025">
          <w:rPr>
            <w:rFonts w:eastAsia="나눔명조" w:hint="eastAsia"/>
            <w:sz w:val="20"/>
            <w:szCs w:val="22"/>
          </w:rPr>
          <w:t>,</w:t>
        </w:r>
        <w:r w:rsidR="007C6025">
          <w:rPr>
            <w:rFonts w:eastAsia="나눔명조"/>
            <w:sz w:val="20"/>
            <w:szCs w:val="22"/>
          </w:rPr>
          <w:t xml:space="preserve"> </w:t>
        </w:r>
        <w:r w:rsidR="007C6025">
          <w:rPr>
            <w:rFonts w:eastAsia="나눔명조" w:hint="eastAsia"/>
            <w:sz w:val="20"/>
            <w:szCs w:val="22"/>
          </w:rPr>
          <w:t>공공봉사동기에</w:t>
        </w:r>
        <w:r w:rsidR="007C6025">
          <w:rPr>
            <w:rFonts w:eastAsia="나눔명조" w:hint="eastAsia"/>
            <w:sz w:val="20"/>
            <w:szCs w:val="22"/>
          </w:rPr>
          <w:t xml:space="preserve"> </w:t>
        </w:r>
        <w:r w:rsidR="007C6025">
          <w:rPr>
            <w:rFonts w:eastAsia="나눔명조" w:hint="eastAsia"/>
            <w:sz w:val="20"/>
            <w:szCs w:val="22"/>
          </w:rPr>
          <w:t>영향을</w:t>
        </w:r>
        <w:r w:rsidR="007C6025">
          <w:rPr>
            <w:rFonts w:eastAsia="나눔명조" w:hint="eastAsia"/>
            <w:sz w:val="20"/>
            <w:szCs w:val="22"/>
          </w:rPr>
          <w:t xml:space="preserve"> </w:t>
        </w:r>
        <w:r w:rsidR="007C6025">
          <w:rPr>
            <w:rFonts w:eastAsia="나눔명조" w:hint="eastAsia"/>
            <w:sz w:val="20"/>
            <w:szCs w:val="22"/>
          </w:rPr>
          <w:t>미칠</w:t>
        </w:r>
        <w:r w:rsidR="007C6025">
          <w:rPr>
            <w:rFonts w:eastAsia="나눔명조" w:hint="eastAsia"/>
            <w:sz w:val="20"/>
            <w:szCs w:val="22"/>
          </w:rPr>
          <w:t xml:space="preserve"> </w:t>
        </w:r>
        <w:r w:rsidR="007C6025">
          <w:rPr>
            <w:rFonts w:eastAsia="나눔명조" w:hint="eastAsia"/>
            <w:sz w:val="20"/>
            <w:szCs w:val="22"/>
          </w:rPr>
          <w:t>수</w:t>
        </w:r>
        <w:r w:rsidR="007C6025">
          <w:rPr>
            <w:rFonts w:eastAsia="나눔명조" w:hint="eastAsia"/>
            <w:sz w:val="20"/>
            <w:szCs w:val="22"/>
          </w:rPr>
          <w:t xml:space="preserve"> </w:t>
        </w:r>
        <w:r w:rsidR="007C6025">
          <w:rPr>
            <w:rFonts w:eastAsia="나눔명조" w:hint="eastAsia"/>
            <w:sz w:val="20"/>
            <w:szCs w:val="22"/>
          </w:rPr>
          <w:t>있는</w:t>
        </w:r>
        <w:r w:rsidR="007C6025">
          <w:rPr>
            <w:rFonts w:eastAsia="나눔명조" w:hint="eastAsia"/>
            <w:sz w:val="20"/>
            <w:szCs w:val="22"/>
          </w:rPr>
          <w:t xml:space="preserve"> </w:t>
        </w:r>
        <w:r w:rsidR="007C6025">
          <w:rPr>
            <w:rFonts w:eastAsia="나눔명조" w:hint="eastAsia"/>
            <w:sz w:val="20"/>
            <w:szCs w:val="22"/>
          </w:rPr>
          <w:t>인구통계학적</w:t>
        </w:r>
        <w:r w:rsidR="007C6025">
          <w:rPr>
            <w:rFonts w:eastAsia="나눔명조" w:hint="eastAsia"/>
            <w:sz w:val="20"/>
            <w:szCs w:val="22"/>
          </w:rPr>
          <w:t xml:space="preserve"> </w:t>
        </w:r>
        <w:r w:rsidR="007C6025">
          <w:rPr>
            <w:rFonts w:eastAsia="나눔명조" w:hint="eastAsia"/>
            <w:sz w:val="20"/>
            <w:szCs w:val="22"/>
          </w:rPr>
          <w:t>및</w:t>
        </w:r>
        <w:r w:rsidR="007C6025">
          <w:rPr>
            <w:rFonts w:eastAsia="나눔명조" w:hint="eastAsia"/>
            <w:sz w:val="20"/>
            <w:szCs w:val="22"/>
          </w:rPr>
          <w:t xml:space="preserve"> </w:t>
        </w:r>
        <w:r w:rsidR="007C6025">
          <w:rPr>
            <w:rFonts w:eastAsia="나눔명조" w:hint="eastAsia"/>
            <w:sz w:val="20"/>
            <w:szCs w:val="22"/>
          </w:rPr>
          <w:t>조직</w:t>
        </w:r>
        <w:r w:rsidR="007C6025">
          <w:rPr>
            <w:rFonts w:eastAsia="나눔명조" w:hint="eastAsia"/>
            <w:sz w:val="20"/>
            <w:szCs w:val="22"/>
          </w:rPr>
          <w:t xml:space="preserve"> </w:t>
        </w:r>
        <w:r w:rsidR="007C6025">
          <w:rPr>
            <w:rFonts w:eastAsia="나눔명조" w:hint="eastAsia"/>
            <w:sz w:val="20"/>
            <w:szCs w:val="22"/>
          </w:rPr>
          <w:t>내</w:t>
        </w:r>
        <w:r w:rsidR="007C6025">
          <w:rPr>
            <w:rFonts w:eastAsia="나눔명조" w:hint="eastAsia"/>
            <w:sz w:val="20"/>
            <w:szCs w:val="22"/>
          </w:rPr>
          <w:t xml:space="preserve"> </w:t>
        </w:r>
        <w:r w:rsidR="007C6025">
          <w:rPr>
            <w:rFonts w:eastAsia="나눔명조" w:hint="eastAsia"/>
            <w:sz w:val="20"/>
            <w:szCs w:val="22"/>
          </w:rPr>
          <w:t>다른</w:t>
        </w:r>
        <w:r w:rsidR="007C6025">
          <w:rPr>
            <w:rFonts w:eastAsia="나눔명조" w:hint="eastAsia"/>
            <w:sz w:val="20"/>
            <w:szCs w:val="22"/>
          </w:rPr>
          <w:t xml:space="preserve"> </w:t>
        </w:r>
        <w:r w:rsidR="007C6025">
          <w:rPr>
            <w:rFonts w:eastAsia="나눔명조" w:hint="eastAsia"/>
            <w:sz w:val="20"/>
            <w:szCs w:val="22"/>
          </w:rPr>
          <w:t>요인들을</w:t>
        </w:r>
        <w:r w:rsidR="007C6025">
          <w:rPr>
            <w:rFonts w:eastAsia="나눔명조" w:hint="eastAsia"/>
            <w:sz w:val="20"/>
            <w:szCs w:val="22"/>
          </w:rPr>
          <w:t xml:space="preserve"> </w:t>
        </w:r>
        <w:r w:rsidR="007C6025">
          <w:rPr>
            <w:rFonts w:eastAsia="나눔명조" w:hint="eastAsia"/>
            <w:sz w:val="20"/>
            <w:szCs w:val="22"/>
          </w:rPr>
          <w:t>통제하였을</w:t>
        </w:r>
        <w:r w:rsidR="007C6025">
          <w:rPr>
            <w:rFonts w:eastAsia="나눔명조" w:hint="eastAsia"/>
            <w:sz w:val="20"/>
            <w:szCs w:val="22"/>
          </w:rPr>
          <w:t xml:space="preserve"> </w:t>
        </w:r>
        <w:r w:rsidR="007C6025">
          <w:rPr>
            <w:rFonts w:eastAsia="나눔명조" w:hint="eastAsia"/>
            <w:sz w:val="20"/>
            <w:szCs w:val="22"/>
          </w:rPr>
          <w:t>때</w:t>
        </w:r>
        <w:r w:rsidR="007C6025">
          <w:rPr>
            <w:rFonts w:eastAsia="나눔명조" w:hint="eastAsia"/>
            <w:sz w:val="20"/>
            <w:szCs w:val="22"/>
          </w:rPr>
          <w:t xml:space="preserve"> </w:t>
        </w:r>
        <w:r w:rsidR="007C6025">
          <w:rPr>
            <w:rFonts w:eastAsia="나눔명조" w:hint="eastAsia"/>
            <w:sz w:val="20"/>
            <w:szCs w:val="22"/>
          </w:rPr>
          <w:t>거래적</w:t>
        </w:r>
        <w:r w:rsidR="007C6025">
          <w:rPr>
            <w:rFonts w:eastAsia="나눔명조" w:hint="eastAsia"/>
            <w:sz w:val="20"/>
            <w:szCs w:val="22"/>
          </w:rPr>
          <w:t xml:space="preserve"> </w:t>
        </w:r>
        <w:r w:rsidR="007C6025">
          <w:rPr>
            <w:rFonts w:eastAsia="나눔명조" w:hint="eastAsia"/>
            <w:sz w:val="20"/>
            <w:szCs w:val="22"/>
          </w:rPr>
          <w:t>리더십은</w:t>
        </w:r>
        <w:r w:rsidR="007C6025">
          <w:rPr>
            <w:rFonts w:eastAsia="나눔명조" w:hint="eastAsia"/>
            <w:sz w:val="20"/>
            <w:szCs w:val="22"/>
          </w:rPr>
          <w:t xml:space="preserve"> </w:t>
        </w:r>
        <w:r w:rsidR="007C6025">
          <w:rPr>
            <w:rFonts w:eastAsia="나눔명조" w:hint="eastAsia"/>
            <w:sz w:val="20"/>
            <w:szCs w:val="22"/>
          </w:rPr>
          <w:t>공공봉사동기</w:t>
        </w:r>
        <w:r w:rsidR="007C6025">
          <w:rPr>
            <w:rFonts w:eastAsia="나눔명조" w:hint="eastAsia"/>
            <w:sz w:val="20"/>
            <w:szCs w:val="22"/>
          </w:rPr>
          <w:t xml:space="preserve"> </w:t>
        </w:r>
        <w:r w:rsidR="007C6025">
          <w:rPr>
            <w:rFonts w:eastAsia="나눔명조" w:hint="eastAsia"/>
            <w:sz w:val="20"/>
            <w:szCs w:val="22"/>
          </w:rPr>
          <w:t>수준에</w:t>
        </w:r>
        <w:r w:rsidR="007C6025">
          <w:rPr>
            <w:rFonts w:eastAsia="나눔명조" w:hint="eastAsia"/>
            <w:sz w:val="20"/>
            <w:szCs w:val="22"/>
          </w:rPr>
          <w:t xml:space="preserve"> </w:t>
        </w:r>
        <w:r w:rsidR="007C6025">
          <w:rPr>
            <w:rFonts w:eastAsia="나눔명조" w:hint="eastAsia"/>
            <w:sz w:val="20"/>
            <w:szCs w:val="22"/>
          </w:rPr>
          <w:t>통계적으로</w:t>
        </w:r>
        <w:r w:rsidR="007C6025">
          <w:rPr>
            <w:rFonts w:eastAsia="나눔명조" w:hint="eastAsia"/>
            <w:sz w:val="20"/>
            <w:szCs w:val="22"/>
          </w:rPr>
          <w:t xml:space="preserve"> </w:t>
        </w:r>
        <w:r w:rsidR="007C6025">
          <w:rPr>
            <w:rFonts w:eastAsia="나눔명조" w:hint="eastAsia"/>
            <w:sz w:val="20"/>
            <w:szCs w:val="22"/>
          </w:rPr>
          <w:t>유의미한</w:t>
        </w:r>
        <w:r w:rsidR="007C6025">
          <w:rPr>
            <w:rFonts w:eastAsia="나눔명조" w:hint="eastAsia"/>
            <w:sz w:val="20"/>
            <w:szCs w:val="22"/>
          </w:rPr>
          <w:t xml:space="preserve"> </w:t>
        </w:r>
        <w:r w:rsidR="007C6025">
          <w:rPr>
            <w:rFonts w:eastAsia="나눔명조" w:hint="eastAsia"/>
            <w:sz w:val="20"/>
            <w:szCs w:val="22"/>
          </w:rPr>
          <w:t>영향을</w:t>
        </w:r>
        <w:r w:rsidR="007C6025">
          <w:rPr>
            <w:rFonts w:eastAsia="나눔명조" w:hint="eastAsia"/>
            <w:sz w:val="20"/>
            <w:szCs w:val="22"/>
          </w:rPr>
          <w:t xml:space="preserve"> </w:t>
        </w:r>
        <w:r w:rsidR="007C6025">
          <w:rPr>
            <w:rFonts w:eastAsia="나눔명조" w:hint="eastAsia"/>
            <w:sz w:val="20"/>
            <w:szCs w:val="22"/>
          </w:rPr>
          <w:t>미치지</w:t>
        </w:r>
        <w:r w:rsidR="007C6025">
          <w:rPr>
            <w:rFonts w:eastAsia="나눔명조" w:hint="eastAsia"/>
            <w:sz w:val="20"/>
            <w:szCs w:val="22"/>
          </w:rPr>
          <w:t xml:space="preserve"> </w:t>
        </w:r>
        <w:r w:rsidR="007C6025">
          <w:rPr>
            <w:rFonts w:eastAsia="나눔명조" w:hint="eastAsia"/>
            <w:sz w:val="20"/>
            <w:szCs w:val="22"/>
          </w:rPr>
          <w:t>않는</w:t>
        </w:r>
        <w:r w:rsidR="007C6025">
          <w:rPr>
            <w:rFonts w:eastAsia="나눔명조" w:hint="eastAsia"/>
            <w:sz w:val="20"/>
            <w:szCs w:val="22"/>
          </w:rPr>
          <w:t xml:space="preserve"> </w:t>
        </w:r>
        <w:r w:rsidR="007C6025">
          <w:rPr>
            <w:rFonts w:eastAsia="나눔명조" w:hint="eastAsia"/>
            <w:sz w:val="20"/>
            <w:szCs w:val="22"/>
          </w:rPr>
          <w:t>것으로</w:t>
        </w:r>
        <w:r w:rsidR="007C6025">
          <w:rPr>
            <w:rFonts w:eastAsia="나눔명조" w:hint="eastAsia"/>
            <w:sz w:val="20"/>
            <w:szCs w:val="22"/>
          </w:rPr>
          <w:t xml:space="preserve"> </w:t>
        </w:r>
        <w:r w:rsidR="007C6025">
          <w:rPr>
            <w:rFonts w:eastAsia="나눔명조" w:hint="eastAsia"/>
            <w:sz w:val="20"/>
            <w:szCs w:val="22"/>
          </w:rPr>
          <w:t>나타났다</w:t>
        </w:r>
        <w:r w:rsidR="007C6025">
          <w:rPr>
            <w:rFonts w:eastAsia="나눔명조" w:hint="eastAsia"/>
            <w:sz w:val="20"/>
            <w:szCs w:val="22"/>
          </w:rPr>
          <w:t>.</w:t>
        </w:r>
      </w:ins>
      <w:ins w:id="3621" w:author="Park, Sanghoon" w:date="2021-10-01T12:26:00Z">
        <w:r w:rsidR="007C6025">
          <w:rPr>
            <w:rFonts w:eastAsia="나눔명조"/>
            <w:sz w:val="20"/>
            <w:szCs w:val="22"/>
          </w:rPr>
          <w:t xml:space="preserve"> </w:t>
        </w:r>
        <w:r w:rsidR="007C6025">
          <w:rPr>
            <w:rFonts w:eastAsia="나눔명조" w:hint="eastAsia"/>
            <w:sz w:val="20"/>
            <w:szCs w:val="22"/>
          </w:rPr>
          <w:t>한편</w:t>
        </w:r>
        <w:r w:rsidR="007C6025">
          <w:rPr>
            <w:rFonts w:eastAsia="나눔명조" w:hint="eastAsia"/>
            <w:sz w:val="20"/>
            <w:szCs w:val="22"/>
          </w:rPr>
          <w:t>,</w:t>
        </w:r>
        <w:r w:rsidR="007C6025">
          <w:rPr>
            <w:rFonts w:eastAsia="나눔명조"/>
            <w:sz w:val="20"/>
            <w:szCs w:val="22"/>
          </w:rPr>
          <w:t xml:space="preserve"> &lt;</w:t>
        </w:r>
        <w:r w:rsidR="007C6025">
          <w:rPr>
            <w:rFonts w:eastAsia="나눔명조" w:hint="eastAsia"/>
            <w:sz w:val="20"/>
            <w:szCs w:val="22"/>
          </w:rPr>
          <w:t>모델</w:t>
        </w:r>
        <w:r w:rsidR="007C6025">
          <w:rPr>
            <w:rFonts w:eastAsia="나눔명조" w:hint="eastAsia"/>
            <w:sz w:val="20"/>
            <w:szCs w:val="22"/>
          </w:rPr>
          <w:t xml:space="preserve"> </w:t>
        </w:r>
        <w:r w:rsidR="007C6025">
          <w:rPr>
            <w:rFonts w:eastAsia="나눔명조"/>
            <w:sz w:val="20"/>
            <w:szCs w:val="22"/>
          </w:rPr>
          <w:t>2&gt;</w:t>
        </w:r>
        <w:r w:rsidR="007C6025">
          <w:rPr>
            <w:rFonts w:eastAsia="나눔명조" w:hint="eastAsia"/>
            <w:sz w:val="20"/>
            <w:szCs w:val="22"/>
          </w:rPr>
          <w:t>는</w:t>
        </w:r>
        <w:r w:rsidR="007C6025">
          <w:rPr>
            <w:rFonts w:eastAsia="나눔명조" w:hint="eastAsia"/>
            <w:sz w:val="20"/>
            <w:szCs w:val="22"/>
          </w:rPr>
          <w:t xml:space="preserve"> </w:t>
        </w:r>
      </w:ins>
      <w:ins w:id="3622" w:author="Park, Sanghoon" w:date="2021-10-01T12:43:00Z">
        <w:r w:rsidR="00850C91">
          <w:rPr>
            <w:rFonts w:eastAsia="나눔명조" w:hint="eastAsia"/>
            <w:sz w:val="20"/>
            <w:szCs w:val="22"/>
          </w:rPr>
          <w:t>두</w:t>
        </w:r>
        <w:r w:rsidR="00850C91">
          <w:rPr>
            <w:rFonts w:eastAsia="나눔명조" w:hint="eastAsia"/>
            <w:sz w:val="20"/>
            <w:szCs w:val="22"/>
          </w:rPr>
          <w:t xml:space="preserve"> </w:t>
        </w:r>
        <w:r w:rsidR="00850C91">
          <w:rPr>
            <w:rFonts w:eastAsia="나눔명조" w:hint="eastAsia"/>
            <w:sz w:val="20"/>
            <w:szCs w:val="22"/>
          </w:rPr>
          <w:t>번째</w:t>
        </w:r>
        <w:r w:rsidR="00850C91">
          <w:rPr>
            <w:rFonts w:eastAsia="나눔명조" w:hint="eastAsia"/>
            <w:sz w:val="20"/>
            <w:szCs w:val="22"/>
          </w:rPr>
          <w:t xml:space="preserve"> </w:t>
        </w:r>
        <w:r w:rsidR="00850C91">
          <w:rPr>
            <w:rFonts w:eastAsia="나눔명조" w:hint="eastAsia"/>
            <w:sz w:val="20"/>
            <w:szCs w:val="22"/>
          </w:rPr>
          <w:t>가</w:t>
        </w:r>
      </w:ins>
      <w:ins w:id="3623" w:author="Park, Sanghoon" w:date="2021-10-01T12:44:00Z">
        <w:r w:rsidR="00850C91">
          <w:rPr>
            <w:rFonts w:eastAsia="나눔명조" w:hint="eastAsia"/>
            <w:sz w:val="20"/>
            <w:szCs w:val="22"/>
          </w:rPr>
          <w:t>설에서</w:t>
        </w:r>
        <w:r w:rsidR="00850C91">
          <w:rPr>
            <w:rFonts w:eastAsia="나눔명조" w:hint="eastAsia"/>
            <w:sz w:val="20"/>
            <w:szCs w:val="22"/>
          </w:rPr>
          <w:t xml:space="preserve"> </w:t>
        </w:r>
        <w:r w:rsidR="00850C91">
          <w:rPr>
            <w:rFonts w:eastAsia="나눔명조" w:hint="eastAsia"/>
            <w:sz w:val="20"/>
            <w:szCs w:val="22"/>
          </w:rPr>
          <w:t>기대한</w:t>
        </w:r>
        <w:r w:rsidR="00850C91">
          <w:rPr>
            <w:rFonts w:eastAsia="나눔명조" w:hint="eastAsia"/>
            <w:sz w:val="20"/>
            <w:szCs w:val="22"/>
          </w:rPr>
          <w:t xml:space="preserve"> </w:t>
        </w:r>
        <w:r w:rsidR="00850C91">
          <w:rPr>
            <w:rFonts w:eastAsia="나눔명조" w:hint="eastAsia"/>
            <w:sz w:val="20"/>
            <w:szCs w:val="22"/>
          </w:rPr>
          <w:t>바와</w:t>
        </w:r>
        <w:r w:rsidR="00850C91">
          <w:rPr>
            <w:rFonts w:eastAsia="나눔명조" w:hint="eastAsia"/>
            <w:sz w:val="20"/>
            <w:szCs w:val="22"/>
          </w:rPr>
          <w:t xml:space="preserve"> </w:t>
        </w:r>
        <w:r w:rsidR="00850C91">
          <w:rPr>
            <w:rFonts w:eastAsia="나눔명조" w:hint="eastAsia"/>
            <w:sz w:val="20"/>
            <w:szCs w:val="22"/>
          </w:rPr>
          <w:t>같이</w:t>
        </w:r>
        <w:r w:rsidR="00850C91">
          <w:rPr>
            <w:rFonts w:eastAsia="나눔명조" w:hint="eastAsia"/>
            <w:sz w:val="20"/>
            <w:szCs w:val="22"/>
          </w:rPr>
          <w:t xml:space="preserve"> </w:t>
        </w:r>
        <w:r w:rsidR="00850C91">
          <w:rPr>
            <w:rFonts w:eastAsia="나눔명조" w:hint="eastAsia"/>
            <w:sz w:val="20"/>
            <w:szCs w:val="22"/>
          </w:rPr>
          <w:t>변혁적</w:t>
        </w:r>
        <w:r w:rsidR="00850C91">
          <w:rPr>
            <w:rFonts w:eastAsia="나눔명조" w:hint="eastAsia"/>
            <w:sz w:val="20"/>
            <w:szCs w:val="22"/>
          </w:rPr>
          <w:t xml:space="preserve"> </w:t>
        </w:r>
        <w:r w:rsidR="00850C91">
          <w:rPr>
            <w:rFonts w:eastAsia="나눔명조" w:hint="eastAsia"/>
            <w:sz w:val="20"/>
            <w:szCs w:val="22"/>
          </w:rPr>
          <w:t>리더십이</w:t>
        </w:r>
        <w:r w:rsidR="00850C91">
          <w:rPr>
            <w:rFonts w:eastAsia="나눔명조" w:hint="eastAsia"/>
            <w:sz w:val="20"/>
            <w:szCs w:val="22"/>
          </w:rPr>
          <w:t xml:space="preserve"> </w:t>
        </w:r>
        <w:r w:rsidR="00850C91">
          <w:rPr>
            <w:rFonts w:eastAsia="나눔명조" w:hint="eastAsia"/>
            <w:sz w:val="20"/>
            <w:szCs w:val="22"/>
          </w:rPr>
          <w:t>공공봉사동기에</w:t>
        </w:r>
        <w:r w:rsidR="00850C91">
          <w:rPr>
            <w:rFonts w:eastAsia="나눔명조" w:hint="eastAsia"/>
            <w:sz w:val="20"/>
            <w:szCs w:val="22"/>
          </w:rPr>
          <w:t xml:space="preserve"> </w:t>
        </w:r>
        <w:r w:rsidR="00850C91">
          <w:rPr>
            <w:rFonts w:eastAsia="나눔명조" w:hint="eastAsia"/>
            <w:sz w:val="20"/>
            <w:szCs w:val="22"/>
          </w:rPr>
          <w:t>긍정적</w:t>
        </w:r>
        <w:r w:rsidR="00850C91">
          <w:rPr>
            <w:rFonts w:eastAsia="나눔명조" w:hint="eastAsia"/>
            <w:sz w:val="20"/>
            <w:szCs w:val="22"/>
          </w:rPr>
          <w:t xml:space="preserve"> </w:t>
        </w:r>
        <w:r w:rsidR="00850C91">
          <w:rPr>
            <w:rFonts w:eastAsia="나눔명조" w:hint="eastAsia"/>
            <w:sz w:val="20"/>
            <w:szCs w:val="22"/>
          </w:rPr>
          <w:t>영향을</w:t>
        </w:r>
        <w:r w:rsidR="00850C91">
          <w:rPr>
            <w:rFonts w:eastAsia="나눔명조" w:hint="eastAsia"/>
            <w:sz w:val="20"/>
            <w:szCs w:val="22"/>
          </w:rPr>
          <w:t xml:space="preserve"> </w:t>
        </w:r>
        <w:r w:rsidR="00850C91">
          <w:rPr>
            <w:rFonts w:eastAsia="나눔명조" w:hint="eastAsia"/>
            <w:sz w:val="20"/>
            <w:szCs w:val="22"/>
          </w:rPr>
          <w:t>미친다는</w:t>
        </w:r>
        <w:r w:rsidR="00850C91">
          <w:rPr>
            <w:rFonts w:eastAsia="나눔명조" w:hint="eastAsia"/>
            <w:sz w:val="20"/>
            <w:szCs w:val="22"/>
          </w:rPr>
          <w:t xml:space="preserve"> </w:t>
        </w:r>
        <w:r w:rsidR="00850C91">
          <w:rPr>
            <w:rFonts w:eastAsia="나눔명조" w:hint="eastAsia"/>
            <w:sz w:val="20"/>
            <w:szCs w:val="22"/>
          </w:rPr>
          <w:t>주장에</w:t>
        </w:r>
        <w:r w:rsidR="00850C91">
          <w:rPr>
            <w:rFonts w:eastAsia="나눔명조" w:hint="eastAsia"/>
            <w:sz w:val="20"/>
            <w:szCs w:val="22"/>
          </w:rPr>
          <w:t xml:space="preserve"> </w:t>
        </w:r>
        <w:r w:rsidR="00850C91">
          <w:rPr>
            <w:rFonts w:eastAsia="나눔명조" w:hint="eastAsia"/>
            <w:sz w:val="20"/>
            <w:szCs w:val="22"/>
          </w:rPr>
          <w:t>대해</w:t>
        </w:r>
        <w:r w:rsidR="00850C91">
          <w:rPr>
            <w:rFonts w:eastAsia="나눔명조" w:hint="eastAsia"/>
            <w:sz w:val="20"/>
            <w:szCs w:val="22"/>
          </w:rPr>
          <w:t xml:space="preserve"> </w:t>
        </w:r>
        <w:r w:rsidR="00850C91">
          <w:rPr>
            <w:rFonts w:eastAsia="나눔명조" w:hint="eastAsia"/>
            <w:sz w:val="20"/>
            <w:szCs w:val="22"/>
          </w:rPr>
          <w:t>경험적으로</w:t>
        </w:r>
        <w:r w:rsidR="00850C91">
          <w:rPr>
            <w:rFonts w:eastAsia="나눔명조" w:hint="eastAsia"/>
            <w:sz w:val="20"/>
            <w:szCs w:val="22"/>
          </w:rPr>
          <w:t xml:space="preserve"> </w:t>
        </w:r>
        <w:r w:rsidR="00850C91">
          <w:rPr>
            <w:rFonts w:eastAsia="나눔명조" w:hint="eastAsia"/>
            <w:sz w:val="20"/>
            <w:szCs w:val="22"/>
          </w:rPr>
          <w:t>지지하는</w:t>
        </w:r>
        <w:r w:rsidR="00850C91">
          <w:rPr>
            <w:rFonts w:eastAsia="나눔명조" w:hint="eastAsia"/>
            <w:sz w:val="20"/>
            <w:szCs w:val="22"/>
          </w:rPr>
          <w:t xml:space="preserve"> </w:t>
        </w:r>
        <w:r w:rsidR="00850C91">
          <w:rPr>
            <w:rFonts w:eastAsia="나눔명조" w:hint="eastAsia"/>
            <w:sz w:val="20"/>
            <w:szCs w:val="22"/>
          </w:rPr>
          <w:t>결과를</w:t>
        </w:r>
        <w:r w:rsidR="00850C91">
          <w:rPr>
            <w:rFonts w:eastAsia="나눔명조" w:hint="eastAsia"/>
            <w:sz w:val="20"/>
            <w:szCs w:val="22"/>
          </w:rPr>
          <w:t xml:space="preserve"> </w:t>
        </w:r>
        <w:r w:rsidR="00850C91">
          <w:rPr>
            <w:rFonts w:eastAsia="나눔명조" w:hint="eastAsia"/>
            <w:sz w:val="20"/>
            <w:szCs w:val="22"/>
          </w:rPr>
          <w:t>제시하고</w:t>
        </w:r>
        <w:r w:rsidR="00850C91">
          <w:rPr>
            <w:rFonts w:eastAsia="나눔명조" w:hint="eastAsia"/>
            <w:sz w:val="20"/>
            <w:szCs w:val="22"/>
          </w:rPr>
          <w:t xml:space="preserve"> </w:t>
        </w:r>
        <w:r w:rsidR="00850C91">
          <w:rPr>
            <w:rFonts w:eastAsia="나눔명조" w:hint="eastAsia"/>
            <w:sz w:val="20"/>
            <w:szCs w:val="22"/>
          </w:rPr>
          <w:t>있다</w:t>
        </w:r>
        <w:r w:rsidR="00850C91">
          <w:rPr>
            <w:rFonts w:eastAsia="나눔명조" w:hint="eastAsia"/>
            <w:sz w:val="20"/>
            <w:szCs w:val="22"/>
          </w:rPr>
          <w:t>.</w:t>
        </w:r>
      </w:ins>
      <w:ins w:id="3624" w:author="Park, Sanghoon" w:date="2021-10-01T12:45:00Z">
        <w:r w:rsidR="00850C91">
          <w:rPr>
            <w:rFonts w:eastAsia="나눔명조"/>
            <w:sz w:val="20"/>
            <w:szCs w:val="22"/>
          </w:rPr>
          <w:t xml:space="preserve"> &lt;</w:t>
        </w:r>
        <w:r w:rsidR="00850C91">
          <w:rPr>
            <w:rFonts w:eastAsia="나눔명조" w:hint="eastAsia"/>
            <w:sz w:val="20"/>
            <w:szCs w:val="22"/>
          </w:rPr>
          <w:t>모델</w:t>
        </w:r>
        <w:r w:rsidR="00850C91">
          <w:rPr>
            <w:rFonts w:eastAsia="나눔명조" w:hint="eastAsia"/>
            <w:sz w:val="20"/>
            <w:szCs w:val="22"/>
          </w:rPr>
          <w:t xml:space="preserve"> </w:t>
        </w:r>
        <w:r w:rsidR="00850C91">
          <w:rPr>
            <w:rFonts w:eastAsia="나눔명조"/>
            <w:sz w:val="20"/>
            <w:szCs w:val="22"/>
          </w:rPr>
          <w:t>3&gt;</w:t>
        </w:r>
        <w:r w:rsidR="00850C91">
          <w:rPr>
            <w:rFonts w:eastAsia="나눔명조" w:hint="eastAsia"/>
            <w:sz w:val="20"/>
            <w:szCs w:val="22"/>
          </w:rPr>
          <w:t>은</w:t>
        </w:r>
        <w:r w:rsidR="00850C91">
          <w:rPr>
            <w:rFonts w:eastAsia="나눔명조" w:hint="eastAsia"/>
            <w:sz w:val="20"/>
            <w:szCs w:val="22"/>
          </w:rPr>
          <w:t xml:space="preserve"> </w:t>
        </w:r>
        <w:r w:rsidR="00850C91">
          <w:rPr>
            <w:rFonts w:eastAsia="나눔명조" w:hint="eastAsia"/>
            <w:sz w:val="20"/>
            <w:szCs w:val="22"/>
          </w:rPr>
          <w:t>한</w:t>
        </w:r>
        <w:r w:rsidR="00850C91">
          <w:rPr>
            <w:rFonts w:eastAsia="나눔명조" w:hint="eastAsia"/>
            <w:sz w:val="20"/>
            <w:szCs w:val="22"/>
          </w:rPr>
          <w:t xml:space="preserve"> </w:t>
        </w:r>
        <w:r w:rsidR="00850C91">
          <w:rPr>
            <w:rFonts w:eastAsia="나눔명조" w:hint="eastAsia"/>
            <w:sz w:val="20"/>
            <w:szCs w:val="22"/>
          </w:rPr>
          <w:t>조직</w:t>
        </w:r>
        <w:r w:rsidR="00850C91">
          <w:rPr>
            <w:rFonts w:eastAsia="나눔명조" w:hint="eastAsia"/>
            <w:sz w:val="20"/>
            <w:szCs w:val="22"/>
          </w:rPr>
          <w:t xml:space="preserve"> </w:t>
        </w:r>
        <w:r w:rsidR="00850C91">
          <w:rPr>
            <w:rFonts w:eastAsia="나눔명조" w:hint="eastAsia"/>
            <w:sz w:val="20"/>
            <w:szCs w:val="22"/>
          </w:rPr>
          <w:t>내에</w:t>
        </w:r>
        <w:r w:rsidR="00850C91">
          <w:rPr>
            <w:rFonts w:eastAsia="나눔명조" w:hint="eastAsia"/>
            <w:sz w:val="20"/>
            <w:szCs w:val="22"/>
          </w:rPr>
          <w:t xml:space="preserve"> </w:t>
        </w:r>
      </w:ins>
      <w:ins w:id="3625" w:author="Park, Sanghoon" w:date="2021-10-01T12:51:00Z">
        <w:r w:rsidR="00E75810">
          <w:rPr>
            <w:rFonts w:eastAsia="나눔명조" w:hint="eastAsia"/>
            <w:sz w:val="20"/>
            <w:szCs w:val="22"/>
          </w:rPr>
          <w:t>거래적</w:t>
        </w:r>
        <w:r w:rsidR="00E75810">
          <w:rPr>
            <w:rFonts w:eastAsia="나눔명조" w:hint="eastAsia"/>
            <w:sz w:val="20"/>
            <w:szCs w:val="22"/>
          </w:rPr>
          <w:t xml:space="preserve"> </w:t>
        </w:r>
        <w:r w:rsidR="00E75810">
          <w:rPr>
            <w:rFonts w:eastAsia="나눔명조" w:hint="eastAsia"/>
            <w:sz w:val="20"/>
            <w:szCs w:val="22"/>
          </w:rPr>
          <w:t>리더십과</w:t>
        </w:r>
        <w:r w:rsidR="00E75810">
          <w:rPr>
            <w:rFonts w:eastAsia="나눔명조" w:hint="eastAsia"/>
            <w:sz w:val="20"/>
            <w:szCs w:val="22"/>
          </w:rPr>
          <w:t xml:space="preserve"> </w:t>
        </w:r>
        <w:r w:rsidR="00E75810">
          <w:rPr>
            <w:rFonts w:eastAsia="나눔명조" w:hint="eastAsia"/>
            <w:sz w:val="20"/>
            <w:szCs w:val="22"/>
          </w:rPr>
          <w:t>변혁적</w:t>
        </w:r>
        <w:r w:rsidR="00E75810">
          <w:rPr>
            <w:rFonts w:eastAsia="나눔명조" w:hint="eastAsia"/>
            <w:sz w:val="20"/>
            <w:szCs w:val="22"/>
          </w:rPr>
          <w:t xml:space="preserve"> </w:t>
        </w:r>
        <w:r w:rsidR="00E75810">
          <w:rPr>
            <w:rFonts w:eastAsia="나눔명조" w:hint="eastAsia"/>
            <w:sz w:val="20"/>
            <w:szCs w:val="22"/>
          </w:rPr>
          <w:t>리더십이</w:t>
        </w:r>
        <w:r w:rsidR="00E75810">
          <w:rPr>
            <w:rFonts w:eastAsia="나눔명조" w:hint="eastAsia"/>
            <w:sz w:val="20"/>
            <w:szCs w:val="22"/>
          </w:rPr>
          <w:t xml:space="preserve"> </w:t>
        </w:r>
      </w:ins>
      <w:ins w:id="3626" w:author="Park, Sanghoon" w:date="2021-10-01T12:52:00Z">
        <w:r w:rsidR="00E75810">
          <w:rPr>
            <w:rFonts w:eastAsia="나눔명조" w:hint="eastAsia"/>
            <w:sz w:val="20"/>
            <w:szCs w:val="22"/>
          </w:rPr>
          <w:t>공존할</w:t>
        </w:r>
        <w:r w:rsidR="00E75810">
          <w:rPr>
            <w:rFonts w:eastAsia="나눔명조" w:hint="eastAsia"/>
            <w:sz w:val="20"/>
            <w:szCs w:val="22"/>
          </w:rPr>
          <w:t xml:space="preserve"> </w:t>
        </w:r>
        <w:r w:rsidR="00E75810">
          <w:rPr>
            <w:rFonts w:eastAsia="나눔명조" w:hint="eastAsia"/>
            <w:sz w:val="20"/>
            <w:szCs w:val="22"/>
          </w:rPr>
          <w:t>때</w:t>
        </w:r>
        <w:r w:rsidR="00E75810">
          <w:rPr>
            <w:rFonts w:eastAsia="나눔명조" w:hint="eastAsia"/>
            <w:sz w:val="20"/>
            <w:szCs w:val="22"/>
          </w:rPr>
          <w:t>,</w:t>
        </w:r>
        <w:r w:rsidR="00E75810">
          <w:rPr>
            <w:rFonts w:eastAsia="나눔명조"/>
            <w:sz w:val="20"/>
            <w:szCs w:val="22"/>
          </w:rPr>
          <w:t xml:space="preserve"> </w:t>
        </w:r>
        <w:r w:rsidR="00E75810">
          <w:rPr>
            <w:rFonts w:eastAsia="나눔명조" w:hint="eastAsia"/>
            <w:sz w:val="20"/>
            <w:szCs w:val="22"/>
          </w:rPr>
          <w:t>각</w:t>
        </w:r>
        <w:r w:rsidR="00E75810">
          <w:rPr>
            <w:rFonts w:eastAsia="나눔명조" w:hint="eastAsia"/>
            <w:sz w:val="20"/>
            <w:szCs w:val="22"/>
          </w:rPr>
          <w:t xml:space="preserve"> </w:t>
        </w:r>
        <w:r w:rsidR="00E75810">
          <w:rPr>
            <w:rFonts w:eastAsia="나눔명조" w:hint="eastAsia"/>
            <w:sz w:val="20"/>
            <w:szCs w:val="22"/>
          </w:rPr>
          <w:t>리더십</w:t>
        </w:r>
        <w:r w:rsidR="00E75810">
          <w:rPr>
            <w:rFonts w:eastAsia="나눔명조" w:hint="eastAsia"/>
            <w:sz w:val="20"/>
            <w:szCs w:val="22"/>
          </w:rPr>
          <w:t xml:space="preserve"> </w:t>
        </w:r>
        <w:r w:rsidR="00E75810">
          <w:rPr>
            <w:rFonts w:eastAsia="나눔명조" w:hint="eastAsia"/>
            <w:sz w:val="20"/>
            <w:szCs w:val="22"/>
          </w:rPr>
          <w:t>유형이</w:t>
        </w:r>
        <w:r w:rsidR="00E75810">
          <w:rPr>
            <w:rFonts w:eastAsia="나눔명조" w:hint="eastAsia"/>
            <w:sz w:val="20"/>
            <w:szCs w:val="22"/>
          </w:rPr>
          <w:t xml:space="preserve"> </w:t>
        </w:r>
        <w:r w:rsidR="00E75810">
          <w:rPr>
            <w:rFonts w:eastAsia="나눔명조" w:hint="eastAsia"/>
            <w:sz w:val="20"/>
            <w:szCs w:val="22"/>
          </w:rPr>
          <w:t>독립적으로</w:t>
        </w:r>
        <w:r w:rsidR="00E75810">
          <w:rPr>
            <w:rFonts w:eastAsia="나눔명조" w:hint="eastAsia"/>
            <w:sz w:val="20"/>
            <w:szCs w:val="22"/>
          </w:rPr>
          <w:t xml:space="preserve"> </w:t>
        </w:r>
        <w:r w:rsidR="00E75810">
          <w:rPr>
            <w:rFonts w:eastAsia="나눔명조" w:hint="eastAsia"/>
            <w:sz w:val="20"/>
            <w:szCs w:val="22"/>
          </w:rPr>
          <w:t>공공봉사동기</w:t>
        </w:r>
      </w:ins>
      <w:ins w:id="3627" w:author="Park, Sanghoon" w:date="2021-10-01T14:05:00Z">
        <w:r w:rsidR="00C97896">
          <w:rPr>
            <w:rFonts w:eastAsia="나눔명조" w:hint="eastAsia"/>
            <w:sz w:val="20"/>
            <w:szCs w:val="22"/>
          </w:rPr>
          <w:t>의</w:t>
        </w:r>
        <w:r w:rsidR="00C97896">
          <w:rPr>
            <w:rFonts w:eastAsia="나눔명조" w:hint="eastAsia"/>
            <w:sz w:val="20"/>
            <w:szCs w:val="22"/>
          </w:rPr>
          <w:t xml:space="preserve"> </w:t>
        </w:r>
        <w:r w:rsidR="00C97896">
          <w:rPr>
            <w:rFonts w:eastAsia="나눔명조" w:hint="eastAsia"/>
            <w:sz w:val="20"/>
            <w:szCs w:val="22"/>
          </w:rPr>
          <w:t>긍정적</w:t>
        </w:r>
        <w:r w:rsidR="00C97896">
          <w:rPr>
            <w:rFonts w:eastAsia="나눔명조" w:hint="eastAsia"/>
            <w:sz w:val="20"/>
            <w:szCs w:val="22"/>
          </w:rPr>
          <w:t xml:space="preserve"> </w:t>
        </w:r>
        <w:r w:rsidR="00C97896">
          <w:rPr>
            <w:rFonts w:eastAsia="나눔명조" w:hint="eastAsia"/>
            <w:sz w:val="20"/>
            <w:szCs w:val="22"/>
          </w:rPr>
          <w:t>응답에</w:t>
        </w:r>
        <w:r w:rsidR="00C97896">
          <w:rPr>
            <w:rFonts w:eastAsia="나눔명조" w:hint="eastAsia"/>
            <w:sz w:val="20"/>
            <w:szCs w:val="22"/>
          </w:rPr>
          <w:t xml:space="preserve"> </w:t>
        </w:r>
        <w:r w:rsidR="00C97896">
          <w:rPr>
            <w:rFonts w:eastAsia="나눔명조" w:hint="eastAsia"/>
            <w:sz w:val="20"/>
            <w:szCs w:val="22"/>
          </w:rPr>
          <w:t>미치는</w:t>
        </w:r>
        <w:r w:rsidR="00C97896">
          <w:rPr>
            <w:rFonts w:eastAsia="나눔명조" w:hint="eastAsia"/>
            <w:sz w:val="20"/>
            <w:szCs w:val="22"/>
          </w:rPr>
          <w:t xml:space="preserve"> </w:t>
        </w:r>
        <w:r w:rsidR="00C97896">
          <w:rPr>
            <w:rFonts w:eastAsia="나눔명조" w:hint="eastAsia"/>
            <w:sz w:val="20"/>
            <w:szCs w:val="22"/>
          </w:rPr>
          <w:t>효과를</w:t>
        </w:r>
        <w:r w:rsidR="00C97896">
          <w:rPr>
            <w:rFonts w:eastAsia="나눔명조" w:hint="eastAsia"/>
            <w:sz w:val="20"/>
            <w:szCs w:val="22"/>
          </w:rPr>
          <w:t xml:space="preserve"> </w:t>
        </w:r>
        <w:r w:rsidR="00C97896">
          <w:rPr>
            <w:rFonts w:eastAsia="나눔명조" w:hint="eastAsia"/>
            <w:sz w:val="20"/>
            <w:szCs w:val="22"/>
          </w:rPr>
          <w:t>나타낸다</w:t>
        </w:r>
        <w:r w:rsidR="00C97896">
          <w:rPr>
            <w:rFonts w:eastAsia="나눔명조" w:hint="eastAsia"/>
            <w:sz w:val="20"/>
            <w:szCs w:val="22"/>
          </w:rPr>
          <w:t>.</w:t>
        </w:r>
        <w:r w:rsidR="00C97896">
          <w:rPr>
            <w:rFonts w:eastAsia="나눔명조"/>
            <w:sz w:val="20"/>
            <w:szCs w:val="22"/>
          </w:rPr>
          <w:t xml:space="preserve"> </w:t>
        </w:r>
        <w:r w:rsidR="00C97896">
          <w:rPr>
            <w:rFonts w:eastAsia="나눔명조" w:hint="eastAsia"/>
            <w:sz w:val="20"/>
            <w:szCs w:val="22"/>
          </w:rPr>
          <w:t>동일한</w:t>
        </w:r>
        <w:r w:rsidR="00C97896">
          <w:rPr>
            <w:rFonts w:eastAsia="나눔명조" w:hint="eastAsia"/>
            <w:sz w:val="20"/>
            <w:szCs w:val="22"/>
          </w:rPr>
          <w:t xml:space="preserve"> </w:t>
        </w:r>
        <w:r w:rsidR="00C97896">
          <w:rPr>
            <w:rFonts w:eastAsia="나눔명조" w:hint="eastAsia"/>
            <w:sz w:val="20"/>
            <w:szCs w:val="22"/>
          </w:rPr>
          <w:t>통제변수들의</w:t>
        </w:r>
        <w:r w:rsidR="00C97896">
          <w:rPr>
            <w:rFonts w:eastAsia="나눔명조" w:hint="eastAsia"/>
            <w:sz w:val="20"/>
            <w:szCs w:val="22"/>
          </w:rPr>
          <w:t xml:space="preserve"> </w:t>
        </w:r>
        <w:r w:rsidR="00C97896">
          <w:rPr>
            <w:rFonts w:eastAsia="나눔명조" w:hint="eastAsia"/>
            <w:sz w:val="20"/>
            <w:szCs w:val="22"/>
          </w:rPr>
          <w:t>조건</w:t>
        </w:r>
        <w:r w:rsidR="00C97896">
          <w:rPr>
            <w:rFonts w:eastAsia="나눔명조" w:hint="eastAsia"/>
            <w:sz w:val="20"/>
            <w:szCs w:val="22"/>
          </w:rPr>
          <w:t xml:space="preserve"> </w:t>
        </w:r>
        <w:r w:rsidR="00C97896">
          <w:rPr>
            <w:rFonts w:eastAsia="나눔명조" w:hint="eastAsia"/>
            <w:sz w:val="20"/>
            <w:szCs w:val="22"/>
          </w:rPr>
          <w:t>하에서</w:t>
        </w:r>
        <w:r w:rsidR="00C97896">
          <w:rPr>
            <w:rFonts w:eastAsia="나눔명조" w:hint="eastAsia"/>
            <w:sz w:val="20"/>
            <w:szCs w:val="22"/>
          </w:rPr>
          <w:t xml:space="preserve"> </w:t>
        </w:r>
        <w:r w:rsidR="00C97896">
          <w:rPr>
            <w:rFonts w:eastAsia="나눔명조"/>
            <w:sz w:val="20"/>
            <w:szCs w:val="22"/>
          </w:rPr>
          <w:t>&lt;</w:t>
        </w:r>
        <w:r w:rsidR="00C97896">
          <w:rPr>
            <w:rFonts w:eastAsia="나눔명조" w:hint="eastAsia"/>
            <w:sz w:val="20"/>
            <w:szCs w:val="22"/>
          </w:rPr>
          <w:t>모델</w:t>
        </w:r>
        <w:r w:rsidR="00C97896">
          <w:rPr>
            <w:rFonts w:eastAsia="나눔명조" w:hint="eastAsia"/>
            <w:sz w:val="20"/>
            <w:szCs w:val="22"/>
          </w:rPr>
          <w:t xml:space="preserve"> </w:t>
        </w:r>
        <w:r w:rsidR="00C97896">
          <w:rPr>
            <w:rFonts w:eastAsia="나눔명조"/>
            <w:sz w:val="20"/>
            <w:szCs w:val="22"/>
          </w:rPr>
          <w:t>3&gt;</w:t>
        </w:r>
      </w:ins>
      <w:ins w:id="3628" w:author="Park, Sanghoon" w:date="2021-10-01T14:06:00Z">
        <w:r w:rsidR="00C97896">
          <w:rPr>
            <w:rFonts w:eastAsia="나눔명조" w:hint="eastAsia"/>
            <w:sz w:val="20"/>
            <w:szCs w:val="22"/>
          </w:rPr>
          <w:t>은</w:t>
        </w:r>
      </w:ins>
      <w:ins w:id="3629" w:author="Park, Sanghoon" w:date="2021-10-01T14:05:00Z">
        <w:r w:rsidR="00C97896">
          <w:rPr>
            <w:rFonts w:eastAsia="나눔명조" w:hint="eastAsia"/>
            <w:sz w:val="20"/>
            <w:szCs w:val="22"/>
          </w:rPr>
          <w:t xml:space="preserve"> </w:t>
        </w:r>
        <w:r w:rsidR="00C97896">
          <w:rPr>
            <w:rFonts w:eastAsia="나눔명조" w:hint="eastAsia"/>
            <w:sz w:val="20"/>
            <w:szCs w:val="22"/>
          </w:rPr>
          <w:t>거래적</w:t>
        </w:r>
        <w:r w:rsidR="00C97896">
          <w:rPr>
            <w:rFonts w:eastAsia="나눔명조" w:hint="eastAsia"/>
            <w:sz w:val="20"/>
            <w:szCs w:val="22"/>
          </w:rPr>
          <w:t xml:space="preserve"> </w:t>
        </w:r>
        <w:r w:rsidR="00C97896">
          <w:rPr>
            <w:rFonts w:eastAsia="나눔명조" w:hint="eastAsia"/>
            <w:sz w:val="20"/>
            <w:szCs w:val="22"/>
          </w:rPr>
          <w:t>리더십</w:t>
        </w:r>
      </w:ins>
      <w:ins w:id="3630" w:author="Park, Sanghoon" w:date="2021-10-01T14:06:00Z">
        <w:r w:rsidR="00C97896">
          <w:rPr>
            <w:rFonts w:eastAsia="나눔명조" w:hint="eastAsia"/>
            <w:sz w:val="20"/>
            <w:szCs w:val="22"/>
          </w:rPr>
          <w:t>이</w:t>
        </w:r>
        <w:r w:rsidR="00C97896">
          <w:rPr>
            <w:rFonts w:eastAsia="나눔명조" w:hint="eastAsia"/>
            <w:sz w:val="20"/>
            <w:szCs w:val="22"/>
          </w:rPr>
          <w:t xml:space="preserve"> </w:t>
        </w:r>
        <w:r w:rsidR="00C97896">
          <w:rPr>
            <w:rFonts w:eastAsia="나눔명조" w:hint="eastAsia"/>
            <w:sz w:val="20"/>
            <w:szCs w:val="22"/>
          </w:rPr>
          <w:t>응답자들의</w:t>
        </w:r>
        <w:r w:rsidR="00C97896">
          <w:rPr>
            <w:rFonts w:eastAsia="나눔명조" w:hint="eastAsia"/>
            <w:sz w:val="20"/>
            <w:szCs w:val="22"/>
          </w:rPr>
          <w:t xml:space="preserve"> </w:t>
        </w:r>
        <w:r w:rsidR="00C97896">
          <w:rPr>
            <w:rFonts w:eastAsia="나눔명조" w:hint="eastAsia"/>
            <w:sz w:val="20"/>
            <w:szCs w:val="22"/>
          </w:rPr>
          <w:t>공공봉사동기에</w:t>
        </w:r>
        <w:r w:rsidR="00C97896">
          <w:rPr>
            <w:rFonts w:eastAsia="나눔명조" w:hint="eastAsia"/>
            <w:sz w:val="20"/>
            <w:szCs w:val="22"/>
          </w:rPr>
          <w:t xml:space="preserve"> </w:t>
        </w:r>
        <w:r w:rsidR="00C97896">
          <w:rPr>
            <w:rFonts w:eastAsia="나눔명조" w:hint="eastAsia"/>
            <w:sz w:val="20"/>
            <w:szCs w:val="22"/>
          </w:rPr>
          <w:t>대한</w:t>
        </w:r>
        <w:r w:rsidR="00C97896">
          <w:rPr>
            <w:rFonts w:eastAsia="나눔명조" w:hint="eastAsia"/>
            <w:sz w:val="20"/>
            <w:szCs w:val="22"/>
          </w:rPr>
          <w:t xml:space="preserve"> </w:t>
        </w:r>
        <w:r w:rsidR="00C97896">
          <w:rPr>
            <w:rFonts w:eastAsia="나눔명조" w:hint="eastAsia"/>
            <w:sz w:val="20"/>
            <w:szCs w:val="22"/>
          </w:rPr>
          <w:t>긍정적</w:t>
        </w:r>
        <w:r w:rsidR="00C97896">
          <w:rPr>
            <w:rFonts w:eastAsia="나눔명조" w:hint="eastAsia"/>
            <w:sz w:val="20"/>
            <w:szCs w:val="22"/>
          </w:rPr>
          <w:t xml:space="preserve"> </w:t>
        </w:r>
        <w:r w:rsidR="00C97896">
          <w:rPr>
            <w:rFonts w:eastAsia="나눔명조" w:hint="eastAsia"/>
            <w:sz w:val="20"/>
            <w:szCs w:val="22"/>
          </w:rPr>
          <w:t>응답과</w:t>
        </w:r>
        <w:r w:rsidR="00C97896">
          <w:rPr>
            <w:rFonts w:eastAsia="나눔명조" w:hint="eastAsia"/>
            <w:sz w:val="20"/>
            <w:szCs w:val="22"/>
          </w:rPr>
          <w:t xml:space="preserve"> </w:t>
        </w:r>
        <w:r w:rsidR="00C97896">
          <w:rPr>
            <w:rFonts w:eastAsia="나눔명조" w:hint="eastAsia"/>
            <w:sz w:val="20"/>
            <w:szCs w:val="22"/>
          </w:rPr>
          <w:t>통계적으로</w:t>
        </w:r>
        <w:r w:rsidR="00C97896">
          <w:rPr>
            <w:rFonts w:eastAsia="나눔명조" w:hint="eastAsia"/>
            <w:sz w:val="20"/>
            <w:szCs w:val="22"/>
          </w:rPr>
          <w:t xml:space="preserve"> </w:t>
        </w:r>
        <w:r w:rsidR="00C97896">
          <w:rPr>
            <w:rFonts w:eastAsia="나눔명조" w:hint="eastAsia"/>
            <w:sz w:val="20"/>
            <w:szCs w:val="22"/>
          </w:rPr>
          <w:t>유의미한</w:t>
        </w:r>
        <w:r w:rsidR="00C97896">
          <w:rPr>
            <w:rFonts w:eastAsia="나눔명조" w:hint="eastAsia"/>
            <w:sz w:val="20"/>
            <w:szCs w:val="22"/>
          </w:rPr>
          <w:t xml:space="preserve"> </w:t>
        </w:r>
        <w:r w:rsidR="00C97896">
          <w:rPr>
            <w:rFonts w:eastAsia="나눔명조" w:hint="eastAsia"/>
            <w:sz w:val="20"/>
            <w:szCs w:val="22"/>
          </w:rPr>
          <w:t>관계를</w:t>
        </w:r>
        <w:r w:rsidR="00C97896">
          <w:rPr>
            <w:rFonts w:eastAsia="나눔명조" w:hint="eastAsia"/>
            <w:sz w:val="20"/>
            <w:szCs w:val="22"/>
          </w:rPr>
          <w:t xml:space="preserve"> </w:t>
        </w:r>
        <w:r w:rsidR="00C97896">
          <w:rPr>
            <w:rFonts w:eastAsia="나눔명조" w:hint="eastAsia"/>
            <w:sz w:val="20"/>
            <w:szCs w:val="22"/>
          </w:rPr>
          <w:t>가진다는</w:t>
        </w:r>
        <w:r w:rsidR="00C97896">
          <w:rPr>
            <w:rFonts w:eastAsia="나눔명조" w:hint="eastAsia"/>
            <w:sz w:val="20"/>
            <w:szCs w:val="22"/>
          </w:rPr>
          <w:t xml:space="preserve"> </w:t>
        </w:r>
        <w:r w:rsidR="00C97896">
          <w:rPr>
            <w:rFonts w:eastAsia="나눔명조" w:hint="eastAsia"/>
            <w:sz w:val="20"/>
            <w:szCs w:val="22"/>
          </w:rPr>
          <w:t>것을</w:t>
        </w:r>
        <w:r w:rsidR="00C97896">
          <w:rPr>
            <w:rFonts w:eastAsia="나눔명조" w:hint="eastAsia"/>
            <w:sz w:val="20"/>
            <w:szCs w:val="22"/>
          </w:rPr>
          <w:t xml:space="preserve"> </w:t>
        </w:r>
        <w:r w:rsidR="00C97896">
          <w:rPr>
            <w:rFonts w:eastAsia="나눔명조" w:hint="eastAsia"/>
            <w:sz w:val="20"/>
            <w:szCs w:val="22"/>
          </w:rPr>
          <w:t>보여준다</w:t>
        </w:r>
        <w:r w:rsidR="00C97896">
          <w:rPr>
            <w:rFonts w:eastAsia="나눔명조" w:hint="eastAsia"/>
            <w:sz w:val="20"/>
            <w:szCs w:val="22"/>
          </w:rPr>
          <w:t>.</w:t>
        </w:r>
        <w:r w:rsidR="00C97896">
          <w:rPr>
            <w:rFonts w:eastAsia="나눔명조"/>
            <w:sz w:val="20"/>
            <w:szCs w:val="22"/>
          </w:rPr>
          <w:t xml:space="preserve"> &lt;</w:t>
        </w:r>
        <w:r w:rsidR="00C97896">
          <w:rPr>
            <w:rFonts w:eastAsia="나눔명조" w:hint="eastAsia"/>
            <w:sz w:val="20"/>
            <w:szCs w:val="22"/>
          </w:rPr>
          <w:t>모델</w:t>
        </w:r>
        <w:r w:rsidR="00C97896">
          <w:rPr>
            <w:rFonts w:eastAsia="나눔명조" w:hint="eastAsia"/>
            <w:sz w:val="20"/>
            <w:szCs w:val="22"/>
          </w:rPr>
          <w:t xml:space="preserve"> </w:t>
        </w:r>
        <w:r w:rsidR="00C97896">
          <w:rPr>
            <w:rFonts w:eastAsia="나눔명조"/>
            <w:sz w:val="20"/>
            <w:szCs w:val="22"/>
          </w:rPr>
          <w:t>1</w:t>
        </w:r>
        <w:r w:rsidR="00C97896">
          <w:rPr>
            <w:rFonts w:eastAsia="나눔명조" w:hint="eastAsia"/>
            <w:sz w:val="20"/>
            <w:szCs w:val="22"/>
          </w:rPr>
          <w:t>&gt;</w:t>
        </w:r>
        <w:r w:rsidR="00C97896">
          <w:rPr>
            <w:rFonts w:eastAsia="나눔명조" w:hint="eastAsia"/>
            <w:sz w:val="20"/>
            <w:szCs w:val="22"/>
          </w:rPr>
          <w:t>과</w:t>
        </w:r>
        <w:r w:rsidR="00C97896">
          <w:rPr>
            <w:rFonts w:eastAsia="나눔명조"/>
            <w:sz w:val="20"/>
            <w:szCs w:val="22"/>
          </w:rPr>
          <w:t xml:space="preserve"> </w:t>
        </w:r>
        <w:r w:rsidR="00C97896">
          <w:rPr>
            <w:rFonts w:eastAsia="나눔명조" w:hint="eastAsia"/>
            <w:sz w:val="20"/>
            <w:szCs w:val="22"/>
          </w:rPr>
          <w:t>비교하여</w:t>
        </w:r>
        <w:r w:rsidR="00C97896">
          <w:rPr>
            <w:rFonts w:eastAsia="나눔명조" w:hint="eastAsia"/>
            <w:sz w:val="20"/>
            <w:szCs w:val="22"/>
          </w:rPr>
          <w:t xml:space="preserve"> </w:t>
        </w:r>
        <w:r w:rsidR="00C97896">
          <w:rPr>
            <w:rFonts w:eastAsia="나눔명조" w:hint="eastAsia"/>
            <w:sz w:val="20"/>
            <w:szCs w:val="22"/>
          </w:rPr>
          <w:t>볼</w:t>
        </w:r>
        <w:r w:rsidR="00C97896">
          <w:rPr>
            <w:rFonts w:eastAsia="나눔명조" w:hint="eastAsia"/>
            <w:sz w:val="20"/>
            <w:szCs w:val="22"/>
          </w:rPr>
          <w:t xml:space="preserve"> </w:t>
        </w:r>
        <w:r w:rsidR="00C97896">
          <w:rPr>
            <w:rFonts w:eastAsia="나눔명조" w:hint="eastAsia"/>
            <w:sz w:val="20"/>
            <w:szCs w:val="22"/>
          </w:rPr>
          <w:t>때</w:t>
        </w:r>
        <w:r w:rsidR="00C97896">
          <w:rPr>
            <w:rFonts w:eastAsia="나눔명조" w:hint="eastAsia"/>
            <w:sz w:val="20"/>
            <w:szCs w:val="22"/>
          </w:rPr>
          <w:t>,</w:t>
        </w:r>
        <w:r w:rsidR="00C97896">
          <w:rPr>
            <w:rFonts w:eastAsia="나눔명조"/>
            <w:sz w:val="20"/>
            <w:szCs w:val="22"/>
          </w:rPr>
          <w:t xml:space="preserve"> </w:t>
        </w:r>
        <w:r w:rsidR="00C97896">
          <w:rPr>
            <w:rFonts w:eastAsia="나눔명조" w:hint="eastAsia"/>
            <w:sz w:val="20"/>
            <w:szCs w:val="22"/>
          </w:rPr>
          <w:t>거래적</w:t>
        </w:r>
        <w:r w:rsidR="00C97896">
          <w:rPr>
            <w:rFonts w:eastAsia="나눔명조" w:hint="eastAsia"/>
            <w:sz w:val="20"/>
            <w:szCs w:val="22"/>
          </w:rPr>
          <w:t xml:space="preserve"> </w:t>
        </w:r>
        <w:r w:rsidR="00C97896">
          <w:rPr>
            <w:rFonts w:eastAsia="나눔명조" w:hint="eastAsia"/>
            <w:sz w:val="20"/>
            <w:szCs w:val="22"/>
          </w:rPr>
          <w:t>리더십과</w:t>
        </w:r>
        <w:r w:rsidR="00C97896">
          <w:rPr>
            <w:rFonts w:eastAsia="나눔명조" w:hint="eastAsia"/>
            <w:sz w:val="20"/>
            <w:szCs w:val="22"/>
          </w:rPr>
          <w:t xml:space="preserve"> </w:t>
        </w:r>
        <w:r w:rsidR="00C97896">
          <w:rPr>
            <w:rFonts w:eastAsia="나눔명조" w:hint="eastAsia"/>
            <w:sz w:val="20"/>
            <w:szCs w:val="22"/>
          </w:rPr>
          <w:t>변혁적</w:t>
        </w:r>
        <w:r w:rsidR="00C97896">
          <w:rPr>
            <w:rFonts w:eastAsia="나눔명조" w:hint="eastAsia"/>
            <w:sz w:val="20"/>
            <w:szCs w:val="22"/>
          </w:rPr>
          <w:t xml:space="preserve"> </w:t>
        </w:r>
        <w:r w:rsidR="00C97896">
          <w:rPr>
            <w:rFonts w:eastAsia="나눔명조" w:hint="eastAsia"/>
            <w:sz w:val="20"/>
            <w:szCs w:val="22"/>
          </w:rPr>
          <w:t>리더십은</w:t>
        </w:r>
        <w:r w:rsidR="00C97896">
          <w:rPr>
            <w:rFonts w:eastAsia="나눔명조" w:hint="eastAsia"/>
            <w:sz w:val="20"/>
            <w:szCs w:val="22"/>
          </w:rPr>
          <w:t xml:space="preserve"> </w:t>
        </w:r>
        <w:r w:rsidR="00C97896">
          <w:rPr>
            <w:rFonts w:eastAsia="나눔명조" w:hint="eastAsia"/>
            <w:sz w:val="20"/>
            <w:szCs w:val="22"/>
          </w:rPr>
          <w:t>서로</w:t>
        </w:r>
        <w:r w:rsidR="00C97896">
          <w:rPr>
            <w:rFonts w:eastAsia="나눔명조" w:hint="eastAsia"/>
            <w:sz w:val="20"/>
            <w:szCs w:val="22"/>
          </w:rPr>
          <w:t xml:space="preserve"> </w:t>
        </w:r>
        <w:r w:rsidR="00C97896">
          <w:rPr>
            <w:rFonts w:eastAsia="나눔명조" w:hint="eastAsia"/>
            <w:sz w:val="20"/>
            <w:szCs w:val="22"/>
          </w:rPr>
          <w:t>다른</w:t>
        </w:r>
        <w:r w:rsidR="00C97896">
          <w:rPr>
            <w:rFonts w:eastAsia="나눔명조" w:hint="eastAsia"/>
            <w:sz w:val="20"/>
            <w:szCs w:val="22"/>
          </w:rPr>
          <w:t xml:space="preserve"> </w:t>
        </w:r>
        <w:r w:rsidR="00C97896">
          <w:rPr>
            <w:rFonts w:eastAsia="나눔명조" w:hint="eastAsia"/>
            <w:sz w:val="20"/>
            <w:szCs w:val="22"/>
          </w:rPr>
          <w:t>리더십의</w:t>
        </w:r>
        <w:r w:rsidR="00C97896">
          <w:rPr>
            <w:rFonts w:eastAsia="나눔명조" w:hint="eastAsia"/>
            <w:sz w:val="20"/>
            <w:szCs w:val="22"/>
          </w:rPr>
          <w:t xml:space="preserve"> </w:t>
        </w:r>
        <w:r w:rsidR="00C97896">
          <w:rPr>
            <w:rFonts w:eastAsia="나눔명조" w:hint="eastAsia"/>
            <w:sz w:val="20"/>
            <w:szCs w:val="22"/>
          </w:rPr>
          <w:t>측면을</w:t>
        </w:r>
        <w:r w:rsidR="00C97896">
          <w:rPr>
            <w:rFonts w:eastAsia="나눔명조" w:hint="eastAsia"/>
            <w:sz w:val="20"/>
            <w:szCs w:val="22"/>
          </w:rPr>
          <w:t xml:space="preserve"> </w:t>
        </w:r>
        <w:r w:rsidR="00C97896">
          <w:rPr>
            <w:rFonts w:eastAsia="나눔명조" w:hint="eastAsia"/>
            <w:sz w:val="20"/>
            <w:szCs w:val="22"/>
          </w:rPr>
          <w:t>포착하는</w:t>
        </w:r>
        <w:r w:rsidR="00C97896">
          <w:rPr>
            <w:rFonts w:eastAsia="나눔명조" w:hint="eastAsia"/>
            <w:sz w:val="20"/>
            <w:szCs w:val="22"/>
          </w:rPr>
          <w:t xml:space="preserve"> </w:t>
        </w:r>
        <w:r w:rsidR="00C97896">
          <w:rPr>
            <w:rFonts w:eastAsia="나눔명조" w:hint="eastAsia"/>
            <w:sz w:val="20"/>
            <w:szCs w:val="22"/>
          </w:rPr>
          <w:t>변수</w:t>
        </w:r>
      </w:ins>
      <w:ins w:id="3631" w:author="Park, Sanghoon" w:date="2021-10-01T14:07:00Z">
        <w:r w:rsidR="00C97896">
          <w:rPr>
            <w:rFonts w:eastAsia="나눔명조" w:hint="eastAsia"/>
            <w:sz w:val="20"/>
            <w:szCs w:val="22"/>
          </w:rPr>
          <w:t>로</w:t>
        </w:r>
        <w:r w:rsidR="00C97896">
          <w:rPr>
            <w:rFonts w:eastAsia="나눔명조" w:hint="eastAsia"/>
            <w:sz w:val="20"/>
            <w:szCs w:val="22"/>
          </w:rPr>
          <w:t>,</w:t>
        </w:r>
        <w:r w:rsidR="00C97896">
          <w:rPr>
            <w:rFonts w:eastAsia="나눔명조"/>
            <w:sz w:val="20"/>
            <w:szCs w:val="22"/>
          </w:rPr>
          <w:t xml:space="preserve"> </w:t>
        </w:r>
        <w:r w:rsidR="00C97896">
          <w:rPr>
            <w:rFonts w:eastAsia="나눔명조" w:hint="eastAsia"/>
            <w:sz w:val="20"/>
            <w:szCs w:val="22"/>
          </w:rPr>
          <w:t>한</w:t>
        </w:r>
        <w:r w:rsidR="00C97896">
          <w:rPr>
            <w:rFonts w:eastAsia="나눔명조" w:hint="eastAsia"/>
            <w:sz w:val="20"/>
            <w:szCs w:val="22"/>
          </w:rPr>
          <w:t xml:space="preserve"> </w:t>
        </w:r>
        <w:r w:rsidR="00C97896">
          <w:rPr>
            <w:rFonts w:eastAsia="나눔명조" w:hint="eastAsia"/>
            <w:sz w:val="20"/>
            <w:szCs w:val="22"/>
          </w:rPr>
          <w:t>조직</w:t>
        </w:r>
        <w:r w:rsidR="00C97896">
          <w:rPr>
            <w:rFonts w:eastAsia="나눔명조" w:hint="eastAsia"/>
            <w:sz w:val="20"/>
            <w:szCs w:val="22"/>
          </w:rPr>
          <w:t xml:space="preserve"> </w:t>
        </w:r>
        <w:r w:rsidR="00C97896">
          <w:rPr>
            <w:rFonts w:eastAsia="나눔명조" w:hint="eastAsia"/>
            <w:sz w:val="20"/>
            <w:szCs w:val="22"/>
          </w:rPr>
          <w:t>내에서</w:t>
        </w:r>
        <w:r w:rsidR="00C97896">
          <w:rPr>
            <w:rFonts w:eastAsia="나눔명조" w:hint="eastAsia"/>
            <w:sz w:val="20"/>
            <w:szCs w:val="22"/>
          </w:rPr>
          <w:t xml:space="preserve"> </w:t>
        </w:r>
        <w:r w:rsidR="00C97896">
          <w:rPr>
            <w:rFonts w:eastAsia="나눔명조" w:hint="eastAsia"/>
            <w:sz w:val="20"/>
            <w:szCs w:val="22"/>
          </w:rPr>
          <w:t>변혁적</w:t>
        </w:r>
        <w:r w:rsidR="00C97896">
          <w:rPr>
            <w:rFonts w:eastAsia="나눔명조" w:hint="eastAsia"/>
            <w:sz w:val="20"/>
            <w:szCs w:val="22"/>
          </w:rPr>
          <w:t xml:space="preserve"> </w:t>
        </w:r>
        <w:r w:rsidR="00C97896">
          <w:rPr>
            <w:rFonts w:eastAsia="나눔명조" w:hint="eastAsia"/>
            <w:sz w:val="20"/>
            <w:szCs w:val="22"/>
          </w:rPr>
          <w:t>리더십이</w:t>
        </w:r>
        <w:r w:rsidR="00C97896">
          <w:rPr>
            <w:rFonts w:eastAsia="나눔명조" w:hint="eastAsia"/>
            <w:sz w:val="20"/>
            <w:szCs w:val="22"/>
          </w:rPr>
          <w:t xml:space="preserve"> </w:t>
        </w:r>
        <w:r w:rsidR="00C97896">
          <w:rPr>
            <w:rFonts w:eastAsia="나눔명조" w:hint="eastAsia"/>
            <w:sz w:val="20"/>
            <w:szCs w:val="22"/>
          </w:rPr>
          <w:t>설명하지</w:t>
        </w:r>
        <w:r w:rsidR="00C97896">
          <w:rPr>
            <w:rFonts w:eastAsia="나눔명조" w:hint="eastAsia"/>
            <w:sz w:val="20"/>
            <w:szCs w:val="22"/>
          </w:rPr>
          <w:t xml:space="preserve"> </w:t>
        </w:r>
        <w:r w:rsidR="00C97896">
          <w:rPr>
            <w:rFonts w:eastAsia="나눔명조" w:hint="eastAsia"/>
            <w:sz w:val="20"/>
            <w:szCs w:val="22"/>
          </w:rPr>
          <w:t>못하는</w:t>
        </w:r>
        <w:r w:rsidR="00C97896">
          <w:rPr>
            <w:rFonts w:eastAsia="나눔명조" w:hint="eastAsia"/>
            <w:sz w:val="20"/>
            <w:szCs w:val="22"/>
          </w:rPr>
          <w:t xml:space="preserve"> </w:t>
        </w:r>
        <w:r w:rsidR="00C97896">
          <w:rPr>
            <w:rFonts w:eastAsia="나눔명조" w:hint="eastAsia"/>
            <w:sz w:val="20"/>
            <w:szCs w:val="22"/>
          </w:rPr>
          <w:t>공공봉사동기의</w:t>
        </w:r>
        <w:r w:rsidR="00C97896">
          <w:rPr>
            <w:rFonts w:eastAsia="나눔명조" w:hint="eastAsia"/>
            <w:sz w:val="20"/>
            <w:szCs w:val="22"/>
          </w:rPr>
          <w:t xml:space="preserve"> </w:t>
        </w:r>
        <w:r w:rsidR="00C97896">
          <w:rPr>
            <w:rFonts w:eastAsia="나눔명조" w:hint="eastAsia"/>
            <w:sz w:val="20"/>
            <w:szCs w:val="22"/>
          </w:rPr>
          <w:t>변화를</w:t>
        </w:r>
        <w:r w:rsidR="00C97896">
          <w:rPr>
            <w:rFonts w:eastAsia="나눔명조" w:hint="eastAsia"/>
            <w:sz w:val="20"/>
            <w:szCs w:val="22"/>
          </w:rPr>
          <w:t xml:space="preserve"> </w:t>
        </w:r>
        <w:r w:rsidR="00C97896">
          <w:rPr>
            <w:rFonts w:eastAsia="나눔명조" w:hint="eastAsia"/>
            <w:sz w:val="20"/>
            <w:szCs w:val="22"/>
          </w:rPr>
          <w:t>거래적</w:t>
        </w:r>
        <w:r w:rsidR="00C97896">
          <w:rPr>
            <w:rFonts w:eastAsia="나눔명조" w:hint="eastAsia"/>
            <w:sz w:val="20"/>
            <w:szCs w:val="22"/>
          </w:rPr>
          <w:t xml:space="preserve"> </w:t>
        </w:r>
        <w:r w:rsidR="00C97896">
          <w:rPr>
            <w:rFonts w:eastAsia="나눔명조" w:hint="eastAsia"/>
            <w:sz w:val="20"/>
            <w:szCs w:val="22"/>
          </w:rPr>
          <w:t>리더십이</w:t>
        </w:r>
        <w:r w:rsidR="00C97896">
          <w:rPr>
            <w:rFonts w:eastAsia="나눔명조" w:hint="eastAsia"/>
            <w:sz w:val="20"/>
            <w:szCs w:val="22"/>
          </w:rPr>
          <w:t xml:space="preserve"> </w:t>
        </w:r>
        <w:r w:rsidR="00C97896">
          <w:rPr>
            <w:rFonts w:eastAsia="나눔명조" w:hint="eastAsia"/>
            <w:sz w:val="20"/>
            <w:szCs w:val="22"/>
          </w:rPr>
          <w:t>설명하는</w:t>
        </w:r>
        <w:r w:rsidR="00C97896">
          <w:rPr>
            <w:rFonts w:eastAsia="나눔명조" w:hint="eastAsia"/>
            <w:sz w:val="20"/>
            <w:szCs w:val="22"/>
          </w:rPr>
          <w:t xml:space="preserve"> </w:t>
        </w:r>
        <w:r w:rsidR="00C97896">
          <w:rPr>
            <w:rFonts w:eastAsia="나눔명조" w:hint="eastAsia"/>
            <w:sz w:val="20"/>
            <w:szCs w:val="22"/>
          </w:rPr>
          <w:t>것이라고</w:t>
        </w:r>
        <w:r w:rsidR="00C97896">
          <w:rPr>
            <w:rFonts w:eastAsia="나눔명조" w:hint="eastAsia"/>
            <w:sz w:val="20"/>
            <w:szCs w:val="22"/>
          </w:rPr>
          <w:t xml:space="preserve"> </w:t>
        </w:r>
        <w:r w:rsidR="00C97896">
          <w:rPr>
            <w:rFonts w:eastAsia="나눔명조" w:hint="eastAsia"/>
            <w:sz w:val="20"/>
            <w:szCs w:val="22"/>
          </w:rPr>
          <w:t>볼</w:t>
        </w:r>
        <w:r w:rsidR="00C97896">
          <w:rPr>
            <w:rFonts w:eastAsia="나눔명조" w:hint="eastAsia"/>
            <w:sz w:val="20"/>
            <w:szCs w:val="22"/>
          </w:rPr>
          <w:t xml:space="preserve"> </w:t>
        </w:r>
        <w:r w:rsidR="00C97896">
          <w:rPr>
            <w:rFonts w:eastAsia="나눔명조" w:hint="eastAsia"/>
            <w:sz w:val="20"/>
            <w:szCs w:val="22"/>
          </w:rPr>
          <w:t>수</w:t>
        </w:r>
        <w:r w:rsidR="00C97896">
          <w:rPr>
            <w:rFonts w:eastAsia="나눔명조" w:hint="eastAsia"/>
            <w:sz w:val="20"/>
            <w:szCs w:val="22"/>
          </w:rPr>
          <w:t xml:space="preserve"> </w:t>
        </w:r>
        <w:r w:rsidR="00C97896">
          <w:rPr>
            <w:rFonts w:eastAsia="나눔명조" w:hint="eastAsia"/>
            <w:sz w:val="20"/>
            <w:szCs w:val="22"/>
          </w:rPr>
          <w:t>있다</w:t>
        </w:r>
        <w:r w:rsidR="00C97896">
          <w:rPr>
            <w:rFonts w:eastAsia="나눔명조" w:hint="eastAsia"/>
            <w:sz w:val="20"/>
            <w:szCs w:val="22"/>
          </w:rPr>
          <w:t>.</w:t>
        </w:r>
        <w:r w:rsidR="00C97896">
          <w:rPr>
            <w:rFonts w:eastAsia="나눔명조"/>
            <w:sz w:val="20"/>
            <w:szCs w:val="22"/>
          </w:rPr>
          <w:t xml:space="preserve"> </w:t>
        </w:r>
      </w:ins>
      <w:ins w:id="3632" w:author="Park, Sanghoon" w:date="2021-10-01T14:11:00Z">
        <w:r w:rsidR="00B217AE">
          <w:rPr>
            <w:rFonts w:eastAsia="나눔명조"/>
            <w:sz w:val="20"/>
            <w:szCs w:val="22"/>
          </w:rPr>
          <w:t>&lt;</w:t>
        </w:r>
        <w:r w:rsidR="00B217AE">
          <w:rPr>
            <w:rFonts w:eastAsia="나눔명조" w:hint="eastAsia"/>
            <w:sz w:val="20"/>
            <w:szCs w:val="22"/>
          </w:rPr>
          <w:t>모델</w:t>
        </w:r>
        <w:r w:rsidR="00B217AE">
          <w:rPr>
            <w:rFonts w:eastAsia="나눔명조" w:hint="eastAsia"/>
            <w:sz w:val="20"/>
            <w:szCs w:val="22"/>
          </w:rPr>
          <w:t xml:space="preserve"> </w:t>
        </w:r>
        <w:r w:rsidR="00B217AE">
          <w:rPr>
            <w:rFonts w:eastAsia="나눔명조"/>
            <w:sz w:val="20"/>
            <w:szCs w:val="22"/>
          </w:rPr>
          <w:t>1&gt;</w:t>
        </w:r>
        <w:r w:rsidR="00B217AE">
          <w:rPr>
            <w:rFonts w:eastAsia="나눔명조" w:hint="eastAsia"/>
            <w:sz w:val="20"/>
            <w:szCs w:val="22"/>
          </w:rPr>
          <w:t>부터</w:t>
        </w:r>
        <w:r w:rsidR="00B217AE">
          <w:rPr>
            <w:rFonts w:eastAsia="나눔명조" w:hint="eastAsia"/>
            <w:sz w:val="20"/>
            <w:szCs w:val="22"/>
          </w:rPr>
          <w:t xml:space="preserve"> </w:t>
        </w:r>
        <w:r w:rsidR="00B217AE">
          <w:rPr>
            <w:rFonts w:eastAsia="나눔명조"/>
            <w:sz w:val="20"/>
            <w:szCs w:val="22"/>
          </w:rPr>
          <w:t>&lt;</w:t>
        </w:r>
        <w:r w:rsidR="00B217AE">
          <w:rPr>
            <w:rFonts w:eastAsia="나눔명조" w:hint="eastAsia"/>
            <w:sz w:val="20"/>
            <w:szCs w:val="22"/>
          </w:rPr>
          <w:t>모델</w:t>
        </w:r>
        <w:r w:rsidR="00B217AE">
          <w:rPr>
            <w:rFonts w:eastAsia="나눔명조" w:hint="eastAsia"/>
            <w:sz w:val="20"/>
            <w:szCs w:val="22"/>
          </w:rPr>
          <w:t xml:space="preserve"> </w:t>
        </w:r>
        <w:r w:rsidR="00B217AE">
          <w:rPr>
            <w:rFonts w:eastAsia="나눔명조"/>
            <w:sz w:val="20"/>
            <w:szCs w:val="22"/>
          </w:rPr>
          <w:t>4&gt;</w:t>
        </w:r>
        <w:r w:rsidR="00B217AE">
          <w:rPr>
            <w:rFonts w:eastAsia="나눔명조" w:hint="eastAsia"/>
            <w:sz w:val="20"/>
            <w:szCs w:val="22"/>
          </w:rPr>
          <w:t>까지의</w:t>
        </w:r>
        <w:r w:rsidR="00B217AE">
          <w:rPr>
            <w:rFonts w:eastAsia="나눔명조" w:hint="eastAsia"/>
            <w:sz w:val="20"/>
            <w:szCs w:val="22"/>
          </w:rPr>
          <w:t xml:space="preserve"> </w:t>
        </w:r>
        <w:r w:rsidR="00B217AE">
          <w:rPr>
            <w:rFonts w:eastAsia="나눔명조" w:hint="eastAsia"/>
            <w:sz w:val="20"/>
            <w:szCs w:val="22"/>
          </w:rPr>
          <w:t>결과</w:t>
        </w:r>
        <w:r w:rsidR="00B217AE">
          <w:rPr>
            <w:rFonts w:eastAsia="나눔명조" w:hint="eastAsia"/>
            <w:sz w:val="20"/>
            <w:szCs w:val="22"/>
          </w:rPr>
          <w:t>,</w:t>
        </w:r>
        <w:r w:rsidR="00B217AE">
          <w:rPr>
            <w:rFonts w:eastAsia="나눔명조"/>
            <w:sz w:val="20"/>
            <w:szCs w:val="22"/>
          </w:rPr>
          <w:t xml:space="preserve"> </w:t>
        </w:r>
        <w:r w:rsidR="00B217AE">
          <w:rPr>
            <w:rFonts w:eastAsia="나눔명조" w:hint="eastAsia"/>
            <w:sz w:val="20"/>
            <w:szCs w:val="22"/>
          </w:rPr>
          <w:t>첫</w:t>
        </w:r>
        <w:r w:rsidR="00B217AE">
          <w:rPr>
            <w:rFonts w:eastAsia="나눔명조" w:hint="eastAsia"/>
            <w:sz w:val="20"/>
            <w:szCs w:val="22"/>
          </w:rPr>
          <w:t xml:space="preserve"> </w:t>
        </w:r>
        <w:r w:rsidR="00B217AE">
          <w:rPr>
            <w:rFonts w:eastAsia="나눔명조" w:hint="eastAsia"/>
            <w:sz w:val="20"/>
            <w:szCs w:val="22"/>
          </w:rPr>
          <w:t>번째</w:t>
        </w:r>
        <w:r w:rsidR="00B217AE">
          <w:rPr>
            <w:rFonts w:eastAsia="나눔명조" w:hint="eastAsia"/>
            <w:sz w:val="20"/>
            <w:szCs w:val="22"/>
          </w:rPr>
          <w:t xml:space="preserve"> </w:t>
        </w:r>
        <w:r w:rsidR="00B217AE">
          <w:rPr>
            <w:rFonts w:eastAsia="나눔명조" w:hint="eastAsia"/>
            <w:sz w:val="20"/>
            <w:szCs w:val="22"/>
          </w:rPr>
          <w:t>가설인</w:t>
        </w:r>
        <w:r w:rsidR="00B217AE">
          <w:rPr>
            <w:rFonts w:eastAsia="나눔명조" w:hint="eastAsia"/>
            <w:sz w:val="20"/>
            <w:szCs w:val="22"/>
          </w:rPr>
          <w:t xml:space="preserve"> </w:t>
        </w:r>
      </w:ins>
      <w:ins w:id="3633" w:author="Park, Sanghoon" w:date="2021-10-01T14:12:00Z">
        <w:r w:rsidR="00B217AE">
          <w:rPr>
            <w:rFonts w:eastAsia="나눔명조" w:hint="eastAsia"/>
            <w:sz w:val="20"/>
            <w:szCs w:val="22"/>
          </w:rPr>
          <w:t>거래적</w:t>
        </w:r>
        <w:r w:rsidR="00B217AE">
          <w:rPr>
            <w:rFonts w:eastAsia="나눔명조" w:hint="eastAsia"/>
            <w:sz w:val="20"/>
            <w:szCs w:val="22"/>
          </w:rPr>
          <w:t xml:space="preserve"> </w:t>
        </w:r>
        <w:r w:rsidR="00B217AE">
          <w:rPr>
            <w:rFonts w:eastAsia="나눔명조" w:hint="eastAsia"/>
            <w:sz w:val="20"/>
            <w:szCs w:val="22"/>
          </w:rPr>
          <w:t>리더십의</w:t>
        </w:r>
        <w:r w:rsidR="00B217AE">
          <w:rPr>
            <w:rFonts w:eastAsia="나눔명조" w:hint="eastAsia"/>
            <w:sz w:val="20"/>
            <w:szCs w:val="22"/>
          </w:rPr>
          <w:t xml:space="preserve"> </w:t>
        </w:r>
        <w:r w:rsidR="00B217AE">
          <w:rPr>
            <w:rFonts w:eastAsia="나눔명조" w:hint="eastAsia"/>
            <w:sz w:val="20"/>
            <w:szCs w:val="22"/>
          </w:rPr>
          <w:t>공공봉사동기에</w:t>
        </w:r>
        <w:r w:rsidR="00B217AE">
          <w:rPr>
            <w:rFonts w:eastAsia="나눔명조" w:hint="eastAsia"/>
            <w:sz w:val="20"/>
            <w:szCs w:val="22"/>
          </w:rPr>
          <w:t xml:space="preserve"> </w:t>
        </w:r>
        <w:r w:rsidR="00B217AE">
          <w:rPr>
            <w:rFonts w:eastAsia="나눔명조" w:hint="eastAsia"/>
            <w:sz w:val="20"/>
            <w:szCs w:val="22"/>
          </w:rPr>
          <w:t>대한</w:t>
        </w:r>
        <w:r w:rsidR="00B217AE">
          <w:rPr>
            <w:rFonts w:eastAsia="나눔명조" w:hint="eastAsia"/>
            <w:sz w:val="20"/>
            <w:szCs w:val="22"/>
          </w:rPr>
          <w:t xml:space="preserve"> </w:t>
        </w:r>
        <w:r w:rsidR="00B217AE">
          <w:rPr>
            <w:rFonts w:eastAsia="나눔명조" w:hint="eastAsia"/>
            <w:sz w:val="20"/>
            <w:szCs w:val="22"/>
          </w:rPr>
          <w:t>부정적</w:t>
        </w:r>
        <w:r w:rsidR="00B217AE">
          <w:rPr>
            <w:rFonts w:eastAsia="나눔명조" w:hint="eastAsia"/>
            <w:sz w:val="20"/>
            <w:szCs w:val="22"/>
          </w:rPr>
          <w:t xml:space="preserve"> </w:t>
        </w:r>
        <w:r w:rsidR="00B217AE">
          <w:rPr>
            <w:rFonts w:eastAsia="나눔명조" w:hint="eastAsia"/>
            <w:sz w:val="20"/>
            <w:szCs w:val="22"/>
          </w:rPr>
          <w:t>효과는</w:t>
        </w:r>
        <w:r w:rsidR="00B217AE">
          <w:rPr>
            <w:rFonts w:eastAsia="나눔명조" w:hint="eastAsia"/>
            <w:sz w:val="20"/>
            <w:szCs w:val="22"/>
          </w:rPr>
          <w:t xml:space="preserve"> </w:t>
        </w:r>
        <w:r w:rsidR="00B217AE">
          <w:rPr>
            <w:rFonts w:eastAsia="나눔명조" w:hint="eastAsia"/>
            <w:sz w:val="20"/>
            <w:szCs w:val="22"/>
          </w:rPr>
          <w:t>충분한</w:t>
        </w:r>
        <w:r w:rsidR="00B217AE">
          <w:rPr>
            <w:rFonts w:eastAsia="나눔명조" w:hint="eastAsia"/>
            <w:sz w:val="20"/>
            <w:szCs w:val="22"/>
          </w:rPr>
          <w:t xml:space="preserve"> </w:t>
        </w:r>
        <w:r w:rsidR="00B217AE">
          <w:rPr>
            <w:rFonts w:eastAsia="나눔명조" w:hint="eastAsia"/>
            <w:sz w:val="20"/>
            <w:szCs w:val="22"/>
          </w:rPr>
          <w:t>경험적</w:t>
        </w:r>
        <w:r w:rsidR="00B217AE">
          <w:rPr>
            <w:rFonts w:eastAsia="나눔명조" w:hint="eastAsia"/>
            <w:sz w:val="20"/>
            <w:szCs w:val="22"/>
          </w:rPr>
          <w:t xml:space="preserve"> </w:t>
        </w:r>
        <w:r w:rsidR="00B217AE">
          <w:rPr>
            <w:rFonts w:eastAsia="나눔명조" w:hint="eastAsia"/>
            <w:sz w:val="20"/>
            <w:szCs w:val="22"/>
          </w:rPr>
          <w:t>지지를</w:t>
        </w:r>
        <w:r w:rsidR="00B217AE">
          <w:rPr>
            <w:rFonts w:eastAsia="나눔명조" w:hint="eastAsia"/>
            <w:sz w:val="20"/>
            <w:szCs w:val="22"/>
          </w:rPr>
          <w:t xml:space="preserve"> </w:t>
        </w:r>
        <w:r w:rsidR="00B217AE">
          <w:rPr>
            <w:rFonts w:eastAsia="나눔명조" w:hint="eastAsia"/>
            <w:sz w:val="20"/>
            <w:szCs w:val="22"/>
          </w:rPr>
          <w:t>확보하지</w:t>
        </w:r>
        <w:r w:rsidR="00B217AE">
          <w:rPr>
            <w:rFonts w:eastAsia="나눔명조" w:hint="eastAsia"/>
            <w:sz w:val="20"/>
            <w:szCs w:val="22"/>
          </w:rPr>
          <w:t xml:space="preserve"> </w:t>
        </w:r>
        <w:r w:rsidR="00B217AE">
          <w:rPr>
            <w:rFonts w:eastAsia="나눔명조" w:hint="eastAsia"/>
            <w:sz w:val="20"/>
            <w:szCs w:val="22"/>
          </w:rPr>
          <w:t>못하였</w:t>
        </w:r>
      </w:ins>
      <w:ins w:id="3634" w:author="Park, Sanghoon" w:date="2021-10-01T14:16:00Z">
        <w:r w:rsidR="00B217AE">
          <w:rPr>
            <w:rFonts w:eastAsia="나눔명조" w:hint="eastAsia"/>
            <w:sz w:val="20"/>
            <w:szCs w:val="22"/>
          </w:rPr>
          <w:t>으나</w:t>
        </w:r>
        <w:r w:rsidR="00B217AE">
          <w:rPr>
            <w:rFonts w:eastAsia="나눔명조" w:hint="eastAsia"/>
            <w:sz w:val="20"/>
            <w:szCs w:val="22"/>
          </w:rPr>
          <w:t>,</w:t>
        </w:r>
        <w:r w:rsidR="00B217AE">
          <w:rPr>
            <w:rFonts w:eastAsia="나눔명조"/>
            <w:sz w:val="20"/>
            <w:szCs w:val="22"/>
          </w:rPr>
          <w:t xml:space="preserve"> </w:t>
        </w:r>
      </w:ins>
      <w:ins w:id="3635" w:author="Park, Sanghoon" w:date="2021-10-01T14:12:00Z">
        <w:r w:rsidR="00B217AE">
          <w:rPr>
            <w:rFonts w:eastAsia="나눔명조" w:hint="eastAsia"/>
            <w:sz w:val="20"/>
            <w:szCs w:val="22"/>
          </w:rPr>
          <w:t>두</w:t>
        </w:r>
        <w:r w:rsidR="00B217AE">
          <w:rPr>
            <w:rFonts w:eastAsia="나눔명조" w:hint="eastAsia"/>
            <w:sz w:val="20"/>
            <w:szCs w:val="22"/>
          </w:rPr>
          <w:t xml:space="preserve"> </w:t>
        </w:r>
        <w:r w:rsidR="00B217AE">
          <w:rPr>
            <w:rFonts w:eastAsia="나눔명조" w:hint="eastAsia"/>
            <w:sz w:val="20"/>
            <w:szCs w:val="22"/>
          </w:rPr>
          <w:t>번째</w:t>
        </w:r>
        <w:r w:rsidR="00B217AE">
          <w:rPr>
            <w:rFonts w:eastAsia="나눔명조" w:hint="eastAsia"/>
            <w:sz w:val="20"/>
            <w:szCs w:val="22"/>
          </w:rPr>
          <w:t xml:space="preserve"> </w:t>
        </w:r>
        <w:r w:rsidR="00B217AE">
          <w:rPr>
            <w:rFonts w:eastAsia="나눔명조" w:hint="eastAsia"/>
            <w:sz w:val="20"/>
            <w:szCs w:val="22"/>
          </w:rPr>
          <w:t>가설인</w:t>
        </w:r>
        <w:r w:rsidR="00B217AE">
          <w:rPr>
            <w:rFonts w:eastAsia="나눔명조" w:hint="eastAsia"/>
            <w:sz w:val="20"/>
            <w:szCs w:val="22"/>
          </w:rPr>
          <w:t xml:space="preserve"> </w:t>
        </w:r>
        <w:r w:rsidR="00B217AE">
          <w:rPr>
            <w:rFonts w:eastAsia="나눔명조" w:hint="eastAsia"/>
            <w:sz w:val="20"/>
            <w:szCs w:val="22"/>
          </w:rPr>
          <w:t>변혁적</w:t>
        </w:r>
        <w:r w:rsidR="00B217AE">
          <w:rPr>
            <w:rFonts w:eastAsia="나눔명조" w:hint="eastAsia"/>
            <w:sz w:val="20"/>
            <w:szCs w:val="22"/>
          </w:rPr>
          <w:t xml:space="preserve"> </w:t>
        </w:r>
        <w:r w:rsidR="00B217AE">
          <w:rPr>
            <w:rFonts w:eastAsia="나눔명조" w:hint="eastAsia"/>
            <w:sz w:val="20"/>
            <w:szCs w:val="22"/>
          </w:rPr>
          <w:t>리더십의</w:t>
        </w:r>
        <w:r w:rsidR="00B217AE">
          <w:rPr>
            <w:rFonts w:eastAsia="나눔명조" w:hint="eastAsia"/>
            <w:sz w:val="20"/>
            <w:szCs w:val="22"/>
          </w:rPr>
          <w:t xml:space="preserve"> </w:t>
        </w:r>
        <w:r w:rsidR="00B217AE">
          <w:rPr>
            <w:rFonts w:eastAsia="나눔명조" w:hint="eastAsia"/>
            <w:sz w:val="20"/>
            <w:szCs w:val="22"/>
          </w:rPr>
          <w:t>긍정적인</w:t>
        </w:r>
        <w:r w:rsidR="00B217AE">
          <w:rPr>
            <w:rFonts w:eastAsia="나눔명조" w:hint="eastAsia"/>
            <w:sz w:val="20"/>
            <w:szCs w:val="22"/>
          </w:rPr>
          <w:t xml:space="preserve"> </w:t>
        </w:r>
        <w:r w:rsidR="00B217AE">
          <w:rPr>
            <w:rFonts w:eastAsia="나눔명조" w:hint="eastAsia"/>
            <w:sz w:val="20"/>
            <w:szCs w:val="22"/>
          </w:rPr>
          <w:t>효과는</w:t>
        </w:r>
        <w:r w:rsidR="00B217AE">
          <w:rPr>
            <w:rFonts w:eastAsia="나눔명조" w:hint="eastAsia"/>
            <w:sz w:val="20"/>
            <w:szCs w:val="22"/>
          </w:rPr>
          <w:t xml:space="preserve"> </w:t>
        </w:r>
      </w:ins>
      <w:ins w:id="3636" w:author="Park, Sanghoon" w:date="2021-10-01T14:13:00Z">
        <w:r w:rsidR="00B217AE">
          <w:rPr>
            <w:rFonts w:eastAsia="나눔명조" w:hint="eastAsia"/>
            <w:sz w:val="20"/>
            <w:szCs w:val="22"/>
          </w:rPr>
          <w:t>이론적</w:t>
        </w:r>
        <w:r w:rsidR="00B217AE">
          <w:rPr>
            <w:rFonts w:eastAsia="나눔명조" w:hint="eastAsia"/>
            <w:sz w:val="20"/>
            <w:szCs w:val="22"/>
          </w:rPr>
          <w:t xml:space="preserve"> </w:t>
        </w:r>
        <w:r w:rsidR="00B217AE">
          <w:rPr>
            <w:rFonts w:eastAsia="나눔명조" w:hint="eastAsia"/>
            <w:sz w:val="20"/>
            <w:szCs w:val="22"/>
          </w:rPr>
          <w:t>기대와</w:t>
        </w:r>
        <w:r w:rsidR="00B217AE">
          <w:rPr>
            <w:rFonts w:eastAsia="나눔명조" w:hint="eastAsia"/>
            <w:sz w:val="20"/>
            <w:szCs w:val="22"/>
          </w:rPr>
          <w:t xml:space="preserve"> </w:t>
        </w:r>
        <w:r w:rsidR="00B217AE">
          <w:rPr>
            <w:rFonts w:eastAsia="나눔명조" w:hint="eastAsia"/>
            <w:sz w:val="20"/>
            <w:szCs w:val="22"/>
          </w:rPr>
          <w:t>일치하는</w:t>
        </w:r>
      </w:ins>
      <w:ins w:id="3637" w:author="Park, Sanghoon" w:date="2021-10-01T14:15:00Z">
        <w:r w:rsidR="00B217AE">
          <w:rPr>
            <w:rFonts w:eastAsia="나눔명조"/>
            <w:sz w:val="20"/>
            <w:szCs w:val="22"/>
          </w:rPr>
          <w:t xml:space="preserve"> </w:t>
        </w:r>
        <w:r w:rsidR="00B217AE">
          <w:rPr>
            <w:rFonts w:eastAsia="나눔명조" w:hint="eastAsia"/>
            <w:sz w:val="20"/>
            <w:szCs w:val="22"/>
          </w:rPr>
          <w:t>경험적</w:t>
        </w:r>
        <w:r w:rsidR="00B217AE">
          <w:rPr>
            <w:rFonts w:eastAsia="나눔명조" w:hint="eastAsia"/>
            <w:sz w:val="20"/>
            <w:szCs w:val="22"/>
          </w:rPr>
          <w:t xml:space="preserve"> </w:t>
        </w:r>
        <w:r w:rsidR="00B217AE">
          <w:rPr>
            <w:rFonts w:eastAsia="나눔명조" w:hint="eastAsia"/>
            <w:sz w:val="20"/>
            <w:szCs w:val="22"/>
          </w:rPr>
          <w:t>결과를</w:t>
        </w:r>
        <w:r w:rsidR="00B217AE">
          <w:rPr>
            <w:rFonts w:eastAsia="나눔명조" w:hint="eastAsia"/>
            <w:sz w:val="20"/>
            <w:szCs w:val="22"/>
          </w:rPr>
          <w:t xml:space="preserve"> </w:t>
        </w:r>
      </w:ins>
      <w:ins w:id="3638" w:author="Park, Sanghoon" w:date="2021-10-01T14:16:00Z">
        <w:r w:rsidR="00B217AE">
          <w:rPr>
            <w:rFonts w:eastAsia="나눔명조" w:hint="eastAsia"/>
            <w:sz w:val="20"/>
            <w:szCs w:val="22"/>
          </w:rPr>
          <w:t>보여주고</w:t>
        </w:r>
        <w:r w:rsidR="00B217AE">
          <w:rPr>
            <w:rFonts w:eastAsia="나눔명조" w:hint="eastAsia"/>
            <w:sz w:val="20"/>
            <w:szCs w:val="22"/>
          </w:rPr>
          <w:t xml:space="preserve"> </w:t>
        </w:r>
        <w:r w:rsidR="00B217AE">
          <w:rPr>
            <w:rFonts w:eastAsia="나눔명조" w:hint="eastAsia"/>
            <w:sz w:val="20"/>
            <w:szCs w:val="22"/>
          </w:rPr>
          <w:t>있다</w:t>
        </w:r>
        <w:r w:rsidR="00B217AE">
          <w:rPr>
            <w:rFonts w:eastAsia="나눔명조" w:hint="eastAsia"/>
            <w:sz w:val="20"/>
            <w:szCs w:val="22"/>
          </w:rPr>
          <w:t>.</w:t>
        </w:r>
      </w:ins>
      <w:ins w:id="3639" w:author="Park, Sanghoon" w:date="2021-10-01T14:13:00Z">
        <w:r w:rsidR="00B217AE">
          <w:rPr>
            <w:rFonts w:eastAsia="나눔명조" w:hint="eastAsia"/>
            <w:sz w:val="20"/>
            <w:szCs w:val="22"/>
          </w:rPr>
          <w:t xml:space="preserve"> </w:t>
        </w:r>
      </w:ins>
    </w:p>
    <w:p w14:paraId="4AC43DBB" w14:textId="381C2AA3" w:rsidR="00C97896" w:rsidRPr="004D452C" w:rsidRDefault="00C97896">
      <w:pPr>
        <w:widowControl/>
        <w:wordWrap/>
        <w:autoSpaceDE/>
        <w:autoSpaceDN/>
        <w:spacing w:before="120" w:after="120" w:line="276" w:lineRule="auto"/>
        <w:rPr>
          <w:ins w:id="3640" w:author="Park, Sanghoon" w:date="2021-10-01T14:10:00Z"/>
          <w:rFonts w:eastAsia="나눔명조"/>
          <w:sz w:val="20"/>
          <w:szCs w:val="22"/>
        </w:rPr>
      </w:pPr>
      <w:ins w:id="3641" w:author="Park, Sanghoon" w:date="2021-10-01T14:09:00Z">
        <w:r>
          <w:rPr>
            <w:rFonts w:eastAsia="나눔명조" w:hint="eastAsia"/>
            <w:sz w:val="20"/>
            <w:szCs w:val="22"/>
          </w:rPr>
          <w:t>한편</w:t>
        </w:r>
        <w:r>
          <w:rPr>
            <w:rFonts w:eastAsia="나눔명조" w:hint="eastAsia"/>
            <w:sz w:val="20"/>
            <w:szCs w:val="22"/>
          </w:rPr>
          <w:t>,</w:t>
        </w:r>
        <w:r>
          <w:rPr>
            <w:rFonts w:eastAsia="나눔명조"/>
            <w:sz w:val="20"/>
            <w:szCs w:val="22"/>
          </w:rPr>
          <w:t xml:space="preserve"> &lt;</w:t>
        </w:r>
        <w:r>
          <w:rPr>
            <w:rFonts w:eastAsia="나눔명조" w:hint="eastAsia"/>
            <w:sz w:val="20"/>
            <w:szCs w:val="22"/>
          </w:rPr>
          <w:t>모델</w:t>
        </w:r>
        <w:r>
          <w:rPr>
            <w:rFonts w:eastAsia="나눔명조" w:hint="eastAsia"/>
            <w:sz w:val="20"/>
            <w:szCs w:val="22"/>
          </w:rPr>
          <w:t xml:space="preserve"> </w:t>
        </w:r>
        <w:r>
          <w:rPr>
            <w:rFonts w:eastAsia="나눔명조"/>
            <w:sz w:val="20"/>
            <w:szCs w:val="22"/>
          </w:rPr>
          <w:t>4&gt;</w:t>
        </w:r>
        <w:r>
          <w:rPr>
            <w:rFonts w:eastAsia="나눔명조" w:hint="eastAsia"/>
            <w:sz w:val="20"/>
            <w:szCs w:val="22"/>
          </w:rPr>
          <w:t>와</w:t>
        </w:r>
        <w:r>
          <w:rPr>
            <w:rFonts w:eastAsia="나눔명조" w:hint="eastAsia"/>
            <w:sz w:val="20"/>
            <w:szCs w:val="22"/>
          </w:rPr>
          <w:t xml:space="preserve"> </w:t>
        </w:r>
        <w:r>
          <w:rPr>
            <w:rFonts w:eastAsia="나눔명조"/>
            <w:sz w:val="20"/>
            <w:szCs w:val="22"/>
          </w:rPr>
          <w:t>&lt;</w:t>
        </w:r>
        <w:r>
          <w:rPr>
            <w:rFonts w:eastAsia="나눔명조" w:hint="eastAsia"/>
            <w:sz w:val="20"/>
            <w:szCs w:val="22"/>
          </w:rPr>
          <w:t>모델</w:t>
        </w:r>
        <w:r>
          <w:rPr>
            <w:rFonts w:eastAsia="나눔명조" w:hint="eastAsia"/>
            <w:sz w:val="20"/>
            <w:szCs w:val="22"/>
          </w:rPr>
          <w:t xml:space="preserve"> </w:t>
        </w:r>
        <w:r>
          <w:rPr>
            <w:rFonts w:eastAsia="나눔명조"/>
            <w:sz w:val="20"/>
            <w:szCs w:val="22"/>
          </w:rPr>
          <w:t>5&gt;</w:t>
        </w:r>
        <w:r>
          <w:rPr>
            <w:rFonts w:eastAsia="나눔명조" w:hint="eastAsia"/>
            <w:sz w:val="20"/>
            <w:szCs w:val="22"/>
          </w:rPr>
          <w:t>는</w:t>
        </w:r>
        <w:r>
          <w:rPr>
            <w:rFonts w:eastAsia="나눔명조" w:hint="eastAsia"/>
            <w:sz w:val="20"/>
            <w:szCs w:val="22"/>
          </w:rPr>
          <w:t xml:space="preserve"> </w:t>
        </w:r>
        <w:r>
          <w:rPr>
            <w:rFonts w:eastAsia="나눔명조" w:hint="eastAsia"/>
            <w:sz w:val="20"/>
            <w:szCs w:val="22"/>
          </w:rPr>
          <w:t>협업</w:t>
        </w:r>
        <w:r>
          <w:rPr>
            <w:rFonts w:eastAsia="나눔명조" w:hint="eastAsia"/>
            <w:sz w:val="20"/>
            <w:szCs w:val="22"/>
          </w:rPr>
          <w:t>/</w:t>
        </w:r>
        <w:r>
          <w:rPr>
            <w:rFonts w:eastAsia="나눔명조" w:hint="eastAsia"/>
            <w:sz w:val="20"/>
            <w:szCs w:val="22"/>
          </w:rPr>
          <w:t>의사소통이</w:t>
        </w:r>
        <w:r>
          <w:rPr>
            <w:rFonts w:eastAsia="나눔명조" w:hint="eastAsia"/>
            <w:sz w:val="20"/>
            <w:szCs w:val="22"/>
          </w:rPr>
          <w:t xml:space="preserve"> </w:t>
        </w:r>
        <w:r>
          <w:rPr>
            <w:rFonts w:eastAsia="나눔명조" w:hint="eastAsia"/>
            <w:sz w:val="20"/>
            <w:szCs w:val="22"/>
          </w:rPr>
          <w:t>공공봉사동기의</w:t>
        </w:r>
        <w:r>
          <w:rPr>
            <w:rFonts w:eastAsia="나눔명조" w:hint="eastAsia"/>
            <w:sz w:val="20"/>
            <w:szCs w:val="22"/>
          </w:rPr>
          <w:t xml:space="preserve"> </w:t>
        </w:r>
        <w:r>
          <w:rPr>
            <w:rFonts w:eastAsia="나눔명조" w:hint="eastAsia"/>
            <w:sz w:val="20"/>
            <w:szCs w:val="22"/>
          </w:rPr>
          <w:t>긍정적</w:t>
        </w:r>
        <w:r>
          <w:rPr>
            <w:rFonts w:eastAsia="나눔명조" w:hint="eastAsia"/>
            <w:sz w:val="20"/>
            <w:szCs w:val="22"/>
          </w:rPr>
          <w:t xml:space="preserve"> </w:t>
        </w:r>
        <w:r>
          <w:rPr>
            <w:rFonts w:eastAsia="나눔명조" w:hint="eastAsia"/>
            <w:sz w:val="20"/>
            <w:szCs w:val="22"/>
          </w:rPr>
          <w:t>응답에</w:t>
        </w:r>
        <w:r>
          <w:rPr>
            <w:rFonts w:eastAsia="나눔명조" w:hint="eastAsia"/>
            <w:sz w:val="20"/>
            <w:szCs w:val="22"/>
          </w:rPr>
          <w:t xml:space="preserve"> </w:t>
        </w:r>
        <w:r>
          <w:rPr>
            <w:rFonts w:eastAsia="나눔명조" w:hint="eastAsia"/>
            <w:sz w:val="20"/>
            <w:szCs w:val="22"/>
          </w:rPr>
          <w:t>미치는</w:t>
        </w:r>
        <w:r>
          <w:rPr>
            <w:rFonts w:eastAsia="나눔명조" w:hint="eastAsia"/>
            <w:sz w:val="20"/>
            <w:szCs w:val="22"/>
          </w:rPr>
          <w:t xml:space="preserve"> </w:t>
        </w:r>
        <w:r>
          <w:rPr>
            <w:rFonts w:eastAsia="나눔명조" w:hint="eastAsia"/>
            <w:sz w:val="20"/>
            <w:szCs w:val="22"/>
          </w:rPr>
          <w:t>효과를</w:t>
        </w:r>
        <w:r>
          <w:rPr>
            <w:rFonts w:eastAsia="나눔명조" w:hint="eastAsia"/>
            <w:sz w:val="20"/>
            <w:szCs w:val="22"/>
          </w:rPr>
          <w:t xml:space="preserve"> </w:t>
        </w:r>
        <w:r>
          <w:rPr>
            <w:rFonts w:eastAsia="나눔명조" w:hint="eastAsia"/>
            <w:sz w:val="20"/>
            <w:szCs w:val="22"/>
          </w:rPr>
          <w:t>보여준다</w:t>
        </w:r>
        <w:r>
          <w:rPr>
            <w:rFonts w:eastAsia="나눔명조" w:hint="eastAsia"/>
            <w:sz w:val="20"/>
            <w:szCs w:val="22"/>
          </w:rPr>
          <w:t>.</w:t>
        </w:r>
        <w:r>
          <w:rPr>
            <w:rFonts w:eastAsia="나눔명조"/>
            <w:sz w:val="20"/>
            <w:szCs w:val="22"/>
          </w:rPr>
          <w:t xml:space="preserve"> </w:t>
        </w:r>
      </w:ins>
      <w:ins w:id="3642" w:author="Park, Sanghoon" w:date="2021-10-01T14:10:00Z">
        <w:r>
          <w:rPr>
            <w:rFonts w:eastAsia="나눔명조" w:hint="eastAsia"/>
            <w:sz w:val="20"/>
            <w:szCs w:val="22"/>
          </w:rPr>
          <w:t>본</w:t>
        </w:r>
        <w:r>
          <w:rPr>
            <w:rFonts w:eastAsia="나눔명조" w:hint="eastAsia"/>
            <w:sz w:val="20"/>
            <w:szCs w:val="22"/>
          </w:rPr>
          <w:t xml:space="preserve"> </w:t>
        </w:r>
        <w:r>
          <w:rPr>
            <w:rFonts w:eastAsia="나눔명조" w:hint="eastAsia"/>
            <w:sz w:val="20"/>
            <w:szCs w:val="22"/>
          </w:rPr>
          <w:t>연구의</w:t>
        </w:r>
        <w:r>
          <w:rPr>
            <w:rFonts w:eastAsia="나눔명조" w:hint="eastAsia"/>
            <w:sz w:val="20"/>
            <w:szCs w:val="22"/>
          </w:rPr>
          <w:t xml:space="preserve"> </w:t>
        </w:r>
        <w:r>
          <w:rPr>
            <w:rFonts w:eastAsia="나눔명조" w:hint="eastAsia"/>
            <w:sz w:val="20"/>
            <w:szCs w:val="22"/>
          </w:rPr>
          <w:t>네</w:t>
        </w:r>
        <w:r>
          <w:rPr>
            <w:rFonts w:eastAsia="나눔명조" w:hint="eastAsia"/>
            <w:sz w:val="20"/>
            <w:szCs w:val="22"/>
          </w:rPr>
          <w:t xml:space="preserve"> </w:t>
        </w:r>
        <w:r>
          <w:rPr>
            <w:rFonts w:eastAsia="나눔명조" w:hint="eastAsia"/>
            <w:sz w:val="20"/>
            <w:szCs w:val="22"/>
          </w:rPr>
          <w:t>번째</w:t>
        </w:r>
        <w:r>
          <w:rPr>
            <w:rFonts w:eastAsia="나눔명조" w:hint="eastAsia"/>
            <w:sz w:val="20"/>
            <w:szCs w:val="22"/>
          </w:rPr>
          <w:t xml:space="preserve"> </w:t>
        </w:r>
        <w:r>
          <w:rPr>
            <w:rFonts w:eastAsia="나눔명조" w:hint="eastAsia"/>
            <w:sz w:val="20"/>
            <w:szCs w:val="22"/>
          </w:rPr>
          <w:t>가설은</w:t>
        </w:r>
        <w:r>
          <w:rPr>
            <w:rFonts w:eastAsia="나눔명조" w:hint="eastAsia"/>
            <w:sz w:val="20"/>
            <w:szCs w:val="22"/>
          </w:rPr>
          <w:t xml:space="preserve"> </w:t>
        </w:r>
        <w:r w:rsidRPr="004D452C">
          <w:rPr>
            <w:rFonts w:eastAsia="나눔명조" w:hint="eastAsia"/>
            <w:sz w:val="20"/>
            <w:szCs w:val="22"/>
          </w:rPr>
          <w:t>관료조직</w:t>
        </w:r>
        <w:r w:rsidRPr="004D452C">
          <w:rPr>
            <w:rFonts w:eastAsia="나눔명조" w:hint="eastAsia"/>
            <w:sz w:val="20"/>
            <w:szCs w:val="22"/>
          </w:rPr>
          <w:t xml:space="preserve"> </w:t>
        </w:r>
        <w:r w:rsidRPr="004D452C">
          <w:rPr>
            <w:rFonts w:eastAsia="나눔명조" w:hint="eastAsia"/>
            <w:sz w:val="20"/>
            <w:szCs w:val="22"/>
          </w:rPr>
          <w:t>내</w:t>
        </w:r>
        <w:r w:rsidRPr="004D452C">
          <w:rPr>
            <w:rFonts w:eastAsia="나눔명조" w:hint="eastAsia"/>
            <w:sz w:val="20"/>
            <w:szCs w:val="22"/>
          </w:rPr>
          <w:t xml:space="preserve"> </w:t>
        </w:r>
        <w:r w:rsidRPr="004D452C">
          <w:rPr>
            <w:rFonts w:eastAsia="나눔명조" w:hint="eastAsia"/>
            <w:sz w:val="20"/>
            <w:szCs w:val="22"/>
          </w:rPr>
          <w:t>소통노력이</w:t>
        </w:r>
        <w:r w:rsidRPr="004D452C">
          <w:rPr>
            <w:rFonts w:eastAsia="나눔명조" w:hint="eastAsia"/>
            <w:sz w:val="20"/>
            <w:szCs w:val="22"/>
          </w:rPr>
          <w:t xml:space="preserve"> </w:t>
        </w:r>
        <w:r w:rsidRPr="004D452C">
          <w:rPr>
            <w:rFonts w:eastAsia="나눔명조" w:hint="eastAsia"/>
            <w:sz w:val="20"/>
            <w:szCs w:val="22"/>
          </w:rPr>
          <w:t>증진되고</w:t>
        </w:r>
        <w:r w:rsidRPr="004D452C">
          <w:rPr>
            <w:rFonts w:eastAsia="나눔명조" w:hint="eastAsia"/>
            <w:sz w:val="20"/>
            <w:szCs w:val="22"/>
          </w:rPr>
          <w:t xml:space="preserve"> </w:t>
        </w:r>
        <w:r w:rsidRPr="004D452C">
          <w:rPr>
            <w:rFonts w:eastAsia="나눔명조" w:hint="eastAsia"/>
            <w:sz w:val="20"/>
            <w:szCs w:val="22"/>
          </w:rPr>
          <w:t>의사소통이</w:t>
        </w:r>
        <w:r w:rsidRPr="004D452C">
          <w:rPr>
            <w:rFonts w:eastAsia="나눔명조" w:hint="eastAsia"/>
            <w:sz w:val="20"/>
            <w:szCs w:val="22"/>
          </w:rPr>
          <w:t xml:space="preserve"> </w:t>
        </w:r>
        <w:r w:rsidRPr="004D452C">
          <w:rPr>
            <w:rFonts w:eastAsia="나눔명조" w:hint="eastAsia"/>
            <w:sz w:val="20"/>
            <w:szCs w:val="22"/>
          </w:rPr>
          <w:t>빈번하게</w:t>
        </w:r>
        <w:r w:rsidRPr="004D452C">
          <w:rPr>
            <w:rFonts w:eastAsia="나눔명조" w:hint="eastAsia"/>
            <w:sz w:val="20"/>
            <w:szCs w:val="22"/>
          </w:rPr>
          <w:t xml:space="preserve"> </w:t>
        </w:r>
        <w:r w:rsidRPr="004D452C">
          <w:rPr>
            <w:rFonts w:eastAsia="나눔명조" w:hint="eastAsia"/>
            <w:sz w:val="20"/>
            <w:szCs w:val="22"/>
          </w:rPr>
          <w:t>진행될수록</w:t>
        </w:r>
        <w:r w:rsidRPr="004D452C">
          <w:rPr>
            <w:rFonts w:eastAsia="나눔명조" w:hint="eastAsia"/>
            <w:sz w:val="20"/>
            <w:szCs w:val="22"/>
          </w:rPr>
          <w:t xml:space="preserve">, </w:t>
        </w:r>
        <w:r w:rsidRPr="004D452C">
          <w:rPr>
            <w:rFonts w:eastAsia="나눔명조" w:hint="eastAsia"/>
            <w:sz w:val="20"/>
            <w:szCs w:val="22"/>
          </w:rPr>
          <w:t>조직원들의</w:t>
        </w:r>
        <w:r w:rsidRPr="004D452C">
          <w:rPr>
            <w:rFonts w:eastAsia="나눔명조" w:hint="eastAsia"/>
            <w:sz w:val="20"/>
            <w:szCs w:val="22"/>
          </w:rPr>
          <w:t xml:space="preserve"> </w:t>
        </w:r>
        <w:r w:rsidRPr="004D452C">
          <w:rPr>
            <w:rFonts w:eastAsia="나눔명조" w:hint="eastAsia"/>
            <w:sz w:val="20"/>
            <w:szCs w:val="22"/>
          </w:rPr>
          <w:t>공공봉사동기</w:t>
        </w:r>
        <w:r>
          <w:rPr>
            <w:rFonts w:eastAsia="나눔명조" w:hint="eastAsia"/>
            <w:sz w:val="20"/>
            <w:szCs w:val="22"/>
          </w:rPr>
          <w:t>가</w:t>
        </w:r>
        <w:r w:rsidRPr="004D452C">
          <w:rPr>
            <w:rFonts w:eastAsia="나눔명조" w:hint="eastAsia"/>
            <w:sz w:val="20"/>
            <w:szCs w:val="22"/>
          </w:rPr>
          <w:t xml:space="preserve"> </w:t>
        </w:r>
        <w:r w:rsidRPr="004D452C">
          <w:rPr>
            <w:rFonts w:eastAsia="나눔명조" w:hint="eastAsia"/>
            <w:sz w:val="20"/>
            <w:szCs w:val="22"/>
          </w:rPr>
          <w:t>증가</w:t>
        </w:r>
        <w:r>
          <w:rPr>
            <w:rFonts w:eastAsia="나눔명조" w:hint="eastAsia"/>
            <w:sz w:val="20"/>
            <w:szCs w:val="22"/>
          </w:rPr>
          <w:t>할</w:t>
        </w:r>
        <w:r>
          <w:rPr>
            <w:rFonts w:eastAsia="나눔명조" w:hint="eastAsia"/>
            <w:sz w:val="20"/>
            <w:szCs w:val="22"/>
          </w:rPr>
          <w:t xml:space="preserve"> </w:t>
        </w:r>
        <w:r>
          <w:rPr>
            <w:rFonts w:eastAsia="나눔명조" w:hint="eastAsia"/>
            <w:sz w:val="20"/>
            <w:szCs w:val="22"/>
          </w:rPr>
          <w:t>것이라고</w:t>
        </w:r>
        <w:r>
          <w:rPr>
            <w:rFonts w:eastAsia="나눔명조" w:hint="eastAsia"/>
            <w:sz w:val="20"/>
            <w:szCs w:val="22"/>
          </w:rPr>
          <w:t xml:space="preserve"> </w:t>
        </w:r>
        <w:r>
          <w:rPr>
            <w:rFonts w:eastAsia="나눔명조" w:hint="eastAsia"/>
            <w:sz w:val="20"/>
            <w:szCs w:val="22"/>
          </w:rPr>
          <w:t>기대한다</w:t>
        </w:r>
        <w:r>
          <w:rPr>
            <w:rFonts w:eastAsia="나눔명조" w:hint="eastAsia"/>
            <w:sz w:val="20"/>
            <w:szCs w:val="22"/>
          </w:rPr>
          <w:t>.</w:t>
        </w:r>
        <w:r>
          <w:rPr>
            <w:rFonts w:eastAsia="나눔명조"/>
            <w:sz w:val="20"/>
            <w:szCs w:val="22"/>
          </w:rPr>
          <w:t xml:space="preserve"> &lt;</w:t>
        </w:r>
        <w:r>
          <w:rPr>
            <w:rFonts w:eastAsia="나눔명조" w:hint="eastAsia"/>
            <w:sz w:val="20"/>
            <w:szCs w:val="22"/>
          </w:rPr>
          <w:t>모델</w:t>
        </w:r>
        <w:r>
          <w:rPr>
            <w:rFonts w:eastAsia="나눔명조" w:hint="eastAsia"/>
            <w:sz w:val="20"/>
            <w:szCs w:val="22"/>
          </w:rPr>
          <w:t xml:space="preserve"> </w:t>
        </w:r>
        <w:r>
          <w:rPr>
            <w:rFonts w:eastAsia="나눔명조"/>
            <w:sz w:val="20"/>
            <w:szCs w:val="22"/>
          </w:rPr>
          <w:t>4&gt;</w:t>
        </w:r>
        <w:r>
          <w:rPr>
            <w:rFonts w:eastAsia="나눔명조" w:hint="eastAsia"/>
            <w:sz w:val="20"/>
            <w:szCs w:val="22"/>
          </w:rPr>
          <w:t>에서</w:t>
        </w:r>
        <w:r>
          <w:rPr>
            <w:rFonts w:eastAsia="나눔명조" w:hint="eastAsia"/>
            <w:sz w:val="20"/>
            <w:szCs w:val="22"/>
          </w:rPr>
          <w:t xml:space="preserve"> </w:t>
        </w:r>
        <w:r>
          <w:rPr>
            <w:rFonts w:eastAsia="나눔명조" w:hint="eastAsia"/>
            <w:sz w:val="20"/>
            <w:szCs w:val="22"/>
          </w:rPr>
          <w:t>협업</w:t>
        </w:r>
        <w:r>
          <w:rPr>
            <w:rFonts w:eastAsia="나눔명조" w:hint="eastAsia"/>
            <w:sz w:val="20"/>
            <w:szCs w:val="22"/>
          </w:rPr>
          <w:t xml:space="preserve"> </w:t>
        </w:r>
        <w:r>
          <w:rPr>
            <w:rFonts w:eastAsia="나눔명조" w:hint="eastAsia"/>
            <w:sz w:val="20"/>
            <w:szCs w:val="22"/>
          </w:rPr>
          <w:t>및</w:t>
        </w:r>
        <w:r>
          <w:rPr>
            <w:rFonts w:eastAsia="나눔명조" w:hint="eastAsia"/>
            <w:sz w:val="20"/>
            <w:szCs w:val="22"/>
          </w:rPr>
          <w:t xml:space="preserve"> </w:t>
        </w:r>
        <w:r>
          <w:rPr>
            <w:rFonts w:eastAsia="나눔명조" w:hint="eastAsia"/>
            <w:sz w:val="20"/>
            <w:szCs w:val="22"/>
          </w:rPr>
          <w:t>의사소통은</w:t>
        </w:r>
        <w:r>
          <w:rPr>
            <w:rFonts w:eastAsia="나눔명조" w:hint="eastAsia"/>
            <w:sz w:val="20"/>
            <w:szCs w:val="22"/>
          </w:rPr>
          <w:t xml:space="preserve"> </w:t>
        </w:r>
        <w:r>
          <w:rPr>
            <w:rFonts w:eastAsia="나눔명조" w:hint="eastAsia"/>
            <w:sz w:val="20"/>
            <w:szCs w:val="22"/>
          </w:rPr>
          <w:t>다른</w:t>
        </w:r>
        <w:r>
          <w:rPr>
            <w:rFonts w:eastAsia="나눔명조" w:hint="eastAsia"/>
            <w:sz w:val="20"/>
            <w:szCs w:val="22"/>
          </w:rPr>
          <w:t xml:space="preserve"> </w:t>
        </w:r>
        <w:r>
          <w:rPr>
            <w:rFonts w:eastAsia="나눔명조" w:hint="eastAsia"/>
            <w:sz w:val="20"/>
            <w:szCs w:val="22"/>
          </w:rPr>
          <w:t>조건이</w:t>
        </w:r>
        <w:r>
          <w:rPr>
            <w:rFonts w:eastAsia="나눔명조" w:hint="eastAsia"/>
            <w:sz w:val="20"/>
            <w:szCs w:val="22"/>
          </w:rPr>
          <w:t xml:space="preserve"> </w:t>
        </w:r>
        <w:r>
          <w:rPr>
            <w:rFonts w:eastAsia="나눔명조" w:hint="eastAsia"/>
            <w:sz w:val="20"/>
            <w:szCs w:val="22"/>
          </w:rPr>
          <w:t>일정할</w:t>
        </w:r>
        <w:r>
          <w:rPr>
            <w:rFonts w:eastAsia="나눔명조" w:hint="eastAsia"/>
            <w:sz w:val="20"/>
            <w:szCs w:val="22"/>
          </w:rPr>
          <w:t xml:space="preserve"> </w:t>
        </w:r>
        <w:r>
          <w:rPr>
            <w:rFonts w:eastAsia="나눔명조" w:hint="eastAsia"/>
            <w:sz w:val="20"/>
            <w:szCs w:val="22"/>
          </w:rPr>
          <w:t>때</w:t>
        </w:r>
        <w:r>
          <w:rPr>
            <w:rFonts w:eastAsia="나눔명조" w:hint="eastAsia"/>
            <w:sz w:val="20"/>
            <w:szCs w:val="22"/>
          </w:rPr>
          <w:t>,</w:t>
        </w:r>
        <w:r>
          <w:rPr>
            <w:rFonts w:eastAsia="나눔명조"/>
            <w:sz w:val="20"/>
            <w:szCs w:val="22"/>
          </w:rPr>
          <w:t xml:space="preserve"> </w:t>
        </w:r>
        <w:r>
          <w:rPr>
            <w:rFonts w:eastAsia="나눔명조" w:hint="eastAsia"/>
            <w:sz w:val="20"/>
            <w:szCs w:val="22"/>
          </w:rPr>
          <w:t>통계적으로</w:t>
        </w:r>
        <w:r>
          <w:rPr>
            <w:rFonts w:eastAsia="나눔명조" w:hint="eastAsia"/>
            <w:sz w:val="20"/>
            <w:szCs w:val="22"/>
          </w:rPr>
          <w:t xml:space="preserve"> </w:t>
        </w:r>
        <w:r>
          <w:rPr>
            <w:rFonts w:eastAsia="나눔명조" w:hint="eastAsia"/>
            <w:sz w:val="20"/>
            <w:szCs w:val="22"/>
          </w:rPr>
          <w:t>유의</w:t>
        </w:r>
      </w:ins>
      <w:ins w:id="3643" w:author="Park, Sanghoon" w:date="2021-10-01T14:11:00Z">
        <w:r>
          <w:rPr>
            <w:rFonts w:eastAsia="나눔명조" w:hint="eastAsia"/>
            <w:sz w:val="20"/>
            <w:szCs w:val="22"/>
          </w:rPr>
          <w:t>미하게</w:t>
        </w:r>
        <w:r>
          <w:rPr>
            <w:rFonts w:eastAsia="나눔명조" w:hint="eastAsia"/>
            <w:sz w:val="20"/>
            <w:szCs w:val="22"/>
          </w:rPr>
          <w:t xml:space="preserve"> </w:t>
        </w:r>
        <w:r>
          <w:rPr>
            <w:rFonts w:eastAsia="나눔명조" w:hint="eastAsia"/>
            <w:sz w:val="20"/>
            <w:szCs w:val="22"/>
          </w:rPr>
          <w:t>공공봉사동기에</w:t>
        </w:r>
        <w:r>
          <w:rPr>
            <w:rFonts w:eastAsia="나눔명조" w:hint="eastAsia"/>
            <w:sz w:val="20"/>
            <w:szCs w:val="22"/>
          </w:rPr>
          <w:t xml:space="preserve"> </w:t>
        </w:r>
        <w:r>
          <w:rPr>
            <w:rFonts w:eastAsia="나눔명조" w:hint="eastAsia"/>
            <w:sz w:val="20"/>
            <w:szCs w:val="22"/>
          </w:rPr>
          <w:t>대해</w:t>
        </w:r>
        <w:r>
          <w:rPr>
            <w:rFonts w:eastAsia="나눔명조" w:hint="eastAsia"/>
            <w:sz w:val="20"/>
            <w:szCs w:val="22"/>
          </w:rPr>
          <w:t xml:space="preserve"> </w:t>
        </w:r>
        <w:r>
          <w:rPr>
            <w:rFonts w:eastAsia="나눔명조" w:hint="eastAsia"/>
            <w:sz w:val="20"/>
            <w:szCs w:val="22"/>
          </w:rPr>
          <w:t>긍정적으로</w:t>
        </w:r>
        <w:r>
          <w:rPr>
            <w:rFonts w:eastAsia="나눔명조" w:hint="eastAsia"/>
            <w:sz w:val="20"/>
            <w:szCs w:val="22"/>
          </w:rPr>
          <w:t xml:space="preserve"> </w:t>
        </w:r>
        <w:r>
          <w:rPr>
            <w:rFonts w:eastAsia="나눔명조" w:hint="eastAsia"/>
            <w:sz w:val="20"/>
            <w:szCs w:val="22"/>
          </w:rPr>
          <w:t>응답할</w:t>
        </w:r>
        <w:r>
          <w:rPr>
            <w:rFonts w:eastAsia="나눔명조" w:hint="eastAsia"/>
            <w:sz w:val="20"/>
            <w:szCs w:val="22"/>
          </w:rPr>
          <w:t xml:space="preserve"> </w:t>
        </w:r>
        <w:r>
          <w:rPr>
            <w:rFonts w:eastAsia="나눔명조" w:hint="eastAsia"/>
            <w:sz w:val="20"/>
            <w:szCs w:val="22"/>
          </w:rPr>
          <w:t>확률을</w:t>
        </w:r>
        <w:r>
          <w:rPr>
            <w:rFonts w:eastAsia="나눔명조" w:hint="eastAsia"/>
            <w:sz w:val="20"/>
            <w:szCs w:val="22"/>
          </w:rPr>
          <w:t xml:space="preserve"> </w:t>
        </w:r>
        <w:r>
          <w:rPr>
            <w:rFonts w:eastAsia="나눔명조" w:hint="eastAsia"/>
            <w:sz w:val="20"/>
            <w:szCs w:val="22"/>
          </w:rPr>
          <w:t>제고하는</w:t>
        </w:r>
        <w:r>
          <w:rPr>
            <w:rFonts w:eastAsia="나눔명조" w:hint="eastAsia"/>
            <w:sz w:val="20"/>
            <w:szCs w:val="22"/>
          </w:rPr>
          <w:t xml:space="preserve"> </w:t>
        </w:r>
        <w:r>
          <w:rPr>
            <w:rFonts w:eastAsia="나눔명조" w:hint="eastAsia"/>
            <w:sz w:val="20"/>
            <w:szCs w:val="22"/>
          </w:rPr>
          <w:t>것으로</w:t>
        </w:r>
        <w:r>
          <w:rPr>
            <w:rFonts w:eastAsia="나눔명조" w:hint="eastAsia"/>
            <w:sz w:val="20"/>
            <w:szCs w:val="22"/>
          </w:rPr>
          <w:t xml:space="preserve"> </w:t>
        </w:r>
        <w:r>
          <w:rPr>
            <w:rFonts w:eastAsia="나눔명조" w:hint="eastAsia"/>
            <w:sz w:val="20"/>
            <w:szCs w:val="22"/>
          </w:rPr>
          <w:t>나타났으며</w:t>
        </w:r>
        <w:r>
          <w:rPr>
            <w:rFonts w:eastAsia="나눔명조" w:hint="eastAsia"/>
            <w:sz w:val="20"/>
            <w:szCs w:val="22"/>
          </w:rPr>
          <w:t>,</w:t>
        </w:r>
        <w:r>
          <w:rPr>
            <w:rFonts w:eastAsia="나눔명조"/>
            <w:sz w:val="20"/>
            <w:szCs w:val="22"/>
          </w:rPr>
          <w:t xml:space="preserve"> </w:t>
        </w:r>
        <w:r>
          <w:rPr>
            <w:rFonts w:eastAsia="나눔명조" w:hint="eastAsia"/>
            <w:sz w:val="20"/>
            <w:szCs w:val="22"/>
          </w:rPr>
          <w:t>리더십</w:t>
        </w:r>
        <w:r>
          <w:rPr>
            <w:rFonts w:eastAsia="나눔명조" w:hint="eastAsia"/>
            <w:sz w:val="20"/>
            <w:szCs w:val="22"/>
          </w:rPr>
          <w:t xml:space="preserve"> </w:t>
        </w:r>
        <w:r>
          <w:rPr>
            <w:rFonts w:eastAsia="나눔명조" w:hint="eastAsia"/>
            <w:sz w:val="20"/>
            <w:szCs w:val="22"/>
          </w:rPr>
          <w:t>변수들</w:t>
        </w:r>
        <w:r w:rsidR="00B217AE">
          <w:rPr>
            <w:rFonts w:eastAsia="나눔명조" w:hint="eastAsia"/>
            <w:sz w:val="20"/>
            <w:szCs w:val="22"/>
          </w:rPr>
          <w:t>을</w:t>
        </w:r>
        <w:r w:rsidR="00B217AE">
          <w:rPr>
            <w:rFonts w:eastAsia="나눔명조" w:hint="eastAsia"/>
            <w:sz w:val="20"/>
            <w:szCs w:val="22"/>
          </w:rPr>
          <w:t xml:space="preserve"> </w:t>
        </w:r>
        <w:r w:rsidR="00B217AE">
          <w:rPr>
            <w:rFonts w:eastAsia="나눔명조" w:hint="eastAsia"/>
            <w:sz w:val="20"/>
            <w:szCs w:val="22"/>
          </w:rPr>
          <w:t>포함한</w:t>
        </w:r>
        <w:r w:rsidR="00B217AE">
          <w:rPr>
            <w:rFonts w:eastAsia="나눔명조" w:hint="eastAsia"/>
            <w:sz w:val="20"/>
            <w:szCs w:val="22"/>
          </w:rPr>
          <w:t xml:space="preserve"> </w:t>
        </w:r>
        <w:r w:rsidR="00B217AE">
          <w:rPr>
            <w:rFonts w:eastAsia="나눔명조"/>
            <w:sz w:val="20"/>
            <w:szCs w:val="22"/>
          </w:rPr>
          <w:t>&lt;</w:t>
        </w:r>
        <w:r w:rsidR="00B217AE">
          <w:rPr>
            <w:rFonts w:eastAsia="나눔명조" w:hint="eastAsia"/>
            <w:sz w:val="20"/>
            <w:szCs w:val="22"/>
          </w:rPr>
          <w:t>모델</w:t>
        </w:r>
        <w:r w:rsidR="00B217AE">
          <w:rPr>
            <w:rFonts w:eastAsia="나눔명조" w:hint="eastAsia"/>
            <w:sz w:val="20"/>
            <w:szCs w:val="22"/>
          </w:rPr>
          <w:t xml:space="preserve"> </w:t>
        </w:r>
        <w:r w:rsidR="00B217AE">
          <w:rPr>
            <w:rFonts w:eastAsia="나눔명조"/>
            <w:sz w:val="20"/>
            <w:szCs w:val="22"/>
          </w:rPr>
          <w:t>5&gt;</w:t>
        </w:r>
      </w:ins>
      <w:ins w:id="3644" w:author="Park, Sanghoon" w:date="2021-10-01T14:15:00Z">
        <w:r w:rsidR="00B217AE">
          <w:rPr>
            <w:rFonts w:eastAsia="나눔명조" w:hint="eastAsia"/>
            <w:sz w:val="20"/>
            <w:szCs w:val="22"/>
          </w:rPr>
          <w:t>도</w:t>
        </w:r>
        <w:r w:rsidR="00B217AE">
          <w:rPr>
            <w:rFonts w:eastAsia="나눔명조" w:hint="eastAsia"/>
            <w:sz w:val="20"/>
            <w:szCs w:val="22"/>
          </w:rPr>
          <w:t xml:space="preserve"> </w:t>
        </w:r>
        <w:r w:rsidR="00B217AE">
          <w:rPr>
            <w:rFonts w:eastAsia="나눔명조" w:hint="eastAsia"/>
            <w:sz w:val="20"/>
            <w:szCs w:val="22"/>
          </w:rPr>
          <w:t>일관된</w:t>
        </w:r>
        <w:r w:rsidR="00B217AE">
          <w:rPr>
            <w:rFonts w:eastAsia="나눔명조" w:hint="eastAsia"/>
            <w:sz w:val="20"/>
            <w:szCs w:val="22"/>
          </w:rPr>
          <w:t xml:space="preserve"> </w:t>
        </w:r>
        <w:r w:rsidR="00B217AE">
          <w:rPr>
            <w:rFonts w:eastAsia="나눔명조" w:hint="eastAsia"/>
            <w:sz w:val="20"/>
            <w:szCs w:val="22"/>
          </w:rPr>
          <w:t>결과를</w:t>
        </w:r>
        <w:r w:rsidR="00B217AE">
          <w:rPr>
            <w:rFonts w:eastAsia="나눔명조" w:hint="eastAsia"/>
            <w:sz w:val="20"/>
            <w:szCs w:val="22"/>
          </w:rPr>
          <w:t xml:space="preserve"> </w:t>
        </w:r>
        <w:r w:rsidR="00B217AE">
          <w:rPr>
            <w:rFonts w:eastAsia="나눔명조" w:hint="eastAsia"/>
            <w:sz w:val="20"/>
            <w:szCs w:val="22"/>
          </w:rPr>
          <w:t>보여주고</w:t>
        </w:r>
        <w:r w:rsidR="00B217AE">
          <w:rPr>
            <w:rFonts w:eastAsia="나눔명조" w:hint="eastAsia"/>
            <w:sz w:val="20"/>
            <w:szCs w:val="22"/>
          </w:rPr>
          <w:t xml:space="preserve"> </w:t>
        </w:r>
        <w:r w:rsidR="00B217AE">
          <w:rPr>
            <w:rFonts w:eastAsia="나눔명조" w:hint="eastAsia"/>
            <w:sz w:val="20"/>
            <w:szCs w:val="22"/>
          </w:rPr>
          <w:t>있다</w:t>
        </w:r>
        <w:r w:rsidR="00B217AE">
          <w:rPr>
            <w:rFonts w:eastAsia="나눔명조" w:hint="eastAsia"/>
            <w:sz w:val="20"/>
            <w:szCs w:val="22"/>
          </w:rPr>
          <w:t>.</w:t>
        </w:r>
      </w:ins>
      <w:ins w:id="3645" w:author="Park, Sanghoon" w:date="2021-10-01T14:18:00Z">
        <w:r w:rsidR="00B217AE">
          <w:rPr>
            <w:rFonts w:eastAsia="나눔명조"/>
            <w:sz w:val="20"/>
            <w:szCs w:val="22"/>
          </w:rPr>
          <w:t xml:space="preserve"> </w:t>
        </w:r>
      </w:ins>
      <w:ins w:id="3646" w:author="Park, Sanghoon" w:date="2021-10-01T14:16:00Z">
        <w:r w:rsidR="00B217AE">
          <w:rPr>
            <w:rFonts w:eastAsia="나눔명조" w:hint="eastAsia"/>
            <w:sz w:val="20"/>
            <w:szCs w:val="22"/>
          </w:rPr>
          <w:t>따라서</w:t>
        </w:r>
        <w:r w:rsidR="00B217AE">
          <w:rPr>
            <w:rFonts w:eastAsia="나눔명조" w:hint="eastAsia"/>
            <w:sz w:val="20"/>
            <w:szCs w:val="22"/>
          </w:rPr>
          <w:t xml:space="preserve"> </w:t>
        </w:r>
        <w:r w:rsidR="00B217AE">
          <w:rPr>
            <w:rFonts w:eastAsia="나눔명조" w:hint="eastAsia"/>
            <w:sz w:val="20"/>
            <w:szCs w:val="22"/>
          </w:rPr>
          <w:t>협업</w:t>
        </w:r>
        <w:r w:rsidR="00B217AE">
          <w:rPr>
            <w:rFonts w:eastAsia="나눔명조" w:hint="eastAsia"/>
            <w:sz w:val="20"/>
            <w:szCs w:val="22"/>
          </w:rPr>
          <w:t xml:space="preserve"> </w:t>
        </w:r>
        <w:r w:rsidR="00B217AE">
          <w:rPr>
            <w:rFonts w:eastAsia="나눔명조" w:hint="eastAsia"/>
            <w:sz w:val="20"/>
            <w:szCs w:val="22"/>
          </w:rPr>
          <w:t>및</w:t>
        </w:r>
        <w:r w:rsidR="00B217AE">
          <w:rPr>
            <w:rFonts w:eastAsia="나눔명조" w:hint="eastAsia"/>
            <w:sz w:val="20"/>
            <w:szCs w:val="22"/>
          </w:rPr>
          <w:t xml:space="preserve"> </w:t>
        </w:r>
        <w:r w:rsidR="00B217AE">
          <w:rPr>
            <w:rFonts w:eastAsia="나눔명조" w:hint="eastAsia"/>
            <w:sz w:val="20"/>
            <w:szCs w:val="22"/>
          </w:rPr>
          <w:t>의사소통의</w:t>
        </w:r>
        <w:r w:rsidR="00B217AE">
          <w:rPr>
            <w:rFonts w:eastAsia="나눔명조" w:hint="eastAsia"/>
            <w:sz w:val="20"/>
            <w:szCs w:val="22"/>
          </w:rPr>
          <w:t xml:space="preserve"> </w:t>
        </w:r>
      </w:ins>
      <w:ins w:id="3647" w:author="Park, Sanghoon" w:date="2021-10-01T14:17:00Z">
        <w:r w:rsidR="00B217AE">
          <w:rPr>
            <w:rFonts w:eastAsia="나눔명조" w:hint="eastAsia"/>
            <w:sz w:val="20"/>
            <w:szCs w:val="22"/>
          </w:rPr>
          <w:t>공공봉사동기에</w:t>
        </w:r>
        <w:r w:rsidR="00B217AE">
          <w:rPr>
            <w:rFonts w:eastAsia="나눔명조" w:hint="eastAsia"/>
            <w:sz w:val="20"/>
            <w:szCs w:val="22"/>
          </w:rPr>
          <w:t xml:space="preserve"> </w:t>
        </w:r>
        <w:r w:rsidR="00B217AE">
          <w:rPr>
            <w:rFonts w:eastAsia="나눔명조" w:hint="eastAsia"/>
            <w:sz w:val="20"/>
            <w:szCs w:val="22"/>
          </w:rPr>
          <w:t>대한</w:t>
        </w:r>
        <w:r w:rsidR="00B217AE">
          <w:rPr>
            <w:rFonts w:eastAsia="나눔명조" w:hint="eastAsia"/>
            <w:sz w:val="20"/>
            <w:szCs w:val="22"/>
          </w:rPr>
          <w:t xml:space="preserve"> </w:t>
        </w:r>
      </w:ins>
      <w:ins w:id="3648" w:author="Park, Sanghoon" w:date="2021-10-01T14:16:00Z">
        <w:r w:rsidR="00B217AE">
          <w:rPr>
            <w:rFonts w:eastAsia="나눔명조" w:hint="eastAsia"/>
            <w:sz w:val="20"/>
            <w:szCs w:val="22"/>
          </w:rPr>
          <w:t>통계적으로</w:t>
        </w:r>
        <w:r w:rsidR="00B217AE">
          <w:rPr>
            <w:rFonts w:eastAsia="나눔명조" w:hint="eastAsia"/>
            <w:sz w:val="20"/>
            <w:szCs w:val="22"/>
          </w:rPr>
          <w:t xml:space="preserve"> </w:t>
        </w:r>
        <w:r w:rsidR="00B217AE">
          <w:rPr>
            <w:rFonts w:eastAsia="나눔명조" w:hint="eastAsia"/>
            <w:sz w:val="20"/>
            <w:szCs w:val="22"/>
          </w:rPr>
          <w:t>유의미한</w:t>
        </w:r>
        <w:r w:rsidR="00B217AE">
          <w:rPr>
            <w:rFonts w:eastAsia="나눔명조" w:hint="eastAsia"/>
            <w:sz w:val="20"/>
            <w:szCs w:val="22"/>
          </w:rPr>
          <w:t xml:space="preserve"> </w:t>
        </w:r>
      </w:ins>
      <w:ins w:id="3649" w:author="Park, Sanghoon" w:date="2021-10-01T14:17:00Z">
        <w:r w:rsidR="00B217AE">
          <w:rPr>
            <w:rFonts w:eastAsia="나눔명조" w:hint="eastAsia"/>
            <w:sz w:val="20"/>
            <w:szCs w:val="22"/>
          </w:rPr>
          <w:t>긍정적</w:t>
        </w:r>
        <w:r w:rsidR="00B217AE">
          <w:rPr>
            <w:rFonts w:eastAsia="나눔명조" w:hint="eastAsia"/>
            <w:sz w:val="20"/>
            <w:szCs w:val="22"/>
          </w:rPr>
          <w:t xml:space="preserve"> </w:t>
        </w:r>
        <w:r w:rsidR="00B217AE">
          <w:rPr>
            <w:rFonts w:eastAsia="나눔명조" w:hint="eastAsia"/>
            <w:sz w:val="20"/>
            <w:szCs w:val="22"/>
          </w:rPr>
          <w:t>효과를</w:t>
        </w:r>
        <w:r w:rsidR="00B217AE">
          <w:rPr>
            <w:rFonts w:eastAsia="나눔명조" w:hint="eastAsia"/>
            <w:sz w:val="20"/>
            <w:szCs w:val="22"/>
          </w:rPr>
          <w:t xml:space="preserve"> </w:t>
        </w:r>
        <w:r w:rsidR="00B217AE">
          <w:rPr>
            <w:rFonts w:eastAsia="나눔명조" w:hint="eastAsia"/>
            <w:sz w:val="20"/>
            <w:szCs w:val="22"/>
          </w:rPr>
          <w:t>확인할</w:t>
        </w:r>
        <w:r w:rsidR="00B217AE">
          <w:rPr>
            <w:rFonts w:eastAsia="나눔명조" w:hint="eastAsia"/>
            <w:sz w:val="20"/>
            <w:szCs w:val="22"/>
          </w:rPr>
          <w:t xml:space="preserve"> </w:t>
        </w:r>
        <w:r w:rsidR="00B217AE">
          <w:rPr>
            <w:rFonts w:eastAsia="나눔명조" w:hint="eastAsia"/>
            <w:sz w:val="20"/>
            <w:szCs w:val="22"/>
          </w:rPr>
          <w:t>수</w:t>
        </w:r>
        <w:r w:rsidR="00B217AE">
          <w:rPr>
            <w:rFonts w:eastAsia="나눔명조" w:hint="eastAsia"/>
            <w:sz w:val="20"/>
            <w:szCs w:val="22"/>
          </w:rPr>
          <w:t xml:space="preserve"> </w:t>
        </w:r>
        <w:r w:rsidR="00B217AE">
          <w:rPr>
            <w:rFonts w:eastAsia="나눔명조" w:hint="eastAsia"/>
            <w:sz w:val="20"/>
            <w:szCs w:val="22"/>
          </w:rPr>
          <w:t>있다</w:t>
        </w:r>
        <w:r w:rsidR="00B217AE">
          <w:rPr>
            <w:rFonts w:eastAsia="나눔명조" w:hint="eastAsia"/>
            <w:sz w:val="20"/>
            <w:szCs w:val="22"/>
          </w:rPr>
          <w:t>.</w:t>
        </w:r>
      </w:ins>
    </w:p>
    <w:p w14:paraId="721470B3" w14:textId="1300D6B4" w:rsidR="00B217AE" w:rsidRDefault="00B217AE" w:rsidP="00B217AE">
      <w:pPr>
        <w:wordWrap/>
        <w:spacing w:before="120" w:after="120" w:line="276" w:lineRule="auto"/>
        <w:rPr>
          <w:ins w:id="3650" w:author="Park, Sanghoon" w:date="2021-10-01T14:38:00Z"/>
          <w:rFonts w:eastAsia="나눔명조"/>
          <w:sz w:val="20"/>
          <w:szCs w:val="22"/>
        </w:rPr>
      </w:pPr>
      <w:ins w:id="3651" w:author="Park, Sanghoon" w:date="2021-10-01T14:21:00Z">
        <w:r w:rsidRPr="00FF0631">
          <w:rPr>
            <w:rFonts w:eastAsia="나눔명조" w:hint="eastAsia"/>
            <w:sz w:val="20"/>
            <w:szCs w:val="22"/>
          </w:rPr>
          <w:t>각각의</w:t>
        </w:r>
        <w:r w:rsidRPr="00FF0631">
          <w:rPr>
            <w:rFonts w:eastAsia="나눔명조" w:hint="eastAsia"/>
            <w:sz w:val="20"/>
            <w:szCs w:val="22"/>
          </w:rPr>
          <w:t xml:space="preserve"> </w:t>
        </w:r>
        <w:r w:rsidRPr="00FF0631">
          <w:rPr>
            <w:rFonts w:eastAsia="나눔명조" w:hint="eastAsia"/>
            <w:sz w:val="20"/>
            <w:szCs w:val="22"/>
          </w:rPr>
          <w:t>리더십</w:t>
        </w:r>
        <w:r w:rsidRPr="00FF0631">
          <w:rPr>
            <w:rFonts w:eastAsia="나눔명조" w:hint="eastAsia"/>
            <w:sz w:val="20"/>
            <w:szCs w:val="22"/>
          </w:rPr>
          <w:t xml:space="preserve"> </w:t>
        </w:r>
        <w:r w:rsidRPr="00FF0631">
          <w:rPr>
            <w:rFonts w:eastAsia="나눔명조" w:hint="eastAsia"/>
            <w:sz w:val="20"/>
            <w:szCs w:val="22"/>
          </w:rPr>
          <w:t>유형이</w:t>
        </w:r>
        <w:r w:rsidRPr="00FF0631">
          <w:rPr>
            <w:rFonts w:eastAsia="나눔명조" w:hint="eastAsia"/>
            <w:sz w:val="20"/>
            <w:szCs w:val="22"/>
          </w:rPr>
          <w:t xml:space="preserve"> </w:t>
        </w:r>
        <w:r w:rsidRPr="00FF0631">
          <w:rPr>
            <w:rFonts w:eastAsia="나눔명조" w:hint="eastAsia"/>
            <w:sz w:val="20"/>
            <w:szCs w:val="22"/>
          </w:rPr>
          <w:t>공공봉사동기에</w:t>
        </w:r>
        <w:r w:rsidRPr="00FF0631">
          <w:rPr>
            <w:rFonts w:eastAsia="나눔명조" w:hint="eastAsia"/>
            <w:sz w:val="20"/>
            <w:szCs w:val="22"/>
          </w:rPr>
          <w:t xml:space="preserve"> </w:t>
        </w:r>
        <w:r w:rsidRPr="00FF0631">
          <w:rPr>
            <w:rFonts w:eastAsia="나눔명조" w:hint="eastAsia"/>
            <w:sz w:val="20"/>
            <w:szCs w:val="22"/>
          </w:rPr>
          <w:t>미치는</w:t>
        </w:r>
        <w:r w:rsidRPr="00FF0631">
          <w:rPr>
            <w:rFonts w:eastAsia="나눔명조" w:hint="eastAsia"/>
            <w:sz w:val="20"/>
            <w:szCs w:val="22"/>
          </w:rPr>
          <w:t xml:space="preserve"> </w:t>
        </w:r>
        <w:r w:rsidRPr="00FF0631">
          <w:rPr>
            <w:rFonts w:eastAsia="나눔명조" w:hint="eastAsia"/>
            <w:sz w:val="20"/>
            <w:szCs w:val="22"/>
          </w:rPr>
          <w:t>효과가</w:t>
        </w:r>
        <w:r w:rsidRPr="00FF0631">
          <w:rPr>
            <w:rFonts w:eastAsia="나눔명조" w:hint="eastAsia"/>
            <w:sz w:val="20"/>
            <w:szCs w:val="22"/>
          </w:rPr>
          <w:t xml:space="preserve"> </w:t>
        </w:r>
        <w:r>
          <w:rPr>
            <w:rFonts w:eastAsia="나눔명조" w:hint="eastAsia"/>
            <w:sz w:val="20"/>
            <w:szCs w:val="22"/>
          </w:rPr>
          <w:t>서로에</w:t>
        </w:r>
        <w:r>
          <w:rPr>
            <w:rFonts w:eastAsia="나눔명조" w:hint="eastAsia"/>
            <w:sz w:val="20"/>
            <w:szCs w:val="22"/>
          </w:rPr>
          <w:t xml:space="preserve"> </w:t>
        </w:r>
        <w:r>
          <w:rPr>
            <w:rFonts w:eastAsia="나눔명조" w:hint="eastAsia"/>
            <w:sz w:val="20"/>
            <w:szCs w:val="22"/>
          </w:rPr>
          <w:t>대해</w:t>
        </w:r>
        <w:r w:rsidRPr="00FF0631">
          <w:rPr>
            <w:rFonts w:eastAsia="나눔명조" w:hint="eastAsia"/>
            <w:sz w:val="20"/>
            <w:szCs w:val="22"/>
          </w:rPr>
          <w:t xml:space="preserve"> </w:t>
        </w:r>
        <w:r w:rsidRPr="00FF0631">
          <w:rPr>
            <w:rFonts w:eastAsia="나눔명조" w:hint="eastAsia"/>
            <w:sz w:val="20"/>
            <w:szCs w:val="22"/>
          </w:rPr>
          <w:t>조건적인지</w:t>
        </w:r>
        <w:r w:rsidRPr="00FF0631">
          <w:rPr>
            <w:rFonts w:eastAsia="나눔명조" w:hint="eastAsia"/>
            <w:sz w:val="20"/>
            <w:szCs w:val="22"/>
          </w:rPr>
          <w:t xml:space="preserve"> </w:t>
        </w:r>
        <w:r w:rsidRPr="00FF0631">
          <w:rPr>
            <w:rFonts w:eastAsia="나눔명조" w:hint="eastAsia"/>
            <w:sz w:val="20"/>
            <w:szCs w:val="22"/>
          </w:rPr>
          <w:t>살펴보기</w:t>
        </w:r>
        <w:r w:rsidRPr="00FF0631">
          <w:rPr>
            <w:rFonts w:eastAsia="나눔명조" w:hint="eastAsia"/>
            <w:sz w:val="20"/>
            <w:szCs w:val="22"/>
          </w:rPr>
          <w:t xml:space="preserve"> </w:t>
        </w:r>
        <w:r w:rsidRPr="00FF0631">
          <w:rPr>
            <w:rFonts w:eastAsia="나눔명조" w:hint="eastAsia"/>
            <w:sz w:val="20"/>
            <w:szCs w:val="22"/>
          </w:rPr>
          <w:t>위해</w:t>
        </w:r>
        <w:r w:rsidRPr="00FF0631">
          <w:rPr>
            <w:rFonts w:eastAsia="나눔명조" w:hint="eastAsia"/>
            <w:sz w:val="20"/>
            <w:szCs w:val="22"/>
          </w:rPr>
          <w:t xml:space="preserve"> </w:t>
        </w:r>
        <w:r w:rsidRPr="00FF0631">
          <w:rPr>
            <w:rFonts w:eastAsia="나눔명조" w:hint="eastAsia"/>
            <w:sz w:val="20"/>
            <w:szCs w:val="22"/>
          </w:rPr>
          <w:t>상호작용항</w:t>
        </w:r>
        <w:r w:rsidRPr="00FF0631">
          <w:rPr>
            <w:rFonts w:eastAsia="나눔명조"/>
            <w:sz w:val="20"/>
            <w:szCs w:val="22"/>
          </w:rPr>
          <w:t>(interaction term)</w:t>
        </w:r>
        <w:r w:rsidRPr="00FF0631">
          <w:rPr>
            <w:rFonts w:eastAsia="나눔명조" w:hint="eastAsia"/>
            <w:sz w:val="20"/>
            <w:szCs w:val="22"/>
          </w:rPr>
          <w:t>을</w:t>
        </w:r>
        <w:r w:rsidRPr="00FF0631">
          <w:rPr>
            <w:rFonts w:eastAsia="나눔명조" w:hint="eastAsia"/>
            <w:sz w:val="20"/>
            <w:szCs w:val="22"/>
          </w:rPr>
          <w:t xml:space="preserve"> </w:t>
        </w:r>
        <w:r w:rsidRPr="00FF0631">
          <w:rPr>
            <w:rFonts w:eastAsia="나눔명조" w:hint="eastAsia"/>
            <w:sz w:val="20"/>
            <w:szCs w:val="22"/>
          </w:rPr>
          <w:t>구성항</w:t>
        </w:r>
        <w:r w:rsidRPr="00FF0631">
          <w:rPr>
            <w:rFonts w:eastAsia="나눔명조"/>
            <w:sz w:val="20"/>
            <w:szCs w:val="22"/>
          </w:rPr>
          <w:t>(constituent terms)</w:t>
        </w:r>
        <w:r w:rsidRPr="00FF0631">
          <w:rPr>
            <w:rFonts w:eastAsia="나눔명조" w:hint="eastAsia"/>
            <w:sz w:val="20"/>
            <w:szCs w:val="22"/>
          </w:rPr>
          <w:t>과</w:t>
        </w:r>
        <w:r w:rsidRPr="00FF0631">
          <w:rPr>
            <w:rFonts w:eastAsia="나눔명조" w:hint="eastAsia"/>
            <w:sz w:val="20"/>
            <w:szCs w:val="22"/>
          </w:rPr>
          <w:t xml:space="preserve"> </w:t>
        </w:r>
        <w:r w:rsidRPr="00FF0631">
          <w:rPr>
            <w:rFonts w:eastAsia="나눔명조" w:hint="eastAsia"/>
            <w:sz w:val="20"/>
            <w:szCs w:val="22"/>
          </w:rPr>
          <w:t>함께</w:t>
        </w:r>
        <w:r w:rsidRPr="00FF0631">
          <w:rPr>
            <w:rFonts w:eastAsia="나눔명조" w:hint="eastAsia"/>
            <w:sz w:val="20"/>
            <w:szCs w:val="22"/>
          </w:rPr>
          <w:t xml:space="preserve"> </w:t>
        </w:r>
        <w:r w:rsidRPr="00FF0631">
          <w:rPr>
            <w:rFonts w:eastAsia="나눔명조" w:hint="eastAsia"/>
            <w:sz w:val="20"/>
            <w:szCs w:val="22"/>
          </w:rPr>
          <w:t>모델에</w:t>
        </w:r>
        <w:r w:rsidRPr="00FF0631">
          <w:rPr>
            <w:rFonts w:eastAsia="나눔명조" w:hint="eastAsia"/>
            <w:sz w:val="20"/>
            <w:szCs w:val="22"/>
          </w:rPr>
          <w:t xml:space="preserve"> </w:t>
        </w:r>
        <w:r w:rsidRPr="00FF0631">
          <w:rPr>
            <w:rFonts w:eastAsia="나눔명조" w:hint="eastAsia"/>
            <w:sz w:val="20"/>
            <w:szCs w:val="22"/>
          </w:rPr>
          <w:t>포함하</w:t>
        </w:r>
        <w:r>
          <w:rPr>
            <w:rFonts w:eastAsia="나눔명조" w:hint="eastAsia"/>
            <w:sz w:val="20"/>
            <w:szCs w:val="22"/>
          </w:rPr>
          <w:t>여</w:t>
        </w:r>
        <w:r>
          <w:rPr>
            <w:rFonts w:eastAsia="나눔명조" w:hint="eastAsia"/>
            <w:sz w:val="20"/>
            <w:szCs w:val="22"/>
          </w:rPr>
          <w:t xml:space="preserve"> </w:t>
        </w:r>
        <w:r>
          <w:rPr>
            <w:rFonts w:eastAsia="나눔명조"/>
            <w:sz w:val="20"/>
            <w:szCs w:val="22"/>
          </w:rPr>
          <w:t>&lt;</w:t>
        </w:r>
        <w:r>
          <w:rPr>
            <w:rFonts w:eastAsia="나눔명조" w:hint="eastAsia"/>
            <w:sz w:val="20"/>
            <w:szCs w:val="22"/>
          </w:rPr>
          <w:t>모델</w:t>
        </w:r>
        <w:r>
          <w:rPr>
            <w:rFonts w:eastAsia="나눔명조" w:hint="eastAsia"/>
            <w:sz w:val="20"/>
            <w:szCs w:val="22"/>
          </w:rPr>
          <w:t xml:space="preserve"> </w:t>
        </w:r>
        <w:r>
          <w:rPr>
            <w:rFonts w:eastAsia="나눔명조"/>
            <w:sz w:val="20"/>
            <w:szCs w:val="22"/>
          </w:rPr>
          <w:t>6&gt;</w:t>
        </w:r>
        <w:r>
          <w:rPr>
            <w:rFonts w:eastAsia="나눔명조" w:hint="eastAsia"/>
            <w:sz w:val="20"/>
            <w:szCs w:val="22"/>
          </w:rPr>
          <w:t>을</w:t>
        </w:r>
        <w:r>
          <w:rPr>
            <w:rFonts w:eastAsia="나눔명조" w:hint="eastAsia"/>
            <w:sz w:val="20"/>
            <w:szCs w:val="22"/>
          </w:rPr>
          <w:t xml:space="preserve"> </w:t>
        </w:r>
        <w:r>
          <w:rPr>
            <w:rFonts w:eastAsia="나눔명조" w:hint="eastAsia"/>
            <w:sz w:val="20"/>
            <w:szCs w:val="22"/>
          </w:rPr>
          <w:t>수립하였다</w:t>
        </w:r>
        <w:r>
          <w:rPr>
            <w:rFonts w:eastAsia="나눔명조"/>
            <w:sz w:val="20"/>
            <w:szCs w:val="22"/>
          </w:rPr>
          <w:fldChar w:fldCharType="begin"/>
        </w:r>
      </w:ins>
      <w:r w:rsidR="005302F9">
        <w:rPr>
          <w:rFonts w:eastAsia="나눔명조"/>
          <w:sz w:val="20"/>
          <w:szCs w:val="22"/>
        </w:rPr>
        <w:instrText xml:space="preserve"> ADDIN ZOTERO_ITEM CSL_CITATION {"citationID":"QQlNIJTL","properties":{"formattedCitation":"(Brambor, Clark, and Golder 2006)","plainCitation":"(Brambor, Clark, and Golder 2006)","noteIndex":0},"citationItems":[{"id":"1rrBPs3u/OHhH0xs7","uris":["http://www.mendeley.com/documents/?uuid=34902777-8545-4f57-9ea7-429799fcc533"],"uri":["http://www.mendeley.com/documents/?uuid=34902777-8545-4f57-9ea7-429799fcc533"],"itemData":{"DOI":"10.1093/pan/mpi014","ISSN":"10471987","abstract":"Multiplicative interaction models are common in the quantitative political science literature. This is so for good reason. Institutional arguments frequently imply that the relationship between political inputs and outcomes varies depending on the institutional context. Models of strategic interaction typically produce conditional hypotheses as well. Although conditional hypotheses are ubiquitous in political science and multiplicative interaction models have been found to capture their intuition quite well, a survey of the top three political science journals from 1998 to 2002 suggests that the execution of these models is often flawed and inferential errors are common. We believe that considerable progress in our understanding of the political world can occur if scholars follow the simple checklist of dos and don'ts for using multiplicative interaction models presented in this article. Only 10% of the articles in our survey followed the checklist. © The Author 2005. Published by Oxford University Press on behalf of the Society for Political Methodology. All rights reserved.","author":[{"dropping-particle":"","family":"Brambor","given":"Thomas","non-dropping-particle":"","parse-names":false,"suffix":""},{"dropping-particle":"","family":"Clark","given":"William Roberts","non-dropping-particle":"","parse-names":false,"suffix":""},{"dropping-particle":"","family":"Golder","given":"Matt","non-dropping-particle":"","parse-names":false,"suffix":""}],"container-title":"Political Analysis","id":"6t1sT64W/N8zkEqAR","issue":"1","issued":{"date-parts":[["2006"]]},"page":"63-82","title":"Understanding interaction models: Improving empirical analyses","type":"article-journal","volume":"14"}}],"schema":"https://github.com/citation-style-language/schema/raw/master/csl-citation.json"} </w:instrText>
      </w:r>
      <w:ins w:id="3652" w:author="Park, Sanghoon" w:date="2021-10-01T14:21:00Z">
        <w:r>
          <w:rPr>
            <w:rFonts w:eastAsia="나눔명조"/>
            <w:sz w:val="20"/>
            <w:szCs w:val="22"/>
          </w:rPr>
          <w:fldChar w:fldCharType="separate"/>
        </w:r>
        <w:r w:rsidRPr="00A059AD">
          <w:rPr>
            <w:rFonts w:eastAsia="나눔명조"/>
            <w:sz w:val="20"/>
            <w:szCs w:val="22"/>
          </w:rPr>
          <w:t>(Brambor, Clark, and Golder 2006)</w:t>
        </w:r>
        <w:r>
          <w:rPr>
            <w:rFonts w:eastAsia="나눔명조"/>
            <w:sz w:val="20"/>
            <w:szCs w:val="22"/>
          </w:rPr>
          <w:fldChar w:fldCharType="end"/>
        </w:r>
        <w:r w:rsidRPr="00FF0631">
          <w:rPr>
            <w:rFonts w:eastAsia="나눔명조"/>
            <w:sz w:val="20"/>
            <w:szCs w:val="22"/>
          </w:rPr>
          <w:t>.</w:t>
        </w:r>
        <w:r>
          <w:rPr>
            <w:rFonts w:eastAsia="나눔명조"/>
            <w:sz w:val="20"/>
            <w:szCs w:val="22"/>
          </w:rPr>
          <w:t xml:space="preserve"> &lt;</w:t>
        </w:r>
        <w:r>
          <w:rPr>
            <w:rFonts w:eastAsia="나눔명조" w:hint="eastAsia"/>
            <w:sz w:val="20"/>
            <w:szCs w:val="22"/>
          </w:rPr>
          <w:t>모델</w:t>
        </w:r>
        <w:r>
          <w:rPr>
            <w:rFonts w:eastAsia="나눔명조" w:hint="eastAsia"/>
            <w:sz w:val="20"/>
            <w:szCs w:val="22"/>
          </w:rPr>
          <w:t xml:space="preserve"> </w:t>
        </w:r>
        <w:r>
          <w:rPr>
            <w:rFonts w:eastAsia="나눔명조"/>
            <w:sz w:val="20"/>
            <w:szCs w:val="22"/>
          </w:rPr>
          <w:t>6&gt;</w:t>
        </w:r>
        <w:r>
          <w:rPr>
            <w:rFonts w:eastAsia="나눔명조" w:hint="eastAsia"/>
            <w:sz w:val="20"/>
            <w:szCs w:val="22"/>
          </w:rPr>
          <w:t>을</w:t>
        </w:r>
        <w:r>
          <w:rPr>
            <w:rFonts w:eastAsia="나눔명조" w:hint="eastAsia"/>
            <w:sz w:val="20"/>
            <w:szCs w:val="22"/>
          </w:rPr>
          <w:t xml:space="preserve"> </w:t>
        </w:r>
        <w:r>
          <w:rPr>
            <w:rFonts w:eastAsia="나눔명조" w:hint="eastAsia"/>
            <w:sz w:val="20"/>
            <w:szCs w:val="22"/>
          </w:rPr>
          <w:t>통해</w:t>
        </w:r>
        <w:r>
          <w:rPr>
            <w:rFonts w:eastAsia="나눔명조" w:hint="eastAsia"/>
            <w:sz w:val="20"/>
            <w:szCs w:val="22"/>
          </w:rPr>
          <w:t xml:space="preserve"> </w:t>
        </w:r>
      </w:ins>
      <w:ins w:id="3653" w:author="Park, Sanghoon" w:date="2021-10-01T14:18:00Z">
        <w:r w:rsidRPr="005370FC">
          <w:rPr>
            <w:rFonts w:eastAsia="나눔명조" w:hint="eastAsia"/>
            <w:sz w:val="20"/>
            <w:szCs w:val="22"/>
          </w:rPr>
          <w:t>조직</w:t>
        </w:r>
        <w:r w:rsidRPr="005370FC">
          <w:rPr>
            <w:rFonts w:eastAsia="나눔명조" w:hint="eastAsia"/>
            <w:sz w:val="20"/>
            <w:szCs w:val="22"/>
          </w:rPr>
          <w:t xml:space="preserve"> </w:t>
        </w:r>
        <w:r w:rsidRPr="005370FC">
          <w:rPr>
            <w:rFonts w:eastAsia="나눔명조" w:hint="eastAsia"/>
            <w:sz w:val="20"/>
            <w:szCs w:val="22"/>
          </w:rPr>
          <w:t>내에서</w:t>
        </w:r>
        <w:r w:rsidRPr="005370FC">
          <w:rPr>
            <w:rFonts w:eastAsia="나눔명조" w:hint="eastAsia"/>
            <w:sz w:val="20"/>
            <w:szCs w:val="22"/>
          </w:rPr>
          <w:t xml:space="preserve"> </w:t>
        </w:r>
        <w:r w:rsidRPr="005370FC">
          <w:rPr>
            <w:rFonts w:eastAsia="나눔명조" w:hint="eastAsia"/>
            <w:sz w:val="20"/>
            <w:szCs w:val="22"/>
          </w:rPr>
          <w:t>거래적</w:t>
        </w:r>
        <w:r w:rsidRPr="005370FC">
          <w:rPr>
            <w:rFonts w:eastAsia="나눔명조" w:hint="eastAsia"/>
            <w:sz w:val="20"/>
            <w:szCs w:val="22"/>
          </w:rPr>
          <w:t xml:space="preserve"> </w:t>
        </w:r>
        <w:r w:rsidRPr="005370FC">
          <w:rPr>
            <w:rFonts w:eastAsia="나눔명조" w:hint="eastAsia"/>
            <w:sz w:val="20"/>
            <w:szCs w:val="22"/>
          </w:rPr>
          <w:t>리더십과</w:t>
        </w:r>
        <w:r w:rsidRPr="005370FC">
          <w:rPr>
            <w:rFonts w:eastAsia="나눔명조" w:hint="eastAsia"/>
            <w:sz w:val="20"/>
            <w:szCs w:val="22"/>
          </w:rPr>
          <w:t xml:space="preserve"> </w:t>
        </w:r>
        <w:r w:rsidRPr="005370FC">
          <w:rPr>
            <w:rFonts w:eastAsia="나눔명조" w:hint="eastAsia"/>
            <w:sz w:val="20"/>
            <w:szCs w:val="22"/>
          </w:rPr>
          <w:t>변혁적</w:t>
        </w:r>
        <w:r w:rsidRPr="005370FC">
          <w:rPr>
            <w:rFonts w:eastAsia="나눔명조" w:hint="eastAsia"/>
            <w:sz w:val="20"/>
            <w:szCs w:val="22"/>
          </w:rPr>
          <w:t xml:space="preserve"> </w:t>
        </w:r>
        <w:r w:rsidRPr="005370FC">
          <w:rPr>
            <w:rFonts w:eastAsia="나눔명조" w:hint="eastAsia"/>
            <w:sz w:val="20"/>
            <w:szCs w:val="22"/>
          </w:rPr>
          <w:t>리더십</w:t>
        </w:r>
      </w:ins>
      <w:ins w:id="3654" w:author="Park, Sanghoon" w:date="2021-10-01T14:21:00Z">
        <w:r>
          <w:rPr>
            <w:rFonts w:eastAsia="나눔명조" w:hint="eastAsia"/>
            <w:sz w:val="20"/>
            <w:szCs w:val="22"/>
          </w:rPr>
          <w:t>이</w:t>
        </w:r>
        <w:r>
          <w:rPr>
            <w:rFonts w:eastAsia="나눔명조" w:hint="eastAsia"/>
            <w:sz w:val="20"/>
            <w:szCs w:val="22"/>
          </w:rPr>
          <w:t xml:space="preserve"> </w:t>
        </w:r>
      </w:ins>
      <w:ins w:id="3655" w:author="Park, Sanghoon" w:date="2021-10-01T14:22:00Z">
        <w:r>
          <w:rPr>
            <w:rFonts w:eastAsia="나눔명조" w:hint="eastAsia"/>
            <w:sz w:val="20"/>
            <w:szCs w:val="22"/>
          </w:rPr>
          <w:t>어떠한</w:t>
        </w:r>
        <w:r>
          <w:rPr>
            <w:rFonts w:eastAsia="나눔명조" w:hint="eastAsia"/>
            <w:sz w:val="20"/>
            <w:szCs w:val="22"/>
          </w:rPr>
          <w:t xml:space="preserve"> </w:t>
        </w:r>
        <w:r>
          <w:rPr>
            <w:rFonts w:eastAsia="나눔명조" w:hint="eastAsia"/>
            <w:sz w:val="20"/>
            <w:szCs w:val="22"/>
          </w:rPr>
          <w:t>관계를</w:t>
        </w:r>
        <w:r>
          <w:rPr>
            <w:rFonts w:eastAsia="나눔명조" w:hint="eastAsia"/>
            <w:sz w:val="20"/>
            <w:szCs w:val="22"/>
          </w:rPr>
          <w:t xml:space="preserve"> </w:t>
        </w:r>
        <w:r>
          <w:rPr>
            <w:rFonts w:eastAsia="나눔명조" w:hint="eastAsia"/>
            <w:sz w:val="20"/>
            <w:szCs w:val="22"/>
          </w:rPr>
          <w:t>갖는지를</w:t>
        </w:r>
        <w:r>
          <w:rPr>
            <w:rFonts w:eastAsia="나눔명조" w:hint="eastAsia"/>
            <w:sz w:val="20"/>
            <w:szCs w:val="22"/>
          </w:rPr>
          <w:t xml:space="preserve"> </w:t>
        </w:r>
        <w:r>
          <w:rPr>
            <w:rFonts w:eastAsia="나눔명조" w:hint="eastAsia"/>
            <w:sz w:val="20"/>
            <w:szCs w:val="22"/>
          </w:rPr>
          <w:t>탐색하고자</w:t>
        </w:r>
        <w:r>
          <w:rPr>
            <w:rFonts w:eastAsia="나눔명조" w:hint="eastAsia"/>
            <w:sz w:val="20"/>
            <w:szCs w:val="22"/>
          </w:rPr>
          <w:t xml:space="preserve"> </w:t>
        </w:r>
        <w:r>
          <w:rPr>
            <w:rFonts w:eastAsia="나눔명조" w:hint="eastAsia"/>
            <w:sz w:val="20"/>
            <w:szCs w:val="22"/>
          </w:rPr>
          <w:t>한다</w:t>
        </w:r>
        <w:r>
          <w:rPr>
            <w:rFonts w:eastAsia="나눔명조" w:hint="eastAsia"/>
            <w:sz w:val="20"/>
            <w:szCs w:val="22"/>
          </w:rPr>
          <w:t>.</w:t>
        </w:r>
        <w:r>
          <w:rPr>
            <w:rFonts w:eastAsia="나눔명조"/>
            <w:sz w:val="20"/>
            <w:szCs w:val="22"/>
          </w:rPr>
          <w:t xml:space="preserve"> </w:t>
        </w:r>
      </w:ins>
      <w:ins w:id="3656" w:author="Park, Sanghoon" w:date="2021-10-01T14:19:00Z">
        <w:r>
          <w:rPr>
            <w:rFonts w:eastAsia="나눔명조" w:hint="eastAsia"/>
            <w:sz w:val="20"/>
            <w:szCs w:val="22"/>
          </w:rPr>
          <w:t>서로</w:t>
        </w:r>
        <w:r>
          <w:rPr>
            <w:rFonts w:eastAsia="나눔명조" w:hint="eastAsia"/>
            <w:sz w:val="20"/>
            <w:szCs w:val="22"/>
          </w:rPr>
          <w:t xml:space="preserve"> </w:t>
        </w:r>
        <w:r>
          <w:rPr>
            <w:rFonts w:eastAsia="나눔명조" w:hint="eastAsia"/>
            <w:sz w:val="20"/>
            <w:szCs w:val="22"/>
          </w:rPr>
          <w:t>다른</w:t>
        </w:r>
        <w:r>
          <w:rPr>
            <w:rFonts w:eastAsia="나눔명조" w:hint="eastAsia"/>
            <w:sz w:val="20"/>
            <w:szCs w:val="22"/>
          </w:rPr>
          <w:t xml:space="preserve"> </w:t>
        </w:r>
        <w:r>
          <w:rPr>
            <w:rFonts w:eastAsia="나눔명조" w:hint="eastAsia"/>
            <w:sz w:val="20"/>
            <w:szCs w:val="22"/>
          </w:rPr>
          <w:t>리더십</w:t>
        </w:r>
        <w:r>
          <w:rPr>
            <w:rFonts w:eastAsia="나눔명조" w:hint="eastAsia"/>
            <w:sz w:val="20"/>
            <w:szCs w:val="22"/>
          </w:rPr>
          <w:t xml:space="preserve"> </w:t>
        </w:r>
        <w:r>
          <w:rPr>
            <w:rFonts w:eastAsia="나눔명조" w:hint="eastAsia"/>
            <w:sz w:val="20"/>
            <w:szCs w:val="22"/>
          </w:rPr>
          <w:t>유형</w:t>
        </w:r>
        <w:r>
          <w:rPr>
            <w:rFonts w:eastAsia="나눔명조" w:hint="eastAsia"/>
            <w:sz w:val="20"/>
            <w:szCs w:val="22"/>
          </w:rPr>
          <w:t xml:space="preserve"> </w:t>
        </w:r>
        <w:r>
          <w:rPr>
            <w:rFonts w:eastAsia="나눔명조" w:hint="eastAsia"/>
            <w:sz w:val="20"/>
            <w:szCs w:val="22"/>
          </w:rPr>
          <w:t>간의</w:t>
        </w:r>
        <w:r>
          <w:rPr>
            <w:rFonts w:eastAsia="나눔명조" w:hint="eastAsia"/>
            <w:sz w:val="20"/>
            <w:szCs w:val="22"/>
          </w:rPr>
          <w:t xml:space="preserve"> </w:t>
        </w:r>
        <w:r>
          <w:rPr>
            <w:rFonts w:eastAsia="나눔명조" w:hint="eastAsia"/>
            <w:sz w:val="20"/>
            <w:szCs w:val="22"/>
          </w:rPr>
          <w:t>상호작용항을</w:t>
        </w:r>
        <w:r>
          <w:rPr>
            <w:rFonts w:eastAsia="나눔명조" w:hint="eastAsia"/>
            <w:sz w:val="20"/>
            <w:szCs w:val="22"/>
          </w:rPr>
          <w:t xml:space="preserve"> </w:t>
        </w:r>
        <w:r>
          <w:rPr>
            <w:rFonts w:eastAsia="나눔명조" w:hint="eastAsia"/>
            <w:sz w:val="20"/>
            <w:szCs w:val="22"/>
          </w:rPr>
          <w:t>포함한</w:t>
        </w:r>
        <w:r>
          <w:rPr>
            <w:rFonts w:eastAsia="나눔명조" w:hint="eastAsia"/>
            <w:sz w:val="20"/>
            <w:szCs w:val="22"/>
          </w:rPr>
          <w:t xml:space="preserve"> </w:t>
        </w:r>
        <w:r>
          <w:rPr>
            <w:rFonts w:eastAsia="나눔명조" w:hint="eastAsia"/>
            <w:sz w:val="20"/>
            <w:szCs w:val="22"/>
          </w:rPr>
          <w:t>모형에서</w:t>
        </w:r>
        <w:r>
          <w:rPr>
            <w:rFonts w:eastAsia="나눔명조" w:hint="eastAsia"/>
            <w:sz w:val="20"/>
            <w:szCs w:val="22"/>
          </w:rPr>
          <w:t xml:space="preserve"> </w:t>
        </w:r>
        <w:r>
          <w:rPr>
            <w:rFonts w:eastAsia="나눔명조" w:hint="eastAsia"/>
            <w:sz w:val="20"/>
            <w:szCs w:val="22"/>
          </w:rPr>
          <w:t>구성항</w:t>
        </w:r>
        <w:r>
          <w:rPr>
            <w:rFonts w:eastAsia="나눔명조" w:hint="eastAsia"/>
            <w:sz w:val="20"/>
            <w:szCs w:val="22"/>
          </w:rPr>
          <w:t xml:space="preserve"> </w:t>
        </w:r>
        <w:r>
          <w:rPr>
            <w:rFonts w:eastAsia="나눔명조" w:hint="eastAsia"/>
            <w:sz w:val="20"/>
            <w:szCs w:val="22"/>
          </w:rPr>
          <w:t>중</w:t>
        </w:r>
        <w:r>
          <w:rPr>
            <w:rFonts w:eastAsia="나눔명조" w:hint="eastAsia"/>
            <w:sz w:val="20"/>
            <w:szCs w:val="22"/>
          </w:rPr>
          <w:t xml:space="preserve"> </w:t>
        </w:r>
        <w:r>
          <w:rPr>
            <w:rFonts w:eastAsia="나눔명조" w:hint="eastAsia"/>
            <w:sz w:val="20"/>
            <w:szCs w:val="22"/>
          </w:rPr>
          <w:t>거래적</w:t>
        </w:r>
        <w:r>
          <w:rPr>
            <w:rFonts w:eastAsia="나눔명조" w:hint="eastAsia"/>
            <w:sz w:val="20"/>
            <w:szCs w:val="22"/>
          </w:rPr>
          <w:t xml:space="preserve"> </w:t>
        </w:r>
        <w:r>
          <w:rPr>
            <w:rFonts w:eastAsia="나눔명조" w:hint="eastAsia"/>
            <w:sz w:val="20"/>
            <w:szCs w:val="22"/>
          </w:rPr>
          <w:t>리더십은</w:t>
        </w:r>
        <w:r>
          <w:rPr>
            <w:rFonts w:eastAsia="나눔명조" w:hint="eastAsia"/>
            <w:sz w:val="20"/>
            <w:szCs w:val="22"/>
          </w:rPr>
          <w:t xml:space="preserve"> </w:t>
        </w:r>
        <w:r>
          <w:rPr>
            <w:rFonts w:eastAsia="나눔명조" w:hint="eastAsia"/>
            <w:sz w:val="20"/>
            <w:szCs w:val="22"/>
          </w:rPr>
          <w:t>통계적으로</w:t>
        </w:r>
        <w:r>
          <w:rPr>
            <w:rFonts w:eastAsia="나눔명조" w:hint="eastAsia"/>
            <w:sz w:val="20"/>
            <w:szCs w:val="22"/>
          </w:rPr>
          <w:t xml:space="preserve"> </w:t>
        </w:r>
        <w:r>
          <w:rPr>
            <w:rFonts w:eastAsia="나눔명조" w:hint="eastAsia"/>
            <w:sz w:val="20"/>
            <w:szCs w:val="22"/>
          </w:rPr>
          <w:t>유의미하지</w:t>
        </w:r>
        <w:r>
          <w:rPr>
            <w:rFonts w:eastAsia="나눔명조" w:hint="eastAsia"/>
            <w:sz w:val="20"/>
            <w:szCs w:val="22"/>
          </w:rPr>
          <w:t xml:space="preserve"> </w:t>
        </w:r>
        <w:r>
          <w:rPr>
            <w:rFonts w:eastAsia="나눔명조" w:hint="eastAsia"/>
            <w:sz w:val="20"/>
            <w:szCs w:val="22"/>
          </w:rPr>
          <w:t>않았으나</w:t>
        </w:r>
        <w:r>
          <w:rPr>
            <w:rFonts w:eastAsia="나눔명조" w:hint="eastAsia"/>
            <w:sz w:val="20"/>
            <w:szCs w:val="22"/>
          </w:rPr>
          <w:t>,</w:t>
        </w:r>
        <w:r>
          <w:rPr>
            <w:rFonts w:eastAsia="나눔명조"/>
            <w:sz w:val="20"/>
            <w:szCs w:val="22"/>
          </w:rPr>
          <w:t xml:space="preserve"> </w:t>
        </w:r>
        <w:r>
          <w:rPr>
            <w:rFonts w:eastAsia="나눔명조" w:hint="eastAsia"/>
            <w:sz w:val="20"/>
            <w:szCs w:val="22"/>
          </w:rPr>
          <w:t>변혁적</w:t>
        </w:r>
        <w:r>
          <w:rPr>
            <w:rFonts w:eastAsia="나눔명조" w:hint="eastAsia"/>
            <w:sz w:val="20"/>
            <w:szCs w:val="22"/>
          </w:rPr>
          <w:t xml:space="preserve"> </w:t>
        </w:r>
        <w:r>
          <w:rPr>
            <w:rFonts w:eastAsia="나눔명조" w:hint="eastAsia"/>
            <w:sz w:val="20"/>
            <w:szCs w:val="22"/>
          </w:rPr>
          <w:t>리더십은</w:t>
        </w:r>
        <w:r>
          <w:rPr>
            <w:rFonts w:eastAsia="나눔명조" w:hint="eastAsia"/>
            <w:sz w:val="20"/>
            <w:szCs w:val="22"/>
          </w:rPr>
          <w:t xml:space="preserve"> </w:t>
        </w:r>
        <w:r>
          <w:rPr>
            <w:rFonts w:eastAsia="나눔명조" w:hint="eastAsia"/>
            <w:sz w:val="20"/>
            <w:szCs w:val="22"/>
          </w:rPr>
          <w:t>여전히</w:t>
        </w:r>
        <w:r>
          <w:rPr>
            <w:rFonts w:eastAsia="나눔명조" w:hint="eastAsia"/>
            <w:sz w:val="20"/>
            <w:szCs w:val="22"/>
          </w:rPr>
          <w:t xml:space="preserve"> </w:t>
        </w:r>
        <w:r>
          <w:rPr>
            <w:rFonts w:eastAsia="나눔명조" w:hint="eastAsia"/>
            <w:sz w:val="20"/>
            <w:szCs w:val="22"/>
          </w:rPr>
          <w:lastRenderedPageBreak/>
          <w:t>통계적으로</w:t>
        </w:r>
        <w:r>
          <w:rPr>
            <w:rFonts w:eastAsia="나눔명조" w:hint="eastAsia"/>
            <w:sz w:val="20"/>
            <w:szCs w:val="22"/>
          </w:rPr>
          <w:t xml:space="preserve"> </w:t>
        </w:r>
        <w:r>
          <w:rPr>
            <w:rFonts w:eastAsia="나눔명조" w:hint="eastAsia"/>
            <w:sz w:val="20"/>
            <w:szCs w:val="22"/>
          </w:rPr>
          <w:t>유의미한</w:t>
        </w:r>
        <w:r>
          <w:rPr>
            <w:rFonts w:eastAsia="나눔명조" w:hint="eastAsia"/>
            <w:sz w:val="20"/>
            <w:szCs w:val="22"/>
          </w:rPr>
          <w:t xml:space="preserve"> </w:t>
        </w:r>
        <w:r>
          <w:rPr>
            <w:rFonts w:eastAsia="나눔명조" w:hint="eastAsia"/>
            <w:sz w:val="20"/>
            <w:szCs w:val="22"/>
          </w:rPr>
          <w:t>효과를</w:t>
        </w:r>
        <w:r>
          <w:rPr>
            <w:rFonts w:eastAsia="나눔명조" w:hint="eastAsia"/>
            <w:sz w:val="20"/>
            <w:szCs w:val="22"/>
          </w:rPr>
          <w:t xml:space="preserve"> </w:t>
        </w:r>
        <w:r>
          <w:rPr>
            <w:rFonts w:eastAsia="나눔명조" w:hint="eastAsia"/>
            <w:sz w:val="20"/>
            <w:szCs w:val="22"/>
          </w:rPr>
          <w:t>보여주고</w:t>
        </w:r>
        <w:r>
          <w:rPr>
            <w:rFonts w:eastAsia="나눔명조" w:hint="eastAsia"/>
            <w:sz w:val="20"/>
            <w:szCs w:val="22"/>
          </w:rPr>
          <w:t xml:space="preserve"> </w:t>
        </w:r>
        <w:r>
          <w:rPr>
            <w:rFonts w:eastAsia="나눔명조" w:hint="eastAsia"/>
            <w:sz w:val="20"/>
            <w:szCs w:val="22"/>
          </w:rPr>
          <w:t>있고</w:t>
        </w:r>
        <w:r>
          <w:rPr>
            <w:rFonts w:eastAsia="나눔명조" w:hint="eastAsia"/>
            <w:sz w:val="20"/>
            <w:szCs w:val="22"/>
          </w:rPr>
          <w:t>,</w:t>
        </w:r>
        <w:r>
          <w:rPr>
            <w:rFonts w:eastAsia="나눔명조"/>
            <w:sz w:val="20"/>
            <w:szCs w:val="22"/>
          </w:rPr>
          <w:t xml:space="preserve"> </w:t>
        </w:r>
        <w:r>
          <w:rPr>
            <w:rFonts w:eastAsia="나눔명조" w:hint="eastAsia"/>
            <w:sz w:val="20"/>
            <w:szCs w:val="22"/>
          </w:rPr>
          <w:t>상호작용항</w:t>
        </w:r>
        <w:r>
          <w:rPr>
            <w:rFonts w:eastAsia="나눔명조" w:hint="eastAsia"/>
            <w:sz w:val="20"/>
            <w:szCs w:val="22"/>
          </w:rPr>
          <w:t xml:space="preserve"> </w:t>
        </w:r>
        <w:r>
          <w:rPr>
            <w:rFonts w:eastAsia="나눔명조" w:hint="eastAsia"/>
            <w:sz w:val="20"/>
            <w:szCs w:val="22"/>
          </w:rPr>
          <w:t>역시</w:t>
        </w:r>
        <w:r>
          <w:rPr>
            <w:rFonts w:eastAsia="나눔명조" w:hint="eastAsia"/>
            <w:sz w:val="20"/>
            <w:szCs w:val="22"/>
          </w:rPr>
          <w:t xml:space="preserve"> </w:t>
        </w:r>
        <w:r>
          <w:rPr>
            <w:rFonts w:eastAsia="나눔명조" w:hint="eastAsia"/>
            <w:sz w:val="20"/>
            <w:szCs w:val="22"/>
          </w:rPr>
          <w:t>유</w:t>
        </w:r>
      </w:ins>
      <w:ins w:id="3657" w:author="Park, Sanghoon" w:date="2021-10-01T14:20:00Z">
        <w:r>
          <w:rPr>
            <w:rFonts w:eastAsia="나눔명조" w:hint="eastAsia"/>
            <w:sz w:val="20"/>
            <w:szCs w:val="22"/>
          </w:rPr>
          <w:t>의미한</w:t>
        </w:r>
        <w:r>
          <w:rPr>
            <w:rFonts w:eastAsia="나눔명조" w:hint="eastAsia"/>
            <w:sz w:val="20"/>
            <w:szCs w:val="22"/>
          </w:rPr>
          <w:t xml:space="preserve"> </w:t>
        </w:r>
        <w:r>
          <w:rPr>
            <w:rFonts w:eastAsia="나눔명조" w:hint="eastAsia"/>
            <w:sz w:val="20"/>
            <w:szCs w:val="22"/>
          </w:rPr>
          <w:t>효과를</w:t>
        </w:r>
        <w:r>
          <w:rPr>
            <w:rFonts w:eastAsia="나눔명조" w:hint="eastAsia"/>
            <w:sz w:val="20"/>
            <w:szCs w:val="22"/>
          </w:rPr>
          <w:t xml:space="preserve"> </w:t>
        </w:r>
        <w:r>
          <w:rPr>
            <w:rFonts w:eastAsia="나눔명조" w:hint="eastAsia"/>
            <w:sz w:val="20"/>
            <w:szCs w:val="22"/>
          </w:rPr>
          <w:t>가지고</w:t>
        </w:r>
        <w:r>
          <w:rPr>
            <w:rFonts w:eastAsia="나눔명조" w:hint="eastAsia"/>
            <w:sz w:val="20"/>
            <w:szCs w:val="22"/>
          </w:rPr>
          <w:t xml:space="preserve"> </w:t>
        </w:r>
        <w:r>
          <w:rPr>
            <w:rFonts w:eastAsia="나눔명조" w:hint="eastAsia"/>
            <w:sz w:val="20"/>
            <w:szCs w:val="22"/>
          </w:rPr>
          <w:t>있다는</w:t>
        </w:r>
        <w:r>
          <w:rPr>
            <w:rFonts w:eastAsia="나눔명조" w:hint="eastAsia"/>
            <w:sz w:val="20"/>
            <w:szCs w:val="22"/>
          </w:rPr>
          <w:t xml:space="preserve"> </w:t>
        </w:r>
        <w:r>
          <w:rPr>
            <w:rFonts w:eastAsia="나눔명조" w:hint="eastAsia"/>
            <w:sz w:val="20"/>
            <w:szCs w:val="22"/>
          </w:rPr>
          <w:t>것을</w:t>
        </w:r>
        <w:r>
          <w:rPr>
            <w:rFonts w:eastAsia="나눔명조" w:hint="eastAsia"/>
            <w:sz w:val="20"/>
            <w:szCs w:val="22"/>
          </w:rPr>
          <w:t xml:space="preserve"> </w:t>
        </w:r>
        <w:r>
          <w:rPr>
            <w:rFonts w:eastAsia="나눔명조" w:hint="eastAsia"/>
            <w:sz w:val="20"/>
            <w:szCs w:val="22"/>
          </w:rPr>
          <w:t>보여주고</w:t>
        </w:r>
        <w:r>
          <w:rPr>
            <w:rFonts w:eastAsia="나눔명조" w:hint="eastAsia"/>
            <w:sz w:val="20"/>
            <w:szCs w:val="22"/>
          </w:rPr>
          <w:t xml:space="preserve"> </w:t>
        </w:r>
        <w:r>
          <w:rPr>
            <w:rFonts w:eastAsia="나눔명조" w:hint="eastAsia"/>
            <w:sz w:val="20"/>
            <w:szCs w:val="22"/>
          </w:rPr>
          <w:t>있다</w:t>
        </w:r>
        <w:r>
          <w:rPr>
            <w:rFonts w:eastAsia="나눔명조" w:hint="eastAsia"/>
            <w:sz w:val="20"/>
            <w:szCs w:val="22"/>
          </w:rPr>
          <w:t>.</w:t>
        </w:r>
      </w:ins>
      <w:ins w:id="3658" w:author="Park, Sanghoon" w:date="2021-10-01T14:38:00Z">
        <w:r w:rsidR="008534AE">
          <w:rPr>
            <w:rFonts w:eastAsia="나눔명조"/>
            <w:sz w:val="20"/>
            <w:szCs w:val="22"/>
          </w:rPr>
          <w:t xml:space="preserve"> </w:t>
        </w:r>
        <w:r w:rsidR="008534AE" w:rsidRPr="002D5ECC">
          <w:rPr>
            <w:rFonts w:eastAsia="나눔명조" w:hint="eastAsia"/>
            <w:sz w:val="20"/>
            <w:szCs w:val="22"/>
          </w:rPr>
          <w:t>이는</w:t>
        </w:r>
        <w:r w:rsidR="008534AE" w:rsidRPr="002D5ECC">
          <w:rPr>
            <w:rFonts w:eastAsia="나눔명조" w:hint="eastAsia"/>
            <w:sz w:val="20"/>
            <w:szCs w:val="22"/>
          </w:rPr>
          <w:t xml:space="preserve"> </w:t>
        </w:r>
        <w:r w:rsidR="008534AE" w:rsidRPr="002D5ECC">
          <w:rPr>
            <w:rFonts w:eastAsia="나눔명조" w:hint="eastAsia"/>
            <w:sz w:val="20"/>
            <w:szCs w:val="22"/>
          </w:rPr>
          <w:t>변혁적</w:t>
        </w:r>
        <w:r w:rsidR="008534AE" w:rsidRPr="002D5ECC">
          <w:rPr>
            <w:rFonts w:eastAsia="나눔명조" w:hint="eastAsia"/>
            <w:sz w:val="20"/>
            <w:szCs w:val="22"/>
          </w:rPr>
          <w:t xml:space="preserve"> </w:t>
        </w:r>
        <w:r w:rsidR="008534AE" w:rsidRPr="002D5ECC">
          <w:rPr>
            <w:rFonts w:eastAsia="나눔명조" w:hint="eastAsia"/>
            <w:sz w:val="20"/>
            <w:szCs w:val="22"/>
          </w:rPr>
          <w:t>리더십의</w:t>
        </w:r>
        <w:r w:rsidR="008534AE" w:rsidRPr="002D5ECC">
          <w:rPr>
            <w:rFonts w:eastAsia="나눔명조" w:hint="eastAsia"/>
            <w:sz w:val="20"/>
            <w:szCs w:val="22"/>
          </w:rPr>
          <w:t xml:space="preserve"> </w:t>
        </w:r>
        <w:r w:rsidR="008534AE" w:rsidRPr="002D5ECC">
          <w:rPr>
            <w:rFonts w:eastAsia="나눔명조" w:hint="eastAsia"/>
            <w:sz w:val="20"/>
            <w:szCs w:val="22"/>
          </w:rPr>
          <w:t>경우</w:t>
        </w:r>
        <w:r w:rsidR="008534AE" w:rsidRPr="002D5ECC">
          <w:rPr>
            <w:rFonts w:eastAsia="나눔명조"/>
            <w:sz w:val="20"/>
            <w:szCs w:val="22"/>
          </w:rPr>
          <w:t xml:space="preserve">, </w:t>
        </w:r>
        <w:r w:rsidR="008534AE" w:rsidRPr="002D5ECC">
          <w:rPr>
            <w:rFonts w:eastAsia="나눔명조" w:hint="eastAsia"/>
            <w:sz w:val="20"/>
            <w:szCs w:val="22"/>
          </w:rPr>
          <w:t>다른</w:t>
        </w:r>
        <w:r w:rsidR="008534AE" w:rsidRPr="002D5ECC">
          <w:rPr>
            <w:rFonts w:eastAsia="나눔명조" w:hint="eastAsia"/>
            <w:sz w:val="20"/>
            <w:szCs w:val="22"/>
          </w:rPr>
          <w:t xml:space="preserve"> </w:t>
        </w:r>
        <w:r w:rsidR="008534AE" w:rsidRPr="002D5ECC">
          <w:rPr>
            <w:rFonts w:eastAsia="나눔명조" w:hint="eastAsia"/>
            <w:sz w:val="20"/>
            <w:szCs w:val="22"/>
          </w:rPr>
          <w:t>조건들이</w:t>
        </w:r>
        <w:r w:rsidR="008534AE" w:rsidRPr="002D5ECC">
          <w:rPr>
            <w:rFonts w:eastAsia="나눔명조" w:hint="eastAsia"/>
            <w:sz w:val="20"/>
            <w:szCs w:val="22"/>
          </w:rPr>
          <w:t xml:space="preserve"> </w:t>
        </w:r>
        <w:r w:rsidR="008534AE" w:rsidRPr="002D5ECC">
          <w:rPr>
            <w:rFonts w:eastAsia="나눔명조" w:hint="eastAsia"/>
            <w:sz w:val="20"/>
            <w:szCs w:val="22"/>
          </w:rPr>
          <w:t>모두</w:t>
        </w:r>
        <w:r w:rsidR="008534AE" w:rsidRPr="002D5ECC">
          <w:rPr>
            <w:rFonts w:eastAsia="나눔명조" w:hint="eastAsia"/>
            <w:sz w:val="20"/>
            <w:szCs w:val="22"/>
          </w:rPr>
          <w:t xml:space="preserve"> </w:t>
        </w:r>
        <w:r w:rsidR="008534AE" w:rsidRPr="002D5ECC">
          <w:rPr>
            <w:rFonts w:eastAsia="나눔명조" w:hint="eastAsia"/>
            <w:sz w:val="20"/>
            <w:szCs w:val="22"/>
          </w:rPr>
          <w:t>일정하며</w:t>
        </w:r>
        <w:r w:rsidR="008534AE" w:rsidRPr="002D5ECC">
          <w:rPr>
            <w:rFonts w:eastAsia="나눔명조" w:hint="eastAsia"/>
            <w:sz w:val="20"/>
            <w:szCs w:val="22"/>
          </w:rPr>
          <w:t xml:space="preserve"> </w:t>
        </w:r>
        <w:r w:rsidR="008534AE" w:rsidRPr="002D5ECC">
          <w:rPr>
            <w:rFonts w:eastAsia="나눔명조" w:hint="eastAsia"/>
            <w:sz w:val="20"/>
            <w:szCs w:val="22"/>
          </w:rPr>
          <w:t>거래적</w:t>
        </w:r>
        <w:r w:rsidR="008534AE" w:rsidRPr="002D5ECC">
          <w:rPr>
            <w:rFonts w:eastAsia="나눔명조" w:hint="eastAsia"/>
            <w:sz w:val="20"/>
            <w:szCs w:val="22"/>
          </w:rPr>
          <w:t xml:space="preserve"> </w:t>
        </w:r>
        <w:r w:rsidR="008534AE" w:rsidRPr="002D5ECC">
          <w:rPr>
            <w:rFonts w:eastAsia="나눔명조" w:hint="eastAsia"/>
            <w:sz w:val="20"/>
            <w:szCs w:val="22"/>
          </w:rPr>
          <w:t>리더십이</w:t>
        </w:r>
        <w:r w:rsidR="008534AE" w:rsidRPr="002D5ECC">
          <w:rPr>
            <w:rFonts w:eastAsia="나눔명조" w:hint="eastAsia"/>
            <w:sz w:val="20"/>
            <w:szCs w:val="22"/>
          </w:rPr>
          <w:t xml:space="preserve"> </w:t>
        </w:r>
        <w:r w:rsidR="008534AE" w:rsidRPr="002D5ECC">
          <w:rPr>
            <w:rFonts w:eastAsia="나눔명조" w:hint="eastAsia"/>
            <w:sz w:val="20"/>
            <w:szCs w:val="22"/>
          </w:rPr>
          <w:t>해당</w:t>
        </w:r>
        <w:r w:rsidR="008534AE" w:rsidRPr="002D5ECC">
          <w:rPr>
            <w:rFonts w:eastAsia="나눔명조" w:hint="eastAsia"/>
            <w:sz w:val="20"/>
            <w:szCs w:val="22"/>
          </w:rPr>
          <w:t xml:space="preserve"> </w:t>
        </w:r>
        <w:r w:rsidR="008534AE" w:rsidRPr="002D5ECC">
          <w:rPr>
            <w:rFonts w:eastAsia="나눔명조" w:hint="eastAsia"/>
            <w:sz w:val="20"/>
            <w:szCs w:val="22"/>
          </w:rPr>
          <w:t>조직에</w:t>
        </w:r>
        <w:r w:rsidR="008534AE" w:rsidRPr="002D5ECC">
          <w:rPr>
            <w:rFonts w:eastAsia="나눔명조" w:hint="eastAsia"/>
            <w:sz w:val="20"/>
            <w:szCs w:val="22"/>
          </w:rPr>
          <w:t xml:space="preserve"> </w:t>
        </w:r>
        <w:r w:rsidR="008534AE" w:rsidRPr="002D5ECC">
          <w:rPr>
            <w:rFonts w:eastAsia="나눔명조" w:hint="eastAsia"/>
            <w:sz w:val="20"/>
            <w:szCs w:val="22"/>
          </w:rPr>
          <w:t>존재하지</w:t>
        </w:r>
        <w:r w:rsidR="008534AE" w:rsidRPr="002D5ECC">
          <w:rPr>
            <w:rFonts w:eastAsia="나눔명조" w:hint="eastAsia"/>
            <w:sz w:val="20"/>
            <w:szCs w:val="22"/>
          </w:rPr>
          <w:t xml:space="preserve"> </w:t>
        </w:r>
        <w:r w:rsidR="008534AE" w:rsidRPr="002D5ECC">
          <w:rPr>
            <w:rFonts w:eastAsia="나눔명조" w:hint="eastAsia"/>
            <w:sz w:val="20"/>
            <w:szCs w:val="22"/>
          </w:rPr>
          <w:t>않는다고</w:t>
        </w:r>
        <w:r w:rsidR="008534AE" w:rsidRPr="002D5ECC">
          <w:rPr>
            <w:rFonts w:eastAsia="나눔명조" w:hint="eastAsia"/>
            <w:sz w:val="20"/>
            <w:szCs w:val="22"/>
          </w:rPr>
          <w:t xml:space="preserve"> </w:t>
        </w:r>
        <w:r w:rsidR="008534AE" w:rsidRPr="002D5ECC">
          <w:rPr>
            <w:rFonts w:eastAsia="나눔명조" w:hint="eastAsia"/>
            <w:sz w:val="20"/>
            <w:szCs w:val="22"/>
          </w:rPr>
          <w:t>할</w:t>
        </w:r>
        <w:r w:rsidR="008534AE" w:rsidRPr="002D5ECC">
          <w:rPr>
            <w:rFonts w:eastAsia="나눔명조" w:hint="eastAsia"/>
            <w:sz w:val="20"/>
            <w:szCs w:val="22"/>
          </w:rPr>
          <w:t xml:space="preserve"> </w:t>
        </w:r>
        <w:r w:rsidR="008534AE" w:rsidRPr="002D5ECC">
          <w:rPr>
            <w:rFonts w:eastAsia="나눔명조" w:hint="eastAsia"/>
            <w:sz w:val="20"/>
            <w:szCs w:val="22"/>
          </w:rPr>
          <w:t>때</w:t>
        </w:r>
        <w:r w:rsidR="008534AE" w:rsidRPr="002D5ECC">
          <w:rPr>
            <w:rFonts w:eastAsia="나눔명조"/>
            <w:sz w:val="20"/>
            <w:szCs w:val="22"/>
          </w:rPr>
          <w:t xml:space="preserve">, </w:t>
        </w:r>
        <w:r w:rsidR="008534AE" w:rsidRPr="002D5ECC">
          <w:rPr>
            <w:rFonts w:eastAsia="나눔명조" w:hint="eastAsia"/>
            <w:sz w:val="20"/>
            <w:szCs w:val="22"/>
          </w:rPr>
          <w:t>공공봉사동기에</w:t>
        </w:r>
        <w:r w:rsidR="008534AE" w:rsidRPr="002D5ECC">
          <w:rPr>
            <w:rFonts w:eastAsia="나눔명조" w:hint="eastAsia"/>
            <w:sz w:val="20"/>
            <w:szCs w:val="22"/>
          </w:rPr>
          <w:t xml:space="preserve"> </w:t>
        </w:r>
        <w:r w:rsidR="008534AE" w:rsidRPr="002D5ECC">
          <w:rPr>
            <w:rFonts w:eastAsia="나눔명조" w:hint="eastAsia"/>
            <w:sz w:val="20"/>
            <w:szCs w:val="22"/>
          </w:rPr>
          <w:t>대해</w:t>
        </w:r>
        <w:r w:rsidR="008534AE" w:rsidRPr="002D5ECC">
          <w:rPr>
            <w:rFonts w:eastAsia="나눔명조" w:hint="eastAsia"/>
            <w:sz w:val="20"/>
            <w:szCs w:val="22"/>
          </w:rPr>
          <w:t xml:space="preserve"> </w:t>
        </w:r>
        <w:r w:rsidR="008534AE" w:rsidRPr="002D5ECC">
          <w:rPr>
            <w:rFonts w:eastAsia="나눔명조" w:hint="eastAsia"/>
            <w:sz w:val="20"/>
            <w:szCs w:val="22"/>
          </w:rPr>
          <w:t>긍정적</w:t>
        </w:r>
        <w:r w:rsidR="008534AE" w:rsidRPr="002D5ECC">
          <w:rPr>
            <w:rFonts w:eastAsia="나눔명조" w:hint="eastAsia"/>
            <w:sz w:val="20"/>
            <w:szCs w:val="22"/>
          </w:rPr>
          <w:t xml:space="preserve"> </w:t>
        </w:r>
        <w:r w:rsidR="008534AE" w:rsidRPr="002D5ECC">
          <w:rPr>
            <w:rFonts w:eastAsia="나눔명조" w:hint="eastAsia"/>
            <w:sz w:val="20"/>
            <w:szCs w:val="22"/>
          </w:rPr>
          <w:t>효과를</w:t>
        </w:r>
        <w:r w:rsidR="008534AE" w:rsidRPr="002D5ECC">
          <w:rPr>
            <w:rFonts w:eastAsia="나눔명조" w:hint="eastAsia"/>
            <w:sz w:val="20"/>
            <w:szCs w:val="22"/>
          </w:rPr>
          <w:t xml:space="preserve"> </w:t>
        </w:r>
        <w:r w:rsidR="008534AE" w:rsidRPr="002D5ECC">
          <w:rPr>
            <w:rFonts w:eastAsia="나눔명조" w:hint="eastAsia"/>
            <w:sz w:val="20"/>
            <w:szCs w:val="22"/>
          </w:rPr>
          <w:t>가지고</w:t>
        </w:r>
        <w:r w:rsidR="008534AE" w:rsidRPr="002D5ECC">
          <w:rPr>
            <w:rFonts w:eastAsia="나눔명조" w:hint="eastAsia"/>
            <w:sz w:val="20"/>
            <w:szCs w:val="22"/>
          </w:rPr>
          <w:t xml:space="preserve"> </w:t>
        </w:r>
        <w:r w:rsidR="008534AE" w:rsidRPr="002D5ECC">
          <w:rPr>
            <w:rFonts w:eastAsia="나눔명조" w:hint="eastAsia"/>
            <w:sz w:val="20"/>
            <w:szCs w:val="22"/>
          </w:rPr>
          <w:t>있다는</w:t>
        </w:r>
        <w:r w:rsidR="008534AE" w:rsidRPr="002D5ECC">
          <w:rPr>
            <w:rFonts w:eastAsia="나눔명조" w:hint="eastAsia"/>
            <w:sz w:val="20"/>
            <w:szCs w:val="22"/>
          </w:rPr>
          <w:t xml:space="preserve"> </w:t>
        </w:r>
        <w:r w:rsidR="008534AE" w:rsidRPr="002D5ECC">
          <w:rPr>
            <w:rFonts w:eastAsia="나눔명조" w:hint="eastAsia"/>
            <w:sz w:val="20"/>
            <w:szCs w:val="22"/>
          </w:rPr>
          <w:t>것을</w:t>
        </w:r>
        <w:r w:rsidR="008534AE" w:rsidRPr="002D5ECC">
          <w:rPr>
            <w:rFonts w:eastAsia="나눔명조" w:hint="eastAsia"/>
            <w:sz w:val="20"/>
            <w:szCs w:val="22"/>
          </w:rPr>
          <w:t xml:space="preserve"> </w:t>
        </w:r>
        <w:r w:rsidR="008534AE" w:rsidRPr="002D5ECC">
          <w:rPr>
            <w:rFonts w:eastAsia="나눔명조" w:hint="eastAsia"/>
            <w:sz w:val="20"/>
            <w:szCs w:val="22"/>
          </w:rPr>
          <w:t>의미한다</w:t>
        </w:r>
        <w:r w:rsidR="008534AE" w:rsidRPr="002D5ECC">
          <w:rPr>
            <w:rFonts w:eastAsia="나눔명조"/>
            <w:sz w:val="20"/>
            <w:szCs w:val="22"/>
          </w:rPr>
          <w:t xml:space="preserve">. </w:t>
        </w:r>
        <w:r w:rsidR="008534AE" w:rsidRPr="002D5ECC">
          <w:rPr>
            <w:rFonts w:eastAsia="나눔명조" w:hint="eastAsia"/>
            <w:sz w:val="20"/>
            <w:szCs w:val="22"/>
          </w:rPr>
          <w:t>반면</w:t>
        </w:r>
        <w:r w:rsidR="008534AE" w:rsidRPr="002D5ECC">
          <w:rPr>
            <w:rFonts w:eastAsia="나눔명조"/>
            <w:sz w:val="20"/>
            <w:szCs w:val="22"/>
          </w:rPr>
          <w:t xml:space="preserve">, </w:t>
        </w:r>
        <w:r w:rsidR="008534AE" w:rsidRPr="002D5ECC">
          <w:rPr>
            <w:rFonts w:eastAsia="나눔명조" w:hint="eastAsia"/>
            <w:sz w:val="20"/>
            <w:szCs w:val="22"/>
          </w:rPr>
          <w:t>거래적</w:t>
        </w:r>
        <w:r w:rsidR="008534AE" w:rsidRPr="002D5ECC">
          <w:rPr>
            <w:rFonts w:eastAsia="나눔명조" w:hint="eastAsia"/>
            <w:sz w:val="20"/>
            <w:szCs w:val="22"/>
          </w:rPr>
          <w:t xml:space="preserve"> </w:t>
        </w:r>
        <w:r w:rsidR="008534AE" w:rsidRPr="002D5ECC">
          <w:rPr>
            <w:rFonts w:eastAsia="나눔명조" w:hint="eastAsia"/>
            <w:sz w:val="20"/>
            <w:szCs w:val="22"/>
          </w:rPr>
          <w:t>리더십은</w:t>
        </w:r>
        <w:r w:rsidR="008534AE" w:rsidRPr="002D5ECC">
          <w:rPr>
            <w:rFonts w:eastAsia="나눔명조" w:hint="eastAsia"/>
            <w:sz w:val="20"/>
            <w:szCs w:val="22"/>
          </w:rPr>
          <w:t xml:space="preserve"> </w:t>
        </w:r>
        <w:r w:rsidR="008534AE" w:rsidRPr="002D5ECC">
          <w:rPr>
            <w:rFonts w:eastAsia="나눔명조" w:hint="eastAsia"/>
            <w:sz w:val="20"/>
            <w:szCs w:val="22"/>
          </w:rPr>
          <w:t>해당</w:t>
        </w:r>
        <w:r w:rsidR="008534AE" w:rsidRPr="002D5ECC">
          <w:rPr>
            <w:rFonts w:eastAsia="나눔명조" w:hint="eastAsia"/>
            <w:sz w:val="20"/>
            <w:szCs w:val="22"/>
          </w:rPr>
          <w:t xml:space="preserve"> </w:t>
        </w:r>
        <w:r w:rsidR="008534AE" w:rsidRPr="002D5ECC">
          <w:rPr>
            <w:rFonts w:eastAsia="나눔명조" w:hint="eastAsia"/>
            <w:sz w:val="20"/>
            <w:szCs w:val="22"/>
          </w:rPr>
          <w:t>조직</w:t>
        </w:r>
        <w:r w:rsidR="008534AE" w:rsidRPr="002D5ECC">
          <w:rPr>
            <w:rFonts w:eastAsia="나눔명조" w:hint="eastAsia"/>
            <w:sz w:val="20"/>
            <w:szCs w:val="22"/>
          </w:rPr>
          <w:t xml:space="preserve"> </w:t>
        </w:r>
        <w:r w:rsidR="008534AE" w:rsidRPr="002D5ECC">
          <w:rPr>
            <w:rFonts w:eastAsia="나눔명조" w:hint="eastAsia"/>
            <w:sz w:val="20"/>
            <w:szCs w:val="22"/>
          </w:rPr>
          <w:t>내에</w:t>
        </w:r>
        <w:r w:rsidR="008534AE" w:rsidRPr="002D5ECC">
          <w:rPr>
            <w:rFonts w:eastAsia="나눔명조" w:hint="eastAsia"/>
            <w:sz w:val="20"/>
            <w:szCs w:val="22"/>
          </w:rPr>
          <w:t xml:space="preserve"> </w:t>
        </w:r>
        <w:r w:rsidR="008534AE" w:rsidRPr="002D5ECC">
          <w:rPr>
            <w:rFonts w:eastAsia="나눔명조" w:hint="eastAsia"/>
            <w:sz w:val="20"/>
            <w:szCs w:val="22"/>
          </w:rPr>
          <w:t>변혁적</w:t>
        </w:r>
        <w:r w:rsidR="008534AE" w:rsidRPr="002D5ECC">
          <w:rPr>
            <w:rFonts w:eastAsia="나눔명조" w:hint="eastAsia"/>
            <w:sz w:val="20"/>
            <w:szCs w:val="22"/>
          </w:rPr>
          <w:t xml:space="preserve"> </w:t>
        </w:r>
        <w:r w:rsidR="008534AE" w:rsidRPr="002D5ECC">
          <w:rPr>
            <w:rFonts w:eastAsia="나눔명조" w:hint="eastAsia"/>
            <w:sz w:val="20"/>
            <w:szCs w:val="22"/>
          </w:rPr>
          <w:t>리더십이</w:t>
        </w:r>
        <w:r w:rsidR="008534AE" w:rsidRPr="002D5ECC">
          <w:rPr>
            <w:rFonts w:eastAsia="나눔명조" w:hint="eastAsia"/>
            <w:sz w:val="20"/>
            <w:szCs w:val="22"/>
          </w:rPr>
          <w:t xml:space="preserve"> </w:t>
        </w:r>
        <w:r w:rsidR="008534AE" w:rsidRPr="002D5ECC">
          <w:rPr>
            <w:rFonts w:eastAsia="나눔명조" w:hint="eastAsia"/>
            <w:sz w:val="20"/>
            <w:szCs w:val="22"/>
          </w:rPr>
          <w:t>존재하지</w:t>
        </w:r>
        <w:r w:rsidR="008534AE" w:rsidRPr="002D5ECC">
          <w:rPr>
            <w:rFonts w:eastAsia="나눔명조" w:hint="eastAsia"/>
            <w:sz w:val="20"/>
            <w:szCs w:val="22"/>
          </w:rPr>
          <w:t xml:space="preserve"> </w:t>
        </w:r>
        <w:r w:rsidR="008534AE" w:rsidRPr="002D5ECC">
          <w:rPr>
            <w:rFonts w:eastAsia="나눔명조" w:hint="eastAsia"/>
            <w:sz w:val="20"/>
            <w:szCs w:val="22"/>
          </w:rPr>
          <w:t>않는다고</w:t>
        </w:r>
        <w:r w:rsidR="008534AE" w:rsidRPr="002D5ECC">
          <w:rPr>
            <w:rFonts w:eastAsia="나눔명조" w:hint="eastAsia"/>
            <w:sz w:val="20"/>
            <w:szCs w:val="22"/>
          </w:rPr>
          <w:t xml:space="preserve"> </w:t>
        </w:r>
        <w:r w:rsidR="008534AE" w:rsidRPr="002D5ECC">
          <w:rPr>
            <w:rFonts w:eastAsia="나눔명조" w:hint="eastAsia"/>
            <w:sz w:val="20"/>
            <w:szCs w:val="22"/>
          </w:rPr>
          <w:t>하더라도</w:t>
        </w:r>
        <w:r w:rsidR="008534AE" w:rsidRPr="002D5ECC">
          <w:rPr>
            <w:rFonts w:eastAsia="나눔명조" w:hint="eastAsia"/>
            <w:sz w:val="20"/>
            <w:szCs w:val="22"/>
          </w:rPr>
          <w:t xml:space="preserve"> </w:t>
        </w:r>
        <w:r w:rsidR="008534AE" w:rsidRPr="002D5ECC">
          <w:rPr>
            <w:rFonts w:eastAsia="나눔명조" w:hint="eastAsia"/>
            <w:sz w:val="20"/>
            <w:szCs w:val="22"/>
          </w:rPr>
          <w:t>공공봉사동기에</w:t>
        </w:r>
        <w:r w:rsidR="008534AE" w:rsidRPr="002D5ECC">
          <w:rPr>
            <w:rFonts w:eastAsia="나눔명조" w:hint="eastAsia"/>
            <w:sz w:val="20"/>
            <w:szCs w:val="22"/>
          </w:rPr>
          <w:t xml:space="preserve"> </w:t>
        </w:r>
        <w:r w:rsidR="008534AE" w:rsidRPr="002D5ECC">
          <w:rPr>
            <w:rFonts w:eastAsia="나눔명조" w:hint="eastAsia"/>
            <w:sz w:val="20"/>
            <w:szCs w:val="22"/>
          </w:rPr>
          <w:t>대해</w:t>
        </w:r>
        <w:r w:rsidR="008534AE" w:rsidRPr="002D5ECC">
          <w:rPr>
            <w:rFonts w:eastAsia="나눔명조" w:hint="eastAsia"/>
            <w:sz w:val="20"/>
            <w:szCs w:val="22"/>
          </w:rPr>
          <w:t xml:space="preserve"> </w:t>
        </w:r>
        <w:r w:rsidR="008534AE" w:rsidRPr="002D5ECC">
          <w:rPr>
            <w:rFonts w:eastAsia="나눔명조" w:hint="eastAsia"/>
            <w:sz w:val="20"/>
            <w:szCs w:val="22"/>
          </w:rPr>
          <w:t>유의미한</w:t>
        </w:r>
        <w:r w:rsidR="008534AE" w:rsidRPr="002D5ECC">
          <w:rPr>
            <w:rFonts w:eastAsia="나눔명조" w:hint="eastAsia"/>
            <w:sz w:val="20"/>
            <w:szCs w:val="22"/>
          </w:rPr>
          <w:t xml:space="preserve"> </w:t>
        </w:r>
        <w:r w:rsidR="008534AE" w:rsidRPr="002D5ECC">
          <w:rPr>
            <w:rFonts w:eastAsia="나눔명조" w:hint="eastAsia"/>
            <w:sz w:val="20"/>
            <w:szCs w:val="22"/>
          </w:rPr>
          <w:t>효과를</w:t>
        </w:r>
        <w:r w:rsidR="008534AE" w:rsidRPr="002D5ECC">
          <w:rPr>
            <w:rFonts w:eastAsia="나눔명조" w:hint="eastAsia"/>
            <w:sz w:val="20"/>
            <w:szCs w:val="22"/>
          </w:rPr>
          <w:t xml:space="preserve"> </w:t>
        </w:r>
        <w:r w:rsidR="008534AE" w:rsidRPr="002D5ECC">
          <w:rPr>
            <w:rFonts w:eastAsia="나눔명조" w:hint="eastAsia"/>
            <w:sz w:val="20"/>
            <w:szCs w:val="22"/>
          </w:rPr>
          <w:t>가지지</w:t>
        </w:r>
        <w:r w:rsidR="008534AE" w:rsidRPr="002D5ECC">
          <w:rPr>
            <w:rFonts w:eastAsia="나눔명조" w:hint="eastAsia"/>
            <w:sz w:val="20"/>
            <w:szCs w:val="22"/>
          </w:rPr>
          <w:t xml:space="preserve"> </w:t>
        </w:r>
        <w:r w:rsidR="008534AE" w:rsidRPr="002D5ECC">
          <w:rPr>
            <w:rFonts w:eastAsia="나눔명조" w:hint="eastAsia"/>
            <w:sz w:val="20"/>
            <w:szCs w:val="22"/>
          </w:rPr>
          <w:t>않는다는</w:t>
        </w:r>
        <w:r w:rsidR="008534AE" w:rsidRPr="002D5ECC">
          <w:rPr>
            <w:rFonts w:eastAsia="나눔명조" w:hint="eastAsia"/>
            <w:sz w:val="20"/>
            <w:szCs w:val="22"/>
          </w:rPr>
          <w:t xml:space="preserve"> </w:t>
        </w:r>
        <w:r w:rsidR="008534AE" w:rsidRPr="002D5ECC">
          <w:rPr>
            <w:rFonts w:eastAsia="나눔명조" w:hint="eastAsia"/>
            <w:sz w:val="20"/>
            <w:szCs w:val="22"/>
          </w:rPr>
          <w:t>것을</w:t>
        </w:r>
        <w:r w:rsidR="008534AE" w:rsidRPr="002D5ECC">
          <w:rPr>
            <w:rFonts w:eastAsia="나눔명조" w:hint="eastAsia"/>
            <w:sz w:val="20"/>
            <w:szCs w:val="22"/>
          </w:rPr>
          <w:t xml:space="preserve"> </w:t>
        </w:r>
        <w:r w:rsidR="008534AE" w:rsidRPr="002D5ECC">
          <w:rPr>
            <w:rFonts w:eastAsia="나눔명조" w:hint="eastAsia"/>
            <w:sz w:val="20"/>
            <w:szCs w:val="22"/>
          </w:rPr>
          <w:t>의미한다</w:t>
        </w:r>
        <w:r w:rsidR="008534AE" w:rsidRPr="002D5ECC">
          <w:rPr>
            <w:rFonts w:eastAsia="나눔명조"/>
            <w:sz w:val="20"/>
            <w:szCs w:val="22"/>
          </w:rPr>
          <w:t xml:space="preserve">. </w:t>
        </w:r>
        <w:r w:rsidR="008534AE" w:rsidRPr="002D5ECC">
          <w:rPr>
            <w:rFonts w:eastAsia="나눔명조" w:hint="eastAsia"/>
            <w:sz w:val="20"/>
            <w:szCs w:val="22"/>
          </w:rPr>
          <w:t>이는</w:t>
        </w:r>
        <w:r w:rsidR="008534AE" w:rsidRPr="002D5ECC">
          <w:rPr>
            <w:rFonts w:eastAsia="나눔명조" w:hint="eastAsia"/>
            <w:sz w:val="20"/>
            <w:szCs w:val="22"/>
          </w:rPr>
          <w:t xml:space="preserve"> </w:t>
        </w:r>
        <w:r w:rsidR="008534AE" w:rsidRPr="002D5ECC">
          <w:rPr>
            <w:rFonts w:eastAsia="나눔명조" w:hint="eastAsia"/>
            <w:sz w:val="20"/>
            <w:szCs w:val="22"/>
          </w:rPr>
          <w:t>관료조직</w:t>
        </w:r>
        <w:r w:rsidR="008534AE" w:rsidRPr="002D5ECC">
          <w:rPr>
            <w:rFonts w:eastAsia="나눔명조" w:hint="eastAsia"/>
            <w:sz w:val="20"/>
            <w:szCs w:val="22"/>
          </w:rPr>
          <w:t xml:space="preserve"> </w:t>
        </w:r>
        <w:r w:rsidR="008534AE" w:rsidRPr="002D5ECC">
          <w:rPr>
            <w:rFonts w:eastAsia="나눔명조" w:hint="eastAsia"/>
            <w:sz w:val="20"/>
            <w:szCs w:val="22"/>
          </w:rPr>
          <w:t>내에</w:t>
        </w:r>
        <w:r w:rsidR="008534AE" w:rsidRPr="002D5ECC">
          <w:rPr>
            <w:rFonts w:eastAsia="나눔명조" w:hint="eastAsia"/>
            <w:sz w:val="20"/>
            <w:szCs w:val="22"/>
          </w:rPr>
          <w:t xml:space="preserve"> </w:t>
        </w:r>
        <w:r w:rsidR="008534AE" w:rsidRPr="002D5ECC">
          <w:rPr>
            <w:rFonts w:eastAsia="나눔명조" w:hint="eastAsia"/>
            <w:sz w:val="20"/>
            <w:szCs w:val="22"/>
          </w:rPr>
          <w:t>존재할</w:t>
        </w:r>
        <w:r w:rsidR="008534AE" w:rsidRPr="002D5ECC">
          <w:rPr>
            <w:rFonts w:eastAsia="나눔명조" w:hint="eastAsia"/>
            <w:sz w:val="20"/>
            <w:szCs w:val="22"/>
          </w:rPr>
          <w:t xml:space="preserve"> </w:t>
        </w:r>
        <w:r w:rsidR="008534AE" w:rsidRPr="002D5ECC">
          <w:rPr>
            <w:rFonts w:eastAsia="나눔명조" w:hint="eastAsia"/>
            <w:sz w:val="20"/>
            <w:szCs w:val="22"/>
          </w:rPr>
          <w:t>수</w:t>
        </w:r>
        <w:r w:rsidR="008534AE" w:rsidRPr="002D5ECC">
          <w:rPr>
            <w:rFonts w:eastAsia="나눔명조" w:hint="eastAsia"/>
            <w:sz w:val="20"/>
            <w:szCs w:val="22"/>
          </w:rPr>
          <w:t xml:space="preserve"> </w:t>
        </w:r>
        <w:r w:rsidR="008534AE" w:rsidRPr="002D5ECC">
          <w:rPr>
            <w:rFonts w:eastAsia="나눔명조" w:hint="eastAsia"/>
            <w:sz w:val="20"/>
            <w:szCs w:val="22"/>
          </w:rPr>
          <w:t>있는</w:t>
        </w:r>
        <w:r w:rsidR="008534AE" w:rsidRPr="002D5ECC">
          <w:rPr>
            <w:rFonts w:eastAsia="나눔명조" w:hint="eastAsia"/>
            <w:sz w:val="20"/>
            <w:szCs w:val="22"/>
          </w:rPr>
          <w:t xml:space="preserve"> </w:t>
        </w:r>
        <w:r w:rsidR="008534AE" w:rsidRPr="002D5ECC">
          <w:rPr>
            <w:rFonts w:eastAsia="나눔명조" w:hint="eastAsia"/>
            <w:sz w:val="20"/>
            <w:szCs w:val="22"/>
          </w:rPr>
          <w:t>두</w:t>
        </w:r>
        <w:r w:rsidR="008534AE" w:rsidRPr="002D5ECC">
          <w:rPr>
            <w:rFonts w:eastAsia="나눔명조" w:hint="eastAsia"/>
            <w:sz w:val="20"/>
            <w:szCs w:val="22"/>
          </w:rPr>
          <w:t xml:space="preserve"> </w:t>
        </w:r>
        <w:r w:rsidR="008534AE" w:rsidRPr="002D5ECC">
          <w:rPr>
            <w:rFonts w:eastAsia="나눔명조" w:hint="eastAsia"/>
            <w:sz w:val="20"/>
            <w:szCs w:val="22"/>
          </w:rPr>
          <w:t>가지</w:t>
        </w:r>
        <w:r w:rsidR="008534AE" w:rsidRPr="002D5ECC">
          <w:rPr>
            <w:rFonts w:eastAsia="나눔명조" w:hint="eastAsia"/>
            <w:sz w:val="20"/>
            <w:szCs w:val="22"/>
          </w:rPr>
          <w:t xml:space="preserve"> </w:t>
        </w:r>
        <w:r w:rsidR="008534AE" w:rsidRPr="002D5ECC">
          <w:rPr>
            <w:rFonts w:eastAsia="나눔명조" w:hint="eastAsia"/>
            <w:sz w:val="20"/>
            <w:szCs w:val="22"/>
          </w:rPr>
          <w:t>유형의</w:t>
        </w:r>
        <w:r w:rsidR="008534AE" w:rsidRPr="002D5ECC">
          <w:rPr>
            <w:rFonts w:eastAsia="나눔명조" w:hint="eastAsia"/>
            <w:sz w:val="20"/>
            <w:szCs w:val="22"/>
          </w:rPr>
          <w:t xml:space="preserve"> </w:t>
        </w:r>
        <w:r w:rsidR="008534AE" w:rsidRPr="002D5ECC">
          <w:rPr>
            <w:rFonts w:eastAsia="나눔명조" w:hint="eastAsia"/>
            <w:sz w:val="20"/>
            <w:szCs w:val="22"/>
          </w:rPr>
          <w:t>리더십이</w:t>
        </w:r>
        <w:r w:rsidR="008534AE" w:rsidRPr="002D5ECC">
          <w:rPr>
            <w:rFonts w:eastAsia="나눔명조" w:hint="eastAsia"/>
            <w:sz w:val="20"/>
            <w:szCs w:val="22"/>
          </w:rPr>
          <w:t xml:space="preserve"> </w:t>
        </w:r>
        <w:r w:rsidR="008534AE" w:rsidRPr="002D5ECC">
          <w:rPr>
            <w:rFonts w:eastAsia="나눔명조" w:hint="eastAsia"/>
            <w:sz w:val="20"/>
            <w:szCs w:val="22"/>
          </w:rPr>
          <w:t>공공봉사동기에</w:t>
        </w:r>
        <w:r w:rsidR="008534AE" w:rsidRPr="002D5ECC">
          <w:rPr>
            <w:rFonts w:eastAsia="나눔명조" w:hint="eastAsia"/>
            <w:sz w:val="20"/>
            <w:szCs w:val="22"/>
          </w:rPr>
          <w:t xml:space="preserve"> </w:t>
        </w:r>
        <w:r w:rsidR="008534AE" w:rsidRPr="002D5ECC">
          <w:rPr>
            <w:rFonts w:eastAsia="나눔명조" w:hint="eastAsia"/>
            <w:sz w:val="20"/>
            <w:szCs w:val="22"/>
          </w:rPr>
          <w:t>미치는</w:t>
        </w:r>
        <w:r w:rsidR="008534AE" w:rsidRPr="002D5ECC">
          <w:rPr>
            <w:rFonts w:eastAsia="나눔명조" w:hint="eastAsia"/>
            <w:sz w:val="20"/>
            <w:szCs w:val="22"/>
          </w:rPr>
          <w:t xml:space="preserve"> </w:t>
        </w:r>
        <w:r w:rsidR="008534AE" w:rsidRPr="002D5ECC">
          <w:rPr>
            <w:rFonts w:eastAsia="나눔명조" w:hint="eastAsia"/>
            <w:sz w:val="20"/>
            <w:szCs w:val="22"/>
          </w:rPr>
          <w:t>효과의</w:t>
        </w:r>
        <w:r w:rsidR="008534AE" w:rsidRPr="002D5ECC">
          <w:rPr>
            <w:rFonts w:eastAsia="나눔명조" w:hint="eastAsia"/>
            <w:sz w:val="20"/>
            <w:szCs w:val="22"/>
          </w:rPr>
          <w:t xml:space="preserve"> </w:t>
        </w:r>
        <w:r w:rsidR="008534AE" w:rsidRPr="002D5ECC">
          <w:rPr>
            <w:rFonts w:eastAsia="나눔명조" w:hint="eastAsia"/>
            <w:sz w:val="20"/>
            <w:szCs w:val="22"/>
          </w:rPr>
          <w:t>기제</w:t>
        </w:r>
        <w:r w:rsidR="008534AE" w:rsidRPr="002D5ECC">
          <w:rPr>
            <w:rFonts w:eastAsia="나눔명조"/>
            <w:sz w:val="20"/>
            <w:szCs w:val="22"/>
          </w:rPr>
          <w:t>(mechanism)</w:t>
        </w:r>
        <w:r w:rsidR="008534AE" w:rsidRPr="002D5ECC">
          <w:rPr>
            <w:rFonts w:eastAsia="나눔명조" w:hint="eastAsia"/>
            <w:sz w:val="20"/>
            <w:szCs w:val="22"/>
          </w:rPr>
          <w:t>가</w:t>
        </w:r>
        <w:r w:rsidR="008534AE" w:rsidRPr="002D5ECC">
          <w:rPr>
            <w:rFonts w:eastAsia="나눔명조" w:hint="eastAsia"/>
            <w:sz w:val="20"/>
            <w:szCs w:val="22"/>
          </w:rPr>
          <w:t xml:space="preserve"> </w:t>
        </w:r>
        <w:r w:rsidR="008534AE" w:rsidRPr="002D5ECC">
          <w:rPr>
            <w:rFonts w:eastAsia="나눔명조" w:hint="eastAsia"/>
            <w:sz w:val="20"/>
            <w:szCs w:val="22"/>
          </w:rPr>
          <w:t>상이할</w:t>
        </w:r>
        <w:r w:rsidR="008534AE" w:rsidRPr="002D5ECC">
          <w:rPr>
            <w:rFonts w:eastAsia="나눔명조" w:hint="eastAsia"/>
            <w:sz w:val="20"/>
            <w:szCs w:val="22"/>
          </w:rPr>
          <w:t xml:space="preserve"> </w:t>
        </w:r>
        <w:r w:rsidR="008534AE" w:rsidRPr="002D5ECC">
          <w:rPr>
            <w:rFonts w:eastAsia="나눔명조" w:hint="eastAsia"/>
            <w:sz w:val="20"/>
            <w:szCs w:val="22"/>
          </w:rPr>
          <w:t>수</w:t>
        </w:r>
        <w:r w:rsidR="008534AE" w:rsidRPr="002D5ECC">
          <w:rPr>
            <w:rFonts w:eastAsia="나눔명조" w:hint="eastAsia"/>
            <w:sz w:val="20"/>
            <w:szCs w:val="22"/>
          </w:rPr>
          <w:t xml:space="preserve"> </w:t>
        </w:r>
        <w:r w:rsidR="008534AE" w:rsidRPr="002D5ECC">
          <w:rPr>
            <w:rFonts w:eastAsia="나눔명조" w:hint="eastAsia"/>
            <w:sz w:val="20"/>
            <w:szCs w:val="22"/>
          </w:rPr>
          <w:t>있다는</w:t>
        </w:r>
        <w:r w:rsidR="008534AE" w:rsidRPr="002D5ECC">
          <w:rPr>
            <w:rFonts w:eastAsia="나눔명조" w:hint="eastAsia"/>
            <w:sz w:val="20"/>
            <w:szCs w:val="22"/>
          </w:rPr>
          <w:t xml:space="preserve"> </w:t>
        </w:r>
        <w:r w:rsidR="008534AE" w:rsidRPr="002D5ECC">
          <w:rPr>
            <w:rFonts w:eastAsia="나눔명조" w:hint="eastAsia"/>
            <w:sz w:val="20"/>
            <w:szCs w:val="22"/>
          </w:rPr>
          <w:t>가능성을</w:t>
        </w:r>
        <w:r w:rsidR="008534AE" w:rsidRPr="002D5ECC">
          <w:rPr>
            <w:rFonts w:eastAsia="나눔명조" w:hint="eastAsia"/>
            <w:sz w:val="20"/>
            <w:szCs w:val="22"/>
          </w:rPr>
          <w:t xml:space="preserve"> </w:t>
        </w:r>
        <w:r w:rsidR="008534AE" w:rsidRPr="002D5ECC">
          <w:rPr>
            <w:rFonts w:eastAsia="나눔명조" w:hint="eastAsia"/>
            <w:sz w:val="20"/>
            <w:szCs w:val="22"/>
          </w:rPr>
          <w:t>시사한다</w:t>
        </w:r>
        <w:r w:rsidR="008534AE" w:rsidRPr="002D5ECC">
          <w:rPr>
            <w:rFonts w:eastAsia="나눔명조"/>
            <w:sz w:val="20"/>
            <w:szCs w:val="22"/>
          </w:rPr>
          <w:t>.</w:t>
        </w:r>
      </w:ins>
    </w:p>
    <w:p w14:paraId="55C4F198" w14:textId="5A8FDE37" w:rsidR="008534AE" w:rsidRDefault="008534AE" w:rsidP="00B217AE">
      <w:pPr>
        <w:wordWrap/>
        <w:spacing w:before="120" w:after="120" w:line="276" w:lineRule="auto"/>
        <w:rPr>
          <w:ins w:id="3659" w:author="Park, Sanghoon" w:date="2021-10-01T14:39:00Z"/>
          <w:rFonts w:eastAsia="나눔명조"/>
          <w:sz w:val="20"/>
          <w:szCs w:val="22"/>
        </w:rPr>
      </w:pPr>
    </w:p>
    <w:p w14:paraId="331373A1" w14:textId="77777777" w:rsidR="008534AE" w:rsidRPr="00265BC3" w:rsidRDefault="008534AE" w:rsidP="008534AE">
      <w:pPr>
        <w:pStyle w:val="Caption"/>
        <w:keepNext/>
        <w:jc w:val="center"/>
        <w:rPr>
          <w:ins w:id="3660" w:author="Park, Sanghoon" w:date="2021-10-01T14:39:00Z"/>
          <w:rFonts w:ascii="나눔명조" w:eastAsia="나눔명조" w:hAnsi="나눔명조"/>
          <w:i w:val="0"/>
          <w:iCs w:val="0"/>
        </w:rPr>
      </w:pPr>
      <w:ins w:id="3661" w:author="Park, Sanghoon" w:date="2021-10-01T14:39:00Z">
        <w:r w:rsidRPr="00265BC3">
          <w:rPr>
            <w:rFonts w:ascii="나눔명조" w:eastAsia="나눔명조" w:hAnsi="나눔명조" w:hint="eastAsia"/>
            <w:i w:val="0"/>
            <w:iCs w:val="0"/>
          </w:rPr>
          <w:t xml:space="preserve">그림 </w:t>
        </w:r>
        <w:r>
          <w:rPr>
            <w:rFonts w:ascii="나눔명조" w:eastAsia="나눔명조" w:hAnsi="나눔명조"/>
            <w:i w:val="0"/>
            <w:iCs w:val="0"/>
          </w:rPr>
          <w:t>2</w:t>
        </w:r>
        <w:r w:rsidRPr="00265BC3">
          <w:rPr>
            <w:rFonts w:ascii="나눔명조" w:eastAsia="나눔명조" w:hAnsi="나눔명조"/>
            <w:i w:val="0"/>
            <w:iCs w:val="0"/>
          </w:rPr>
          <w:t xml:space="preserve">. </w:t>
        </w:r>
        <w:r w:rsidRPr="00265BC3">
          <w:rPr>
            <w:rFonts w:ascii="나눔명조" w:eastAsia="나눔명조" w:hAnsi="나눔명조" w:hint="eastAsia"/>
            <w:i w:val="0"/>
            <w:iCs w:val="0"/>
          </w:rPr>
          <w:t>거래적 리더십 수준에 따른 변혁적 리더십의 공공봉사동기의 긍정적 응답에 대한 예측확률</w:t>
        </w:r>
      </w:ins>
    </w:p>
    <w:p w14:paraId="0C47C2D4" w14:textId="77777777" w:rsidR="008534AE" w:rsidRDefault="008534AE" w:rsidP="008534AE">
      <w:pPr>
        <w:wordWrap/>
        <w:spacing w:before="120" w:after="120" w:line="276" w:lineRule="auto"/>
        <w:jc w:val="center"/>
        <w:rPr>
          <w:ins w:id="3662" w:author="Park, Sanghoon" w:date="2021-10-01T14:39:00Z"/>
          <w:rFonts w:eastAsia="나눔명조"/>
          <w:sz w:val="20"/>
          <w:szCs w:val="22"/>
        </w:rPr>
      </w:pPr>
      <w:ins w:id="3663" w:author="Park, Sanghoon" w:date="2021-10-01T14:39:00Z">
        <w:r>
          <w:rPr>
            <w:rFonts w:eastAsia="나눔명조"/>
            <w:noProof/>
            <w:sz w:val="20"/>
            <w:szCs w:val="22"/>
          </w:rPr>
          <w:drawing>
            <wp:inline distT="0" distB="0" distL="0" distR="0" wp14:anchorId="7312A1A3" wp14:editId="2CCFE64C">
              <wp:extent cx="5731510" cy="286575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ins>
    </w:p>
    <w:p w14:paraId="71926749" w14:textId="77777777" w:rsidR="008534AE" w:rsidRDefault="008534AE" w:rsidP="00B217AE">
      <w:pPr>
        <w:wordWrap/>
        <w:spacing w:before="120" w:after="120" w:line="276" w:lineRule="auto"/>
        <w:rPr>
          <w:ins w:id="3664" w:author="Park, Sanghoon" w:date="2021-10-01T14:22:00Z"/>
          <w:rFonts w:eastAsia="나눔명조"/>
          <w:sz w:val="20"/>
          <w:szCs w:val="22"/>
        </w:rPr>
      </w:pPr>
    </w:p>
    <w:p w14:paraId="04489B3B" w14:textId="10926957" w:rsidR="008534AE" w:rsidRPr="00FF0631" w:rsidDel="008534AE" w:rsidRDefault="00B217AE" w:rsidP="00F26937">
      <w:pPr>
        <w:wordWrap/>
        <w:spacing w:before="120" w:after="120" w:line="276" w:lineRule="auto"/>
        <w:rPr>
          <w:ins w:id="3665" w:author="Park, Sanghoon" w:date="2021-10-01T14:23:00Z"/>
          <w:del w:id="3666" w:author="Park, Sanghoon" w:date="2021-10-01T14:38:00Z"/>
          <w:rFonts w:eastAsia="나눔명조"/>
          <w:sz w:val="20"/>
          <w:szCs w:val="22"/>
        </w:rPr>
      </w:pPr>
      <w:ins w:id="3667" w:author="Park, Sanghoon" w:date="2021-10-01T14:22:00Z">
        <w:r w:rsidRPr="00A059AD">
          <w:rPr>
            <w:rFonts w:eastAsia="나눔명조" w:hint="eastAsia"/>
            <w:sz w:val="20"/>
            <w:szCs w:val="22"/>
          </w:rPr>
          <w:t>직관적으로</w:t>
        </w:r>
        <w:r w:rsidRPr="00A059AD">
          <w:rPr>
            <w:rFonts w:eastAsia="나눔명조" w:hint="eastAsia"/>
            <w:sz w:val="20"/>
            <w:szCs w:val="22"/>
          </w:rPr>
          <w:t xml:space="preserve"> </w:t>
        </w:r>
        <w:r w:rsidRPr="00A059AD">
          <w:rPr>
            <w:rFonts w:eastAsia="나눔명조" w:hint="eastAsia"/>
            <w:sz w:val="20"/>
            <w:szCs w:val="22"/>
          </w:rPr>
          <w:t>분석</w:t>
        </w:r>
        <w:r w:rsidRPr="00A059AD">
          <w:rPr>
            <w:rFonts w:eastAsia="나눔명조" w:hint="eastAsia"/>
            <w:sz w:val="20"/>
            <w:szCs w:val="22"/>
          </w:rPr>
          <w:t xml:space="preserve"> </w:t>
        </w:r>
        <w:r w:rsidRPr="00A059AD">
          <w:rPr>
            <w:rFonts w:eastAsia="나눔명조" w:hint="eastAsia"/>
            <w:sz w:val="20"/>
            <w:szCs w:val="22"/>
          </w:rPr>
          <w:t>결과를</w:t>
        </w:r>
        <w:r w:rsidRPr="00A059AD">
          <w:rPr>
            <w:rFonts w:eastAsia="나눔명조" w:hint="eastAsia"/>
            <w:sz w:val="20"/>
            <w:szCs w:val="22"/>
          </w:rPr>
          <w:t xml:space="preserve"> </w:t>
        </w:r>
        <w:r w:rsidRPr="00A059AD">
          <w:rPr>
            <w:rFonts w:eastAsia="나눔명조" w:hint="eastAsia"/>
            <w:sz w:val="20"/>
            <w:szCs w:val="22"/>
          </w:rPr>
          <w:t>살펴보기</w:t>
        </w:r>
        <w:r w:rsidRPr="00A059AD">
          <w:rPr>
            <w:rFonts w:eastAsia="나눔명조" w:hint="eastAsia"/>
            <w:sz w:val="20"/>
            <w:szCs w:val="22"/>
          </w:rPr>
          <w:t xml:space="preserve"> </w:t>
        </w:r>
        <w:r w:rsidRPr="00A059AD">
          <w:rPr>
            <w:rFonts w:eastAsia="나눔명조" w:hint="eastAsia"/>
            <w:sz w:val="20"/>
            <w:szCs w:val="22"/>
          </w:rPr>
          <w:t>위하여</w:t>
        </w:r>
        <w:r w:rsidRPr="00A059AD">
          <w:rPr>
            <w:rFonts w:eastAsia="나눔명조"/>
            <w:sz w:val="20"/>
            <w:szCs w:val="22"/>
          </w:rPr>
          <w:t xml:space="preserve">, </w:t>
        </w:r>
        <w:r w:rsidRPr="00A059AD">
          <w:rPr>
            <w:rFonts w:eastAsia="나눔명조" w:hint="eastAsia"/>
            <w:sz w:val="20"/>
            <w:szCs w:val="22"/>
          </w:rPr>
          <w:t>주어진</w:t>
        </w:r>
        <w:r w:rsidRPr="00A059AD">
          <w:rPr>
            <w:rFonts w:eastAsia="나눔명조" w:hint="eastAsia"/>
            <w:sz w:val="20"/>
            <w:szCs w:val="22"/>
          </w:rPr>
          <w:t xml:space="preserve"> </w:t>
        </w:r>
        <w:r w:rsidRPr="00A059AD">
          <w:rPr>
            <w:rFonts w:eastAsia="나눔명조" w:hint="eastAsia"/>
            <w:sz w:val="20"/>
            <w:szCs w:val="22"/>
          </w:rPr>
          <w:t>표본에서</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최소값</w:t>
        </w:r>
        <w:r w:rsidRPr="00A059AD">
          <w:rPr>
            <w:rFonts w:eastAsia="나눔명조"/>
            <w:sz w:val="20"/>
            <w:szCs w:val="22"/>
          </w:rPr>
          <w:t xml:space="preserve">, </w:t>
        </w:r>
        <w:r w:rsidRPr="00A059AD">
          <w:rPr>
            <w:rFonts w:eastAsia="나눔명조" w:hint="eastAsia"/>
            <w:sz w:val="20"/>
            <w:szCs w:val="22"/>
          </w:rPr>
          <w:t>평균값</w:t>
        </w:r>
        <w:r w:rsidRPr="00A059AD">
          <w:rPr>
            <w:rFonts w:eastAsia="나눔명조"/>
            <w:sz w:val="20"/>
            <w:szCs w:val="22"/>
          </w:rPr>
          <w:t xml:space="preserve">, </w:t>
        </w:r>
        <w:r w:rsidRPr="00A059AD">
          <w:rPr>
            <w:rFonts w:eastAsia="나눔명조" w:hint="eastAsia"/>
            <w:sz w:val="20"/>
            <w:szCs w:val="22"/>
          </w:rPr>
          <w:t>최대값일</w:t>
        </w:r>
        <w:r w:rsidRPr="00A059AD">
          <w:rPr>
            <w:rFonts w:eastAsia="나눔명조" w:hint="eastAsia"/>
            <w:sz w:val="20"/>
            <w:szCs w:val="22"/>
          </w:rPr>
          <w:t xml:space="preserve"> </w:t>
        </w:r>
        <w:r w:rsidRPr="00A059AD">
          <w:rPr>
            <w:rFonts w:eastAsia="나눔명조" w:hint="eastAsia"/>
            <w:sz w:val="20"/>
            <w:szCs w:val="22"/>
          </w:rPr>
          <w:t>경우</w:t>
        </w:r>
        <w:r w:rsidRPr="00A059AD">
          <w:rPr>
            <w:rFonts w:eastAsia="나눔명조" w:hint="eastAsia"/>
            <w:sz w:val="20"/>
            <w:szCs w:val="22"/>
          </w:rPr>
          <w:t xml:space="preserve"> </w:t>
        </w:r>
        <w:r w:rsidRPr="00A059AD">
          <w:rPr>
            <w:rFonts w:eastAsia="나눔명조" w:hint="eastAsia"/>
            <w:sz w:val="20"/>
            <w:szCs w:val="22"/>
          </w:rPr>
          <w:t>협업</w:t>
        </w:r>
        <w:r w:rsidRPr="00A059AD">
          <w:rPr>
            <w:rFonts w:eastAsia="나눔명조" w:hint="eastAsia"/>
            <w:sz w:val="20"/>
            <w:szCs w:val="22"/>
          </w:rPr>
          <w:t xml:space="preserve"> </w:t>
        </w:r>
        <w:r w:rsidRPr="00A059AD">
          <w:rPr>
            <w:rFonts w:eastAsia="나눔명조" w:hint="eastAsia"/>
            <w:sz w:val="20"/>
            <w:szCs w:val="22"/>
          </w:rPr>
          <w:t>및</w:t>
        </w:r>
        <w:r w:rsidRPr="00A059AD">
          <w:rPr>
            <w:rFonts w:eastAsia="나눔명조" w:hint="eastAsia"/>
            <w:sz w:val="20"/>
            <w:szCs w:val="22"/>
          </w:rPr>
          <w:t xml:space="preserve"> </w:t>
        </w:r>
        <w:r w:rsidRPr="00A059AD">
          <w:rPr>
            <w:rFonts w:eastAsia="나눔명조" w:hint="eastAsia"/>
            <w:sz w:val="20"/>
            <w:szCs w:val="22"/>
          </w:rPr>
          <w:t>의사소통</w:t>
        </w:r>
        <w:r w:rsidRPr="00A059AD">
          <w:rPr>
            <w:rFonts w:eastAsia="나눔명조" w:hint="eastAsia"/>
            <w:sz w:val="20"/>
            <w:szCs w:val="22"/>
          </w:rPr>
          <w:t xml:space="preserve"> </w:t>
        </w:r>
        <w:r w:rsidRPr="00A059AD">
          <w:rPr>
            <w:rFonts w:eastAsia="나눔명조" w:hint="eastAsia"/>
            <w:sz w:val="20"/>
            <w:szCs w:val="22"/>
          </w:rPr>
          <w:t>수준에</w:t>
        </w:r>
        <w:r w:rsidRPr="00A059AD">
          <w:rPr>
            <w:rFonts w:eastAsia="나눔명조" w:hint="eastAsia"/>
            <w:sz w:val="20"/>
            <w:szCs w:val="22"/>
          </w:rPr>
          <w:t xml:space="preserve"> </w:t>
        </w:r>
        <w:r w:rsidRPr="00A059AD">
          <w:rPr>
            <w:rFonts w:eastAsia="나눔명조" w:hint="eastAsia"/>
            <w:sz w:val="20"/>
            <w:szCs w:val="22"/>
          </w:rPr>
          <w:t>따라</w:t>
        </w:r>
        <w:r w:rsidRPr="00A059AD">
          <w:rPr>
            <w:rFonts w:eastAsia="나눔명조" w:hint="eastAsia"/>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관한</w:t>
        </w:r>
        <w:r w:rsidRPr="00A059AD">
          <w:rPr>
            <w:rFonts w:eastAsia="나눔명조" w:hint="eastAsia"/>
            <w:sz w:val="20"/>
            <w:szCs w:val="22"/>
          </w:rPr>
          <w:t xml:space="preserve"> </w:t>
        </w:r>
        <w:r w:rsidRPr="00A059AD">
          <w:rPr>
            <w:rFonts w:eastAsia="나눔명조" w:hint="eastAsia"/>
            <w:sz w:val="20"/>
            <w:szCs w:val="22"/>
          </w:rPr>
          <w:t>문항에</w:t>
        </w:r>
        <w:r w:rsidRPr="00A059AD">
          <w:rPr>
            <w:rFonts w:eastAsia="나눔명조" w:hint="eastAsia"/>
            <w:sz w:val="20"/>
            <w:szCs w:val="22"/>
          </w:rPr>
          <w:t xml:space="preserve"> </w:t>
        </w:r>
        <w:r w:rsidRPr="00A059AD">
          <w:rPr>
            <w:rFonts w:eastAsia="나눔명조" w:hint="eastAsia"/>
            <w:sz w:val="20"/>
            <w:szCs w:val="22"/>
          </w:rPr>
          <w:t>긍정적인</w:t>
        </w:r>
        <w:r w:rsidRPr="00A059AD">
          <w:rPr>
            <w:rFonts w:eastAsia="나눔명조" w:hint="eastAsia"/>
            <w:sz w:val="20"/>
            <w:szCs w:val="22"/>
          </w:rPr>
          <w:t xml:space="preserve"> </w:t>
        </w:r>
        <w:r w:rsidRPr="00A059AD">
          <w:rPr>
            <w:rFonts w:eastAsia="나눔명조" w:hint="eastAsia"/>
            <w:sz w:val="20"/>
            <w:szCs w:val="22"/>
          </w:rPr>
          <w:t>응답을</w:t>
        </w:r>
        <w:r w:rsidRPr="00A059AD">
          <w:rPr>
            <w:rFonts w:eastAsia="나눔명조" w:hint="eastAsia"/>
            <w:sz w:val="20"/>
            <w:szCs w:val="22"/>
          </w:rPr>
          <w:t xml:space="preserve"> </w:t>
        </w:r>
        <w:r w:rsidRPr="00A059AD">
          <w:rPr>
            <w:rFonts w:eastAsia="나눔명조" w:hint="eastAsia"/>
            <w:sz w:val="20"/>
            <w:szCs w:val="22"/>
          </w:rPr>
          <w:t>할</w:t>
        </w:r>
        <w:r w:rsidRPr="00A059AD">
          <w:rPr>
            <w:rFonts w:eastAsia="나눔명조" w:hint="eastAsia"/>
            <w:sz w:val="20"/>
            <w:szCs w:val="22"/>
          </w:rPr>
          <w:t xml:space="preserve"> </w:t>
        </w:r>
        <w:r w:rsidRPr="00A059AD">
          <w:rPr>
            <w:rFonts w:eastAsia="나눔명조" w:hint="eastAsia"/>
            <w:sz w:val="20"/>
            <w:szCs w:val="22"/>
          </w:rPr>
          <w:t>예측확률을</w:t>
        </w:r>
        <w:r w:rsidRPr="00A059AD">
          <w:rPr>
            <w:rFonts w:eastAsia="나눔명조" w:hint="eastAsia"/>
            <w:sz w:val="20"/>
            <w:szCs w:val="22"/>
          </w:rPr>
          <w:t xml:space="preserve"> </w:t>
        </w:r>
        <w:r w:rsidRPr="00A059AD">
          <w:rPr>
            <w:rFonts w:eastAsia="나눔명조" w:hint="eastAsia"/>
            <w:sz w:val="20"/>
            <w:szCs w:val="22"/>
          </w:rPr>
          <w:t>추정하였다</w:t>
        </w:r>
        <w:r w:rsidRPr="00A059AD">
          <w:rPr>
            <w:rFonts w:eastAsia="나눔명조"/>
            <w:sz w:val="20"/>
            <w:szCs w:val="22"/>
          </w:rPr>
          <w:t xml:space="preserve">. </w:t>
        </w:r>
      </w:ins>
      <w:ins w:id="3668" w:author="Park, Sanghoon" w:date="2021-10-01T14:23:00Z">
        <w:r w:rsidR="00F26937" w:rsidRPr="00A059AD">
          <w:rPr>
            <w:rFonts w:eastAsia="나눔명조"/>
            <w:sz w:val="20"/>
            <w:szCs w:val="22"/>
          </w:rPr>
          <w:t>&lt;</w:t>
        </w:r>
        <w:r w:rsidR="00F26937" w:rsidRPr="00A059AD">
          <w:rPr>
            <w:rFonts w:eastAsia="나눔명조" w:hint="eastAsia"/>
            <w:sz w:val="20"/>
            <w:szCs w:val="22"/>
          </w:rPr>
          <w:t>그림</w:t>
        </w:r>
        <w:r w:rsidR="00F26937" w:rsidRPr="00A059AD">
          <w:rPr>
            <w:rFonts w:eastAsia="나눔명조" w:hint="eastAsia"/>
            <w:sz w:val="20"/>
            <w:szCs w:val="22"/>
          </w:rPr>
          <w:t xml:space="preserve"> </w:t>
        </w:r>
        <w:del w:id="3669" w:author="Park, Sanghoon" w:date="2021-10-01T14:23:00Z">
          <w:r w:rsidR="00F26937" w:rsidRPr="00A059AD" w:rsidDel="00F26937">
            <w:rPr>
              <w:rFonts w:eastAsia="나눔명조"/>
              <w:sz w:val="20"/>
              <w:szCs w:val="22"/>
            </w:rPr>
            <w:delText>5</w:delText>
          </w:r>
        </w:del>
        <w:r w:rsidR="00F26937">
          <w:rPr>
            <w:rFonts w:eastAsia="나눔명조"/>
            <w:sz w:val="20"/>
            <w:szCs w:val="22"/>
          </w:rPr>
          <w:t>2</w:t>
        </w:r>
        <w:r w:rsidR="00F26937" w:rsidRPr="00A059AD">
          <w:rPr>
            <w:rFonts w:eastAsia="나눔명조"/>
            <w:sz w:val="20"/>
            <w:szCs w:val="22"/>
          </w:rPr>
          <w:t>&gt;</w:t>
        </w:r>
        <w:r w:rsidR="00F26937" w:rsidRPr="00A059AD">
          <w:rPr>
            <w:rFonts w:eastAsia="나눔명조" w:hint="eastAsia"/>
            <w:sz w:val="20"/>
            <w:szCs w:val="22"/>
          </w:rPr>
          <w:t>는</w:t>
        </w:r>
        <w:r w:rsidR="00F26937" w:rsidRPr="00A059AD">
          <w:rPr>
            <w:rFonts w:eastAsia="나눔명조" w:hint="eastAsia"/>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리더십의</w:t>
        </w:r>
        <w:r w:rsidR="00F26937" w:rsidRPr="00A059AD">
          <w:rPr>
            <w:rFonts w:eastAsia="나눔명조" w:hint="eastAsia"/>
            <w:sz w:val="20"/>
            <w:szCs w:val="22"/>
          </w:rPr>
          <w:t xml:space="preserve"> </w:t>
        </w:r>
        <w:r w:rsidR="00F26937" w:rsidRPr="00A059AD">
          <w:rPr>
            <w:rFonts w:eastAsia="나눔명조" w:hint="eastAsia"/>
            <w:sz w:val="20"/>
            <w:szCs w:val="22"/>
          </w:rPr>
          <w:t>변화에</w:t>
        </w:r>
        <w:r w:rsidR="00F26937" w:rsidRPr="00A059AD">
          <w:rPr>
            <w:rFonts w:eastAsia="나눔명조" w:hint="eastAsia"/>
            <w:sz w:val="20"/>
            <w:szCs w:val="22"/>
          </w:rPr>
          <w:t xml:space="preserve"> </w:t>
        </w:r>
        <w:r w:rsidR="00F26937" w:rsidRPr="00A059AD">
          <w:rPr>
            <w:rFonts w:eastAsia="나눔명조" w:hint="eastAsia"/>
            <w:sz w:val="20"/>
            <w:szCs w:val="22"/>
          </w:rPr>
          <w:t>따른</w:t>
        </w:r>
        <w:r w:rsidR="00F26937" w:rsidRPr="00A059AD">
          <w:rPr>
            <w:rFonts w:eastAsia="나눔명조" w:hint="eastAsia"/>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리더십의</w:t>
        </w:r>
        <w:r w:rsidR="00F26937" w:rsidRPr="00A059AD">
          <w:rPr>
            <w:rFonts w:eastAsia="나눔명조" w:hint="eastAsia"/>
            <w:sz w:val="20"/>
            <w:szCs w:val="22"/>
          </w:rPr>
          <w:t xml:space="preserve"> </w:t>
        </w:r>
        <w:r w:rsidR="00F26937" w:rsidRPr="00A059AD">
          <w:rPr>
            <w:rFonts w:eastAsia="나눔명조" w:hint="eastAsia"/>
            <w:sz w:val="20"/>
            <w:szCs w:val="22"/>
          </w:rPr>
          <w:t>공공봉사동기의</w:t>
        </w:r>
        <w:r w:rsidR="00F26937" w:rsidRPr="00A059AD">
          <w:rPr>
            <w:rFonts w:eastAsia="나눔명조" w:hint="eastAsia"/>
            <w:sz w:val="20"/>
            <w:szCs w:val="22"/>
          </w:rPr>
          <w:t xml:space="preserve"> </w:t>
        </w:r>
        <w:r w:rsidR="00F26937" w:rsidRPr="00A059AD">
          <w:rPr>
            <w:rFonts w:eastAsia="나눔명조" w:hint="eastAsia"/>
            <w:sz w:val="20"/>
            <w:szCs w:val="22"/>
          </w:rPr>
          <w:t>긍정적</w:t>
        </w:r>
        <w:r w:rsidR="00F26937" w:rsidRPr="00A059AD">
          <w:rPr>
            <w:rFonts w:eastAsia="나눔명조" w:hint="eastAsia"/>
            <w:sz w:val="20"/>
            <w:szCs w:val="22"/>
          </w:rPr>
          <w:t xml:space="preserve"> </w:t>
        </w:r>
        <w:r w:rsidR="00F26937" w:rsidRPr="00A059AD">
          <w:rPr>
            <w:rFonts w:eastAsia="나눔명조" w:hint="eastAsia"/>
            <w:sz w:val="20"/>
            <w:szCs w:val="22"/>
          </w:rPr>
          <w:t>응답에</w:t>
        </w:r>
        <w:r w:rsidR="00F26937" w:rsidRPr="00A059AD">
          <w:rPr>
            <w:rFonts w:eastAsia="나눔명조" w:hint="eastAsia"/>
            <w:sz w:val="20"/>
            <w:szCs w:val="22"/>
          </w:rPr>
          <w:t xml:space="preserve"> </w:t>
        </w:r>
        <w:r w:rsidR="00F26937" w:rsidRPr="00A059AD">
          <w:rPr>
            <w:rFonts w:eastAsia="나눔명조" w:hint="eastAsia"/>
            <w:sz w:val="20"/>
            <w:szCs w:val="22"/>
          </w:rPr>
          <w:t>대한</w:t>
        </w:r>
        <w:r w:rsidR="00F26937" w:rsidRPr="00A059AD">
          <w:rPr>
            <w:rFonts w:eastAsia="나눔명조" w:hint="eastAsia"/>
            <w:sz w:val="20"/>
            <w:szCs w:val="22"/>
          </w:rPr>
          <w:t xml:space="preserve"> </w:t>
        </w:r>
        <w:r w:rsidR="00F26937" w:rsidRPr="00A059AD">
          <w:rPr>
            <w:rFonts w:eastAsia="나눔명조" w:hint="eastAsia"/>
            <w:sz w:val="20"/>
            <w:szCs w:val="22"/>
          </w:rPr>
          <w:t>한계효과와</w:t>
        </w:r>
        <w:r w:rsidR="00F26937" w:rsidRPr="00A059AD">
          <w:rPr>
            <w:rFonts w:eastAsia="나눔명조" w:hint="eastAsia"/>
            <w:sz w:val="20"/>
            <w:szCs w:val="22"/>
          </w:rPr>
          <w:t xml:space="preserve"> </w:t>
        </w:r>
        <w:r w:rsidR="00F26937" w:rsidRPr="00A059AD">
          <w:rPr>
            <w:rFonts w:eastAsia="나눔명조" w:hint="eastAsia"/>
            <w:sz w:val="20"/>
            <w:szCs w:val="22"/>
          </w:rPr>
          <w:t>예측확률의</w:t>
        </w:r>
        <w:r w:rsidR="00F26937" w:rsidRPr="00A059AD">
          <w:rPr>
            <w:rFonts w:eastAsia="나눔명조" w:hint="eastAsia"/>
            <w:sz w:val="20"/>
            <w:szCs w:val="22"/>
          </w:rPr>
          <w:t xml:space="preserve"> </w:t>
        </w:r>
        <w:r w:rsidR="00F26937" w:rsidRPr="00A059AD">
          <w:rPr>
            <w:rFonts w:eastAsia="나눔명조" w:hint="eastAsia"/>
            <w:sz w:val="20"/>
            <w:szCs w:val="22"/>
          </w:rPr>
          <w:t>변화를</w:t>
        </w:r>
        <w:r w:rsidR="00F26937" w:rsidRPr="00A059AD">
          <w:rPr>
            <w:rFonts w:eastAsia="나눔명조" w:hint="eastAsia"/>
            <w:sz w:val="20"/>
            <w:szCs w:val="22"/>
          </w:rPr>
          <w:t xml:space="preserve"> </w:t>
        </w:r>
        <w:r w:rsidR="00F26937" w:rsidRPr="00A059AD">
          <w:rPr>
            <w:rFonts w:eastAsia="나눔명조" w:hint="eastAsia"/>
            <w:sz w:val="20"/>
            <w:szCs w:val="22"/>
          </w:rPr>
          <w:t>보여준다</w:t>
        </w:r>
        <w:r w:rsidR="00F26937" w:rsidRPr="00A059AD">
          <w:rPr>
            <w:rFonts w:eastAsia="나눔명조"/>
            <w:sz w:val="20"/>
            <w:szCs w:val="22"/>
          </w:rPr>
          <w:t>.</w:t>
        </w:r>
        <w:del w:id="3670" w:author="Park, Sanghoon" w:date="2021-10-01T14:23:00Z">
          <w:r w:rsidR="00F26937" w:rsidRPr="00A059AD" w:rsidDel="00F26937">
            <w:rPr>
              <w:rFonts w:eastAsia="나눔명조"/>
              <w:sz w:val="20"/>
              <w:szCs w:val="22"/>
            </w:rPr>
            <w:delText xml:space="preserve"> </w:delText>
          </w:r>
          <w:r w:rsidR="00F26937" w:rsidRPr="00A059AD" w:rsidDel="00F26937">
            <w:rPr>
              <w:rFonts w:eastAsia="나눔명조" w:hint="eastAsia"/>
              <w:sz w:val="20"/>
              <w:szCs w:val="22"/>
            </w:rPr>
            <w:delText>좌측</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패널은</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변혁적</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리더십의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공공봉사동기에</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대한</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한계효과가</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거래적</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리더십의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증가에</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따라</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조건적으로</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증가하는</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관계가</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존재함을</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보여준다</w:delText>
          </w:r>
          <w:r w:rsidR="00F26937" w:rsidRPr="00A059AD" w:rsidDel="00F26937">
            <w:rPr>
              <w:rFonts w:eastAsia="나눔명조"/>
              <w:sz w:val="20"/>
              <w:szCs w:val="22"/>
            </w:rPr>
            <w:delText xml:space="preserve">. </w:delText>
          </w:r>
          <w:r w:rsidR="00F26937" w:rsidRPr="00A059AD" w:rsidDel="00F26937">
            <w:rPr>
              <w:rFonts w:eastAsia="나눔명조" w:hint="eastAsia"/>
              <w:sz w:val="20"/>
              <w:szCs w:val="22"/>
            </w:rPr>
            <w:delText>거래적</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리더십의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양</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극단</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값에서</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변혁적</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리더십의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공공봉사동기에</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대한</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효과의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불확실성이</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매우</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크게</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나타나는</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것을</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확인할</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있다</w:delText>
          </w:r>
          <w:r w:rsidR="00F26937" w:rsidRPr="00A059AD" w:rsidDel="00F26937">
            <w:rPr>
              <w:rFonts w:eastAsia="나눔명조"/>
              <w:sz w:val="20"/>
              <w:szCs w:val="22"/>
            </w:rPr>
            <w:delText xml:space="preserve">. </w:delText>
          </w:r>
          <w:r w:rsidR="00F26937" w:rsidRPr="00A059AD" w:rsidDel="00F26937">
            <w:rPr>
              <w:rFonts w:eastAsia="나눔명조" w:hint="eastAsia"/>
              <w:sz w:val="20"/>
              <w:szCs w:val="22"/>
            </w:rPr>
            <w:delText>보다</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직관적인</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이해를</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위해</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거래적</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리더십에</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조건적인</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공공봉사동기에</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대한</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변혁적</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리더십의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예측확률</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변화를</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살펴보면</w:delText>
          </w:r>
          <w:r w:rsidR="00F26937" w:rsidRPr="00A059AD" w:rsidDel="00F26937">
            <w:rPr>
              <w:rFonts w:eastAsia="나눔명조"/>
              <w:sz w:val="20"/>
              <w:szCs w:val="22"/>
            </w:rPr>
            <w:delText xml:space="preserve">, </w:delText>
          </w:r>
        </w:del>
        <w:r w:rsidR="00F26937">
          <w:rPr>
            <w:rFonts w:eastAsia="나눔명조"/>
            <w:sz w:val="20"/>
            <w:szCs w:val="22"/>
          </w:rPr>
          <w:t xml:space="preserve"> </w:t>
        </w:r>
        <w:del w:id="3671" w:author="Park, Sanghoon" w:date="2021-10-01T14:23:00Z">
          <w:r w:rsidR="00F26937" w:rsidRPr="00A059AD" w:rsidDel="00F26937">
            <w:rPr>
              <w:rFonts w:eastAsia="나눔명조" w:hint="eastAsia"/>
              <w:sz w:val="20"/>
              <w:szCs w:val="22"/>
            </w:rPr>
            <w:delText>변혁적</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리더십의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최소값</w:delText>
          </w:r>
          <w:r w:rsidR="00F26937" w:rsidRPr="00A059AD" w:rsidDel="00F26937">
            <w:rPr>
              <w:rFonts w:eastAsia="나눔명조"/>
              <w:sz w:val="20"/>
              <w:szCs w:val="22"/>
            </w:rPr>
            <w:delText xml:space="preserve">, </w:delText>
          </w:r>
          <w:r w:rsidR="00F26937" w:rsidRPr="00A059AD" w:rsidDel="00F26937">
            <w:rPr>
              <w:rFonts w:eastAsia="나눔명조" w:hint="eastAsia"/>
              <w:sz w:val="20"/>
              <w:szCs w:val="22"/>
            </w:rPr>
            <w:delText>평균값</w:delText>
          </w:r>
          <w:r w:rsidR="00F26937" w:rsidRPr="00A059AD" w:rsidDel="00F26937">
            <w:rPr>
              <w:rFonts w:eastAsia="나눔명조"/>
              <w:sz w:val="20"/>
              <w:szCs w:val="22"/>
            </w:rPr>
            <w:delText xml:space="preserve">, </w:delText>
          </w:r>
          <w:r w:rsidR="00F26937" w:rsidRPr="00A059AD" w:rsidDel="00F26937">
            <w:rPr>
              <w:rFonts w:eastAsia="나눔명조" w:hint="eastAsia"/>
              <w:sz w:val="20"/>
              <w:szCs w:val="22"/>
            </w:rPr>
            <w:delText>최대값일</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경우의</w:delText>
          </w:r>
          <w:r w:rsidR="00F26937" w:rsidRPr="00A059AD" w:rsidDel="00F26937">
            <w:rPr>
              <w:rFonts w:eastAsia="나눔명조" w:hint="eastAsia"/>
              <w:sz w:val="20"/>
              <w:szCs w:val="22"/>
            </w:rPr>
            <w:delText xml:space="preserve"> </w:delText>
          </w:r>
          <w:r w:rsidR="00F26937" w:rsidRPr="00A059AD" w:rsidDel="00F26937">
            <w:rPr>
              <w:rFonts w:eastAsia="나눔명조" w:hint="eastAsia"/>
              <w:sz w:val="20"/>
              <w:szCs w:val="22"/>
            </w:rPr>
            <w:delText>예측확률변화가</w:delText>
          </w:r>
          <w:r w:rsidR="00F26937" w:rsidRPr="00A059AD" w:rsidDel="00F26937">
            <w:rPr>
              <w:rFonts w:eastAsia="나눔명조" w:hint="eastAsia"/>
              <w:sz w:val="20"/>
              <w:szCs w:val="22"/>
            </w:rPr>
            <w:delText xml:space="preserve"> </w:delText>
          </w:r>
        </w:del>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t>수준이</w:t>
        </w:r>
        <w:r w:rsidR="00F26937" w:rsidRPr="00A059AD">
          <w:rPr>
            <w:rFonts w:eastAsia="나눔명조" w:hint="eastAsia"/>
            <w:sz w:val="20"/>
            <w:szCs w:val="22"/>
          </w:rPr>
          <w:t xml:space="preserve"> </w:t>
        </w:r>
        <w:r w:rsidR="00F26937" w:rsidRPr="00A059AD">
          <w:rPr>
            <w:rFonts w:eastAsia="나눔명조" w:hint="eastAsia"/>
            <w:sz w:val="20"/>
            <w:szCs w:val="22"/>
          </w:rPr>
          <w:t>낮을</w:t>
        </w:r>
        <w:r w:rsidR="00F26937" w:rsidRPr="00A059AD">
          <w:rPr>
            <w:rFonts w:eastAsia="나눔명조" w:hint="eastAsia"/>
            <w:sz w:val="20"/>
            <w:szCs w:val="22"/>
          </w:rPr>
          <w:t xml:space="preserve"> </w:t>
        </w:r>
        <w:r w:rsidR="00F26937" w:rsidRPr="00A059AD">
          <w:rPr>
            <w:rFonts w:eastAsia="나눔명조" w:hint="eastAsia"/>
            <w:sz w:val="20"/>
            <w:szCs w:val="22"/>
          </w:rPr>
          <w:t>경우에는</w:t>
        </w:r>
        <w:r w:rsidR="00F26937">
          <w:rPr>
            <w:rFonts w:eastAsia="나눔명조" w:hint="eastAsia"/>
            <w:sz w:val="20"/>
            <w:szCs w:val="22"/>
          </w:rPr>
          <w:t xml:space="preserve"> </w:t>
        </w:r>
        <w:r w:rsidR="00F26937">
          <w:rPr>
            <w:rFonts w:eastAsia="나눔명조" w:hint="eastAsia"/>
            <w:sz w:val="20"/>
            <w:szCs w:val="22"/>
          </w:rPr>
          <w:t>서로</w:t>
        </w:r>
        <w:r w:rsidR="00F26937">
          <w:rPr>
            <w:rFonts w:eastAsia="나눔명조" w:hint="eastAsia"/>
            <w:sz w:val="20"/>
            <w:szCs w:val="22"/>
          </w:rPr>
          <w:t xml:space="preserve"> </w:t>
        </w:r>
        <w:r w:rsidR="00F26937">
          <w:rPr>
            <w:rFonts w:eastAsia="나눔명조" w:hint="eastAsia"/>
            <w:sz w:val="20"/>
            <w:szCs w:val="22"/>
          </w:rPr>
          <w:t>다른</w:t>
        </w:r>
        <w:r w:rsidR="00F26937">
          <w:rPr>
            <w:rFonts w:eastAsia="나눔명조" w:hint="eastAsia"/>
            <w:sz w:val="20"/>
            <w:szCs w:val="22"/>
          </w:rPr>
          <w:t xml:space="preserve"> </w:t>
        </w:r>
        <w:r w:rsidR="00F26937">
          <w:rPr>
            <w:rFonts w:eastAsia="나눔명조" w:hint="eastAsia"/>
            <w:sz w:val="20"/>
            <w:szCs w:val="22"/>
          </w:rPr>
          <w:t>변혁적</w:t>
        </w:r>
        <w:r w:rsidR="00F26937">
          <w:rPr>
            <w:rFonts w:eastAsia="나눔명조" w:hint="eastAsia"/>
            <w:sz w:val="20"/>
            <w:szCs w:val="22"/>
          </w:rPr>
          <w:t xml:space="preserve"> </w:t>
        </w:r>
        <w:r w:rsidR="00F26937">
          <w:rPr>
            <w:rFonts w:eastAsia="나눔명조" w:hint="eastAsia"/>
            <w:sz w:val="20"/>
            <w:szCs w:val="22"/>
          </w:rPr>
          <w:t>리더십</w:t>
        </w:r>
        <w:r w:rsidR="00F26937">
          <w:rPr>
            <w:rFonts w:eastAsia="나눔명조" w:hint="eastAsia"/>
            <w:sz w:val="20"/>
            <w:szCs w:val="22"/>
          </w:rPr>
          <w:t xml:space="preserve"> </w:t>
        </w:r>
        <w:r w:rsidR="00F26937">
          <w:rPr>
            <w:rFonts w:eastAsia="나눔명조" w:hint="eastAsia"/>
            <w:sz w:val="20"/>
            <w:szCs w:val="22"/>
          </w:rPr>
          <w:t>수준</w:t>
        </w:r>
        <w:r w:rsidR="00F26937">
          <w:rPr>
            <w:rFonts w:eastAsia="나눔명조" w:hint="eastAsia"/>
            <w:sz w:val="20"/>
            <w:szCs w:val="22"/>
          </w:rPr>
          <w:t xml:space="preserve"> </w:t>
        </w:r>
        <w:r w:rsidR="00F26937">
          <w:rPr>
            <w:rFonts w:eastAsia="나눔명조" w:hint="eastAsia"/>
            <w:sz w:val="20"/>
            <w:szCs w:val="22"/>
          </w:rPr>
          <w:t>간</w:t>
        </w:r>
        <w:r w:rsidR="00F26937">
          <w:rPr>
            <w:rFonts w:eastAsia="나눔명조" w:hint="eastAsia"/>
            <w:sz w:val="20"/>
            <w:szCs w:val="22"/>
          </w:rPr>
          <w:t xml:space="preserve"> </w:t>
        </w:r>
        <w:r w:rsidR="00F26937">
          <w:rPr>
            <w:rFonts w:eastAsia="나눔명조" w:hint="eastAsia"/>
            <w:sz w:val="20"/>
            <w:szCs w:val="22"/>
          </w:rPr>
          <w:t>공공봉사동기의</w:t>
        </w:r>
        <w:r w:rsidR="00F26937">
          <w:rPr>
            <w:rFonts w:eastAsia="나눔명조" w:hint="eastAsia"/>
            <w:sz w:val="20"/>
            <w:szCs w:val="22"/>
          </w:rPr>
          <w:t xml:space="preserve"> </w:t>
        </w:r>
        <w:r w:rsidR="00F26937">
          <w:rPr>
            <w:rFonts w:eastAsia="나눔명조" w:hint="eastAsia"/>
            <w:sz w:val="20"/>
            <w:szCs w:val="22"/>
          </w:rPr>
          <w:t>긍정적</w:t>
        </w:r>
        <w:r w:rsidR="00F26937">
          <w:rPr>
            <w:rFonts w:eastAsia="나눔명조" w:hint="eastAsia"/>
            <w:sz w:val="20"/>
            <w:szCs w:val="22"/>
          </w:rPr>
          <w:t xml:space="preserve"> </w:t>
        </w:r>
        <w:r w:rsidR="00F26937">
          <w:rPr>
            <w:rFonts w:eastAsia="나눔명조" w:hint="eastAsia"/>
            <w:sz w:val="20"/>
            <w:szCs w:val="22"/>
          </w:rPr>
          <w:t>응답에</w:t>
        </w:r>
        <w:r w:rsidR="00F26937">
          <w:rPr>
            <w:rFonts w:eastAsia="나눔명조" w:hint="eastAsia"/>
            <w:sz w:val="20"/>
            <w:szCs w:val="22"/>
          </w:rPr>
          <w:t xml:space="preserve"> </w:t>
        </w:r>
        <w:r w:rsidR="00F26937">
          <w:rPr>
            <w:rFonts w:eastAsia="나눔명조" w:hint="eastAsia"/>
            <w:sz w:val="20"/>
            <w:szCs w:val="22"/>
          </w:rPr>
          <w:t>대한</w:t>
        </w:r>
        <w:r w:rsidR="00F26937">
          <w:rPr>
            <w:rFonts w:eastAsia="나눔명조" w:hint="eastAsia"/>
            <w:sz w:val="20"/>
            <w:szCs w:val="22"/>
          </w:rPr>
          <w:t xml:space="preserve"> </w:t>
        </w:r>
        <w:r w:rsidR="00F26937">
          <w:rPr>
            <w:rFonts w:eastAsia="나눔명조" w:hint="eastAsia"/>
            <w:sz w:val="20"/>
            <w:szCs w:val="22"/>
          </w:rPr>
          <w:t>예측확률이</w:t>
        </w:r>
        <w:r w:rsidR="00F26937" w:rsidRPr="00A059AD">
          <w:rPr>
            <w:rFonts w:eastAsia="나눔명조" w:hint="eastAsia"/>
            <w:sz w:val="20"/>
            <w:szCs w:val="22"/>
          </w:rPr>
          <w:t xml:space="preserve"> </w:t>
        </w:r>
        <w:del w:id="3672" w:author="Park, Sanghoon" w:date="2021-10-01T14:23:00Z">
          <w:r w:rsidR="00F26937" w:rsidRPr="00A059AD" w:rsidDel="00F26937">
            <w:rPr>
              <w:rFonts w:eastAsia="나눔명조" w:hint="eastAsia"/>
              <w:sz w:val="20"/>
              <w:szCs w:val="22"/>
            </w:rPr>
            <w:delText>서</w:delText>
          </w:r>
        </w:del>
        <w:del w:id="3673" w:author="Park, Sanghoon" w:date="2021-10-01T14:24:00Z">
          <w:r w:rsidR="00F26937" w:rsidRPr="00A059AD" w:rsidDel="00F26937">
            <w:rPr>
              <w:rFonts w:eastAsia="나눔명조" w:hint="eastAsia"/>
              <w:sz w:val="20"/>
              <w:szCs w:val="22"/>
            </w:rPr>
            <w:delText>로</w:delText>
          </w:r>
          <w:r w:rsidR="00F26937" w:rsidRPr="00A059AD" w:rsidDel="00F26937">
            <w:rPr>
              <w:rFonts w:eastAsia="나눔명조" w:hint="eastAsia"/>
              <w:sz w:val="20"/>
              <w:szCs w:val="22"/>
            </w:rPr>
            <w:delText xml:space="preserve"> </w:delText>
          </w:r>
        </w:del>
        <w:r w:rsidR="00F26937" w:rsidRPr="00A059AD">
          <w:rPr>
            <w:rFonts w:eastAsia="나눔명조" w:hint="eastAsia"/>
            <w:sz w:val="20"/>
            <w:szCs w:val="22"/>
          </w:rPr>
          <w:t>차별적이지</w:t>
        </w:r>
        <w:r w:rsidR="00F26937" w:rsidRPr="00A059AD">
          <w:rPr>
            <w:rFonts w:eastAsia="나눔명조" w:hint="eastAsia"/>
            <w:sz w:val="20"/>
            <w:szCs w:val="22"/>
          </w:rPr>
          <w:t xml:space="preserve"> </w:t>
        </w:r>
        <w:r w:rsidR="00F26937" w:rsidRPr="00A059AD">
          <w:rPr>
            <w:rFonts w:eastAsia="나눔명조" w:hint="eastAsia"/>
            <w:sz w:val="20"/>
            <w:szCs w:val="22"/>
          </w:rPr>
          <w:t>않은</w:t>
        </w:r>
        <w:r w:rsidR="00F26937" w:rsidRPr="00A059AD">
          <w:rPr>
            <w:rFonts w:eastAsia="나눔명조"/>
            <w:sz w:val="20"/>
            <w:szCs w:val="22"/>
          </w:rPr>
          <w:t xml:space="preserve">, </w:t>
        </w:r>
        <w:r w:rsidR="00F26937" w:rsidRPr="00A059AD">
          <w:rPr>
            <w:rFonts w:eastAsia="나눔명조" w:hint="eastAsia"/>
            <w:sz w:val="20"/>
            <w:szCs w:val="22"/>
          </w:rPr>
          <w:t>신뢰구간이</w:t>
        </w:r>
        <w:r w:rsidR="00F26937" w:rsidRPr="00A059AD">
          <w:rPr>
            <w:rFonts w:eastAsia="나눔명조" w:hint="eastAsia"/>
            <w:sz w:val="20"/>
            <w:szCs w:val="22"/>
          </w:rPr>
          <w:t xml:space="preserve"> </w:t>
        </w:r>
        <w:r w:rsidR="00F26937" w:rsidRPr="00A059AD">
          <w:rPr>
            <w:rFonts w:eastAsia="나눔명조" w:hint="eastAsia"/>
            <w:sz w:val="20"/>
            <w:szCs w:val="22"/>
          </w:rPr>
          <w:t>중첩되어</w:t>
        </w:r>
        <w:r w:rsidR="00F26937" w:rsidRPr="00A059AD">
          <w:rPr>
            <w:rFonts w:eastAsia="나눔명조" w:hint="eastAsia"/>
            <w:sz w:val="20"/>
            <w:szCs w:val="22"/>
          </w:rPr>
          <w:t xml:space="preserve"> </w:t>
        </w:r>
        <w:r w:rsidR="00F26937" w:rsidRPr="00A059AD">
          <w:rPr>
            <w:rFonts w:eastAsia="나눔명조" w:hint="eastAsia"/>
            <w:sz w:val="20"/>
            <w:szCs w:val="22"/>
          </w:rPr>
          <w:t>있는</w:t>
        </w:r>
        <w:r w:rsidR="00F26937" w:rsidRPr="00A059AD">
          <w:rPr>
            <w:rFonts w:eastAsia="나눔명조" w:hint="eastAsia"/>
            <w:sz w:val="20"/>
            <w:szCs w:val="22"/>
          </w:rPr>
          <w:t xml:space="preserve"> </w:t>
        </w:r>
        <w:r w:rsidR="00F26937" w:rsidRPr="00A059AD">
          <w:rPr>
            <w:rFonts w:eastAsia="나눔명조" w:hint="eastAsia"/>
            <w:sz w:val="20"/>
            <w:szCs w:val="22"/>
          </w:rPr>
          <w:t>것을</w:t>
        </w:r>
        <w:r w:rsidR="00F26937" w:rsidRPr="00A059AD">
          <w:rPr>
            <w:rFonts w:eastAsia="나눔명조" w:hint="eastAsia"/>
            <w:sz w:val="20"/>
            <w:szCs w:val="22"/>
          </w:rPr>
          <w:t xml:space="preserve"> </w:t>
        </w:r>
        <w:r w:rsidR="00F26937" w:rsidRPr="00A059AD">
          <w:rPr>
            <w:rFonts w:eastAsia="나눔명조" w:hint="eastAsia"/>
            <w:sz w:val="20"/>
            <w:szCs w:val="22"/>
          </w:rPr>
          <w:t>확인할</w:t>
        </w:r>
        <w:r w:rsidR="00F26937" w:rsidRPr="00A059AD">
          <w:rPr>
            <w:rFonts w:eastAsia="나눔명조" w:hint="eastAsia"/>
            <w:sz w:val="20"/>
            <w:szCs w:val="22"/>
          </w:rPr>
          <w:t xml:space="preserve"> </w:t>
        </w:r>
        <w:r w:rsidR="00F26937" w:rsidRPr="00A059AD">
          <w:rPr>
            <w:rFonts w:eastAsia="나눔명조" w:hint="eastAsia"/>
            <w:sz w:val="20"/>
            <w:szCs w:val="22"/>
          </w:rPr>
          <w:t>수</w:t>
        </w:r>
        <w:r w:rsidR="00F26937" w:rsidRPr="00A059AD">
          <w:rPr>
            <w:rFonts w:eastAsia="나눔명조" w:hint="eastAsia"/>
            <w:sz w:val="20"/>
            <w:szCs w:val="22"/>
          </w:rPr>
          <w:t xml:space="preserve"> </w:t>
        </w:r>
        <w:r w:rsidR="00F26937" w:rsidRPr="00A059AD">
          <w:rPr>
            <w:rFonts w:eastAsia="나눔명조" w:hint="eastAsia"/>
            <w:sz w:val="20"/>
            <w:szCs w:val="22"/>
          </w:rPr>
          <w:t>있다</w:t>
        </w:r>
        <w:r w:rsidR="00F26937" w:rsidRPr="00A059AD">
          <w:rPr>
            <w:rFonts w:eastAsia="나눔명조"/>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t>수준이</w:t>
        </w:r>
        <w:r w:rsidR="00F26937" w:rsidRPr="00A059AD">
          <w:rPr>
            <w:rFonts w:eastAsia="나눔명조" w:hint="eastAsia"/>
            <w:sz w:val="20"/>
            <w:szCs w:val="22"/>
          </w:rPr>
          <w:t xml:space="preserve"> </w:t>
        </w:r>
        <w:r w:rsidR="00F26937" w:rsidRPr="00A059AD">
          <w:rPr>
            <w:rFonts w:eastAsia="나눔명조" w:hint="eastAsia"/>
            <w:sz w:val="20"/>
            <w:szCs w:val="22"/>
          </w:rPr>
          <w:t>어느</w:t>
        </w:r>
        <w:r w:rsidR="00F26937" w:rsidRPr="00A059AD">
          <w:rPr>
            <w:rFonts w:eastAsia="나눔명조" w:hint="eastAsia"/>
            <w:sz w:val="20"/>
            <w:szCs w:val="22"/>
          </w:rPr>
          <w:t xml:space="preserve"> </w:t>
        </w:r>
        <w:r w:rsidR="00F26937" w:rsidRPr="00A059AD">
          <w:rPr>
            <w:rFonts w:eastAsia="나눔명조" w:hint="eastAsia"/>
            <w:sz w:val="20"/>
            <w:szCs w:val="22"/>
          </w:rPr>
          <w:t>정도</w:t>
        </w:r>
        <w:r w:rsidR="00F26937" w:rsidRPr="00A059AD">
          <w:rPr>
            <w:rFonts w:eastAsia="나눔명조" w:hint="eastAsia"/>
            <w:sz w:val="20"/>
            <w:szCs w:val="22"/>
          </w:rPr>
          <w:t xml:space="preserve"> </w:t>
        </w:r>
        <w:r w:rsidR="00F26937" w:rsidRPr="00A059AD">
          <w:rPr>
            <w:rFonts w:eastAsia="나눔명조" w:hint="eastAsia"/>
            <w:sz w:val="20"/>
            <w:szCs w:val="22"/>
          </w:rPr>
          <w:t>증가함에</w:t>
        </w:r>
        <w:r w:rsidR="00F26937" w:rsidRPr="00A059AD">
          <w:rPr>
            <w:rFonts w:eastAsia="나눔명조" w:hint="eastAsia"/>
            <w:sz w:val="20"/>
            <w:szCs w:val="22"/>
          </w:rPr>
          <w:t xml:space="preserve"> </w:t>
        </w:r>
        <w:r w:rsidR="00F26937" w:rsidRPr="00A059AD">
          <w:rPr>
            <w:rFonts w:eastAsia="나눔명조" w:hint="eastAsia"/>
            <w:sz w:val="20"/>
            <w:szCs w:val="22"/>
          </w:rPr>
          <w:t>따라</w:t>
        </w:r>
        <w:r w:rsidR="00F26937" w:rsidRPr="00A059AD">
          <w:rPr>
            <w:rFonts w:eastAsia="나눔명조" w:hint="eastAsia"/>
            <w:sz w:val="20"/>
            <w:szCs w:val="22"/>
          </w:rPr>
          <w:t xml:space="preserve"> </w:t>
        </w:r>
        <w:r w:rsidR="00F26937" w:rsidRPr="00A059AD">
          <w:rPr>
            <w:rFonts w:eastAsia="나눔명조" w:hint="eastAsia"/>
            <w:sz w:val="20"/>
            <w:szCs w:val="22"/>
          </w:rPr>
          <w:t>서로</w:t>
        </w:r>
        <w:r w:rsidR="00F26937" w:rsidRPr="00A059AD">
          <w:rPr>
            <w:rFonts w:eastAsia="나눔명조" w:hint="eastAsia"/>
            <w:sz w:val="20"/>
            <w:szCs w:val="22"/>
          </w:rPr>
          <w:t xml:space="preserve"> </w:t>
        </w:r>
        <w:r w:rsidR="00F26937" w:rsidRPr="00A059AD">
          <w:rPr>
            <w:rFonts w:eastAsia="나눔명조" w:hint="eastAsia"/>
            <w:sz w:val="20"/>
            <w:szCs w:val="22"/>
          </w:rPr>
          <w:t>다른</w:t>
        </w:r>
        <w:r w:rsidR="00F26937" w:rsidRPr="00A059AD">
          <w:rPr>
            <w:rFonts w:eastAsia="나눔명조" w:hint="eastAsia"/>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t>수준의</w:t>
        </w:r>
        <w:r w:rsidR="00F26937" w:rsidRPr="00A059AD">
          <w:rPr>
            <w:rFonts w:eastAsia="나눔명조" w:hint="eastAsia"/>
            <w:sz w:val="20"/>
            <w:szCs w:val="22"/>
          </w:rPr>
          <w:t xml:space="preserve"> </w:t>
        </w:r>
        <w:r w:rsidR="00F26937" w:rsidRPr="00A059AD">
          <w:rPr>
            <w:rFonts w:eastAsia="나눔명조" w:hint="eastAsia"/>
            <w:sz w:val="20"/>
            <w:szCs w:val="22"/>
          </w:rPr>
          <w:t>응답자들은</w:t>
        </w:r>
        <w:r w:rsidR="00F26937" w:rsidRPr="00A059AD">
          <w:rPr>
            <w:rFonts w:eastAsia="나눔명조" w:hint="eastAsia"/>
            <w:sz w:val="20"/>
            <w:szCs w:val="22"/>
          </w:rPr>
          <w:t xml:space="preserve"> </w:t>
        </w:r>
        <w:r w:rsidR="00F26937" w:rsidRPr="00A059AD">
          <w:rPr>
            <w:rFonts w:eastAsia="나눔명조" w:hint="eastAsia"/>
            <w:sz w:val="20"/>
            <w:szCs w:val="22"/>
          </w:rPr>
          <w:t>차별적인</w:t>
        </w:r>
        <w:r w:rsidR="00F26937" w:rsidRPr="00A059AD">
          <w:rPr>
            <w:rFonts w:eastAsia="나눔명조" w:hint="eastAsia"/>
            <w:sz w:val="20"/>
            <w:szCs w:val="22"/>
          </w:rPr>
          <w:t xml:space="preserve"> </w:t>
        </w:r>
        <w:r w:rsidR="00F26937" w:rsidRPr="00A059AD">
          <w:rPr>
            <w:rFonts w:eastAsia="나눔명조" w:hint="eastAsia"/>
            <w:sz w:val="20"/>
            <w:szCs w:val="22"/>
          </w:rPr>
          <w:t>공공봉사동기의</w:t>
        </w:r>
        <w:r w:rsidR="00F26937" w:rsidRPr="00A059AD">
          <w:rPr>
            <w:rFonts w:eastAsia="나눔명조" w:hint="eastAsia"/>
            <w:sz w:val="20"/>
            <w:szCs w:val="22"/>
          </w:rPr>
          <w:t xml:space="preserve"> </w:t>
        </w:r>
        <w:r w:rsidR="00F26937" w:rsidRPr="00A059AD">
          <w:rPr>
            <w:rFonts w:eastAsia="나눔명조" w:hint="eastAsia"/>
            <w:sz w:val="20"/>
            <w:szCs w:val="22"/>
          </w:rPr>
          <w:t>긍정적</w:t>
        </w:r>
        <w:r w:rsidR="00F26937" w:rsidRPr="00A059AD">
          <w:rPr>
            <w:rFonts w:eastAsia="나눔명조" w:hint="eastAsia"/>
            <w:sz w:val="20"/>
            <w:szCs w:val="22"/>
          </w:rPr>
          <w:t xml:space="preserve"> </w:t>
        </w:r>
        <w:r w:rsidR="00F26937" w:rsidRPr="00A059AD">
          <w:rPr>
            <w:rFonts w:eastAsia="나눔명조" w:hint="eastAsia"/>
            <w:sz w:val="20"/>
            <w:szCs w:val="22"/>
          </w:rPr>
          <w:t>응답의</w:t>
        </w:r>
        <w:r w:rsidR="00F26937" w:rsidRPr="00A059AD">
          <w:rPr>
            <w:rFonts w:eastAsia="나눔명조" w:hint="eastAsia"/>
            <w:sz w:val="20"/>
            <w:szCs w:val="22"/>
          </w:rPr>
          <w:t xml:space="preserve"> </w:t>
        </w:r>
        <w:r w:rsidR="00F26937" w:rsidRPr="00A059AD">
          <w:rPr>
            <w:rFonts w:eastAsia="나눔명조" w:hint="eastAsia"/>
            <w:sz w:val="20"/>
            <w:szCs w:val="22"/>
          </w:rPr>
          <w:t>예측확률을</w:t>
        </w:r>
        <w:r w:rsidR="00F26937" w:rsidRPr="00A059AD">
          <w:rPr>
            <w:rFonts w:eastAsia="나눔명조" w:hint="eastAsia"/>
            <w:sz w:val="20"/>
            <w:szCs w:val="22"/>
          </w:rPr>
          <w:t xml:space="preserve"> </w:t>
        </w:r>
        <w:r w:rsidR="00F26937" w:rsidRPr="00A059AD">
          <w:rPr>
            <w:rFonts w:eastAsia="나눔명조" w:hint="eastAsia"/>
            <w:sz w:val="20"/>
            <w:szCs w:val="22"/>
          </w:rPr>
          <w:t>보이고</w:t>
        </w:r>
        <w:r w:rsidR="00F26937" w:rsidRPr="00A059AD">
          <w:rPr>
            <w:rFonts w:eastAsia="나눔명조" w:hint="eastAsia"/>
            <w:sz w:val="20"/>
            <w:szCs w:val="22"/>
          </w:rPr>
          <w:t xml:space="preserve"> </w:t>
        </w:r>
        <w:r w:rsidR="00F26937" w:rsidRPr="00A059AD">
          <w:rPr>
            <w:rFonts w:eastAsia="나눔명조" w:hint="eastAsia"/>
            <w:sz w:val="20"/>
            <w:szCs w:val="22"/>
          </w:rPr>
          <w:t>있다</w:t>
        </w:r>
        <w:r w:rsidR="00F26937" w:rsidRPr="00A059AD">
          <w:rPr>
            <w:rFonts w:eastAsia="나눔명조"/>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t>수준이</w:t>
        </w:r>
        <w:r w:rsidR="00F26937" w:rsidRPr="00A059AD">
          <w:rPr>
            <w:rFonts w:eastAsia="나눔명조" w:hint="eastAsia"/>
            <w:sz w:val="20"/>
            <w:szCs w:val="22"/>
          </w:rPr>
          <w:t xml:space="preserve"> </w:t>
        </w:r>
        <w:r w:rsidR="00F26937" w:rsidRPr="00A059AD">
          <w:rPr>
            <w:rFonts w:eastAsia="나눔명조" w:hint="eastAsia"/>
            <w:sz w:val="20"/>
            <w:szCs w:val="22"/>
          </w:rPr>
          <w:t>높은</w:t>
        </w:r>
        <w:r w:rsidR="00F26937" w:rsidRPr="00A059AD">
          <w:rPr>
            <w:rFonts w:eastAsia="나눔명조" w:hint="eastAsia"/>
            <w:sz w:val="20"/>
            <w:szCs w:val="22"/>
          </w:rPr>
          <w:t xml:space="preserve"> </w:t>
        </w:r>
        <w:r w:rsidR="00F26937" w:rsidRPr="00A059AD">
          <w:rPr>
            <w:rFonts w:eastAsia="나눔명조" w:hint="eastAsia"/>
            <w:sz w:val="20"/>
            <w:szCs w:val="22"/>
          </w:rPr>
          <w:t>관료조직의</w:t>
        </w:r>
        <w:r w:rsidR="00F26937" w:rsidRPr="00A059AD">
          <w:rPr>
            <w:rFonts w:eastAsia="나눔명조" w:hint="eastAsia"/>
            <w:sz w:val="20"/>
            <w:szCs w:val="22"/>
          </w:rPr>
          <w:t xml:space="preserve"> </w:t>
        </w:r>
        <w:r w:rsidR="00F26937" w:rsidRPr="00A059AD">
          <w:rPr>
            <w:rFonts w:eastAsia="나눔명조" w:hint="eastAsia"/>
            <w:sz w:val="20"/>
            <w:szCs w:val="22"/>
          </w:rPr>
          <w:t>응답자들은</w:t>
        </w:r>
        <w:r w:rsidR="00F26937" w:rsidRPr="00A059AD">
          <w:rPr>
            <w:rFonts w:eastAsia="나눔명조" w:hint="eastAsia"/>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리더십이</w:t>
        </w:r>
        <w:r w:rsidR="00F26937" w:rsidRPr="00A059AD">
          <w:rPr>
            <w:rFonts w:eastAsia="나눔명조" w:hint="eastAsia"/>
            <w:sz w:val="20"/>
            <w:szCs w:val="22"/>
          </w:rPr>
          <w:t xml:space="preserve"> </w:t>
        </w:r>
        <w:r w:rsidR="00F26937" w:rsidRPr="00A059AD">
          <w:rPr>
            <w:rFonts w:eastAsia="나눔명조" w:hint="eastAsia"/>
            <w:sz w:val="20"/>
            <w:szCs w:val="22"/>
          </w:rPr>
          <w:t>증가할수록</w:t>
        </w:r>
        <w:r w:rsidR="00F26937" w:rsidRPr="00A059AD">
          <w:rPr>
            <w:rFonts w:eastAsia="나눔명조" w:hint="eastAsia"/>
            <w:sz w:val="20"/>
            <w:szCs w:val="22"/>
          </w:rPr>
          <w:t xml:space="preserve"> </w:t>
        </w:r>
        <w:r w:rsidR="00F26937" w:rsidRPr="00A059AD">
          <w:rPr>
            <w:rFonts w:eastAsia="나눔명조" w:hint="eastAsia"/>
            <w:sz w:val="20"/>
            <w:szCs w:val="22"/>
          </w:rPr>
          <w:t>공공봉사동기에</w:t>
        </w:r>
        <w:r w:rsidR="00F26937" w:rsidRPr="00A059AD">
          <w:rPr>
            <w:rFonts w:eastAsia="나눔명조" w:hint="eastAsia"/>
            <w:sz w:val="20"/>
            <w:szCs w:val="22"/>
          </w:rPr>
          <w:t xml:space="preserve"> </w:t>
        </w:r>
        <w:r w:rsidR="00F26937" w:rsidRPr="00A059AD">
          <w:rPr>
            <w:rFonts w:eastAsia="나눔명조" w:hint="eastAsia"/>
            <w:sz w:val="20"/>
            <w:szCs w:val="22"/>
          </w:rPr>
          <w:t>관해</w:t>
        </w:r>
        <w:r w:rsidR="00F26937" w:rsidRPr="00A059AD">
          <w:rPr>
            <w:rFonts w:eastAsia="나눔명조" w:hint="eastAsia"/>
            <w:sz w:val="20"/>
            <w:szCs w:val="22"/>
          </w:rPr>
          <w:t xml:space="preserve"> </w:t>
        </w:r>
        <w:r w:rsidR="00F26937" w:rsidRPr="00A059AD">
          <w:rPr>
            <w:rFonts w:eastAsia="나눔명조" w:hint="eastAsia"/>
            <w:sz w:val="20"/>
            <w:szCs w:val="22"/>
          </w:rPr>
          <w:t>긍정적</w:t>
        </w:r>
        <w:r w:rsidR="00F26937" w:rsidRPr="00A059AD">
          <w:rPr>
            <w:rFonts w:eastAsia="나눔명조" w:hint="eastAsia"/>
            <w:sz w:val="20"/>
            <w:szCs w:val="22"/>
          </w:rPr>
          <w:t xml:space="preserve"> </w:t>
        </w:r>
        <w:r w:rsidR="00F26937" w:rsidRPr="00A059AD">
          <w:rPr>
            <w:rFonts w:eastAsia="나눔명조" w:hint="eastAsia"/>
            <w:sz w:val="20"/>
            <w:szCs w:val="22"/>
          </w:rPr>
          <w:t>응답을</w:t>
        </w:r>
        <w:r w:rsidR="00F26937" w:rsidRPr="00A059AD">
          <w:rPr>
            <w:rFonts w:eastAsia="나눔명조" w:hint="eastAsia"/>
            <w:sz w:val="20"/>
            <w:szCs w:val="22"/>
          </w:rPr>
          <w:t xml:space="preserve"> </w:t>
        </w:r>
        <w:r w:rsidR="00F26937" w:rsidRPr="00A059AD">
          <w:rPr>
            <w:rFonts w:eastAsia="나눔명조" w:hint="eastAsia"/>
            <w:sz w:val="20"/>
            <w:szCs w:val="22"/>
          </w:rPr>
          <w:t>할</w:t>
        </w:r>
        <w:r w:rsidR="00F26937" w:rsidRPr="00A059AD">
          <w:rPr>
            <w:rFonts w:eastAsia="나눔명조" w:hint="eastAsia"/>
            <w:sz w:val="20"/>
            <w:szCs w:val="22"/>
          </w:rPr>
          <w:t xml:space="preserve"> </w:t>
        </w:r>
        <w:r w:rsidR="00F26937" w:rsidRPr="00A059AD">
          <w:rPr>
            <w:rFonts w:eastAsia="나눔명조" w:hint="eastAsia"/>
            <w:sz w:val="20"/>
            <w:szCs w:val="22"/>
          </w:rPr>
          <w:t>확률이</w:t>
        </w:r>
        <w:r w:rsidR="00F26937" w:rsidRPr="00A059AD">
          <w:rPr>
            <w:rFonts w:eastAsia="나눔명조" w:hint="eastAsia"/>
            <w:sz w:val="20"/>
            <w:szCs w:val="22"/>
          </w:rPr>
          <w:t xml:space="preserve"> </w:t>
        </w:r>
        <w:r w:rsidR="00F26937" w:rsidRPr="00A059AD">
          <w:rPr>
            <w:rFonts w:eastAsia="나눔명조" w:hint="eastAsia"/>
            <w:sz w:val="20"/>
            <w:szCs w:val="22"/>
          </w:rPr>
          <w:t>증가하는</w:t>
        </w:r>
        <w:r w:rsidR="00F26937" w:rsidRPr="00A059AD">
          <w:rPr>
            <w:rFonts w:eastAsia="나눔명조" w:hint="eastAsia"/>
            <w:sz w:val="20"/>
            <w:szCs w:val="22"/>
          </w:rPr>
          <w:t xml:space="preserve"> </w:t>
        </w:r>
        <w:r w:rsidR="00F26937" w:rsidRPr="00A059AD">
          <w:rPr>
            <w:rFonts w:eastAsia="나눔명조" w:hint="eastAsia"/>
            <w:sz w:val="20"/>
            <w:szCs w:val="22"/>
          </w:rPr>
          <w:t>것으로</w:t>
        </w:r>
        <w:r w:rsidR="00F26937" w:rsidRPr="00A059AD">
          <w:rPr>
            <w:rFonts w:eastAsia="나눔명조" w:hint="eastAsia"/>
            <w:sz w:val="20"/>
            <w:szCs w:val="22"/>
          </w:rPr>
          <w:t xml:space="preserve"> </w:t>
        </w:r>
        <w:r w:rsidR="00F26937" w:rsidRPr="00A059AD">
          <w:rPr>
            <w:rFonts w:eastAsia="나눔명조" w:hint="eastAsia"/>
            <w:sz w:val="20"/>
            <w:szCs w:val="22"/>
          </w:rPr>
          <w:t>나타났고</w:t>
        </w:r>
        <w:r w:rsidR="00F26937" w:rsidRPr="00A059AD">
          <w:rPr>
            <w:rFonts w:eastAsia="나눔명조"/>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t>수준이</w:t>
        </w:r>
        <w:r w:rsidR="00F26937" w:rsidRPr="00A059AD">
          <w:rPr>
            <w:rFonts w:eastAsia="나눔명조" w:hint="eastAsia"/>
            <w:sz w:val="20"/>
            <w:szCs w:val="22"/>
          </w:rPr>
          <w:t xml:space="preserve"> </w:t>
        </w:r>
        <w:r w:rsidR="00F26937" w:rsidRPr="00A059AD">
          <w:rPr>
            <w:rFonts w:eastAsia="나눔명조" w:hint="eastAsia"/>
            <w:sz w:val="20"/>
            <w:szCs w:val="22"/>
          </w:rPr>
          <w:t>낮은</w:t>
        </w:r>
        <w:r w:rsidR="00F26937" w:rsidRPr="00A059AD">
          <w:rPr>
            <w:rFonts w:eastAsia="나눔명조" w:hint="eastAsia"/>
            <w:sz w:val="20"/>
            <w:szCs w:val="22"/>
          </w:rPr>
          <w:t xml:space="preserve"> </w:t>
        </w:r>
        <w:r w:rsidR="00F26937" w:rsidRPr="00A059AD">
          <w:rPr>
            <w:rFonts w:eastAsia="나눔명조" w:hint="eastAsia"/>
            <w:sz w:val="20"/>
            <w:szCs w:val="22"/>
          </w:rPr>
          <w:t>관료조직의</w:t>
        </w:r>
        <w:r w:rsidR="00F26937" w:rsidRPr="00A059AD">
          <w:rPr>
            <w:rFonts w:eastAsia="나눔명조" w:hint="eastAsia"/>
            <w:sz w:val="20"/>
            <w:szCs w:val="22"/>
          </w:rPr>
          <w:t xml:space="preserve"> </w:t>
        </w:r>
        <w:r w:rsidR="00F26937" w:rsidRPr="00A059AD">
          <w:rPr>
            <w:rFonts w:eastAsia="나눔명조" w:hint="eastAsia"/>
            <w:sz w:val="20"/>
            <w:szCs w:val="22"/>
          </w:rPr>
          <w:t>경우</w:t>
        </w:r>
        <w:r w:rsidR="00F26937" w:rsidRPr="00A059AD">
          <w:rPr>
            <w:rFonts w:eastAsia="나눔명조" w:hint="eastAsia"/>
            <w:sz w:val="20"/>
            <w:szCs w:val="22"/>
          </w:rPr>
          <w:t xml:space="preserve"> </w:t>
        </w:r>
        <w:r w:rsidR="00F26937" w:rsidRPr="00A059AD">
          <w:rPr>
            <w:rFonts w:eastAsia="나눔명조" w:hint="eastAsia"/>
            <w:sz w:val="20"/>
            <w:szCs w:val="22"/>
          </w:rPr>
          <w:t>그</w:t>
        </w:r>
        <w:r w:rsidR="00F26937" w:rsidRPr="00A059AD">
          <w:rPr>
            <w:rFonts w:eastAsia="나눔명조" w:hint="eastAsia"/>
            <w:sz w:val="20"/>
            <w:szCs w:val="22"/>
          </w:rPr>
          <w:t xml:space="preserve"> </w:t>
        </w:r>
        <w:r w:rsidR="00F26937" w:rsidRPr="00A059AD">
          <w:rPr>
            <w:rFonts w:eastAsia="나눔명조" w:hint="eastAsia"/>
            <w:sz w:val="20"/>
            <w:szCs w:val="22"/>
          </w:rPr>
          <w:t>반대의</w:t>
        </w:r>
        <w:r w:rsidR="00F26937" w:rsidRPr="00A059AD">
          <w:rPr>
            <w:rFonts w:eastAsia="나눔명조" w:hint="eastAsia"/>
            <w:sz w:val="20"/>
            <w:szCs w:val="22"/>
          </w:rPr>
          <w:t xml:space="preserve"> </w:t>
        </w:r>
        <w:r w:rsidR="00F26937" w:rsidRPr="00A059AD">
          <w:rPr>
            <w:rFonts w:eastAsia="나눔명조" w:hint="eastAsia"/>
            <w:sz w:val="20"/>
            <w:szCs w:val="22"/>
          </w:rPr>
          <w:t>양상이</w:t>
        </w:r>
        <w:r w:rsidR="00F26937" w:rsidRPr="00A059AD">
          <w:rPr>
            <w:rFonts w:eastAsia="나눔명조" w:hint="eastAsia"/>
            <w:sz w:val="20"/>
            <w:szCs w:val="22"/>
          </w:rPr>
          <w:t xml:space="preserve"> </w:t>
        </w:r>
        <w:r w:rsidR="00F26937" w:rsidRPr="00A059AD">
          <w:rPr>
            <w:rFonts w:eastAsia="나눔명조" w:hint="eastAsia"/>
            <w:sz w:val="20"/>
            <w:szCs w:val="22"/>
          </w:rPr>
          <w:t>나타났다</w:t>
        </w:r>
        <w:r w:rsidR="00F26937" w:rsidRPr="00A059AD">
          <w:rPr>
            <w:rFonts w:eastAsia="나눔명조"/>
            <w:sz w:val="20"/>
            <w:szCs w:val="22"/>
          </w:rPr>
          <w:t xml:space="preserve">. </w:t>
        </w:r>
        <w:r w:rsidR="00F26937" w:rsidRPr="00A059AD">
          <w:rPr>
            <w:rFonts w:eastAsia="나눔명조" w:hint="eastAsia"/>
            <w:sz w:val="20"/>
            <w:szCs w:val="22"/>
          </w:rPr>
          <w:t>평균</w:t>
        </w:r>
        <w:r w:rsidR="00F26937" w:rsidRPr="00A059AD">
          <w:rPr>
            <w:rFonts w:eastAsia="나눔명조" w:hint="eastAsia"/>
            <w:sz w:val="20"/>
            <w:szCs w:val="22"/>
          </w:rPr>
          <w:t xml:space="preserve"> </w:t>
        </w:r>
        <w:r w:rsidR="00F26937" w:rsidRPr="00A059AD">
          <w:rPr>
            <w:rFonts w:eastAsia="나눔명조" w:hint="eastAsia"/>
            <w:sz w:val="20"/>
            <w:szCs w:val="22"/>
          </w:rPr>
          <w:t>수준의</w:t>
        </w:r>
        <w:r w:rsidR="00F26937" w:rsidRPr="00A059AD">
          <w:rPr>
            <w:rFonts w:eastAsia="나눔명조" w:hint="eastAsia"/>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리더십의</w:t>
        </w:r>
        <w:r w:rsidR="00F26937" w:rsidRPr="00A059AD">
          <w:rPr>
            <w:rFonts w:eastAsia="나눔명조" w:hint="eastAsia"/>
            <w:sz w:val="20"/>
            <w:szCs w:val="22"/>
          </w:rPr>
          <w:t xml:space="preserve"> </w:t>
        </w:r>
        <w:r w:rsidR="00F26937" w:rsidRPr="00A059AD">
          <w:rPr>
            <w:rFonts w:eastAsia="나눔명조" w:hint="eastAsia"/>
            <w:sz w:val="20"/>
            <w:szCs w:val="22"/>
          </w:rPr>
          <w:t>관료조직</w:t>
        </w:r>
        <w:r w:rsidR="00F26937" w:rsidRPr="00A059AD">
          <w:rPr>
            <w:rFonts w:eastAsia="나눔명조" w:hint="eastAsia"/>
            <w:sz w:val="20"/>
            <w:szCs w:val="22"/>
          </w:rPr>
          <w:t xml:space="preserve"> </w:t>
        </w:r>
        <w:r w:rsidR="00F26937" w:rsidRPr="00A059AD">
          <w:rPr>
            <w:rFonts w:eastAsia="나눔명조" w:hint="eastAsia"/>
            <w:sz w:val="20"/>
            <w:szCs w:val="22"/>
          </w:rPr>
          <w:t>응답자들은</w:t>
        </w:r>
        <w:r w:rsidR="00F26937" w:rsidRPr="00A059AD">
          <w:rPr>
            <w:rFonts w:eastAsia="나눔명조" w:hint="eastAsia"/>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리더십이</w:t>
        </w:r>
        <w:r w:rsidR="00F26937" w:rsidRPr="00A059AD">
          <w:rPr>
            <w:rFonts w:eastAsia="나눔명조" w:hint="eastAsia"/>
            <w:sz w:val="20"/>
            <w:szCs w:val="22"/>
          </w:rPr>
          <w:t xml:space="preserve"> </w:t>
        </w:r>
        <w:r w:rsidR="00F26937" w:rsidRPr="00A059AD">
          <w:rPr>
            <w:rFonts w:eastAsia="나눔명조" w:hint="eastAsia"/>
            <w:sz w:val="20"/>
            <w:szCs w:val="22"/>
          </w:rPr>
          <w:t>증가할</w:t>
        </w:r>
        <w:r w:rsidR="00F26937" w:rsidRPr="00A059AD">
          <w:rPr>
            <w:rFonts w:eastAsia="나눔명조" w:hint="eastAsia"/>
            <w:sz w:val="20"/>
            <w:szCs w:val="22"/>
          </w:rPr>
          <w:t xml:space="preserve"> </w:t>
        </w:r>
        <w:r w:rsidR="00F26937" w:rsidRPr="00A059AD">
          <w:rPr>
            <w:rFonts w:eastAsia="나눔명조" w:hint="eastAsia"/>
            <w:sz w:val="20"/>
            <w:szCs w:val="22"/>
          </w:rPr>
          <w:t>때</w:t>
        </w:r>
        <w:r w:rsidR="00F26937" w:rsidRPr="00A059AD">
          <w:rPr>
            <w:rFonts w:eastAsia="나눔명조" w:hint="eastAsia"/>
            <w:sz w:val="20"/>
            <w:szCs w:val="22"/>
          </w:rPr>
          <w:t>,</w:t>
        </w:r>
        <w:r w:rsidR="00F26937" w:rsidRPr="00A059AD">
          <w:rPr>
            <w:rFonts w:eastAsia="나눔명조"/>
            <w:sz w:val="20"/>
            <w:szCs w:val="22"/>
          </w:rPr>
          <w:t xml:space="preserve"> </w:t>
        </w:r>
        <w:r w:rsidR="00F26937" w:rsidRPr="00A059AD">
          <w:rPr>
            <w:rFonts w:eastAsia="나눔명조" w:hint="eastAsia"/>
            <w:sz w:val="20"/>
            <w:szCs w:val="22"/>
          </w:rPr>
          <w:t>공공봉사동기에</w:t>
        </w:r>
        <w:r w:rsidR="00F26937" w:rsidRPr="00A059AD">
          <w:rPr>
            <w:rFonts w:eastAsia="나눔명조" w:hint="eastAsia"/>
            <w:sz w:val="20"/>
            <w:szCs w:val="22"/>
          </w:rPr>
          <w:t xml:space="preserve"> </w:t>
        </w:r>
        <w:r w:rsidR="00F26937" w:rsidRPr="00A059AD">
          <w:rPr>
            <w:rFonts w:eastAsia="나눔명조" w:hint="eastAsia"/>
            <w:sz w:val="20"/>
            <w:szCs w:val="22"/>
          </w:rPr>
          <w:t>대해</w:t>
        </w:r>
        <w:r w:rsidR="00F26937" w:rsidRPr="00A059AD">
          <w:rPr>
            <w:rFonts w:eastAsia="나눔명조" w:hint="eastAsia"/>
            <w:sz w:val="20"/>
            <w:szCs w:val="22"/>
          </w:rPr>
          <w:t xml:space="preserve"> </w:t>
        </w:r>
        <w:r w:rsidR="00F26937" w:rsidRPr="00A059AD">
          <w:rPr>
            <w:rFonts w:eastAsia="나눔명조" w:hint="eastAsia"/>
            <w:sz w:val="20"/>
            <w:szCs w:val="22"/>
          </w:rPr>
          <w:t>긍정적</w:t>
        </w:r>
        <w:r w:rsidR="00F26937" w:rsidRPr="00A059AD">
          <w:rPr>
            <w:rFonts w:eastAsia="나눔명조" w:hint="eastAsia"/>
            <w:sz w:val="20"/>
            <w:szCs w:val="22"/>
          </w:rPr>
          <w:t xml:space="preserve"> </w:t>
        </w:r>
        <w:r w:rsidR="00F26937" w:rsidRPr="00A059AD">
          <w:rPr>
            <w:rFonts w:eastAsia="나눔명조" w:hint="eastAsia"/>
            <w:sz w:val="20"/>
            <w:szCs w:val="22"/>
          </w:rPr>
          <w:t>응답의</w:t>
        </w:r>
        <w:r w:rsidR="00F26937" w:rsidRPr="00A059AD">
          <w:rPr>
            <w:rFonts w:eastAsia="나눔명조" w:hint="eastAsia"/>
            <w:sz w:val="20"/>
            <w:szCs w:val="22"/>
          </w:rPr>
          <w:t xml:space="preserve"> </w:t>
        </w:r>
        <w:r w:rsidR="00F26937" w:rsidRPr="00A059AD">
          <w:rPr>
            <w:rFonts w:eastAsia="나눔명조" w:hint="eastAsia"/>
            <w:sz w:val="20"/>
            <w:szCs w:val="22"/>
          </w:rPr>
          <w:t>예측확률이</w:t>
        </w:r>
        <w:r w:rsidR="00F26937" w:rsidRPr="00A059AD">
          <w:rPr>
            <w:rFonts w:eastAsia="나눔명조" w:hint="eastAsia"/>
            <w:sz w:val="20"/>
            <w:szCs w:val="22"/>
          </w:rPr>
          <w:t xml:space="preserve"> </w:t>
        </w:r>
        <w:r w:rsidR="00F26937" w:rsidRPr="00A059AD">
          <w:rPr>
            <w:rFonts w:eastAsia="나눔명조" w:hint="eastAsia"/>
            <w:sz w:val="20"/>
            <w:szCs w:val="22"/>
          </w:rPr>
          <w:t>증가하는</w:t>
        </w:r>
        <w:r w:rsidR="00F26937" w:rsidRPr="00A059AD">
          <w:rPr>
            <w:rFonts w:eastAsia="나눔명조" w:hint="eastAsia"/>
            <w:sz w:val="20"/>
            <w:szCs w:val="22"/>
          </w:rPr>
          <w:t xml:space="preserve"> </w:t>
        </w:r>
        <w:r w:rsidR="00F26937" w:rsidRPr="00A059AD">
          <w:rPr>
            <w:rFonts w:eastAsia="나눔명조" w:hint="eastAsia"/>
            <w:sz w:val="20"/>
            <w:szCs w:val="22"/>
          </w:rPr>
          <w:t>양상을</w:t>
        </w:r>
        <w:r w:rsidR="00F26937" w:rsidRPr="00A059AD">
          <w:rPr>
            <w:rFonts w:eastAsia="나눔명조" w:hint="eastAsia"/>
            <w:sz w:val="20"/>
            <w:szCs w:val="22"/>
          </w:rPr>
          <w:t xml:space="preserve"> </w:t>
        </w:r>
        <w:r w:rsidR="00F26937" w:rsidRPr="00A059AD">
          <w:rPr>
            <w:rFonts w:eastAsia="나눔명조" w:hint="eastAsia"/>
            <w:sz w:val="20"/>
            <w:szCs w:val="22"/>
          </w:rPr>
          <w:t>보였다</w:t>
        </w:r>
        <w:r w:rsidR="00F26937" w:rsidRPr="00A059AD">
          <w:rPr>
            <w:rFonts w:eastAsia="나눔명조" w:hint="eastAsia"/>
            <w:sz w:val="20"/>
            <w:szCs w:val="22"/>
          </w:rPr>
          <w:t>.</w:t>
        </w:r>
        <w:r w:rsidR="00F26937" w:rsidRPr="00A059AD">
          <w:rPr>
            <w:rFonts w:eastAsia="나눔명조"/>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리더십과</w:t>
        </w:r>
        <w:r w:rsidR="00F26937" w:rsidRPr="00A059AD">
          <w:rPr>
            <w:rFonts w:eastAsia="나눔명조" w:hint="eastAsia"/>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리더십의</w:t>
        </w:r>
        <w:r w:rsidR="00F26937" w:rsidRPr="00A059AD">
          <w:rPr>
            <w:rFonts w:eastAsia="나눔명조" w:hint="eastAsia"/>
            <w:sz w:val="20"/>
            <w:szCs w:val="22"/>
          </w:rPr>
          <w:t xml:space="preserve"> </w:t>
        </w:r>
        <w:r w:rsidR="00F26937" w:rsidRPr="00A059AD">
          <w:rPr>
            <w:rFonts w:eastAsia="나눔명조" w:hint="eastAsia"/>
            <w:sz w:val="20"/>
            <w:szCs w:val="22"/>
          </w:rPr>
          <w:t>상충관계</w:t>
        </w:r>
        <w:r w:rsidR="00F26937" w:rsidRPr="00A059AD">
          <w:rPr>
            <w:rFonts w:eastAsia="나눔명조"/>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리더십의</w:t>
        </w:r>
        <w:r w:rsidR="00F26937" w:rsidRPr="00A059AD">
          <w:rPr>
            <w:rFonts w:eastAsia="나눔명조" w:hint="eastAsia"/>
            <w:sz w:val="20"/>
            <w:szCs w:val="22"/>
          </w:rPr>
          <w:t xml:space="preserve"> </w:t>
        </w:r>
        <w:r w:rsidR="00F26937" w:rsidRPr="00A059AD">
          <w:rPr>
            <w:rFonts w:eastAsia="나눔명조" w:hint="eastAsia"/>
            <w:sz w:val="20"/>
            <w:szCs w:val="22"/>
          </w:rPr>
          <w:t>효과가</w:t>
        </w:r>
        <w:r w:rsidR="00F26937" w:rsidRPr="00A059AD">
          <w:rPr>
            <w:rFonts w:eastAsia="나눔명조" w:hint="eastAsia"/>
            <w:sz w:val="20"/>
            <w:szCs w:val="22"/>
          </w:rPr>
          <w:t xml:space="preserve"> </w:t>
        </w:r>
        <w:r w:rsidR="00F26937" w:rsidRPr="00A059AD">
          <w:rPr>
            <w:rFonts w:eastAsia="나눔명조" w:hint="eastAsia"/>
            <w:sz w:val="20"/>
            <w:szCs w:val="22"/>
          </w:rPr>
          <w:t>증가하면</w:t>
        </w:r>
        <w:r w:rsidR="00F26937" w:rsidRPr="00A059AD">
          <w:rPr>
            <w:rFonts w:eastAsia="나눔명조" w:hint="eastAsia"/>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리더십의</w:t>
        </w:r>
        <w:r w:rsidR="00F26937" w:rsidRPr="00A059AD">
          <w:rPr>
            <w:rFonts w:eastAsia="나눔명조" w:hint="eastAsia"/>
            <w:sz w:val="20"/>
            <w:szCs w:val="22"/>
          </w:rPr>
          <w:t xml:space="preserve"> </w:t>
        </w:r>
        <w:r w:rsidR="00F26937" w:rsidRPr="00A059AD">
          <w:rPr>
            <w:rFonts w:eastAsia="나눔명조" w:hint="eastAsia"/>
            <w:sz w:val="20"/>
            <w:szCs w:val="22"/>
          </w:rPr>
          <w:t>효과가</w:t>
        </w:r>
        <w:r w:rsidR="00F26937" w:rsidRPr="00A059AD">
          <w:rPr>
            <w:rFonts w:eastAsia="나눔명조" w:hint="eastAsia"/>
            <w:sz w:val="20"/>
            <w:szCs w:val="22"/>
          </w:rPr>
          <w:t xml:space="preserve"> </w:t>
        </w:r>
        <w:r w:rsidR="00F26937" w:rsidRPr="00A059AD">
          <w:rPr>
            <w:rFonts w:eastAsia="나눔명조" w:hint="eastAsia"/>
            <w:sz w:val="20"/>
            <w:szCs w:val="22"/>
          </w:rPr>
          <w:t>감소하거나</w:t>
        </w:r>
        <w:r w:rsidR="00F26937" w:rsidRPr="00A059AD">
          <w:rPr>
            <w:rFonts w:eastAsia="나눔명조" w:hint="eastAsia"/>
            <w:sz w:val="20"/>
            <w:szCs w:val="22"/>
          </w:rPr>
          <w:t xml:space="preserve"> </w:t>
        </w:r>
        <w:r w:rsidR="00F26937" w:rsidRPr="00A059AD">
          <w:rPr>
            <w:rFonts w:eastAsia="나눔명조" w:hint="eastAsia"/>
            <w:sz w:val="20"/>
            <w:szCs w:val="22"/>
          </w:rPr>
          <w:t>혹은</w:t>
        </w:r>
        <w:r w:rsidR="00F26937" w:rsidRPr="00A059AD">
          <w:rPr>
            <w:rFonts w:eastAsia="나눔명조" w:hint="eastAsia"/>
            <w:sz w:val="20"/>
            <w:szCs w:val="22"/>
          </w:rPr>
          <w:t xml:space="preserve"> </w:t>
        </w:r>
        <w:r w:rsidR="00F26937" w:rsidRPr="00A059AD">
          <w:rPr>
            <w:rFonts w:eastAsia="나눔명조" w:hint="eastAsia"/>
            <w:sz w:val="20"/>
            <w:szCs w:val="22"/>
          </w:rPr>
          <w:t>그</w:t>
        </w:r>
        <w:r w:rsidR="00F26937" w:rsidRPr="00A059AD">
          <w:rPr>
            <w:rFonts w:eastAsia="나눔명조" w:hint="eastAsia"/>
            <w:sz w:val="20"/>
            <w:szCs w:val="22"/>
          </w:rPr>
          <w:t xml:space="preserve"> </w:t>
        </w:r>
        <w:r w:rsidR="00F26937" w:rsidRPr="00A059AD">
          <w:rPr>
            <w:rFonts w:eastAsia="나눔명조" w:hint="eastAsia"/>
            <w:sz w:val="20"/>
            <w:szCs w:val="22"/>
          </w:rPr>
          <w:t>반대의</w:t>
        </w:r>
        <w:r w:rsidR="00F26937" w:rsidRPr="00A059AD">
          <w:rPr>
            <w:rFonts w:eastAsia="나눔명조" w:hint="eastAsia"/>
            <w:sz w:val="20"/>
            <w:szCs w:val="22"/>
          </w:rPr>
          <w:t xml:space="preserve"> </w:t>
        </w:r>
        <w:r w:rsidR="00F26937" w:rsidRPr="00A059AD">
          <w:rPr>
            <w:rFonts w:eastAsia="나눔명조" w:hint="eastAsia"/>
            <w:sz w:val="20"/>
            <w:szCs w:val="22"/>
          </w:rPr>
          <w:t>관계가</w:t>
        </w:r>
        <w:r w:rsidR="00F26937" w:rsidRPr="00A059AD">
          <w:rPr>
            <w:rFonts w:eastAsia="나눔명조" w:hint="eastAsia"/>
            <w:sz w:val="20"/>
            <w:szCs w:val="22"/>
          </w:rPr>
          <w:t xml:space="preserve"> </w:t>
        </w:r>
        <w:r w:rsidR="00F26937" w:rsidRPr="00A059AD">
          <w:rPr>
            <w:rFonts w:eastAsia="나눔명조" w:hint="eastAsia"/>
            <w:sz w:val="20"/>
            <w:szCs w:val="22"/>
          </w:rPr>
          <w:t>존재하기</w:t>
        </w:r>
        <w:r w:rsidR="00F26937" w:rsidRPr="00A059AD">
          <w:rPr>
            <w:rFonts w:eastAsia="나눔명조" w:hint="eastAsia"/>
            <w:sz w:val="20"/>
            <w:szCs w:val="22"/>
          </w:rPr>
          <w:t xml:space="preserve"> </w:t>
        </w:r>
        <w:r w:rsidR="00F26937" w:rsidRPr="00A059AD">
          <w:rPr>
            <w:rFonts w:eastAsia="나눔명조" w:hint="eastAsia"/>
            <w:sz w:val="20"/>
            <w:szCs w:val="22"/>
          </w:rPr>
          <w:t>위해서는</w:t>
        </w:r>
        <w:r w:rsidR="00F26937" w:rsidRPr="00A059AD">
          <w:rPr>
            <w:rFonts w:eastAsia="나눔명조" w:hint="eastAsia"/>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t>수준이</w:t>
        </w:r>
        <w:r w:rsidR="00F26937" w:rsidRPr="00A059AD">
          <w:rPr>
            <w:rFonts w:eastAsia="나눔명조" w:hint="eastAsia"/>
            <w:sz w:val="20"/>
            <w:szCs w:val="22"/>
          </w:rPr>
          <w:t xml:space="preserve"> </w:t>
        </w:r>
        <w:r w:rsidR="00F26937" w:rsidRPr="00A059AD">
          <w:rPr>
            <w:rFonts w:eastAsia="나눔명조" w:hint="eastAsia"/>
            <w:sz w:val="20"/>
            <w:szCs w:val="22"/>
          </w:rPr>
          <w:t>낮은</w:t>
        </w:r>
        <w:r w:rsidR="00F26937" w:rsidRPr="00A059AD">
          <w:rPr>
            <w:rFonts w:eastAsia="나눔명조" w:hint="eastAsia"/>
            <w:sz w:val="20"/>
            <w:szCs w:val="22"/>
          </w:rPr>
          <w:t xml:space="preserve"> </w:t>
        </w:r>
        <w:r w:rsidR="00F26937" w:rsidRPr="00A059AD">
          <w:rPr>
            <w:rFonts w:eastAsia="나눔명조" w:hint="eastAsia"/>
            <w:sz w:val="20"/>
            <w:szCs w:val="22"/>
          </w:rPr>
          <w:t>관료조직에서</w:t>
        </w:r>
        <w:r w:rsidR="00F26937" w:rsidRPr="00A059AD">
          <w:rPr>
            <w:rFonts w:eastAsia="나눔명조" w:hint="eastAsia"/>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t>수준이</w:t>
        </w:r>
        <w:r w:rsidR="00F26937" w:rsidRPr="00A059AD">
          <w:rPr>
            <w:rFonts w:eastAsia="나눔명조" w:hint="eastAsia"/>
            <w:sz w:val="20"/>
            <w:szCs w:val="22"/>
          </w:rPr>
          <w:t xml:space="preserve"> </w:t>
        </w:r>
        <w:r w:rsidR="00F26937" w:rsidRPr="00A059AD">
          <w:rPr>
            <w:rFonts w:eastAsia="나눔명조" w:hint="eastAsia"/>
            <w:sz w:val="20"/>
            <w:szCs w:val="22"/>
          </w:rPr>
          <w:t>증가할수록</w:t>
        </w:r>
        <w:r w:rsidR="00F26937" w:rsidRPr="00A059AD">
          <w:rPr>
            <w:rFonts w:eastAsia="나눔명조" w:hint="eastAsia"/>
            <w:sz w:val="20"/>
            <w:szCs w:val="22"/>
          </w:rPr>
          <w:t xml:space="preserve"> </w:t>
        </w:r>
        <w:r w:rsidR="00F26937" w:rsidRPr="00A059AD">
          <w:rPr>
            <w:rFonts w:eastAsia="나눔명조" w:hint="eastAsia"/>
            <w:sz w:val="20"/>
            <w:szCs w:val="22"/>
          </w:rPr>
          <w:t>예측확률이</w:t>
        </w:r>
        <w:r w:rsidR="00F26937" w:rsidRPr="00A059AD">
          <w:rPr>
            <w:rFonts w:eastAsia="나눔명조" w:hint="eastAsia"/>
            <w:sz w:val="20"/>
            <w:szCs w:val="22"/>
          </w:rPr>
          <w:t xml:space="preserve"> </w:t>
        </w:r>
        <w:r w:rsidR="00F26937" w:rsidRPr="00A059AD">
          <w:rPr>
            <w:rFonts w:eastAsia="나눔명조" w:hint="eastAsia"/>
            <w:sz w:val="20"/>
            <w:szCs w:val="22"/>
          </w:rPr>
          <w:t>증가하거나</w:t>
        </w:r>
        <w:r w:rsidR="00F26937" w:rsidRPr="00A059AD">
          <w:rPr>
            <w:rFonts w:eastAsia="나눔명조"/>
            <w:sz w:val="20"/>
            <w:szCs w:val="22"/>
          </w:rPr>
          <w:t xml:space="preserve">, </w:t>
        </w:r>
        <w:r w:rsidR="00F26937" w:rsidRPr="00A059AD">
          <w:rPr>
            <w:rFonts w:eastAsia="나눔명조" w:hint="eastAsia"/>
            <w:sz w:val="20"/>
            <w:szCs w:val="22"/>
          </w:rPr>
          <w:t>혹은</w:t>
        </w:r>
        <w:r w:rsidR="00F26937" w:rsidRPr="00A059AD">
          <w:rPr>
            <w:rFonts w:eastAsia="나눔명조" w:hint="eastAsia"/>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t>수준이</w:t>
        </w:r>
        <w:r w:rsidR="00F26937" w:rsidRPr="00A059AD">
          <w:rPr>
            <w:rFonts w:eastAsia="나눔명조" w:hint="eastAsia"/>
            <w:sz w:val="20"/>
            <w:szCs w:val="22"/>
          </w:rPr>
          <w:t xml:space="preserve"> </w:t>
        </w:r>
        <w:r w:rsidR="00F26937" w:rsidRPr="00A059AD">
          <w:rPr>
            <w:rFonts w:eastAsia="나눔명조" w:hint="eastAsia"/>
            <w:sz w:val="20"/>
            <w:szCs w:val="22"/>
          </w:rPr>
          <w:t>높은</w:t>
        </w:r>
        <w:r w:rsidR="00F26937" w:rsidRPr="00A059AD">
          <w:rPr>
            <w:rFonts w:eastAsia="나눔명조" w:hint="eastAsia"/>
            <w:sz w:val="20"/>
            <w:szCs w:val="22"/>
          </w:rPr>
          <w:t xml:space="preserve"> </w:t>
        </w:r>
        <w:r w:rsidR="00F26937" w:rsidRPr="00A059AD">
          <w:rPr>
            <w:rFonts w:eastAsia="나눔명조" w:hint="eastAsia"/>
            <w:sz w:val="20"/>
            <w:szCs w:val="22"/>
          </w:rPr>
          <w:t>관료조직에서</w:t>
        </w:r>
        <w:r w:rsidR="00F26937" w:rsidRPr="00A059AD">
          <w:rPr>
            <w:rFonts w:eastAsia="나눔명조" w:hint="eastAsia"/>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w:t>
        </w:r>
        <w:r w:rsidR="00F26937" w:rsidRPr="00A059AD">
          <w:rPr>
            <w:rFonts w:eastAsia="나눔명조" w:hint="eastAsia"/>
            <w:sz w:val="20"/>
            <w:szCs w:val="22"/>
          </w:rPr>
          <w:t xml:space="preserve"> </w:t>
        </w:r>
        <w:r w:rsidR="00F26937" w:rsidRPr="00A059AD">
          <w:rPr>
            <w:rFonts w:eastAsia="나눔명조" w:hint="eastAsia"/>
            <w:sz w:val="20"/>
            <w:szCs w:val="22"/>
          </w:rPr>
          <w:lastRenderedPageBreak/>
          <w:t>수준이</w:t>
        </w:r>
        <w:r w:rsidR="00F26937" w:rsidRPr="00A059AD">
          <w:rPr>
            <w:rFonts w:eastAsia="나눔명조" w:hint="eastAsia"/>
            <w:sz w:val="20"/>
            <w:szCs w:val="22"/>
          </w:rPr>
          <w:t xml:space="preserve"> </w:t>
        </w:r>
        <w:r w:rsidR="00F26937" w:rsidRPr="00A059AD">
          <w:rPr>
            <w:rFonts w:eastAsia="나눔명조" w:hint="eastAsia"/>
            <w:sz w:val="20"/>
            <w:szCs w:val="22"/>
          </w:rPr>
          <w:t>증가할수록</w:t>
        </w:r>
        <w:r w:rsidR="00F26937" w:rsidRPr="00A059AD">
          <w:rPr>
            <w:rFonts w:eastAsia="나눔명조" w:hint="eastAsia"/>
            <w:sz w:val="20"/>
            <w:szCs w:val="22"/>
          </w:rPr>
          <w:t xml:space="preserve"> </w:t>
        </w:r>
        <w:r w:rsidR="00F26937" w:rsidRPr="00A059AD">
          <w:rPr>
            <w:rFonts w:eastAsia="나눔명조" w:hint="eastAsia"/>
            <w:sz w:val="20"/>
            <w:szCs w:val="22"/>
          </w:rPr>
          <w:t>예측확률이</w:t>
        </w:r>
        <w:r w:rsidR="00F26937" w:rsidRPr="00A059AD">
          <w:rPr>
            <w:rFonts w:eastAsia="나눔명조" w:hint="eastAsia"/>
            <w:sz w:val="20"/>
            <w:szCs w:val="22"/>
          </w:rPr>
          <w:t xml:space="preserve"> </w:t>
        </w:r>
        <w:r w:rsidR="00F26937" w:rsidRPr="00A059AD">
          <w:rPr>
            <w:rFonts w:eastAsia="나눔명조" w:hint="eastAsia"/>
            <w:sz w:val="20"/>
            <w:szCs w:val="22"/>
          </w:rPr>
          <w:t>감소하는</w:t>
        </w:r>
        <w:r w:rsidR="00F26937" w:rsidRPr="00A059AD">
          <w:rPr>
            <w:rFonts w:eastAsia="나눔명조" w:hint="eastAsia"/>
            <w:sz w:val="20"/>
            <w:szCs w:val="22"/>
          </w:rPr>
          <w:t xml:space="preserve"> </w:t>
        </w:r>
        <w:r w:rsidR="00F26937" w:rsidRPr="00A059AD">
          <w:rPr>
            <w:rFonts w:eastAsia="나눔명조" w:hint="eastAsia"/>
            <w:sz w:val="20"/>
            <w:szCs w:val="22"/>
          </w:rPr>
          <w:t>양상을</w:t>
        </w:r>
        <w:r w:rsidR="00F26937" w:rsidRPr="00A059AD">
          <w:rPr>
            <w:rFonts w:eastAsia="나눔명조" w:hint="eastAsia"/>
            <w:sz w:val="20"/>
            <w:szCs w:val="22"/>
          </w:rPr>
          <w:t xml:space="preserve"> </w:t>
        </w:r>
        <w:r w:rsidR="00F26937" w:rsidRPr="00A059AD">
          <w:rPr>
            <w:rFonts w:eastAsia="나눔명조" w:hint="eastAsia"/>
            <w:sz w:val="20"/>
            <w:szCs w:val="22"/>
          </w:rPr>
          <w:t>관측하여야</w:t>
        </w:r>
        <w:r w:rsidR="00F26937" w:rsidRPr="00A059AD">
          <w:rPr>
            <w:rFonts w:eastAsia="나눔명조" w:hint="eastAsia"/>
            <w:sz w:val="20"/>
            <w:szCs w:val="22"/>
          </w:rPr>
          <w:t xml:space="preserve"> </w:t>
        </w:r>
        <w:r w:rsidR="00F26937" w:rsidRPr="00A059AD">
          <w:rPr>
            <w:rFonts w:eastAsia="나눔명조" w:hint="eastAsia"/>
            <w:sz w:val="20"/>
            <w:szCs w:val="22"/>
          </w:rPr>
          <w:t>한다</w:t>
        </w:r>
        <w:r w:rsidR="00F26937" w:rsidRPr="00A059AD">
          <w:rPr>
            <w:rFonts w:eastAsia="나눔명조"/>
            <w:sz w:val="20"/>
            <w:szCs w:val="22"/>
          </w:rPr>
          <w:t xml:space="preserve">. </w:t>
        </w:r>
        <w:r w:rsidR="00F26937" w:rsidRPr="00A059AD">
          <w:rPr>
            <w:rFonts w:eastAsia="나눔명조" w:hint="eastAsia"/>
            <w:sz w:val="20"/>
            <w:szCs w:val="22"/>
          </w:rPr>
          <w:t>하지만</w:t>
        </w:r>
        <w:r w:rsidR="00F26937" w:rsidRPr="00A059AD">
          <w:rPr>
            <w:rFonts w:eastAsia="나눔명조" w:hint="eastAsia"/>
            <w:sz w:val="20"/>
            <w:szCs w:val="22"/>
          </w:rPr>
          <w:t xml:space="preserve"> </w:t>
        </w:r>
        <w:r w:rsidR="00F26937" w:rsidRPr="00A059AD">
          <w:rPr>
            <w:rFonts w:eastAsia="나눔명조"/>
            <w:sz w:val="20"/>
            <w:szCs w:val="22"/>
          </w:rPr>
          <w:t>&lt;</w:t>
        </w:r>
        <w:r w:rsidR="00F26937" w:rsidRPr="00A059AD">
          <w:rPr>
            <w:rFonts w:eastAsia="나눔명조" w:hint="eastAsia"/>
            <w:sz w:val="20"/>
            <w:szCs w:val="22"/>
          </w:rPr>
          <w:t>그림</w:t>
        </w:r>
        <w:r w:rsidR="00F26937" w:rsidRPr="00A059AD">
          <w:rPr>
            <w:rFonts w:eastAsia="나눔명조" w:hint="eastAsia"/>
            <w:sz w:val="20"/>
            <w:szCs w:val="22"/>
          </w:rPr>
          <w:t xml:space="preserve"> </w:t>
        </w:r>
      </w:ins>
      <w:ins w:id="3674" w:author="Park, Sanghoon" w:date="2021-10-01T14:24:00Z">
        <w:r w:rsidR="00F26937">
          <w:rPr>
            <w:rFonts w:eastAsia="나눔명조"/>
            <w:sz w:val="20"/>
            <w:szCs w:val="22"/>
          </w:rPr>
          <w:t>2</w:t>
        </w:r>
      </w:ins>
      <w:ins w:id="3675" w:author="Park, Sanghoon" w:date="2021-10-01T14:23:00Z">
        <w:del w:id="3676" w:author="Park, Sanghoon" w:date="2021-10-01T14:24:00Z">
          <w:r w:rsidR="00F26937" w:rsidRPr="00A059AD" w:rsidDel="00F26937">
            <w:rPr>
              <w:rFonts w:eastAsia="나눔명조"/>
              <w:sz w:val="20"/>
              <w:szCs w:val="22"/>
            </w:rPr>
            <w:delText>5</w:delText>
          </w:r>
        </w:del>
        <w:r w:rsidR="00F26937" w:rsidRPr="00A059AD">
          <w:rPr>
            <w:rFonts w:eastAsia="나눔명조"/>
            <w:sz w:val="20"/>
            <w:szCs w:val="22"/>
          </w:rPr>
          <w:t>&gt;</w:t>
        </w:r>
        <w:r w:rsidR="00F26937" w:rsidRPr="00A059AD">
          <w:rPr>
            <w:rFonts w:eastAsia="나눔명조" w:hint="eastAsia"/>
            <w:sz w:val="20"/>
            <w:szCs w:val="22"/>
          </w:rPr>
          <w:t>는</w:t>
        </w:r>
        <w:r w:rsidR="00F26937" w:rsidRPr="00A059AD">
          <w:rPr>
            <w:rFonts w:eastAsia="나눔명조" w:hint="eastAsia"/>
            <w:sz w:val="20"/>
            <w:szCs w:val="22"/>
          </w:rPr>
          <w:t xml:space="preserve"> </w:t>
        </w:r>
        <w:r w:rsidR="00F26937" w:rsidRPr="00A059AD">
          <w:rPr>
            <w:rFonts w:eastAsia="나눔명조" w:hint="eastAsia"/>
            <w:sz w:val="20"/>
            <w:szCs w:val="22"/>
          </w:rPr>
          <w:t>상충관계에</w:t>
        </w:r>
        <w:r w:rsidR="00F26937" w:rsidRPr="00A059AD">
          <w:rPr>
            <w:rFonts w:eastAsia="나눔명조" w:hint="eastAsia"/>
            <w:sz w:val="20"/>
            <w:szCs w:val="22"/>
          </w:rPr>
          <w:t xml:space="preserve"> </w:t>
        </w:r>
        <w:r w:rsidR="00F26937" w:rsidRPr="00A059AD">
          <w:rPr>
            <w:rFonts w:eastAsia="나눔명조" w:hint="eastAsia"/>
            <w:sz w:val="20"/>
            <w:szCs w:val="22"/>
          </w:rPr>
          <w:t>대한</w:t>
        </w:r>
        <w:r w:rsidR="00F26937" w:rsidRPr="00A059AD">
          <w:rPr>
            <w:rFonts w:eastAsia="나눔명조" w:hint="eastAsia"/>
            <w:sz w:val="20"/>
            <w:szCs w:val="22"/>
          </w:rPr>
          <w:t xml:space="preserve"> </w:t>
        </w:r>
        <w:r w:rsidR="00F26937" w:rsidRPr="00A059AD">
          <w:rPr>
            <w:rFonts w:eastAsia="나눔명조" w:hint="eastAsia"/>
            <w:sz w:val="20"/>
            <w:szCs w:val="22"/>
          </w:rPr>
          <w:t>가설을</w:t>
        </w:r>
        <w:r w:rsidR="00F26937" w:rsidRPr="00A059AD">
          <w:rPr>
            <w:rFonts w:eastAsia="나눔명조" w:hint="eastAsia"/>
            <w:sz w:val="20"/>
            <w:szCs w:val="22"/>
          </w:rPr>
          <w:t xml:space="preserve"> </w:t>
        </w:r>
        <w:r w:rsidR="00F26937" w:rsidRPr="00A059AD">
          <w:rPr>
            <w:rFonts w:eastAsia="나눔명조" w:hint="eastAsia"/>
            <w:sz w:val="20"/>
            <w:szCs w:val="22"/>
          </w:rPr>
          <w:t>기각하고</w:t>
        </w:r>
        <w:r w:rsidR="00F26937" w:rsidRPr="00A059AD">
          <w:rPr>
            <w:rFonts w:eastAsia="나눔명조" w:hint="eastAsia"/>
            <w:sz w:val="20"/>
            <w:szCs w:val="22"/>
          </w:rPr>
          <w:t xml:space="preserve"> </w:t>
        </w:r>
        <w:r w:rsidR="00F26937" w:rsidRPr="00A059AD">
          <w:rPr>
            <w:rFonts w:eastAsia="나눔명조" w:hint="eastAsia"/>
            <w:sz w:val="20"/>
            <w:szCs w:val="22"/>
          </w:rPr>
          <w:t>오히려</w:t>
        </w:r>
        <w:r w:rsidR="00F26937" w:rsidRPr="00A059AD">
          <w:rPr>
            <w:rFonts w:eastAsia="나눔명조" w:hint="eastAsia"/>
            <w:sz w:val="20"/>
            <w:szCs w:val="22"/>
          </w:rPr>
          <w:t xml:space="preserve"> </w:t>
        </w:r>
        <w:r w:rsidR="00F26937" w:rsidRPr="00A059AD">
          <w:rPr>
            <w:rFonts w:eastAsia="나눔명조" w:hint="eastAsia"/>
            <w:sz w:val="20"/>
            <w:szCs w:val="22"/>
          </w:rPr>
          <w:t>두</w:t>
        </w:r>
        <w:r w:rsidR="00F26937" w:rsidRPr="00A059AD">
          <w:rPr>
            <w:rFonts w:eastAsia="나눔명조" w:hint="eastAsia"/>
            <w:sz w:val="20"/>
            <w:szCs w:val="22"/>
          </w:rPr>
          <w:t xml:space="preserve"> </w:t>
        </w:r>
        <w:r w:rsidR="00F26937" w:rsidRPr="00A059AD">
          <w:rPr>
            <w:rFonts w:eastAsia="나눔명조" w:hint="eastAsia"/>
            <w:sz w:val="20"/>
            <w:szCs w:val="22"/>
          </w:rPr>
          <w:t>유형의</w:t>
        </w:r>
        <w:r w:rsidR="00F26937" w:rsidRPr="00A059AD">
          <w:rPr>
            <w:rFonts w:eastAsia="나눔명조" w:hint="eastAsia"/>
            <w:sz w:val="20"/>
            <w:szCs w:val="22"/>
          </w:rPr>
          <w:t xml:space="preserve"> </w:t>
        </w:r>
        <w:r w:rsidR="00F26937" w:rsidRPr="00A059AD">
          <w:rPr>
            <w:rFonts w:eastAsia="나눔명조" w:hint="eastAsia"/>
            <w:sz w:val="20"/>
            <w:szCs w:val="22"/>
          </w:rPr>
          <w:t>리더십이</w:t>
        </w:r>
        <w:r w:rsidR="00F26937" w:rsidRPr="00A059AD">
          <w:rPr>
            <w:rFonts w:eastAsia="나눔명조" w:hint="eastAsia"/>
            <w:sz w:val="20"/>
            <w:szCs w:val="22"/>
          </w:rPr>
          <w:t xml:space="preserve"> </w:t>
        </w:r>
        <w:r w:rsidR="00F26937" w:rsidRPr="00A059AD">
          <w:rPr>
            <w:rFonts w:eastAsia="나눔명조" w:hint="eastAsia"/>
            <w:sz w:val="20"/>
            <w:szCs w:val="22"/>
          </w:rPr>
          <w:t>상보적</w:t>
        </w:r>
        <w:r w:rsidR="00F26937" w:rsidRPr="00A059AD">
          <w:rPr>
            <w:rFonts w:eastAsia="나눔명조" w:hint="eastAsia"/>
            <w:sz w:val="20"/>
            <w:szCs w:val="22"/>
          </w:rPr>
          <w:t xml:space="preserve"> </w:t>
        </w:r>
        <w:r w:rsidR="00F26937" w:rsidRPr="00A059AD">
          <w:rPr>
            <w:rFonts w:eastAsia="나눔명조" w:hint="eastAsia"/>
            <w:sz w:val="20"/>
            <w:szCs w:val="22"/>
          </w:rPr>
          <w:t>관계에</w:t>
        </w:r>
        <w:r w:rsidR="00F26937" w:rsidRPr="00A059AD">
          <w:rPr>
            <w:rFonts w:eastAsia="나눔명조" w:hint="eastAsia"/>
            <w:sz w:val="20"/>
            <w:szCs w:val="22"/>
          </w:rPr>
          <w:t xml:space="preserve"> </w:t>
        </w:r>
        <w:r w:rsidR="00F26937" w:rsidRPr="00A059AD">
          <w:rPr>
            <w:rFonts w:eastAsia="나눔명조" w:hint="eastAsia"/>
            <w:sz w:val="20"/>
            <w:szCs w:val="22"/>
          </w:rPr>
          <w:t>있을</w:t>
        </w:r>
        <w:r w:rsidR="00F26937" w:rsidRPr="00A059AD">
          <w:rPr>
            <w:rFonts w:eastAsia="나눔명조" w:hint="eastAsia"/>
            <w:sz w:val="20"/>
            <w:szCs w:val="22"/>
          </w:rPr>
          <w:t xml:space="preserve"> </w:t>
        </w:r>
        <w:r w:rsidR="00F26937" w:rsidRPr="00A059AD">
          <w:rPr>
            <w:rFonts w:eastAsia="나눔명조" w:hint="eastAsia"/>
            <w:sz w:val="20"/>
            <w:szCs w:val="22"/>
          </w:rPr>
          <w:t>수</w:t>
        </w:r>
        <w:r w:rsidR="00F26937" w:rsidRPr="00A059AD">
          <w:rPr>
            <w:rFonts w:eastAsia="나눔명조" w:hint="eastAsia"/>
            <w:sz w:val="20"/>
            <w:szCs w:val="22"/>
          </w:rPr>
          <w:t xml:space="preserve"> </w:t>
        </w:r>
        <w:r w:rsidR="00F26937" w:rsidRPr="00A059AD">
          <w:rPr>
            <w:rFonts w:eastAsia="나눔명조" w:hint="eastAsia"/>
            <w:sz w:val="20"/>
            <w:szCs w:val="22"/>
          </w:rPr>
          <w:t>있음을</w:t>
        </w:r>
        <w:r w:rsidR="00F26937" w:rsidRPr="00A059AD">
          <w:rPr>
            <w:rFonts w:eastAsia="나눔명조" w:hint="eastAsia"/>
            <w:sz w:val="20"/>
            <w:szCs w:val="22"/>
          </w:rPr>
          <w:t xml:space="preserve"> </w:t>
        </w:r>
        <w:r w:rsidR="00F26937" w:rsidRPr="00A059AD">
          <w:rPr>
            <w:rFonts w:eastAsia="나눔명조" w:hint="eastAsia"/>
            <w:sz w:val="20"/>
            <w:szCs w:val="22"/>
          </w:rPr>
          <w:t>보여주고</w:t>
        </w:r>
        <w:r w:rsidR="00F26937" w:rsidRPr="00A059AD">
          <w:rPr>
            <w:rFonts w:eastAsia="나눔명조" w:hint="eastAsia"/>
            <w:sz w:val="20"/>
            <w:szCs w:val="22"/>
          </w:rPr>
          <w:t xml:space="preserve"> </w:t>
        </w:r>
        <w:r w:rsidR="00F26937" w:rsidRPr="00A059AD">
          <w:rPr>
            <w:rFonts w:eastAsia="나눔명조" w:hint="eastAsia"/>
            <w:sz w:val="20"/>
            <w:szCs w:val="22"/>
          </w:rPr>
          <w:t>있으며</w:t>
        </w:r>
        <w:r w:rsidR="00F26937" w:rsidRPr="00A059AD">
          <w:rPr>
            <w:rFonts w:eastAsia="나눔명조"/>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리더십과</w:t>
        </w:r>
        <w:r w:rsidR="00F26937" w:rsidRPr="00A059AD">
          <w:rPr>
            <w:rFonts w:eastAsia="나눔명조" w:hint="eastAsia"/>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리더십의</w:t>
        </w:r>
        <w:r w:rsidR="00F26937" w:rsidRPr="00A059AD">
          <w:rPr>
            <w:rFonts w:eastAsia="나눔명조" w:hint="eastAsia"/>
            <w:sz w:val="20"/>
            <w:szCs w:val="22"/>
          </w:rPr>
          <w:t xml:space="preserve"> </w:t>
        </w:r>
        <w:r w:rsidR="00F26937" w:rsidRPr="00A059AD">
          <w:rPr>
            <w:rFonts w:eastAsia="나눔명조" w:hint="eastAsia"/>
            <w:sz w:val="20"/>
            <w:szCs w:val="22"/>
          </w:rPr>
          <w:t>구성항이</w:t>
        </w:r>
        <w:r w:rsidR="00F26937" w:rsidRPr="00A059AD">
          <w:rPr>
            <w:rFonts w:eastAsia="나눔명조" w:hint="eastAsia"/>
            <w:sz w:val="20"/>
            <w:szCs w:val="22"/>
          </w:rPr>
          <w:t xml:space="preserve"> </w:t>
        </w:r>
        <w:r w:rsidR="00F26937" w:rsidRPr="00A059AD">
          <w:rPr>
            <w:rFonts w:eastAsia="나눔명조" w:hint="eastAsia"/>
            <w:sz w:val="20"/>
            <w:szCs w:val="22"/>
          </w:rPr>
          <w:t>보이는</w:t>
        </w:r>
        <w:r w:rsidR="00F26937" w:rsidRPr="00A059AD">
          <w:rPr>
            <w:rFonts w:eastAsia="나눔명조" w:hint="eastAsia"/>
            <w:sz w:val="20"/>
            <w:szCs w:val="22"/>
          </w:rPr>
          <w:t xml:space="preserve"> </w:t>
        </w:r>
        <w:r w:rsidR="00F26937" w:rsidRPr="00A059AD">
          <w:rPr>
            <w:rFonts w:eastAsia="나눔명조" w:hint="eastAsia"/>
            <w:sz w:val="20"/>
            <w:szCs w:val="22"/>
          </w:rPr>
          <w:t>차이를</w:t>
        </w:r>
        <w:r w:rsidR="00F26937" w:rsidRPr="00A059AD">
          <w:rPr>
            <w:rFonts w:eastAsia="나눔명조" w:hint="eastAsia"/>
            <w:sz w:val="20"/>
            <w:szCs w:val="22"/>
          </w:rPr>
          <w:t xml:space="preserve"> </w:t>
        </w:r>
        <w:r w:rsidR="00F26937" w:rsidRPr="00A059AD">
          <w:rPr>
            <w:rFonts w:eastAsia="나눔명조" w:hint="eastAsia"/>
            <w:sz w:val="20"/>
            <w:szCs w:val="22"/>
          </w:rPr>
          <w:t>통해</w:t>
        </w:r>
        <w:r w:rsidR="00F26937" w:rsidRPr="00A059AD">
          <w:rPr>
            <w:rFonts w:eastAsia="나눔명조" w:hint="eastAsia"/>
            <w:sz w:val="20"/>
            <w:szCs w:val="22"/>
          </w:rPr>
          <w:t xml:space="preserve"> </w:t>
        </w:r>
        <w:r w:rsidR="00F26937" w:rsidRPr="00A059AD">
          <w:rPr>
            <w:rFonts w:eastAsia="나눔명조" w:hint="eastAsia"/>
            <w:sz w:val="20"/>
            <w:szCs w:val="22"/>
          </w:rPr>
          <w:t>하나의</w:t>
        </w:r>
        <w:r w:rsidR="00F26937" w:rsidRPr="00A059AD">
          <w:rPr>
            <w:rFonts w:eastAsia="나눔명조" w:hint="eastAsia"/>
            <w:sz w:val="20"/>
            <w:szCs w:val="22"/>
          </w:rPr>
          <w:t xml:space="preserve"> </w:t>
        </w:r>
        <w:r w:rsidR="00F26937" w:rsidRPr="00A059AD">
          <w:rPr>
            <w:rFonts w:eastAsia="나눔명조" w:hint="eastAsia"/>
            <w:sz w:val="20"/>
            <w:szCs w:val="22"/>
          </w:rPr>
          <w:t>관료조직에</w:t>
        </w:r>
        <w:r w:rsidR="00F26937" w:rsidRPr="00A059AD">
          <w:rPr>
            <w:rFonts w:eastAsia="나눔명조" w:hint="eastAsia"/>
            <w:sz w:val="20"/>
            <w:szCs w:val="22"/>
          </w:rPr>
          <w:t xml:space="preserve"> </w:t>
        </w:r>
        <w:r w:rsidR="00F26937" w:rsidRPr="00A059AD">
          <w:rPr>
            <w:rFonts w:eastAsia="나눔명조" w:hint="eastAsia"/>
            <w:sz w:val="20"/>
            <w:szCs w:val="22"/>
          </w:rPr>
          <w:t>두</w:t>
        </w:r>
        <w:r w:rsidR="00F26937" w:rsidRPr="00A059AD">
          <w:rPr>
            <w:rFonts w:eastAsia="나눔명조" w:hint="eastAsia"/>
            <w:sz w:val="20"/>
            <w:szCs w:val="22"/>
          </w:rPr>
          <w:t xml:space="preserve"> </w:t>
        </w:r>
        <w:r w:rsidR="00F26937" w:rsidRPr="00A059AD">
          <w:rPr>
            <w:rFonts w:eastAsia="나눔명조" w:hint="eastAsia"/>
            <w:sz w:val="20"/>
            <w:szCs w:val="22"/>
          </w:rPr>
          <w:t>가지</w:t>
        </w:r>
        <w:r w:rsidR="00F26937" w:rsidRPr="00A059AD">
          <w:rPr>
            <w:rFonts w:eastAsia="나눔명조" w:hint="eastAsia"/>
            <w:sz w:val="20"/>
            <w:szCs w:val="22"/>
          </w:rPr>
          <w:t xml:space="preserve"> </w:t>
        </w:r>
        <w:r w:rsidR="00F26937" w:rsidRPr="00A059AD">
          <w:rPr>
            <w:rFonts w:eastAsia="나눔명조" w:hint="eastAsia"/>
            <w:sz w:val="20"/>
            <w:szCs w:val="22"/>
          </w:rPr>
          <w:t>유형의</w:t>
        </w:r>
        <w:r w:rsidR="00F26937" w:rsidRPr="00A059AD">
          <w:rPr>
            <w:rFonts w:eastAsia="나눔명조" w:hint="eastAsia"/>
            <w:sz w:val="20"/>
            <w:szCs w:val="22"/>
          </w:rPr>
          <w:t xml:space="preserve"> </w:t>
        </w:r>
        <w:r w:rsidR="00F26937" w:rsidRPr="00A059AD">
          <w:rPr>
            <w:rFonts w:eastAsia="나눔명조" w:hint="eastAsia"/>
            <w:sz w:val="20"/>
            <w:szCs w:val="22"/>
          </w:rPr>
          <w:t>리더십이</w:t>
        </w:r>
        <w:r w:rsidR="00F26937" w:rsidRPr="00A059AD">
          <w:rPr>
            <w:rFonts w:eastAsia="나눔명조" w:hint="eastAsia"/>
            <w:sz w:val="20"/>
            <w:szCs w:val="22"/>
          </w:rPr>
          <w:t xml:space="preserve"> </w:t>
        </w:r>
        <w:r w:rsidR="00F26937" w:rsidRPr="00A059AD">
          <w:rPr>
            <w:rFonts w:eastAsia="나눔명조" w:hint="eastAsia"/>
            <w:sz w:val="20"/>
            <w:szCs w:val="22"/>
          </w:rPr>
          <w:t>공존할</w:t>
        </w:r>
        <w:r w:rsidR="00F26937" w:rsidRPr="00A059AD">
          <w:rPr>
            <w:rFonts w:eastAsia="나눔명조" w:hint="eastAsia"/>
            <w:sz w:val="20"/>
            <w:szCs w:val="22"/>
          </w:rPr>
          <w:t xml:space="preserve"> </w:t>
        </w:r>
        <w:r w:rsidR="00F26937" w:rsidRPr="00A059AD">
          <w:rPr>
            <w:rFonts w:eastAsia="나눔명조" w:hint="eastAsia"/>
            <w:sz w:val="20"/>
            <w:szCs w:val="22"/>
          </w:rPr>
          <w:t>경우</w:t>
        </w:r>
        <w:r w:rsidR="00F26937" w:rsidRPr="00A059AD">
          <w:rPr>
            <w:rFonts w:eastAsia="나눔명조" w:hint="eastAsia"/>
            <w:sz w:val="20"/>
            <w:szCs w:val="22"/>
          </w:rPr>
          <w:t>,</w:t>
        </w:r>
        <w:r w:rsidR="00F26937" w:rsidRPr="00A059AD">
          <w:rPr>
            <w:rFonts w:eastAsia="나눔명조"/>
            <w:sz w:val="20"/>
            <w:szCs w:val="22"/>
          </w:rPr>
          <w:t xml:space="preserve"> </w:t>
        </w:r>
        <w:r w:rsidR="00F26937" w:rsidRPr="00A059AD">
          <w:rPr>
            <w:rFonts w:eastAsia="나눔명조" w:hint="eastAsia"/>
            <w:sz w:val="20"/>
            <w:szCs w:val="22"/>
          </w:rPr>
          <w:t>변혁적</w:t>
        </w:r>
        <w:r w:rsidR="00F26937" w:rsidRPr="00A059AD">
          <w:rPr>
            <w:rFonts w:eastAsia="나눔명조" w:hint="eastAsia"/>
            <w:sz w:val="20"/>
            <w:szCs w:val="22"/>
          </w:rPr>
          <w:t xml:space="preserve"> </w:t>
        </w:r>
        <w:r w:rsidR="00F26937" w:rsidRPr="00A059AD">
          <w:rPr>
            <w:rFonts w:eastAsia="나눔명조" w:hint="eastAsia"/>
            <w:sz w:val="20"/>
            <w:szCs w:val="22"/>
          </w:rPr>
          <w:t>리더십이</w:t>
        </w:r>
        <w:r w:rsidR="00F26937" w:rsidRPr="00A059AD">
          <w:rPr>
            <w:rFonts w:eastAsia="나눔명조" w:hint="eastAsia"/>
            <w:sz w:val="20"/>
            <w:szCs w:val="22"/>
          </w:rPr>
          <w:t xml:space="preserve"> </w:t>
        </w:r>
        <w:r w:rsidR="00F26937" w:rsidRPr="00A059AD">
          <w:rPr>
            <w:rFonts w:eastAsia="나눔명조" w:hint="eastAsia"/>
            <w:sz w:val="20"/>
            <w:szCs w:val="22"/>
          </w:rPr>
          <w:t>주요하게</w:t>
        </w:r>
        <w:r w:rsidR="00F26937" w:rsidRPr="00A059AD">
          <w:rPr>
            <w:rFonts w:eastAsia="나눔명조" w:hint="eastAsia"/>
            <w:sz w:val="20"/>
            <w:szCs w:val="22"/>
          </w:rPr>
          <w:t xml:space="preserve"> </w:t>
        </w:r>
        <w:r w:rsidR="00F26937" w:rsidRPr="00A059AD">
          <w:rPr>
            <w:rFonts w:eastAsia="나눔명조" w:hint="eastAsia"/>
            <w:sz w:val="20"/>
            <w:szCs w:val="22"/>
          </w:rPr>
          <w:t>공공봉사동기를</w:t>
        </w:r>
        <w:r w:rsidR="00F26937" w:rsidRPr="00A059AD">
          <w:rPr>
            <w:rFonts w:eastAsia="나눔명조" w:hint="eastAsia"/>
            <w:sz w:val="20"/>
            <w:szCs w:val="22"/>
          </w:rPr>
          <w:t xml:space="preserve"> </w:t>
        </w:r>
        <w:r w:rsidR="00F26937" w:rsidRPr="00A059AD">
          <w:rPr>
            <w:rFonts w:eastAsia="나눔명조" w:hint="eastAsia"/>
            <w:sz w:val="20"/>
            <w:szCs w:val="22"/>
          </w:rPr>
          <w:t>견인하며</w:t>
        </w:r>
        <w:r w:rsidR="00F26937" w:rsidRPr="00A059AD">
          <w:rPr>
            <w:rFonts w:eastAsia="나눔명조" w:hint="eastAsia"/>
            <w:sz w:val="20"/>
            <w:szCs w:val="22"/>
          </w:rPr>
          <w:t>,</w:t>
        </w:r>
        <w:r w:rsidR="00F26937" w:rsidRPr="00A059AD">
          <w:rPr>
            <w:rFonts w:eastAsia="나눔명조"/>
            <w:sz w:val="20"/>
            <w:szCs w:val="22"/>
          </w:rPr>
          <w:t xml:space="preserve"> </w:t>
        </w:r>
        <w:r w:rsidR="00F26937" w:rsidRPr="00A059AD">
          <w:rPr>
            <w:rFonts w:eastAsia="나눔명조" w:hint="eastAsia"/>
            <w:sz w:val="20"/>
            <w:szCs w:val="22"/>
          </w:rPr>
          <w:t>거래적</w:t>
        </w:r>
        <w:r w:rsidR="00F26937" w:rsidRPr="00A059AD">
          <w:rPr>
            <w:rFonts w:eastAsia="나눔명조" w:hint="eastAsia"/>
            <w:sz w:val="20"/>
            <w:szCs w:val="22"/>
          </w:rPr>
          <w:t xml:space="preserve"> </w:t>
        </w:r>
        <w:r w:rsidR="00F26937" w:rsidRPr="00A059AD">
          <w:rPr>
            <w:rFonts w:eastAsia="나눔명조" w:hint="eastAsia"/>
            <w:sz w:val="20"/>
            <w:szCs w:val="22"/>
          </w:rPr>
          <w:t>리더십은</w:t>
        </w:r>
        <w:r w:rsidR="00F26937" w:rsidRPr="00A059AD">
          <w:rPr>
            <w:rFonts w:eastAsia="나눔명조" w:hint="eastAsia"/>
            <w:sz w:val="20"/>
            <w:szCs w:val="22"/>
          </w:rPr>
          <w:t xml:space="preserve"> </w:t>
        </w:r>
        <w:r w:rsidR="00F26937" w:rsidRPr="00A059AD">
          <w:rPr>
            <w:rFonts w:eastAsia="나눔명조" w:hint="eastAsia"/>
            <w:sz w:val="20"/>
            <w:szCs w:val="22"/>
          </w:rPr>
          <w:t>이를</w:t>
        </w:r>
        <w:r w:rsidR="00F26937" w:rsidRPr="00A059AD">
          <w:rPr>
            <w:rFonts w:eastAsia="나눔명조" w:hint="eastAsia"/>
            <w:sz w:val="20"/>
            <w:szCs w:val="22"/>
          </w:rPr>
          <w:t xml:space="preserve"> </w:t>
        </w:r>
        <w:r w:rsidR="00F26937" w:rsidRPr="00A059AD">
          <w:rPr>
            <w:rFonts w:eastAsia="나눔명조" w:hint="eastAsia"/>
            <w:sz w:val="20"/>
            <w:szCs w:val="22"/>
          </w:rPr>
          <w:t>간접적으로</w:t>
        </w:r>
        <w:r w:rsidR="00F26937" w:rsidRPr="00A059AD">
          <w:rPr>
            <w:rFonts w:eastAsia="나눔명조" w:hint="eastAsia"/>
            <w:sz w:val="20"/>
            <w:szCs w:val="22"/>
          </w:rPr>
          <w:t xml:space="preserve"> </w:t>
        </w:r>
        <w:r w:rsidR="00F26937" w:rsidRPr="00A059AD">
          <w:rPr>
            <w:rFonts w:eastAsia="나눔명조" w:hint="eastAsia"/>
            <w:sz w:val="20"/>
            <w:szCs w:val="22"/>
          </w:rPr>
          <w:t>매개하는</w:t>
        </w:r>
        <w:r w:rsidR="00F26937" w:rsidRPr="00A059AD">
          <w:rPr>
            <w:rFonts w:eastAsia="나눔명조" w:hint="eastAsia"/>
            <w:sz w:val="20"/>
            <w:szCs w:val="22"/>
          </w:rPr>
          <w:t xml:space="preserve"> </w:t>
        </w:r>
        <w:r w:rsidR="00F26937" w:rsidRPr="00A059AD">
          <w:rPr>
            <w:rFonts w:eastAsia="나눔명조" w:hint="eastAsia"/>
            <w:sz w:val="20"/>
            <w:szCs w:val="22"/>
          </w:rPr>
          <w:t>상보적</w:t>
        </w:r>
        <w:r w:rsidR="00F26937" w:rsidRPr="00A059AD">
          <w:rPr>
            <w:rFonts w:eastAsia="나눔명조" w:hint="eastAsia"/>
            <w:sz w:val="20"/>
            <w:szCs w:val="22"/>
          </w:rPr>
          <w:t xml:space="preserve"> </w:t>
        </w:r>
        <w:r w:rsidR="00F26937" w:rsidRPr="00A059AD">
          <w:rPr>
            <w:rFonts w:eastAsia="나눔명조" w:hint="eastAsia"/>
            <w:sz w:val="20"/>
            <w:szCs w:val="22"/>
          </w:rPr>
          <w:t>기제의</w:t>
        </w:r>
        <w:r w:rsidR="00F26937" w:rsidRPr="00A059AD">
          <w:rPr>
            <w:rFonts w:eastAsia="나눔명조" w:hint="eastAsia"/>
            <w:sz w:val="20"/>
            <w:szCs w:val="22"/>
          </w:rPr>
          <w:t xml:space="preserve"> </w:t>
        </w:r>
        <w:r w:rsidR="00F26937" w:rsidRPr="00A059AD">
          <w:rPr>
            <w:rFonts w:eastAsia="나눔명조" w:hint="eastAsia"/>
            <w:sz w:val="20"/>
            <w:szCs w:val="22"/>
          </w:rPr>
          <w:t>가능성이</w:t>
        </w:r>
        <w:r w:rsidR="00F26937" w:rsidRPr="00A059AD">
          <w:rPr>
            <w:rFonts w:eastAsia="나눔명조" w:hint="eastAsia"/>
            <w:sz w:val="20"/>
            <w:szCs w:val="22"/>
          </w:rPr>
          <w:t xml:space="preserve"> </w:t>
        </w:r>
        <w:r w:rsidR="00F26937" w:rsidRPr="00A059AD">
          <w:rPr>
            <w:rFonts w:eastAsia="나눔명조" w:hint="eastAsia"/>
            <w:sz w:val="20"/>
            <w:szCs w:val="22"/>
          </w:rPr>
          <w:t>존재함을</w:t>
        </w:r>
        <w:r w:rsidR="00F26937" w:rsidRPr="00A059AD">
          <w:rPr>
            <w:rFonts w:eastAsia="나눔명조" w:hint="eastAsia"/>
            <w:sz w:val="20"/>
            <w:szCs w:val="22"/>
          </w:rPr>
          <w:t xml:space="preserve"> </w:t>
        </w:r>
        <w:r w:rsidR="00F26937" w:rsidRPr="00A059AD">
          <w:rPr>
            <w:rFonts w:eastAsia="나눔명조" w:hint="eastAsia"/>
            <w:sz w:val="20"/>
            <w:szCs w:val="22"/>
          </w:rPr>
          <w:t>확인할</w:t>
        </w:r>
        <w:r w:rsidR="00F26937" w:rsidRPr="00A059AD">
          <w:rPr>
            <w:rFonts w:eastAsia="나눔명조" w:hint="eastAsia"/>
            <w:sz w:val="20"/>
            <w:szCs w:val="22"/>
          </w:rPr>
          <w:t xml:space="preserve"> </w:t>
        </w:r>
        <w:r w:rsidR="00F26937" w:rsidRPr="00A059AD">
          <w:rPr>
            <w:rFonts w:eastAsia="나눔명조" w:hint="eastAsia"/>
            <w:sz w:val="20"/>
            <w:szCs w:val="22"/>
          </w:rPr>
          <w:t>수</w:t>
        </w:r>
        <w:r w:rsidR="00F26937" w:rsidRPr="00A059AD">
          <w:rPr>
            <w:rFonts w:eastAsia="나눔명조" w:hint="eastAsia"/>
            <w:sz w:val="20"/>
            <w:szCs w:val="22"/>
          </w:rPr>
          <w:t xml:space="preserve"> </w:t>
        </w:r>
        <w:r w:rsidR="00F26937" w:rsidRPr="00A059AD">
          <w:rPr>
            <w:rFonts w:eastAsia="나눔명조" w:hint="eastAsia"/>
            <w:sz w:val="20"/>
            <w:szCs w:val="22"/>
          </w:rPr>
          <w:t>있다</w:t>
        </w:r>
        <w:r w:rsidR="00F26937" w:rsidRPr="00A059AD">
          <w:rPr>
            <w:rFonts w:eastAsia="나눔명조"/>
            <w:sz w:val="20"/>
            <w:szCs w:val="22"/>
          </w:rPr>
          <w:t xml:space="preserve">. </w:t>
        </w:r>
        <w:r w:rsidR="00F26937" w:rsidRPr="00A059AD">
          <w:rPr>
            <w:rFonts w:eastAsia="나눔명조" w:hint="eastAsia"/>
            <w:sz w:val="20"/>
            <w:szCs w:val="22"/>
          </w:rPr>
          <w:t>따라서</w:t>
        </w:r>
        <w:r w:rsidR="00F26937" w:rsidRPr="00A059AD">
          <w:rPr>
            <w:rFonts w:eastAsia="나눔명조" w:hint="eastAsia"/>
            <w:sz w:val="20"/>
            <w:szCs w:val="22"/>
          </w:rPr>
          <w:t xml:space="preserve"> </w:t>
        </w:r>
      </w:ins>
      <w:ins w:id="3677" w:author="Park, Sanghoon" w:date="2021-10-01T14:24:00Z">
        <w:r w:rsidR="00F26937">
          <w:rPr>
            <w:rFonts w:eastAsia="나눔명조" w:hint="eastAsia"/>
            <w:sz w:val="20"/>
            <w:szCs w:val="22"/>
          </w:rPr>
          <w:t>세</w:t>
        </w:r>
      </w:ins>
      <w:ins w:id="3678" w:author="Park, Sanghoon" w:date="2021-10-01T14:23:00Z">
        <w:del w:id="3679" w:author="Park, Sanghoon" w:date="2021-10-01T14:24:00Z">
          <w:r w:rsidR="00F26937" w:rsidRPr="00A059AD" w:rsidDel="00F26937">
            <w:rPr>
              <w:rFonts w:eastAsia="나눔명조" w:hint="eastAsia"/>
              <w:sz w:val="20"/>
              <w:szCs w:val="22"/>
            </w:rPr>
            <w:delText>네</w:delText>
          </w:r>
        </w:del>
        <w:r w:rsidR="00F26937" w:rsidRPr="00A059AD">
          <w:rPr>
            <w:rFonts w:eastAsia="나눔명조" w:hint="eastAsia"/>
            <w:sz w:val="20"/>
            <w:szCs w:val="22"/>
          </w:rPr>
          <w:t xml:space="preserve"> </w:t>
        </w:r>
        <w:r w:rsidR="00F26937" w:rsidRPr="00A059AD">
          <w:rPr>
            <w:rFonts w:eastAsia="나눔명조" w:hint="eastAsia"/>
            <w:sz w:val="20"/>
            <w:szCs w:val="22"/>
          </w:rPr>
          <w:t>번째</w:t>
        </w:r>
        <w:r w:rsidR="00F26937" w:rsidRPr="00A059AD">
          <w:rPr>
            <w:rFonts w:eastAsia="나눔명조" w:hint="eastAsia"/>
            <w:sz w:val="20"/>
            <w:szCs w:val="22"/>
          </w:rPr>
          <w:t xml:space="preserve"> </w:t>
        </w:r>
        <w:r w:rsidR="00F26937" w:rsidRPr="00A059AD">
          <w:rPr>
            <w:rFonts w:eastAsia="나눔명조" w:hint="eastAsia"/>
            <w:sz w:val="20"/>
            <w:szCs w:val="22"/>
          </w:rPr>
          <w:t>연구가설은</w:t>
        </w:r>
        <w:r w:rsidR="00F26937" w:rsidRPr="00A059AD">
          <w:rPr>
            <w:rFonts w:eastAsia="나눔명조" w:hint="eastAsia"/>
            <w:sz w:val="20"/>
            <w:szCs w:val="22"/>
          </w:rPr>
          <w:t xml:space="preserve"> </w:t>
        </w:r>
        <w:r w:rsidR="00F26937" w:rsidRPr="00A059AD">
          <w:rPr>
            <w:rFonts w:eastAsia="나눔명조" w:hint="eastAsia"/>
            <w:sz w:val="20"/>
            <w:szCs w:val="22"/>
          </w:rPr>
          <w:t>기각되었다</w:t>
        </w:r>
        <w:r w:rsidR="00F26937" w:rsidRPr="00A059AD">
          <w:rPr>
            <w:rFonts w:eastAsia="나눔명조"/>
            <w:sz w:val="20"/>
            <w:szCs w:val="22"/>
          </w:rPr>
          <w:t>.</w:t>
        </w:r>
      </w:ins>
    </w:p>
    <w:p w14:paraId="48C96383" w14:textId="5640ABCD" w:rsidR="00F26937" w:rsidRDefault="00F26937" w:rsidP="00B217AE">
      <w:pPr>
        <w:wordWrap/>
        <w:spacing w:before="120" w:after="120" w:line="276" w:lineRule="auto"/>
        <w:rPr>
          <w:ins w:id="3680" w:author="Park, Sanghoon" w:date="2021-10-01T14:23:00Z"/>
          <w:rFonts w:eastAsia="나눔명조"/>
          <w:sz w:val="20"/>
          <w:szCs w:val="22"/>
        </w:rPr>
      </w:pPr>
    </w:p>
    <w:p w14:paraId="2FC2ADB3" w14:textId="2AA4BB3D" w:rsidR="00B217AE" w:rsidDel="008534AE" w:rsidRDefault="00B217AE" w:rsidP="00F26937">
      <w:pPr>
        <w:wordWrap/>
        <w:spacing w:before="120" w:after="120" w:line="276" w:lineRule="auto"/>
        <w:rPr>
          <w:del w:id="3681" w:author="Park, Sanghoon" w:date="2021-10-01T14:31:00Z"/>
          <w:rFonts w:eastAsia="나눔명조"/>
          <w:sz w:val="20"/>
          <w:szCs w:val="22"/>
        </w:rPr>
      </w:pPr>
      <w:ins w:id="3682" w:author="Park, Sanghoon" w:date="2021-10-01T14:20:00Z">
        <w:r w:rsidRPr="00FF0631">
          <w:rPr>
            <w:rFonts w:eastAsia="나눔명조"/>
            <w:sz w:val="20"/>
            <w:szCs w:val="22"/>
          </w:rPr>
          <w:t>&lt;</w:t>
        </w:r>
        <w:r w:rsidRPr="00FF0631">
          <w:rPr>
            <w:rFonts w:eastAsia="나눔명조" w:hint="eastAsia"/>
            <w:sz w:val="20"/>
            <w:szCs w:val="22"/>
          </w:rPr>
          <w:t>모델</w:t>
        </w:r>
        <w:r w:rsidRPr="00FF0631">
          <w:rPr>
            <w:rFonts w:eastAsia="나눔명조" w:hint="eastAsia"/>
            <w:sz w:val="20"/>
            <w:szCs w:val="22"/>
          </w:rPr>
          <w:t xml:space="preserve"> </w:t>
        </w:r>
      </w:ins>
      <w:ins w:id="3683" w:author="Park, Sanghoon" w:date="2021-10-01T14:30:00Z">
        <w:r w:rsidR="00F26937">
          <w:rPr>
            <w:rFonts w:eastAsia="나눔명조"/>
            <w:sz w:val="20"/>
            <w:szCs w:val="22"/>
          </w:rPr>
          <w:t>7</w:t>
        </w:r>
      </w:ins>
      <w:ins w:id="3684" w:author="Park, Sanghoon" w:date="2021-10-01T14:20:00Z">
        <w:del w:id="3685" w:author="Park, Sanghoon" w:date="2021-10-01T14:30:00Z">
          <w:r w:rsidRPr="00FF0631" w:rsidDel="00F26937">
            <w:rPr>
              <w:rFonts w:eastAsia="나눔명조"/>
              <w:sz w:val="20"/>
              <w:szCs w:val="22"/>
            </w:rPr>
            <w:delText>2</w:delText>
          </w:r>
        </w:del>
        <w:r w:rsidRPr="00FF0631">
          <w:rPr>
            <w:rFonts w:eastAsia="나눔명조"/>
            <w:sz w:val="20"/>
            <w:szCs w:val="22"/>
          </w:rPr>
          <w:t>&gt;</w:t>
        </w:r>
        <w:r w:rsidRPr="00FF0631">
          <w:rPr>
            <w:rFonts w:eastAsia="나눔명조" w:hint="eastAsia"/>
            <w:sz w:val="20"/>
            <w:szCs w:val="22"/>
          </w:rPr>
          <w:t>와</w:t>
        </w:r>
        <w:r w:rsidRPr="00FF0631">
          <w:rPr>
            <w:rFonts w:eastAsia="나눔명조" w:hint="eastAsia"/>
            <w:sz w:val="20"/>
            <w:szCs w:val="22"/>
          </w:rPr>
          <w:t xml:space="preserve"> </w:t>
        </w:r>
        <w:r w:rsidRPr="00FF0631">
          <w:rPr>
            <w:rFonts w:eastAsia="나눔명조"/>
            <w:sz w:val="20"/>
            <w:szCs w:val="22"/>
          </w:rPr>
          <w:t>&lt;</w:t>
        </w:r>
        <w:r w:rsidRPr="00FF0631">
          <w:rPr>
            <w:rFonts w:eastAsia="나눔명조" w:hint="eastAsia"/>
            <w:sz w:val="20"/>
            <w:szCs w:val="22"/>
          </w:rPr>
          <w:t>모델</w:t>
        </w:r>
        <w:r w:rsidRPr="00FF0631">
          <w:rPr>
            <w:rFonts w:eastAsia="나눔명조" w:hint="eastAsia"/>
            <w:sz w:val="20"/>
            <w:szCs w:val="22"/>
          </w:rPr>
          <w:t xml:space="preserve"> </w:t>
        </w:r>
      </w:ins>
      <w:ins w:id="3686" w:author="Park, Sanghoon" w:date="2021-10-01T14:30:00Z">
        <w:r w:rsidR="00F26937">
          <w:rPr>
            <w:rFonts w:eastAsia="나눔명조"/>
            <w:sz w:val="20"/>
            <w:szCs w:val="22"/>
          </w:rPr>
          <w:t>8</w:t>
        </w:r>
      </w:ins>
      <w:ins w:id="3687" w:author="Park, Sanghoon" w:date="2021-10-01T14:20:00Z">
        <w:del w:id="3688" w:author="Park, Sanghoon" w:date="2021-10-01T14:30:00Z">
          <w:r w:rsidRPr="00FF0631" w:rsidDel="00F26937">
            <w:rPr>
              <w:rFonts w:eastAsia="나눔명조"/>
              <w:sz w:val="20"/>
              <w:szCs w:val="22"/>
            </w:rPr>
            <w:delText>3</w:delText>
          </w:r>
        </w:del>
        <w:r w:rsidRPr="00FF0631">
          <w:rPr>
            <w:rFonts w:eastAsia="나눔명조"/>
            <w:sz w:val="20"/>
            <w:szCs w:val="22"/>
          </w:rPr>
          <w:t>&gt;</w:t>
        </w:r>
        <w:r w:rsidRPr="00FF0631">
          <w:rPr>
            <w:rFonts w:eastAsia="나눔명조" w:hint="eastAsia"/>
            <w:sz w:val="20"/>
            <w:szCs w:val="22"/>
          </w:rPr>
          <w:t>은</w:t>
        </w:r>
        <w:r w:rsidRPr="00FF0631">
          <w:rPr>
            <w:rFonts w:eastAsia="나눔명조" w:hint="eastAsia"/>
            <w:sz w:val="20"/>
            <w:szCs w:val="22"/>
          </w:rPr>
          <w:t xml:space="preserve"> </w:t>
        </w:r>
        <w:r w:rsidRPr="00FF0631">
          <w:rPr>
            <w:rFonts w:eastAsia="나눔명조" w:hint="eastAsia"/>
            <w:sz w:val="20"/>
            <w:szCs w:val="22"/>
          </w:rPr>
          <w:t>각각</w:t>
        </w:r>
        <w:r w:rsidRPr="00FF0631">
          <w:rPr>
            <w:rFonts w:eastAsia="나눔명조" w:hint="eastAsia"/>
            <w:sz w:val="20"/>
            <w:szCs w:val="22"/>
          </w:rPr>
          <w:t xml:space="preserve"> </w:t>
        </w:r>
      </w:ins>
      <w:ins w:id="3689" w:author="Park, Sanghoon" w:date="2021-10-01T14:30:00Z">
        <w:r w:rsidR="00F26937">
          <w:rPr>
            <w:rFonts w:eastAsia="나눔명조" w:hint="eastAsia"/>
            <w:sz w:val="20"/>
            <w:szCs w:val="22"/>
          </w:rPr>
          <w:t>다섯</w:t>
        </w:r>
        <w:r w:rsidR="00F26937">
          <w:rPr>
            <w:rFonts w:eastAsia="나눔명조" w:hint="eastAsia"/>
            <w:sz w:val="20"/>
            <w:szCs w:val="22"/>
          </w:rPr>
          <w:t xml:space="preserve"> </w:t>
        </w:r>
        <w:r w:rsidR="00F26937">
          <w:rPr>
            <w:rFonts w:eastAsia="나눔명조" w:hint="eastAsia"/>
            <w:sz w:val="20"/>
            <w:szCs w:val="22"/>
          </w:rPr>
          <w:t>번째</w:t>
        </w:r>
        <w:r w:rsidR="00F26937">
          <w:rPr>
            <w:rFonts w:eastAsia="나눔명조" w:hint="eastAsia"/>
            <w:sz w:val="20"/>
            <w:szCs w:val="22"/>
          </w:rPr>
          <w:t xml:space="preserve"> </w:t>
        </w:r>
        <w:r w:rsidR="00F26937">
          <w:rPr>
            <w:rFonts w:eastAsia="나눔명조" w:hint="eastAsia"/>
            <w:sz w:val="20"/>
            <w:szCs w:val="22"/>
          </w:rPr>
          <w:t>연구가설과</w:t>
        </w:r>
        <w:r w:rsidR="00F26937">
          <w:rPr>
            <w:rFonts w:eastAsia="나눔명조" w:hint="eastAsia"/>
            <w:sz w:val="20"/>
            <w:szCs w:val="22"/>
          </w:rPr>
          <w:t xml:space="preserve"> </w:t>
        </w:r>
        <w:r w:rsidR="00F26937">
          <w:rPr>
            <w:rFonts w:eastAsia="나눔명조" w:hint="eastAsia"/>
            <w:sz w:val="20"/>
            <w:szCs w:val="22"/>
          </w:rPr>
          <w:t>여섯</w:t>
        </w:r>
        <w:r w:rsidR="00F26937">
          <w:rPr>
            <w:rFonts w:eastAsia="나눔명조" w:hint="eastAsia"/>
            <w:sz w:val="20"/>
            <w:szCs w:val="22"/>
          </w:rPr>
          <w:t xml:space="preserve"> </w:t>
        </w:r>
        <w:r w:rsidR="00F26937">
          <w:rPr>
            <w:rFonts w:eastAsia="나눔명조" w:hint="eastAsia"/>
            <w:sz w:val="20"/>
            <w:szCs w:val="22"/>
          </w:rPr>
          <w:t>번째</w:t>
        </w:r>
        <w:r w:rsidR="00F26937">
          <w:rPr>
            <w:rFonts w:eastAsia="나눔명조" w:hint="eastAsia"/>
            <w:sz w:val="20"/>
            <w:szCs w:val="22"/>
          </w:rPr>
          <w:t xml:space="preserve"> </w:t>
        </w:r>
        <w:r w:rsidR="00F26937">
          <w:rPr>
            <w:rFonts w:eastAsia="나눔명조" w:hint="eastAsia"/>
            <w:sz w:val="20"/>
            <w:szCs w:val="22"/>
          </w:rPr>
          <w:t>연구가설</w:t>
        </w:r>
        <w:r w:rsidR="00F26937">
          <w:rPr>
            <w:rFonts w:eastAsia="나눔명조" w:hint="eastAsia"/>
            <w:sz w:val="20"/>
            <w:szCs w:val="22"/>
          </w:rPr>
          <w:t>,</w:t>
        </w:r>
        <w:r w:rsidR="00F26937">
          <w:rPr>
            <w:rFonts w:eastAsia="나눔명조"/>
            <w:sz w:val="20"/>
            <w:szCs w:val="22"/>
          </w:rPr>
          <w:t xml:space="preserve"> </w:t>
        </w:r>
      </w:ins>
      <w:ins w:id="3690" w:author="Park, Sanghoon" w:date="2021-10-01T14:20:00Z">
        <w:r w:rsidRPr="00A059AD">
          <w:rPr>
            <w:rFonts w:eastAsia="나눔명조" w:hint="eastAsia"/>
            <w:sz w:val="20"/>
            <w:szCs w:val="22"/>
          </w:rPr>
          <w:t>관료조직의</w:t>
        </w:r>
        <w:r w:rsidRPr="00A059AD">
          <w:rPr>
            <w:rFonts w:eastAsia="나눔명조" w:hint="eastAsia"/>
            <w:sz w:val="20"/>
            <w:szCs w:val="22"/>
          </w:rPr>
          <w:t xml:space="preserve"> </w:t>
        </w:r>
        <w:del w:id="3691" w:author="Park, Sanghoon" w:date="2021-10-01T14:30:00Z">
          <w:r w:rsidRPr="00A059AD" w:rsidDel="00F26937">
            <w:rPr>
              <w:rFonts w:eastAsia="나눔명조" w:hint="eastAsia"/>
              <w:sz w:val="20"/>
              <w:szCs w:val="22"/>
            </w:rPr>
            <w:delText>거래적</w:delText>
          </w:r>
        </w:del>
      </w:ins>
      <w:ins w:id="3692" w:author="Park, Sanghoon" w:date="2021-10-01T14:30:00Z">
        <w:r w:rsidR="00F26937">
          <w:rPr>
            <w:rFonts w:eastAsia="나눔명조" w:hint="eastAsia"/>
            <w:sz w:val="20"/>
            <w:szCs w:val="22"/>
          </w:rPr>
          <w:t>서로</w:t>
        </w:r>
        <w:r w:rsidR="00F26937">
          <w:rPr>
            <w:rFonts w:eastAsia="나눔명조" w:hint="eastAsia"/>
            <w:sz w:val="20"/>
            <w:szCs w:val="22"/>
          </w:rPr>
          <w:t xml:space="preserve"> </w:t>
        </w:r>
        <w:r w:rsidR="00F26937">
          <w:rPr>
            <w:rFonts w:eastAsia="나눔명조" w:hint="eastAsia"/>
            <w:sz w:val="20"/>
            <w:szCs w:val="22"/>
          </w:rPr>
          <w:t>다른</w:t>
        </w:r>
      </w:ins>
      <w:ins w:id="3693" w:author="Park, Sanghoon" w:date="2021-10-01T14:20:00Z">
        <w:r w:rsidRPr="00A059AD">
          <w:rPr>
            <w:rFonts w:eastAsia="나눔명조" w:hint="eastAsia"/>
            <w:sz w:val="20"/>
            <w:szCs w:val="22"/>
          </w:rPr>
          <w:t xml:space="preserve"> </w:t>
        </w:r>
        <w:r w:rsidRPr="00A059AD">
          <w:rPr>
            <w:rFonts w:eastAsia="나눔명조" w:hint="eastAsia"/>
            <w:sz w:val="20"/>
            <w:szCs w:val="22"/>
          </w:rPr>
          <w:t>리더십</w:t>
        </w:r>
      </w:ins>
      <w:ins w:id="3694" w:author="Park, Sanghoon" w:date="2021-10-01T14:30:00Z">
        <w:r w:rsidR="00F26937">
          <w:rPr>
            <w:rFonts w:eastAsia="나눔명조" w:hint="eastAsia"/>
            <w:sz w:val="20"/>
            <w:szCs w:val="22"/>
          </w:rPr>
          <w:t>의</w:t>
        </w:r>
        <w:r w:rsidR="00F26937">
          <w:rPr>
            <w:rFonts w:eastAsia="나눔명조" w:hint="eastAsia"/>
            <w:sz w:val="20"/>
            <w:szCs w:val="22"/>
          </w:rPr>
          <w:t xml:space="preserve"> </w:t>
        </w:r>
        <w:r w:rsidR="00F26937">
          <w:rPr>
            <w:rFonts w:eastAsia="나눔명조" w:hint="eastAsia"/>
            <w:sz w:val="20"/>
            <w:szCs w:val="22"/>
          </w:rPr>
          <w:t>유형이</w:t>
        </w:r>
      </w:ins>
      <w:ins w:id="3695" w:author="Park, Sanghoon" w:date="2021-10-01T14:20:00Z">
        <w:r w:rsidRPr="00A059AD">
          <w:rPr>
            <w:rFonts w:eastAsia="나눔명조" w:hint="eastAsia"/>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미치는</w:t>
        </w:r>
        <w:r w:rsidRPr="00A059AD">
          <w:rPr>
            <w:rFonts w:eastAsia="나눔명조" w:hint="eastAsia"/>
            <w:sz w:val="20"/>
            <w:szCs w:val="22"/>
          </w:rPr>
          <w:t xml:space="preserve"> </w:t>
        </w:r>
        <w:r w:rsidRPr="00A059AD">
          <w:rPr>
            <w:rFonts w:eastAsia="나눔명조" w:hint="eastAsia"/>
            <w:sz w:val="20"/>
            <w:szCs w:val="22"/>
          </w:rPr>
          <w:t>효과</w:t>
        </w:r>
        <w:del w:id="3696" w:author="Park, Sanghoon" w:date="2021-10-01T14:30:00Z">
          <w:r w:rsidRPr="00A059AD" w:rsidDel="00F26937">
            <w:rPr>
              <w:rFonts w:eastAsia="나눔명조" w:hint="eastAsia"/>
              <w:sz w:val="20"/>
              <w:szCs w:val="22"/>
            </w:rPr>
            <w:delText>는</w:delText>
          </w:r>
        </w:del>
      </w:ins>
      <w:ins w:id="3697" w:author="Park, Sanghoon" w:date="2021-10-01T14:30:00Z">
        <w:r w:rsidR="00F26937">
          <w:rPr>
            <w:rFonts w:eastAsia="나눔명조" w:hint="eastAsia"/>
            <w:sz w:val="20"/>
            <w:szCs w:val="22"/>
          </w:rPr>
          <w:t>가</w:t>
        </w:r>
      </w:ins>
      <w:ins w:id="3698" w:author="Park, Sanghoon" w:date="2021-10-01T14:20:00Z">
        <w:r w:rsidRPr="00A059AD">
          <w:rPr>
            <w:rFonts w:eastAsia="나눔명조" w:hint="eastAsia"/>
            <w:sz w:val="20"/>
            <w:szCs w:val="22"/>
          </w:rPr>
          <w:t xml:space="preserve"> </w:t>
        </w:r>
        <w:r w:rsidRPr="00A059AD">
          <w:rPr>
            <w:rFonts w:eastAsia="나눔명조" w:hint="eastAsia"/>
            <w:sz w:val="20"/>
            <w:szCs w:val="22"/>
          </w:rPr>
          <w:t>조직</w:t>
        </w:r>
        <w:r w:rsidRPr="00A059AD">
          <w:rPr>
            <w:rFonts w:eastAsia="나눔명조" w:hint="eastAsia"/>
            <w:sz w:val="20"/>
            <w:szCs w:val="22"/>
          </w:rPr>
          <w:t xml:space="preserve"> </w:t>
        </w:r>
        <w:r w:rsidRPr="00A059AD">
          <w:rPr>
            <w:rFonts w:eastAsia="나눔명조" w:hint="eastAsia"/>
            <w:sz w:val="20"/>
            <w:szCs w:val="22"/>
          </w:rPr>
          <w:t>내</w:t>
        </w:r>
        <w:r w:rsidRPr="00A059AD">
          <w:rPr>
            <w:rFonts w:eastAsia="나눔명조" w:hint="eastAsia"/>
            <w:sz w:val="20"/>
            <w:szCs w:val="22"/>
          </w:rPr>
          <w:t xml:space="preserve"> </w:t>
        </w:r>
        <w:r w:rsidRPr="00A059AD">
          <w:rPr>
            <w:rFonts w:eastAsia="나눔명조" w:hint="eastAsia"/>
            <w:sz w:val="20"/>
            <w:szCs w:val="22"/>
          </w:rPr>
          <w:t>소통노력에</w:t>
        </w:r>
        <w:r w:rsidRPr="00A059AD">
          <w:rPr>
            <w:rFonts w:eastAsia="나눔명조" w:hint="eastAsia"/>
            <w:sz w:val="20"/>
            <w:szCs w:val="22"/>
          </w:rPr>
          <w:t xml:space="preserve"> </w:t>
        </w:r>
        <w:r w:rsidRPr="00A059AD">
          <w:rPr>
            <w:rFonts w:eastAsia="나눔명조" w:hint="eastAsia"/>
            <w:sz w:val="20"/>
            <w:szCs w:val="22"/>
          </w:rPr>
          <w:t>따라</w:t>
        </w:r>
        <w:r w:rsidRPr="00A059AD">
          <w:rPr>
            <w:rFonts w:eastAsia="나눔명조" w:hint="eastAsia"/>
            <w:sz w:val="20"/>
            <w:szCs w:val="22"/>
          </w:rPr>
          <w:t xml:space="preserve"> </w:t>
        </w:r>
        <w:r w:rsidRPr="00A059AD">
          <w:rPr>
            <w:rFonts w:eastAsia="나눔명조" w:hint="eastAsia"/>
            <w:sz w:val="20"/>
            <w:szCs w:val="22"/>
          </w:rPr>
          <w:t>조건적</w:t>
        </w:r>
      </w:ins>
      <w:ins w:id="3699" w:author="Park, Sanghoon" w:date="2021-10-01T14:31:00Z">
        <w:r w:rsidR="00F26937">
          <w:rPr>
            <w:rFonts w:eastAsia="나눔명조" w:hint="eastAsia"/>
            <w:sz w:val="20"/>
            <w:szCs w:val="22"/>
          </w:rPr>
          <w:t>일</w:t>
        </w:r>
        <w:r w:rsidR="00F26937">
          <w:rPr>
            <w:rFonts w:eastAsia="나눔명조" w:hint="eastAsia"/>
            <w:sz w:val="20"/>
            <w:szCs w:val="22"/>
          </w:rPr>
          <w:t xml:space="preserve"> </w:t>
        </w:r>
        <w:r w:rsidR="00F26937">
          <w:rPr>
            <w:rFonts w:eastAsia="나눔명조" w:hint="eastAsia"/>
            <w:sz w:val="20"/>
            <w:szCs w:val="22"/>
          </w:rPr>
          <w:t>것이라는</w:t>
        </w:r>
      </w:ins>
      <w:ins w:id="3700" w:author="Park, Sanghoon" w:date="2021-10-01T14:20:00Z">
        <w:del w:id="3701" w:author="Park, Sanghoon" w:date="2021-10-01T14:31:00Z">
          <w:r w:rsidRPr="00A059AD" w:rsidDel="00F26937">
            <w:rPr>
              <w:rFonts w:eastAsia="나눔명조" w:hint="eastAsia"/>
              <w:sz w:val="20"/>
              <w:szCs w:val="22"/>
            </w:rPr>
            <w:delText>으로</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증가한다</w:delText>
          </w:r>
          <w:r w:rsidDel="00F26937">
            <w:rPr>
              <w:rFonts w:eastAsia="나눔명조" w:hint="eastAsia"/>
              <w:sz w:val="20"/>
              <w:szCs w:val="22"/>
            </w:rPr>
            <w:delText>는</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가설과</w:delText>
          </w:r>
          <w:r w:rsidRPr="00FF0631" w:rsidDel="00F26937">
            <w:rPr>
              <w:rFonts w:eastAsia="나눔명조" w:hint="eastAsia"/>
              <w:sz w:val="20"/>
              <w:szCs w:val="22"/>
            </w:rPr>
            <w:delText xml:space="preserve"> </w:delText>
          </w:r>
          <w:r w:rsidRPr="00A059AD" w:rsidDel="00F26937">
            <w:rPr>
              <w:rFonts w:eastAsia="나눔명조" w:hint="eastAsia"/>
              <w:sz w:val="20"/>
              <w:szCs w:val="22"/>
            </w:rPr>
            <w:delText>관료조직의</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거래적</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리더십이</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공공봉사동기에</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미치는</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효과는</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조직</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내</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소통노력에</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따라</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조건적으로</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증가한다</w:delText>
          </w:r>
        </w:del>
        <w:del w:id="3702" w:author="Park, Sanghoon" w:date="2021-10-01T14:20:00Z">
          <w:r w:rsidRPr="00A059AD" w:rsidDel="00B217AE">
            <w:rPr>
              <w:rFonts w:eastAsia="나눔명조" w:hint="eastAsia"/>
              <w:sz w:val="20"/>
              <w:szCs w:val="22"/>
            </w:rPr>
            <w:delText>강</w:delText>
          </w:r>
        </w:del>
        <w:del w:id="3703" w:author="Park, Sanghoon" w:date="2021-10-01T14:31:00Z">
          <w:r w:rsidRPr="00A059AD" w:rsidDel="00F26937">
            <w:rPr>
              <w:rFonts w:eastAsia="나눔명조" w:hint="eastAsia"/>
              <w:sz w:val="20"/>
              <w:szCs w:val="22"/>
            </w:rPr>
            <w:delText>는</w:delText>
          </w:r>
          <w:r w:rsidRPr="00A059AD" w:rsidDel="00F26937">
            <w:rPr>
              <w:rFonts w:eastAsia="나눔명조" w:hint="eastAsia"/>
              <w:sz w:val="20"/>
              <w:szCs w:val="22"/>
            </w:rPr>
            <w:delText xml:space="preserve"> </w:delText>
          </w:r>
        </w:del>
      </w:ins>
      <w:ins w:id="3704" w:author="Park, Sanghoon" w:date="2021-10-01T14:31:00Z">
        <w:r w:rsidR="00F26937">
          <w:rPr>
            <w:rFonts w:eastAsia="나눔명조"/>
            <w:sz w:val="20"/>
            <w:szCs w:val="22"/>
          </w:rPr>
          <w:t xml:space="preserve"> </w:t>
        </w:r>
      </w:ins>
      <w:ins w:id="3705" w:author="Park, Sanghoon" w:date="2021-10-01T14:20:00Z">
        <w:r w:rsidRPr="00A059AD">
          <w:rPr>
            <w:rFonts w:eastAsia="나눔명조" w:hint="eastAsia"/>
            <w:sz w:val="20"/>
            <w:szCs w:val="22"/>
          </w:rPr>
          <w:t>가설</w:t>
        </w:r>
        <w:r w:rsidRPr="00FF0631">
          <w:rPr>
            <w:rFonts w:eastAsia="나눔명조" w:hint="eastAsia"/>
            <w:sz w:val="20"/>
            <w:szCs w:val="22"/>
          </w:rPr>
          <w:t>을</w:t>
        </w:r>
        <w:r w:rsidRPr="00FF0631">
          <w:rPr>
            <w:rFonts w:eastAsia="나눔명조" w:hint="eastAsia"/>
            <w:sz w:val="20"/>
            <w:szCs w:val="22"/>
          </w:rPr>
          <w:t xml:space="preserve"> </w:t>
        </w:r>
        <w:r w:rsidRPr="00FF0631">
          <w:rPr>
            <w:rFonts w:eastAsia="나눔명조" w:hint="eastAsia"/>
            <w:sz w:val="20"/>
            <w:szCs w:val="22"/>
          </w:rPr>
          <w:t>검증하기</w:t>
        </w:r>
        <w:r w:rsidRPr="00FF0631">
          <w:rPr>
            <w:rFonts w:eastAsia="나눔명조" w:hint="eastAsia"/>
            <w:sz w:val="20"/>
            <w:szCs w:val="22"/>
          </w:rPr>
          <w:t xml:space="preserve"> </w:t>
        </w:r>
        <w:r w:rsidRPr="00FF0631">
          <w:rPr>
            <w:rFonts w:eastAsia="나눔명조" w:hint="eastAsia"/>
            <w:sz w:val="20"/>
            <w:szCs w:val="22"/>
          </w:rPr>
          <w:t>위한</w:t>
        </w:r>
        <w:r w:rsidRPr="00FF0631">
          <w:rPr>
            <w:rFonts w:eastAsia="나눔명조" w:hint="eastAsia"/>
            <w:sz w:val="20"/>
            <w:szCs w:val="22"/>
          </w:rPr>
          <w:t xml:space="preserve"> </w:t>
        </w:r>
        <w:r w:rsidRPr="00FF0631">
          <w:rPr>
            <w:rFonts w:eastAsia="나눔명조" w:hint="eastAsia"/>
            <w:sz w:val="20"/>
            <w:szCs w:val="22"/>
          </w:rPr>
          <w:t>경험적</w:t>
        </w:r>
        <w:r w:rsidRPr="00FF0631">
          <w:rPr>
            <w:rFonts w:eastAsia="나눔명조" w:hint="eastAsia"/>
            <w:sz w:val="20"/>
            <w:szCs w:val="22"/>
          </w:rPr>
          <w:t xml:space="preserve"> </w:t>
        </w:r>
        <w:r w:rsidRPr="00FF0631">
          <w:rPr>
            <w:rFonts w:eastAsia="나눔명조" w:hint="eastAsia"/>
            <w:sz w:val="20"/>
            <w:szCs w:val="22"/>
          </w:rPr>
          <w:t>모델이다</w:t>
        </w:r>
        <w:r w:rsidRPr="00FF0631">
          <w:rPr>
            <w:rFonts w:eastAsia="나눔명조"/>
            <w:sz w:val="20"/>
            <w:szCs w:val="22"/>
          </w:rPr>
          <w:t xml:space="preserve">. </w:t>
        </w:r>
      </w:ins>
      <w:ins w:id="3706" w:author="Park, Sanghoon" w:date="2021-10-01T14:31:00Z">
        <w:r w:rsidR="00F26937">
          <w:rPr>
            <w:rFonts w:eastAsia="나눔명조" w:hint="eastAsia"/>
            <w:sz w:val="20"/>
            <w:szCs w:val="22"/>
          </w:rPr>
          <w:t>두</w:t>
        </w:r>
        <w:r w:rsidR="00F26937">
          <w:rPr>
            <w:rFonts w:eastAsia="나눔명조" w:hint="eastAsia"/>
            <w:sz w:val="20"/>
            <w:szCs w:val="22"/>
          </w:rPr>
          <w:t xml:space="preserve"> </w:t>
        </w:r>
        <w:r w:rsidR="00F26937">
          <w:rPr>
            <w:rFonts w:eastAsia="나눔명조" w:hint="eastAsia"/>
            <w:sz w:val="20"/>
            <w:szCs w:val="22"/>
          </w:rPr>
          <w:t>모델에서</w:t>
        </w:r>
        <w:r w:rsidR="00F26937">
          <w:rPr>
            <w:rFonts w:eastAsia="나눔명조" w:hint="eastAsia"/>
            <w:sz w:val="20"/>
            <w:szCs w:val="22"/>
          </w:rPr>
          <w:t xml:space="preserve"> </w:t>
        </w:r>
        <w:r w:rsidR="00F26937">
          <w:rPr>
            <w:rFonts w:eastAsia="나눔명조" w:hint="eastAsia"/>
            <w:sz w:val="20"/>
            <w:szCs w:val="22"/>
          </w:rPr>
          <w:t>서로</w:t>
        </w:r>
        <w:r w:rsidR="00F26937">
          <w:rPr>
            <w:rFonts w:eastAsia="나눔명조" w:hint="eastAsia"/>
            <w:sz w:val="20"/>
            <w:szCs w:val="22"/>
          </w:rPr>
          <w:t xml:space="preserve"> </w:t>
        </w:r>
        <w:r w:rsidR="00F26937">
          <w:rPr>
            <w:rFonts w:eastAsia="나눔명조" w:hint="eastAsia"/>
            <w:sz w:val="20"/>
            <w:szCs w:val="22"/>
          </w:rPr>
          <w:t>다른</w:t>
        </w:r>
        <w:r w:rsidR="00F26937">
          <w:rPr>
            <w:rFonts w:eastAsia="나눔명조" w:hint="eastAsia"/>
            <w:sz w:val="20"/>
            <w:szCs w:val="22"/>
          </w:rPr>
          <w:t xml:space="preserve"> </w:t>
        </w:r>
        <w:r w:rsidR="00F26937">
          <w:rPr>
            <w:rFonts w:eastAsia="나눔명조" w:hint="eastAsia"/>
            <w:sz w:val="20"/>
            <w:szCs w:val="22"/>
          </w:rPr>
          <w:t>리더십</w:t>
        </w:r>
        <w:r w:rsidR="00F26937">
          <w:rPr>
            <w:rFonts w:eastAsia="나눔명조" w:hint="eastAsia"/>
            <w:sz w:val="20"/>
            <w:szCs w:val="22"/>
          </w:rPr>
          <w:t xml:space="preserve"> </w:t>
        </w:r>
        <w:r w:rsidR="00F26937">
          <w:rPr>
            <w:rFonts w:eastAsia="나눔명조" w:hint="eastAsia"/>
            <w:sz w:val="20"/>
            <w:szCs w:val="22"/>
          </w:rPr>
          <w:t>유형을</w:t>
        </w:r>
        <w:r w:rsidR="00F26937">
          <w:rPr>
            <w:rFonts w:eastAsia="나눔명조" w:hint="eastAsia"/>
            <w:sz w:val="20"/>
            <w:szCs w:val="22"/>
          </w:rPr>
          <w:t xml:space="preserve"> </w:t>
        </w:r>
        <w:r w:rsidR="00F26937">
          <w:rPr>
            <w:rFonts w:eastAsia="나눔명조" w:hint="eastAsia"/>
            <w:sz w:val="20"/>
            <w:szCs w:val="22"/>
          </w:rPr>
          <w:t>나타내는</w:t>
        </w:r>
        <w:r w:rsidR="00F26937">
          <w:rPr>
            <w:rFonts w:eastAsia="나눔명조" w:hint="eastAsia"/>
            <w:sz w:val="20"/>
            <w:szCs w:val="22"/>
          </w:rPr>
          <w:t xml:space="preserve"> </w:t>
        </w:r>
        <w:r w:rsidR="00F26937">
          <w:rPr>
            <w:rFonts w:eastAsia="나눔명조" w:hint="eastAsia"/>
            <w:sz w:val="20"/>
            <w:szCs w:val="22"/>
          </w:rPr>
          <w:t>변수와</w:t>
        </w:r>
        <w:r w:rsidR="00F26937">
          <w:rPr>
            <w:rFonts w:eastAsia="나눔명조" w:hint="eastAsia"/>
            <w:sz w:val="20"/>
            <w:szCs w:val="22"/>
          </w:rPr>
          <w:t xml:space="preserve"> </w:t>
        </w:r>
        <w:r w:rsidR="00F26937">
          <w:rPr>
            <w:rFonts w:eastAsia="나눔명조" w:hint="eastAsia"/>
            <w:sz w:val="20"/>
            <w:szCs w:val="22"/>
          </w:rPr>
          <w:t>협업</w:t>
        </w:r>
        <w:r w:rsidR="00F26937">
          <w:rPr>
            <w:rFonts w:eastAsia="나눔명조" w:hint="eastAsia"/>
            <w:sz w:val="20"/>
            <w:szCs w:val="22"/>
          </w:rPr>
          <w:t xml:space="preserve"> </w:t>
        </w:r>
        <w:r w:rsidR="00F26937">
          <w:rPr>
            <w:rFonts w:eastAsia="나눔명조" w:hint="eastAsia"/>
            <w:sz w:val="20"/>
            <w:szCs w:val="22"/>
          </w:rPr>
          <w:t>및</w:t>
        </w:r>
        <w:r w:rsidR="00F26937">
          <w:rPr>
            <w:rFonts w:eastAsia="나눔명조" w:hint="eastAsia"/>
            <w:sz w:val="20"/>
            <w:szCs w:val="22"/>
          </w:rPr>
          <w:t xml:space="preserve"> </w:t>
        </w:r>
        <w:r w:rsidR="00F26937">
          <w:rPr>
            <w:rFonts w:eastAsia="나눔명조" w:hint="eastAsia"/>
            <w:sz w:val="20"/>
            <w:szCs w:val="22"/>
          </w:rPr>
          <w:t>의사소통</w:t>
        </w:r>
        <w:r w:rsidR="00F26937">
          <w:rPr>
            <w:rFonts w:eastAsia="나눔명조" w:hint="eastAsia"/>
            <w:sz w:val="20"/>
            <w:szCs w:val="22"/>
          </w:rPr>
          <w:t xml:space="preserve"> </w:t>
        </w:r>
        <w:r w:rsidR="00F26937">
          <w:rPr>
            <w:rFonts w:eastAsia="나눔명조" w:hint="eastAsia"/>
            <w:sz w:val="20"/>
            <w:szCs w:val="22"/>
          </w:rPr>
          <w:t>변수</w:t>
        </w:r>
        <w:r w:rsidR="00F26937">
          <w:rPr>
            <w:rFonts w:eastAsia="나눔명조" w:hint="eastAsia"/>
            <w:sz w:val="20"/>
            <w:szCs w:val="22"/>
          </w:rPr>
          <w:t xml:space="preserve"> </w:t>
        </w:r>
        <w:r w:rsidR="00F26937">
          <w:rPr>
            <w:rFonts w:eastAsia="나눔명조" w:hint="eastAsia"/>
            <w:sz w:val="20"/>
            <w:szCs w:val="22"/>
          </w:rPr>
          <w:t>간의</w:t>
        </w:r>
        <w:r w:rsidR="00F26937">
          <w:rPr>
            <w:rFonts w:eastAsia="나눔명조" w:hint="eastAsia"/>
            <w:sz w:val="20"/>
            <w:szCs w:val="22"/>
          </w:rPr>
          <w:t xml:space="preserve"> </w:t>
        </w:r>
        <w:r w:rsidR="00F26937">
          <w:rPr>
            <w:rFonts w:eastAsia="나눔명조" w:hint="eastAsia"/>
            <w:sz w:val="20"/>
            <w:szCs w:val="22"/>
          </w:rPr>
          <w:t>상호작용은</w:t>
        </w:r>
        <w:r w:rsidR="00F26937">
          <w:rPr>
            <w:rFonts w:eastAsia="나눔명조" w:hint="eastAsia"/>
            <w:sz w:val="20"/>
            <w:szCs w:val="22"/>
          </w:rPr>
          <w:t xml:space="preserve"> </w:t>
        </w:r>
        <w:r w:rsidR="00F26937">
          <w:rPr>
            <w:rFonts w:eastAsia="나눔명조" w:hint="eastAsia"/>
            <w:sz w:val="20"/>
            <w:szCs w:val="22"/>
          </w:rPr>
          <w:t>모두</w:t>
        </w:r>
        <w:r w:rsidR="00F26937">
          <w:rPr>
            <w:rFonts w:eastAsia="나눔명조" w:hint="eastAsia"/>
            <w:sz w:val="20"/>
            <w:szCs w:val="22"/>
          </w:rPr>
          <w:t xml:space="preserve"> </w:t>
        </w:r>
        <w:r w:rsidR="00F26937">
          <w:rPr>
            <w:rFonts w:eastAsia="나눔명조" w:hint="eastAsia"/>
            <w:sz w:val="20"/>
            <w:szCs w:val="22"/>
          </w:rPr>
          <w:t>통계적으로</w:t>
        </w:r>
        <w:r w:rsidR="00F26937">
          <w:rPr>
            <w:rFonts w:eastAsia="나눔명조" w:hint="eastAsia"/>
            <w:sz w:val="20"/>
            <w:szCs w:val="22"/>
          </w:rPr>
          <w:t xml:space="preserve"> </w:t>
        </w:r>
        <w:r w:rsidR="00F26937">
          <w:rPr>
            <w:rFonts w:eastAsia="나눔명조" w:hint="eastAsia"/>
            <w:sz w:val="20"/>
            <w:szCs w:val="22"/>
          </w:rPr>
          <w:t>유의미하게</w:t>
        </w:r>
        <w:r w:rsidR="00F26937">
          <w:rPr>
            <w:rFonts w:eastAsia="나눔명조" w:hint="eastAsia"/>
            <w:sz w:val="20"/>
            <w:szCs w:val="22"/>
          </w:rPr>
          <w:t xml:space="preserve"> </w:t>
        </w:r>
        <w:r w:rsidR="00F26937">
          <w:rPr>
            <w:rFonts w:eastAsia="나눔명조" w:hint="eastAsia"/>
            <w:sz w:val="20"/>
            <w:szCs w:val="22"/>
          </w:rPr>
          <w:t>나타났다</w:t>
        </w:r>
        <w:r w:rsidR="00F26937">
          <w:rPr>
            <w:rFonts w:eastAsia="나눔명조" w:hint="eastAsia"/>
            <w:sz w:val="20"/>
            <w:szCs w:val="22"/>
          </w:rPr>
          <w:t>.</w:t>
        </w:r>
        <w:r w:rsidR="00F26937">
          <w:rPr>
            <w:rFonts w:eastAsia="나눔명조"/>
            <w:sz w:val="20"/>
            <w:szCs w:val="22"/>
          </w:rPr>
          <w:t xml:space="preserve"> </w:t>
        </w:r>
      </w:ins>
      <w:ins w:id="3707" w:author="Park, Sanghoon" w:date="2021-10-01T14:20:00Z">
        <w:del w:id="3708" w:author="Park, Sanghoon" w:date="2021-10-01T14:30:00Z">
          <w:r w:rsidRPr="00FF0631" w:rsidDel="00F26937">
            <w:rPr>
              <w:rFonts w:eastAsia="나눔명조" w:hint="eastAsia"/>
              <w:sz w:val="20"/>
              <w:szCs w:val="22"/>
            </w:rPr>
            <w:delText>&lt;</w:delText>
          </w:r>
          <w:r w:rsidRPr="00FF0631" w:rsidDel="00F26937">
            <w:rPr>
              <w:rFonts w:eastAsia="나눔명조" w:hint="eastAsia"/>
              <w:sz w:val="20"/>
              <w:szCs w:val="22"/>
            </w:rPr>
            <w:delText>모델</w:delText>
          </w:r>
          <w:r w:rsidRPr="00FF0631" w:rsidDel="00F26937">
            <w:rPr>
              <w:rFonts w:eastAsia="나눔명조" w:hint="eastAsia"/>
              <w:sz w:val="20"/>
              <w:szCs w:val="22"/>
            </w:rPr>
            <w:delText xml:space="preserve"> 2&gt;</w:delText>
          </w:r>
          <w:r w:rsidRPr="00FF0631" w:rsidDel="00F26937">
            <w:rPr>
              <w:rFonts w:eastAsia="나눔명조" w:hint="eastAsia"/>
              <w:sz w:val="20"/>
              <w:szCs w:val="22"/>
            </w:rPr>
            <w:delText>와</w:delText>
          </w:r>
          <w:r w:rsidRPr="00FF0631" w:rsidDel="00F26937">
            <w:rPr>
              <w:rFonts w:eastAsia="나눔명조" w:hint="eastAsia"/>
              <w:sz w:val="20"/>
              <w:szCs w:val="22"/>
            </w:rPr>
            <w:delText xml:space="preserve"> &lt;</w:delText>
          </w:r>
          <w:r w:rsidRPr="00FF0631" w:rsidDel="00F26937">
            <w:rPr>
              <w:rFonts w:eastAsia="나눔명조" w:hint="eastAsia"/>
              <w:sz w:val="20"/>
              <w:szCs w:val="22"/>
            </w:rPr>
            <w:delText>모델</w:delText>
          </w:r>
          <w:r w:rsidRPr="00FF0631" w:rsidDel="00F26937">
            <w:rPr>
              <w:rFonts w:eastAsia="나눔명조" w:hint="eastAsia"/>
              <w:sz w:val="20"/>
              <w:szCs w:val="22"/>
            </w:rPr>
            <w:delText xml:space="preserve"> 3&gt; </w:delText>
          </w:r>
          <w:r w:rsidRPr="00FF0631" w:rsidDel="00F26937">
            <w:rPr>
              <w:rFonts w:eastAsia="나눔명조" w:hint="eastAsia"/>
              <w:sz w:val="20"/>
              <w:szCs w:val="22"/>
            </w:rPr>
            <w:delText>모두에서</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각각의</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리더십</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유형이</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공공봉사동기에</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미치는</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효과가</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협업</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및</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의사소통</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수준에</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따라</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조건적인지</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살펴보기</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위해</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상호작용항</w:delText>
          </w:r>
          <w:r w:rsidRPr="00FF0631" w:rsidDel="00F26937">
            <w:rPr>
              <w:rFonts w:eastAsia="나눔명조" w:hint="eastAsia"/>
              <w:sz w:val="20"/>
              <w:szCs w:val="22"/>
            </w:rPr>
            <w:delText>(interaction term)</w:delText>
          </w:r>
          <w:r w:rsidRPr="00FF0631" w:rsidDel="00F26937">
            <w:rPr>
              <w:rFonts w:eastAsia="나눔명조" w:hint="eastAsia"/>
              <w:sz w:val="20"/>
              <w:szCs w:val="22"/>
            </w:rPr>
            <w:delText>을</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구성항</w:delText>
          </w:r>
          <w:r w:rsidRPr="00FF0631" w:rsidDel="00F26937">
            <w:rPr>
              <w:rFonts w:eastAsia="나눔명조" w:hint="eastAsia"/>
              <w:sz w:val="20"/>
              <w:szCs w:val="22"/>
            </w:rPr>
            <w:delText>(constituent terms)</w:delText>
          </w:r>
          <w:r w:rsidRPr="00FF0631" w:rsidDel="00F26937">
            <w:rPr>
              <w:rFonts w:eastAsia="나눔명조" w:hint="eastAsia"/>
              <w:sz w:val="20"/>
              <w:szCs w:val="22"/>
            </w:rPr>
            <w:delText>과</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함께</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모델에</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포함하였다</w:delText>
          </w:r>
          <w:r w:rsidDel="00F26937">
            <w:rPr>
              <w:rFonts w:eastAsia="나눔명조" w:hint="eastAsia"/>
              <w:sz w:val="20"/>
              <w:szCs w:val="22"/>
            </w:rPr>
            <w:delText xml:space="preserve"> </w:delText>
          </w:r>
          <w:r w:rsidDel="00F26937">
            <w:rPr>
              <w:rFonts w:eastAsia="나눔명조" w:hint="eastAsia"/>
              <w:sz w:val="20"/>
              <w:szCs w:val="22"/>
            </w:rPr>
            <w:fldChar w:fldCharType="begin"/>
          </w:r>
          <w:r w:rsidRPr="008534AE" w:rsidDel="00F26937">
            <w:rPr>
              <w:rFonts w:eastAsia="나눔명조"/>
              <w:sz w:val="20"/>
              <w:szCs w:val="22"/>
            </w:rPr>
            <w:delInstrText xml:space="preserve"> ADDIN ZOTERO_ITEM CSL_CITATION {"citationID":"QQlNIJTL","properties":{"formattedCitation":"(Brambor, Clark, and Golder 2006)","plainCitation":"(Brambor, Clark, and Golder 2006)","noteIndex":0},"citationItems":[{"id":"Qg45UoLV/qyHyHuSI","uris":["http://www.mendeley.com/documents/?uuid=34902777-8545-4f57-9ea7-429799fcc533"],"uri":["http://www.mendeley.com/documents/?uuid=34902777-8545-4f57-9ea7-429799fcc533"],"itemData":{"DOI":"10.1093/pan/mpi014","ISSN":"10471987","abstract":"Multiplicative interaction models are common in the quantitative political science literature. This is so for good reason. Institutional arguments frequently imply that the relationship between political inputs and outcomes varies depending on the institutional context. Models of strategic interaction typically produce conditional hypotheses as well. Although conditional hypotheses are ubiquitous in political science and multiplicative interaction models have been found to capture their intuition quite well, a survey of the top three political science journals from 1998 to 2002 suggests that the execution of these models is often flawed and inferential errors are common. We believe that considerable progress in our understanding of the political world can occur if scholars follow the simple checklist of dos and don'ts for using multiplicative interaction models presented in this article. Only 10% of the articles in our survey followed the checklist. © The Author 2005. Published by Oxford University Press on behalf of the Society for Political Methodology. All rights reserved.","author":[{"dropping-particle":"","family":"Brambor","given":"Thomas","non-dropping-particle":"","parse-names":false,"suffix":""},{"dropping-particle":"","family":"Clark","given":"William Roberts","non-dropping-particle":"","parse-names":false,"suffix":""},{"dropping-particle":"","family":"Golder","given":"Matt","non-dropping-particle":"","parse-names":false,"suffix":""}],"container-title":"Political Analysis","id":"6t1sT64W/N8zkEqAR","issue":"1","issued":{"date-parts":[["2006"]]},"page":"63-82","title":"Understanding interaction models: Improving empirical analyses","type":"article-journal","volume":"14"}}],"schema":"https://github.com/citation-style-language/schema/raw/master/csl-citation.json"} </w:delInstrText>
          </w:r>
          <w:r w:rsidDel="00F26937">
            <w:rPr>
              <w:rFonts w:eastAsia="나눔명조" w:hint="eastAsia"/>
              <w:sz w:val="20"/>
              <w:szCs w:val="22"/>
            </w:rPr>
            <w:fldChar w:fldCharType="separate"/>
          </w:r>
          <w:r w:rsidRPr="00A059AD" w:rsidDel="00F26937">
            <w:rPr>
              <w:rFonts w:eastAsia="나눔명조" w:hint="eastAsia"/>
              <w:sz w:val="20"/>
              <w:szCs w:val="22"/>
            </w:rPr>
            <w:delText>(Brambor, Clark, and Golder 2006)</w:delText>
          </w:r>
          <w:r w:rsidDel="00F26937">
            <w:rPr>
              <w:rFonts w:eastAsia="나눔명조" w:hint="eastAsia"/>
              <w:sz w:val="20"/>
              <w:szCs w:val="22"/>
            </w:rPr>
            <w:fldChar w:fldCharType="end"/>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각</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리더십</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유형과</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협업</w:delText>
          </w:r>
          <w:r w:rsidRPr="00FF0631" w:rsidDel="00F26937">
            <w:rPr>
              <w:rFonts w:eastAsia="나눔명조" w:hint="eastAsia"/>
              <w:sz w:val="20"/>
              <w:szCs w:val="22"/>
            </w:rPr>
            <w:delText xml:space="preserve"> </w:delText>
          </w:r>
          <w:r w:rsidRPr="00FF0631" w:rsidDel="00F26937">
            <w:rPr>
              <w:rFonts w:eastAsia="나눔명조" w:hint="eastAsia"/>
              <w:sz w:val="20"/>
              <w:szCs w:val="22"/>
            </w:rPr>
            <w:delText>및</w:delText>
          </w:r>
          <w:r w:rsidRPr="00FF0631" w:rsidDel="00F26937">
            <w:rPr>
              <w:rFonts w:eastAsia="나눔명조" w:hint="eastAsia"/>
              <w:sz w:val="20"/>
              <w:szCs w:val="22"/>
            </w:rPr>
            <w:delText xml:space="preserve"> </w:delText>
          </w:r>
          <w:r w:rsidRPr="00A059AD" w:rsidDel="00F26937">
            <w:rPr>
              <w:rFonts w:eastAsia="나눔명조" w:hint="eastAsia"/>
              <w:sz w:val="20"/>
              <w:szCs w:val="22"/>
            </w:rPr>
            <w:delText>의사소통</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수준의</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상호작용항은</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통계적으로</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유의미한</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효과를</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가지는</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것으로</w:delText>
          </w:r>
          <w:r w:rsidRPr="00A059AD" w:rsidDel="00F26937">
            <w:rPr>
              <w:rFonts w:eastAsia="나눔명조" w:hint="eastAsia"/>
              <w:sz w:val="20"/>
              <w:szCs w:val="22"/>
            </w:rPr>
            <w:delText xml:space="preserve"> </w:delText>
          </w:r>
          <w:r w:rsidRPr="00A059AD" w:rsidDel="00F26937">
            <w:rPr>
              <w:rFonts w:eastAsia="나눔명조" w:hint="eastAsia"/>
              <w:sz w:val="20"/>
              <w:szCs w:val="22"/>
            </w:rPr>
            <w:delText>나타났다</w:delText>
          </w:r>
          <w:r w:rsidRPr="00A059AD" w:rsidDel="00F26937">
            <w:rPr>
              <w:rFonts w:eastAsia="나눔명조" w:hint="eastAsia"/>
              <w:sz w:val="20"/>
              <w:szCs w:val="22"/>
            </w:rPr>
            <w:delText>.</w:delText>
          </w:r>
        </w:del>
      </w:ins>
    </w:p>
    <w:p w14:paraId="02F59E37" w14:textId="0542F389" w:rsidR="008534AE" w:rsidRDefault="008534AE" w:rsidP="008534AE">
      <w:pPr>
        <w:wordWrap/>
        <w:spacing w:before="120" w:after="120" w:line="276" w:lineRule="auto"/>
        <w:rPr>
          <w:ins w:id="3709" w:author="Park, Sanghoon" w:date="2021-10-01T14:39:00Z"/>
          <w:rFonts w:eastAsia="나눔명조"/>
          <w:sz w:val="20"/>
          <w:szCs w:val="22"/>
        </w:rPr>
      </w:pPr>
      <w:ins w:id="3710" w:author="Park, Sanghoon" w:date="2021-10-01T14:37:00Z">
        <w:r>
          <w:rPr>
            <w:rFonts w:eastAsia="나눔명조" w:hint="eastAsia"/>
            <w:sz w:val="20"/>
            <w:szCs w:val="22"/>
          </w:rPr>
          <w:t>즉</w:t>
        </w:r>
        <w:r>
          <w:rPr>
            <w:rFonts w:eastAsia="나눔명조" w:hint="eastAsia"/>
            <w:sz w:val="20"/>
            <w:szCs w:val="22"/>
          </w:rPr>
          <w:t>,</w:t>
        </w:r>
        <w:r>
          <w:rPr>
            <w:rFonts w:eastAsia="나눔명조"/>
            <w:sz w:val="20"/>
            <w:szCs w:val="22"/>
          </w:rPr>
          <w:t xml:space="preserve"> </w:t>
        </w:r>
      </w:ins>
      <w:ins w:id="3711" w:author="Park, Sanghoon" w:date="2021-10-01T14:36:00Z">
        <w:r w:rsidRPr="002D5ECC">
          <w:rPr>
            <w:rFonts w:eastAsia="나눔명조" w:hint="eastAsia"/>
            <w:sz w:val="20"/>
            <w:szCs w:val="22"/>
          </w:rPr>
          <w:t>두</w:t>
        </w:r>
        <w:r w:rsidRPr="002D5ECC">
          <w:rPr>
            <w:rFonts w:eastAsia="나눔명조" w:hint="eastAsia"/>
            <w:sz w:val="20"/>
            <w:szCs w:val="22"/>
          </w:rPr>
          <w:t xml:space="preserve"> </w:t>
        </w:r>
        <w:r w:rsidRPr="002D5ECC">
          <w:rPr>
            <w:rFonts w:eastAsia="나눔명조" w:hint="eastAsia"/>
            <w:sz w:val="20"/>
            <w:szCs w:val="22"/>
          </w:rPr>
          <w:t>리더십</w:t>
        </w:r>
        <w:r w:rsidRPr="002D5ECC">
          <w:rPr>
            <w:rFonts w:eastAsia="나눔명조" w:hint="eastAsia"/>
            <w:sz w:val="20"/>
            <w:szCs w:val="22"/>
          </w:rPr>
          <w:t xml:space="preserve"> </w:t>
        </w:r>
        <w:r w:rsidRPr="002D5ECC">
          <w:rPr>
            <w:rFonts w:eastAsia="나눔명조" w:hint="eastAsia"/>
            <w:sz w:val="20"/>
            <w:szCs w:val="22"/>
          </w:rPr>
          <w:t>유형은</w:t>
        </w:r>
        <w:r w:rsidRPr="002D5ECC">
          <w:rPr>
            <w:rFonts w:eastAsia="나눔명조" w:hint="eastAsia"/>
            <w:sz w:val="20"/>
            <w:szCs w:val="22"/>
          </w:rPr>
          <w:t xml:space="preserve"> </w:t>
        </w:r>
        <w:r w:rsidRPr="002D5ECC">
          <w:rPr>
            <w:rFonts w:eastAsia="나눔명조" w:hint="eastAsia"/>
            <w:sz w:val="20"/>
            <w:szCs w:val="22"/>
          </w:rPr>
          <w:t>모두</w:t>
        </w:r>
        <w:r w:rsidRPr="002D5ECC">
          <w:rPr>
            <w:rFonts w:eastAsia="나눔명조" w:hint="eastAsia"/>
            <w:sz w:val="20"/>
            <w:szCs w:val="22"/>
          </w:rPr>
          <w:t xml:space="preserve"> </w:t>
        </w:r>
        <w:r w:rsidRPr="002D5ECC">
          <w:rPr>
            <w:rFonts w:eastAsia="나눔명조" w:hint="eastAsia"/>
            <w:sz w:val="20"/>
            <w:szCs w:val="22"/>
          </w:rPr>
          <w:t>각각</w:t>
        </w:r>
        <w:r w:rsidRPr="002D5ECC">
          <w:rPr>
            <w:rFonts w:eastAsia="나눔명조" w:hint="eastAsia"/>
            <w:sz w:val="20"/>
            <w:szCs w:val="22"/>
          </w:rPr>
          <w:t xml:space="preserve"> </w:t>
        </w:r>
        <w:r w:rsidRPr="002D5ECC">
          <w:rPr>
            <w:rFonts w:eastAsia="나눔명조" w:hint="eastAsia"/>
            <w:sz w:val="20"/>
            <w:szCs w:val="22"/>
          </w:rPr>
          <w:t>협력</w:t>
        </w:r>
        <w:r w:rsidRPr="002D5ECC">
          <w:rPr>
            <w:rFonts w:eastAsia="나눔명조" w:hint="eastAsia"/>
            <w:sz w:val="20"/>
            <w:szCs w:val="22"/>
          </w:rPr>
          <w:t xml:space="preserve"> </w:t>
        </w:r>
        <w:r w:rsidRPr="002D5ECC">
          <w:rPr>
            <w:rFonts w:eastAsia="나눔명조" w:hint="eastAsia"/>
            <w:sz w:val="20"/>
            <w:szCs w:val="22"/>
          </w:rPr>
          <w:t>및</w:t>
        </w:r>
        <w:r w:rsidRPr="002D5ECC">
          <w:rPr>
            <w:rFonts w:eastAsia="나눔명조" w:hint="eastAsia"/>
            <w:sz w:val="20"/>
            <w:szCs w:val="22"/>
          </w:rPr>
          <w:t xml:space="preserve"> </w:t>
        </w:r>
        <w:r w:rsidRPr="002D5ECC">
          <w:rPr>
            <w:rFonts w:eastAsia="나눔명조" w:hint="eastAsia"/>
            <w:sz w:val="20"/>
            <w:szCs w:val="22"/>
          </w:rPr>
          <w:t>의사소통이</w:t>
        </w:r>
        <w:r w:rsidRPr="002D5ECC">
          <w:rPr>
            <w:rFonts w:eastAsia="나눔명조" w:hint="eastAsia"/>
            <w:sz w:val="20"/>
            <w:szCs w:val="22"/>
          </w:rPr>
          <w:t xml:space="preserve"> </w:t>
        </w:r>
        <w:r w:rsidRPr="002D5ECC">
          <w:rPr>
            <w:rFonts w:eastAsia="나눔명조"/>
            <w:sz w:val="20"/>
            <w:szCs w:val="22"/>
          </w:rPr>
          <w:t>0</w:t>
        </w:r>
        <w:r w:rsidRPr="002D5ECC">
          <w:rPr>
            <w:rFonts w:eastAsia="나눔명조" w:hint="eastAsia"/>
            <w:sz w:val="20"/>
            <w:szCs w:val="22"/>
          </w:rPr>
          <w:t>일지라도</w:t>
        </w:r>
        <w:r w:rsidRPr="002D5ECC">
          <w:rPr>
            <w:rFonts w:eastAsia="나눔명조"/>
            <w:sz w:val="20"/>
            <w:szCs w:val="22"/>
          </w:rPr>
          <w:t xml:space="preserve">, </w:t>
        </w:r>
        <w:r w:rsidRPr="002D5ECC">
          <w:rPr>
            <w:rFonts w:eastAsia="나눔명조" w:hint="eastAsia"/>
            <w:sz w:val="20"/>
            <w:szCs w:val="22"/>
          </w:rPr>
          <w:t>공공봉사동기에</w:t>
        </w:r>
        <w:r w:rsidRPr="002D5ECC">
          <w:rPr>
            <w:rFonts w:eastAsia="나눔명조" w:hint="eastAsia"/>
            <w:sz w:val="20"/>
            <w:szCs w:val="22"/>
          </w:rPr>
          <w:t xml:space="preserve"> </w:t>
        </w:r>
        <w:r w:rsidRPr="002D5ECC">
          <w:rPr>
            <w:rFonts w:eastAsia="나눔명조" w:hint="eastAsia"/>
            <w:sz w:val="20"/>
            <w:szCs w:val="22"/>
          </w:rPr>
          <w:t>대해</w:t>
        </w:r>
        <w:r w:rsidRPr="002D5ECC">
          <w:rPr>
            <w:rFonts w:eastAsia="나눔명조" w:hint="eastAsia"/>
            <w:sz w:val="20"/>
            <w:szCs w:val="22"/>
          </w:rPr>
          <w:t xml:space="preserve"> </w:t>
        </w:r>
        <w:r w:rsidRPr="002D5ECC">
          <w:rPr>
            <w:rFonts w:eastAsia="나눔명조" w:hint="eastAsia"/>
            <w:sz w:val="20"/>
            <w:szCs w:val="22"/>
          </w:rPr>
          <w:t>통계적으로</w:t>
        </w:r>
        <w:r w:rsidRPr="002D5ECC">
          <w:rPr>
            <w:rFonts w:eastAsia="나눔명조" w:hint="eastAsia"/>
            <w:sz w:val="20"/>
            <w:szCs w:val="22"/>
          </w:rPr>
          <w:t xml:space="preserve"> </w:t>
        </w:r>
        <w:r w:rsidRPr="002D5ECC">
          <w:rPr>
            <w:rFonts w:eastAsia="나눔명조" w:hint="eastAsia"/>
            <w:sz w:val="20"/>
            <w:szCs w:val="22"/>
          </w:rPr>
          <w:t>유의미한</w:t>
        </w:r>
        <w:r w:rsidRPr="002D5ECC">
          <w:rPr>
            <w:rFonts w:eastAsia="나눔명조" w:hint="eastAsia"/>
            <w:sz w:val="20"/>
            <w:szCs w:val="22"/>
          </w:rPr>
          <w:t xml:space="preserve"> </w:t>
        </w:r>
        <w:r w:rsidRPr="002D5ECC">
          <w:rPr>
            <w:rFonts w:eastAsia="나눔명조" w:hint="eastAsia"/>
            <w:sz w:val="20"/>
            <w:szCs w:val="22"/>
          </w:rPr>
          <w:t>긍정적인</w:t>
        </w:r>
        <w:r w:rsidRPr="002D5ECC">
          <w:rPr>
            <w:rFonts w:eastAsia="나눔명조" w:hint="eastAsia"/>
            <w:sz w:val="20"/>
            <w:szCs w:val="22"/>
          </w:rPr>
          <w:t xml:space="preserve"> </w:t>
        </w:r>
        <w:r w:rsidRPr="002D5ECC">
          <w:rPr>
            <w:rFonts w:eastAsia="나눔명조" w:hint="eastAsia"/>
            <w:sz w:val="20"/>
            <w:szCs w:val="22"/>
          </w:rPr>
          <w:t>효과를</w:t>
        </w:r>
        <w:r w:rsidRPr="002D5ECC">
          <w:rPr>
            <w:rFonts w:eastAsia="나눔명조" w:hint="eastAsia"/>
            <w:sz w:val="20"/>
            <w:szCs w:val="22"/>
          </w:rPr>
          <w:t xml:space="preserve"> </w:t>
        </w:r>
        <w:r w:rsidRPr="002D5ECC">
          <w:rPr>
            <w:rFonts w:eastAsia="나눔명조" w:hint="eastAsia"/>
            <w:sz w:val="20"/>
            <w:szCs w:val="22"/>
          </w:rPr>
          <w:t>가진다는</w:t>
        </w:r>
        <w:r w:rsidRPr="002D5ECC">
          <w:rPr>
            <w:rFonts w:eastAsia="나눔명조" w:hint="eastAsia"/>
            <w:sz w:val="20"/>
            <w:szCs w:val="22"/>
          </w:rPr>
          <w:t xml:space="preserve"> </w:t>
        </w:r>
        <w:r w:rsidRPr="002D5ECC">
          <w:rPr>
            <w:rFonts w:eastAsia="나눔명조" w:hint="eastAsia"/>
            <w:sz w:val="20"/>
            <w:szCs w:val="22"/>
          </w:rPr>
          <w:t>것을</w:t>
        </w:r>
        <w:r w:rsidRPr="002D5ECC">
          <w:rPr>
            <w:rFonts w:eastAsia="나눔명조" w:hint="eastAsia"/>
            <w:sz w:val="20"/>
            <w:szCs w:val="22"/>
          </w:rPr>
          <w:t xml:space="preserve"> </w:t>
        </w:r>
        <w:r w:rsidRPr="002D5ECC">
          <w:rPr>
            <w:rFonts w:eastAsia="나눔명조" w:hint="eastAsia"/>
            <w:sz w:val="20"/>
            <w:szCs w:val="22"/>
          </w:rPr>
          <w:t>보여준다</w:t>
        </w:r>
        <w:r w:rsidRPr="002D5ECC">
          <w:rPr>
            <w:rFonts w:eastAsia="나눔명조"/>
            <w:sz w:val="20"/>
            <w:szCs w:val="22"/>
          </w:rPr>
          <w:t xml:space="preserve">. </w:t>
        </w:r>
        <w:r w:rsidRPr="002D5ECC">
          <w:rPr>
            <w:rFonts w:eastAsia="나눔명조" w:hint="eastAsia"/>
            <w:sz w:val="20"/>
            <w:szCs w:val="22"/>
          </w:rPr>
          <w:t>상호작용항이</w:t>
        </w:r>
        <w:r w:rsidRPr="002D5ECC">
          <w:rPr>
            <w:rFonts w:eastAsia="나눔명조" w:hint="eastAsia"/>
            <w:sz w:val="20"/>
            <w:szCs w:val="22"/>
          </w:rPr>
          <w:t xml:space="preserve"> </w:t>
        </w:r>
        <w:r w:rsidRPr="002D5ECC">
          <w:rPr>
            <w:rFonts w:eastAsia="나눔명조" w:hint="eastAsia"/>
            <w:sz w:val="20"/>
            <w:szCs w:val="22"/>
          </w:rPr>
          <w:t>포함된</w:t>
        </w:r>
        <w:r w:rsidRPr="002D5ECC">
          <w:rPr>
            <w:rFonts w:eastAsia="나눔명조" w:hint="eastAsia"/>
            <w:sz w:val="20"/>
            <w:szCs w:val="22"/>
          </w:rPr>
          <w:t xml:space="preserve"> </w:t>
        </w:r>
        <w:r w:rsidRPr="002D5ECC">
          <w:rPr>
            <w:rFonts w:eastAsia="나눔명조" w:hint="eastAsia"/>
            <w:sz w:val="20"/>
            <w:szCs w:val="22"/>
          </w:rPr>
          <w:t>모델에서</w:t>
        </w:r>
        <w:r w:rsidRPr="002D5ECC">
          <w:rPr>
            <w:rFonts w:eastAsia="나눔명조" w:hint="eastAsia"/>
            <w:sz w:val="20"/>
            <w:szCs w:val="22"/>
          </w:rPr>
          <w:t xml:space="preserve"> </w:t>
        </w:r>
        <w:r w:rsidRPr="002D5ECC">
          <w:rPr>
            <w:rFonts w:eastAsia="나눔명조" w:hint="eastAsia"/>
            <w:sz w:val="20"/>
            <w:szCs w:val="22"/>
          </w:rPr>
          <w:t>구성항의</w:t>
        </w:r>
        <w:r w:rsidRPr="002D5ECC">
          <w:rPr>
            <w:rFonts w:eastAsia="나눔명조" w:hint="eastAsia"/>
            <w:sz w:val="20"/>
            <w:szCs w:val="22"/>
          </w:rPr>
          <w:t xml:space="preserve"> </w:t>
        </w:r>
        <w:r w:rsidRPr="002D5ECC">
          <w:rPr>
            <w:rFonts w:eastAsia="나눔명조" w:hint="eastAsia"/>
            <w:sz w:val="20"/>
            <w:szCs w:val="22"/>
          </w:rPr>
          <w:t>효과를</w:t>
        </w:r>
        <w:r w:rsidRPr="002D5ECC">
          <w:rPr>
            <w:rFonts w:eastAsia="나눔명조" w:hint="eastAsia"/>
            <w:sz w:val="20"/>
            <w:szCs w:val="22"/>
          </w:rPr>
          <w:t xml:space="preserve"> </w:t>
        </w:r>
        <w:r w:rsidRPr="002D5ECC">
          <w:rPr>
            <w:rFonts w:eastAsia="나눔명조" w:hint="eastAsia"/>
            <w:sz w:val="20"/>
            <w:szCs w:val="22"/>
          </w:rPr>
          <w:t>계수값을</w:t>
        </w:r>
        <w:r w:rsidRPr="002D5ECC">
          <w:rPr>
            <w:rFonts w:eastAsia="나눔명조" w:hint="eastAsia"/>
            <w:sz w:val="20"/>
            <w:szCs w:val="22"/>
          </w:rPr>
          <w:t xml:space="preserve"> </w:t>
        </w:r>
        <w:r w:rsidRPr="002D5ECC">
          <w:rPr>
            <w:rFonts w:eastAsia="나눔명조" w:hint="eastAsia"/>
            <w:sz w:val="20"/>
            <w:szCs w:val="22"/>
          </w:rPr>
          <w:t>통해</w:t>
        </w:r>
        <w:r w:rsidRPr="002D5ECC">
          <w:rPr>
            <w:rFonts w:eastAsia="나눔명조" w:hint="eastAsia"/>
            <w:sz w:val="20"/>
            <w:szCs w:val="22"/>
          </w:rPr>
          <w:t xml:space="preserve"> </w:t>
        </w:r>
        <w:r w:rsidRPr="002D5ECC">
          <w:rPr>
            <w:rFonts w:eastAsia="나눔명조" w:hint="eastAsia"/>
            <w:sz w:val="20"/>
            <w:szCs w:val="22"/>
          </w:rPr>
          <w:t>직접적으로</w:t>
        </w:r>
        <w:r w:rsidRPr="002D5ECC">
          <w:rPr>
            <w:rFonts w:eastAsia="나눔명조" w:hint="eastAsia"/>
            <w:sz w:val="20"/>
            <w:szCs w:val="22"/>
          </w:rPr>
          <w:t xml:space="preserve"> </w:t>
        </w:r>
        <w:r w:rsidRPr="002D5ECC">
          <w:rPr>
            <w:rFonts w:eastAsia="나눔명조" w:hint="eastAsia"/>
            <w:sz w:val="20"/>
            <w:szCs w:val="22"/>
          </w:rPr>
          <w:t>해석할</w:t>
        </w:r>
        <w:r w:rsidRPr="002D5ECC">
          <w:rPr>
            <w:rFonts w:eastAsia="나눔명조" w:hint="eastAsia"/>
            <w:sz w:val="20"/>
            <w:szCs w:val="22"/>
          </w:rPr>
          <w:t xml:space="preserve"> </w:t>
        </w:r>
        <w:r w:rsidRPr="002D5ECC">
          <w:rPr>
            <w:rFonts w:eastAsia="나눔명조" w:hint="eastAsia"/>
            <w:sz w:val="20"/>
            <w:szCs w:val="22"/>
          </w:rPr>
          <w:t>수는</w:t>
        </w:r>
        <w:r w:rsidRPr="002D5ECC">
          <w:rPr>
            <w:rFonts w:eastAsia="나눔명조" w:hint="eastAsia"/>
            <w:sz w:val="20"/>
            <w:szCs w:val="22"/>
          </w:rPr>
          <w:t xml:space="preserve"> </w:t>
        </w:r>
        <w:r w:rsidRPr="002D5ECC">
          <w:rPr>
            <w:rFonts w:eastAsia="나눔명조" w:hint="eastAsia"/>
            <w:sz w:val="20"/>
            <w:szCs w:val="22"/>
          </w:rPr>
          <w:t>없다</w:t>
        </w:r>
        <w:r w:rsidRPr="002D5ECC">
          <w:rPr>
            <w:rFonts w:eastAsia="나눔명조"/>
            <w:sz w:val="20"/>
            <w:szCs w:val="22"/>
          </w:rPr>
          <w:t xml:space="preserve">. </w:t>
        </w:r>
        <w:r w:rsidRPr="002D5ECC">
          <w:rPr>
            <w:rFonts w:eastAsia="나눔명조" w:hint="eastAsia"/>
            <w:sz w:val="20"/>
            <w:szCs w:val="22"/>
          </w:rPr>
          <w:t>구성항의</w:t>
        </w:r>
        <w:r w:rsidRPr="002D5ECC">
          <w:rPr>
            <w:rFonts w:eastAsia="나눔명조" w:hint="eastAsia"/>
            <w:sz w:val="20"/>
            <w:szCs w:val="22"/>
          </w:rPr>
          <w:t xml:space="preserve"> </w:t>
        </w:r>
        <w:r w:rsidRPr="002D5ECC">
          <w:rPr>
            <w:rFonts w:eastAsia="나눔명조" w:hint="eastAsia"/>
            <w:sz w:val="20"/>
            <w:szCs w:val="22"/>
          </w:rPr>
          <w:t>계수값은</w:t>
        </w:r>
        <w:r w:rsidRPr="002D5ECC">
          <w:rPr>
            <w:rFonts w:eastAsia="나눔명조" w:hint="eastAsia"/>
            <w:sz w:val="20"/>
            <w:szCs w:val="22"/>
          </w:rPr>
          <w:t xml:space="preserve"> </w:t>
        </w:r>
        <w:r w:rsidRPr="002D5ECC">
          <w:rPr>
            <w:rFonts w:eastAsia="나눔명조" w:hint="eastAsia"/>
            <w:sz w:val="20"/>
            <w:szCs w:val="22"/>
          </w:rPr>
          <w:t>상호작용에</w:t>
        </w:r>
        <w:r w:rsidRPr="002D5ECC">
          <w:rPr>
            <w:rFonts w:eastAsia="나눔명조" w:hint="eastAsia"/>
            <w:sz w:val="20"/>
            <w:szCs w:val="22"/>
          </w:rPr>
          <w:t xml:space="preserve"> </w:t>
        </w:r>
        <w:r w:rsidRPr="002D5ECC">
          <w:rPr>
            <w:rFonts w:eastAsia="나눔명조" w:hint="eastAsia"/>
            <w:sz w:val="20"/>
            <w:szCs w:val="22"/>
          </w:rPr>
          <w:t>포함된</w:t>
        </w:r>
        <w:r w:rsidRPr="002D5ECC">
          <w:rPr>
            <w:rFonts w:eastAsia="나눔명조" w:hint="eastAsia"/>
            <w:sz w:val="20"/>
            <w:szCs w:val="22"/>
          </w:rPr>
          <w:t xml:space="preserve"> </w:t>
        </w:r>
        <w:r w:rsidRPr="002D5ECC">
          <w:rPr>
            <w:rFonts w:eastAsia="나눔명조" w:hint="eastAsia"/>
            <w:sz w:val="20"/>
            <w:szCs w:val="22"/>
          </w:rPr>
          <w:t>다른</w:t>
        </w:r>
        <w:r w:rsidRPr="002D5ECC">
          <w:rPr>
            <w:rFonts w:eastAsia="나눔명조" w:hint="eastAsia"/>
            <w:sz w:val="20"/>
            <w:szCs w:val="22"/>
          </w:rPr>
          <w:t xml:space="preserve"> </w:t>
        </w:r>
        <w:r w:rsidRPr="002D5ECC">
          <w:rPr>
            <w:rFonts w:eastAsia="나눔명조" w:hint="eastAsia"/>
            <w:sz w:val="20"/>
            <w:szCs w:val="22"/>
          </w:rPr>
          <w:t>변수의</w:t>
        </w:r>
        <w:r w:rsidRPr="002D5ECC">
          <w:rPr>
            <w:rFonts w:eastAsia="나눔명조" w:hint="eastAsia"/>
            <w:sz w:val="20"/>
            <w:szCs w:val="22"/>
          </w:rPr>
          <w:t xml:space="preserve"> </w:t>
        </w:r>
        <w:r w:rsidRPr="002D5ECC">
          <w:rPr>
            <w:rFonts w:eastAsia="나눔명조" w:hint="eastAsia"/>
            <w:sz w:val="20"/>
            <w:szCs w:val="22"/>
          </w:rPr>
          <w:t>값이</w:t>
        </w:r>
        <w:r w:rsidRPr="002D5ECC">
          <w:rPr>
            <w:rFonts w:eastAsia="나눔명조" w:hint="eastAsia"/>
            <w:sz w:val="20"/>
            <w:szCs w:val="22"/>
          </w:rPr>
          <w:t xml:space="preserve"> </w:t>
        </w:r>
        <w:r w:rsidRPr="002D5ECC">
          <w:rPr>
            <w:rFonts w:eastAsia="나눔명조"/>
            <w:sz w:val="20"/>
            <w:szCs w:val="22"/>
          </w:rPr>
          <w:t>0</w:t>
        </w:r>
        <w:r w:rsidRPr="002D5ECC">
          <w:rPr>
            <w:rFonts w:eastAsia="나눔명조" w:hint="eastAsia"/>
            <w:sz w:val="20"/>
            <w:szCs w:val="22"/>
          </w:rPr>
          <w:t>일</w:t>
        </w:r>
        <w:r w:rsidRPr="002D5ECC">
          <w:rPr>
            <w:rFonts w:eastAsia="나눔명조" w:hint="eastAsia"/>
            <w:sz w:val="20"/>
            <w:szCs w:val="22"/>
          </w:rPr>
          <w:t xml:space="preserve"> </w:t>
        </w:r>
        <w:r w:rsidRPr="002D5ECC">
          <w:rPr>
            <w:rFonts w:eastAsia="나눔명조" w:hint="eastAsia"/>
            <w:sz w:val="20"/>
            <w:szCs w:val="22"/>
          </w:rPr>
          <w:t>경우에만</w:t>
        </w:r>
        <w:r w:rsidRPr="002D5ECC">
          <w:rPr>
            <w:rFonts w:eastAsia="나눔명조" w:hint="eastAsia"/>
            <w:sz w:val="20"/>
            <w:szCs w:val="22"/>
          </w:rPr>
          <w:t xml:space="preserve"> </w:t>
        </w:r>
        <w:r w:rsidRPr="002D5ECC">
          <w:rPr>
            <w:rFonts w:eastAsia="나눔명조" w:hint="eastAsia"/>
            <w:sz w:val="20"/>
            <w:szCs w:val="22"/>
          </w:rPr>
          <w:t>독립적으로</w:t>
        </w:r>
        <w:r w:rsidRPr="002D5ECC">
          <w:rPr>
            <w:rFonts w:eastAsia="나눔명조" w:hint="eastAsia"/>
            <w:sz w:val="20"/>
            <w:szCs w:val="22"/>
          </w:rPr>
          <w:t xml:space="preserve"> </w:t>
        </w:r>
        <w:r w:rsidRPr="002D5ECC">
          <w:rPr>
            <w:rFonts w:eastAsia="나눔명조" w:hint="eastAsia"/>
            <w:sz w:val="20"/>
            <w:szCs w:val="22"/>
          </w:rPr>
          <w:t>해석될</w:t>
        </w:r>
        <w:r w:rsidRPr="002D5ECC">
          <w:rPr>
            <w:rFonts w:eastAsia="나눔명조" w:hint="eastAsia"/>
            <w:sz w:val="20"/>
            <w:szCs w:val="22"/>
          </w:rPr>
          <w:t xml:space="preserve"> </w:t>
        </w:r>
        <w:r w:rsidRPr="002D5ECC">
          <w:rPr>
            <w:rFonts w:eastAsia="나눔명조" w:hint="eastAsia"/>
            <w:sz w:val="20"/>
            <w:szCs w:val="22"/>
          </w:rPr>
          <w:t>수</w:t>
        </w:r>
        <w:r w:rsidRPr="002D5ECC">
          <w:rPr>
            <w:rFonts w:eastAsia="나눔명조" w:hint="eastAsia"/>
            <w:sz w:val="20"/>
            <w:szCs w:val="22"/>
          </w:rPr>
          <w:t xml:space="preserve"> </w:t>
        </w:r>
        <w:r w:rsidRPr="002D5ECC">
          <w:rPr>
            <w:rFonts w:eastAsia="나눔명조" w:hint="eastAsia"/>
            <w:sz w:val="20"/>
            <w:szCs w:val="22"/>
          </w:rPr>
          <w:t>있기</w:t>
        </w:r>
        <w:r w:rsidRPr="002D5ECC">
          <w:rPr>
            <w:rFonts w:eastAsia="나눔명조" w:hint="eastAsia"/>
            <w:sz w:val="20"/>
            <w:szCs w:val="22"/>
          </w:rPr>
          <w:t xml:space="preserve"> </w:t>
        </w:r>
        <w:r w:rsidRPr="002D5ECC">
          <w:rPr>
            <w:rFonts w:eastAsia="나눔명조" w:hint="eastAsia"/>
            <w:sz w:val="20"/>
            <w:szCs w:val="22"/>
          </w:rPr>
          <w:t>때문이다</w:t>
        </w:r>
        <w:r w:rsidRPr="002D5ECC">
          <w:rPr>
            <w:rFonts w:eastAsia="나눔명조"/>
            <w:sz w:val="20"/>
            <w:szCs w:val="22"/>
          </w:rPr>
          <w:t xml:space="preserve">. </w:t>
        </w:r>
        <w:r w:rsidRPr="002D5ECC">
          <w:rPr>
            <w:rFonts w:eastAsia="나눔명조" w:hint="eastAsia"/>
            <w:sz w:val="20"/>
            <w:szCs w:val="22"/>
          </w:rPr>
          <w:t>하지만</w:t>
        </w:r>
        <w:r w:rsidRPr="002D5ECC">
          <w:rPr>
            <w:rFonts w:eastAsia="나눔명조" w:hint="eastAsia"/>
            <w:sz w:val="20"/>
            <w:szCs w:val="22"/>
          </w:rPr>
          <w:t xml:space="preserve"> </w:t>
        </w:r>
        <w:r w:rsidRPr="002D5ECC">
          <w:rPr>
            <w:rFonts w:eastAsia="나눔명조" w:hint="eastAsia"/>
            <w:sz w:val="20"/>
            <w:szCs w:val="22"/>
          </w:rPr>
          <w:t>협력</w:t>
        </w:r>
        <w:r w:rsidRPr="002D5ECC">
          <w:rPr>
            <w:rFonts w:eastAsia="나눔명조" w:hint="eastAsia"/>
            <w:sz w:val="20"/>
            <w:szCs w:val="22"/>
          </w:rPr>
          <w:t xml:space="preserve"> </w:t>
        </w:r>
        <w:r w:rsidRPr="002D5ECC">
          <w:rPr>
            <w:rFonts w:eastAsia="나눔명조" w:hint="eastAsia"/>
            <w:sz w:val="20"/>
            <w:szCs w:val="22"/>
          </w:rPr>
          <w:t>및</w:t>
        </w:r>
        <w:r w:rsidRPr="002D5ECC">
          <w:rPr>
            <w:rFonts w:eastAsia="나눔명조" w:hint="eastAsia"/>
            <w:sz w:val="20"/>
            <w:szCs w:val="22"/>
          </w:rPr>
          <w:t xml:space="preserve"> </w:t>
        </w:r>
        <w:r w:rsidRPr="002D5ECC">
          <w:rPr>
            <w:rFonts w:eastAsia="나눔명조" w:hint="eastAsia"/>
            <w:sz w:val="20"/>
            <w:szCs w:val="22"/>
          </w:rPr>
          <w:t>의사소통이</w:t>
        </w:r>
        <w:r w:rsidRPr="002D5ECC">
          <w:rPr>
            <w:rFonts w:eastAsia="나눔명조" w:hint="eastAsia"/>
            <w:sz w:val="20"/>
            <w:szCs w:val="22"/>
          </w:rPr>
          <w:t xml:space="preserve"> </w:t>
        </w:r>
        <w:r w:rsidRPr="002D5ECC">
          <w:rPr>
            <w:rFonts w:eastAsia="나눔명조" w:hint="eastAsia"/>
            <w:sz w:val="20"/>
            <w:szCs w:val="22"/>
          </w:rPr>
          <w:t>존재하지</w:t>
        </w:r>
        <w:r w:rsidRPr="002D5ECC">
          <w:rPr>
            <w:rFonts w:eastAsia="나눔명조" w:hint="eastAsia"/>
            <w:sz w:val="20"/>
            <w:szCs w:val="22"/>
          </w:rPr>
          <w:t xml:space="preserve"> </w:t>
        </w:r>
        <w:r w:rsidRPr="002D5ECC">
          <w:rPr>
            <w:rFonts w:eastAsia="나눔명조" w:hint="eastAsia"/>
            <w:sz w:val="20"/>
            <w:szCs w:val="22"/>
          </w:rPr>
          <w:t>않는</w:t>
        </w:r>
        <w:r w:rsidRPr="002D5ECC">
          <w:rPr>
            <w:rFonts w:eastAsia="나눔명조" w:hint="eastAsia"/>
            <w:sz w:val="20"/>
            <w:szCs w:val="22"/>
          </w:rPr>
          <w:t xml:space="preserve"> </w:t>
        </w:r>
        <w:r w:rsidRPr="002D5ECC">
          <w:rPr>
            <w:rFonts w:eastAsia="나눔명조" w:hint="eastAsia"/>
            <w:sz w:val="20"/>
            <w:szCs w:val="22"/>
          </w:rPr>
          <w:t>가상의</w:t>
        </w:r>
        <w:r w:rsidRPr="002D5ECC">
          <w:rPr>
            <w:rFonts w:eastAsia="나눔명조" w:hint="eastAsia"/>
            <w:sz w:val="20"/>
            <w:szCs w:val="22"/>
          </w:rPr>
          <w:t xml:space="preserve"> </w:t>
        </w:r>
        <w:r w:rsidRPr="002D5ECC">
          <w:rPr>
            <w:rFonts w:eastAsia="나눔명조" w:hint="eastAsia"/>
            <w:sz w:val="20"/>
            <w:szCs w:val="22"/>
          </w:rPr>
          <w:t>경우를</w:t>
        </w:r>
        <w:r w:rsidRPr="002D5ECC">
          <w:rPr>
            <w:rFonts w:eastAsia="나눔명조" w:hint="eastAsia"/>
            <w:sz w:val="20"/>
            <w:szCs w:val="22"/>
          </w:rPr>
          <w:t xml:space="preserve"> </w:t>
        </w:r>
        <w:r w:rsidRPr="002D5ECC">
          <w:rPr>
            <w:rFonts w:eastAsia="나눔명조" w:hint="eastAsia"/>
            <w:sz w:val="20"/>
            <w:szCs w:val="22"/>
          </w:rPr>
          <w:t>고려하더라도</w:t>
        </w:r>
        <w:r w:rsidRPr="002D5ECC">
          <w:rPr>
            <w:rFonts w:eastAsia="나눔명조" w:hint="eastAsia"/>
            <w:sz w:val="20"/>
            <w:szCs w:val="22"/>
          </w:rPr>
          <w:t>,</w:t>
        </w:r>
        <w:r w:rsidRPr="002D5ECC">
          <w:rPr>
            <w:rFonts w:eastAsia="나눔명조"/>
            <w:sz w:val="20"/>
            <w:szCs w:val="22"/>
          </w:rPr>
          <w:t xml:space="preserve"> </w:t>
        </w:r>
        <w:r w:rsidRPr="002D5ECC">
          <w:rPr>
            <w:rFonts w:eastAsia="나눔명조" w:hint="eastAsia"/>
            <w:sz w:val="20"/>
            <w:szCs w:val="22"/>
          </w:rPr>
          <w:t>거래적</w:t>
        </w:r>
        <w:r w:rsidRPr="002D5ECC">
          <w:rPr>
            <w:rFonts w:eastAsia="나눔명조" w:hint="eastAsia"/>
            <w:sz w:val="20"/>
            <w:szCs w:val="22"/>
          </w:rPr>
          <w:t xml:space="preserve"> </w:t>
        </w:r>
        <w:r w:rsidRPr="002D5ECC">
          <w:rPr>
            <w:rFonts w:eastAsia="나눔명조" w:hint="eastAsia"/>
            <w:sz w:val="20"/>
            <w:szCs w:val="22"/>
          </w:rPr>
          <w:t>리더십과</w:t>
        </w:r>
        <w:r w:rsidRPr="002D5ECC">
          <w:rPr>
            <w:rFonts w:eastAsia="나눔명조" w:hint="eastAsia"/>
            <w:sz w:val="20"/>
            <w:szCs w:val="22"/>
          </w:rPr>
          <w:t xml:space="preserve"> </w:t>
        </w:r>
        <w:r w:rsidRPr="002D5ECC">
          <w:rPr>
            <w:rFonts w:eastAsia="나눔명조" w:hint="eastAsia"/>
            <w:sz w:val="20"/>
            <w:szCs w:val="22"/>
          </w:rPr>
          <w:t>변혁적</w:t>
        </w:r>
        <w:r w:rsidRPr="002D5ECC">
          <w:rPr>
            <w:rFonts w:eastAsia="나눔명조" w:hint="eastAsia"/>
            <w:sz w:val="20"/>
            <w:szCs w:val="22"/>
          </w:rPr>
          <w:t xml:space="preserve"> </w:t>
        </w:r>
        <w:r w:rsidRPr="002D5ECC">
          <w:rPr>
            <w:rFonts w:eastAsia="나눔명조" w:hint="eastAsia"/>
            <w:sz w:val="20"/>
            <w:szCs w:val="22"/>
          </w:rPr>
          <w:t>리더십은</w:t>
        </w:r>
        <w:r w:rsidRPr="002D5ECC">
          <w:rPr>
            <w:rFonts w:eastAsia="나눔명조" w:hint="eastAsia"/>
            <w:sz w:val="20"/>
            <w:szCs w:val="22"/>
          </w:rPr>
          <w:t xml:space="preserve"> </w:t>
        </w:r>
        <w:r w:rsidRPr="002D5ECC">
          <w:rPr>
            <w:rFonts w:eastAsia="나눔명조" w:hint="eastAsia"/>
            <w:sz w:val="20"/>
            <w:szCs w:val="22"/>
          </w:rPr>
          <w:t>각각</w:t>
        </w:r>
        <w:r w:rsidRPr="002D5ECC">
          <w:rPr>
            <w:rFonts w:eastAsia="나눔명조" w:hint="eastAsia"/>
            <w:sz w:val="20"/>
            <w:szCs w:val="22"/>
          </w:rPr>
          <w:t xml:space="preserve"> </w:t>
        </w:r>
        <w:r w:rsidRPr="002D5ECC">
          <w:rPr>
            <w:rFonts w:eastAsia="나눔명조" w:hint="eastAsia"/>
            <w:sz w:val="20"/>
            <w:szCs w:val="22"/>
          </w:rPr>
          <w:t>독립적으로</w:t>
        </w:r>
        <w:r w:rsidRPr="002D5ECC">
          <w:rPr>
            <w:rFonts w:eastAsia="나눔명조" w:hint="eastAsia"/>
            <w:sz w:val="20"/>
            <w:szCs w:val="22"/>
          </w:rPr>
          <w:t xml:space="preserve"> </w:t>
        </w:r>
        <w:r w:rsidRPr="002D5ECC">
          <w:rPr>
            <w:rFonts w:eastAsia="나눔명조" w:hint="eastAsia"/>
            <w:sz w:val="20"/>
            <w:szCs w:val="22"/>
          </w:rPr>
          <w:t>공공봉사동기에</w:t>
        </w:r>
        <w:r w:rsidRPr="002D5ECC">
          <w:rPr>
            <w:rFonts w:eastAsia="나눔명조" w:hint="eastAsia"/>
            <w:sz w:val="20"/>
            <w:szCs w:val="22"/>
          </w:rPr>
          <w:t xml:space="preserve"> </w:t>
        </w:r>
        <w:r w:rsidRPr="002D5ECC">
          <w:rPr>
            <w:rFonts w:eastAsia="나눔명조" w:hint="eastAsia"/>
            <w:sz w:val="20"/>
            <w:szCs w:val="22"/>
          </w:rPr>
          <w:t>대해</w:t>
        </w:r>
        <w:r w:rsidRPr="002D5ECC">
          <w:rPr>
            <w:rFonts w:eastAsia="나눔명조" w:hint="eastAsia"/>
            <w:sz w:val="20"/>
            <w:szCs w:val="22"/>
          </w:rPr>
          <w:t xml:space="preserve"> </w:t>
        </w:r>
        <w:r w:rsidRPr="002D5ECC">
          <w:rPr>
            <w:rFonts w:eastAsia="나눔명조" w:hint="eastAsia"/>
            <w:sz w:val="20"/>
            <w:szCs w:val="22"/>
          </w:rPr>
          <w:t>긍정적</w:t>
        </w:r>
        <w:r w:rsidRPr="002D5ECC">
          <w:rPr>
            <w:rFonts w:eastAsia="나눔명조" w:hint="eastAsia"/>
            <w:sz w:val="20"/>
            <w:szCs w:val="22"/>
          </w:rPr>
          <w:t xml:space="preserve"> </w:t>
        </w:r>
        <w:r w:rsidRPr="002D5ECC">
          <w:rPr>
            <w:rFonts w:eastAsia="나눔명조" w:hint="eastAsia"/>
            <w:sz w:val="20"/>
            <w:szCs w:val="22"/>
          </w:rPr>
          <w:t>효과를</w:t>
        </w:r>
        <w:r w:rsidRPr="002D5ECC">
          <w:rPr>
            <w:rFonts w:eastAsia="나눔명조" w:hint="eastAsia"/>
            <w:sz w:val="20"/>
            <w:szCs w:val="22"/>
          </w:rPr>
          <w:t xml:space="preserve"> </w:t>
        </w:r>
        <w:r w:rsidRPr="002D5ECC">
          <w:rPr>
            <w:rFonts w:eastAsia="나눔명조" w:hint="eastAsia"/>
            <w:sz w:val="20"/>
            <w:szCs w:val="22"/>
          </w:rPr>
          <w:t>가지고</w:t>
        </w:r>
        <w:r w:rsidRPr="002D5ECC">
          <w:rPr>
            <w:rFonts w:eastAsia="나눔명조" w:hint="eastAsia"/>
            <w:sz w:val="20"/>
            <w:szCs w:val="22"/>
          </w:rPr>
          <w:t xml:space="preserve"> </w:t>
        </w:r>
        <w:r w:rsidRPr="002D5ECC">
          <w:rPr>
            <w:rFonts w:eastAsia="나눔명조" w:hint="eastAsia"/>
            <w:sz w:val="20"/>
            <w:szCs w:val="22"/>
          </w:rPr>
          <w:t>있었으며</w:t>
        </w:r>
        <w:r w:rsidRPr="002D5ECC">
          <w:rPr>
            <w:rFonts w:eastAsia="나눔명조" w:hint="eastAsia"/>
            <w:sz w:val="20"/>
            <w:szCs w:val="22"/>
          </w:rPr>
          <w:t>,</w:t>
        </w:r>
        <w:r w:rsidRPr="002D5ECC">
          <w:rPr>
            <w:rFonts w:eastAsia="나눔명조"/>
            <w:sz w:val="20"/>
            <w:szCs w:val="22"/>
          </w:rPr>
          <w:t xml:space="preserve"> &lt;</w:t>
        </w:r>
        <w:r w:rsidRPr="002D5ECC">
          <w:rPr>
            <w:rFonts w:eastAsia="나눔명조" w:hint="eastAsia"/>
            <w:sz w:val="20"/>
            <w:szCs w:val="22"/>
          </w:rPr>
          <w:t>모델</w:t>
        </w:r>
        <w:r w:rsidRPr="002D5ECC">
          <w:rPr>
            <w:rFonts w:eastAsia="나눔명조" w:hint="eastAsia"/>
            <w:sz w:val="20"/>
            <w:szCs w:val="22"/>
          </w:rPr>
          <w:t xml:space="preserve"> </w:t>
        </w:r>
        <w:r>
          <w:rPr>
            <w:rFonts w:eastAsia="나눔명조"/>
            <w:sz w:val="20"/>
            <w:szCs w:val="22"/>
          </w:rPr>
          <w:t>3</w:t>
        </w:r>
        <w:r w:rsidRPr="002D5ECC">
          <w:rPr>
            <w:rFonts w:eastAsia="나눔명조"/>
            <w:sz w:val="20"/>
            <w:szCs w:val="22"/>
          </w:rPr>
          <w:t>&gt;</w:t>
        </w:r>
        <w:r w:rsidRPr="002D5ECC">
          <w:rPr>
            <w:rFonts w:eastAsia="나눔명조" w:hint="eastAsia"/>
            <w:sz w:val="20"/>
            <w:szCs w:val="22"/>
          </w:rPr>
          <w:t>에서</w:t>
        </w:r>
        <w:r w:rsidRPr="002D5ECC">
          <w:rPr>
            <w:rFonts w:eastAsia="나눔명조" w:hint="eastAsia"/>
            <w:sz w:val="20"/>
            <w:szCs w:val="22"/>
          </w:rPr>
          <w:t xml:space="preserve"> </w:t>
        </w:r>
        <w:r w:rsidRPr="002D5ECC">
          <w:rPr>
            <w:rFonts w:eastAsia="나눔명조" w:hint="eastAsia"/>
            <w:sz w:val="20"/>
            <w:szCs w:val="22"/>
          </w:rPr>
          <w:t>살펴볼</w:t>
        </w:r>
        <w:r w:rsidRPr="002D5ECC">
          <w:rPr>
            <w:rFonts w:eastAsia="나눔명조" w:hint="eastAsia"/>
            <w:sz w:val="20"/>
            <w:szCs w:val="22"/>
          </w:rPr>
          <w:t xml:space="preserve"> </w:t>
        </w:r>
        <w:r w:rsidRPr="002D5ECC">
          <w:rPr>
            <w:rFonts w:eastAsia="나눔명조" w:hint="eastAsia"/>
            <w:sz w:val="20"/>
            <w:szCs w:val="22"/>
          </w:rPr>
          <w:t>수</w:t>
        </w:r>
        <w:r w:rsidRPr="002D5ECC">
          <w:rPr>
            <w:rFonts w:eastAsia="나눔명조" w:hint="eastAsia"/>
            <w:sz w:val="20"/>
            <w:szCs w:val="22"/>
          </w:rPr>
          <w:t xml:space="preserve"> </w:t>
        </w:r>
        <w:r w:rsidRPr="002D5ECC">
          <w:rPr>
            <w:rFonts w:eastAsia="나눔명조" w:hint="eastAsia"/>
            <w:sz w:val="20"/>
            <w:szCs w:val="22"/>
          </w:rPr>
          <w:t>있듯이</w:t>
        </w:r>
        <w:r w:rsidRPr="002D5ECC">
          <w:rPr>
            <w:rFonts w:eastAsia="나눔명조" w:hint="eastAsia"/>
            <w:sz w:val="20"/>
            <w:szCs w:val="22"/>
          </w:rPr>
          <w:t xml:space="preserve"> </w:t>
        </w:r>
        <w:r w:rsidRPr="002D5ECC">
          <w:rPr>
            <w:rFonts w:eastAsia="나눔명조" w:hint="eastAsia"/>
            <w:sz w:val="20"/>
            <w:szCs w:val="22"/>
          </w:rPr>
          <w:t>두</w:t>
        </w:r>
        <w:r w:rsidRPr="002D5ECC">
          <w:rPr>
            <w:rFonts w:eastAsia="나눔명조" w:hint="eastAsia"/>
            <w:sz w:val="20"/>
            <w:szCs w:val="22"/>
          </w:rPr>
          <w:t xml:space="preserve"> </w:t>
        </w:r>
        <w:r w:rsidRPr="002D5ECC">
          <w:rPr>
            <w:rFonts w:eastAsia="나눔명조" w:hint="eastAsia"/>
            <w:sz w:val="20"/>
            <w:szCs w:val="22"/>
          </w:rPr>
          <w:t>리더십은</w:t>
        </w:r>
        <w:r w:rsidRPr="002D5ECC">
          <w:rPr>
            <w:rFonts w:eastAsia="나눔명조" w:hint="eastAsia"/>
            <w:sz w:val="20"/>
            <w:szCs w:val="22"/>
          </w:rPr>
          <w:t xml:space="preserve"> </w:t>
        </w:r>
        <w:r w:rsidRPr="002D5ECC">
          <w:rPr>
            <w:rFonts w:eastAsia="나눔명조" w:hint="eastAsia"/>
            <w:sz w:val="20"/>
            <w:szCs w:val="22"/>
          </w:rPr>
          <w:t>하나의</w:t>
        </w:r>
        <w:r w:rsidRPr="002D5ECC">
          <w:rPr>
            <w:rFonts w:eastAsia="나눔명조" w:hint="eastAsia"/>
            <w:sz w:val="20"/>
            <w:szCs w:val="22"/>
          </w:rPr>
          <w:t xml:space="preserve"> </w:t>
        </w:r>
        <w:r w:rsidRPr="002D5ECC">
          <w:rPr>
            <w:rFonts w:eastAsia="나눔명조" w:hint="eastAsia"/>
            <w:sz w:val="20"/>
            <w:szCs w:val="22"/>
          </w:rPr>
          <w:t>관료조직</w:t>
        </w:r>
        <w:r w:rsidRPr="002D5ECC">
          <w:rPr>
            <w:rFonts w:eastAsia="나눔명조" w:hint="eastAsia"/>
            <w:sz w:val="20"/>
            <w:szCs w:val="22"/>
          </w:rPr>
          <w:t xml:space="preserve"> </w:t>
        </w:r>
        <w:r w:rsidRPr="002D5ECC">
          <w:rPr>
            <w:rFonts w:eastAsia="나눔명조" w:hint="eastAsia"/>
            <w:sz w:val="20"/>
            <w:szCs w:val="22"/>
          </w:rPr>
          <w:t>내에서도</w:t>
        </w:r>
        <w:r w:rsidRPr="002D5ECC">
          <w:rPr>
            <w:rFonts w:eastAsia="나눔명조" w:hint="eastAsia"/>
            <w:sz w:val="20"/>
            <w:szCs w:val="22"/>
          </w:rPr>
          <w:t xml:space="preserve"> </w:t>
        </w:r>
        <w:r w:rsidRPr="002D5ECC">
          <w:rPr>
            <w:rFonts w:eastAsia="나눔명조" w:hint="eastAsia"/>
            <w:sz w:val="20"/>
            <w:szCs w:val="22"/>
          </w:rPr>
          <w:t>서로의</w:t>
        </w:r>
        <w:r w:rsidRPr="002D5ECC">
          <w:rPr>
            <w:rFonts w:eastAsia="나눔명조" w:hint="eastAsia"/>
            <w:sz w:val="20"/>
            <w:szCs w:val="22"/>
          </w:rPr>
          <w:t xml:space="preserve"> </w:t>
        </w:r>
        <w:r w:rsidRPr="002D5ECC">
          <w:rPr>
            <w:rFonts w:eastAsia="나눔명조" w:hint="eastAsia"/>
            <w:sz w:val="20"/>
            <w:szCs w:val="22"/>
          </w:rPr>
          <w:t>조건을</w:t>
        </w:r>
        <w:r w:rsidRPr="002D5ECC">
          <w:rPr>
            <w:rFonts w:eastAsia="나눔명조" w:hint="eastAsia"/>
            <w:sz w:val="20"/>
            <w:szCs w:val="22"/>
          </w:rPr>
          <w:t xml:space="preserve"> </w:t>
        </w:r>
        <w:r w:rsidRPr="002D5ECC">
          <w:rPr>
            <w:rFonts w:eastAsia="나눔명조" w:hint="eastAsia"/>
            <w:sz w:val="20"/>
            <w:szCs w:val="22"/>
          </w:rPr>
          <w:t>일정하게</w:t>
        </w:r>
        <w:r w:rsidRPr="002D5ECC">
          <w:rPr>
            <w:rFonts w:eastAsia="나눔명조" w:hint="eastAsia"/>
            <w:sz w:val="20"/>
            <w:szCs w:val="22"/>
          </w:rPr>
          <w:t xml:space="preserve"> </w:t>
        </w:r>
        <w:r w:rsidRPr="002D5ECC">
          <w:rPr>
            <w:rFonts w:eastAsia="나눔명조" w:hint="eastAsia"/>
            <w:sz w:val="20"/>
            <w:szCs w:val="22"/>
          </w:rPr>
          <w:t>통제하였을</w:t>
        </w:r>
        <w:r w:rsidRPr="002D5ECC">
          <w:rPr>
            <w:rFonts w:eastAsia="나눔명조" w:hint="eastAsia"/>
            <w:sz w:val="20"/>
            <w:szCs w:val="22"/>
          </w:rPr>
          <w:t xml:space="preserve"> </w:t>
        </w:r>
        <w:r w:rsidRPr="002D5ECC">
          <w:rPr>
            <w:rFonts w:eastAsia="나눔명조" w:hint="eastAsia"/>
            <w:sz w:val="20"/>
            <w:szCs w:val="22"/>
          </w:rPr>
          <w:t>때에도</w:t>
        </w:r>
        <w:r w:rsidRPr="002D5ECC">
          <w:rPr>
            <w:rFonts w:eastAsia="나눔명조" w:hint="eastAsia"/>
            <w:sz w:val="20"/>
            <w:szCs w:val="22"/>
          </w:rPr>
          <w:t xml:space="preserve"> </w:t>
        </w:r>
        <w:r w:rsidRPr="002D5ECC">
          <w:rPr>
            <w:rFonts w:eastAsia="나눔명조" w:hint="eastAsia"/>
            <w:sz w:val="20"/>
            <w:szCs w:val="22"/>
          </w:rPr>
          <w:t>공공봉사동기에</w:t>
        </w:r>
        <w:r w:rsidRPr="002D5ECC">
          <w:rPr>
            <w:rFonts w:eastAsia="나눔명조" w:hint="eastAsia"/>
            <w:sz w:val="20"/>
            <w:szCs w:val="22"/>
          </w:rPr>
          <w:t xml:space="preserve"> </w:t>
        </w:r>
        <w:r w:rsidRPr="002D5ECC">
          <w:rPr>
            <w:rFonts w:eastAsia="나눔명조" w:hint="eastAsia"/>
            <w:sz w:val="20"/>
            <w:szCs w:val="22"/>
          </w:rPr>
          <w:t>통계적으로</w:t>
        </w:r>
        <w:r w:rsidRPr="002D5ECC">
          <w:rPr>
            <w:rFonts w:eastAsia="나눔명조" w:hint="eastAsia"/>
            <w:sz w:val="20"/>
            <w:szCs w:val="22"/>
          </w:rPr>
          <w:t xml:space="preserve"> </w:t>
        </w:r>
        <w:r w:rsidRPr="002D5ECC">
          <w:rPr>
            <w:rFonts w:eastAsia="나눔명조" w:hint="eastAsia"/>
            <w:sz w:val="20"/>
            <w:szCs w:val="22"/>
          </w:rPr>
          <w:t>유의미한</w:t>
        </w:r>
        <w:r w:rsidRPr="002D5ECC">
          <w:rPr>
            <w:rFonts w:eastAsia="나눔명조" w:hint="eastAsia"/>
            <w:sz w:val="20"/>
            <w:szCs w:val="22"/>
          </w:rPr>
          <w:t xml:space="preserve"> </w:t>
        </w:r>
        <w:r w:rsidRPr="002D5ECC">
          <w:rPr>
            <w:rFonts w:eastAsia="나눔명조" w:hint="eastAsia"/>
            <w:sz w:val="20"/>
            <w:szCs w:val="22"/>
          </w:rPr>
          <w:t>관계를</w:t>
        </w:r>
        <w:r w:rsidRPr="002D5ECC">
          <w:rPr>
            <w:rFonts w:eastAsia="나눔명조" w:hint="eastAsia"/>
            <w:sz w:val="20"/>
            <w:szCs w:val="22"/>
          </w:rPr>
          <w:t xml:space="preserve"> </w:t>
        </w:r>
        <w:r w:rsidRPr="002D5ECC">
          <w:rPr>
            <w:rFonts w:eastAsia="나눔명조" w:hint="eastAsia"/>
            <w:sz w:val="20"/>
            <w:szCs w:val="22"/>
          </w:rPr>
          <w:t>가지는</w:t>
        </w:r>
        <w:r w:rsidRPr="002D5ECC">
          <w:rPr>
            <w:rFonts w:eastAsia="나눔명조" w:hint="eastAsia"/>
            <w:sz w:val="20"/>
            <w:szCs w:val="22"/>
          </w:rPr>
          <w:t xml:space="preserve"> </w:t>
        </w:r>
        <w:r w:rsidRPr="002D5ECC">
          <w:rPr>
            <w:rFonts w:eastAsia="나눔명조" w:hint="eastAsia"/>
            <w:sz w:val="20"/>
            <w:szCs w:val="22"/>
          </w:rPr>
          <w:t>것을</w:t>
        </w:r>
        <w:r w:rsidRPr="002D5ECC">
          <w:rPr>
            <w:rFonts w:eastAsia="나눔명조" w:hint="eastAsia"/>
            <w:sz w:val="20"/>
            <w:szCs w:val="22"/>
          </w:rPr>
          <w:t xml:space="preserve"> </w:t>
        </w:r>
        <w:r w:rsidRPr="002D5ECC">
          <w:rPr>
            <w:rFonts w:eastAsia="나눔명조" w:hint="eastAsia"/>
            <w:sz w:val="20"/>
            <w:szCs w:val="22"/>
          </w:rPr>
          <w:t>확인할</w:t>
        </w:r>
        <w:r w:rsidRPr="002D5ECC">
          <w:rPr>
            <w:rFonts w:eastAsia="나눔명조" w:hint="eastAsia"/>
            <w:sz w:val="20"/>
            <w:szCs w:val="22"/>
          </w:rPr>
          <w:t xml:space="preserve"> </w:t>
        </w:r>
        <w:r w:rsidRPr="002D5ECC">
          <w:rPr>
            <w:rFonts w:eastAsia="나눔명조" w:hint="eastAsia"/>
            <w:sz w:val="20"/>
            <w:szCs w:val="22"/>
          </w:rPr>
          <w:t>수</w:t>
        </w:r>
        <w:r w:rsidRPr="002D5ECC">
          <w:rPr>
            <w:rFonts w:eastAsia="나눔명조" w:hint="eastAsia"/>
            <w:sz w:val="20"/>
            <w:szCs w:val="22"/>
          </w:rPr>
          <w:t xml:space="preserve"> </w:t>
        </w:r>
        <w:r w:rsidRPr="002D5ECC">
          <w:rPr>
            <w:rFonts w:eastAsia="나눔명조" w:hint="eastAsia"/>
            <w:sz w:val="20"/>
            <w:szCs w:val="22"/>
          </w:rPr>
          <w:t>있다</w:t>
        </w:r>
        <w:r w:rsidRPr="002D5ECC">
          <w:rPr>
            <w:rFonts w:eastAsia="나눔명조" w:hint="eastAsia"/>
            <w:sz w:val="20"/>
            <w:szCs w:val="22"/>
          </w:rPr>
          <w:t>.</w:t>
        </w:r>
        <w:r w:rsidRPr="002D5ECC">
          <w:rPr>
            <w:rFonts w:eastAsia="나눔명조"/>
            <w:sz w:val="20"/>
            <w:szCs w:val="22"/>
          </w:rPr>
          <w:t xml:space="preserve"> </w:t>
        </w:r>
        <w:r w:rsidRPr="002D5ECC">
          <w:rPr>
            <w:rFonts w:eastAsia="나눔명조" w:hint="eastAsia"/>
            <w:sz w:val="20"/>
            <w:szCs w:val="22"/>
          </w:rPr>
          <w:t>즉</w:t>
        </w:r>
        <w:r w:rsidRPr="002D5ECC">
          <w:rPr>
            <w:rFonts w:eastAsia="나눔명조" w:hint="eastAsia"/>
            <w:sz w:val="20"/>
            <w:szCs w:val="22"/>
          </w:rPr>
          <w:t>,</w:t>
        </w:r>
        <w:r w:rsidRPr="002D5ECC">
          <w:rPr>
            <w:rFonts w:eastAsia="나눔명조"/>
            <w:sz w:val="20"/>
            <w:szCs w:val="22"/>
          </w:rPr>
          <w:t xml:space="preserve"> </w:t>
        </w:r>
        <w:r w:rsidRPr="002D5ECC">
          <w:rPr>
            <w:rFonts w:eastAsia="나눔명조" w:hint="eastAsia"/>
            <w:sz w:val="20"/>
            <w:szCs w:val="22"/>
          </w:rPr>
          <w:t>리더십이</w:t>
        </w:r>
        <w:r w:rsidRPr="002D5ECC">
          <w:rPr>
            <w:rFonts w:eastAsia="나눔명조" w:hint="eastAsia"/>
            <w:sz w:val="20"/>
            <w:szCs w:val="22"/>
          </w:rPr>
          <w:t xml:space="preserve"> </w:t>
        </w:r>
        <w:r w:rsidRPr="002D5ECC">
          <w:rPr>
            <w:rFonts w:eastAsia="나눔명조" w:hint="eastAsia"/>
            <w:sz w:val="20"/>
            <w:szCs w:val="22"/>
          </w:rPr>
          <w:t>공공봉사동기를</w:t>
        </w:r>
        <w:r w:rsidRPr="002D5ECC">
          <w:rPr>
            <w:rFonts w:eastAsia="나눔명조" w:hint="eastAsia"/>
            <w:sz w:val="20"/>
            <w:szCs w:val="22"/>
          </w:rPr>
          <w:t xml:space="preserve"> </w:t>
        </w:r>
        <w:r w:rsidRPr="002D5ECC">
          <w:rPr>
            <w:rFonts w:eastAsia="나눔명조" w:hint="eastAsia"/>
            <w:sz w:val="20"/>
            <w:szCs w:val="22"/>
          </w:rPr>
          <w:t>견인하는</w:t>
        </w:r>
        <w:r w:rsidRPr="002D5ECC">
          <w:rPr>
            <w:rFonts w:eastAsia="나눔명조" w:hint="eastAsia"/>
            <w:sz w:val="20"/>
            <w:szCs w:val="22"/>
          </w:rPr>
          <w:t xml:space="preserve"> </w:t>
        </w:r>
        <w:r w:rsidRPr="002D5ECC">
          <w:rPr>
            <w:rFonts w:eastAsia="나눔명조" w:hint="eastAsia"/>
            <w:sz w:val="20"/>
            <w:szCs w:val="22"/>
          </w:rPr>
          <w:t>주요한</w:t>
        </w:r>
        <w:r w:rsidRPr="002D5ECC">
          <w:rPr>
            <w:rFonts w:eastAsia="나눔명조" w:hint="eastAsia"/>
            <w:sz w:val="20"/>
            <w:szCs w:val="22"/>
          </w:rPr>
          <w:t xml:space="preserve"> </w:t>
        </w:r>
        <w:r w:rsidRPr="002D5ECC">
          <w:rPr>
            <w:rFonts w:eastAsia="나눔명조" w:hint="eastAsia"/>
            <w:sz w:val="20"/>
            <w:szCs w:val="22"/>
          </w:rPr>
          <w:t>결정요인일</w:t>
        </w:r>
        <w:r w:rsidRPr="002D5ECC">
          <w:rPr>
            <w:rFonts w:eastAsia="나눔명조" w:hint="eastAsia"/>
            <w:sz w:val="20"/>
            <w:szCs w:val="22"/>
          </w:rPr>
          <w:t xml:space="preserve"> </w:t>
        </w:r>
        <w:r w:rsidRPr="002D5ECC">
          <w:rPr>
            <w:rFonts w:eastAsia="나눔명조" w:hint="eastAsia"/>
            <w:sz w:val="20"/>
            <w:szCs w:val="22"/>
          </w:rPr>
          <w:t>수</w:t>
        </w:r>
        <w:r w:rsidRPr="002D5ECC">
          <w:rPr>
            <w:rFonts w:eastAsia="나눔명조" w:hint="eastAsia"/>
            <w:sz w:val="20"/>
            <w:szCs w:val="22"/>
          </w:rPr>
          <w:t xml:space="preserve"> </w:t>
        </w:r>
        <w:r w:rsidRPr="002D5ECC">
          <w:rPr>
            <w:rFonts w:eastAsia="나눔명조" w:hint="eastAsia"/>
            <w:sz w:val="20"/>
            <w:szCs w:val="22"/>
          </w:rPr>
          <w:t>있다는</w:t>
        </w:r>
        <w:r w:rsidRPr="002D5ECC">
          <w:rPr>
            <w:rFonts w:eastAsia="나눔명조" w:hint="eastAsia"/>
            <w:sz w:val="20"/>
            <w:szCs w:val="22"/>
          </w:rPr>
          <w:t xml:space="preserve"> </w:t>
        </w:r>
        <w:r w:rsidRPr="002D5ECC">
          <w:rPr>
            <w:rFonts w:eastAsia="나눔명조" w:hint="eastAsia"/>
            <w:sz w:val="20"/>
            <w:szCs w:val="22"/>
          </w:rPr>
          <w:t>선행연구들의</w:t>
        </w:r>
        <w:r w:rsidRPr="002D5ECC">
          <w:rPr>
            <w:rFonts w:eastAsia="나눔명조" w:hint="eastAsia"/>
            <w:sz w:val="20"/>
            <w:szCs w:val="22"/>
          </w:rPr>
          <w:t xml:space="preserve"> </w:t>
        </w:r>
        <w:r w:rsidRPr="002D5ECC">
          <w:rPr>
            <w:rFonts w:eastAsia="나눔명조" w:hint="eastAsia"/>
            <w:sz w:val="20"/>
            <w:szCs w:val="22"/>
          </w:rPr>
          <w:t>이론적</w:t>
        </w:r>
        <w:r w:rsidRPr="002D5ECC">
          <w:rPr>
            <w:rFonts w:eastAsia="나눔명조" w:hint="eastAsia"/>
            <w:sz w:val="20"/>
            <w:szCs w:val="22"/>
          </w:rPr>
          <w:t xml:space="preserve"> </w:t>
        </w:r>
        <w:r w:rsidRPr="002D5ECC">
          <w:rPr>
            <w:rFonts w:eastAsia="나눔명조" w:hint="eastAsia"/>
            <w:sz w:val="20"/>
            <w:szCs w:val="22"/>
          </w:rPr>
          <w:t>기대와</w:t>
        </w:r>
        <w:r w:rsidRPr="002D5ECC">
          <w:rPr>
            <w:rFonts w:eastAsia="나눔명조" w:hint="eastAsia"/>
            <w:sz w:val="20"/>
            <w:szCs w:val="22"/>
          </w:rPr>
          <w:t xml:space="preserve"> </w:t>
        </w:r>
        <w:r w:rsidRPr="002D5ECC">
          <w:rPr>
            <w:rFonts w:eastAsia="나눔명조" w:hint="eastAsia"/>
            <w:sz w:val="20"/>
            <w:szCs w:val="22"/>
          </w:rPr>
          <w:t>부합하는</w:t>
        </w:r>
        <w:r w:rsidRPr="002D5ECC">
          <w:rPr>
            <w:rFonts w:eastAsia="나눔명조" w:hint="eastAsia"/>
            <w:sz w:val="20"/>
            <w:szCs w:val="22"/>
          </w:rPr>
          <w:t xml:space="preserve"> </w:t>
        </w:r>
        <w:r w:rsidRPr="002D5ECC">
          <w:rPr>
            <w:rFonts w:eastAsia="나눔명조" w:hint="eastAsia"/>
            <w:sz w:val="20"/>
            <w:szCs w:val="22"/>
          </w:rPr>
          <w:t>결과를</w:t>
        </w:r>
        <w:r w:rsidRPr="002D5ECC">
          <w:rPr>
            <w:rFonts w:eastAsia="나눔명조" w:hint="eastAsia"/>
            <w:sz w:val="20"/>
            <w:szCs w:val="22"/>
          </w:rPr>
          <w:t xml:space="preserve"> </w:t>
        </w:r>
        <w:r w:rsidRPr="002D5ECC">
          <w:rPr>
            <w:rFonts w:eastAsia="나눔명조" w:hint="eastAsia"/>
            <w:sz w:val="20"/>
            <w:szCs w:val="22"/>
          </w:rPr>
          <w:t>확인하였다</w:t>
        </w:r>
        <w:r w:rsidRPr="002D5ECC">
          <w:rPr>
            <w:rFonts w:eastAsia="나눔명조" w:hint="eastAsia"/>
            <w:sz w:val="20"/>
            <w:szCs w:val="22"/>
          </w:rPr>
          <w:t>.</w:t>
        </w:r>
      </w:ins>
    </w:p>
    <w:p w14:paraId="0C726171" w14:textId="77777777" w:rsidR="008534AE" w:rsidRPr="00A059AD" w:rsidRDefault="008534AE" w:rsidP="008534AE">
      <w:pPr>
        <w:wordWrap/>
        <w:spacing w:before="120" w:after="120" w:line="276" w:lineRule="auto"/>
        <w:rPr>
          <w:ins w:id="3712" w:author="Park, Sanghoon" w:date="2021-10-01T14:39:00Z"/>
          <w:rFonts w:eastAsia="나눔명조"/>
          <w:sz w:val="20"/>
          <w:szCs w:val="22"/>
        </w:rPr>
      </w:pPr>
    </w:p>
    <w:p w14:paraId="1B10E633" w14:textId="77777777" w:rsidR="008534AE" w:rsidRPr="00265BC3" w:rsidRDefault="008534AE" w:rsidP="008534AE">
      <w:pPr>
        <w:pStyle w:val="Caption"/>
        <w:keepNext/>
        <w:jc w:val="center"/>
        <w:rPr>
          <w:ins w:id="3713" w:author="Park, Sanghoon" w:date="2021-10-01T14:39:00Z"/>
          <w:rFonts w:ascii="나눔명조" w:eastAsia="나눔명조" w:hAnsi="나눔명조"/>
          <w:i w:val="0"/>
          <w:iCs w:val="0"/>
        </w:rPr>
      </w:pPr>
      <w:ins w:id="3714" w:author="Park, Sanghoon" w:date="2021-10-01T14:39:00Z">
        <w:r w:rsidRPr="00265BC3">
          <w:rPr>
            <w:rFonts w:ascii="나눔명조" w:eastAsia="나눔명조" w:hAnsi="나눔명조" w:hint="eastAsia"/>
            <w:i w:val="0"/>
            <w:iCs w:val="0"/>
          </w:rPr>
          <w:t xml:space="preserve">그림 </w:t>
        </w:r>
        <w:r>
          <w:rPr>
            <w:rFonts w:ascii="나눔명조" w:eastAsia="나눔명조" w:hAnsi="나눔명조"/>
            <w:i w:val="0"/>
            <w:iCs w:val="0"/>
          </w:rPr>
          <w:t>3</w:t>
        </w:r>
        <w:r w:rsidRPr="00265BC3">
          <w:rPr>
            <w:rFonts w:ascii="나눔명조" w:eastAsia="나눔명조" w:hAnsi="나눔명조"/>
            <w:i w:val="0"/>
            <w:iCs w:val="0"/>
          </w:rPr>
          <w:t xml:space="preserve">. </w:t>
        </w:r>
        <w:r w:rsidRPr="00265BC3">
          <w:rPr>
            <w:rFonts w:ascii="나눔명조" w:eastAsia="나눔명조" w:hAnsi="나눔명조" w:hint="eastAsia"/>
            <w:i w:val="0"/>
            <w:iCs w:val="0"/>
          </w:rPr>
          <w:t>협업/의사소통 수준에 따른 거래적 리더십의 공공봉사동기의 긍정적 응답에 대한 예측확률</w:t>
        </w:r>
      </w:ins>
    </w:p>
    <w:p w14:paraId="725BE434" w14:textId="77777777" w:rsidR="008534AE" w:rsidRDefault="008534AE" w:rsidP="008534AE">
      <w:pPr>
        <w:pStyle w:val="a"/>
        <w:spacing w:before="60" w:after="60"/>
        <w:rPr>
          <w:ins w:id="3715" w:author="Park, Sanghoon" w:date="2021-10-01T14:39:00Z"/>
          <w:rFonts w:ascii="Times New Roman" w:eastAsia="나눔명조"/>
          <w:szCs w:val="22"/>
        </w:rPr>
      </w:pPr>
      <w:ins w:id="3716" w:author="Park, Sanghoon" w:date="2021-10-01T14:39:00Z">
        <w:r>
          <w:rPr>
            <w:rFonts w:eastAsia="나눔명조"/>
            <w:noProof/>
            <w:szCs w:val="22"/>
          </w:rPr>
          <w:drawing>
            <wp:inline distT="0" distB="0" distL="0" distR="0" wp14:anchorId="4A4E8923" wp14:editId="41EFF36F">
              <wp:extent cx="5731510" cy="286575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ins>
    </w:p>
    <w:p w14:paraId="5DBB7FFF" w14:textId="0E46E62E" w:rsidR="008534AE" w:rsidRDefault="008534AE" w:rsidP="008534AE">
      <w:pPr>
        <w:wordWrap/>
        <w:spacing w:before="120" w:after="120" w:line="276" w:lineRule="auto"/>
        <w:rPr>
          <w:ins w:id="3717" w:author="Park, Sanghoon" w:date="2021-10-01T14:39:00Z"/>
          <w:rFonts w:eastAsia="나눔명조"/>
          <w:sz w:val="20"/>
          <w:szCs w:val="22"/>
        </w:rPr>
      </w:pPr>
    </w:p>
    <w:p w14:paraId="5A8E67E5" w14:textId="69B062AB" w:rsidR="00B217AE" w:rsidRPr="00A059AD" w:rsidDel="00B217AE" w:rsidRDefault="00B217AE">
      <w:pPr>
        <w:wordWrap/>
        <w:spacing w:before="120" w:after="120" w:line="276" w:lineRule="auto"/>
        <w:rPr>
          <w:ins w:id="3718" w:author="Park, Sanghoon" w:date="2021-10-01T14:20:00Z"/>
          <w:del w:id="3719" w:author="Park, Sanghoon" w:date="2021-10-01T14:22:00Z"/>
          <w:rFonts w:eastAsia="나눔명조"/>
          <w:sz w:val="20"/>
          <w:szCs w:val="22"/>
        </w:rPr>
      </w:pPr>
      <w:ins w:id="3720" w:author="Park, Sanghoon" w:date="2021-10-01T14:20:00Z">
        <w:del w:id="3721" w:author="Park, Sanghoon" w:date="2021-10-01T14:22:00Z">
          <w:r w:rsidRPr="00A059AD" w:rsidDel="00B217AE">
            <w:rPr>
              <w:rFonts w:eastAsia="나눔명조" w:hint="eastAsia"/>
              <w:sz w:val="20"/>
              <w:szCs w:val="22"/>
            </w:rPr>
            <w:delText>직관적으로</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분석</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결과를</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살펴보기</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위하여</w:delText>
          </w:r>
          <w:r w:rsidRPr="00A059AD" w:rsidDel="00B217AE">
            <w:rPr>
              <w:rFonts w:eastAsia="나눔명조"/>
              <w:sz w:val="20"/>
              <w:szCs w:val="22"/>
            </w:rPr>
            <w:delText xml:space="preserve">, </w:delText>
          </w:r>
          <w:r w:rsidRPr="00A059AD" w:rsidDel="00B217AE">
            <w:rPr>
              <w:rFonts w:eastAsia="나눔명조" w:hint="eastAsia"/>
              <w:sz w:val="20"/>
              <w:szCs w:val="22"/>
            </w:rPr>
            <w:delText>주어진</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표본에서</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거래적</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리더십의</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최소값</w:delText>
          </w:r>
          <w:r w:rsidRPr="00A059AD" w:rsidDel="00B217AE">
            <w:rPr>
              <w:rFonts w:eastAsia="나눔명조"/>
              <w:sz w:val="20"/>
              <w:szCs w:val="22"/>
            </w:rPr>
            <w:delText xml:space="preserve">, </w:delText>
          </w:r>
          <w:r w:rsidRPr="00A059AD" w:rsidDel="00B217AE">
            <w:rPr>
              <w:rFonts w:eastAsia="나눔명조" w:hint="eastAsia"/>
              <w:sz w:val="20"/>
              <w:szCs w:val="22"/>
            </w:rPr>
            <w:delText>평균값</w:delText>
          </w:r>
          <w:r w:rsidRPr="00A059AD" w:rsidDel="00B217AE">
            <w:rPr>
              <w:rFonts w:eastAsia="나눔명조"/>
              <w:sz w:val="20"/>
              <w:szCs w:val="22"/>
            </w:rPr>
            <w:delText xml:space="preserve">, </w:delText>
          </w:r>
          <w:r w:rsidRPr="00A059AD" w:rsidDel="00B217AE">
            <w:rPr>
              <w:rFonts w:eastAsia="나눔명조" w:hint="eastAsia"/>
              <w:sz w:val="20"/>
              <w:szCs w:val="22"/>
            </w:rPr>
            <w:delText>최대값일</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경우</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협업</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및</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의사소통</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수준에</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따라</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공공봉사동기에</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관한</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문항에</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긍정적인</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응답을</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할</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예측확률을</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추정하였다</w:delText>
          </w:r>
          <w:r w:rsidRPr="00A059AD" w:rsidDel="00B217AE">
            <w:rPr>
              <w:rFonts w:eastAsia="나눔명조"/>
              <w:sz w:val="20"/>
              <w:szCs w:val="22"/>
            </w:rPr>
            <w:delText>. &lt;</w:delText>
          </w:r>
          <w:r w:rsidRPr="00A059AD" w:rsidDel="00B217AE">
            <w:rPr>
              <w:rFonts w:eastAsia="나눔명조" w:hint="eastAsia"/>
              <w:sz w:val="20"/>
              <w:szCs w:val="22"/>
            </w:rPr>
            <w:delText>그림</w:delText>
          </w:r>
          <w:r w:rsidRPr="00A059AD" w:rsidDel="00B217AE">
            <w:rPr>
              <w:rFonts w:eastAsia="나눔명조" w:hint="eastAsia"/>
              <w:sz w:val="20"/>
              <w:szCs w:val="22"/>
            </w:rPr>
            <w:delText xml:space="preserve"> </w:delText>
          </w:r>
          <w:r w:rsidRPr="00A059AD" w:rsidDel="00B217AE">
            <w:rPr>
              <w:rFonts w:eastAsia="나눔명조"/>
              <w:sz w:val="20"/>
              <w:szCs w:val="22"/>
            </w:rPr>
            <w:delText>3&gt;</w:delText>
          </w:r>
          <w:r w:rsidRPr="00A059AD" w:rsidDel="00B217AE">
            <w:rPr>
              <w:rFonts w:eastAsia="나눔명조" w:hint="eastAsia"/>
              <w:sz w:val="20"/>
              <w:szCs w:val="22"/>
            </w:rPr>
            <w:delText>은</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소속된</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조직의</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거래적</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리더십이</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낮다고</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응답한</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응답자들의</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경우</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협업</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및</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의사소통의</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수준이</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높아지더라도</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공공봉사동기에</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대해</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긍정적으로</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응답할</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확률이</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감소할</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것으로</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나타났으며</w:delText>
          </w:r>
          <w:r w:rsidRPr="00A059AD" w:rsidDel="00B217AE">
            <w:rPr>
              <w:rFonts w:eastAsia="나눔명조"/>
              <w:sz w:val="20"/>
              <w:szCs w:val="22"/>
            </w:rPr>
            <w:delText xml:space="preserve">, </w:delText>
          </w:r>
          <w:r w:rsidRPr="00A059AD" w:rsidDel="00B217AE">
            <w:rPr>
              <w:rFonts w:eastAsia="나눔명조" w:hint="eastAsia"/>
              <w:sz w:val="20"/>
              <w:szCs w:val="22"/>
            </w:rPr>
            <w:delText>평균</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혹은</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높은</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수준의</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거래적</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리더십의</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조직원들의</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경우</w:delText>
          </w:r>
          <w:r w:rsidRPr="00A059AD" w:rsidDel="00B217AE">
            <w:rPr>
              <w:rFonts w:eastAsia="나눔명조"/>
              <w:sz w:val="20"/>
              <w:szCs w:val="22"/>
            </w:rPr>
            <w:delText xml:space="preserve">, </w:delText>
          </w:r>
          <w:r w:rsidRPr="00A059AD" w:rsidDel="00B217AE">
            <w:rPr>
              <w:rFonts w:eastAsia="나눔명조" w:hint="eastAsia"/>
              <w:sz w:val="20"/>
              <w:szCs w:val="22"/>
            </w:rPr>
            <w:delText>협력</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및</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의사소통</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수준이</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증가할수록</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공공봉사동기에</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대해</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긍정적</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응답을</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할</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확률이</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증가하는</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것을</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확인할</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수</w:delText>
          </w:r>
          <w:r w:rsidRPr="00A059AD" w:rsidDel="00B217AE">
            <w:rPr>
              <w:rFonts w:eastAsia="나눔명조" w:hint="eastAsia"/>
              <w:sz w:val="20"/>
              <w:szCs w:val="22"/>
            </w:rPr>
            <w:delText xml:space="preserve"> </w:delText>
          </w:r>
          <w:r w:rsidRPr="00A059AD" w:rsidDel="00B217AE">
            <w:rPr>
              <w:rFonts w:eastAsia="나눔명조" w:hint="eastAsia"/>
              <w:sz w:val="20"/>
              <w:szCs w:val="22"/>
            </w:rPr>
            <w:delText>있다</w:delText>
          </w:r>
          <w:r w:rsidRPr="00A059AD" w:rsidDel="00B217AE">
            <w:rPr>
              <w:rFonts w:eastAsia="나눔명조"/>
              <w:sz w:val="20"/>
              <w:szCs w:val="22"/>
            </w:rPr>
            <w:delText>.</w:delText>
          </w:r>
        </w:del>
      </w:ins>
    </w:p>
    <w:p w14:paraId="1A408A44" w14:textId="4C7B1CB6" w:rsidR="0044366C" w:rsidDel="00B217AE" w:rsidRDefault="0044366C" w:rsidP="00265BC3">
      <w:pPr>
        <w:wordWrap/>
        <w:spacing w:before="120" w:after="120" w:line="276" w:lineRule="auto"/>
        <w:rPr>
          <w:del w:id="3722" w:author="Park, Sanghoon" w:date="2021-10-01T14:18:00Z"/>
          <w:rFonts w:eastAsia="나눔명조"/>
          <w:sz w:val="20"/>
          <w:szCs w:val="22"/>
        </w:rPr>
      </w:pPr>
    </w:p>
    <w:p w14:paraId="408F34CF" w14:textId="444BED40" w:rsidR="00FF0631" w:rsidDel="0044366C" w:rsidRDefault="00FF0631" w:rsidP="00265BC3">
      <w:pPr>
        <w:wordWrap/>
        <w:spacing w:before="120" w:after="120" w:line="276" w:lineRule="auto"/>
        <w:rPr>
          <w:del w:id="3723" w:author="Park, Sanghoon" w:date="2021-10-01T12:14:00Z"/>
          <w:rFonts w:eastAsia="나눔명조"/>
          <w:sz w:val="20"/>
          <w:szCs w:val="22"/>
        </w:rPr>
      </w:pPr>
      <w:commentRangeStart w:id="3724"/>
      <w:commentRangeStart w:id="3725"/>
      <w:del w:id="3726" w:author="Park, Sanghoon" w:date="2021-10-01T12:14:00Z">
        <w:r w:rsidRPr="00FF0631" w:rsidDel="0044366C">
          <w:rPr>
            <w:rFonts w:eastAsia="나눔명조" w:hint="eastAsia"/>
            <w:sz w:val="20"/>
            <w:szCs w:val="22"/>
          </w:rPr>
          <w:delText>먼저</w:delText>
        </w:r>
        <w:r w:rsidRPr="00FF0631" w:rsidDel="0044366C">
          <w:rPr>
            <w:rFonts w:eastAsia="나눔명조" w:hint="eastAsia"/>
            <w:sz w:val="20"/>
            <w:szCs w:val="22"/>
          </w:rPr>
          <w:delText xml:space="preserve"> </w:delText>
        </w:r>
        <w:r w:rsidRPr="00FF0631" w:rsidDel="0044366C">
          <w:rPr>
            <w:rFonts w:eastAsia="나눔명조"/>
            <w:sz w:val="20"/>
            <w:szCs w:val="22"/>
          </w:rPr>
          <w:delText>&lt;</w:delText>
        </w:r>
        <w:r w:rsidRPr="00FF0631" w:rsidDel="0044366C">
          <w:rPr>
            <w:rFonts w:eastAsia="나눔명조" w:hint="eastAsia"/>
            <w:sz w:val="20"/>
            <w:szCs w:val="22"/>
          </w:rPr>
          <w:delText>표</w:delText>
        </w:r>
        <w:r w:rsidRPr="00FF0631" w:rsidDel="0044366C">
          <w:rPr>
            <w:rFonts w:eastAsia="나눔명조" w:hint="eastAsia"/>
            <w:sz w:val="20"/>
            <w:szCs w:val="22"/>
          </w:rPr>
          <w:delText xml:space="preserve"> </w:delText>
        </w:r>
        <w:r w:rsidRPr="00FF0631" w:rsidDel="0044366C">
          <w:rPr>
            <w:rFonts w:eastAsia="나눔명조"/>
            <w:sz w:val="20"/>
            <w:szCs w:val="22"/>
          </w:rPr>
          <w:delText>7&gt;</w:delText>
        </w:r>
        <w:r w:rsidRPr="00FF0631" w:rsidDel="0044366C">
          <w:rPr>
            <w:rFonts w:eastAsia="나눔명조" w:hint="eastAsia"/>
            <w:sz w:val="20"/>
            <w:szCs w:val="22"/>
          </w:rPr>
          <w:delText>은</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공공봉사동기를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측정하기</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위한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문항</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중</w:delText>
        </w:r>
        <w:r w:rsidRPr="00FF0631" w:rsidDel="0044366C">
          <w:rPr>
            <w:rFonts w:eastAsia="나눔명조" w:hint="eastAsia"/>
            <w:sz w:val="20"/>
            <w:szCs w:val="22"/>
          </w:rPr>
          <w:delText xml:space="preserve"> </w:delText>
        </w:r>
        <w:r w:rsidRPr="00FF0631" w:rsidDel="0044366C">
          <w:rPr>
            <w:rFonts w:eastAsia="나눔명조"/>
            <w:sz w:val="20"/>
            <w:szCs w:val="22"/>
          </w:rPr>
          <w:delText>“</w:delText>
        </w:r>
        <w:r w:rsidRPr="00FF0631" w:rsidDel="0044366C">
          <w:rPr>
            <w:rFonts w:eastAsia="나눔명조" w:hint="eastAsia"/>
            <w:sz w:val="20"/>
            <w:szCs w:val="22"/>
          </w:rPr>
          <w:delText>사회에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어떤</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바람직한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변화를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가져오는</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것이</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개인적인</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성취보다</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더욱</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큰</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의미가</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있다</w:delText>
        </w:r>
        <w:r w:rsidRPr="00FF0631" w:rsidDel="0044366C">
          <w:rPr>
            <w:rFonts w:eastAsia="나눔명조"/>
            <w:sz w:val="20"/>
            <w:szCs w:val="22"/>
          </w:rPr>
          <w:delText>.”</w:delText>
        </w:r>
        <w:r w:rsidR="00265BC3" w:rsidRPr="00FF6C62" w:rsidDel="0044366C">
          <w:rPr>
            <w:rStyle w:val="FootnoteReference"/>
            <w:rPrChange w:id="3727" w:author="Park, Sanghoon" w:date="2021-10-01T09:01:00Z">
              <w:rPr>
                <w:rStyle w:val="FootnoteReference"/>
                <w:rFonts w:eastAsia="나눔명조"/>
                <w:sz w:val="20"/>
                <w:szCs w:val="22"/>
              </w:rPr>
            </w:rPrChange>
          </w:rPr>
          <w:footnoteReference w:id="6"/>
        </w:r>
        <w:commentRangeEnd w:id="3724"/>
        <w:r w:rsidR="00F63613" w:rsidDel="0044366C">
          <w:rPr>
            <w:rStyle w:val="CommentReference"/>
          </w:rPr>
          <w:commentReference w:id="3724"/>
        </w:r>
        <w:commentRangeEnd w:id="3725"/>
        <w:r w:rsidR="00D26274" w:rsidDel="0044366C">
          <w:rPr>
            <w:rStyle w:val="CommentReference"/>
          </w:rPr>
          <w:commentReference w:id="3725"/>
        </w:r>
        <w:r w:rsidRPr="00FF0631" w:rsidDel="0044366C">
          <w:rPr>
            <w:rFonts w:eastAsia="나눔명조" w:hint="eastAsia"/>
            <w:sz w:val="20"/>
            <w:szCs w:val="22"/>
          </w:rPr>
          <w:delText>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대해</w:delText>
        </w:r>
        <w:r w:rsidRPr="00FF0631" w:rsidDel="0044366C">
          <w:rPr>
            <w:rFonts w:eastAsia="나눔명조" w:hint="eastAsia"/>
            <w:sz w:val="20"/>
            <w:szCs w:val="22"/>
          </w:rPr>
          <w:delText xml:space="preserve"> </w:delText>
        </w:r>
        <w:r w:rsidRPr="00FF0631" w:rsidDel="0044366C">
          <w:rPr>
            <w:rFonts w:eastAsia="나눔명조"/>
            <w:sz w:val="20"/>
            <w:szCs w:val="22"/>
          </w:rPr>
          <w:delText>“</w:delText>
        </w:r>
        <w:r w:rsidRPr="00FF0631" w:rsidDel="0044366C">
          <w:rPr>
            <w:rFonts w:eastAsia="나눔명조" w:hint="eastAsia"/>
            <w:sz w:val="20"/>
            <w:szCs w:val="22"/>
          </w:rPr>
          <w:delText>매우</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그렇다</w:delText>
        </w:r>
        <w:r w:rsidRPr="00FF0631" w:rsidDel="0044366C">
          <w:rPr>
            <w:rFonts w:eastAsia="나눔명조"/>
            <w:sz w:val="20"/>
            <w:szCs w:val="22"/>
          </w:rPr>
          <w:delText xml:space="preserve">” </w:delText>
        </w:r>
        <w:r w:rsidRPr="00FF0631" w:rsidDel="0044366C">
          <w:rPr>
            <w:rFonts w:eastAsia="나눔명조" w:hint="eastAsia"/>
            <w:sz w:val="20"/>
            <w:szCs w:val="22"/>
          </w:rPr>
          <w:delText>또는</w:delText>
        </w:r>
        <w:r w:rsidRPr="00FF0631" w:rsidDel="0044366C">
          <w:rPr>
            <w:rFonts w:eastAsia="나눔명조" w:hint="eastAsia"/>
            <w:sz w:val="20"/>
            <w:szCs w:val="22"/>
          </w:rPr>
          <w:delText xml:space="preserve"> </w:delText>
        </w:r>
        <w:r w:rsidRPr="00FF0631" w:rsidDel="0044366C">
          <w:rPr>
            <w:rFonts w:eastAsia="나눔명조"/>
            <w:sz w:val="20"/>
            <w:szCs w:val="22"/>
          </w:rPr>
          <w:delText>“</w:delText>
        </w:r>
        <w:r w:rsidRPr="00FF0631" w:rsidDel="0044366C">
          <w:rPr>
            <w:rFonts w:eastAsia="나눔명조" w:hint="eastAsia"/>
            <w:sz w:val="20"/>
            <w:szCs w:val="22"/>
          </w:rPr>
          <w:delText>그렇다</w:delText>
        </w:r>
        <w:r w:rsidRPr="00FF0631" w:rsidDel="0044366C">
          <w:rPr>
            <w:rFonts w:eastAsia="나눔명조"/>
            <w:sz w:val="20"/>
            <w:szCs w:val="22"/>
          </w:rPr>
          <w:delText>”</w:delText>
        </w:r>
        <w:r w:rsidRPr="00FF0631" w:rsidDel="0044366C">
          <w:rPr>
            <w:rFonts w:eastAsia="나눔명조" w:hint="eastAsia"/>
            <w:sz w:val="20"/>
            <w:szCs w:val="22"/>
          </w:rPr>
          <w:delText>라고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응답한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경우를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설명하기</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위한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이항로지스틱</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회귀분석</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결과를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제시하고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있다</w:delText>
        </w:r>
        <w:r w:rsidRPr="00FF0631" w:rsidDel="0044366C">
          <w:rPr>
            <w:rFonts w:eastAsia="나눔명조"/>
            <w:sz w:val="20"/>
            <w:szCs w:val="22"/>
          </w:rPr>
          <w:delText>. &lt;</w:delText>
        </w:r>
        <w:r w:rsidRPr="00FF0631" w:rsidDel="0044366C">
          <w:rPr>
            <w:rFonts w:eastAsia="나눔명조" w:hint="eastAsia"/>
            <w:sz w:val="20"/>
            <w:szCs w:val="22"/>
          </w:rPr>
          <w:delText>모델</w:delText>
        </w:r>
        <w:r w:rsidRPr="00FF0631" w:rsidDel="0044366C">
          <w:rPr>
            <w:rFonts w:eastAsia="나눔명조" w:hint="eastAsia"/>
            <w:sz w:val="20"/>
            <w:szCs w:val="22"/>
          </w:rPr>
          <w:delText xml:space="preserve"> </w:delText>
        </w:r>
        <w:r w:rsidRPr="00FF0631" w:rsidDel="0044366C">
          <w:rPr>
            <w:rFonts w:eastAsia="나눔명조"/>
            <w:sz w:val="20"/>
            <w:szCs w:val="22"/>
          </w:rPr>
          <w:delText>1&gt;</w:delText>
        </w:r>
        <w:r w:rsidRPr="00FF0631" w:rsidDel="0044366C">
          <w:rPr>
            <w:rFonts w:eastAsia="나눔명조" w:hint="eastAsia"/>
            <w:sz w:val="20"/>
            <w:szCs w:val="22"/>
          </w:rPr>
          <w:delText>은</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첫</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번째</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가설과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번째</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가설을</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검정하기</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위한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모델로</w:delText>
        </w:r>
        <w:r w:rsidRPr="00FF0631" w:rsidDel="0044366C">
          <w:rPr>
            <w:rFonts w:eastAsia="나눔명조"/>
            <w:sz w:val="20"/>
            <w:szCs w:val="22"/>
          </w:rPr>
          <w:delText xml:space="preserve">, </w:delText>
        </w:r>
        <w:r w:rsidRPr="00FF0631" w:rsidDel="0044366C">
          <w:rPr>
            <w:rFonts w:eastAsia="나눔명조" w:hint="eastAsia"/>
            <w:sz w:val="20"/>
            <w:szCs w:val="22"/>
          </w:rPr>
          <w:delText>공공봉사동기에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영향을</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미칠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수</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있는</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다른</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요인들―성과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관리</w:delText>
        </w:r>
        <w:r w:rsidRPr="00FF0631" w:rsidDel="0044366C">
          <w:rPr>
            <w:rFonts w:eastAsia="나눔명조"/>
            <w:sz w:val="20"/>
            <w:szCs w:val="22"/>
          </w:rPr>
          <w:delText xml:space="preserve">, </w:delText>
        </w:r>
        <w:r w:rsidRPr="00FF0631" w:rsidDel="0044366C">
          <w:rPr>
            <w:rFonts w:eastAsia="나눔명조" w:hint="eastAsia"/>
            <w:sz w:val="20"/>
            <w:szCs w:val="22"/>
          </w:rPr>
          <w:delText>조직문화</w:delText>
        </w:r>
        <w:r w:rsidRPr="00FF0631" w:rsidDel="0044366C">
          <w:rPr>
            <w:rFonts w:eastAsia="나눔명조"/>
            <w:sz w:val="20"/>
            <w:szCs w:val="22"/>
          </w:rPr>
          <w:delText xml:space="preserve">, </w:delText>
        </w:r>
        <w:r w:rsidRPr="00FF0631" w:rsidDel="0044366C">
          <w:rPr>
            <w:rFonts w:eastAsia="나눔명조" w:hint="eastAsia"/>
            <w:sz w:val="20"/>
            <w:szCs w:val="22"/>
          </w:rPr>
          <w:delText>그리고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응답자의</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인구통계학적</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요인들</w:delText>
        </w:r>
        <w:r w:rsidRPr="00FF0631" w:rsidDel="0044366C">
          <w:rPr>
            <w:rFonts w:eastAsia="나눔명조"/>
            <w:sz w:val="20"/>
            <w:szCs w:val="22"/>
          </w:rPr>
          <w:delText>(</w:delText>
        </w:r>
        <w:r w:rsidRPr="00FF0631" w:rsidDel="0044366C">
          <w:rPr>
            <w:rFonts w:eastAsia="나눔명조" w:hint="eastAsia"/>
            <w:sz w:val="20"/>
            <w:szCs w:val="22"/>
          </w:rPr>
          <w:delText>성별</w:delText>
        </w:r>
        <w:r w:rsidRPr="00FF0631" w:rsidDel="0044366C">
          <w:rPr>
            <w:rFonts w:eastAsia="나눔명조"/>
            <w:sz w:val="20"/>
            <w:szCs w:val="22"/>
          </w:rPr>
          <w:delText xml:space="preserve">, </w:delText>
        </w:r>
        <w:r w:rsidRPr="00FF0631" w:rsidDel="0044366C">
          <w:rPr>
            <w:rFonts w:eastAsia="나눔명조" w:hint="eastAsia"/>
            <w:sz w:val="20"/>
            <w:szCs w:val="22"/>
          </w:rPr>
          <w:delText>연량</w:delText>
        </w:r>
        <w:r w:rsidRPr="00FF0631" w:rsidDel="0044366C">
          <w:rPr>
            <w:rFonts w:eastAsia="나눔명조"/>
            <w:sz w:val="20"/>
            <w:szCs w:val="22"/>
          </w:rPr>
          <w:delText xml:space="preserve">, </w:delText>
        </w:r>
        <w:r w:rsidRPr="00FF0631" w:rsidDel="0044366C">
          <w:rPr>
            <w:rFonts w:eastAsia="나눔명조" w:hint="eastAsia"/>
            <w:sz w:val="20"/>
            <w:szCs w:val="22"/>
          </w:rPr>
          <w:delText>결혼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여부</w:delText>
        </w:r>
        <w:r w:rsidRPr="00FF0631" w:rsidDel="0044366C">
          <w:rPr>
            <w:rFonts w:eastAsia="나눔명조"/>
            <w:sz w:val="20"/>
            <w:szCs w:val="22"/>
          </w:rPr>
          <w:delText xml:space="preserve">, </w:delText>
        </w:r>
        <w:r w:rsidRPr="00FF0631" w:rsidDel="0044366C">
          <w:rPr>
            <w:rFonts w:eastAsia="나눔명조" w:hint="eastAsia"/>
            <w:sz w:val="20"/>
            <w:szCs w:val="22"/>
          </w:rPr>
          <w:delText>자녀의</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수</w:delText>
        </w:r>
        <w:r w:rsidRPr="00FF0631" w:rsidDel="0044366C">
          <w:rPr>
            <w:rFonts w:eastAsia="나눔명조"/>
            <w:sz w:val="20"/>
            <w:szCs w:val="22"/>
          </w:rPr>
          <w:delText xml:space="preserve">, </w:delText>
        </w:r>
        <w:r w:rsidRPr="00FF0631" w:rsidDel="0044366C">
          <w:rPr>
            <w:rFonts w:eastAsia="나눔명조" w:hint="eastAsia"/>
            <w:sz w:val="20"/>
            <w:szCs w:val="22"/>
          </w:rPr>
          <w:delText>현재</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학력</w:delText>
        </w:r>
        <w:r w:rsidRPr="00FF0631" w:rsidDel="0044366C">
          <w:rPr>
            <w:rFonts w:eastAsia="나눔명조"/>
            <w:sz w:val="20"/>
            <w:szCs w:val="22"/>
          </w:rPr>
          <w:delText xml:space="preserve">, </w:delText>
        </w:r>
        <w:r w:rsidRPr="00FF0631" w:rsidDel="0044366C">
          <w:rPr>
            <w:rFonts w:eastAsia="나눔명조" w:hint="eastAsia"/>
            <w:sz w:val="20"/>
            <w:szCs w:val="22"/>
          </w:rPr>
          <w:delText>현재</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직급</w:delText>
        </w:r>
        <w:r w:rsidRPr="00FF0631" w:rsidDel="0044366C">
          <w:rPr>
            <w:rFonts w:eastAsia="나눔명조"/>
            <w:sz w:val="20"/>
            <w:szCs w:val="22"/>
          </w:rPr>
          <w:delText xml:space="preserve">, </w:delText>
        </w:r>
        <w:r w:rsidRPr="00FF0631" w:rsidDel="0044366C">
          <w:rPr>
            <w:rFonts w:eastAsia="나눔명조" w:hint="eastAsia"/>
            <w:sz w:val="20"/>
            <w:szCs w:val="22"/>
          </w:rPr>
          <w:delText>주평균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근무시간</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및</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주평균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초과근무시간</w:delText>
        </w:r>
        <w:r w:rsidRPr="00FF0631" w:rsidDel="0044366C">
          <w:rPr>
            <w:rFonts w:eastAsia="나눔명조"/>
            <w:sz w:val="20"/>
            <w:szCs w:val="22"/>
          </w:rPr>
          <w:delText>)</w:delText>
        </w:r>
        <w:r w:rsidRPr="00FF0631" w:rsidDel="0044366C">
          <w:rPr>
            <w:rFonts w:eastAsia="나눔명조" w:hint="eastAsia"/>
            <w:sz w:val="20"/>
            <w:szCs w:val="22"/>
          </w:rPr>
          <w:delText>을</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통제하였을</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때</w:delText>
        </w:r>
        <w:r w:rsidRPr="00FF0631" w:rsidDel="0044366C">
          <w:rPr>
            <w:rFonts w:eastAsia="나눔명조"/>
            <w:sz w:val="20"/>
            <w:szCs w:val="22"/>
          </w:rPr>
          <w:delText xml:space="preserve">, </w:delText>
        </w:r>
        <w:r w:rsidRPr="00FF0631" w:rsidDel="0044366C">
          <w:rPr>
            <w:rFonts w:eastAsia="나눔명조" w:hint="eastAsia"/>
            <w:sz w:val="20"/>
            <w:szCs w:val="22"/>
          </w:rPr>
          <w:delText>응답자들이</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속한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관료조직</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내</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거래적</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리더십과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변혁적</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리더십</w:delText>
        </w:r>
        <w:r w:rsidRPr="00FF0631" w:rsidDel="0044366C">
          <w:rPr>
            <w:rFonts w:eastAsia="나눔명조"/>
            <w:sz w:val="20"/>
            <w:szCs w:val="22"/>
          </w:rPr>
          <w:delText xml:space="preserve">, </w:delText>
        </w:r>
        <w:r w:rsidRPr="00FF0631" w:rsidDel="0044366C">
          <w:rPr>
            <w:rFonts w:eastAsia="나눔명조" w:hint="eastAsia"/>
            <w:sz w:val="20"/>
            <w:szCs w:val="22"/>
          </w:rPr>
          <w:delText>그리고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협업</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및</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의사소통</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수준의</w:delText>
        </w:r>
        <w:r w:rsidRPr="00FF0631" w:rsidDel="0044366C">
          <w:rPr>
            <w:rFonts w:eastAsia="나눔명조" w:hint="eastAsia"/>
            <w:sz w:val="20"/>
            <w:szCs w:val="22"/>
          </w:rPr>
          <w:delText xml:space="preserve"> </w:delText>
        </w:r>
        <w:r w:rsidRPr="00FF0631" w:rsidDel="0044366C">
          <w:rPr>
            <w:rFonts w:eastAsia="나눔명조"/>
            <w:sz w:val="20"/>
            <w:szCs w:val="22"/>
          </w:rPr>
          <w:delText xml:space="preserve">1 </w:delText>
        </w:r>
        <w:r w:rsidRPr="00FF0631" w:rsidDel="0044366C">
          <w:rPr>
            <w:rFonts w:eastAsia="나눔명조" w:hint="eastAsia"/>
            <w:sz w:val="20"/>
            <w:szCs w:val="22"/>
          </w:rPr>
          <w:delText>표준편차만큼의</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변화가</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공공봉사동기에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대한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응답에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미치는</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관계를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살펴본</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것이다</w:delText>
        </w:r>
        <w:r w:rsidRPr="00FF0631" w:rsidDel="0044366C">
          <w:rPr>
            <w:rFonts w:eastAsia="나눔명조"/>
            <w:sz w:val="20"/>
            <w:szCs w:val="22"/>
          </w:rPr>
          <w:delText>. &lt;</w:delText>
        </w:r>
        <w:r w:rsidRPr="00FF0631" w:rsidDel="0044366C">
          <w:rPr>
            <w:rFonts w:eastAsia="나눔명조" w:hint="eastAsia"/>
            <w:sz w:val="20"/>
            <w:szCs w:val="22"/>
          </w:rPr>
          <w:delText>모델</w:delText>
        </w:r>
        <w:r w:rsidRPr="00FF0631" w:rsidDel="0044366C">
          <w:rPr>
            <w:rFonts w:eastAsia="나눔명조" w:hint="eastAsia"/>
            <w:sz w:val="20"/>
            <w:szCs w:val="22"/>
          </w:rPr>
          <w:delText xml:space="preserve"> </w:delText>
        </w:r>
        <w:r w:rsidRPr="00FF0631" w:rsidDel="0044366C">
          <w:rPr>
            <w:rFonts w:eastAsia="나눔명조"/>
            <w:sz w:val="20"/>
            <w:szCs w:val="22"/>
          </w:rPr>
          <w:delText>1&gt;</w:delText>
        </w:r>
        <w:r w:rsidRPr="00FF0631" w:rsidDel="0044366C">
          <w:rPr>
            <w:rFonts w:eastAsia="나눔명조" w:hint="eastAsia"/>
            <w:sz w:val="20"/>
            <w:szCs w:val="22"/>
          </w:rPr>
          <w:delText>은</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주요</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예측변수</w:delText>
        </w:r>
        <w:r w:rsidDel="0044366C">
          <w:rPr>
            <w:rFonts w:eastAsia="나눔명조" w:hint="eastAsia"/>
            <w:sz w:val="20"/>
            <w:szCs w:val="22"/>
          </w:rPr>
          <w:delText>인</w:delText>
        </w:r>
        <w:r w:rsidDel="0044366C">
          <w:rPr>
            <w:rFonts w:eastAsia="나눔명조" w:hint="eastAsia"/>
            <w:sz w:val="20"/>
            <w:szCs w:val="22"/>
          </w:rPr>
          <w:delText xml:space="preserve"> </w:delText>
        </w:r>
        <w:r w:rsidDel="0044366C">
          <w:rPr>
            <w:rFonts w:eastAsia="나눔명조" w:hint="eastAsia"/>
            <w:sz w:val="20"/>
            <w:szCs w:val="22"/>
          </w:rPr>
          <w:delText>거래적</w:delText>
        </w:r>
        <w:r w:rsidDel="0044366C">
          <w:rPr>
            <w:rFonts w:eastAsia="나눔명조" w:hint="eastAsia"/>
            <w:sz w:val="20"/>
            <w:szCs w:val="22"/>
          </w:rPr>
          <w:delText xml:space="preserve"> </w:delText>
        </w:r>
        <w:r w:rsidDel="0044366C">
          <w:rPr>
            <w:rFonts w:eastAsia="나눔명조" w:hint="eastAsia"/>
            <w:sz w:val="20"/>
            <w:szCs w:val="22"/>
          </w:rPr>
          <w:delText>리더십과</w:delText>
        </w:r>
        <w:r w:rsidDel="0044366C">
          <w:rPr>
            <w:rFonts w:eastAsia="나눔명조" w:hint="eastAsia"/>
            <w:sz w:val="20"/>
            <w:szCs w:val="22"/>
          </w:rPr>
          <w:delText xml:space="preserve"> </w:delText>
        </w:r>
        <w:r w:rsidDel="0044366C">
          <w:rPr>
            <w:rFonts w:eastAsia="나눔명조" w:hint="eastAsia"/>
            <w:sz w:val="20"/>
            <w:szCs w:val="22"/>
          </w:rPr>
          <w:delText>변혁적</w:delText>
        </w:r>
        <w:r w:rsidDel="0044366C">
          <w:rPr>
            <w:rFonts w:eastAsia="나눔명조" w:hint="eastAsia"/>
            <w:sz w:val="20"/>
            <w:szCs w:val="22"/>
          </w:rPr>
          <w:delText xml:space="preserve"> </w:delText>
        </w:r>
        <w:r w:rsidDel="0044366C">
          <w:rPr>
            <w:rFonts w:eastAsia="나눔명조" w:hint="eastAsia"/>
            <w:sz w:val="20"/>
            <w:szCs w:val="22"/>
          </w:rPr>
          <w:delText>리더십</w:delText>
        </w:r>
        <w:r w:rsidDel="0044366C">
          <w:rPr>
            <w:rFonts w:eastAsia="나눔명조" w:hint="eastAsia"/>
            <w:sz w:val="20"/>
            <w:szCs w:val="22"/>
          </w:rPr>
          <w:delText>,</w:delText>
        </w:r>
        <w:r w:rsidDel="0044366C">
          <w:rPr>
            <w:rFonts w:eastAsia="나눔명조"/>
            <w:sz w:val="20"/>
            <w:szCs w:val="22"/>
          </w:rPr>
          <w:delText xml:space="preserve"> </w:delText>
        </w:r>
        <w:r w:rsidDel="0044366C">
          <w:rPr>
            <w:rFonts w:eastAsia="나눔명조" w:hint="eastAsia"/>
            <w:sz w:val="20"/>
            <w:szCs w:val="22"/>
          </w:rPr>
          <w:delText>그리고</w:delText>
        </w:r>
        <w:r w:rsidDel="0044366C">
          <w:rPr>
            <w:rFonts w:eastAsia="나눔명조" w:hint="eastAsia"/>
            <w:sz w:val="20"/>
            <w:szCs w:val="22"/>
          </w:rPr>
          <w:delText xml:space="preserve"> </w:delText>
        </w:r>
        <w:r w:rsidDel="0044366C">
          <w:rPr>
            <w:rFonts w:eastAsia="나눔명조" w:hint="eastAsia"/>
            <w:sz w:val="20"/>
            <w:szCs w:val="22"/>
          </w:rPr>
          <w:delText>협업</w:delText>
        </w:r>
        <w:r w:rsidDel="0044366C">
          <w:rPr>
            <w:rFonts w:eastAsia="나눔명조" w:hint="eastAsia"/>
            <w:sz w:val="20"/>
            <w:szCs w:val="22"/>
          </w:rPr>
          <w:delText xml:space="preserve"> </w:delText>
        </w:r>
        <w:r w:rsidDel="0044366C">
          <w:rPr>
            <w:rFonts w:eastAsia="나눔명조" w:hint="eastAsia"/>
            <w:sz w:val="20"/>
            <w:szCs w:val="22"/>
          </w:rPr>
          <w:delText>및</w:delText>
        </w:r>
        <w:r w:rsidDel="0044366C">
          <w:rPr>
            <w:rFonts w:eastAsia="나눔명조" w:hint="eastAsia"/>
            <w:sz w:val="20"/>
            <w:szCs w:val="22"/>
          </w:rPr>
          <w:delText xml:space="preserve"> </w:delText>
        </w:r>
        <w:r w:rsidDel="0044366C">
          <w:rPr>
            <w:rFonts w:eastAsia="나눔명조" w:hint="eastAsia"/>
            <w:sz w:val="20"/>
            <w:szCs w:val="22"/>
          </w:rPr>
          <w:delText>의사소통</w:delText>
        </w:r>
        <w:r w:rsidDel="0044366C">
          <w:rPr>
            <w:rFonts w:eastAsia="나눔명조" w:hint="eastAsia"/>
            <w:sz w:val="20"/>
            <w:szCs w:val="22"/>
          </w:rPr>
          <w:delText xml:space="preserve"> </w:delText>
        </w:r>
        <w:r w:rsidDel="0044366C">
          <w:rPr>
            <w:rFonts w:eastAsia="나눔명조" w:hint="eastAsia"/>
            <w:sz w:val="20"/>
            <w:szCs w:val="22"/>
          </w:rPr>
          <w:delText>변수가</w:delText>
        </w:r>
        <w:r w:rsidDel="0044366C">
          <w:rPr>
            <w:rFonts w:eastAsia="나눔명조" w:hint="eastAsia"/>
            <w:sz w:val="20"/>
            <w:szCs w:val="22"/>
          </w:rPr>
          <w:delText xml:space="preserve"> </w:delText>
        </w:r>
        <w:r w:rsidDel="0044366C">
          <w:rPr>
            <w:rFonts w:eastAsia="나눔명조" w:hint="eastAsia"/>
            <w:sz w:val="20"/>
            <w:szCs w:val="22"/>
          </w:rPr>
          <w:delText>모두</w:delText>
        </w:r>
        <w:r w:rsidDel="0044366C">
          <w:rPr>
            <w:rFonts w:eastAsia="나눔명조" w:hint="eastAsia"/>
            <w:sz w:val="20"/>
            <w:szCs w:val="22"/>
          </w:rPr>
          <w:delText xml:space="preserve"> </w:delText>
        </w:r>
        <w:r w:rsidRPr="00FF0631" w:rsidDel="0044366C">
          <w:rPr>
            <w:rFonts w:eastAsia="나눔명조" w:hint="eastAsia"/>
            <w:sz w:val="20"/>
            <w:szCs w:val="22"/>
          </w:rPr>
          <w:delText>통계적으로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유의미하며</w:delText>
        </w:r>
        <w:r w:rsidRPr="00FF0631" w:rsidDel="0044366C">
          <w:rPr>
            <w:rFonts w:eastAsia="나눔명조"/>
            <w:sz w:val="20"/>
            <w:szCs w:val="22"/>
          </w:rPr>
          <w:delText xml:space="preserve">, 1 </w:delText>
        </w:r>
        <w:r w:rsidRPr="00FF0631" w:rsidDel="0044366C">
          <w:rPr>
            <w:rFonts w:eastAsia="나눔명조" w:hint="eastAsia"/>
            <w:sz w:val="20"/>
            <w:szCs w:val="22"/>
          </w:rPr>
          <w:delText>표준편차가</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증가할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때</w:delText>
        </w:r>
        <w:r w:rsidRPr="00FF0631" w:rsidDel="0044366C">
          <w:rPr>
            <w:rFonts w:eastAsia="나눔명조"/>
            <w:sz w:val="20"/>
            <w:szCs w:val="22"/>
          </w:rPr>
          <w:delText xml:space="preserve">, </w:delText>
        </w:r>
        <w:r w:rsidRPr="00FF0631" w:rsidDel="0044366C">
          <w:rPr>
            <w:rFonts w:eastAsia="나눔명조" w:hint="eastAsia"/>
            <w:sz w:val="20"/>
            <w:szCs w:val="22"/>
          </w:rPr>
          <w:delText>공공봉사동기에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있어</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긍정적으로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응답할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확률이</w:delText>
        </w:r>
        <w:r w:rsidDel="0044366C">
          <w:rPr>
            <w:rFonts w:eastAsia="나눔명조" w:hint="eastAsia"/>
            <w:sz w:val="20"/>
            <w:szCs w:val="22"/>
          </w:rPr>
          <w:delText xml:space="preserve"> </w:delText>
        </w:r>
        <w:r w:rsidDel="0044366C">
          <w:rPr>
            <w:rFonts w:eastAsia="나눔명조" w:hint="eastAsia"/>
            <w:sz w:val="20"/>
            <w:szCs w:val="22"/>
          </w:rPr>
          <w:delText>각각</w:delText>
        </w:r>
        <w:r w:rsidRPr="00FF0631" w:rsidDel="0044366C">
          <w:rPr>
            <w:rFonts w:eastAsia="나눔명조" w:hint="eastAsia"/>
            <w:sz w:val="20"/>
            <w:szCs w:val="22"/>
          </w:rPr>
          <w:delText xml:space="preserve"> </w:delText>
        </w:r>
        <w:r w:rsidDel="0044366C">
          <w:rPr>
            <w:rFonts w:eastAsia="나눔명조"/>
            <w:sz w:val="20"/>
            <w:szCs w:val="22"/>
          </w:rPr>
          <w:delText>8</w:delText>
        </w:r>
        <w:r w:rsidRPr="00FF0631" w:rsidDel="0044366C">
          <w:rPr>
            <w:rFonts w:eastAsia="나눔명조"/>
            <w:sz w:val="20"/>
            <w:szCs w:val="22"/>
          </w:rPr>
          <w:delText>%</w:delText>
        </w:r>
        <w:r w:rsidDel="0044366C">
          <w:rPr>
            <w:rFonts w:eastAsia="나눔명조"/>
            <w:sz w:val="20"/>
            <w:szCs w:val="22"/>
          </w:rPr>
          <w:delText>, 12%, 13%</w:delText>
        </w:r>
        <w:r w:rsidRPr="00FF0631" w:rsidDel="0044366C">
          <w:rPr>
            <w:rFonts w:eastAsia="나눔명조"/>
            <w:sz w:val="20"/>
            <w:szCs w:val="22"/>
          </w:rPr>
          <w:delText xml:space="preserve"> </w:delText>
        </w:r>
        <w:r w:rsidRPr="00FF0631" w:rsidDel="0044366C">
          <w:rPr>
            <w:rFonts w:eastAsia="나눔명조" w:hint="eastAsia"/>
            <w:sz w:val="20"/>
            <w:szCs w:val="22"/>
          </w:rPr>
          <w:delText>증가한다는</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것을</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보여준다</w:delText>
        </w:r>
        <w:r w:rsidRPr="00FF0631" w:rsidDel="0044366C">
          <w:rPr>
            <w:rFonts w:eastAsia="나눔명조"/>
            <w:sz w:val="20"/>
            <w:szCs w:val="22"/>
          </w:rPr>
          <w:delText xml:space="preserve">. </w:delText>
        </w:r>
        <w:r w:rsidRPr="00FF0631" w:rsidDel="0044366C">
          <w:rPr>
            <w:rFonts w:eastAsia="나눔명조" w:hint="eastAsia"/>
            <w:sz w:val="20"/>
            <w:szCs w:val="22"/>
          </w:rPr>
          <w:delText>즉</w:delText>
        </w:r>
        <w:r w:rsidRPr="00FF0631" w:rsidDel="0044366C">
          <w:rPr>
            <w:rFonts w:eastAsia="나눔명조"/>
            <w:sz w:val="20"/>
            <w:szCs w:val="22"/>
          </w:rPr>
          <w:delText xml:space="preserve">, </w:delText>
        </w:r>
        <w:r w:rsidRPr="00FF0631" w:rsidDel="0044366C">
          <w:rPr>
            <w:rFonts w:eastAsia="나눔명조" w:hint="eastAsia"/>
            <w:b/>
            <w:bCs/>
            <w:sz w:val="20"/>
            <w:szCs w:val="22"/>
          </w:rPr>
          <w:delText>첫</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번째</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가설인</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관료조직이</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거래적</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리더십</w:delText>
        </w:r>
        <w:r w:rsidRPr="00FF0631" w:rsidDel="0044366C">
          <w:rPr>
            <w:rFonts w:eastAsia="나눔명조"/>
            <w:b/>
            <w:bCs/>
            <w:sz w:val="20"/>
            <w:szCs w:val="22"/>
          </w:rPr>
          <w:delText>(transactional leadership)</w:delText>
        </w:r>
        <w:r w:rsidRPr="00FF0631" w:rsidDel="0044366C">
          <w:rPr>
            <w:rFonts w:eastAsia="나눔명조" w:hint="eastAsia"/>
            <w:b/>
            <w:bCs/>
            <w:sz w:val="20"/>
            <w:szCs w:val="22"/>
          </w:rPr>
          <w:delText>에</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따라</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운영될수록</w:delText>
        </w:r>
        <w:r w:rsidRPr="00FF0631" w:rsidDel="0044366C">
          <w:rPr>
            <w:rFonts w:eastAsia="나눔명조"/>
            <w:b/>
            <w:bCs/>
            <w:sz w:val="20"/>
            <w:szCs w:val="22"/>
          </w:rPr>
          <w:delText xml:space="preserve">, </w:delText>
        </w:r>
        <w:r w:rsidRPr="00FF0631" w:rsidDel="0044366C">
          <w:rPr>
            <w:rFonts w:eastAsia="나눔명조" w:hint="eastAsia"/>
            <w:b/>
            <w:bCs/>
            <w:sz w:val="20"/>
            <w:szCs w:val="22"/>
          </w:rPr>
          <w:delText>조직원들의</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공공봉사동기</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수준이</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증가한다</w:delText>
        </w:r>
        <w:r w:rsidRPr="00FF0631" w:rsidDel="0044366C">
          <w:rPr>
            <w:rFonts w:eastAsia="나눔명조" w:hint="eastAsia"/>
            <w:sz w:val="20"/>
            <w:szCs w:val="22"/>
          </w:rPr>
          <w:delText>는</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주장</w:delText>
        </w:r>
        <w:r w:rsidDel="0044366C">
          <w:rPr>
            <w:rFonts w:eastAsia="나눔명조" w:hint="eastAsia"/>
            <w:sz w:val="20"/>
            <w:szCs w:val="22"/>
          </w:rPr>
          <w:delText>과</w:delText>
        </w:r>
        <w:r w:rsidDel="0044366C">
          <w:rPr>
            <w:rFonts w:eastAsia="나눔명조" w:hint="eastAsia"/>
            <w:sz w:val="20"/>
            <w:szCs w:val="22"/>
          </w:rPr>
          <w:delText xml:space="preserve"> </w:delText>
        </w:r>
        <w:r w:rsidRPr="00FF0631" w:rsidDel="0044366C">
          <w:rPr>
            <w:rFonts w:eastAsia="나눔명조" w:hint="eastAsia"/>
            <w:sz w:val="20"/>
            <w:szCs w:val="22"/>
          </w:rPr>
          <w:delText>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번째</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가설인</w:delText>
        </w:r>
        <w:r w:rsidRPr="00FF0631" w:rsidDel="0044366C">
          <w:rPr>
            <w:rFonts w:eastAsia="나눔명조" w:hint="eastAsia"/>
            <w:sz w:val="20"/>
            <w:szCs w:val="22"/>
          </w:rPr>
          <w:delText xml:space="preserve"> </w:delText>
        </w:r>
        <w:r w:rsidRPr="00FF0631" w:rsidDel="0044366C">
          <w:rPr>
            <w:rFonts w:eastAsia="나눔명조" w:hint="eastAsia"/>
            <w:b/>
            <w:bCs/>
            <w:sz w:val="20"/>
            <w:szCs w:val="22"/>
          </w:rPr>
          <w:delText>관료조직이</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변혁적</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리더십</w:delText>
        </w:r>
        <w:r w:rsidRPr="00FF0631" w:rsidDel="0044366C">
          <w:rPr>
            <w:rFonts w:eastAsia="나눔명조"/>
            <w:b/>
            <w:bCs/>
            <w:sz w:val="20"/>
            <w:szCs w:val="22"/>
          </w:rPr>
          <w:delText>(transactional leadership)</w:delText>
        </w:r>
        <w:r w:rsidRPr="00FF0631" w:rsidDel="0044366C">
          <w:rPr>
            <w:rFonts w:eastAsia="나눔명조" w:hint="eastAsia"/>
            <w:b/>
            <w:bCs/>
            <w:sz w:val="20"/>
            <w:szCs w:val="22"/>
          </w:rPr>
          <w:delText>에</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따라</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운영될수록</w:delText>
        </w:r>
        <w:r w:rsidRPr="00FF0631" w:rsidDel="0044366C">
          <w:rPr>
            <w:rFonts w:eastAsia="나눔명조"/>
            <w:b/>
            <w:bCs/>
            <w:sz w:val="20"/>
            <w:szCs w:val="22"/>
          </w:rPr>
          <w:delText xml:space="preserve">, </w:delText>
        </w:r>
        <w:r w:rsidRPr="00FF0631" w:rsidDel="0044366C">
          <w:rPr>
            <w:rFonts w:eastAsia="나눔명조" w:hint="eastAsia"/>
            <w:b/>
            <w:bCs/>
            <w:sz w:val="20"/>
            <w:szCs w:val="22"/>
          </w:rPr>
          <w:delText>조직원들의</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공공봉사동기</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수준이</w:delText>
        </w:r>
        <w:r w:rsidRPr="00FF0631" w:rsidDel="0044366C">
          <w:rPr>
            <w:rFonts w:eastAsia="나눔명조" w:hint="eastAsia"/>
            <w:b/>
            <w:bCs/>
            <w:sz w:val="20"/>
            <w:szCs w:val="22"/>
          </w:rPr>
          <w:delText xml:space="preserve"> </w:delText>
        </w:r>
        <w:r w:rsidRPr="00FF0631" w:rsidDel="0044366C">
          <w:rPr>
            <w:rFonts w:eastAsia="나눔명조" w:hint="eastAsia"/>
            <w:b/>
            <w:bCs/>
            <w:sz w:val="20"/>
            <w:szCs w:val="22"/>
          </w:rPr>
          <w:delText>증가한다</w:delText>
        </w:r>
        <w:r w:rsidRPr="00FF0631" w:rsidDel="0044366C">
          <w:rPr>
            <w:rFonts w:eastAsia="나눔명조" w:hint="eastAsia"/>
            <w:sz w:val="20"/>
            <w:szCs w:val="22"/>
          </w:rPr>
          <w:delText>는</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이론적</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주장</w:delText>
        </w:r>
        <w:r w:rsidDel="0044366C">
          <w:rPr>
            <w:rFonts w:eastAsia="나눔명조" w:hint="eastAsia"/>
            <w:sz w:val="20"/>
            <w:szCs w:val="22"/>
          </w:rPr>
          <w:delText xml:space="preserve"> </w:delText>
        </w:r>
        <w:r w:rsidDel="0044366C">
          <w:rPr>
            <w:rFonts w:eastAsia="나눔명조" w:hint="eastAsia"/>
            <w:sz w:val="20"/>
            <w:szCs w:val="22"/>
          </w:rPr>
          <w:delText>모두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충분한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경험적</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근거를</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확보하였다</w:delText>
        </w:r>
        <w:r w:rsidRPr="00FF0631" w:rsidDel="0044366C">
          <w:rPr>
            <w:rFonts w:eastAsia="나눔명조"/>
            <w:sz w:val="20"/>
            <w:szCs w:val="22"/>
          </w:rPr>
          <w:delText xml:space="preserve">. </w:delText>
        </w:r>
        <w:r w:rsidDel="0044366C">
          <w:rPr>
            <w:rFonts w:eastAsia="나눔명조" w:hint="eastAsia"/>
            <w:sz w:val="20"/>
            <w:szCs w:val="22"/>
          </w:rPr>
          <w:delText>마찬가지로</w:delText>
        </w:r>
        <w:r w:rsidDel="0044366C">
          <w:rPr>
            <w:rFonts w:eastAsia="나눔명조" w:hint="eastAsia"/>
            <w:sz w:val="20"/>
            <w:szCs w:val="22"/>
          </w:rPr>
          <w:delText xml:space="preserve"> </w:delText>
        </w:r>
        <w:r w:rsidRPr="00FF0631" w:rsidDel="0044366C">
          <w:rPr>
            <w:rFonts w:eastAsia="나눔명조" w:hint="eastAsia"/>
            <w:sz w:val="20"/>
            <w:szCs w:val="22"/>
          </w:rPr>
          <w:delText>협업</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및</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의사소통도</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다른</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조건들이</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모두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일정할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때</w:delText>
        </w:r>
        <w:r w:rsidRPr="00FF0631" w:rsidDel="0044366C">
          <w:rPr>
            <w:rFonts w:eastAsia="나눔명조"/>
            <w:sz w:val="20"/>
            <w:szCs w:val="22"/>
          </w:rPr>
          <w:delText xml:space="preserve">, </w:delText>
        </w:r>
        <w:r w:rsidRPr="00FF0631" w:rsidDel="0044366C">
          <w:rPr>
            <w:rFonts w:eastAsia="나눔명조" w:hint="eastAsia"/>
            <w:sz w:val="20"/>
            <w:szCs w:val="22"/>
          </w:rPr>
          <w:delText>공공봉사동기에</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대해</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긍정적으로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응답할</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가능성을</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제고하는</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것으로</w:delText>
        </w:r>
        <w:r w:rsidRPr="00FF0631" w:rsidDel="0044366C">
          <w:rPr>
            <w:rFonts w:eastAsia="나눔명조" w:hint="eastAsia"/>
            <w:sz w:val="20"/>
            <w:szCs w:val="22"/>
          </w:rPr>
          <w:delText xml:space="preserve"> </w:delText>
        </w:r>
        <w:r w:rsidRPr="00FF0631" w:rsidDel="0044366C">
          <w:rPr>
            <w:rFonts w:eastAsia="나눔명조" w:hint="eastAsia"/>
            <w:sz w:val="20"/>
            <w:szCs w:val="22"/>
          </w:rPr>
          <w:delText>나타났다</w:delText>
        </w:r>
        <w:r w:rsidRPr="00FF0631" w:rsidDel="0044366C">
          <w:rPr>
            <w:rFonts w:eastAsia="나눔명조"/>
            <w:sz w:val="20"/>
            <w:szCs w:val="22"/>
          </w:rPr>
          <w:delText>.</w:delText>
        </w:r>
      </w:del>
    </w:p>
    <w:p w14:paraId="6D74362E" w14:textId="6118EF0D" w:rsidR="00A059AD" w:rsidDel="00F26937" w:rsidRDefault="00A059AD" w:rsidP="00A059AD">
      <w:pPr>
        <w:pStyle w:val="a"/>
        <w:spacing w:before="60" w:after="60"/>
        <w:rPr>
          <w:del w:id="3730" w:author="Park, Sanghoon" w:date="2021-10-01T14:31:00Z"/>
          <w:rFonts w:ascii="Times New Roman" w:eastAsia="나눔명조"/>
          <w:szCs w:val="22"/>
        </w:rPr>
      </w:pPr>
    </w:p>
    <w:p w14:paraId="1E4F6C24" w14:textId="6CE177C1" w:rsidR="00A059AD" w:rsidRPr="00265BC3" w:rsidDel="00F26937" w:rsidRDefault="00A059AD" w:rsidP="00A059AD">
      <w:pPr>
        <w:pStyle w:val="Caption"/>
        <w:keepNext/>
        <w:jc w:val="center"/>
        <w:rPr>
          <w:del w:id="3731" w:author="Park, Sanghoon" w:date="2021-10-01T14:24:00Z"/>
          <w:rFonts w:ascii="나눔명조" w:eastAsia="나눔명조" w:hAnsi="나눔명조"/>
          <w:i w:val="0"/>
          <w:iCs w:val="0"/>
        </w:rPr>
      </w:pPr>
      <w:del w:id="3732" w:author="Park, Sanghoon" w:date="2021-10-01T14:24:00Z">
        <w:r w:rsidRPr="00265BC3" w:rsidDel="00F26937">
          <w:rPr>
            <w:rFonts w:ascii="나눔명조" w:eastAsia="나눔명조" w:hAnsi="나눔명조" w:hint="eastAsia"/>
            <w:i w:val="0"/>
            <w:iCs w:val="0"/>
          </w:rPr>
          <w:delText xml:space="preserve">그림 </w:delText>
        </w:r>
        <w:r w:rsidRPr="00265BC3" w:rsidDel="00F26937">
          <w:rPr>
            <w:rFonts w:ascii="나눔명조" w:eastAsia="나눔명조" w:hAnsi="나눔명조"/>
          </w:rPr>
          <w:fldChar w:fldCharType="begin"/>
        </w:r>
        <w:r w:rsidRPr="00F26937" w:rsidDel="00F26937">
          <w:rPr>
            <w:rFonts w:ascii="나눔명조" w:eastAsia="나눔명조" w:hAnsi="나눔명조"/>
          </w:rPr>
          <w:delInstrText xml:space="preserve"> SEQ </w:delInstrText>
        </w:r>
        <w:r w:rsidRPr="00F26937" w:rsidDel="00F26937">
          <w:rPr>
            <w:rFonts w:ascii="나눔명조" w:eastAsia="나눔명조" w:hAnsi="나눔명조" w:hint="eastAsia"/>
          </w:rPr>
          <w:delInstrText>그림</w:delInstrText>
        </w:r>
        <w:r w:rsidRPr="00F26937" w:rsidDel="00F26937">
          <w:rPr>
            <w:rFonts w:ascii="나눔명조" w:eastAsia="나눔명조" w:hAnsi="나눔명조"/>
          </w:rPr>
          <w:delInstrText xml:space="preserve"> \* ARABIC </w:delInstrText>
        </w:r>
        <w:r w:rsidRPr="00265BC3" w:rsidDel="00F26937">
          <w:rPr>
            <w:rFonts w:ascii="나눔명조" w:eastAsia="나눔명조" w:hAnsi="나눔명조"/>
          </w:rPr>
          <w:fldChar w:fldCharType="separate"/>
        </w:r>
      </w:del>
      <w:del w:id="3733" w:author="Park, Sanghoon" w:date="2021-10-01T13:54:00Z">
        <w:r w:rsidRPr="00265BC3" w:rsidDel="006435D4">
          <w:rPr>
            <w:rFonts w:ascii="나눔명조" w:eastAsia="나눔명조" w:hAnsi="나눔명조"/>
            <w:i w:val="0"/>
            <w:iCs w:val="0"/>
            <w:noProof/>
          </w:rPr>
          <w:delText>5</w:delText>
        </w:r>
      </w:del>
      <w:del w:id="3734" w:author="Park, Sanghoon" w:date="2021-10-01T14:24:00Z">
        <w:r w:rsidRPr="00265BC3" w:rsidDel="00F26937">
          <w:rPr>
            <w:rFonts w:ascii="나눔명조" w:eastAsia="나눔명조" w:hAnsi="나눔명조"/>
          </w:rPr>
          <w:fldChar w:fldCharType="end"/>
        </w:r>
        <w:r w:rsidRPr="00265BC3" w:rsidDel="00F26937">
          <w:rPr>
            <w:rFonts w:ascii="나눔명조" w:eastAsia="나눔명조" w:hAnsi="나눔명조"/>
            <w:i w:val="0"/>
            <w:iCs w:val="0"/>
          </w:rPr>
          <w:delText xml:space="preserve">. </w:delText>
        </w:r>
        <w:r w:rsidRPr="00265BC3" w:rsidDel="00F26937">
          <w:rPr>
            <w:rFonts w:ascii="나눔명조" w:eastAsia="나눔명조" w:hAnsi="나눔명조" w:hint="eastAsia"/>
            <w:i w:val="0"/>
            <w:iCs w:val="0"/>
          </w:rPr>
          <w:delText>거래적 리더십 수준에 따른 변혁적 리더십의 공공봉사동기의 긍정적 응답에 대한 예측확률</w:delText>
        </w:r>
      </w:del>
    </w:p>
    <w:p w14:paraId="67F451B4" w14:textId="0F8B6E44" w:rsidR="00A059AD" w:rsidDel="00F26937" w:rsidRDefault="00A059AD" w:rsidP="00A059AD">
      <w:pPr>
        <w:pStyle w:val="a"/>
        <w:spacing w:before="60" w:after="60"/>
        <w:jc w:val="center"/>
        <w:rPr>
          <w:del w:id="3735" w:author="Park, Sanghoon" w:date="2021-10-01T14:24:00Z"/>
          <w:rFonts w:ascii="Times New Roman" w:eastAsia="나눔명조"/>
          <w:szCs w:val="22"/>
        </w:rPr>
      </w:pPr>
      <w:del w:id="3736" w:author="Park, Sanghoon" w:date="2021-10-01T14:24:00Z">
        <w:r w:rsidDel="00F26937">
          <w:rPr>
            <w:noProof/>
          </w:rPr>
          <w:drawing>
            <wp:inline distT="0" distB="0" distL="0" distR="0" wp14:anchorId="1BB7EAAC" wp14:editId="79B2809A">
              <wp:extent cx="5486400" cy="4572000"/>
              <wp:effectExtent l="0" t="0" r="0" b="0"/>
              <wp:docPr id="9" name="그림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del>
    </w:p>
    <w:p w14:paraId="22EF622D" w14:textId="7A133020" w:rsidR="00A059AD" w:rsidDel="00F26937" w:rsidRDefault="00A059AD" w:rsidP="00A059AD">
      <w:pPr>
        <w:pStyle w:val="a"/>
        <w:spacing w:before="60" w:after="60"/>
        <w:jc w:val="center"/>
        <w:rPr>
          <w:del w:id="3737" w:author="Park, Sanghoon" w:date="2021-10-01T14:31:00Z"/>
          <w:rFonts w:ascii="Times New Roman" w:eastAsia="나눔명조"/>
          <w:szCs w:val="22"/>
        </w:rPr>
      </w:pPr>
    </w:p>
    <w:p w14:paraId="5FEE029C" w14:textId="5E4B0226" w:rsidR="008534AE" w:rsidRDefault="00F26937" w:rsidP="00F26937">
      <w:pPr>
        <w:wordWrap/>
        <w:spacing w:before="120" w:after="120" w:line="276" w:lineRule="auto"/>
        <w:rPr>
          <w:ins w:id="3738" w:author="Park, Sanghoon" w:date="2021-10-01T14:39:00Z"/>
          <w:rFonts w:eastAsia="나눔명조"/>
          <w:sz w:val="20"/>
          <w:szCs w:val="22"/>
        </w:rPr>
      </w:pPr>
      <w:ins w:id="3739" w:author="Park, Sanghoon" w:date="2021-10-01T14:31:00Z">
        <w:r w:rsidRPr="00A059AD">
          <w:rPr>
            <w:rFonts w:eastAsia="나눔명조"/>
            <w:sz w:val="20"/>
            <w:szCs w:val="22"/>
          </w:rPr>
          <w:t>&lt;</w:t>
        </w:r>
        <w:r w:rsidRPr="00A059AD">
          <w:rPr>
            <w:rFonts w:eastAsia="나눔명조" w:hint="eastAsia"/>
            <w:sz w:val="20"/>
            <w:szCs w:val="22"/>
          </w:rPr>
          <w:t>그림</w:t>
        </w:r>
        <w:r w:rsidRPr="00A059AD">
          <w:rPr>
            <w:rFonts w:eastAsia="나눔명조" w:hint="eastAsia"/>
            <w:sz w:val="20"/>
            <w:szCs w:val="22"/>
          </w:rPr>
          <w:t xml:space="preserve"> </w:t>
        </w:r>
      </w:ins>
      <w:ins w:id="3740" w:author="Park, Sanghoon" w:date="2021-10-01T14:32:00Z">
        <w:r w:rsidR="008534AE">
          <w:rPr>
            <w:rFonts w:eastAsia="나눔명조"/>
            <w:sz w:val="20"/>
            <w:szCs w:val="22"/>
          </w:rPr>
          <w:t>3</w:t>
        </w:r>
        <w:r>
          <w:rPr>
            <w:rFonts w:eastAsia="나눔명조"/>
            <w:sz w:val="20"/>
            <w:szCs w:val="22"/>
          </w:rPr>
          <w:t>&gt;</w:t>
        </w:r>
      </w:ins>
      <w:ins w:id="3741" w:author="Park, Sanghoon" w:date="2021-10-01T14:31:00Z">
        <w:r>
          <w:rPr>
            <w:rFonts w:eastAsia="나눔명조" w:hint="eastAsia"/>
            <w:sz w:val="20"/>
            <w:szCs w:val="22"/>
          </w:rPr>
          <w:t>는</w:t>
        </w:r>
        <w:r w:rsidRPr="00A059AD">
          <w:rPr>
            <w:rFonts w:eastAsia="나눔명조" w:hint="eastAsia"/>
            <w:sz w:val="20"/>
            <w:szCs w:val="22"/>
          </w:rPr>
          <w:t xml:space="preserve"> </w:t>
        </w:r>
        <w:r w:rsidRPr="00A059AD">
          <w:rPr>
            <w:rFonts w:eastAsia="나눔명조" w:hint="eastAsia"/>
            <w:sz w:val="20"/>
            <w:szCs w:val="22"/>
          </w:rPr>
          <w:t>소속된</w:t>
        </w:r>
        <w:r w:rsidRPr="00A059AD">
          <w:rPr>
            <w:rFonts w:eastAsia="나눔명조" w:hint="eastAsia"/>
            <w:sz w:val="20"/>
            <w:szCs w:val="22"/>
          </w:rPr>
          <w:t xml:space="preserve"> </w:t>
        </w:r>
        <w:r w:rsidRPr="00A059AD">
          <w:rPr>
            <w:rFonts w:eastAsia="나눔명조" w:hint="eastAsia"/>
            <w:sz w:val="20"/>
            <w:szCs w:val="22"/>
          </w:rPr>
          <w:t>조직의</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리더십이</w:t>
        </w:r>
        <w:r w:rsidRPr="00A059AD">
          <w:rPr>
            <w:rFonts w:eastAsia="나눔명조" w:hint="eastAsia"/>
            <w:sz w:val="20"/>
            <w:szCs w:val="22"/>
          </w:rPr>
          <w:t xml:space="preserve"> </w:t>
        </w:r>
        <w:r w:rsidRPr="00A059AD">
          <w:rPr>
            <w:rFonts w:eastAsia="나눔명조" w:hint="eastAsia"/>
            <w:sz w:val="20"/>
            <w:szCs w:val="22"/>
          </w:rPr>
          <w:t>낮다고</w:t>
        </w:r>
        <w:r w:rsidRPr="00A059AD">
          <w:rPr>
            <w:rFonts w:eastAsia="나눔명조" w:hint="eastAsia"/>
            <w:sz w:val="20"/>
            <w:szCs w:val="22"/>
          </w:rPr>
          <w:t xml:space="preserve"> </w:t>
        </w:r>
        <w:r w:rsidRPr="00A059AD">
          <w:rPr>
            <w:rFonts w:eastAsia="나눔명조" w:hint="eastAsia"/>
            <w:sz w:val="20"/>
            <w:szCs w:val="22"/>
          </w:rPr>
          <w:t>응답한</w:t>
        </w:r>
        <w:r w:rsidRPr="00A059AD">
          <w:rPr>
            <w:rFonts w:eastAsia="나눔명조" w:hint="eastAsia"/>
            <w:sz w:val="20"/>
            <w:szCs w:val="22"/>
          </w:rPr>
          <w:t xml:space="preserve"> </w:t>
        </w:r>
        <w:r w:rsidRPr="00A059AD">
          <w:rPr>
            <w:rFonts w:eastAsia="나눔명조" w:hint="eastAsia"/>
            <w:sz w:val="20"/>
            <w:szCs w:val="22"/>
          </w:rPr>
          <w:t>응답자들의</w:t>
        </w:r>
        <w:r w:rsidRPr="00A059AD">
          <w:rPr>
            <w:rFonts w:eastAsia="나눔명조" w:hint="eastAsia"/>
            <w:sz w:val="20"/>
            <w:szCs w:val="22"/>
          </w:rPr>
          <w:t xml:space="preserve"> </w:t>
        </w:r>
        <w:r w:rsidRPr="00A059AD">
          <w:rPr>
            <w:rFonts w:eastAsia="나눔명조" w:hint="eastAsia"/>
            <w:sz w:val="20"/>
            <w:szCs w:val="22"/>
          </w:rPr>
          <w:t>경우</w:t>
        </w:r>
        <w:r w:rsidRPr="00A059AD">
          <w:rPr>
            <w:rFonts w:eastAsia="나눔명조" w:hint="eastAsia"/>
            <w:sz w:val="20"/>
            <w:szCs w:val="22"/>
          </w:rPr>
          <w:t xml:space="preserve"> </w:t>
        </w:r>
        <w:r w:rsidRPr="00A059AD">
          <w:rPr>
            <w:rFonts w:eastAsia="나눔명조" w:hint="eastAsia"/>
            <w:sz w:val="20"/>
            <w:szCs w:val="22"/>
          </w:rPr>
          <w:t>협업</w:t>
        </w:r>
        <w:r w:rsidRPr="00A059AD">
          <w:rPr>
            <w:rFonts w:eastAsia="나눔명조" w:hint="eastAsia"/>
            <w:sz w:val="20"/>
            <w:szCs w:val="22"/>
          </w:rPr>
          <w:t xml:space="preserve"> </w:t>
        </w:r>
        <w:r w:rsidRPr="00A059AD">
          <w:rPr>
            <w:rFonts w:eastAsia="나눔명조" w:hint="eastAsia"/>
            <w:sz w:val="20"/>
            <w:szCs w:val="22"/>
          </w:rPr>
          <w:t>및</w:t>
        </w:r>
        <w:r w:rsidRPr="00A059AD">
          <w:rPr>
            <w:rFonts w:eastAsia="나눔명조" w:hint="eastAsia"/>
            <w:sz w:val="20"/>
            <w:szCs w:val="22"/>
          </w:rPr>
          <w:t xml:space="preserve"> </w:t>
        </w:r>
        <w:r w:rsidRPr="00A059AD">
          <w:rPr>
            <w:rFonts w:eastAsia="나눔명조" w:hint="eastAsia"/>
            <w:sz w:val="20"/>
            <w:szCs w:val="22"/>
          </w:rPr>
          <w:t>의사소통의</w:t>
        </w:r>
        <w:r w:rsidRPr="00A059AD">
          <w:rPr>
            <w:rFonts w:eastAsia="나눔명조" w:hint="eastAsia"/>
            <w:sz w:val="20"/>
            <w:szCs w:val="22"/>
          </w:rPr>
          <w:t xml:space="preserve"> </w:t>
        </w:r>
        <w:r w:rsidRPr="00A059AD">
          <w:rPr>
            <w:rFonts w:eastAsia="나눔명조" w:hint="eastAsia"/>
            <w:sz w:val="20"/>
            <w:szCs w:val="22"/>
          </w:rPr>
          <w:t>수준이</w:t>
        </w:r>
        <w:r w:rsidRPr="00A059AD">
          <w:rPr>
            <w:rFonts w:eastAsia="나눔명조" w:hint="eastAsia"/>
            <w:sz w:val="20"/>
            <w:szCs w:val="22"/>
          </w:rPr>
          <w:t xml:space="preserve"> </w:t>
        </w:r>
        <w:r w:rsidRPr="00A059AD">
          <w:rPr>
            <w:rFonts w:eastAsia="나눔명조" w:hint="eastAsia"/>
            <w:sz w:val="20"/>
            <w:szCs w:val="22"/>
          </w:rPr>
          <w:t>높아지더라도</w:t>
        </w:r>
        <w:r w:rsidRPr="00A059AD">
          <w:rPr>
            <w:rFonts w:eastAsia="나눔명조" w:hint="eastAsia"/>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대해</w:t>
        </w:r>
        <w:r w:rsidRPr="00A059AD">
          <w:rPr>
            <w:rFonts w:eastAsia="나눔명조" w:hint="eastAsia"/>
            <w:sz w:val="20"/>
            <w:szCs w:val="22"/>
          </w:rPr>
          <w:t xml:space="preserve"> </w:t>
        </w:r>
        <w:r w:rsidRPr="00A059AD">
          <w:rPr>
            <w:rFonts w:eastAsia="나눔명조" w:hint="eastAsia"/>
            <w:sz w:val="20"/>
            <w:szCs w:val="22"/>
          </w:rPr>
          <w:t>긍정적으로</w:t>
        </w:r>
        <w:r w:rsidRPr="00A059AD">
          <w:rPr>
            <w:rFonts w:eastAsia="나눔명조" w:hint="eastAsia"/>
            <w:sz w:val="20"/>
            <w:szCs w:val="22"/>
          </w:rPr>
          <w:t xml:space="preserve"> </w:t>
        </w:r>
        <w:r w:rsidRPr="00A059AD">
          <w:rPr>
            <w:rFonts w:eastAsia="나눔명조" w:hint="eastAsia"/>
            <w:sz w:val="20"/>
            <w:szCs w:val="22"/>
          </w:rPr>
          <w:t>응답할</w:t>
        </w:r>
        <w:r w:rsidRPr="00A059AD">
          <w:rPr>
            <w:rFonts w:eastAsia="나눔명조" w:hint="eastAsia"/>
            <w:sz w:val="20"/>
            <w:szCs w:val="22"/>
          </w:rPr>
          <w:t xml:space="preserve"> </w:t>
        </w:r>
        <w:r w:rsidRPr="00A059AD">
          <w:rPr>
            <w:rFonts w:eastAsia="나눔명조" w:hint="eastAsia"/>
            <w:sz w:val="20"/>
            <w:szCs w:val="22"/>
          </w:rPr>
          <w:t>확률이</w:t>
        </w:r>
        <w:r w:rsidRPr="00A059AD">
          <w:rPr>
            <w:rFonts w:eastAsia="나눔명조" w:hint="eastAsia"/>
            <w:sz w:val="20"/>
            <w:szCs w:val="22"/>
          </w:rPr>
          <w:t xml:space="preserve"> </w:t>
        </w:r>
        <w:r w:rsidRPr="00A059AD">
          <w:rPr>
            <w:rFonts w:eastAsia="나눔명조" w:hint="eastAsia"/>
            <w:sz w:val="20"/>
            <w:szCs w:val="22"/>
          </w:rPr>
          <w:t>감소할</w:t>
        </w:r>
        <w:r w:rsidRPr="00A059AD">
          <w:rPr>
            <w:rFonts w:eastAsia="나눔명조" w:hint="eastAsia"/>
            <w:sz w:val="20"/>
            <w:szCs w:val="22"/>
          </w:rPr>
          <w:t xml:space="preserve"> </w:t>
        </w:r>
        <w:r w:rsidRPr="00A059AD">
          <w:rPr>
            <w:rFonts w:eastAsia="나눔명조" w:hint="eastAsia"/>
            <w:sz w:val="20"/>
            <w:szCs w:val="22"/>
          </w:rPr>
          <w:t>것으로</w:t>
        </w:r>
        <w:r w:rsidRPr="00A059AD">
          <w:rPr>
            <w:rFonts w:eastAsia="나눔명조" w:hint="eastAsia"/>
            <w:sz w:val="20"/>
            <w:szCs w:val="22"/>
          </w:rPr>
          <w:t xml:space="preserve"> </w:t>
        </w:r>
        <w:r w:rsidRPr="00A059AD">
          <w:rPr>
            <w:rFonts w:eastAsia="나눔명조" w:hint="eastAsia"/>
            <w:sz w:val="20"/>
            <w:szCs w:val="22"/>
          </w:rPr>
          <w:t>나타났으며</w:t>
        </w:r>
        <w:r w:rsidRPr="00A059AD">
          <w:rPr>
            <w:rFonts w:eastAsia="나눔명조"/>
            <w:sz w:val="20"/>
            <w:szCs w:val="22"/>
          </w:rPr>
          <w:t xml:space="preserve">, </w:t>
        </w:r>
        <w:r w:rsidRPr="00A059AD">
          <w:rPr>
            <w:rFonts w:eastAsia="나눔명조" w:hint="eastAsia"/>
            <w:sz w:val="20"/>
            <w:szCs w:val="22"/>
          </w:rPr>
          <w:t>평균</w:t>
        </w:r>
        <w:r w:rsidRPr="00A059AD">
          <w:rPr>
            <w:rFonts w:eastAsia="나눔명조" w:hint="eastAsia"/>
            <w:sz w:val="20"/>
            <w:szCs w:val="22"/>
          </w:rPr>
          <w:t xml:space="preserve"> </w:t>
        </w:r>
        <w:r w:rsidRPr="00A059AD">
          <w:rPr>
            <w:rFonts w:eastAsia="나눔명조" w:hint="eastAsia"/>
            <w:sz w:val="20"/>
            <w:szCs w:val="22"/>
          </w:rPr>
          <w:lastRenderedPageBreak/>
          <w:t>혹은</w:t>
        </w:r>
        <w:r w:rsidRPr="00A059AD">
          <w:rPr>
            <w:rFonts w:eastAsia="나눔명조" w:hint="eastAsia"/>
            <w:sz w:val="20"/>
            <w:szCs w:val="22"/>
          </w:rPr>
          <w:t xml:space="preserve"> </w:t>
        </w:r>
        <w:r w:rsidRPr="00A059AD">
          <w:rPr>
            <w:rFonts w:eastAsia="나눔명조" w:hint="eastAsia"/>
            <w:sz w:val="20"/>
            <w:szCs w:val="22"/>
          </w:rPr>
          <w:t>높은</w:t>
        </w:r>
        <w:r w:rsidRPr="00A059AD">
          <w:rPr>
            <w:rFonts w:eastAsia="나눔명조" w:hint="eastAsia"/>
            <w:sz w:val="20"/>
            <w:szCs w:val="22"/>
          </w:rPr>
          <w:t xml:space="preserve"> </w:t>
        </w:r>
        <w:r w:rsidRPr="00A059AD">
          <w:rPr>
            <w:rFonts w:eastAsia="나눔명조" w:hint="eastAsia"/>
            <w:sz w:val="20"/>
            <w:szCs w:val="22"/>
          </w:rPr>
          <w:t>수준의</w:t>
        </w:r>
        <w:r w:rsidRPr="00A059AD">
          <w:rPr>
            <w:rFonts w:eastAsia="나눔명조" w:hint="eastAsia"/>
            <w:sz w:val="20"/>
            <w:szCs w:val="22"/>
          </w:rPr>
          <w:t xml:space="preserve"> </w:t>
        </w:r>
        <w:r w:rsidRPr="00A059AD">
          <w:rPr>
            <w:rFonts w:eastAsia="나눔명조" w:hint="eastAsia"/>
            <w:sz w:val="20"/>
            <w:szCs w:val="22"/>
          </w:rPr>
          <w:t>거래적</w:t>
        </w:r>
        <w:r w:rsidRPr="00A059AD">
          <w:rPr>
            <w:rFonts w:eastAsia="나눔명조" w:hint="eastAsia"/>
            <w:sz w:val="20"/>
            <w:szCs w:val="22"/>
          </w:rPr>
          <w:t xml:space="preserve"> </w:t>
        </w:r>
        <w:r w:rsidRPr="00A059AD">
          <w:rPr>
            <w:rFonts w:eastAsia="나눔명조" w:hint="eastAsia"/>
            <w:sz w:val="20"/>
            <w:szCs w:val="22"/>
          </w:rPr>
          <w:t>리더십의</w:t>
        </w:r>
        <w:r w:rsidRPr="00A059AD">
          <w:rPr>
            <w:rFonts w:eastAsia="나눔명조" w:hint="eastAsia"/>
            <w:sz w:val="20"/>
            <w:szCs w:val="22"/>
          </w:rPr>
          <w:t xml:space="preserve"> </w:t>
        </w:r>
        <w:r w:rsidRPr="00A059AD">
          <w:rPr>
            <w:rFonts w:eastAsia="나눔명조" w:hint="eastAsia"/>
            <w:sz w:val="20"/>
            <w:szCs w:val="22"/>
          </w:rPr>
          <w:t>조직원들의</w:t>
        </w:r>
        <w:r w:rsidRPr="00A059AD">
          <w:rPr>
            <w:rFonts w:eastAsia="나눔명조" w:hint="eastAsia"/>
            <w:sz w:val="20"/>
            <w:szCs w:val="22"/>
          </w:rPr>
          <w:t xml:space="preserve"> </w:t>
        </w:r>
        <w:r w:rsidRPr="00A059AD">
          <w:rPr>
            <w:rFonts w:eastAsia="나눔명조" w:hint="eastAsia"/>
            <w:sz w:val="20"/>
            <w:szCs w:val="22"/>
          </w:rPr>
          <w:t>경우</w:t>
        </w:r>
        <w:r w:rsidRPr="00A059AD">
          <w:rPr>
            <w:rFonts w:eastAsia="나눔명조"/>
            <w:sz w:val="20"/>
            <w:szCs w:val="22"/>
          </w:rPr>
          <w:t xml:space="preserve">, </w:t>
        </w:r>
        <w:r w:rsidRPr="00A059AD">
          <w:rPr>
            <w:rFonts w:eastAsia="나눔명조" w:hint="eastAsia"/>
            <w:sz w:val="20"/>
            <w:szCs w:val="22"/>
          </w:rPr>
          <w:t>협력</w:t>
        </w:r>
        <w:r w:rsidRPr="00A059AD">
          <w:rPr>
            <w:rFonts w:eastAsia="나눔명조" w:hint="eastAsia"/>
            <w:sz w:val="20"/>
            <w:szCs w:val="22"/>
          </w:rPr>
          <w:t xml:space="preserve"> </w:t>
        </w:r>
        <w:r w:rsidRPr="00A059AD">
          <w:rPr>
            <w:rFonts w:eastAsia="나눔명조" w:hint="eastAsia"/>
            <w:sz w:val="20"/>
            <w:szCs w:val="22"/>
          </w:rPr>
          <w:t>및</w:t>
        </w:r>
        <w:r w:rsidRPr="00A059AD">
          <w:rPr>
            <w:rFonts w:eastAsia="나눔명조" w:hint="eastAsia"/>
            <w:sz w:val="20"/>
            <w:szCs w:val="22"/>
          </w:rPr>
          <w:t xml:space="preserve"> </w:t>
        </w:r>
        <w:r w:rsidRPr="00A059AD">
          <w:rPr>
            <w:rFonts w:eastAsia="나눔명조" w:hint="eastAsia"/>
            <w:sz w:val="20"/>
            <w:szCs w:val="22"/>
          </w:rPr>
          <w:t>의사소통</w:t>
        </w:r>
        <w:r w:rsidRPr="00A059AD">
          <w:rPr>
            <w:rFonts w:eastAsia="나눔명조" w:hint="eastAsia"/>
            <w:sz w:val="20"/>
            <w:szCs w:val="22"/>
          </w:rPr>
          <w:t xml:space="preserve"> </w:t>
        </w:r>
        <w:r w:rsidRPr="00A059AD">
          <w:rPr>
            <w:rFonts w:eastAsia="나눔명조" w:hint="eastAsia"/>
            <w:sz w:val="20"/>
            <w:szCs w:val="22"/>
          </w:rPr>
          <w:t>수준이</w:t>
        </w:r>
        <w:r w:rsidRPr="00A059AD">
          <w:rPr>
            <w:rFonts w:eastAsia="나눔명조" w:hint="eastAsia"/>
            <w:sz w:val="20"/>
            <w:szCs w:val="22"/>
          </w:rPr>
          <w:t xml:space="preserve"> </w:t>
        </w:r>
        <w:r w:rsidRPr="00A059AD">
          <w:rPr>
            <w:rFonts w:eastAsia="나눔명조" w:hint="eastAsia"/>
            <w:sz w:val="20"/>
            <w:szCs w:val="22"/>
          </w:rPr>
          <w:t>증가할수록</w:t>
        </w:r>
        <w:r w:rsidRPr="00A059AD">
          <w:rPr>
            <w:rFonts w:eastAsia="나눔명조" w:hint="eastAsia"/>
            <w:sz w:val="20"/>
            <w:szCs w:val="22"/>
          </w:rPr>
          <w:t xml:space="preserve"> </w:t>
        </w:r>
        <w:r w:rsidRPr="00A059AD">
          <w:rPr>
            <w:rFonts w:eastAsia="나눔명조" w:hint="eastAsia"/>
            <w:sz w:val="20"/>
            <w:szCs w:val="22"/>
          </w:rPr>
          <w:t>공공봉사동기에</w:t>
        </w:r>
        <w:r w:rsidRPr="00A059AD">
          <w:rPr>
            <w:rFonts w:eastAsia="나눔명조" w:hint="eastAsia"/>
            <w:sz w:val="20"/>
            <w:szCs w:val="22"/>
          </w:rPr>
          <w:t xml:space="preserve"> </w:t>
        </w:r>
        <w:r w:rsidRPr="00A059AD">
          <w:rPr>
            <w:rFonts w:eastAsia="나눔명조" w:hint="eastAsia"/>
            <w:sz w:val="20"/>
            <w:szCs w:val="22"/>
          </w:rPr>
          <w:t>대해</w:t>
        </w:r>
        <w:r w:rsidRPr="00A059AD">
          <w:rPr>
            <w:rFonts w:eastAsia="나눔명조" w:hint="eastAsia"/>
            <w:sz w:val="20"/>
            <w:szCs w:val="22"/>
          </w:rPr>
          <w:t xml:space="preserve"> </w:t>
        </w:r>
        <w:r w:rsidRPr="00A059AD">
          <w:rPr>
            <w:rFonts w:eastAsia="나눔명조" w:hint="eastAsia"/>
            <w:sz w:val="20"/>
            <w:szCs w:val="22"/>
          </w:rPr>
          <w:t>긍정적</w:t>
        </w:r>
        <w:r w:rsidRPr="00A059AD">
          <w:rPr>
            <w:rFonts w:eastAsia="나눔명조" w:hint="eastAsia"/>
            <w:sz w:val="20"/>
            <w:szCs w:val="22"/>
          </w:rPr>
          <w:t xml:space="preserve"> </w:t>
        </w:r>
        <w:r w:rsidRPr="00A059AD">
          <w:rPr>
            <w:rFonts w:eastAsia="나눔명조" w:hint="eastAsia"/>
            <w:sz w:val="20"/>
            <w:szCs w:val="22"/>
          </w:rPr>
          <w:t>응답을</w:t>
        </w:r>
        <w:r w:rsidRPr="00A059AD">
          <w:rPr>
            <w:rFonts w:eastAsia="나눔명조" w:hint="eastAsia"/>
            <w:sz w:val="20"/>
            <w:szCs w:val="22"/>
          </w:rPr>
          <w:t xml:space="preserve"> </w:t>
        </w:r>
        <w:r w:rsidRPr="00A059AD">
          <w:rPr>
            <w:rFonts w:eastAsia="나눔명조" w:hint="eastAsia"/>
            <w:sz w:val="20"/>
            <w:szCs w:val="22"/>
          </w:rPr>
          <w:t>할</w:t>
        </w:r>
        <w:r w:rsidRPr="00A059AD">
          <w:rPr>
            <w:rFonts w:eastAsia="나눔명조" w:hint="eastAsia"/>
            <w:sz w:val="20"/>
            <w:szCs w:val="22"/>
          </w:rPr>
          <w:t xml:space="preserve"> </w:t>
        </w:r>
        <w:r w:rsidRPr="00A059AD">
          <w:rPr>
            <w:rFonts w:eastAsia="나눔명조" w:hint="eastAsia"/>
            <w:sz w:val="20"/>
            <w:szCs w:val="22"/>
          </w:rPr>
          <w:t>확률이</w:t>
        </w:r>
        <w:r w:rsidRPr="00A059AD">
          <w:rPr>
            <w:rFonts w:eastAsia="나눔명조" w:hint="eastAsia"/>
            <w:sz w:val="20"/>
            <w:szCs w:val="22"/>
          </w:rPr>
          <w:t xml:space="preserve"> </w:t>
        </w:r>
        <w:r w:rsidRPr="00A059AD">
          <w:rPr>
            <w:rFonts w:eastAsia="나눔명조" w:hint="eastAsia"/>
            <w:sz w:val="20"/>
            <w:szCs w:val="22"/>
          </w:rPr>
          <w:t>증가하는</w:t>
        </w:r>
        <w:r w:rsidRPr="00A059AD">
          <w:rPr>
            <w:rFonts w:eastAsia="나눔명조" w:hint="eastAsia"/>
            <w:sz w:val="20"/>
            <w:szCs w:val="22"/>
          </w:rPr>
          <w:t xml:space="preserve"> </w:t>
        </w:r>
        <w:r w:rsidRPr="00A059AD">
          <w:rPr>
            <w:rFonts w:eastAsia="나눔명조" w:hint="eastAsia"/>
            <w:sz w:val="20"/>
            <w:szCs w:val="22"/>
          </w:rPr>
          <w:t>것을</w:t>
        </w:r>
        <w:r w:rsidRPr="00A059AD">
          <w:rPr>
            <w:rFonts w:eastAsia="나눔명조" w:hint="eastAsia"/>
            <w:sz w:val="20"/>
            <w:szCs w:val="22"/>
          </w:rPr>
          <w:t xml:space="preserve"> </w:t>
        </w:r>
        <w:r w:rsidRPr="00A059AD">
          <w:rPr>
            <w:rFonts w:eastAsia="나눔명조" w:hint="eastAsia"/>
            <w:sz w:val="20"/>
            <w:szCs w:val="22"/>
          </w:rPr>
          <w:t>확인할</w:t>
        </w:r>
        <w:r w:rsidRPr="00A059AD">
          <w:rPr>
            <w:rFonts w:eastAsia="나눔명조" w:hint="eastAsia"/>
            <w:sz w:val="20"/>
            <w:szCs w:val="22"/>
          </w:rPr>
          <w:t xml:space="preserve"> </w:t>
        </w:r>
        <w:r w:rsidRPr="00A059AD">
          <w:rPr>
            <w:rFonts w:eastAsia="나눔명조" w:hint="eastAsia"/>
            <w:sz w:val="20"/>
            <w:szCs w:val="22"/>
          </w:rPr>
          <w:t>수</w:t>
        </w:r>
        <w:r w:rsidRPr="00A059AD">
          <w:rPr>
            <w:rFonts w:eastAsia="나눔명조" w:hint="eastAsia"/>
            <w:sz w:val="20"/>
            <w:szCs w:val="22"/>
          </w:rPr>
          <w:t xml:space="preserve"> </w:t>
        </w:r>
        <w:r w:rsidRPr="00A059AD">
          <w:rPr>
            <w:rFonts w:eastAsia="나눔명조" w:hint="eastAsia"/>
            <w:sz w:val="20"/>
            <w:szCs w:val="22"/>
          </w:rPr>
          <w:t>있다</w:t>
        </w:r>
        <w:r w:rsidRPr="00A059AD">
          <w:rPr>
            <w:rFonts w:eastAsia="나눔명조"/>
            <w:sz w:val="20"/>
            <w:szCs w:val="22"/>
          </w:rPr>
          <w:t>.</w:t>
        </w:r>
      </w:ins>
    </w:p>
    <w:p w14:paraId="499158D4" w14:textId="77777777" w:rsidR="008534AE" w:rsidRPr="002D5ECC" w:rsidRDefault="008534AE" w:rsidP="008534AE">
      <w:pPr>
        <w:wordWrap/>
        <w:spacing w:before="120" w:after="120" w:line="276" w:lineRule="auto"/>
        <w:rPr>
          <w:ins w:id="3742" w:author="Park, Sanghoon" w:date="2021-10-01T14:39:00Z"/>
          <w:rFonts w:eastAsia="나눔명조"/>
          <w:sz w:val="20"/>
          <w:szCs w:val="22"/>
        </w:rPr>
      </w:pPr>
    </w:p>
    <w:p w14:paraId="6809A6BD" w14:textId="75CABC74" w:rsidR="008534AE" w:rsidRPr="00265BC3" w:rsidRDefault="008534AE" w:rsidP="008534AE">
      <w:pPr>
        <w:pStyle w:val="Caption"/>
        <w:keepNext/>
        <w:jc w:val="center"/>
        <w:rPr>
          <w:ins w:id="3743" w:author="Park, Sanghoon" w:date="2021-10-01T14:39:00Z"/>
          <w:rFonts w:ascii="나눔명조" w:eastAsia="나눔명조" w:hAnsi="나눔명조"/>
          <w:i w:val="0"/>
          <w:iCs w:val="0"/>
        </w:rPr>
      </w:pPr>
      <w:ins w:id="3744" w:author="Park, Sanghoon" w:date="2021-10-01T14:39:00Z">
        <w:r w:rsidRPr="00265BC3">
          <w:rPr>
            <w:rFonts w:ascii="나눔명조" w:eastAsia="나눔명조" w:hAnsi="나눔명조" w:hint="eastAsia"/>
            <w:i w:val="0"/>
            <w:iCs w:val="0"/>
          </w:rPr>
          <w:t xml:space="preserve">그림 </w:t>
        </w:r>
        <w:r>
          <w:rPr>
            <w:rFonts w:ascii="나눔명조" w:eastAsia="나눔명조" w:hAnsi="나눔명조"/>
            <w:i w:val="0"/>
            <w:iCs w:val="0"/>
          </w:rPr>
          <w:t>4</w:t>
        </w:r>
        <w:r w:rsidRPr="00265BC3">
          <w:rPr>
            <w:rFonts w:ascii="나눔명조" w:eastAsia="나눔명조" w:hAnsi="나눔명조"/>
            <w:i w:val="0"/>
            <w:iCs w:val="0"/>
          </w:rPr>
          <w:t xml:space="preserve"> </w:t>
        </w:r>
        <w:r w:rsidRPr="00265BC3">
          <w:rPr>
            <w:rFonts w:ascii="나눔명조" w:eastAsia="나눔명조" w:hAnsi="나눔명조" w:hint="eastAsia"/>
            <w:i w:val="0"/>
            <w:iCs w:val="0"/>
          </w:rPr>
          <w:t>협업/의사소통 수준에 따른 변혁적 리더십의 공공봉사동기의 긍정적 응답에 대한</w:t>
        </w:r>
        <w:del w:id="3745" w:author="박 상훈" w:date="2021-10-05T15:12:00Z">
          <w:r w:rsidRPr="00265BC3" w:rsidDel="00C311B9">
            <w:rPr>
              <w:rFonts w:ascii="나눔명조" w:eastAsia="나눔명조" w:hAnsi="나눔명조" w:hint="eastAsia"/>
              <w:i w:val="0"/>
              <w:iCs w:val="0"/>
            </w:rPr>
            <w:delText xml:space="preserve"> </w:delText>
          </w:r>
        </w:del>
      </w:ins>
      <w:ins w:id="3746" w:author="박 상훈" w:date="2021-10-05T15:12:00Z">
        <w:r w:rsidR="00C311B9">
          <w:rPr>
            <w:rFonts w:ascii="나눔명조" w:eastAsia="나눔명조" w:hAnsi="나눔명조"/>
            <w:i w:val="0"/>
            <w:iCs w:val="0"/>
          </w:rPr>
          <w:t xml:space="preserve"> </w:t>
        </w:r>
      </w:ins>
      <w:ins w:id="3747" w:author="Park, Sanghoon" w:date="2021-10-01T14:39:00Z">
        <w:del w:id="3748" w:author="박 상훈" w:date="2021-10-05T15:12:00Z">
          <w:r w:rsidRPr="00265BC3" w:rsidDel="00C311B9">
            <w:rPr>
              <w:rFonts w:ascii="나눔명조" w:eastAsia="나눔명조" w:hAnsi="나눔명조" w:hint="eastAsia"/>
              <w:i w:val="0"/>
              <w:iCs w:val="0"/>
            </w:rPr>
            <w:delText xml:space="preserve">한계효과와 </w:delText>
          </w:r>
        </w:del>
        <w:r w:rsidRPr="00265BC3">
          <w:rPr>
            <w:rFonts w:ascii="나눔명조" w:eastAsia="나눔명조" w:hAnsi="나눔명조" w:hint="eastAsia"/>
            <w:i w:val="0"/>
            <w:iCs w:val="0"/>
          </w:rPr>
          <w:t>예측확률</w:t>
        </w:r>
      </w:ins>
    </w:p>
    <w:p w14:paraId="554E85D0" w14:textId="77777777" w:rsidR="008534AE" w:rsidRPr="00A547A8" w:rsidRDefault="008534AE" w:rsidP="008534AE">
      <w:pPr>
        <w:pStyle w:val="a"/>
        <w:spacing w:before="60" w:after="60"/>
        <w:rPr>
          <w:ins w:id="3749" w:author="Park, Sanghoon" w:date="2021-10-01T14:39:00Z"/>
          <w:rFonts w:ascii="Times New Roman" w:eastAsia="나눔명조"/>
          <w:szCs w:val="22"/>
        </w:rPr>
      </w:pPr>
      <w:ins w:id="3750" w:author="Park, Sanghoon" w:date="2021-10-01T14:39:00Z">
        <w:r>
          <w:rPr>
            <w:rFonts w:ascii="Times New Roman" w:eastAsia="나눔명조"/>
            <w:noProof/>
            <w:szCs w:val="22"/>
          </w:rPr>
          <w:drawing>
            <wp:inline distT="0" distB="0" distL="0" distR="0" wp14:anchorId="40705EA5" wp14:editId="31EBB0DD">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ins>
    </w:p>
    <w:p w14:paraId="0378F060" w14:textId="77777777" w:rsidR="008534AE" w:rsidRDefault="008534AE" w:rsidP="00F26937">
      <w:pPr>
        <w:wordWrap/>
        <w:spacing w:before="120" w:after="120" w:line="276" w:lineRule="auto"/>
        <w:rPr>
          <w:ins w:id="3751" w:author="Park, Sanghoon" w:date="2021-10-01T14:33:00Z"/>
          <w:rFonts w:eastAsia="나눔명조"/>
          <w:sz w:val="20"/>
          <w:szCs w:val="22"/>
        </w:rPr>
      </w:pPr>
    </w:p>
    <w:p w14:paraId="4D6E2E97" w14:textId="05198512" w:rsidR="00A059AD" w:rsidDel="008534AE" w:rsidRDefault="00A059AD" w:rsidP="00265BC3">
      <w:pPr>
        <w:wordWrap/>
        <w:spacing w:before="120" w:after="120" w:line="276" w:lineRule="auto"/>
        <w:rPr>
          <w:del w:id="3752" w:author="Park, Sanghoon" w:date="2021-10-01T14:23:00Z"/>
          <w:rFonts w:eastAsia="나눔명조"/>
          <w:sz w:val="20"/>
          <w:szCs w:val="22"/>
        </w:rPr>
      </w:pPr>
      <w:del w:id="3753" w:author="Park, Sanghoon" w:date="2021-10-01T14:39:00Z">
        <w:r w:rsidRPr="00A059AD" w:rsidDel="008534AE">
          <w:rPr>
            <w:rFonts w:eastAsia="나눔명조"/>
            <w:sz w:val="20"/>
            <w:szCs w:val="22"/>
          </w:rPr>
          <w:delText>&lt;</w:delText>
        </w:r>
        <w:r w:rsidRPr="00A059AD" w:rsidDel="008534AE">
          <w:rPr>
            <w:rFonts w:eastAsia="나눔명조" w:hint="eastAsia"/>
            <w:sz w:val="20"/>
            <w:szCs w:val="22"/>
          </w:rPr>
          <w:delText>그림</w:delText>
        </w:r>
        <w:r w:rsidRPr="00A059AD" w:rsidDel="008534AE">
          <w:rPr>
            <w:rFonts w:eastAsia="나눔명조" w:hint="eastAsia"/>
            <w:sz w:val="20"/>
            <w:szCs w:val="22"/>
          </w:rPr>
          <w:delText xml:space="preserve"> </w:delText>
        </w:r>
        <w:r w:rsidRPr="00A059AD" w:rsidDel="008534AE">
          <w:rPr>
            <w:rFonts w:eastAsia="나눔명조"/>
            <w:sz w:val="20"/>
            <w:szCs w:val="22"/>
          </w:rPr>
          <w:delText>5&gt;</w:delText>
        </w:r>
        <w:r w:rsidRPr="00A059AD" w:rsidDel="008534AE">
          <w:rPr>
            <w:rFonts w:eastAsia="나눔명조" w:hint="eastAsia"/>
            <w:sz w:val="20"/>
            <w:szCs w:val="22"/>
          </w:rPr>
          <w:delText>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변화에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따른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긍정적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대한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한계효과와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예측확률의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변화를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보여준다</w:delText>
        </w:r>
        <w:r w:rsidRPr="00A059AD" w:rsidDel="008534AE">
          <w:rPr>
            <w:rFonts w:eastAsia="나눔명조"/>
            <w:sz w:val="20"/>
            <w:szCs w:val="22"/>
          </w:rPr>
          <w:delText xml:space="preserve">. </w:delText>
        </w:r>
        <w:r w:rsidRPr="00A059AD" w:rsidDel="008534AE">
          <w:rPr>
            <w:rFonts w:eastAsia="나눔명조" w:hint="eastAsia"/>
            <w:sz w:val="20"/>
            <w:szCs w:val="22"/>
          </w:rPr>
          <w:delText>좌측</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패널은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대한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한계효과가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따라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조건적으로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관계가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존재함을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보여준다</w:delText>
        </w:r>
        <w:r w:rsidRPr="00A059AD" w:rsidDel="008534AE">
          <w:rPr>
            <w:rFonts w:eastAsia="나눔명조"/>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양</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극단</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값에서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대한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효과의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불확실성이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매우</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크게</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나타나는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것을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확인할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있다</w:delText>
        </w:r>
        <w:r w:rsidRPr="00A059AD" w:rsidDel="008534AE">
          <w:rPr>
            <w:rFonts w:eastAsia="나눔명조"/>
            <w:sz w:val="20"/>
            <w:szCs w:val="22"/>
          </w:rPr>
          <w:delText xml:space="preserve">. </w:delText>
        </w:r>
        <w:r w:rsidRPr="00A059AD" w:rsidDel="008534AE">
          <w:rPr>
            <w:rFonts w:eastAsia="나눔명조" w:hint="eastAsia"/>
            <w:sz w:val="20"/>
            <w:szCs w:val="22"/>
          </w:rPr>
          <w:delText>보다</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직관적인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이해를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위해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조건적인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대한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예측확률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변화를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살펴보면</w:delText>
        </w:r>
        <w:r w:rsidRPr="00A059AD" w:rsidDel="008534AE">
          <w:rPr>
            <w:rFonts w:eastAsia="나눔명조"/>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최소값</w:delText>
        </w:r>
        <w:r w:rsidRPr="00A059AD" w:rsidDel="008534AE">
          <w:rPr>
            <w:rFonts w:eastAsia="나눔명조"/>
            <w:sz w:val="20"/>
            <w:szCs w:val="22"/>
          </w:rPr>
          <w:delText xml:space="preserve">, </w:delText>
        </w:r>
        <w:r w:rsidRPr="00A059AD" w:rsidDel="008534AE">
          <w:rPr>
            <w:rFonts w:eastAsia="나눔명조" w:hint="eastAsia"/>
            <w:sz w:val="20"/>
            <w:szCs w:val="22"/>
          </w:rPr>
          <w:delText>평균값</w:delText>
        </w:r>
        <w:r w:rsidRPr="00A059AD" w:rsidDel="008534AE">
          <w:rPr>
            <w:rFonts w:eastAsia="나눔명조"/>
            <w:sz w:val="20"/>
            <w:szCs w:val="22"/>
          </w:rPr>
          <w:delText xml:space="preserve">, </w:delText>
        </w:r>
        <w:r w:rsidRPr="00A059AD" w:rsidDel="008534AE">
          <w:rPr>
            <w:rFonts w:eastAsia="나눔명조" w:hint="eastAsia"/>
            <w:sz w:val="20"/>
            <w:szCs w:val="22"/>
          </w:rPr>
          <w:delText>최대값일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경우의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예측확률변화가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낮을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경우에는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서로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차별적이지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않은</w:delText>
        </w:r>
        <w:r w:rsidRPr="00A059AD" w:rsidDel="008534AE">
          <w:rPr>
            <w:rFonts w:eastAsia="나눔명조"/>
            <w:sz w:val="20"/>
            <w:szCs w:val="22"/>
          </w:rPr>
          <w:delText xml:space="preserve">, </w:delText>
        </w:r>
        <w:r w:rsidRPr="00A059AD" w:rsidDel="008534AE">
          <w:rPr>
            <w:rFonts w:eastAsia="나눔명조" w:hint="eastAsia"/>
            <w:sz w:val="20"/>
            <w:szCs w:val="22"/>
          </w:rPr>
          <w:delText>신뢰구간이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중첩되어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것을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확인할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있다</w:delText>
        </w:r>
        <w:r w:rsidRPr="00A059AD" w:rsidDel="008534AE">
          <w:rPr>
            <w:rFonts w:eastAsia="나눔명조"/>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어느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정도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증가함에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따라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서로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다른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응답자들은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차별적인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긍정적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예측확률을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보이고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있다</w:delText>
        </w:r>
        <w:r w:rsidRPr="00A059AD" w:rsidDel="008534AE">
          <w:rPr>
            <w:rFonts w:eastAsia="나눔명조"/>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높은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관료조직의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응답자들은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증가할수록</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긍정적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확률이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것으로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나타났고</w:delText>
        </w:r>
        <w:r w:rsidRPr="00A059AD" w:rsidDel="008534AE">
          <w:rPr>
            <w:rFonts w:eastAsia="나눔명조"/>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낮은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관료조직의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경우</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반대의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양상이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나타났다</w:delText>
        </w:r>
        <w:r w:rsidRPr="00A059AD" w:rsidDel="008534AE">
          <w:rPr>
            <w:rFonts w:eastAsia="나눔명조"/>
            <w:sz w:val="20"/>
            <w:szCs w:val="22"/>
          </w:rPr>
          <w:delText xml:space="preserve">. </w:delText>
        </w:r>
        <w:r w:rsidRPr="00A059AD" w:rsidDel="008534AE">
          <w:rPr>
            <w:rFonts w:eastAsia="나눔명조" w:hint="eastAsia"/>
            <w:sz w:val="20"/>
            <w:szCs w:val="22"/>
          </w:rPr>
          <w:delText>평균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관료조직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응답자들은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때</w:delText>
        </w:r>
        <w:r w:rsidRPr="00A059AD" w:rsidDel="008534AE">
          <w:rPr>
            <w:rFonts w:eastAsia="나눔명조" w:hint="eastAsia"/>
            <w:sz w:val="20"/>
            <w:szCs w:val="22"/>
          </w:rPr>
          <w:delText>,</w:delText>
        </w:r>
        <w:r w:rsidRPr="00A059AD" w:rsidDel="008534AE">
          <w:rPr>
            <w:rFonts w:eastAsia="나눔명조"/>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대해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긍정적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예측확률이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양상을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보였다</w:delText>
        </w:r>
        <w:r w:rsidRPr="00A059AD" w:rsidDel="008534AE">
          <w:rPr>
            <w:rFonts w:eastAsia="나눔명조" w:hint="eastAsia"/>
            <w:sz w:val="20"/>
            <w:szCs w:val="22"/>
          </w:rPr>
          <w:delText>.</w:delText>
        </w:r>
        <w:r w:rsidRPr="00A059AD" w:rsidDel="008534AE">
          <w:rPr>
            <w:rFonts w:eastAsia="나눔명조"/>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상충관계</w:delText>
        </w:r>
        <w:r w:rsidRPr="00A059AD" w:rsidDel="008534AE">
          <w:rPr>
            <w:rFonts w:eastAsia="나눔명조"/>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효과가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증가하면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효과가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감소하거나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혹은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반대의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관계가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존재하기</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위해서는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낮은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관료조직에서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증가할수록</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예측확률이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증가하거나</w:delText>
        </w:r>
        <w:r w:rsidRPr="00A059AD" w:rsidDel="008534AE">
          <w:rPr>
            <w:rFonts w:eastAsia="나눔명조"/>
            <w:sz w:val="20"/>
            <w:szCs w:val="22"/>
          </w:rPr>
          <w:delText xml:space="preserve">, </w:delText>
        </w:r>
        <w:r w:rsidRPr="00A059AD" w:rsidDel="008534AE">
          <w:rPr>
            <w:rFonts w:eastAsia="나눔명조" w:hint="eastAsia"/>
            <w:sz w:val="20"/>
            <w:szCs w:val="22"/>
          </w:rPr>
          <w:delText>혹은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높은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관료조직에서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증가할수록</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예측확률이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감소하는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양상을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관측하여야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한다</w:delText>
        </w:r>
        <w:r w:rsidRPr="00A059AD" w:rsidDel="008534AE">
          <w:rPr>
            <w:rFonts w:eastAsia="나눔명조"/>
            <w:sz w:val="20"/>
            <w:szCs w:val="22"/>
          </w:rPr>
          <w:delText xml:space="preserve">. </w:delText>
        </w:r>
        <w:r w:rsidRPr="00A059AD" w:rsidDel="008534AE">
          <w:rPr>
            <w:rFonts w:eastAsia="나눔명조" w:hint="eastAsia"/>
            <w:sz w:val="20"/>
            <w:szCs w:val="22"/>
          </w:rPr>
          <w:delText>하지만</w:delText>
        </w:r>
        <w:r w:rsidRPr="00A059AD" w:rsidDel="008534AE">
          <w:rPr>
            <w:rFonts w:eastAsia="나눔명조" w:hint="eastAsia"/>
            <w:sz w:val="20"/>
            <w:szCs w:val="22"/>
          </w:rPr>
          <w:delText xml:space="preserve"> </w:delText>
        </w:r>
        <w:r w:rsidRPr="00A059AD" w:rsidDel="008534AE">
          <w:rPr>
            <w:rFonts w:eastAsia="나눔명조"/>
            <w:sz w:val="20"/>
            <w:szCs w:val="22"/>
          </w:rPr>
          <w:delText>&lt;</w:delText>
        </w:r>
        <w:r w:rsidRPr="00A059AD" w:rsidDel="008534AE">
          <w:rPr>
            <w:rFonts w:eastAsia="나눔명조" w:hint="eastAsia"/>
            <w:sz w:val="20"/>
            <w:szCs w:val="22"/>
          </w:rPr>
          <w:delText>그림</w:delText>
        </w:r>
        <w:r w:rsidRPr="00A059AD" w:rsidDel="008534AE">
          <w:rPr>
            <w:rFonts w:eastAsia="나눔명조" w:hint="eastAsia"/>
            <w:sz w:val="20"/>
            <w:szCs w:val="22"/>
          </w:rPr>
          <w:delText xml:space="preserve"> </w:delText>
        </w:r>
        <w:r w:rsidRPr="00A059AD" w:rsidDel="008534AE">
          <w:rPr>
            <w:rFonts w:eastAsia="나눔명조"/>
            <w:sz w:val="20"/>
            <w:szCs w:val="22"/>
          </w:rPr>
          <w:delText>5&gt;</w:delText>
        </w:r>
        <w:r w:rsidRPr="00A059AD" w:rsidDel="008534AE">
          <w:rPr>
            <w:rFonts w:eastAsia="나눔명조" w:hint="eastAsia"/>
            <w:sz w:val="20"/>
            <w:szCs w:val="22"/>
          </w:rPr>
          <w:delText>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상충관계에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대한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가설을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기각하고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오히려</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유형의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상보적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관계에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있음을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보여주고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있으며</w:delText>
        </w:r>
        <w:r w:rsidRPr="00A059AD" w:rsidDel="008534AE">
          <w:rPr>
            <w:rFonts w:eastAsia="나눔명조"/>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구성항이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보이는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차이를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통해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하나의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관료조직에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가지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유형의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공존할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경우</w:delText>
        </w:r>
        <w:r w:rsidRPr="00A059AD" w:rsidDel="008534AE">
          <w:rPr>
            <w:rFonts w:eastAsia="나눔명조" w:hint="eastAsia"/>
            <w:sz w:val="20"/>
            <w:szCs w:val="22"/>
          </w:rPr>
          <w:delText>,</w:delText>
        </w:r>
        <w:r w:rsidRPr="00A059AD" w:rsidDel="008534AE">
          <w:rPr>
            <w:rFonts w:eastAsia="나눔명조"/>
            <w:sz w:val="20"/>
            <w:szCs w:val="22"/>
          </w:rPr>
          <w:delText xml:space="preserve"> </w:delText>
        </w:r>
        <w:r w:rsidRPr="00A059AD" w:rsidDel="008534AE">
          <w:rPr>
            <w:rFonts w:eastAsia="나눔명조" w:hint="eastAsia"/>
            <w:sz w:val="20"/>
            <w:szCs w:val="22"/>
          </w:rPr>
          <w:delText>변혁적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주요하게</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견인하며</w:delText>
        </w:r>
        <w:r w:rsidRPr="00A059AD" w:rsidDel="008534AE">
          <w:rPr>
            <w:rFonts w:eastAsia="나눔명조" w:hint="eastAsia"/>
            <w:sz w:val="20"/>
            <w:szCs w:val="22"/>
          </w:rPr>
          <w:delText>,</w:delText>
        </w:r>
        <w:r w:rsidRPr="00A059AD" w:rsidDel="008534AE">
          <w:rPr>
            <w:rFonts w:eastAsia="나눔명조"/>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이를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간접적으로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매개하는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상보적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기제의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가능성이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존재함을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확인할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있다</w:delText>
        </w:r>
        <w:r w:rsidRPr="00A059AD" w:rsidDel="008534AE">
          <w:rPr>
            <w:rFonts w:eastAsia="나눔명조"/>
            <w:sz w:val="20"/>
            <w:szCs w:val="22"/>
          </w:rPr>
          <w:delText xml:space="preserve">. </w:delText>
        </w:r>
        <w:r w:rsidRPr="00A059AD" w:rsidDel="008534AE">
          <w:rPr>
            <w:rFonts w:eastAsia="나눔명조" w:hint="eastAsia"/>
            <w:sz w:val="20"/>
            <w:szCs w:val="22"/>
          </w:rPr>
          <w:delText>따라서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네</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번째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연구가설은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기각되었다</w:delText>
        </w:r>
        <w:r w:rsidRPr="00A059AD" w:rsidDel="008534AE">
          <w:rPr>
            <w:rFonts w:eastAsia="나눔명조"/>
            <w:sz w:val="20"/>
            <w:szCs w:val="22"/>
          </w:rPr>
          <w:delText>.</w:delText>
        </w:r>
      </w:del>
    </w:p>
    <w:p w14:paraId="50E9AF2E" w14:textId="73A38A08" w:rsidR="00FF0631" w:rsidRPr="00A059AD" w:rsidDel="008534AE" w:rsidRDefault="00FF0631">
      <w:pPr>
        <w:wordWrap/>
        <w:spacing w:before="120" w:after="120" w:line="276" w:lineRule="auto"/>
        <w:ind w:firstLine="300"/>
        <w:rPr>
          <w:del w:id="3754" w:author="Park, Sanghoon" w:date="2021-10-01T14:20:00Z"/>
          <w:rFonts w:eastAsia="나눔명조"/>
          <w:sz w:val="20"/>
          <w:szCs w:val="22"/>
        </w:rPr>
        <w:pPrChange w:id="3755" w:author="Park, Sanghoon" w:date="2021-10-01T14:35:00Z">
          <w:pPr>
            <w:wordWrap/>
            <w:spacing w:before="120" w:after="120" w:line="276" w:lineRule="auto"/>
          </w:pPr>
        </w:pPrChange>
      </w:pPr>
      <w:del w:id="3756" w:author="Park, Sanghoon" w:date="2021-10-01T14:39:00Z">
        <w:r w:rsidRPr="00FF0631" w:rsidDel="008534AE">
          <w:rPr>
            <w:rFonts w:eastAsia="나눔명조"/>
            <w:sz w:val="20"/>
            <w:szCs w:val="22"/>
          </w:rPr>
          <w:delText>&lt;</w:delText>
        </w:r>
        <w:r w:rsidRPr="00FF0631" w:rsidDel="008534AE">
          <w:rPr>
            <w:rFonts w:eastAsia="나눔명조" w:hint="eastAsia"/>
            <w:sz w:val="20"/>
            <w:szCs w:val="22"/>
          </w:rPr>
          <w:delText>모델</w:delText>
        </w:r>
        <w:r w:rsidRPr="00FF0631" w:rsidDel="008534AE">
          <w:rPr>
            <w:rFonts w:eastAsia="나눔명조" w:hint="eastAsia"/>
            <w:sz w:val="20"/>
            <w:szCs w:val="22"/>
          </w:rPr>
          <w:delText xml:space="preserve"> </w:delText>
        </w:r>
        <w:r w:rsidRPr="00FF0631" w:rsidDel="008534AE">
          <w:rPr>
            <w:rFonts w:eastAsia="나눔명조"/>
            <w:sz w:val="20"/>
            <w:szCs w:val="22"/>
          </w:rPr>
          <w:delText>2&gt;</w:delText>
        </w:r>
        <w:r w:rsidRPr="00FF0631" w:rsidDel="008534AE">
          <w:rPr>
            <w:rFonts w:eastAsia="나눔명조" w:hint="eastAsia"/>
            <w:sz w:val="20"/>
            <w:szCs w:val="22"/>
          </w:rPr>
          <w:delText>와</w:delText>
        </w:r>
        <w:r w:rsidRPr="00FF0631" w:rsidDel="008534AE">
          <w:rPr>
            <w:rFonts w:eastAsia="나눔명조" w:hint="eastAsia"/>
            <w:sz w:val="20"/>
            <w:szCs w:val="22"/>
          </w:rPr>
          <w:delText xml:space="preserve"> </w:delText>
        </w:r>
        <w:r w:rsidRPr="00FF0631" w:rsidDel="008534AE">
          <w:rPr>
            <w:rFonts w:eastAsia="나눔명조"/>
            <w:sz w:val="20"/>
            <w:szCs w:val="22"/>
          </w:rPr>
          <w:delText>&lt;</w:delText>
        </w:r>
        <w:r w:rsidRPr="00FF0631" w:rsidDel="008534AE">
          <w:rPr>
            <w:rFonts w:eastAsia="나눔명조" w:hint="eastAsia"/>
            <w:sz w:val="20"/>
            <w:szCs w:val="22"/>
          </w:rPr>
          <w:delText>모델</w:delText>
        </w:r>
        <w:r w:rsidRPr="00FF0631" w:rsidDel="008534AE">
          <w:rPr>
            <w:rFonts w:eastAsia="나눔명조" w:hint="eastAsia"/>
            <w:sz w:val="20"/>
            <w:szCs w:val="22"/>
          </w:rPr>
          <w:delText xml:space="preserve"> </w:delText>
        </w:r>
        <w:r w:rsidRPr="00FF0631" w:rsidDel="008534AE">
          <w:rPr>
            <w:rFonts w:eastAsia="나눔명조"/>
            <w:sz w:val="20"/>
            <w:szCs w:val="22"/>
          </w:rPr>
          <w:delText>3&gt;</w:delText>
        </w:r>
        <w:r w:rsidRPr="00FF0631" w:rsidDel="008534AE">
          <w:rPr>
            <w:rFonts w:eastAsia="나눔명조" w:hint="eastAsia"/>
            <w:sz w:val="20"/>
            <w:szCs w:val="22"/>
          </w:rPr>
          <w:delText>은</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각각</w:delText>
        </w:r>
        <w:r w:rsidRPr="00FF0631" w:rsidDel="008534AE">
          <w:rPr>
            <w:rFonts w:eastAsia="나눔명조" w:hint="eastAsia"/>
            <w:sz w:val="20"/>
            <w:szCs w:val="22"/>
          </w:rPr>
          <w:delText xml:space="preserve"> </w:delText>
        </w:r>
        <w:r w:rsidRPr="00A059AD" w:rsidDel="008534AE">
          <w:rPr>
            <w:rFonts w:eastAsia="나눔명조" w:hint="eastAsia"/>
            <w:sz w:val="20"/>
            <w:szCs w:val="22"/>
          </w:rPr>
          <w:delText>관료조직의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미치는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효과는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조직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소통노력에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따라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조건적으로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증가한다</w:delText>
        </w:r>
        <w:r w:rsidDel="008534AE">
          <w:rPr>
            <w:rFonts w:eastAsia="나눔명조" w:hint="eastAsia"/>
            <w:sz w:val="20"/>
            <w:szCs w:val="22"/>
          </w:rPr>
          <w:delText>는</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가설과</w:delText>
        </w:r>
        <w:r w:rsidRPr="00FF0631" w:rsidDel="008534AE">
          <w:rPr>
            <w:rFonts w:eastAsia="나눔명조" w:hint="eastAsia"/>
            <w:sz w:val="20"/>
            <w:szCs w:val="22"/>
          </w:rPr>
          <w:delText xml:space="preserve"> </w:delText>
        </w:r>
        <w:r w:rsidRPr="00A059AD" w:rsidDel="008534AE">
          <w:rPr>
            <w:rFonts w:eastAsia="나눔명조" w:hint="eastAsia"/>
            <w:sz w:val="20"/>
            <w:szCs w:val="22"/>
          </w:rPr>
          <w:delText>관료조직의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미치는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효과는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조직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소통노력에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따라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조건적으로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증가한다</w:delText>
        </w:r>
        <w:r w:rsidR="004545B7" w:rsidRPr="00A059AD" w:rsidDel="008534AE">
          <w:rPr>
            <w:rFonts w:eastAsia="나눔명조" w:hint="eastAsia"/>
            <w:sz w:val="20"/>
            <w:szCs w:val="22"/>
          </w:rPr>
          <w:delText>강</w:delText>
        </w:r>
        <w:r w:rsidRPr="00A059AD" w:rsidDel="008534AE">
          <w:rPr>
            <w:rFonts w:eastAsia="나눔명조" w:hint="eastAsia"/>
            <w:sz w:val="20"/>
            <w:szCs w:val="22"/>
          </w:rPr>
          <w:delText>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가설</w:delText>
        </w:r>
        <w:r w:rsidRPr="00FF0631" w:rsidDel="008534AE">
          <w:rPr>
            <w:rFonts w:eastAsia="나눔명조" w:hint="eastAsia"/>
            <w:sz w:val="20"/>
            <w:szCs w:val="22"/>
          </w:rPr>
          <w:delText>을</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검증하기</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위한</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경험적</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모델이다</w:delText>
        </w:r>
        <w:r w:rsidRPr="00FF0631" w:rsidDel="008534AE">
          <w:rPr>
            <w:rFonts w:eastAsia="나눔명조"/>
            <w:sz w:val="20"/>
            <w:szCs w:val="22"/>
          </w:rPr>
          <w:delText>. &lt;</w:delText>
        </w:r>
        <w:r w:rsidRPr="00FF0631" w:rsidDel="008534AE">
          <w:rPr>
            <w:rFonts w:eastAsia="나눔명조" w:hint="eastAsia"/>
            <w:sz w:val="20"/>
            <w:szCs w:val="22"/>
          </w:rPr>
          <w:delText>모델</w:delText>
        </w:r>
        <w:r w:rsidRPr="00FF0631" w:rsidDel="008534AE">
          <w:rPr>
            <w:rFonts w:eastAsia="나눔명조" w:hint="eastAsia"/>
            <w:sz w:val="20"/>
            <w:szCs w:val="22"/>
          </w:rPr>
          <w:delText xml:space="preserve"> </w:delText>
        </w:r>
        <w:r w:rsidRPr="00FF0631" w:rsidDel="008534AE">
          <w:rPr>
            <w:rFonts w:eastAsia="나눔명조"/>
            <w:sz w:val="20"/>
            <w:szCs w:val="22"/>
          </w:rPr>
          <w:delText>2&gt;</w:delText>
        </w:r>
        <w:r w:rsidRPr="00FF0631" w:rsidDel="008534AE">
          <w:rPr>
            <w:rFonts w:eastAsia="나눔명조" w:hint="eastAsia"/>
            <w:sz w:val="20"/>
            <w:szCs w:val="22"/>
          </w:rPr>
          <w:delText>와</w:delText>
        </w:r>
        <w:r w:rsidRPr="00FF0631" w:rsidDel="008534AE">
          <w:rPr>
            <w:rFonts w:eastAsia="나눔명조" w:hint="eastAsia"/>
            <w:sz w:val="20"/>
            <w:szCs w:val="22"/>
          </w:rPr>
          <w:delText xml:space="preserve"> </w:delText>
        </w:r>
        <w:r w:rsidRPr="00FF0631" w:rsidDel="008534AE">
          <w:rPr>
            <w:rFonts w:eastAsia="나눔명조"/>
            <w:sz w:val="20"/>
            <w:szCs w:val="22"/>
          </w:rPr>
          <w:delText>&lt;</w:delText>
        </w:r>
        <w:r w:rsidRPr="00FF0631" w:rsidDel="008534AE">
          <w:rPr>
            <w:rFonts w:eastAsia="나눔명조" w:hint="eastAsia"/>
            <w:sz w:val="20"/>
            <w:szCs w:val="22"/>
          </w:rPr>
          <w:delText>모델</w:delText>
        </w:r>
        <w:r w:rsidRPr="00FF0631" w:rsidDel="008534AE">
          <w:rPr>
            <w:rFonts w:eastAsia="나눔명조" w:hint="eastAsia"/>
            <w:sz w:val="20"/>
            <w:szCs w:val="22"/>
          </w:rPr>
          <w:delText xml:space="preserve"> </w:delText>
        </w:r>
        <w:r w:rsidRPr="00FF0631" w:rsidDel="008534AE">
          <w:rPr>
            <w:rFonts w:eastAsia="나눔명조"/>
            <w:sz w:val="20"/>
            <w:szCs w:val="22"/>
          </w:rPr>
          <w:delText xml:space="preserve">3&gt; </w:delText>
        </w:r>
        <w:r w:rsidRPr="00FF0631" w:rsidDel="008534AE">
          <w:rPr>
            <w:rFonts w:eastAsia="나눔명조" w:hint="eastAsia"/>
            <w:sz w:val="20"/>
            <w:szCs w:val="22"/>
          </w:rPr>
          <w:delText>모두에서</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각각의</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리더십</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유형이</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공공봉사동기에</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미치는</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효과가</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협업</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및</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의사소통</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수준에</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따라</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조건적인지</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살펴보기</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위해</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상호작용항</w:delText>
        </w:r>
        <w:r w:rsidRPr="00FF0631" w:rsidDel="008534AE">
          <w:rPr>
            <w:rFonts w:eastAsia="나눔명조"/>
            <w:sz w:val="20"/>
            <w:szCs w:val="22"/>
          </w:rPr>
          <w:delText>(interaction term)</w:delText>
        </w:r>
        <w:r w:rsidRPr="00FF0631" w:rsidDel="008534AE">
          <w:rPr>
            <w:rFonts w:eastAsia="나눔명조" w:hint="eastAsia"/>
            <w:sz w:val="20"/>
            <w:szCs w:val="22"/>
          </w:rPr>
          <w:delText>을</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구성항</w:delText>
        </w:r>
        <w:r w:rsidRPr="00FF0631" w:rsidDel="008534AE">
          <w:rPr>
            <w:rFonts w:eastAsia="나눔명조"/>
            <w:sz w:val="20"/>
            <w:szCs w:val="22"/>
          </w:rPr>
          <w:delText>(constituent terms)</w:delText>
        </w:r>
        <w:r w:rsidRPr="00FF0631" w:rsidDel="008534AE">
          <w:rPr>
            <w:rFonts w:eastAsia="나눔명조" w:hint="eastAsia"/>
            <w:sz w:val="20"/>
            <w:szCs w:val="22"/>
          </w:rPr>
          <w:delText>과</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함께</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모델에</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포함하였다</w:delText>
        </w:r>
        <w:r w:rsidR="00541892" w:rsidDel="008534AE">
          <w:rPr>
            <w:rFonts w:eastAsia="나눔명조" w:hint="eastAsia"/>
            <w:sz w:val="20"/>
            <w:szCs w:val="22"/>
          </w:rPr>
          <w:delText xml:space="preserve"> </w:delText>
        </w:r>
        <w:r w:rsidR="00541892" w:rsidDel="008534AE">
          <w:rPr>
            <w:rFonts w:eastAsia="나눔명조"/>
            <w:sz w:val="20"/>
            <w:szCs w:val="22"/>
          </w:rPr>
          <w:fldChar w:fldCharType="begin"/>
        </w:r>
        <w:r w:rsidR="00A17ECA" w:rsidRPr="00C311B9" w:rsidDel="008534AE">
          <w:rPr>
            <w:rFonts w:eastAsia="나눔명조"/>
            <w:sz w:val="20"/>
            <w:szCs w:val="22"/>
            <w:rPrChange w:id="3757" w:author="박 상훈" w:date="2021-10-05T15:12:00Z">
              <w:rPr>
                <w:rFonts w:eastAsia="나눔명조"/>
                <w:sz w:val="20"/>
                <w:szCs w:val="22"/>
              </w:rPr>
            </w:rPrChange>
          </w:rPr>
          <w:delInstrText xml:space="preserve"> ADDIN ZOTERO_ITEM CSL_CITATION {"citationID":"QQlNIJTL","properties":{"formattedCitation":"(Brambor, Clark, and Golder 2006)","plainCitation":"(Brambor, Clark, and Golder 2006)","noteIndex":0},"citationItems":[{"id":"Qg45UoLV/qyHyHuSI","uris":["http://www.mendeley.com/documents/?uuid=34902777-8545-4f57-9ea7-429799fcc533"],"uri":["http://www.mendeley.com/documents/?uuid=34902777-8545-4f57-9ea7-429799fcc533"],"itemData":{"DOI":"10.1093/pan/mpi014","ISSN":"10471987","abstract":"Multiplicative interaction models are common in the quantitative political science literature. This is so for good reason. Institutional arguments frequently imply that the relationship between political inputs and outcomes varies depending on the institutional context. Models of strategic interaction typically produce conditional hypotheses as well. Although conditional hypotheses are ubiquitous in political science and multiplicative interaction models have been found to capture their intuition quite well, a survey of the top three political science journals from 1998 to 2002 suggests that the execution of these models is often flawed and inferential errors are common. We believe that considerable progress in our understanding of the political world can occur if scholars follow the simple checklist of dos and don'ts for using multiplicative interaction models presented in this article. Only 10% of the articles in our survey followed the checklist. © The Author 2005. Published by Oxford University Press on behalf of the Society for Political Methodology. All rights reserved.","author":[{"dropping-particle":"","family":"Brambor","given":"Thomas","non-dropping-particle":"","parse-names":false,"suffix":""},{"dropping-particle":"","family":"Clark","given":"William Roberts","non-dropping-particle":"","parse-names":false,"suffix":""},{"dropping-particle":"","family":"Golder","given":"Matt","non-dropping-particle":"","parse-names":false,"suffix":""}],"container-title":"Political Analysis","id":"6t1sT64W/N8zkEqAR","issue":"1","issued":{"date-parts":[["2006"]]},"page":"63-82","title":"Understanding interaction models: Improving empirical analyses","type":"article-journal","volume":"14"}}],"schema":"https://github.com/citation-style-language/schema/raw/master/csl-citation.json"} </w:delInstrText>
        </w:r>
        <w:r w:rsidR="00541892" w:rsidDel="008534AE">
          <w:rPr>
            <w:rFonts w:eastAsia="나눔명조"/>
            <w:sz w:val="20"/>
            <w:szCs w:val="22"/>
          </w:rPr>
          <w:fldChar w:fldCharType="separate"/>
        </w:r>
        <w:r w:rsidR="00541892" w:rsidRPr="00A059AD" w:rsidDel="008534AE">
          <w:rPr>
            <w:rFonts w:eastAsia="나눔명조"/>
            <w:sz w:val="20"/>
            <w:szCs w:val="22"/>
          </w:rPr>
          <w:delText>(Brambor, Clark, and Golder 2006)</w:delText>
        </w:r>
        <w:r w:rsidR="00541892" w:rsidDel="008534AE">
          <w:rPr>
            <w:rFonts w:eastAsia="나눔명조"/>
            <w:sz w:val="20"/>
            <w:szCs w:val="22"/>
          </w:rPr>
          <w:fldChar w:fldCharType="end"/>
        </w:r>
        <w:r w:rsidRPr="00FF0631" w:rsidDel="008534AE">
          <w:rPr>
            <w:rFonts w:eastAsia="나눔명조"/>
            <w:sz w:val="20"/>
            <w:szCs w:val="22"/>
          </w:rPr>
          <w:delText xml:space="preserve">. </w:delText>
        </w:r>
        <w:r w:rsidRPr="00FF0631" w:rsidDel="008534AE">
          <w:rPr>
            <w:rFonts w:eastAsia="나눔명조" w:hint="eastAsia"/>
            <w:sz w:val="20"/>
            <w:szCs w:val="22"/>
          </w:rPr>
          <w:delText>각</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리더십</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유형과</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협업</w:delText>
        </w:r>
        <w:r w:rsidRPr="00FF0631" w:rsidDel="008534AE">
          <w:rPr>
            <w:rFonts w:eastAsia="나눔명조" w:hint="eastAsia"/>
            <w:sz w:val="20"/>
            <w:szCs w:val="22"/>
          </w:rPr>
          <w:delText xml:space="preserve"> </w:delText>
        </w:r>
        <w:r w:rsidRPr="00FF0631" w:rsidDel="008534AE">
          <w:rPr>
            <w:rFonts w:eastAsia="나눔명조" w:hint="eastAsia"/>
            <w:sz w:val="20"/>
            <w:szCs w:val="22"/>
          </w:rPr>
          <w:delText>및</w:delText>
        </w:r>
        <w:r w:rsidRPr="00FF0631" w:rsidDel="008534AE">
          <w:rPr>
            <w:rFonts w:eastAsia="나눔명조" w:hint="eastAsia"/>
            <w:sz w:val="20"/>
            <w:szCs w:val="22"/>
          </w:rPr>
          <w:delText xml:space="preserve"> </w:delText>
        </w:r>
        <w:r w:rsidRPr="00A059AD" w:rsidDel="008534AE">
          <w:rPr>
            <w:rFonts w:eastAsia="나눔명조" w:hint="eastAsia"/>
            <w:sz w:val="20"/>
            <w:szCs w:val="22"/>
          </w:rPr>
          <w:delText>의사소통</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상호작용항은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통계적으로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유의미한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효과를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가지는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것으로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나타났다</w:delText>
        </w:r>
        <w:r w:rsidRPr="00A059AD" w:rsidDel="008534AE">
          <w:rPr>
            <w:rFonts w:eastAsia="나눔명조"/>
            <w:sz w:val="20"/>
            <w:szCs w:val="22"/>
          </w:rPr>
          <w:delText>.</w:delText>
        </w:r>
      </w:del>
    </w:p>
    <w:p w14:paraId="1958A875" w14:textId="7AD85256" w:rsidR="00FF0631" w:rsidRPr="00A059AD" w:rsidDel="008534AE" w:rsidRDefault="00A547A8" w:rsidP="00265BC3">
      <w:pPr>
        <w:wordWrap/>
        <w:spacing w:before="120" w:after="120" w:line="276" w:lineRule="auto"/>
        <w:rPr>
          <w:del w:id="3758" w:author="Park, Sanghoon" w:date="2021-10-01T14:20:00Z"/>
          <w:rFonts w:eastAsia="나눔명조"/>
          <w:sz w:val="20"/>
          <w:szCs w:val="22"/>
        </w:rPr>
      </w:pPr>
      <w:del w:id="3759" w:author="Park, Sanghoon" w:date="2021-10-01T14:39:00Z">
        <w:r w:rsidRPr="00A059AD" w:rsidDel="008534AE">
          <w:rPr>
            <w:rFonts w:eastAsia="나눔명조" w:hint="eastAsia"/>
            <w:sz w:val="20"/>
            <w:szCs w:val="22"/>
          </w:rPr>
          <w:delText>직관적으로</w:delText>
        </w:r>
        <w:r w:rsidRPr="00A059AD" w:rsidDel="008534AE">
          <w:rPr>
            <w:rFonts w:eastAsia="나눔명조" w:hint="eastAsia"/>
            <w:sz w:val="20"/>
            <w:szCs w:val="22"/>
          </w:rPr>
          <w:delText xml:space="preserve"> </w:delText>
        </w:r>
        <w:r w:rsidR="00265BC3" w:rsidRPr="00A059AD" w:rsidDel="008534AE">
          <w:rPr>
            <w:rFonts w:eastAsia="나눔명조" w:hint="eastAsia"/>
            <w:sz w:val="20"/>
            <w:szCs w:val="22"/>
          </w:rPr>
          <w:delText>분석</w:delText>
        </w:r>
        <w:r w:rsidR="00265BC3" w:rsidRPr="00A059AD" w:rsidDel="008534AE">
          <w:rPr>
            <w:rFonts w:eastAsia="나눔명조" w:hint="eastAsia"/>
            <w:sz w:val="20"/>
            <w:szCs w:val="22"/>
          </w:rPr>
          <w:delText xml:space="preserve"> </w:delText>
        </w:r>
        <w:r w:rsidR="00265BC3" w:rsidRPr="00A059AD" w:rsidDel="008534AE">
          <w:rPr>
            <w:rFonts w:eastAsia="나눔명조" w:hint="eastAsia"/>
            <w:sz w:val="20"/>
            <w:szCs w:val="22"/>
          </w:rPr>
          <w:delText>결과를</w:delText>
        </w:r>
        <w:r w:rsidR="00265BC3" w:rsidRPr="00A059AD" w:rsidDel="008534AE">
          <w:rPr>
            <w:rFonts w:eastAsia="나눔명조" w:hint="eastAsia"/>
            <w:sz w:val="20"/>
            <w:szCs w:val="22"/>
          </w:rPr>
          <w:delText xml:space="preserve"> </w:delText>
        </w:r>
        <w:r w:rsidRPr="00A059AD" w:rsidDel="008534AE">
          <w:rPr>
            <w:rFonts w:eastAsia="나눔명조" w:hint="eastAsia"/>
            <w:sz w:val="20"/>
            <w:szCs w:val="22"/>
          </w:rPr>
          <w:delText>살펴보기</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위하여</w:delText>
        </w:r>
        <w:r w:rsidRPr="00A059AD" w:rsidDel="008534AE">
          <w:rPr>
            <w:rFonts w:eastAsia="나눔명조"/>
            <w:sz w:val="20"/>
            <w:szCs w:val="22"/>
          </w:rPr>
          <w:delText xml:space="preserve">, </w:delText>
        </w:r>
        <w:r w:rsidRPr="00A059AD" w:rsidDel="008534AE">
          <w:rPr>
            <w:rFonts w:eastAsia="나눔명조" w:hint="eastAsia"/>
            <w:sz w:val="20"/>
            <w:szCs w:val="22"/>
          </w:rPr>
          <w:delText>주어진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표본에서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최소값</w:delText>
        </w:r>
        <w:r w:rsidRPr="00A059AD" w:rsidDel="008534AE">
          <w:rPr>
            <w:rFonts w:eastAsia="나눔명조"/>
            <w:sz w:val="20"/>
            <w:szCs w:val="22"/>
          </w:rPr>
          <w:delText xml:space="preserve">, </w:delText>
        </w:r>
        <w:r w:rsidRPr="00A059AD" w:rsidDel="008534AE">
          <w:rPr>
            <w:rFonts w:eastAsia="나눔명조" w:hint="eastAsia"/>
            <w:sz w:val="20"/>
            <w:szCs w:val="22"/>
          </w:rPr>
          <w:delText>평균값</w:delText>
        </w:r>
        <w:r w:rsidRPr="00A059AD" w:rsidDel="008534AE">
          <w:rPr>
            <w:rFonts w:eastAsia="나눔명조"/>
            <w:sz w:val="20"/>
            <w:szCs w:val="22"/>
          </w:rPr>
          <w:delText xml:space="preserve">, </w:delText>
        </w:r>
        <w:r w:rsidRPr="00A059AD" w:rsidDel="008534AE">
          <w:rPr>
            <w:rFonts w:eastAsia="나눔명조" w:hint="eastAsia"/>
            <w:sz w:val="20"/>
            <w:szCs w:val="22"/>
          </w:rPr>
          <w:delText>최대값일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경우</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협업</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및</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의사소통</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따라</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관한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문항에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긍정적인</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예측확률을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추정하였다</w:delText>
        </w:r>
        <w:r w:rsidRPr="00A059AD" w:rsidDel="008534AE">
          <w:rPr>
            <w:rFonts w:eastAsia="나눔명조"/>
            <w:sz w:val="20"/>
            <w:szCs w:val="22"/>
          </w:rPr>
          <w:delText>. &lt;</w:delText>
        </w:r>
        <w:r w:rsidRPr="00A059AD" w:rsidDel="008534AE">
          <w:rPr>
            <w:rFonts w:eastAsia="나눔명조" w:hint="eastAsia"/>
            <w:sz w:val="20"/>
            <w:szCs w:val="22"/>
          </w:rPr>
          <w:delText>그림</w:delText>
        </w:r>
        <w:r w:rsidRPr="00A059AD" w:rsidDel="008534AE">
          <w:rPr>
            <w:rFonts w:eastAsia="나눔명조" w:hint="eastAsia"/>
            <w:sz w:val="20"/>
            <w:szCs w:val="22"/>
          </w:rPr>
          <w:delText xml:space="preserve"> </w:delText>
        </w:r>
        <w:r w:rsidR="00FF2686" w:rsidRPr="00A059AD" w:rsidDel="008534AE">
          <w:rPr>
            <w:rFonts w:eastAsia="나눔명조"/>
            <w:sz w:val="20"/>
            <w:szCs w:val="22"/>
          </w:rPr>
          <w:delText>3</w:delText>
        </w:r>
        <w:r w:rsidRPr="00A059AD" w:rsidDel="008534AE">
          <w:rPr>
            <w:rFonts w:eastAsia="나눔명조"/>
            <w:sz w:val="20"/>
            <w:szCs w:val="22"/>
          </w:rPr>
          <w:delText>&gt;</w:delText>
        </w:r>
        <w:r w:rsidRPr="00A059AD" w:rsidDel="008534AE">
          <w:rPr>
            <w:rFonts w:eastAsia="나눔명조" w:hint="eastAsia"/>
            <w:sz w:val="20"/>
            <w:szCs w:val="22"/>
          </w:rPr>
          <w:delText>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소속된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조직의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낮다고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응답자들의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경우</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협업</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및</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의사소통의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높아지더라도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대해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긍정적으로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확률이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감소할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것으로</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나타났으며</w:delText>
        </w:r>
        <w:r w:rsidRPr="00A059AD" w:rsidDel="008534AE">
          <w:rPr>
            <w:rFonts w:eastAsia="나눔명조"/>
            <w:sz w:val="20"/>
            <w:szCs w:val="22"/>
          </w:rPr>
          <w:delText xml:space="preserve">, </w:delText>
        </w:r>
        <w:r w:rsidRPr="00A059AD" w:rsidDel="008534AE">
          <w:rPr>
            <w:rFonts w:eastAsia="나눔명조" w:hint="eastAsia"/>
            <w:sz w:val="20"/>
            <w:szCs w:val="22"/>
          </w:rPr>
          <w:delText>평균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혹은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높은</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거래적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리더십의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조직원들의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경우</w:delText>
        </w:r>
        <w:r w:rsidRPr="00A059AD" w:rsidDel="008534AE">
          <w:rPr>
            <w:rFonts w:eastAsia="나눔명조"/>
            <w:sz w:val="20"/>
            <w:szCs w:val="22"/>
          </w:rPr>
          <w:delText xml:space="preserve">, </w:delText>
        </w:r>
        <w:r w:rsidRPr="00A059AD" w:rsidDel="008534AE">
          <w:rPr>
            <w:rFonts w:eastAsia="나눔명조" w:hint="eastAsia"/>
            <w:sz w:val="20"/>
            <w:szCs w:val="22"/>
          </w:rPr>
          <w:delText>협력</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및</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의사소통</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수준이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증가할수록</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공공봉사동기에</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대해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긍정적</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응답을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확률이</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증가하는</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것을</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확인할</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수</w:delText>
        </w:r>
        <w:r w:rsidRPr="00A059AD" w:rsidDel="008534AE">
          <w:rPr>
            <w:rFonts w:eastAsia="나눔명조" w:hint="eastAsia"/>
            <w:sz w:val="20"/>
            <w:szCs w:val="22"/>
          </w:rPr>
          <w:delText xml:space="preserve"> </w:delText>
        </w:r>
        <w:r w:rsidRPr="00A059AD" w:rsidDel="008534AE">
          <w:rPr>
            <w:rFonts w:eastAsia="나눔명조" w:hint="eastAsia"/>
            <w:sz w:val="20"/>
            <w:szCs w:val="22"/>
          </w:rPr>
          <w:delText>있다</w:delText>
        </w:r>
        <w:r w:rsidRPr="00A059AD" w:rsidDel="008534AE">
          <w:rPr>
            <w:rFonts w:eastAsia="나눔명조"/>
            <w:sz w:val="20"/>
            <w:szCs w:val="22"/>
          </w:rPr>
          <w:delText>.</w:delText>
        </w:r>
      </w:del>
    </w:p>
    <w:p w14:paraId="0E48D9A2" w14:textId="2323E5D8" w:rsidR="00A547A8" w:rsidDel="008534AE" w:rsidRDefault="00A547A8" w:rsidP="00265BC3">
      <w:pPr>
        <w:pStyle w:val="a"/>
        <w:spacing w:before="60" w:after="60"/>
        <w:ind w:firstLine="300"/>
        <w:rPr>
          <w:del w:id="3760" w:author="Park, Sanghoon" w:date="2021-10-01T14:34:00Z"/>
          <w:rFonts w:eastAsia="나눔명조"/>
          <w:szCs w:val="22"/>
        </w:rPr>
      </w:pPr>
    </w:p>
    <w:p w14:paraId="7054C80B" w14:textId="58E15539" w:rsidR="00265BC3" w:rsidRPr="00265BC3" w:rsidDel="008534AE" w:rsidRDefault="00265BC3" w:rsidP="00265BC3">
      <w:pPr>
        <w:pStyle w:val="Caption"/>
        <w:keepNext/>
        <w:jc w:val="center"/>
        <w:rPr>
          <w:del w:id="3761" w:author="Park, Sanghoon" w:date="2021-10-01T14:34:00Z"/>
          <w:rFonts w:ascii="나눔명조" w:eastAsia="나눔명조" w:hAnsi="나눔명조"/>
          <w:i w:val="0"/>
          <w:iCs w:val="0"/>
        </w:rPr>
      </w:pPr>
      <w:del w:id="3762" w:author="Park, Sanghoon" w:date="2021-10-01T14:34:00Z">
        <w:r w:rsidRPr="00265BC3" w:rsidDel="008534AE">
          <w:rPr>
            <w:rFonts w:ascii="나눔명조" w:eastAsia="나눔명조" w:hAnsi="나눔명조" w:hint="eastAsia"/>
            <w:i w:val="0"/>
            <w:iCs w:val="0"/>
          </w:rPr>
          <w:delText xml:space="preserve">그림 </w:delText>
        </w:r>
      </w:del>
      <w:del w:id="3763" w:author="Park, Sanghoon" w:date="2021-10-01T14:32:00Z">
        <w:r w:rsidRPr="00265BC3" w:rsidDel="00F26937">
          <w:rPr>
            <w:rFonts w:ascii="나눔명조" w:eastAsia="나눔명조" w:hAnsi="나눔명조"/>
          </w:rPr>
          <w:fldChar w:fldCharType="begin"/>
        </w:r>
        <w:r w:rsidRPr="008534AE" w:rsidDel="00F26937">
          <w:rPr>
            <w:rFonts w:ascii="나눔명조" w:eastAsia="나눔명조" w:hAnsi="나눔명조"/>
          </w:rPr>
          <w:delInstrText xml:space="preserve"> SEQ </w:delInstrText>
        </w:r>
        <w:r w:rsidRPr="008534AE" w:rsidDel="00F26937">
          <w:rPr>
            <w:rFonts w:ascii="나눔명조" w:eastAsia="나눔명조" w:hAnsi="나눔명조" w:hint="eastAsia"/>
          </w:rPr>
          <w:delInstrText>그림</w:delInstrText>
        </w:r>
        <w:r w:rsidRPr="008534AE" w:rsidDel="00F26937">
          <w:rPr>
            <w:rFonts w:ascii="나눔명조" w:eastAsia="나눔명조" w:hAnsi="나눔명조"/>
          </w:rPr>
          <w:delInstrText xml:space="preserve"> \* ARABIC </w:delInstrText>
        </w:r>
        <w:r w:rsidRPr="00265BC3" w:rsidDel="00F26937">
          <w:rPr>
            <w:rFonts w:ascii="나눔명조" w:eastAsia="나눔명조" w:hAnsi="나눔명조"/>
          </w:rPr>
          <w:fldChar w:fldCharType="separate"/>
        </w:r>
      </w:del>
      <w:del w:id="3764" w:author="Park, Sanghoon" w:date="2021-10-01T13:54:00Z">
        <w:r w:rsidDel="006435D4">
          <w:rPr>
            <w:rFonts w:ascii="나눔명조" w:eastAsia="나눔명조" w:hAnsi="나눔명조"/>
            <w:i w:val="0"/>
            <w:iCs w:val="0"/>
            <w:noProof/>
          </w:rPr>
          <w:delText>3</w:delText>
        </w:r>
      </w:del>
      <w:del w:id="3765" w:author="Park, Sanghoon" w:date="2021-10-01T14:32:00Z">
        <w:r w:rsidRPr="00265BC3" w:rsidDel="00F26937">
          <w:rPr>
            <w:rFonts w:ascii="나눔명조" w:eastAsia="나눔명조" w:hAnsi="나눔명조"/>
          </w:rPr>
          <w:fldChar w:fldCharType="end"/>
        </w:r>
      </w:del>
      <w:del w:id="3766" w:author="Park, Sanghoon" w:date="2021-10-01T14:34:00Z">
        <w:r w:rsidRPr="00265BC3" w:rsidDel="008534AE">
          <w:rPr>
            <w:rFonts w:ascii="나눔명조" w:eastAsia="나눔명조" w:hAnsi="나눔명조"/>
            <w:i w:val="0"/>
            <w:iCs w:val="0"/>
          </w:rPr>
          <w:delText xml:space="preserve">. </w:delText>
        </w:r>
        <w:r w:rsidRPr="00265BC3" w:rsidDel="008534AE">
          <w:rPr>
            <w:rFonts w:ascii="나눔명조" w:eastAsia="나눔명조" w:hAnsi="나눔명조" w:hint="eastAsia"/>
            <w:i w:val="0"/>
            <w:iCs w:val="0"/>
          </w:rPr>
          <w:delText>협업/의사소통 수준에 따른 거래적 리더십의 공공봉사동기의 긍정적 응답에 대한 예측확률</w:delText>
        </w:r>
      </w:del>
    </w:p>
    <w:p w14:paraId="7D313177" w14:textId="0BA7D8CF" w:rsidR="00265BC3" w:rsidDel="008534AE" w:rsidRDefault="00265BC3" w:rsidP="00265BC3">
      <w:pPr>
        <w:pStyle w:val="a"/>
        <w:spacing w:before="60" w:after="60"/>
        <w:jc w:val="center"/>
        <w:rPr>
          <w:del w:id="3767" w:author="Park, Sanghoon" w:date="2021-10-01T14:34:00Z"/>
          <w:rFonts w:ascii="Times New Roman" w:eastAsia="나눔명조"/>
          <w:szCs w:val="22"/>
        </w:rPr>
      </w:pPr>
      <w:del w:id="3768" w:author="Park, Sanghoon" w:date="2021-10-01T14:34:00Z">
        <w:r w:rsidDel="008534AE">
          <w:rPr>
            <w:noProof/>
          </w:rPr>
          <w:drawing>
            <wp:inline distT="0" distB="0" distL="0" distR="0" wp14:anchorId="09EA2ED4" wp14:editId="3F612B75">
              <wp:extent cx="5486400" cy="45720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del>
    </w:p>
    <w:p w14:paraId="39A24264" w14:textId="1509871E" w:rsidR="008534AE" w:rsidDel="008534AE" w:rsidRDefault="008534AE" w:rsidP="008534AE">
      <w:pPr>
        <w:wordWrap/>
        <w:spacing w:before="120" w:after="120" w:line="276" w:lineRule="auto"/>
        <w:rPr>
          <w:del w:id="3769" w:author="Park, Sanghoon" w:date="2021-10-01T14:35:00Z"/>
          <w:rFonts w:eastAsia="나눔명조"/>
          <w:sz w:val="20"/>
          <w:szCs w:val="22"/>
        </w:rPr>
      </w:pPr>
      <w:ins w:id="3770" w:author="Park, Sanghoon" w:date="2021-10-01T14:37:00Z">
        <w:r w:rsidRPr="002D5ECC">
          <w:rPr>
            <w:rFonts w:eastAsia="나눔명조"/>
            <w:sz w:val="20"/>
            <w:szCs w:val="22"/>
          </w:rPr>
          <w:t>&lt;</w:t>
        </w:r>
        <w:r w:rsidRPr="002D5ECC">
          <w:rPr>
            <w:rFonts w:eastAsia="나눔명조" w:hint="eastAsia"/>
            <w:sz w:val="20"/>
            <w:szCs w:val="22"/>
          </w:rPr>
          <w:t>그림</w:t>
        </w:r>
        <w:r w:rsidRPr="002D5ECC">
          <w:rPr>
            <w:rFonts w:eastAsia="나눔명조" w:hint="eastAsia"/>
            <w:sz w:val="20"/>
            <w:szCs w:val="22"/>
          </w:rPr>
          <w:t xml:space="preserve"> </w:t>
        </w:r>
        <w:r w:rsidRPr="002D5ECC">
          <w:rPr>
            <w:rFonts w:eastAsia="나눔명조"/>
            <w:sz w:val="20"/>
            <w:szCs w:val="22"/>
          </w:rPr>
          <w:t>4&gt;</w:t>
        </w:r>
        <w:r w:rsidRPr="002D5ECC">
          <w:rPr>
            <w:rFonts w:eastAsia="나눔명조" w:hint="eastAsia"/>
            <w:sz w:val="20"/>
            <w:szCs w:val="22"/>
          </w:rPr>
          <w:t>는</w:t>
        </w:r>
        <w:r w:rsidRPr="002D5ECC">
          <w:rPr>
            <w:rFonts w:eastAsia="나눔명조" w:hint="eastAsia"/>
            <w:sz w:val="20"/>
            <w:szCs w:val="22"/>
          </w:rPr>
          <w:t xml:space="preserve"> </w:t>
        </w:r>
        <w:r w:rsidRPr="002D5ECC">
          <w:rPr>
            <w:rFonts w:eastAsia="나눔명조" w:hint="eastAsia"/>
            <w:sz w:val="20"/>
            <w:szCs w:val="22"/>
          </w:rPr>
          <w:t>소속된</w:t>
        </w:r>
        <w:r w:rsidRPr="002D5ECC">
          <w:rPr>
            <w:rFonts w:eastAsia="나눔명조" w:hint="eastAsia"/>
            <w:sz w:val="20"/>
            <w:szCs w:val="22"/>
          </w:rPr>
          <w:t xml:space="preserve"> </w:t>
        </w:r>
        <w:r w:rsidRPr="002D5ECC">
          <w:rPr>
            <w:rFonts w:eastAsia="나눔명조" w:hint="eastAsia"/>
            <w:sz w:val="20"/>
            <w:szCs w:val="22"/>
          </w:rPr>
          <w:t>조직의</w:t>
        </w:r>
        <w:r w:rsidRPr="002D5ECC">
          <w:rPr>
            <w:rFonts w:eastAsia="나눔명조" w:hint="eastAsia"/>
            <w:sz w:val="20"/>
            <w:szCs w:val="22"/>
          </w:rPr>
          <w:t xml:space="preserve"> </w:t>
        </w:r>
        <w:r w:rsidRPr="002D5ECC">
          <w:rPr>
            <w:rFonts w:eastAsia="나눔명조" w:hint="eastAsia"/>
            <w:sz w:val="20"/>
            <w:szCs w:val="22"/>
          </w:rPr>
          <w:t>변혁적</w:t>
        </w:r>
        <w:r w:rsidRPr="002D5ECC">
          <w:rPr>
            <w:rFonts w:eastAsia="나눔명조" w:hint="eastAsia"/>
            <w:sz w:val="20"/>
            <w:szCs w:val="22"/>
          </w:rPr>
          <w:t xml:space="preserve"> </w:t>
        </w:r>
        <w:r w:rsidRPr="002D5ECC">
          <w:rPr>
            <w:rFonts w:eastAsia="나눔명조" w:hint="eastAsia"/>
            <w:sz w:val="20"/>
            <w:szCs w:val="22"/>
          </w:rPr>
          <w:t>리더십이</w:t>
        </w:r>
        <w:r w:rsidRPr="002D5ECC">
          <w:rPr>
            <w:rFonts w:eastAsia="나눔명조" w:hint="eastAsia"/>
            <w:sz w:val="20"/>
            <w:szCs w:val="22"/>
          </w:rPr>
          <w:t xml:space="preserve"> </w:t>
        </w:r>
        <w:r w:rsidRPr="002D5ECC">
          <w:rPr>
            <w:rFonts w:eastAsia="나눔명조" w:hint="eastAsia"/>
            <w:sz w:val="20"/>
            <w:szCs w:val="22"/>
          </w:rPr>
          <w:t>낮다고</w:t>
        </w:r>
        <w:r w:rsidRPr="002D5ECC">
          <w:rPr>
            <w:rFonts w:eastAsia="나눔명조" w:hint="eastAsia"/>
            <w:sz w:val="20"/>
            <w:szCs w:val="22"/>
          </w:rPr>
          <w:t xml:space="preserve"> </w:t>
        </w:r>
        <w:r w:rsidRPr="002D5ECC">
          <w:rPr>
            <w:rFonts w:eastAsia="나눔명조" w:hint="eastAsia"/>
            <w:sz w:val="20"/>
            <w:szCs w:val="22"/>
          </w:rPr>
          <w:t>응답한</w:t>
        </w:r>
        <w:r w:rsidRPr="002D5ECC">
          <w:rPr>
            <w:rFonts w:eastAsia="나눔명조" w:hint="eastAsia"/>
            <w:sz w:val="20"/>
            <w:szCs w:val="22"/>
          </w:rPr>
          <w:t xml:space="preserve"> </w:t>
        </w:r>
        <w:r w:rsidRPr="002D5ECC">
          <w:rPr>
            <w:rFonts w:eastAsia="나눔명조" w:hint="eastAsia"/>
            <w:sz w:val="20"/>
            <w:szCs w:val="22"/>
          </w:rPr>
          <w:t>응답자들의</w:t>
        </w:r>
        <w:r w:rsidRPr="002D5ECC">
          <w:rPr>
            <w:rFonts w:eastAsia="나눔명조" w:hint="eastAsia"/>
            <w:sz w:val="20"/>
            <w:szCs w:val="22"/>
          </w:rPr>
          <w:t xml:space="preserve"> </w:t>
        </w:r>
        <w:r w:rsidRPr="002D5ECC">
          <w:rPr>
            <w:rFonts w:eastAsia="나눔명조" w:hint="eastAsia"/>
            <w:sz w:val="20"/>
            <w:szCs w:val="22"/>
          </w:rPr>
          <w:t>경우</w:t>
        </w:r>
        <w:r w:rsidRPr="002D5ECC">
          <w:rPr>
            <w:rFonts w:eastAsia="나눔명조" w:hint="eastAsia"/>
            <w:sz w:val="20"/>
            <w:szCs w:val="22"/>
          </w:rPr>
          <w:t xml:space="preserve"> </w:t>
        </w:r>
        <w:r w:rsidRPr="002D5ECC">
          <w:rPr>
            <w:rFonts w:eastAsia="나눔명조" w:hint="eastAsia"/>
            <w:sz w:val="20"/>
            <w:szCs w:val="22"/>
          </w:rPr>
          <w:t>협업</w:t>
        </w:r>
        <w:r w:rsidRPr="002D5ECC">
          <w:rPr>
            <w:rFonts w:eastAsia="나눔명조" w:hint="eastAsia"/>
            <w:sz w:val="20"/>
            <w:szCs w:val="22"/>
          </w:rPr>
          <w:t xml:space="preserve"> </w:t>
        </w:r>
        <w:r w:rsidRPr="002D5ECC">
          <w:rPr>
            <w:rFonts w:eastAsia="나눔명조" w:hint="eastAsia"/>
            <w:sz w:val="20"/>
            <w:szCs w:val="22"/>
          </w:rPr>
          <w:t>및</w:t>
        </w:r>
        <w:r w:rsidRPr="002D5ECC">
          <w:rPr>
            <w:rFonts w:eastAsia="나눔명조" w:hint="eastAsia"/>
            <w:sz w:val="20"/>
            <w:szCs w:val="22"/>
          </w:rPr>
          <w:t xml:space="preserve"> </w:t>
        </w:r>
        <w:r w:rsidRPr="002D5ECC">
          <w:rPr>
            <w:rFonts w:eastAsia="나눔명조" w:hint="eastAsia"/>
            <w:sz w:val="20"/>
            <w:szCs w:val="22"/>
          </w:rPr>
          <w:t>의사소통의</w:t>
        </w:r>
        <w:r w:rsidRPr="002D5ECC">
          <w:rPr>
            <w:rFonts w:eastAsia="나눔명조" w:hint="eastAsia"/>
            <w:sz w:val="20"/>
            <w:szCs w:val="22"/>
          </w:rPr>
          <w:t xml:space="preserve"> </w:t>
        </w:r>
        <w:r w:rsidRPr="002D5ECC">
          <w:rPr>
            <w:rFonts w:eastAsia="나눔명조" w:hint="eastAsia"/>
            <w:sz w:val="20"/>
            <w:szCs w:val="22"/>
          </w:rPr>
          <w:t>수준이</w:t>
        </w:r>
        <w:r w:rsidRPr="002D5ECC">
          <w:rPr>
            <w:rFonts w:eastAsia="나눔명조" w:hint="eastAsia"/>
            <w:sz w:val="20"/>
            <w:szCs w:val="22"/>
          </w:rPr>
          <w:t xml:space="preserve"> </w:t>
        </w:r>
        <w:r w:rsidRPr="002D5ECC">
          <w:rPr>
            <w:rFonts w:eastAsia="나눔명조" w:hint="eastAsia"/>
            <w:sz w:val="20"/>
            <w:szCs w:val="22"/>
          </w:rPr>
          <w:t>높아지더라도</w:t>
        </w:r>
        <w:r w:rsidRPr="002D5ECC">
          <w:rPr>
            <w:rFonts w:eastAsia="나눔명조" w:hint="eastAsia"/>
            <w:sz w:val="20"/>
            <w:szCs w:val="22"/>
          </w:rPr>
          <w:t xml:space="preserve"> </w:t>
        </w:r>
        <w:r w:rsidRPr="002D5ECC">
          <w:rPr>
            <w:rFonts w:eastAsia="나눔명조" w:hint="eastAsia"/>
            <w:sz w:val="20"/>
            <w:szCs w:val="22"/>
          </w:rPr>
          <w:t>공공봉사동기에</w:t>
        </w:r>
        <w:r w:rsidRPr="002D5ECC">
          <w:rPr>
            <w:rFonts w:eastAsia="나눔명조" w:hint="eastAsia"/>
            <w:sz w:val="20"/>
            <w:szCs w:val="22"/>
          </w:rPr>
          <w:t xml:space="preserve"> </w:t>
        </w:r>
        <w:r w:rsidRPr="002D5ECC">
          <w:rPr>
            <w:rFonts w:eastAsia="나눔명조" w:hint="eastAsia"/>
            <w:sz w:val="20"/>
            <w:szCs w:val="22"/>
          </w:rPr>
          <w:t>대해</w:t>
        </w:r>
        <w:r w:rsidRPr="002D5ECC">
          <w:rPr>
            <w:rFonts w:eastAsia="나눔명조" w:hint="eastAsia"/>
            <w:sz w:val="20"/>
            <w:szCs w:val="22"/>
          </w:rPr>
          <w:t xml:space="preserve"> </w:t>
        </w:r>
        <w:r w:rsidRPr="002D5ECC">
          <w:rPr>
            <w:rFonts w:eastAsia="나눔명조" w:hint="eastAsia"/>
            <w:sz w:val="20"/>
            <w:szCs w:val="22"/>
          </w:rPr>
          <w:t>긍정적으로</w:t>
        </w:r>
        <w:r w:rsidRPr="002D5ECC">
          <w:rPr>
            <w:rFonts w:eastAsia="나눔명조" w:hint="eastAsia"/>
            <w:sz w:val="20"/>
            <w:szCs w:val="22"/>
          </w:rPr>
          <w:t xml:space="preserve"> </w:t>
        </w:r>
        <w:r w:rsidRPr="002D5ECC">
          <w:rPr>
            <w:rFonts w:eastAsia="나눔명조" w:hint="eastAsia"/>
            <w:sz w:val="20"/>
            <w:szCs w:val="22"/>
          </w:rPr>
          <w:t>응답할</w:t>
        </w:r>
        <w:r w:rsidRPr="002D5ECC">
          <w:rPr>
            <w:rFonts w:eastAsia="나눔명조" w:hint="eastAsia"/>
            <w:sz w:val="20"/>
            <w:szCs w:val="22"/>
          </w:rPr>
          <w:t xml:space="preserve"> </w:t>
        </w:r>
        <w:r w:rsidRPr="002D5ECC">
          <w:rPr>
            <w:rFonts w:eastAsia="나눔명조" w:hint="eastAsia"/>
            <w:sz w:val="20"/>
            <w:szCs w:val="22"/>
          </w:rPr>
          <w:t>확률이</w:t>
        </w:r>
        <w:r w:rsidRPr="002D5ECC">
          <w:rPr>
            <w:rFonts w:eastAsia="나눔명조" w:hint="eastAsia"/>
            <w:sz w:val="20"/>
            <w:szCs w:val="22"/>
          </w:rPr>
          <w:t xml:space="preserve"> </w:t>
        </w:r>
        <w:r w:rsidRPr="002D5ECC">
          <w:rPr>
            <w:rFonts w:eastAsia="나눔명조" w:hint="eastAsia"/>
            <w:sz w:val="20"/>
            <w:szCs w:val="22"/>
          </w:rPr>
          <w:t>감소할</w:t>
        </w:r>
        <w:r w:rsidRPr="002D5ECC">
          <w:rPr>
            <w:rFonts w:eastAsia="나눔명조" w:hint="eastAsia"/>
            <w:sz w:val="20"/>
            <w:szCs w:val="22"/>
          </w:rPr>
          <w:t xml:space="preserve"> </w:t>
        </w:r>
        <w:r w:rsidRPr="002D5ECC">
          <w:rPr>
            <w:rFonts w:eastAsia="나눔명조" w:hint="eastAsia"/>
            <w:sz w:val="20"/>
            <w:szCs w:val="22"/>
          </w:rPr>
          <w:t>것으로</w:t>
        </w:r>
        <w:r w:rsidRPr="002D5ECC">
          <w:rPr>
            <w:rFonts w:eastAsia="나눔명조" w:hint="eastAsia"/>
            <w:sz w:val="20"/>
            <w:szCs w:val="22"/>
          </w:rPr>
          <w:t xml:space="preserve"> </w:t>
        </w:r>
        <w:r w:rsidRPr="002D5ECC">
          <w:rPr>
            <w:rFonts w:eastAsia="나눔명조" w:hint="eastAsia"/>
            <w:sz w:val="20"/>
            <w:szCs w:val="22"/>
          </w:rPr>
          <w:t>나타났으며</w:t>
        </w:r>
        <w:r w:rsidRPr="002D5ECC">
          <w:rPr>
            <w:rFonts w:eastAsia="나눔명조"/>
            <w:sz w:val="20"/>
            <w:szCs w:val="22"/>
          </w:rPr>
          <w:t xml:space="preserve">, </w:t>
        </w:r>
        <w:r w:rsidRPr="002D5ECC">
          <w:rPr>
            <w:rFonts w:eastAsia="나눔명조" w:hint="eastAsia"/>
            <w:sz w:val="20"/>
            <w:szCs w:val="22"/>
          </w:rPr>
          <w:t>평균</w:t>
        </w:r>
        <w:r w:rsidRPr="002D5ECC">
          <w:rPr>
            <w:rFonts w:eastAsia="나눔명조" w:hint="eastAsia"/>
            <w:sz w:val="20"/>
            <w:szCs w:val="22"/>
          </w:rPr>
          <w:t xml:space="preserve"> </w:t>
        </w:r>
        <w:r w:rsidRPr="002D5ECC">
          <w:rPr>
            <w:rFonts w:eastAsia="나눔명조" w:hint="eastAsia"/>
            <w:sz w:val="20"/>
            <w:szCs w:val="22"/>
          </w:rPr>
          <w:t>혹은</w:t>
        </w:r>
        <w:r w:rsidRPr="002D5ECC">
          <w:rPr>
            <w:rFonts w:eastAsia="나눔명조" w:hint="eastAsia"/>
            <w:sz w:val="20"/>
            <w:szCs w:val="22"/>
          </w:rPr>
          <w:t xml:space="preserve"> </w:t>
        </w:r>
        <w:r w:rsidRPr="002D5ECC">
          <w:rPr>
            <w:rFonts w:eastAsia="나눔명조" w:hint="eastAsia"/>
            <w:sz w:val="20"/>
            <w:szCs w:val="22"/>
          </w:rPr>
          <w:t>높은</w:t>
        </w:r>
        <w:r w:rsidRPr="002D5ECC">
          <w:rPr>
            <w:rFonts w:eastAsia="나눔명조" w:hint="eastAsia"/>
            <w:sz w:val="20"/>
            <w:szCs w:val="22"/>
          </w:rPr>
          <w:t xml:space="preserve"> </w:t>
        </w:r>
        <w:r w:rsidRPr="002D5ECC">
          <w:rPr>
            <w:rFonts w:eastAsia="나눔명조" w:hint="eastAsia"/>
            <w:sz w:val="20"/>
            <w:szCs w:val="22"/>
          </w:rPr>
          <w:t>수준의</w:t>
        </w:r>
        <w:r w:rsidRPr="002D5ECC">
          <w:rPr>
            <w:rFonts w:eastAsia="나눔명조" w:hint="eastAsia"/>
            <w:sz w:val="20"/>
            <w:szCs w:val="22"/>
          </w:rPr>
          <w:t xml:space="preserve"> </w:t>
        </w:r>
        <w:r w:rsidRPr="002D5ECC">
          <w:rPr>
            <w:rFonts w:eastAsia="나눔명조" w:hint="eastAsia"/>
            <w:sz w:val="20"/>
            <w:szCs w:val="22"/>
          </w:rPr>
          <w:t>변혁적</w:t>
        </w:r>
        <w:r w:rsidRPr="002D5ECC">
          <w:rPr>
            <w:rFonts w:eastAsia="나눔명조" w:hint="eastAsia"/>
            <w:sz w:val="20"/>
            <w:szCs w:val="22"/>
          </w:rPr>
          <w:t xml:space="preserve"> </w:t>
        </w:r>
        <w:r w:rsidRPr="002D5ECC">
          <w:rPr>
            <w:rFonts w:eastAsia="나눔명조" w:hint="eastAsia"/>
            <w:sz w:val="20"/>
            <w:szCs w:val="22"/>
          </w:rPr>
          <w:t>리더십의</w:t>
        </w:r>
        <w:r w:rsidRPr="002D5ECC">
          <w:rPr>
            <w:rFonts w:eastAsia="나눔명조" w:hint="eastAsia"/>
            <w:sz w:val="20"/>
            <w:szCs w:val="22"/>
          </w:rPr>
          <w:t xml:space="preserve"> </w:t>
        </w:r>
        <w:r w:rsidRPr="002D5ECC">
          <w:rPr>
            <w:rFonts w:eastAsia="나눔명조" w:hint="eastAsia"/>
            <w:sz w:val="20"/>
            <w:szCs w:val="22"/>
          </w:rPr>
          <w:t>조직원들의</w:t>
        </w:r>
        <w:r w:rsidRPr="002D5ECC">
          <w:rPr>
            <w:rFonts w:eastAsia="나눔명조" w:hint="eastAsia"/>
            <w:sz w:val="20"/>
            <w:szCs w:val="22"/>
          </w:rPr>
          <w:t xml:space="preserve"> </w:t>
        </w:r>
        <w:r w:rsidRPr="002D5ECC">
          <w:rPr>
            <w:rFonts w:eastAsia="나눔명조" w:hint="eastAsia"/>
            <w:sz w:val="20"/>
            <w:szCs w:val="22"/>
          </w:rPr>
          <w:t>경우</w:t>
        </w:r>
        <w:r w:rsidRPr="002D5ECC">
          <w:rPr>
            <w:rFonts w:eastAsia="나눔명조"/>
            <w:sz w:val="20"/>
            <w:szCs w:val="22"/>
          </w:rPr>
          <w:t xml:space="preserve">, </w:t>
        </w:r>
        <w:r w:rsidRPr="002D5ECC">
          <w:rPr>
            <w:rFonts w:eastAsia="나눔명조" w:hint="eastAsia"/>
            <w:sz w:val="20"/>
            <w:szCs w:val="22"/>
          </w:rPr>
          <w:t>협력</w:t>
        </w:r>
        <w:r w:rsidRPr="002D5ECC">
          <w:rPr>
            <w:rFonts w:eastAsia="나눔명조" w:hint="eastAsia"/>
            <w:sz w:val="20"/>
            <w:szCs w:val="22"/>
          </w:rPr>
          <w:t xml:space="preserve"> </w:t>
        </w:r>
        <w:r w:rsidRPr="002D5ECC">
          <w:rPr>
            <w:rFonts w:eastAsia="나눔명조" w:hint="eastAsia"/>
            <w:sz w:val="20"/>
            <w:szCs w:val="22"/>
          </w:rPr>
          <w:t>및</w:t>
        </w:r>
        <w:r w:rsidRPr="002D5ECC">
          <w:rPr>
            <w:rFonts w:eastAsia="나눔명조" w:hint="eastAsia"/>
            <w:sz w:val="20"/>
            <w:szCs w:val="22"/>
          </w:rPr>
          <w:t xml:space="preserve"> </w:t>
        </w:r>
        <w:r w:rsidRPr="002D5ECC">
          <w:rPr>
            <w:rFonts w:eastAsia="나눔명조" w:hint="eastAsia"/>
            <w:sz w:val="20"/>
            <w:szCs w:val="22"/>
          </w:rPr>
          <w:t>의사소통</w:t>
        </w:r>
        <w:r w:rsidRPr="002D5ECC">
          <w:rPr>
            <w:rFonts w:eastAsia="나눔명조" w:hint="eastAsia"/>
            <w:sz w:val="20"/>
            <w:szCs w:val="22"/>
          </w:rPr>
          <w:t xml:space="preserve"> </w:t>
        </w:r>
        <w:r w:rsidRPr="002D5ECC">
          <w:rPr>
            <w:rFonts w:eastAsia="나눔명조" w:hint="eastAsia"/>
            <w:sz w:val="20"/>
            <w:szCs w:val="22"/>
          </w:rPr>
          <w:t>수준이</w:t>
        </w:r>
        <w:r w:rsidRPr="002D5ECC">
          <w:rPr>
            <w:rFonts w:eastAsia="나눔명조" w:hint="eastAsia"/>
            <w:sz w:val="20"/>
            <w:szCs w:val="22"/>
          </w:rPr>
          <w:t xml:space="preserve"> </w:t>
        </w:r>
        <w:r w:rsidRPr="002D5ECC">
          <w:rPr>
            <w:rFonts w:eastAsia="나눔명조" w:hint="eastAsia"/>
            <w:sz w:val="20"/>
            <w:szCs w:val="22"/>
          </w:rPr>
          <w:t>증가할수록</w:t>
        </w:r>
        <w:r w:rsidRPr="002D5ECC">
          <w:rPr>
            <w:rFonts w:eastAsia="나눔명조" w:hint="eastAsia"/>
            <w:sz w:val="20"/>
            <w:szCs w:val="22"/>
          </w:rPr>
          <w:t xml:space="preserve"> </w:t>
        </w:r>
        <w:r w:rsidRPr="002D5ECC">
          <w:rPr>
            <w:rFonts w:eastAsia="나눔명조" w:hint="eastAsia"/>
            <w:sz w:val="20"/>
            <w:szCs w:val="22"/>
          </w:rPr>
          <w:t>공공봉사동기에</w:t>
        </w:r>
        <w:r w:rsidRPr="002D5ECC">
          <w:rPr>
            <w:rFonts w:eastAsia="나눔명조" w:hint="eastAsia"/>
            <w:sz w:val="20"/>
            <w:szCs w:val="22"/>
          </w:rPr>
          <w:t xml:space="preserve"> </w:t>
        </w:r>
        <w:r w:rsidRPr="002D5ECC">
          <w:rPr>
            <w:rFonts w:eastAsia="나눔명조" w:hint="eastAsia"/>
            <w:sz w:val="20"/>
            <w:szCs w:val="22"/>
          </w:rPr>
          <w:t>대해</w:t>
        </w:r>
        <w:r w:rsidRPr="002D5ECC">
          <w:rPr>
            <w:rFonts w:eastAsia="나눔명조" w:hint="eastAsia"/>
            <w:sz w:val="20"/>
            <w:szCs w:val="22"/>
          </w:rPr>
          <w:t xml:space="preserve"> </w:t>
        </w:r>
        <w:r w:rsidRPr="002D5ECC">
          <w:rPr>
            <w:rFonts w:eastAsia="나눔명조" w:hint="eastAsia"/>
            <w:sz w:val="20"/>
            <w:szCs w:val="22"/>
          </w:rPr>
          <w:t>긍정적</w:t>
        </w:r>
        <w:r w:rsidRPr="002D5ECC">
          <w:rPr>
            <w:rFonts w:eastAsia="나눔명조" w:hint="eastAsia"/>
            <w:sz w:val="20"/>
            <w:szCs w:val="22"/>
          </w:rPr>
          <w:t xml:space="preserve"> </w:t>
        </w:r>
        <w:r w:rsidRPr="002D5ECC">
          <w:rPr>
            <w:rFonts w:eastAsia="나눔명조" w:hint="eastAsia"/>
            <w:sz w:val="20"/>
            <w:szCs w:val="22"/>
          </w:rPr>
          <w:t>응답을</w:t>
        </w:r>
        <w:r w:rsidRPr="002D5ECC">
          <w:rPr>
            <w:rFonts w:eastAsia="나눔명조" w:hint="eastAsia"/>
            <w:sz w:val="20"/>
            <w:szCs w:val="22"/>
          </w:rPr>
          <w:t xml:space="preserve"> </w:t>
        </w:r>
        <w:r w:rsidRPr="002D5ECC">
          <w:rPr>
            <w:rFonts w:eastAsia="나눔명조" w:hint="eastAsia"/>
            <w:sz w:val="20"/>
            <w:szCs w:val="22"/>
          </w:rPr>
          <w:t>할</w:t>
        </w:r>
        <w:r w:rsidRPr="002D5ECC">
          <w:rPr>
            <w:rFonts w:eastAsia="나눔명조" w:hint="eastAsia"/>
            <w:sz w:val="20"/>
            <w:szCs w:val="22"/>
          </w:rPr>
          <w:t xml:space="preserve"> </w:t>
        </w:r>
        <w:r w:rsidRPr="002D5ECC">
          <w:rPr>
            <w:rFonts w:eastAsia="나눔명조" w:hint="eastAsia"/>
            <w:sz w:val="20"/>
            <w:szCs w:val="22"/>
          </w:rPr>
          <w:t>확률이</w:t>
        </w:r>
        <w:r w:rsidRPr="002D5ECC">
          <w:rPr>
            <w:rFonts w:eastAsia="나눔명조" w:hint="eastAsia"/>
            <w:sz w:val="20"/>
            <w:szCs w:val="22"/>
          </w:rPr>
          <w:t xml:space="preserve"> </w:t>
        </w:r>
        <w:r w:rsidRPr="002D5ECC">
          <w:rPr>
            <w:rFonts w:eastAsia="나눔명조" w:hint="eastAsia"/>
            <w:sz w:val="20"/>
            <w:szCs w:val="22"/>
          </w:rPr>
          <w:t>증가하는</w:t>
        </w:r>
        <w:r w:rsidRPr="002D5ECC">
          <w:rPr>
            <w:rFonts w:eastAsia="나눔명조" w:hint="eastAsia"/>
            <w:sz w:val="20"/>
            <w:szCs w:val="22"/>
          </w:rPr>
          <w:t xml:space="preserve"> </w:t>
        </w:r>
        <w:r w:rsidRPr="002D5ECC">
          <w:rPr>
            <w:rFonts w:eastAsia="나눔명조" w:hint="eastAsia"/>
            <w:sz w:val="20"/>
            <w:szCs w:val="22"/>
          </w:rPr>
          <w:t>것을</w:t>
        </w:r>
        <w:r w:rsidRPr="002D5ECC">
          <w:rPr>
            <w:rFonts w:eastAsia="나눔명조" w:hint="eastAsia"/>
            <w:sz w:val="20"/>
            <w:szCs w:val="22"/>
          </w:rPr>
          <w:t xml:space="preserve"> </w:t>
        </w:r>
        <w:r w:rsidRPr="002D5ECC">
          <w:rPr>
            <w:rFonts w:eastAsia="나눔명조" w:hint="eastAsia"/>
            <w:sz w:val="20"/>
            <w:szCs w:val="22"/>
          </w:rPr>
          <w:t>확인할</w:t>
        </w:r>
        <w:r w:rsidRPr="002D5ECC">
          <w:rPr>
            <w:rFonts w:eastAsia="나눔명조" w:hint="eastAsia"/>
            <w:sz w:val="20"/>
            <w:szCs w:val="22"/>
          </w:rPr>
          <w:t xml:space="preserve"> </w:t>
        </w:r>
        <w:r w:rsidRPr="002D5ECC">
          <w:rPr>
            <w:rFonts w:eastAsia="나눔명조" w:hint="eastAsia"/>
            <w:sz w:val="20"/>
            <w:szCs w:val="22"/>
          </w:rPr>
          <w:t>수</w:t>
        </w:r>
        <w:r w:rsidRPr="002D5ECC">
          <w:rPr>
            <w:rFonts w:eastAsia="나눔명조" w:hint="eastAsia"/>
            <w:sz w:val="20"/>
            <w:szCs w:val="22"/>
          </w:rPr>
          <w:t xml:space="preserve"> </w:t>
        </w:r>
        <w:r w:rsidRPr="002D5ECC">
          <w:rPr>
            <w:rFonts w:eastAsia="나눔명조" w:hint="eastAsia"/>
            <w:sz w:val="20"/>
            <w:szCs w:val="22"/>
          </w:rPr>
          <w:t>있다</w:t>
        </w:r>
        <w:r w:rsidRPr="002D5ECC">
          <w:rPr>
            <w:rFonts w:eastAsia="나눔명조"/>
            <w:sz w:val="20"/>
            <w:szCs w:val="22"/>
          </w:rPr>
          <w:t xml:space="preserve">. </w:t>
        </w:r>
        <w:r w:rsidRPr="002D5ECC">
          <w:rPr>
            <w:rFonts w:eastAsia="나눔명조" w:hint="eastAsia"/>
            <w:sz w:val="20"/>
            <w:szCs w:val="22"/>
          </w:rPr>
          <w:t>다만</w:t>
        </w:r>
        <w:r w:rsidRPr="002D5ECC">
          <w:rPr>
            <w:rFonts w:eastAsia="나눔명조" w:hint="eastAsia"/>
            <w:sz w:val="20"/>
            <w:szCs w:val="22"/>
          </w:rPr>
          <w:t xml:space="preserve"> </w:t>
        </w:r>
        <w:r w:rsidRPr="002D5ECC">
          <w:rPr>
            <w:rFonts w:eastAsia="나눔명조" w:hint="eastAsia"/>
            <w:sz w:val="20"/>
            <w:szCs w:val="22"/>
          </w:rPr>
          <w:t>협업</w:t>
        </w:r>
        <w:r w:rsidRPr="002D5ECC">
          <w:rPr>
            <w:rFonts w:eastAsia="나눔명조" w:hint="eastAsia"/>
            <w:sz w:val="20"/>
            <w:szCs w:val="22"/>
          </w:rPr>
          <w:t xml:space="preserve"> </w:t>
        </w:r>
        <w:r w:rsidRPr="002D5ECC">
          <w:rPr>
            <w:rFonts w:eastAsia="나눔명조" w:hint="eastAsia"/>
            <w:sz w:val="20"/>
            <w:szCs w:val="22"/>
          </w:rPr>
          <w:t>및</w:t>
        </w:r>
        <w:r w:rsidRPr="002D5ECC">
          <w:rPr>
            <w:rFonts w:eastAsia="나눔명조" w:hint="eastAsia"/>
            <w:sz w:val="20"/>
            <w:szCs w:val="22"/>
          </w:rPr>
          <w:t xml:space="preserve"> </w:t>
        </w:r>
        <w:r w:rsidRPr="002D5ECC">
          <w:rPr>
            <w:rFonts w:eastAsia="나눔명조" w:hint="eastAsia"/>
            <w:sz w:val="20"/>
            <w:szCs w:val="22"/>
          </w:rPr>
          <w:t>의사소통</w:t>
        </w:r>
        <w:r w:rsidRPr="002D5ECC">
          <w:rPr>
            <w:rFonts w:eastAsia="나눔명조" w:hint="eastAsia"/>
            <w:sz w:val="20"/>
            <w:szCs w:val="22"/>
          </w:rPr>
          <w:t xml:space="preserve"> </w:t>
        </w:r>
        <w:r w:rsidRPr="002D5ECC">
          <w:rPr>
            <w:rFonts w:eastAsia="나눔명조" w:hint="eastAsia"/>
            <w:sz w:val="20"/>
            <w:szCs w:val="22"/>
          </w:rPr>
          <w:t>수준이</w:t>
        </w:r>
        <w:r w:rsidRPr="002D5ECC">
          <w:rPr>
            <w:rFonts w:eastAsia="나눔명조" w:hint="eastAsia"/>
            <w:sz w:val="20"/>
            <w:szCs w:val="22"/>
          </w:rPr>
          <w:t xml:space="preserve"> </w:t>
        </w:r>
        <w:r w:rsidRPr="002D5ECC">
          <w:rPr>
            <w:rFonts w:eastAsia="나눔명조" w:hint="eastAsia"/>
            <w:sz w:val="20"/>
            <w:szCs w:val="22"/>
          </w:rPr>
          <w:t>현저하게</w:t>
        </w:r>
        <w:r w:rsidRPr="002D5ECC">
          <w:rPr>
            <w:rFonts w:eastAsia="나눔명조" w:hint="eastAsia"/>
            <w:sz w:val="20"/>
            <w:szCs w:val="22"/>
          </w:rPr>
          <w:t xml:space="preserve"> </w:t>
        </w:r>
        <w:r w:rsidRPr="002D5ECC">
          <w:rPr>
            <w:rFonts w:eastAsia="나눔명조" w:hint="eastAsia"/>
            <w:sz w:val="20"/>
            <w:szCs w:val="22"/>
          </w:rPr>
          <w:t>낮은</w:t>
        </w:r>
        <w:r w:rsidRPr="002D5ECC">
          <w:rPr>
            <w:rFonts w:eastAsia="나눔명조" w:hint="eastAsia"/>
            <w:sz w:val="20"/>
            <w:szCs w:val="22"/>
          </w:rPr>
          <w:t xml:space="preserve"> </w:t>
        </w:r>
        <w:r w:rsidRPr="002D5ECC">
          <w:rPr>
            <w:rFonts w:eastAsia="나눔명조" w:hint="eastAsia"/>
            <w:sz w:val="20"/>
            <w:szCs w:val="22"/>
          </w:rPr>
          <w:t>관료조직에서는</w:t>
        </w:r>
        <w:r w:rsidRPr="002D5ECC">
          <w:rPr>
            <w:rFonts w:eastAsia="나눔명조" w:hint="eastAsia"/>
            <w:sz w:val="20"/>
            <w:szCs w:val="22"/>
          </w:rPr>
          <w:t xml:space="preserve"> </w:t>
        </w:r>
        <w:r w:rsidRPr="002D5ECC">
          <w:rPr>
            <w:rFonts w:eastAsia="나눔명조" w:hint="eastAsia"/>
            <w:sz w:val="20"/>
            <w:szCs w:val="22"/>
          </w:rPr>
          <w:t>거래적</w:t>
        </w:r>
        <w:r w:rsidRPr="002D5ECC">
          <w:rPr>
            <w:rFonts w:eastAsia="나눔명조" w:hint="eastAsia"/>
            <w:sz w:val="20"/>
            <w:szCs w:val="22"/>
          </w:rPr>
          <w:t xml:space="preserve"> </w:t>
        </w:r>
        <w:r w:rsidRPr="002D5ECC">
          <w:rPr>
            <w:rFonts w:eastAsia="나눔명조" w:hint="eastAsia"/>
            <w:sz w:val="20"/>
            <w:szCs w:val="22"/>
          </w:rPr>
          <w:t>리더십에</w:t>
        </w:r>
        <w:r w:rsidRPr="002D5ECC">
          <w:rPr>
            <w:rFonts w:eastAsia="나눔명조" w:hint="eastAsia"/>
            <w:sz w:val="20"/>
            <w:szCs w:val="22"/>
          </w:rPr>
          <w:t xml:space="preserve"> </w:t>
        </w:r>
        <w:r w:rsidRPr="002D5ECC">
          <w:rPr>
            <w:rFonts w:eastAsia="나눔명조" w:hint="eastAsia"/>
            <w:sz w:val="20"/>
            <w:szCs w:val="22"/>
          </w:rPr>
          <w:t>비하여</w:t>
        </w:r>
        <w:r w:rsidRPr="002D5ECC">
          <w:rPr>
            <w:rFonts w:eastAsia="나눔명조" w:hint="eastAsia"/>
            <w:sz w:val="20"/>
            <w:szCs w:val="22"/>
          </w:rPr>
          <w:t xml:space="preserve"> </w:t>
        </w:r>
        <w:r w:rsidRPr="002D5ECC">
          <w:rPr>
            <w:rFonts w:eastAsia="나눔명조" w:hint="eastAsia"/>
            <w:sz w:val="20"/>
            <w:szCs w:val="22"/>
          </w:rPr>
          <w:t>변혁적</w:t>
        </w:r>
        <w:r w:rsidRPr="002D5ECC">
          <w:rPr>
            <w:rFonts w:eastAsia="나눔명조" w:hint="eastAsia"/>
            <w:sz w:val="20"/>
            <w:szCs w:val="22"/>
          </w:rPr>
          <w:t xml:space="preserve"> </w:t>
        </w:r>
        <w:r w:rsidRPr="002D5ECC">
          <w:rPr>
            <w:rFonts w:eastAsia="나눔명조" w:hint="eastAsia"/>
            <w:sz w:val="20"/>
            <w:szCs w:val="22"/>
          </w:rPr>
          <w:t>리더십의</w:t>
        </w:r>
        <w:r w:rsidRPr="002D5ECC">
          <w:rPr>
            <w:rFonts w:eastAsia="나눔명조" w:hint="eastAsia"/>
            <w:sz w:val="20"/>
            <w:szCs w:val="22"/>
          </w:rPr>
          <w:t xml:space="preserve"> </w:t>
        </w:r>
        <w:r w:rsidRPr="002D5ECC">
          <w:rPr>
            <w:rFonts w:eastAsia="나눔명조" w:hint="eastAsia"/>
            <w:sz w:val="20"/>
            <w:szCs w:val="22"/>
          </w:rPr>
          <w:t>경우</w:t>
        </w:r>
        <w:r w:rsidRPr="002D5ECC">
          <w:rPr>
            <w:rFonts w:eastAsia="나눔명조" w:hint="eastAsia"/>
            <w:sz w:val="20"/>
            <w:szCs w:val="22"/>
          </w:rPr>
          <w:t xml:space="preserve"> </w:t>
        </w:r>
        <w:r w:rsidRPr="002D5ECC">
          <w:rPr>
            <w:rFonts w:eastAsia="나눔명조" w:hint="eastAsia"/>
            <w:sz w:val="20"/>
            <w:szCs w:val="22"/>
          </w:rPr>
          <w:t>최소</w:t>
        </w:r>
        <w:r w:rsidRPr="002D5ECC">
          <w:rPr>
            <w:rFonts w:eastAsia="나눔명조" w:hint="eastAsia"/>
            <w:sz w:val="20"/>
            <w:szCs w:val="22"/>
          </w:rPr>
          <w:t xml:space="preserve"> </w:t>
        </w:r>
        <w:r w:rsidRPr="002D5ECC">
          <w:rPr>
            <w:rFonts w:eastAsia="나눔명조" w:hint="eastAsia"/>
            <w:sz w:val="20"/>
            <w:szCs w:val="22"/>
          </w:rPr>
          <w:t>수준과</w:t>
        </w:r>
        <w:r w:rsidRPr="002D5ECC">
          <w:rPr>
            <w:rFonts w:eastAsia="나눔명조" w:hint="eastAsia"/>
            <w:sz w:val="20"/>
            <w:szCs w:val="22"/>
          </w:rPr>
          <w:t xml:space="preserve"> </w:t>
        </w:r>
        <w:r w:rsidRPr="002D5ECC">
          <w:rPr>
            <w:rFonts w:eastAsia="나눔명조" w:hint="eastAsia"/>
            <w:sz w:val="20"/>
            <w:szCs w:val="22"/>
          </w:rPr>
          <w:t>평균</w:t>
        </w:r>
        <w:r w:rsidRPr="002D5ECC">
          <w:rPr>
            <w:rFonts w:eastAsia="나눔명조" w:hint="eastAsia"/>
            <w:sz w:val="20"/>
            <w:szCs w:val="22"/>
          </w:rPr>
          <w:t xml:space="preserve"> </w:t>
        </w:r>
        <w:r w:rsidRPr="002D5ECC">
          <w:rPr>
            <w:rFonts w:eastAsia="나눔명조" w:hint="eastAsia"/>
            <w:sz w:val="20"/>
            <w:szCs w:val="22"/>
          </w:rPr>
          <w:t>수준이</w:t>
        </w:r>
        <w:r w:rsidRPr="002D5ECC">
          <w:rPr>
            <w:rFonts w:eastAsia="나눔명조" w:hint="eastAsia"/>
            <w:sz w:val="20"/>
            <w:szCs w:val="22"/>
          </w:rPr>
          <w:t xml:space="preserve"> </w:t>
        </w:r>
        <w:r w:rsidRPr="002D5ECC">
          <w:rPr>
            <w:rFonts w:eastAsia="나눔명조" w:hint="eastAsia"/>
            <w:sz w:val="20"/>
            <w:szCs w:val="22"/>
          </w:rPr>
          <w:t>공공봉사동기의</w:t>
        </w:r>
        <w:r w:rsidRPr="002D5ECC">
          <w:rPr>
            <w:rFonts w:eastAsia="나눔명조" w:hint="eastAsia"/>
            <w:sz w:val="20"/>
            <w:szCs w:val="22"/>
          </w:rPr>
          <w:t xml:space="preserve"> </w:t>
        </w:r>
        <w:r w:rsidRPr="002D5ECC">
          <w:rPr>
            <w:rFonts w:eastAsia="나눔명조" w:hint="eastAsia"/>
            <w:sz w:val="20"/>
            <w:szCs w:val="22"/>
          </w:rPr>
          <w:t>긍정적</w:t>
        </w:r>
        <w:r w:rsidRPr="002D5ECC">
          <w:rPr>
            <w:rFonts w:eastAsia="나눔명조" w:hint="eastAsia"/>
            <w:sz w:val="20"/>
            <w:szCs w:val="22"/>
          </w:rPr>
          <w:t xml:space="preserve"> </w:t>
        </w:r>
        <w:r w:rsidRPr="002D5ECC">
          <w:rPr>
            <w:rFonts w:eastAsia="나눔명조" w:hint="eastAsia"/>
            <w:sz w:val="20"/>
            <w:szCs w:val="22"/>
          </w:rPr>
          <w:t>응답에</w:t>
        </w:r>
        <w:r w:rsidRPr="002D5ECC">
          <w:rPr>
            <w:rFonts w:eastAsia="나눔명조" w:hint="eastAsia"/>
            <w:sz w:val="20"/>
            <w:szCs w:val="22"/>
          </w:rPr>
          <w:t xml:space="preserve"> </w:t>
        </w:r>
        <w:r w:rsidRPr="002D5ECC">
          <w:rPr>
            <w:rFonts w:eastAsia="나눔명조" w:hint="eastAsia"/>
            <w:sz w:val="20"/>
            <w:szCs w:val="22"/>
          </w:rPr>
          <w:t>미치는</w:t>
        </w:r>
        <w:r w:rsidRPr="002D5ECC">
          <w:rPr>
            <w:rFonts w:eastAsia="나눔명조" w:hint="eastAsia"/>
            <w:sz w:val="20"/>
            <w:szCs w:val="22"/>
          </w:rPr>
          <w:t xml:space="preserve"> </w:t>
        </w:r>
        <w:r w:rsidRPr="002D5ECC">
          <w:rPr>
            <w:rFonts w:eastAsia="나눔명조" w:hint="eastAsia"/>
            <w:sz w:val="20"/>
            <w:szCs w:val="22"/>
          </w:rPr>
          <w:t>영향력이</w:t>
        </w:r>
        <w:r w:rsidRPr="002D5ECC">
          <w:rPr>
            <w:rFonts w:eastAsia="나눔명조" w:hint="eastAsia"/>
            <w:sz w:val="20"/>
            <w:szCs w:val="22"/>
          </w:rPr>
          <w:t xml:space="preserve"> </w:t>
        </w:r>
        <w:r w:rsidRPr="002D5ECC">
          <w:rPr>
            <w:rFonts w:eastAsia="나눔명조" w:hint="eastAsia"/>
            <w:sz w:val="20"/>
            <w:szCs w:val="22"/>
          </w:rPr>
          <w:t>상대적으로</w:t>
        </w:r>
        <w:r w:rsidRPr="002D5ECC">
          <w:rPr>
            <w:rFonts w:eastAsia="나눔명조" w:hint="eastAsia"/>
            <w:sz w:val="20"/>
            <w:szCs w:val="22"/>
          </w:rPr>
          <w:t xml:space="preserve"> </w:t>
        </w:r>
        <w:r w:rsidRPr="002D5ECC">
          <w:rPr>
            <w:rFonts w:eastAsia="나눔명조" w:hint="eastAsia"/>
            <w:sz w:val="20"/>
            <w:szCs w:val="22"/>
          </w:rPr>
          <w:t>차별적이지</w:t>
        </w:r>
        <w:r w:rsidRPr="002D5ECC">
          <w:rPr>
            <w:rFonts w:eastAsia="나눔명조" w:hint="eastAsia"/>
            <w:sz w:val="20"/>
            <w:szCs w:val="22"/>
          </w:rPr>
          <w:t xml:space="preserve"> </w:t>
        </w:r>
        <w:r w:rsidRPr="002D5ECC">
          <w:rPr>
            <w:rFonts w:eastAsia="나눔명조" w:hint="eastAsia"/>
            <w:sz w:val="20"/>
            <w:szCs w:val="22"/>
          </w:rPr>
          <w:t>않은</w:t>
        </w:r>
        <w:r w:rsidRPr="002D5ECC">
          <w:rPr>
            <w:rFonts w:eastAsia="나눔명조" w:hint="eastAsia"/>
            <w:sz w:val="20"/>
            <w:szCs w:val="22"/>
          </w:rPr>
          <w:t xml:space="preserve"> </w:t>
        </w:r>
        <w:r w:rsidRPr="002D5ECC">
          <w:rPr>
            <w:rFonts w:eastAsia="나눔명조" w:hint="eastAsia"/>
            <w:sz w:val="20"/>
            <w:szCs w:val="22"/>
          </w:rPr>
          <w:t>것으로</w:t>
        </w:r>
        <w:r w:rsidRPr="002D5ECC">
          <w:rPr>
            <w:rFonts w:eastAsia="나눔명조" w:hint="eastAsia"/>
            <w:sz w:val="20"/>
            <w:szCs w:val="22"/>
          </w:rPr>
          <w:t xml:space="preserve"> </w:t>
        </w:r>
        <w:r w:rsidRPr="002D5ECC">
          <w:rPr>
            <w:rFonts w:eastAsia="나눔명조" w:hint="eastAsia"/>
            <w:sz w:val="20"/>
            <w:szCs w:val="22"/>
          </w:rPr>
          <w:t>나타났다</w:t>
        </w:r>
        <w:r w:rsidRPr="002D5ECC">
          <w:rPr>
            <w:rFonts w:eastAsia="나눔명조" w:hint="eastAsia"/>
            <w:sz w:val="20"/>
            <w:szCs w:val="22"/>
          </w:rPr>
          <w:t>.</w:t>
        </w:r>
      </w:ins>
    </w:p>
    <w:p w14:paraId="299140BF" w14:textId="77777777" w:rsidR="008534AE" w:rsidRPr="002D5ECC" w:rsidRDefault="008534AE">
      <w:pPr>
        <w:wordWrap/>
        <w:spacing w:before="120" w:after="120" w:line="276" w:lineRule="auto"/>
        <w:rPr>
          <w:ins w:id="3771" w:author="Park, Sanghoon" w:date="2021-10-01T14:37:00Z"/>
          <w:rFonts w:eastAsia="나눔명조"/>
          <w:sz w:val="20"/>
          <w:szCs w:val="22"/>
        </w:rPr>
      </w:pPr>
    </w:p>
    <w:p w14:paraId="25D8B744" w14:textId="695C0979" w:rsidR="008534AE" w:rsidRPr="0011755F" w:rsidDel="008534AE" w:rsidRDefault="008534AE">
      <w:pPr>
        <w:wordWrap/>
        <w:spacing w:before="120" w:after="120" w:line="276" w:lineRule="auto"/>
        <w:rPr>
          <w:del w:id="3772" w:author="Park, Sanghoon" w:date="2021-10-01T14:39:00Z"/>
          <w:rFonts w:eastAsia="나눔명조"/>
          <w:szCs w:val="22"/>
        </w:rPr>
        <w:pPrChange w:id="3773" w:author="Park, Sanghoon" w:date="2021-10-01T14:37:00Z">
          <w:pPr>
            <w:pStyle w:val="a"/>
            <w:spacing w:before="60" w:after="60"/>
          </w:pPr>
        </w:pPrChange>
      </w:pPr>
    </w:p>
    <w:p w14:paraId="4698FEC1" w14:textId="1FDA88C1" w:rsidR="00A547A8" w:rsidRPr="008534AE" w:rsidDel="008534AE" w:rsidRDefault="00A547A8">
      <w:pPr>
        <w:wordWrap/>
        <w:spacing w:before="120" w:after="120" w:line="276" w:lineRule="auto"/>
        <w:rPr>
          <w:del w:id="3774" w:author="Park, Sanghoon" w:date="2021-10-01T14:37:00Z"/>
          <w:rFonts w:eastAsia="나눔명조"/>
          <w:szCs w:val="22"/>
          <w:rPrChange w:id="3775" w:author="Park, Sanghoon" w:date="2021-10-01T14:32:00Z">
            <w:rPr>
              <w:del w:id="3776" w:author="Park, Sanghoon" w:date="2021-10-01T14:37:00Z"/>
              <w:rFonts w:ascii="Times New Roman" w:eastAsia="나눔명조"/>
              <w:szCs w:val="22"/>
            </w:rPr>
          </w:rPrChange>
        </w:rPr>
        <w:pPrChange w:id="3777" w:author="Park, Sanghoon" w:date="2021-10-01T14:32:00Z">
          <w:pPr>
            <w:pStyle w:val="a"/>
            <w:spacing w:before="60" w:after="60"/>
          </w:pPr>
        </w:pPrChange>
      </w:pPr>
      <w:del w:id="3778" w:author="Park, Sanghoon" w:date="2021-10-01T14:39:00Z">
        <w:r w:rsidRPr="008534AE" w:rsidDel="008534AE">
          <w:rPr>
            <w:rFonts w:eastAsia="나눔명조"/>
            <w:sz w:val="20"/>
            <w:szCs w:val="22"/>
            <w:rPrChange w:id="3779" w:author="Park, Sanghoon" w:date="2021-10-01T14:32:00Z">
              <w:rPr>
                <w:rFonts w:eastAsia="나눔명조"/>
                <w:szCs w:val="22"/>
              </w:rPr>
            </w:rPrChange>
          </w:rPr>
          <w:delText>&lt;</w:delText>
        </w:r>
        <w:r w:rsidRPr="008534AE" w:rsidDel="008534AE">
          <w:rPr>
            <w:rFonts w:eastAsia="나눔명조" w:hint="eastAsia"/>
            <w:sz w:val="20"/>
            <w:szCs w:val="22"/>
            <w:rPrChange w:id="3780" w:author="Park, Sanghoon" w:date="2021-10-01T14:32:00Z">
              <w:rPr>
                <w:rFonts w:eastAsia="나눔명조" w:hint="eastAsia"/>
                <w:szCs w:val="22"/>
              </w:rPr>
            </w:rPrChange>
          </w:rPr>
          <w:delText>그림</w:delText>
        </w:r>
        <w:r w:rsidRPr="008534AE" w:rsidDel="008534AE">
          <w:rPr>
            <w:rFonts w:eastAsia="나눔명조"/>
            <w:sz w:val="20"/>
            <w:szCs w:val="22"/>
            <w:rPrChange w:id="3781" w:author="Park, Sanghoon" w:date="2021-10-01T14:32:00Z">
              <w:rPr>
                <w:rFonts w:eastAsia="나눔명조"/>
                <w:szCs w:val="22"/>
              </w:rPr>
            </w:rPrChange>
          </w:rPr>
          <w:delText xml:space="preserve"> </w:delText>
        </w:r>
        <w:r w:rsidR="00FF2686" w:rsidRPr="008534AE" w:rsidDel="008534AE">
          <w:rPr>
            <w:rFonts w:eastAsia="나눔명조"/>
            <w:sz w:val="20"/>
            <w:szCs w:val="22"/>
            <w:rPrChange w:id="3782" w:author="Park, Sanghoon" w:date="2021-10-01T14:32:00Z">
              <w:rPr>
                <w:rFonts w:eastAsia="나눔명조"/>
                <w:szCs w:val="22"/>
              </w:rPr>
            </w:rPrChange>
          </w:rPr>
          <w:delText>4</w:delText>
        </w:r>
        <w:r w:rsidRPr="008534AE" w:rsidDel="008534AE">
          <w:rPr>
            <w:rFonts w:eastAsia="나눔명조"/>
            <w:sz w:val="20"/>
            <w:szCs w:val="22"/>
            <w:rPrChange w:id="3783" w:author="Park, Sanghoon" w:date="2021-10-01T14:32:00Z">
              <w:rPr>
                <w:rFonts w:eastAsia="나눔명조"/>
                <w:szCs w:val="22"/>
              </w:rPr>
            </w:rPrChange>
          </w:rPr>
          <w:delText>&gt;</w:delText>
        </w:r>
        <w:r w:rsidR="00265BC3" w:rsidRPr="008534AE" w:rsidDel="008534AE">
          <w:rPr>
            <w:rFonts w:eastAsia="나눔명조" w:hint="eastAsia"/>
            <w:sz w:val="20"/>
            <w:szCs w:val="22"/>
            <w:rPrChange w:id="3784" w:author="Park, Sanghoon" w:date="2021-10-01T14:32:00Z">
              <w:rPr>
                <w:rFonts w:eastAsia="나눔명조" w:hint="eastAsia"/>
                <w:szCs w:val="22"/>
              </w:rPr>
            </w:rPrChange>
          </w:rPr>
          <w:delText>는</w:delText>
        </w:r>
        <w:r w:rsidRPr="008534AE" w:rsidDel="008534AE">
          <w:rPr>
            <w:rFonts w:eastAsia="나눔명조"/>
            <w:sz w:val="20"/>
            <w:szCs w:val="22"/>
            <w:rPrChange w:id="3785" w:author="Park, Sanghoon" w:date="2021-10-01T14:32:00Z">
              <w:rPr>
                <w:rFonts w:eastAsia="나눔명조"/>
                <w:szCs w:val="22"/>
              </w:rPr>
            </w:rPrChange>
          </w:rPr>
          <w:delText xml:space="preserve"> </w:delText>
        </w:r>
        <w:r w:rsidRPr="008534AE" w:rsidDel="008534AE">
          <w:rPr>
            <w:rFonts w:eastAsia="나눔명조" w:hint="eastAsia"/>
            <w:sz w:val="20"/>
            <w:szCs w:val="22"/>
            <w:rPrChange w:id="3786" w:author="Park, Sanghoon" w:date="2021-10-01T14:32:00Z">
              <w:rPr>
                <w:rFonts w:eastAsia="나눔명조" w:hint="eastAsia"/>
                <w:szCs w:val="22"/>
              </w:rPr>
            </w:rPrChange>
          </w:rPr>
          <w:delText>소속된</w:delText>
        </w:r>
        <w:r w:rsidRPr="008534AE" w:rsidDel="008534AE">
          <w:rPr>
            <w:rFonts w:eastAsia="나눔명조"/>
            <w:sz w:val="20"/>
            <w:szCs w:val="22"/>
            <w:rPrChange w:id="3787" w:author="Park, Sanghoon" w:date="2021-10-01T14:32:00Z">
              <w:rPr>
                <w:rFonts w:eastAsia="나눔명조"/>
                <w:szCs w:val="22"/>
              </w:rPr>
            </w:rPrChange>
          </w:rPr>
          <w:delText xml:space="preserve"> </w:delText>
        </w:r>
        <w:r w:rsidRPr="008534AE" w:rsidDel="008534AE">
          <w:rPr>
            <w:rFonts w:eastAsia="나눔명조" w:hint="eastAsia"/>
            <w:sz w:val="20"/>
            <w:szCs w:val="22"/>
            <w:rPrChange w:id="3788" w:author="Park, Sanghoon" w:date="2021-10-01T14:32:00Z">
              <w:rPr>
                <w:rFonts w:eastAsia="나눔명조" w:hint="eastAsia"/>
                <w:szCs w:val="22"/>
              </w:rPr>
            </w:rPrChange>
          </w:rPr>
          <w:delText>조직의</w:delText>
        </w:r>
        <w:r w:rsidRPr="008534AE" w:rsidDel="008534AE">
          <w:rPr>
            <w:rFonts w:eastAsia="나눔명조"/>
            <w:sz w:val="20"/>
            <w:szCs w:val="22"/>
            <w:rPrChange w:id="3789" w:author="Park, Sanghoon" w:date="2021-10-01T14:32:00Z">
              <w:rPr>
                <w:rFonts w:eastAsia="나눔명조"/>
                <w:szCs w:val="22"/>
              </w:rPr>
            </w:rPrChange>
          </w:rPr>
          <w:delText xml:space="preserve"> </w:delText>
        </w:r>
        <w:r w:rsidRPr="008534AE" w:rsidDel="008534AE">
          <w:rPr>
            <w:rFonts w:eastAsia="나눔명조" w:hint="eastAsia"/>
            <w:sz w:val="20"/>
            <w:szCs w:val="22"/>
            <w:rPrChange w:id="3790" w:author="Park, Sanghoon" w:date="2021-10-01T14:32:00Z">
              <w:rPr>
                <w:rFonts w:eastAsia="나눔명조" w:hint="eastAsia"/>
                <w:szCs w:val="22"/>
              </w:rPr>
            </w:rPrChange>
          </w:rPr>
          <w:delText>변혁적</w:delText>
        </w:r>
        <w:r w:rsidRPr="008534AE" w:rsidDel="008534AE">
          <w:rPr>
            <w:rFonts w:eastAsia="나눔명조"/>
            <w:sz w:val="20"/>
            <w:szCs w:val="22"/>
            <w:rPrChange w:id="3791" w:author="Park, Sanghoon" w:date="2021-10-01T14:32:00Z">
              <w:rPr>
                <w:rFonts w:eastAsia="나눔명조"/>
                <w:szCs w:val="22"/>
              </w:rPr>
            </w:rPrChange>
          </w:rPr>
          <w:delText xml:space="preserve"> </w:delText>
        </w:r>
        <w:r w:rsidRPr="008534AE" w:rsidDel="008534AE">
          <w:rPr>
            <w:rFonts w:eastAsia="나눔명조" w:hint="eastAsia"/>
            <w:sz w:val="20"/>
            <w:szCs w:val="22"/>
            <w:rPrChange w:id="3792" w:author="Park, Sanghoon" w:date="2021-10-01T14:32:00Z">
              <w:rPr>
                <w:rFonts w:eastAsia="나눔명조" w:hint="eastAsia"/>
                <w:szCs w:val="22"/>
              </w:rPr>
            </w:rPrChange>
          </w:rPr>
          <w:delText>리더십이</w:delText>
        </w:r>
        <w:r w:rsidRPr="008534AE" w:rsidDel="008534AE">
          <w:rPr>
            <w:rFonts w:eastAsia="나눔명조"/>
            <w:sz w:val="20"/>
            <w:szCs w:val="22"/>
            <w:rPrChange w:id="3793" w:author="Park, Sanghoon" w:date="2021-10-01T14:32:00Z">
              <w:rPr>
                <w:rFonts w:eastAsia="나눔명조"/>
                <w:szCs w:val="22"/>
              </w:rPr>
            </w:rPrChange>
          </w:rPr>
          <w:delText xml:space="preserve"> </w:delText>
        </w:r>
        <w:r w:rsidRPr="008534AE" w:rsidDel="008534AE">
          <w:rPr>
            <w:rFonts w:eastAsia="나눔명조" w:hint="eastAsia"/>
            <w:sz w:val="20"/>
            <w:szCs w:val="22"/>
            <w:rPrChange w:id="3794" w:author="Park, Sanghoon" w:date="2021-10-01T14:32:00Z">
              <w:rPr>
                <w:rFonts w:eastAsia="나눔명조" w:hint="eastAsia"/>
                <w:szCs w:val="22"/>
              </w:rPr>
            </w:rPrChange>
          </w:rPr>
          <w:delText>낮다고</w:delText>
        </w:r>
        <w:r w:rsidRPr="008534AE" w:rsidDel="008534AE">
          <w:rPr>
            <w:rFonts w:eastAsia="나눔명조"/>
            <w:sz w:val="20"/>
            <w:szCs w:val="22"/>
            <w:rPrChange w:id="3795" w:author="Park, Sanghoon" w:date="2021-10-01T14:32:00Z">
              <w:rPr>
                <w:rFonts w:eastAsia="나눔명조"/>
                <w:szCs w:val="22"/>
              </w:rPr>
            </w:rPrChange>
          </w:rPr>
          <w:delText xml:space="preserve"> </w:delText>
        </w:r>
        <w:r w:rsidRPr="008534AE" w:rsidDel="008534AE">
          <w:rPr>
            <w:rFonts w:eastAsia="나눔명조" w:hint="eastAsia"/>
            <w:sz w:val="20"/>
            <w:szCs w:val="22"/>
            <w:rPrChange w:id="3796" w:author="Park, Sanghoon" w:date="2021-10-01T14:32:00Z">
              <w:rPr>
                <w:rFonts w:eastAsia="나눔명조" w:hint="eastAsia"/>
                <w:szCs w:val="22"/>
              </w:rPr>
            </w:rPrChange>
          </w:rPr>
          <w:delText>응답한</w:delText>
        </w:r>
        <w:r w:rsidRPr="008534AE" w:rsidDel="008534AE">
          <w:rPr>
            <w:rFonts w:eastAsia="나눔명조"/>
            <w:sz w:val="20"/>
            <w:szCs w:val="22"/>
            <w:rPrChange w:id="3797" w:author="Park, Sanghoon" w:date="2021-10-01T14:32:00Z">
              <w:rPr>
                <w:rFonts w:eastAsia="나눔명조"/>
                <w:szCs w:val="22"/>
              </w:rPr>
            </w:rPrChange>
          </w:rPr>
          <w:delText xml:space="preserve"> </w:delText>
        </w:r>
        <w:r w:rsidRPr="008534AE" w:rsidDel="008534AE">
          <w:rPr>
            <w:rFonts w:eastAsia="나눔명조" w:hint="eastAsia"/>
            <w:sz w:val="20"/>
            <w:szCs w:val="22"/>
            <w:rPrChange w:id="3798" w:author="Park, Sanghoon" w:date="2021-10-01T14:32:00Z">
              <w:rPr>
                <w:rFonts w:eastAsia="나눔명조" w:hint="eastAsia"/>
                <w:szCs w:val="22"/>
              </w:rPr>
            </w:rPrChange>
          </w:rPr>
          <w:delText>응답자들의</w:delText>
        </w:r>
        <w:r w:rsidRPr="008534AE" w:rsidDel="008534AE">
          <w:rPr>
            <w:rFonts w:eastAsia="나눔명조"/>
            <w:sz w:val="20"/>
            <w:szCs w:val="22"/>
            <w:rPrChange w:id="3799" w:author="Park, Sanghoon" w:date="2021-10-01T14:32:00Z">
              <w:rPr>
                <w:rFonts w:eastAsia="나눔명조"/>
                <w:szCs w:val="22"/>
              </w:rPr>
            </w:rPrChange>
          </w:rPr>
          <w:delText xml:space="preserve"> </w:delText>
        </w:r>
        <w:r w:rsidRPr="008534AE" w:rsidDel="008534AE">
          <w:rPr>
            <w:rFonts w:eastAsia="나눔명조" w:hint="eastAsia"/>
            <w:sz w:val="20"/>
            <w:szCs w:val="22"/>
            <w:rPrChange w:id="3800" w:author="Park, Sanghoon" w:date="2021-10-01T14:32:00Z">
              <w:rPr>
                <w:rFonts w:eastAsia="나눔명조" w:hint="eastAsia"/>
                <w:szCs w:val="22"/>
              </w:rPr>
            </w:rPrChange>
          </w:rPr>
          <w:delText>경우</w:delText>
        </w:r>
        <w:r w:rsidRPr="008534AE" w:rsidDel="008534AE">
          <w:rPr>
            <w:rFonts w:eastAsia="나눔명조"/>
            <w:sz w:val="20"/>
            <w:szCs w:val="22"/>
            <w:rPrChange w:id="3801" w:author="Park, Sanghoon" w:date="2021-10-01T14:32:00Z">
              <w:rPr>
                <w:rFonts w:eastAsia="나눔명조"/>
                <w:szCs w:val="22"/>
              </w:rPr>
            </w:rPrChange>
          </w:rPr>
          <w:delText xml:space="preserve"> </w:delText>
        </w:r>
        <w:r w:rsidRPr="008534AE" w:rsidDel="008534AE">
          <w:rPr>
            <w:rFonts w:eastAsia="나눔명조" w:hint="eastAsia"/>
            <w:sz w:val="20"/>
            <w:szCs w:val="22"/>
            <w:rPrChange w:id="3802" w:author="Park, Sanghoon" w:date="2021-10-01T14:32:00Z">
              <w:rPr>
                <w:rFonts w:eastAsia="나눔명조" w:hint="eastAsia"/>
                <w:szCs w:val="22"/>
              </w:rPr>
            </w:rPrChange>
          </w:rPr>
          <w:delText>협업</w:delText>
        </w:r>
        <w:r w:rsidRPr="008534AE" w:rsidDel="008534AE">
          <w:rPr>
            <w:rFonts w:eastAsia="나눔명조"/>
            <w:sz w:val="20"/>
            <w:szCs w:val="22"/>
            <w:rPrChange w:id="3803" w:author="Park, Sanghoon" w:date="2021-10-01T14:32:00Z">
              <w:rPr>
                <w:rFonts w:eastAsia="나눔명조"/>
                <w:szCs w:val="22"/>
              </w:rPr>
            </w:rPrChange>
          </w:rPr>
          <w:delText xml:space="preserve"> </w:delText>
        </w:r>
        <w:r w:rsidRPr="008534AE" w:rsidDel="008534AE">
          <w:rPr>
            <w:rFonts w:eastAsia="나눔명조" w:hint="eastAsia"/>
            <w:sz w:val="20"/>
            <w:szCs w:val="22"/>
            <w:rPrChange w:id="3804" w:author="Park, Sanghoon" w:date="2021-10-01T14:32:00Z">
              <w:rPr>
                <w:rFonts w:eastAsia="나눔명조" w:hint="eastAsia"/>
                <w:szCs w:val="22"/>
              </w:rPr>
            </w:rPrChange>
          </w:rPr>
          <w:delText>및</w:delText>
        </w:r>
        <w:r w:rsidRPr="008534AE" w:rsidDel="008534AE">
          <w:rPr>
            <w:rFonts w:eastAsia="나눔명조"/>
            <w:sz w:val="20"/>
            <w:szCs w:val="22"/>
            <w:rPrChange w:id="3805" w:author="Park, Sanghoon" w:date="2021-10-01T14:32:00Z">
              <w:rPr>
                <w:rFonts w:eastAsia="나눔명조"/>
                <w:szCs w:val="22"/>
              </w:rPr>
            </w:rPrChange>
          </w:rPr>
          <w:delText xml:space="preserve"> </w:delText>
        </w:r>
        <w:r w:rsidRPr="008534AE" w:rsidDel="008534AE">
          <w:rPr>
            <w:rFonts w:eastAsia="나눔명조" w:hint="eastAsia"/>
            <w:sz w:val="20"/>
            <w:szCs w:val="22"/>
            <w:rPrChange w:id="3806" w:author="Park, Sanghoon" w:date="2021-10-01T14:32:00Z">
              <w:rPr>
                <w:rFonts w:eastAsia="나눔명조" w:hint="eastAsia"/>
                <w:szCs w:val="22"/>
              </w:rPr>
            </w:rPrChange>
          </w:rPr>
          <w:delText>의사소통의</w:delText>
        </w:r>
        <w:r w:rsidRPr="008534AE" w:rsidDel="008534AE">
          <w:rPr>
            <w:rFonts w:eastAsia="나눔명조"/>
            <w:sz w:val="20"/>
            <w:szCs w:val="22"/>
            <w:rPrChange w:id="3807" w:author="Park, Sanghoon" w:date="2021-10-01T14:32:00Z">
              <w:rPr>
                <w:rFonts w:eastAsia="나눔명조"/>
                <w:szCs w:val="22"/>
              </w:rPr>
            </w:rPrChange>
          </w:rPr>
          <w:delText xml:space="preserve"> </w:delText>
        </w:r>
        <w:r w:rsidRPr="008534AE" w:rsidDel="008534AE">
          <w:rPr>
            <w:rFonts w:eastAsia="나눔명조" w:hint="eastAsia"/>
            <w:sz w:val="20"/>
            <w:szCs w:val="22"/>
            <w:rPrChange w:id="3808" w:author="Park, Sanghoon" w:date="2021-10-01T14:32:00Z">
              <w:rPr>
                <w:rFonts w:eastAsia="나눔명조" w:hint="eastAsia"/>
                <w:szCs w:val="22"/>
              </w:rPr>
            </w:rPrChange>
          </w:rPr>
          <w:delText>수준이</w:delText>
        </w:r>
        <w:r w:rsidRPr="008534AE" w:rsidDel="008534AE">
          <w:rPr>
            <w:rFonts w:eastAsia="나눔명조"/>
            <w:sz w:val="20"/>
            <w:szCs w:val="22"/>
            <w:rPrChange w:id="3809" w:author="Park, Sanghoon" w:date="2021-10-01T14:32:00Z">
              <w:rPr>
                <w:rFonts w:eastAsia="나눔명조"/>
                <w:szCs w:val="22"/>
              </w:rPr>
            </w:rPrChange>
          </w:rPr>
          <w:delText xml:space="preserve"> </w:delText>
        </w:r>
        <w:r w:rsidRPr="008534AE" w:rsidDel="008534AE">
          <w:rPr>
            <w:rFonts w:eastAsia="나눔명조" w:hint="eastAsia"/>
            <w:sz w:val="20"/>
            <w:szCs w:val="22"/>
            <w:rPrChange w:id="3810" w:author="Park, Sanghoon" w:date="2021-10-01T14:32:00Z">
              <w:rPr>
                <w:rFonts w:eastAsia="나눔명조" w:hint="eastAsia"/>
                <w:szCs w:val="22"/>
              </w:rPr>
            </w:rPrChange>
          </w:rPr>
          <w:delText>높아지더라도</w:delText>
        </w:r>
        <w:r w:rsidRPr="008534AE" w:rsidDel="008534AE">
          <w:rPr>
            <w:rFonts w:eastAsia="나눔명조"/>
            <w:sz w:val="20"/>
            <w:szCs w:val="22"/>
            <w:rPrChange w:id="3811" w:author="Park, Sanghoon" w:date="2021-10-01T14:32:00Z">
              <w:rPr>
                <w:rFonts w:eastAsia="나눔명조"/>
                <w:szCs w:val="22"/>
              </w:rPr>
            </w:rPrChange>
          </w:rPr>
          <w:delText xml:space="preserve"> </w:delText>
        </w:r>
        <w:r w:rsidRPr="008534AE" w:rsidDel="008534AE">
          <w:rPr>
            <w:rFonts w:eastAsia="나눔명조" w:hint="eastAsia"/>
            <w:sz w:val="20"/>
            <w:szCs w:val="22"/>
            <w:rPrChange w:id="3812" w:author="Park, Sanghoon" w:date="2021-10-01T14:32:00Z">
              <w:rPr>
                <w:rFonts w:eastAsia="나눔명조" w:hint="eastAsia"/>
                <w:szCs w:val="22"/>
              </w:rPr>
            </w:rPrChange>
          </w:rPr>
          <w:delText>공공봉사동기에</w:delText>
        </w:r>
        <w:r w:rsidRPr="008534AE" w:rsidDel="008534AE">
          <w:rPr>
            <w:rFonts w:eastAsia="나눔명조"/>
            <w:sz w:val="20"/>
            <w:szCs w:val="22"/>
            <w:rPrChange w:id="3813" w:author="Park, Sanghoon" w:date="2021-10-01T14:32:00Z">
              <w:rPr>
                <w:rFonts w:eastAsia="나눔명조"/>
                <w:szCs w:val="22"/>
              </w:rPr>
            </w:rPrChange>
          </w:rPr>
          <w:delText xml:space="preserve"> </w:delText>
        </w:r>
        <w:r w:rsidRPr="008534AE" w:rsidDel="008534AE">
          <w:rPr>
            <w:rFonts w:eastAsia="나눔명조" w:hint="eastAsia"/>
            <w:sz w:val="20"/>
            <w:szCs w:val="22"/>
            <w:rPrChange w:id="3814" w:author="Park, Sanghoon" w:date="2021-10-01T14:32:00Z">
              <w:rPr>
                <w:rFonts w:eastAsia="나눔명조" w:hint="eastAsia"/>
                <w:szCs w:val="22"/>
              </w:rPr>
            </w:rPrChange>
          </w:rPr>
          <w:delText>대해</w:delText>
        </w:r>
        <w:r w:rsidRPr="008534AE" w:rsidDel="008534AE">
          <w:rPr>
            <w:rFonts w:eastAsia="나눔명조"/>
            <w:sz w:val="20"/>
            <w:szCs w:val="22"/>
            <w:rPrChange w:id="3815" w:author="Park, Sanghoon" w:date="2021-10-01T14:32:00Z">
              <w:rPr>
                <w:rFonts w:eastAsia="나눔명조"/>
                <w:szCs w:val="22"/>
              </w:rPr>
            </w:rPrChange>
          </w:rPr>
          <w:delText xml:space="preserve"> </w:delText>
        </w:r>
        <w:r w:rsidRPr="008534AE" w:rsidDel="008534AE">
          <w:rPr>
            <w:rFonts w:eastAsia="나눔명조" w:hint="eastAsia"/>
            <w:sz w:val="20"/>
            <w:szCs w:val="22"/>
            <w:rPrChange w:id="3816" w:author="Park, Sanghoon" w:date="2021-10-01T14:32:00Z">
              <w:rPr>
                <w:rFonts w:eastAsia="나눔명조" w:hint="eastAsia"/>
                <w:szCs w:val="22"/>
              </w:rPr>
            </w:rPrChange>
          </w:rPr>
          <w:delText>긍정적으로</w:delText>
        </w:r>
        <w:r w:rsidRPr="008534AE" w:rsidDel="008534AE">
          <w:rPr>
            <w:rFonts w:eastAsia="나눔명조"/>
            <w:sz w:val="20"/>
            <w:szCs w:val="22"/>
            <w:rPrChange w:id="3817" w:author="Park, Sanghoon" w:date="2021-10-01T14:32:00Z">
              <w:rPr>
                <w:rFonts w:eastAsia="나눔명조"/>
                <w:szCs w:val="22"/>
              </w:rPr>
            </w:rPrChange>
          </w:rPr>
          <w:delText xml:space="preserve"> </w:delText>
        </w:r>
        <w:r w:rsidRPr="008534AE" w:rsidDel="008534AE">
          <w:rPr>
            <w:rFonts w:eastAsia="나눔명조" w:hint="eastAsia"/>
            <w:sz w:val="20"/>
            <w:szCs w:val="22"/>
            <w:rPrChange w:id="3818" w:author="Park, Sanghoon" w:date="2021-10-01T14:32:00Z">
              <w:rPr>
                <w:rFonts w:eastAsia="나눔명조" w:hint="eastAsia"/>
                <w:szCs w:val="22"/>
              </w:rPr>
            </w:rPrChange>
          </w:rPr>
          <w:delText>응답할</w:delText>
        </w:r>
        <w:r w:rsidRPr="008534AE" w:rsidDel="008534AE">
          <w:rPr>
            <w:rFonts w:eastAsia="나눔명조"/>
            <w:sz w:val="20"/>
            <w:szCs w:val="22"/>
            <w:rPrChange w:id="3819" w:author="Park, Sanghoon" w:date="2021-10-01T14:32:00Z">
              <w:rPr>
                <w:rFonts w:eastAsia="나눔명조"/>
                <w:szCs w:val="22"/>
              </w:rPr>
            </w:rPrChange>
          </w:rPr>
          <w:delText xml:space="preserve"> </w:delText>
        </w:r>
        <w:r w:rsidRPr="008534AE" w:rsidDel="008534AE">
          <w:rPr>
            <w:rFonts w:eastAsia="나눔명조" w:hint="eastAsia"/>
            <w:sz w:val="20"/>
            <w:szCs w:val="22"/>
            <w:rPrChange w:id="3820" w:author="Park, Sanghoon" w:date="2021-10-01T14:32:00Z">
              <w:rPr>
                <w:rFonts w:eastAsia="나눔명조" w:hint="eastAsia"/>
                <w:szCs w:val="22"/>
              </w:rPr>
            </w:rPrChange>
          </w:rPr>
          <w:delText>확률이</w:delText>
        </w:r>
        <w:r w:rsidRPr="008534AE" w:rsidDel="008534AE">
          <w:rPr>
            <w:rFonts w:eastAsia="나눔명조"/>
            <w:sz w:val="20"/>
            <w:szCs w:val="22"/>
            <w:rPrChange w:id="3821" w:author="Park, Sanghoon" w:date="2021-10-01T14:32:00Z">
              <w:rPr>
                <w:rFonts w:eastAsia="나눔명조"/>
                <w:szCs w:val="22"/>
              </w:rPr>
            </w:rPrChange>
          </w:rPr>
          <w:delText xml:space="preserve"> </w:delText>
        </w:r>
        <w:r w:rsidRPr="008534AE" w:rsidDel="008534AE">
          <w:rPr>
            <w:rFonts w:eastAsia="나눔명조" w:hint="eastAsia"/>
            <w:sz w:val="20"/>
            <w:szCs w:val="22"/>
            <w:rPrChange w:id="3822" w:author="Park, Sanghoon" w:date="2021-10-01T14:32:00Z">
              <w:rPr>
                <w:rFonts w:eastAsia="나눔명조" w:hint="eastAsia"/>
                <w:szCs w:val="22"/>
              </w:rPr>
            </w:rPrChange>
          </w:rPr>
          <w:delText>감소할</w:delText>
        </w:r>
        <w:r w:rsidRPr="008534AE" w:rsidDel="008534AE">
          <w:rPr>
            <w:rFonts w:eastAsia="나눔명조"/>
            <w:sz w:val="20"/>
            <w:szCs w:val="22"/>
            <w:rPrChange w:id="3823" w:author="Park, Sanghoon" w:date="2021-10-01T14:32:00Z">
              <w:rPr>
                <w:rFonts w:eastAsia="나눔명조"/>
                <w:szCs w:val="22"/>
              </w:rPr>
            </w:rPrChange>
          </w:rPr>
          <w:delText xml:space="preserve"> </w:delText>
        </w:r>
        <w:r w:rsidRPr="008534AE" w:rsidDel="008534AE">
          <w:rPr>
            <w:rFonts w:eastAsia="나눔명조" w:hint="eastAsia"/>
            <w:sz w:val="20"/>
            <w:szCs w:val="22"/>
            <w:rPrChange w:id="3824" w:author="Park, Sanghoon" w:date="2021-10-01T14:32:00Z">
              <w:rPr>
                <w:rFonts w:eastAsia="나눔명조" w:hint="eastAsia"/>
                <w:szCs w:val="22"/>
              </w:rPr>
            </w:rPrChange>
          </w:rPr>
          <w:delText>것으로</w:delText>
        </w:r>
        <w:r w:rsidRPr="008534AE" w:rsidDel="008534AE">
          <w:rPr>
            <w:rFonts w:eastAsia="나눔명조"/>
            <w:sz w:val="20"/>
            <w:szCs w:val="22"/>
            <w:rPrChange w:id="3825" w:author="Park, Sanghoon" w:date="2021-10-01T14:32:00Z">
              <w:rPr>
                <w:rFonts w:eastAsia="나눔명조"/>
                <w:szCs w:val="22"/>
              </w:rPr>
            </w:rPrChange>
          </w:rPr>
          <w:delText xml:space="preserve"> </w:delText>
        </w:r>
        <w:r w:rsidRPr="008534AE" w:rsidDel="008534AE">
          <w:rPr>
            <w:rFonts w:eastAsia="나눔명조" w:hint="eastAsia"/>
            <w:sz w:val="20"/>
            <w:szCs w:val="22"/>
            <w:rPrChange w:id="3826" w:author="Park, Sanghoon" w:date="2021-10-01T14:32:00Z">
              <w:rPr>
                <w:rFonts w:eastAsia="나눔명조" w:hint="eastAsia"/>
                <w:szCs w:val="22"/>
              </w:rPr>
            </w:rPrChange>
          </w:rPr>
          <w:delText>나타났으며</w:delText>
        </w:r>
        <w:r w:rsidRPr="008534AE" w:rsidDel="008534AE">
          <w:rPr>
            <w:rFonts w:eastAsia="나눔명조"/>
            <w:sz w:val="20"/>
            <w:szCs w:val="22"/>
            <w:rPrChange w:id="3827" w:author="Park, Sanghoon" w:date="2021-10-01T14:32:00Z">
              <w:rPr>
                <w:rFonts w:eastAsia="나눔명조"/>
                <w:szCs w:val="22"/>
              </w:rPr>
            </w:rPrChange>
          </w:rPr>
          <w:delText xml:space="preserve">, </w:delText>
        </w:r>
        <w:r w:rsidRPr="008534AE" w:rsidDel="008534AE">
          <w:rPr>
            <w:rFonts w:eastAsia="나눔명조" w:hint="eastAsia"/>
            <w:sz w:val="20"/>
            <w:szCs w:val="22"/>
            <w:rPrChange w:id="3828" w:author="Park, Sanghoon" w:date="2021-10-01T14:32:00Z">
              <w:rPr>
                <w:rFonts w:eastAsia="나눔명조" w:hint="eastAsia"/>
                <w:szCs w:val="22"/>
              </w:rPr>
            </w:rPrChange>
          </w:rPr>
          <w:delText>평균</w:delText>
        </w:r>
        <w:r w:rsidRPr="008534AE" w:rsidDel="008534AE">
          <w:rPr>
            <w:rFonts w:eastAsia="나눔명조"/>
            <w:sz w:val="20"/>
            <w:szCs w:val="22"/>
            <w:rPrChange w:id="3829" w:author="Park, Sanghoon" w:date="2021-10-01T14:32:00Z">
              <w:rPr>
                <w:rFonts w:eastAsia="나눔명조"/>
                <w:szCs w:val="22"/>
              </w:rPr>
            </w:rPrChange>
          </w:rPr>
          <w:delText xml:space="preserve"> </w:delText>
        </w:r>
        <w:r w:rsidRPr="008534AE" w:rsidDel="008534AE">
          <w:rPr>
            <w:rFonts w:eastAsia="나눔명조" w:hint="eastAsia"/>
            <w:sz w:val="20"/>
            <w:szCs w:val="22"/>
            <w:rPrChange w:id="3830" w:author="Park, Sanghoon" w:date="2021-10-01T14:32:00Z">
              <w:rPr>
                <w:rFonts w:eastAsia="나눔명조" w:hint="eastAsia"/>
                <w:szCs w:val="22"/>
              </w:rPr>
            </w:rPrChange>
          </w:rPr>
          <w:delText>혹은</w:delText>
        </w:r>
        <w:r w:rsidRPr="008534AE" w:rsidDel="008534AE">
          <w:rPr>
            <w:rFonts w:eastAsia="나눔명조"/>
            <w:sz w:val="20"/>
            <w:szCs w:val="22"/>
            <w:rPrChange w:id="3831" w:author="Park, Sanghoon" w:date="2021-10-01T14:32:00Z">
              <w:rPr>
                <w:rFonts w:eastAsia="나눔명조"/>
                <w:szCs w:val="22"/>
              </w:rPr>
            </w:rPrChange>
          </w:rPr>
          <w:delText xml:space="preserve"> </w:delText>
        </w:r>
        <w:r w:rsidRPr="008534AE" w:rsidDel="008534AE">
          <w:rPr>
            <w:rFonts w:eastAsia="나눔명조" w:hint="eastAsia"/>
            <w:sz w:val="20"/>
            <w:szCs w:val="22"/>
            <w:rPrChange w:id="3832" w:author="Park, Sanghoon" w:date="2021-10-01T14:32:00Z">
              <w:rPr>
                <w:rFonts w:eastAsia="나눔명조" w:hint="eastAsia"/>
                <w:szCs w:val="22"/>
              </w:rPr>
            </w:rPrChange>
          </w:rPr>
          <w:delText>높은</w:delText>
        </w:r>
        <w:r w:rsidRPr="008534AE" w:rsidDel="008534AE">
          <w:rPr>
            <w:rFonts w:eastAsia="나눔명조"/>
            <w:sz w:val="20"/>
            <w:szCs w:val="22"/>
            <w:rPrChange w:id="3833" w:author="Park, Sanghoon" w:date="2021-10-01T14:32:00Z">
              <w:rPr>
                <w:rFonts w:eastAsia="나눔명조"/>
                <w:szCs w:val="22"/>
              </w:rPr>
            </w:rPrChange>
          </w:rPr>
          <w:delText xml:space="preserve"> </w:delText>
        </w:r>
        <w:r w:rsidRPr="008534AE" w:rsidDel="008534AE">
          <w:rPr>
            <w:rFonts w:eastAsia="나눔명조" w:hint="eastAsia"/>
            <w:sz w:val="20"/>
            <w:szCs w:val="22"/>
            <w:rPrChange w:id="3834" w:author="Park, Sanghoon" w:date="2021-10-01T14:32:00Z">
              <w:rPr>
                <w:rFonts w:eastAsia="나눔명조" w:hint="eastAsia"/>
                <w:szCs w:val="22"/>
              </w:rPr>
            </w:rPrChange>
          </w:rPr>
          <w:delText>수준의</w:delText>
        </w:r>
        <w:r w:rsidRPr="008534AE" w:rsidDel="008534AE">
          <w:rPr>
            <w:rFonts w:eastAsia="나눔명조"/>
            <w:sz w:val="20"/>
            <w:szCs w:val="22"/>
            <w:rPrChange w:id="3835" w:author="Park, Sanghoon" w:date="2021-10-01T14:32:00Z">
              <w:rPr>
                <w:rFonts w:eastAsia="나눔명조"/>
                <w:szCs w:val="22"/>
              </w:rPr>
            </w:rPrChange>
          </w:rPr>
          <w:delText xml:space="preserve"> </w:delText>
        </w:r>
        <w:r w:rsidRPr="008534AE" w:rsidDel="008534AE">
          <w:rPr>
            <w:rFonts w:eastAsia="나눔명조" w:hint="eastAsia"/>
            <w:sz w:val="20"/>
            <w:szCs w:val="22"/>
            <w:rPrChange w:id="3836" w:author="Park, Sanghoon" w:date="2021-10-01T14:32:00Z">
              <w:rPr>
                <w:rFonts w:eastAsia="나눔명조" w:hint="eastAsia"/>
                <w:szCs w:val="22"/>
              </w:rPr>
            </w:rPrChange>
          </w:rPr>
          <w:delText>변혁적</w:delText>
        </w:r>
        <w:r w:rsidRPr="008534AE" w:rsidDel="008534AE">
          <w:rPr>
            <w:rFonts w:eastAsia="나눔명조"/>
            <w:sz w:val="20"/>
            <w:szCs w:val="22"/>
            <w:rPrChange w:id="3837" w:author="Park, Sanghoon" w:date="2021-10-01T14:32:00Z">
              <w:rPr>
                <w:rFonts w:eastAsia="나눔명조"/>
                <w:szCs w:val="22"/>
              </w:rPr>
            </w:rPrChange>
          </w:rPr>
          <w:delText xml:space="preserve"> </w:delText>
        </w:r>
        <w:r w:rsidRPr="008534AE" w:rsidDel="008534AE">
          <w:rPr>
            <w:rFonts w:eastAsia="나눔명조" w:hint="eastAsia"/>
            <w:sz w:val="20"/>
            <w:szCs w:val="22"/>
            <w:rPrChange w:id="3838" w:author="Park, Sanghoon" w:date="2021-10-01T14:32:00Z">
              <w:rPr>
                <w:rFonts w:eastAsia="나눔명조" w:hint="eastAsia"/>
                <w:szCs w:val="22"/>
              </w:rPr>
            </w:rPrChange>
          </w:rPr>
          <w:delText>리더십의</w:delText>
        </w:r>
        <w:r w:rsidRPr="008534AE" w:rsidDel="008534AE">
          <w:rPr>
            <w:rFonts w:eastAsia="나눔명조"/>
            <w:sz w:val="20"/>
            <w:szCs w:val="22"/>
            <w:rPrChange w:id="3839" w:author="Park, Sanghoon" w:date="2021-10-01T14:32:00Z">
              <w:rPr>
                <w:rFonts w:eastAsia="나눔명조"/>
                <w:szCs w:val="22"/>
              </w:rPr>
            </w:rPrChange>
          </w:rPr>
          <w:delText xml:space="preserve"> </w:delText>
        </w:r>
        <w:r w:rsidRPr="008534AE" w:rsidDel="008534AE">
          <w:rPr>
            <w:rFonts w:eastAsia="나눔명조" w:hint="eastAsia"/>
            <w:sz w:val="20"/>
            <w:szCs w:val="22"/>
            <w:rPrChange w:id="3840" w:author="Park, Sanghoon" w:date="2021-10-01T14:32:00Z">
              <w:rPr>
                <w:rFonts w:eastAsia="나눔명조" w:hint="eastAsia"/>
                <w:szCs w:val="22"/>
              </w:rPr>
            </w:rPrChange>
          </w:rPr>
          <w:delText>조직원들의</w:delText>
        </w:r>
        <w:r w:rsidRPr="008534AE" w:rsidDel="008534AE">
          <w:rPr>
            <w:rFonts w:eastAsia="나눔명조"/>
            <w:sz w:val="20"/>
            <w:szCs w:val="22"/>
            <w:rPrChange w:id="3841" w:author="Park, Sanghoon" w:date="2021-10-01T14:32:00Z">
              <w:rPr>
                <w:rFonts w:eastAsia="나눔명조"/>
                <w:szCs w:val="22"/>
              </w:rPr>
            </w:rPrChange>
          </w:rPr>
          <w:delText xml:space="preserve"> </w:delText>
        </w:r>
        <w:r w:rsidRPr="008534AE" w:rsidDel="008534AE">
          <w:rPr>
            <w:rFonts w:eastAsia="나눔명조" w:hint="eastAsia"/>
            <w:sz w:val="20"/>
            <w:szCs w:val="22"/>
            <w:rPrChange w:id="3842" w:author="Park, Sanghoon" w:date="2021-10-01T14:32:00Z">
              <w:rPr>
                <w:rFonts w:eastAsia="나눔명조" w:hint="eastAsia"/>
                <w:szCs w:val="22"/>
              </w:rPr>
            </w:rPrChange>
          </w:rPr>
          <w:delText>경우</w:delText>
        </w:r>
        <w:r w:rsidRPr="008534AE" w:rsidDel="008534AE">
          <w:rPr>
            <w:rFonts w:eastAsia="나눔명조"/>
            <w:sz w:val="20"/>
            <w:szCs w:val="22"/>
            <w:rPrChange w:id="3843" w:author="Park, Sanghoon" w:date="2021-10-01T14:32:00Z">
              <w:rPr>
                <w:rFonts w:eastAsia="나눔명조"/>
                <w:szCs w:val="22"/>
              </w:rPr>
            </w:rPrChange>
          </w:rPr>
          <w:delText xml:space="preserve">, </w:delText>
        </w:r>
        <w:r w:rsidRPr="008534AE" w:rsidDel="008534AE">
          <w:rPr>
            <w:rFonts w:eastAsia="나눔명조" w:hint="eastAsia"/>
            <w:sz w:val="20"/>
            <w:szCs w:val="22"/>
            <w:rPrChange w:id="3844" w:author="Park, Sanghoon" w:date="2021-10-01T14:32:00Z">
              <w:rPr>
                <w:rFonts w:eastAsia="나눔명조" w:hint="eastAsia"/>
                <w:szCs w:val="22"/>
              </w:rPr>
            </w:rPrChange>
          </w:rPr>
          <w:delText>협력</w:delText>
        </w:r>
        <w:r w:rsidRPr="008534AE" w:rsidDel="008534AE">
          <w:rPr>
            <w:rFonts w:eastAsia="나눔명조"/>
            <w:sz w:val="20"/>
            <w:szCs w:val="22"/>
            <w:rPrChange w:id="3845" w:author="Park, Sanghoon" w:date="2021-10-01T14:32:00Z">
              <w:rPr>
                <w:rFonts w:eastAsia="나눔명조"/>
                <w:szCs w:val="22"/>
              </w:rPr>
            </w:rPrChange>
          </w:rPr>
          <w:delText xml:space="preserve"> </w:delText>
        </w:r>
        <w:r w:rsidRPr="008534AE" w:rsidDel="008534AE">
          <w:rPr>
            <w:rFonts w:eastAsia="나눔명조" w:hint="eastAsia"/>
            <w:sz w:val="20"/>
            <w:szCs w:val="22"/>
            <w:rPrChange w:id="3846" w:author="Park, Sanghoon" w:date="2021-10-01T14:32:00Z">
              <w:rPr>
                <w:rFonts w:eastAsia="나눔명조" w:hint="eastAsia"/>
                <w:szCs w:val="22"/>
              </w:rPr>
            </w:rPrChange>
          </w:rPr>
          <w:delText>및</w:delText>
        </w:r>
        <w:r w:rsidRPr="008534AE" w:rsidDel="008534AE">
          <w:rPr>
            <w:rFonts w:eastAsia="나눔명조"/>
            <w:sz w:val="20"/>
            <w:szCs w:val="22"/>
            <w:rPrChange w:id="3847" w:author="Park, Sanghoon" w:date="2021-10-01T14:32:00Z">
              <w:rPr>
                <w:rFonts w:eastAsia="나눔명조"/>
                <w:szCs w:val="22"/>
              </w:rPr>
            </w:rPrChange>
          </w:rPr>
          <w:delText xml:space="preserve"> </w:delText>
        </w:r>
        <w:r w:rsidRPr="008534AE" w:rsidDel="008534AE">
          <w:rPr>
            <w:rFonts w:eastAsia="나눔명조" w:hint="eastAsia"/>
            <w:sz w:val="20"/>
            <w:szCs w:val="22"/>
            <w:rPrChange w:id="3848" w:author="Park, Sanghoon" w:date="2021-10-01T14:32:00Z">
              <w:rPr>
                <w:rFonts w:eastAsia="나눔명조" w:hint="eastAsia"/>
                <w:szCs w:val="22"/>
              </w:rPr>
            </w:rPrChange>
          </w:rPr>
          <w:delText>의사소통</w:delText>
        </w:r>
        <w:r w:rsidRPr="008534AE" w:rsidDel="008534AE">
          <w:rPr>
            <w:rFonts w:eastAsia="나눔명조"/>
            <w:sz w:val="20"/>
            <w:szCs w:val="22"/>
            <w:rPrChange w:id="3849" w:author="Park, Sanghoon" w:date="2021-10-01T14:32:00Z">
              <w:rPr>
                <w:rFonts w:eastAsia="나눔명조"/>
                <w:szCs w:val="22"/>
              </w:rPr>
            </w:rPrChange>
          </w:rPr>
          <w:delText xml:space="preserve"> </w:delText>
        </w:r>
        <w:r w:rsidRPr="008534AE" w:rsidDel="008534AE">
          <w:rPr>
            <w:rFonts w:eastAsia="나눔명조" w:hint="eastAsia"/>
            <w:sz w:val="20"/>
            <w:szCs w:val="22"/>
            <w:rPrChange w:id="3850" w:author="Park, Sanghoon" w:date="2021-10-01T14:32:00Z">
              <w:rPr>
                <w:rFonts w:eastAsia="나눔명조" w:hint="eastAsia"/>
                <w:szCs w:val="22"/>
              </w:rPr>
            </w:rPrChange>
          </w:rPr>
          <w:delText>수준이</w:delText>
        </w:r>
        <w:r w:rsidRPr="008534AE" w:rsidDel="008534AE">
          <w:rPr>
            <w:rFonts w:eastAsia="나눔명조"/>
            <w:sz w:val="20"/>
            <w:szCs w:val="22"/>
            <w:rPrChange w:id="3851" w:author="Park, Sanghoon" w:date="2021-10-01T14:32:00Z">
              <w:rPr>
                <w:rFonts w:eastAsia="나눔명조"/>
                <w:szCs w:val="22"/>
              </w:rPr>
            </w:rPrChange>
          </w:rPr>
          <w:delText xml:space="preserve"> </w:delText>
        </w:r>
        <w:r w:rsidRPr="008534AE" w:rsidDel="008534AE">
          <w:rPr>
            <w:rFonts w:eastAsia="나눔명조" w:hint="eastAsia"/>
            <w:sz w:val="20"/>
            <w:szCs w:val="22"/>
            <w:rPrChange w:id="3852" w:author="Park, Sanghoon" w:date="2021-10-01T14:32:00Z">
              <w:rPr>
                <w:rFonts w:eastAsia="나눔명조" w:hint="eastAsia"/>
                <w:szCs w:val="22"/>
              </w:rPr>
            </w:rPrChange>
          </w:rPr>
          <w:delText>증가할수록</w:delText>
        </w:r>
        <w:r w:rsidRPr="008534AE" w:rsidDel="008534AE">
          <w:rPr>
            <w:rFonts w:eastAsia="나눔명조"/>
            <w:sz w:val="20"/>
            <w:szCs w:val="22"/>
            <w:rPrChange w:id="3853" w:author="Park, Sanghoon" w:date="2021-10-01T14:32:00Z">
              <w:rPr>
                <w:rFonts w:eastAsia="나눔명조"/>
                <w:szCs w:val="22"/>
              </w:rPr>
            </w:rPrChange>
          </w:rPr>
          <w:delText xml:space="preserve"> </w:delText>
        </w:r>
        <w:r w:rsidRPr="008534AE" w:rsidDel="008534AE">
          <w:rPr>
            <w:rFonts w:eastAsia="나눔명조" w:hint="eastAsia"/>
            <w:sz w:val="20"/>
            <w:szCs w:val="22"/>
            <w:rPrChange w:id="3854" w:author="Park, Sanghoon" w:date="2021-10-01T14:32:00Z">
              <w:rPr>
                <w:rFonts w:eastAsia="나눔명조" w:hint="eastAsia"/>
                <w:szCs w:val="22"/>
              </w:rPr>
            </w:rPrChange>
          </w:rPr>
          <w:delText>공공봉사동기에</w:delText>
        </w:r>
        <w:r w:rsidRPr="008534AE" w:rsidDel="008534AE">
          <w:rPr>
            <w:rFonts w:eastAsia="나눔명조"/>
            <w:sz w:val="20"/>
            <w:szCs w:val="22"/>
            <w:rPrChange w:id="3855" w:author="Park, Sanghoon" w:date="2021-10-01T14:32:00Z">
              <w:rPr>
                <w:rFonts w:eastAsia="나눔명조"/>
                <w:szCs w:val="22"/>
              </w:rPr>
            </w:rPrChange>
          </w:rPr>
          <w:delText xml:space="preserve"> </w:delText>
        </w:r>
        <w:r w:rsidRPr="008534AE" w:rsidDel="008534AE">
          <w:rPr>
            <w:rFonts w:eastAsia="나눔명조" w:hint="eastAsia"/>
            <w:sz w:val="20"/>
            <w:szCs w:val="22"/>
            <w:rPrChange w:id="3856" w:author="Park, Sanghoon" w:date="2021-10-01T14:32:00Z">
              <w:rPr>
                <w:rFonts w:eastAsia="나눔명조" w:hint="eastAsia"/>
                <w:szCs w:val="22"/>
              </w:rPr>
            </w:rPrChange>
          </w:rPr>
          <w:delText>대해</w:delText>
        </w:r>
        <w:r w:rsidRPr="008534AE" w:rsidDel="008534AE">
          <w:rPr>
            <w:rFonts w:eastAsia="나눔명조"/>
            <w:sz w:val="20"/>
            <w:szCs w:val="22"/>
            <w:rPrChange w:id="3857" w:author="Park, Sanghoon" w:date="2021-10-01T14:32:00Z">
              <w:rPr>
                <w:rFonts w:eastAsia="나눔명조"/>
                <w:szCs w:val="22"/>
              </w:rPr>
            </w:rPrChange>
          </w:rPr>
          <w:delText xml:space="preserve"> </w:delText>
        </w:r>
        <w:r w:rsidRPr="008534AE" w:rsidDel="008534AE">
          <w:rPr>
            <w:rFonts w:eastAsia="나눔명조" w:hint="eastAsia"/>
            <w:sz w:val="20"/>
            <w:szCs w:val="22"/>
            <w:rPrChange w:id="3858" w:author="Park, Sanghoon" w:date="2021-10-01T14:32:00Z">
              <w:rPr>
                <w:rFonts w:eastAsia="나눔명조" w:hint="eastAsia"/>
                <w:szCs w:val="22"/>
              </w:rPr>
            </w:rPrChange>
          </w:rPr>
          <w:delText>긍정적</w:delText>
        </w:r>
        <w:r w:rsidRPr="008534AE" w:rsidDel="008534AE">
          <w:rPr>
            <w:rFonts w:eastAsia="나눔명조"/>
            <w:sz w:val="20"/>
            <w:szCs w:val="22"/>
            <w:rPrChange w:id="3859" w:author="Park, Sanghoon" w:date="2021-10-01T14:32:00Z">
              <w:rPr>
                <w:rFonts w:eastAsia="나눔명조"/>
                <w:szCs w:val="22"/>
              </w:rPr>
            </w:rPrChange>
          </w:rPr>
          <w:delText xml:space="preserve"> </w:delText>
        </w:r>
        <w:r w:rsidRPr="008534AE" w:rsidDel="008534AE">
          <w:rPr>
            <w:rFonts w:eastAsia="나눔명조" w:hint="eastAsia"/>
            <w:sz w:val="20"/>
            <w:szCs w:val="22"/>
            <w:rPrChange w:id="3860" w:author="Park, Sanghoon" w:date="2021-10-01T14:32:00Z">
              <w:rPr>
                <w:rFonts w:eastAsia="나눔명조" w:hint="eastAsia"/>
                <w:szCs w:val="22"/>
              </w:rPr>
            </w:rPrChange>
          </w:rPr>
          <w:delText>응답을</w:delText>
        </w:r>
        <w:r w:rsidRPr="008534AE" w:rsidDel="008534AE">
          <w:rPr>
            <w:rFonts w:eastAsia="나눔명조"/>
            <w:sz w:val="20"/>
            <w:szCs w:val="22"/>
            <w:rPrChange w:id="3861" w:author="Park, Sanghoon" w:date="2021-10-01T14:32:00Z">
              <w:rPr>
                <w:rFonts w:eastAsia="나눔명조"/>
                <w:szCs w:val="22"/>
              </w:rPr>
            </w:rPrChange>
          </w:rPr>
          <w:delText xml:space="preserve"> </w:delText>
        </w:r>
        <w:r w:rsidRPr="008534AE" w:rsidDel="008534AE">
          <w:rPr>
            <w:rFonts w:eastAsia="나눔명조" w:hint="eastAsia"/>
            <w:sz w:val="20"/>
            <w:szCs w:val="22"/>
            <w:rPrChange w:id="3862" w:author="Park, Sanghoon" w:date="2021-10-01T14:32:00Z">
              <w:rPr>
                <w:rFonts w:eastAsia="나눔명조" w:hint="eastAsia"/>
                <w:szCs w:val="22"/>
              </w:rPr>
            </w:rPrChange>
          </w:rPr>
          <w:delText>할</w:delText>
        </w:r>
        <w:r w:rsidRPr="008534AE" w:rsidDel="008534AE">
          <w:rPr>
            <w:rFonts w:eastAsia="나눔명조"/>
            <w:sz w:val="20"/>
            <w:szCs w:val="22"/>
            <w:rPrChange w:id="3863" w:author="Park, Sanghoon" w:date="2021-10-01T14:32:00Z">
              <w:rPr>
                <w:rFonts w:eastAsia="나눔명조"/>
                <w:szCs w:val="22"/>
              </w:rPr>
            </w:rPrChange>
          </w:rPr>
          <w:delText xml:space="preserve"> </w:delText>
        </w:r>
        <w:r w:rsidRPr="008534AE" w:rsidDel="008534AE">
          <w:rPr>
            <w:rFonts w:eastAsia="나눔명조" w:hint="eastAsia"/>
            <w:sz w:val="20"/>
            <w:szCs w:val="22"/>
            <w:rPrChange w:id="3864" w:author="Park, Sanghoon" w:date="2021-10-01T14:32:00Z">
              <w:rPr>
                <w:rFonts w:eastAsia="나눔명조" w:hint="eastAsia"/>
                <w:szCs w:val="22"/>
              </w:rPr>
            </w:rPrChange>
          </w:rPr>
          <w:delText>확률이</w:delText>
        </w:r>
        <w:r w:rsidRPr="008534AE" w:rsidDel="008534AE">
          <w:rPr>
            <w:rFonts w:eastAsia="나눔명조"/>
            <w:sz w:val="20"/>
            <w:szCs w:val="22"/>
            <w:rPrChange w:id="3865" w:author="Park, Sanghoon" w:date="2021-10-01T14:32:00Z">
              <w:rPr>
                <w:rFonts w:eastAsia="나눔명조"/>
                <w:szCs w:val="22"/>
              </w:rPr>
            </w:rPrChange>
          </w:rPr>
          <w:delText xml:space="preserve"> </w:delText>
        </w:r>
        <w:r w:rsidRPr="008534AE" w:rsidDel="008534AE">
          <w:rPr>
            <w:rFonts w:eastAsia="나눔명조" w:hint="eastAsia"/>
            <w:sz w:val="20"/>
            <w:szCs w:val="22"/>
            <w:rPrChange w:id="3866" w:author="Park, Sanghoon" w:date="2021-10-01T14:32:00Z">
              <w:rPr>
                <w:rFonts w:eastAsia="나눔명조" w:hint="eastAsia"/>
                <w:szCs w:val="22"/>
              </w:rPr>
            </w:rPrChange>
          </w:rPr>
          <w:delText>증가하는</w:delText>
        </w:r>
        <w:r w:rsidRPr="008534AE" w:rsidDel="008534AE">
          <w:rPr>
            <w:rFonts w:eastAsia="나눔명조"/>
            <w:sz w:val="20"/>
            <w:szCs w:val="22"/>
            <w:rPrChange w:id="3867" w:author="Park, Sanghoon" w:date="2021-10-01T14:32:00Z">
              <w:rPr>
                <w:rFonts w:eastAsia="나눔명조"/>
                <w:szCs w:val="22"/>
              </w:rPr>
            </w:rPrChange>
          </w:rPr>
          <w:delText xml:space="preserve"> </w:delText>
        </w:r>
        <w:r w:rsidRPr="008534AE" w:rsidDel="008534AE">
          <w:rPr>
            <w:rFonts w:eastAsia="나눔명조" w:hint="eastAsia"/>
            <w:sz w:val="20"/>
            <w:szCs w:val="22"/>
            <w:rPrChange w:id="3868" w:author="Park, Sanghoon" w:date="2021-10-01T14:32:00Z">
              <w:rPr>
                <w:rFonts w:eastAsia="나눔명조" w:hint="eastAsia"/>
                <w:szCs w:val="22"/>
              </w:rPr>
            </w:rPrChange>
          </w:rPr>
          <w:delText>것을</w:delText>
        </w:r>
        <w:r w:rsidRPr="008534AE" w:rsidDel="008534AE">
          <w:rPr>
            <w:rFonts w:eastAsia="나눔명조"/>
            <w:sz w:val="20"/>
            <w:szCs w:val="22"/>
            <w:rPrChange w:id="3869" w:author="Park, Sanghoon" w:date="2021-10-01T14:32:00Z">
              <w:rPr>
                <w:rFonts w:eastAsia="나눔명조"/>
                <w:szCs w:val="22"/>
              </w:rPr>
            </w:rPrChange>
          </w:rPr>
          <w:delText xml:space="preserve"> </w:delText>
        </w:r>
        <w:r w:rsidRPr="008534AE" w:rsidDel="008534AE">
          <w:rPr>
            <w:rFonts w:eastAsia="나눔명조" w:hint="eastAsia"/>
            <w:sz w:val="20"/>
            <w:szCs w:val="22"/>
            <w:rPrChange w:id="3870" w:author="Park, Sanghoon" w:date="2021-10-01T14:32:00Z">
              <w:rPr>
                <w:rFonts w:eastAsia="나눔명조" w:hint="eastAsia"/>
                <w:szCs w:val="22"/>
              </w:rPr>
            </w:rPrChange>
          </w:rPr>
          <w:delText>확인할</w:delText>
        </w:r>
        <w:r w:rsidRPr="008534AE" w:rsidDel="008534AE">
          <w:rPr>
            <w:rFonts w:eastAsia="나눔명조"/>
            <w:sz w:val="20"/>
            <w:szCs w:val="22"/>
            <w:rPrChange w:id="3871" w:author="Park, Sanghoon" w:date="2021-10-01T14:32:00Z">
              <w:rPr>
                <w:rFonts w:eastAsia="나눔명조"/>
                <w:szCs w:val="22"/>
              </w:rPr>
            </w:rPrChange>
          </w:rPr>
          <w:delText xml:space="preserve"> </w:delText>
        </w:r>
        <w:r w:rsidRPr="008534AE" w:rsidDel="008534AE">
          <w:rPr>
            <w:rFonts w:eastAsia="나눔명조" w:hint="eastAsia"/>
            <w:sz w:val="20"/>
            <w:szCs w:val="22"/>
            <w:rPrChange w:id="3872" w:author="Park, Sanghoon" w:date="2021-10-01T14:32:00Z">
              <w:rPr>
                <w:rFonts w:eastAsia="나눔명조" w:hint="eastAsia"/>
                <w:szCs w:val="22"/>
              </w:rPr>
            </w:rPrChange>
          </w:rPr>
          <w:delText>수</w:delText>
        </w:r>
        <w:r w:rsidRPr="008534AE" w:rsidDel="008534AE">
          <w:rPr>
            <w:rFonts w:eastAsia="나눔명조"/>
            <w:sz w:val="20"/>
            <w:szCs w:val="22"/>
            <w:rPrChange w:id="3873" w:author="Park, Sanghoon" w:date="2021-10-01T14:32:00Z">
              <w:rPr>
                <w:rFonts w:eastAsia="나눔명조"/>
                <w:szCs w:val="22"/>
              </w:rPr>
            </w:rPrChange>
          </w:rPr>
          <w:delText xml:space="preserve"> </w:delText>
        </w:r>
        <w:r w:rsidRPr="008534AE" w:rsidDel="008534AE">
          <w:rPr>
            <w:rFonts w:eastAsia="나눔명조" w:hint="eastAsia"/>
            <w:sz w:val="20"/>
            <w:szCs w:val="22"/>
            <w:rPrChange w:id="3874" w:author="Park, Sanghoon" w:date="2021-10-01T14:32:00Z">
              <w:rPr>
                <w:rFonts w:eastAsia="나눔명조" w:hint="eastAsia"/>
                <w:szCs w:val="22"/>
              </w:rPr>
            </w:rPrChange>
          </w:rPr>
          <w:delText>있다</w:delText>
        </w:r>
        <w:r w:rsidRPr="008534AE" w:rsidDel="008534AE">
          <w:rPr>
            <w:rFonts w:eastAsia="나눔명조"/>
            <w:sz w:val="20"/>
            <w:szCs w:val="22"/>
            <w:rPrChange w:id="3875" w:author="Park, Sanghoon" w:date="2021-10-01T14:32:00Z">
              <w:rPr>
                <w:rFonts w:eastAsia="나눔명조"/>
                <w:szCs w:val="22"/>
              </w:rPr>
            </w:rPrChange>
          </w:rPr>
          <w:delText xml:space="preserve">. </w:delText>
        </w:r>
        <w:r w:rsidRPr="008534AE" w:rsidDel="008534AE">
          <w:rPr>
            <w:rFonts w:eastAsia="나눔명조" w:hint="eastAsia"/>
            <w:sz w:val="20"/>
            <w:szCs w:val="22"/>
            <w:rPrChange w:id="3876" w:author="Park, Sanghoon" w:date="2021-10-01T14:32:00Z">
              <w:rPr>
                <w:rFonts w:eastAsia="나눔명조" w:hint="eastAsia"/>
                <w:szCs w:val="22"/>
              </w:rPr>
            </w:rPrChange>
          </w:rPr>
          <w:delText>다만</w:delText>
        </w:r>
        <w:r w:rsidRPr="008534AE" w:rsidDel="008534AE">
          <w:rPr>
            <w:rFonts w:eastAsia="나눔명조"/>
            <w:sz w:val="20"/>
            <w:szCs w:val="22"/>
            <w:rPrChange w:id="3877" w:author="Park, Sanghoon" w:date="2021-10-01T14:32:00Z">
              <w:rPr>
                <w:rFonts w:eastAsia="나눔명조"/>
                <w:szCs w:val="22"/>
              </w:rPr>
            </w:rPrChange>
          </w:rPr>
          <w:delText xml:space="preserve"> </w:delText>
        </w:r>
        <w:r w:rsidRPr="008534AE" w:rsidDel="008534AE">
          <w:rPr>
            <w:rFonts w:eastAsia="나눔명조" w:hint="eastAsia"/>
            <w:sz w:val="20"/>
            <w:szCs w:val="22"/>
            <w:rPrChange w:id="3878" w:author="Park, Sanghoon" w:date="2021-10-01T14:32:00Z">
              <w:rPr>
                <w:rFonts w:eastAsia="나눔명조" w:hint="eastAsia"/>
                <w:szCs w:val="22"/>
              </w:rPr>
            </w:rPrChange>
          </w:rPr>
          <w:delText>협업</w:delText>
        </w:r>
        <w:r w:rsidRPr="008534AE" w:rsidDel="008534AE">
          <w:rPr>
            <w:rFonts w:eastAsia="나눔명조"/>
            <w:sz w:val="20"/>
            <w:szCs w:val="22"/>
            <w:rPrChange w:id="3879" w:author="Park, Sanghoon" w:date="2021-10-01T14:32:00Z">
              <w:rPr>
                <w:rFonts w:eastAsia="나눔명조"/>
                <w:szCs w:val="22"/>
              </w:rPr>
            </w:rPrChange>
          </w:rPr>
          <w:delText xml:space="preserve"> </w:delText>
        </w:r>
        <w:r w:rsidRPr="008534AE" w:rsidDel="008534AE">
          <w:rPr>
            <w:rFonts w:eastAsia="나눔명조" w:hint="eastAsia"/>
            <w:sz w:val="20"/>
            <w:szCs w:val="22"/>
            <w:rPrChange w:id="3880" w:author="Park, Sanghoon" w:date="2021-10-01T14:32:00Z">
              <w:rPr>
                <w:rFonts w:eastAsia="나눔명조" w:hint="eastAsia"/>
                <w:szCs w:val="22"/>
              </w:rPr>
            </w:rPrChange>
          </w:rPr>
          <w:delText>및</w:delText>
        </w:r>
        <w:r w:rsidRPr="008534AE" w:rsidDel="008534AE">
          <w:rPr>
            <w:rFonts w:eastAsia="나눔명조"/>
            <w:sz w:val="20"/>
            <w:szCs w:val="22"/>
            <w:rPrChange w:id="3881" w:author="Park, Sanghoon" w:date="2021-10-01T14:32:00Z">
              <w:rPr>
                <w:rFonts w:eastAsia="나눔명조"/>
                <w:szCs w:val="22"/>
              </w:rPr>
            </w:rPrChange>
          </w:rPr>
          <w:delText xml:space="preserve"> </w:delText>
        </w:r>
        <w:r w:rsidRPr="008534AE" w:rsidDel="008534AE">
          <w:rPr>
            <w:rFonts w:eastAsia="나눔명조" w:hint="eastAsia"/>
            <w:sz w:val="20"/>
            <w:szCs w:val="22"/>
            <w:rPrChange w:id="3882" w:author="Park, Sanghoon" w:date="2021-10-01T14:32:00Z">
              <w:rPr>
                <w:rFonts w:eastAsia="나눔명조" w:hint="eastAsia"/>
                <w:szCs w:val="22"/>
              </w:rPr>
            </w:rPrChange>
          </w:rPr>
          <w:delText>의사소통</w:delText>
        </w:r>
        <w:r w:rsidRPr="008534AE" w:rsidDel="008534AE">
          <w:rPr>
            <w:rFonts w:eastAsia="나눔명조"/>
            <w:sz w:val="20"/>
            <w:szCs w:val="22"/>
            <w:rPrChange w:id="3883" w:author="Park, Sanghoon" w:date="2021-10-01T14:32:00Z">
              <w:rPr>
                <w:rFonts w:eastAsia="나눔명조"/>
                <w:szCs w:val="22"/>
              </w:rPr>
            </w:rPrChange>
          </w:rPr>
          <w:delText xml:space="preserve"> </w:delText>
        </w:r>
        <w:r w:rsidRPr="008534AE" w:rsidDel="008534AE">
          <w:rPr>
            <w:rFonts w:eastAsia="나눔명조" w:hint="eastAsia"/>
            <w:sz w:val="20"/>
            <w:szCs w:val="22"/>
            <w:rPrChange w:id="3884" w:author="Park, Sanghoon" w:date="2021-10-01T14:32:00Z">
              <w:rPr>
                <w:rFonts w:eastAsia="나눔명조" w:hint="eastAsia"/>
                <w:szCs w:val="22"/>
              </w:rPr>
            </w:rPrChange>
          </w:rPr>
          <w:delText>수준이</w:delText>
        </w:r>
        <w:r w:rsidRPr="008534AE" w:rsidDel="008534AE">
          <w:rPr>
            <w:rFonts w:eastAsia="나눔명조"/>
            <w:sz w:val="20"/>
            <w:szCs w:val="22"/>
            <w:rPrChange w:id="3885" w:author="Park, Sanghoon" w:date="2021-10-01T14:32:00Z">
              <w:rPr>
                <w:rFonts w:eastAsia="나눔명조"/>
                <w:szCs w:val="22"/>
              </w:rPr>
            </w:rPrChange>
          </w:rPr>
          <w:delText xml:space="preserve"> </w:delText>
        </w:r>
        <w:r w:rsidRPr="008534AE" w:rsidDel="008534AE">
          <w:rPr>
            <w:rFonts w:eastAsia="나눔명조" w:hint="eastAsia"/>
            <w:sz w:val="20"/>
            <w:szCs w:val="22"/>
            <w:rPrChange w:id="3886" w:author="Park, Sanghoon" w:date="2021-10-01T14:32:00Z">
              <w:rPr>
                <w:rFonts w:eastAsia="나눔명조" w:hint="eastAsia"/>
                <w:szCs w:val="22"/>
              </w:rPr>
            </w:rPrChange>
          </w:rPr>
          <w:delText>현저하게</w:delText>
        </w:r>
        <w:r w:rsidRPr="008534AE" w:rsidDel="008534AE">
          <w:rPr>
            <w:rFonts w:eastAsia="나눔명조"/>
            <w:sz w:val="20"/>
            <w:szCs w:val="22"/>
            <w:rPrChange w:id="3887" w:author="Park, Sanghoon" w:date="2021-10-01T14:32:00Z">
              <w:rPr>
                <w:rFonts w:eastAsia="나눔명조"/>
                <w:szCs w:val="22"/>
              </w:rPr>
            </w:rPrChange>
          </w:rPr>
          <w:delText xml:space="preserve"> </w:delText>
        </w:r>
        <w:r w:rsidRPr="008534AE" w:rsidDel="008534AE">
          <w:rPr>
            <w:rFonts w:eastAsia="나눔명조" w:hint="eastAsia"/>
            <w:sz w:val="20"/>
            <w:szCs w:val="22"/>
            <w:rPrChange w:id="3888" w:author="Park, Sanghoon" w:date="2021-10-01T14:32:00Z">
              <w:rPr>
                <w:rFonts w:eastAsia="나눔명조" w:hint="eastAsia"/>
                <w:szCs w:val="22"/>
              </w:rPr>
            </w:rPrChange>
          </w:rPr>
          <w:delText>낮은</w:delText>
        </w:r>
        <w:r w:rsidRPr="008534AE" w:rsidDel="008534AE">
          <w:rPr>
            <w:rFonts w:eastAsia="나눔명조"/>
            <w:sz w:val="20"/>
            <w:szCs w:val="22"/>
            <w:rPrChange w:id="3889" w:author="Park, Sanghoon" w:date="2021-10-01T14:32:00Z">
              <w:rPr>
                <w:rFonts w:eastAsia="나눔명조"/>
                <w:szCs w:val="22"/>
              </w:rPr>
            </w:rPrChange>
          </w:rPr>
          <w:delText xml:space="preserve"> </w:delText>
        </w:r>
        <w:r w:rsidRPr="008534AE" w:rsidDel="008534AE">
          <w:rPr>
            <w:rFonts w:eastAsia="나눔명조" w:hint="eastAsia"/>
            <w:sz w:val="20"/>
            <w:szCs w:val="22"/>
            <w:rPrChange w:id="3890" w:author="Park, Sanghoon" w:date="2021-10-01T14:32:00Z">
              <w:rPr>
                <w:rFonts w:eastAsia="나눔명조" w:hint="eastAsia"/>
                <w:szCs w:val="22"/>
              </w:rPr>
            </w:rPrChange>
          </w:rPr>
          <w:delText>관료조직에서는</w:delText>
        </w:r>
        <w:r w:rsidRPr="008534AE" w:rsidDel="008534AE">
          <w:rPr>
            <w:rFonts w:eastAsia="나눔명조"/>
            <w:sz w:val="20"/>
            <w:szCs w:val="22"/>
            <w:rPrChange w:id="3891" w:author="Park, Sanghoon" w:date="2021-10-01T14:32:00Z">
              <w:rPr>
                <w:rFonts w:eastAsia="나눔명조"/>
                <w:szCs w:val="22"/>
              </w:rPr>
            </w:rPrChange>
          </w:rPr>
          <w:delText xml:space="preserve"> </w:delText>
        </w:r>
        <w:r w:rsidRPr="008534AE" w:rsidDel="008534AE">
          <w:rPr>
            <w:rFonts w:eastAsia="나눔명조" w:hint="eastAsia"/>
            <w:sz w:val="20"/>
            <w:szCs w:val="22"/>
            <w:rPrChange w:id="3892" w:author="Park, Sanghoon" w:date="2021-10-01T14:32:00Z">
              <w:rPr>
                <w:rFonts w:eastAsia="나눔명조" w:hint="eastAsia"/>
                <w:szCs w:val="22"/>
              </w:rPr>
            </w:rPrChange>
          </w:rPr>
          <w:delText>거래적</w:delText>
        </w:r>
        <w:r w:rsidRPr="008534AE" w:rsidDel="008534AE">
          <w:rPr>
            <w:rFonts w:eastAsia="나눔명조"/>
            <w:sz w:val="20"/>
            <w:szCs w:val="22"/>
            <w:rPrChange w:id="3893" w:author="Park, Sanghoon" w:date="2021-10-01T14:32:00Z">
              <w:rPr>
                <w:rFonts w:eastAsia="나눔명조"/>
                <w:szCs w:val="22"/>
              </w:rPr>
            </w:rPrChange>
          </w:rPr>
          <w:delText xml:space="preserve"> </w:delText>
        </w:r>
        <w:r w:rsidRPr="008534AE" w:rsidDel="008534AE">
          <w:rPr>
            <w:rFonts w:eastAsia="나눔명조" w:hint="eastAsia"/>
            <w:sz w:val="20"/>
            <w:szCs w:val="22"/>
            <w:rPrChange w:id="3894" w:author="Park, Sanghoon" w:date="2021-10-01T14:32:00Z">
              <w:rPr>
                <w:rFonts w:eastAsia="나눔명조" w:hint="eastAsia"/>
                <w:szCs w:val="22"/>
              </w:rPr>
            </w:rPrChange>
          </w:rPr>
          <w:delText>리더십에</w:delText>
        </w:r>
        <w:r w:rsidRPr="008534AE" w:rsidDel="008534AE">
          <w:rPr>
            <w:rFonts w:eastAsia="나눔명조"/>
            <w:sz w:val="20"/>
            <w:szCs w:val="22"/>
            <w:rPrChange w:id="3895" w:author="Park, Sanghoon" w:date="2021-10-01T14:32:00Z">
              <w:rPr>
                <w:rFonts w:eastAsia="나눔명조"/>
                <w:szCs w:val="22"/>
              </w:rPr>
            </w:rPrChange>
          </w:rPr>
          <w:delText xml:space="preserve"> </w:delText>
        </w:r>
        <w:r w:rsidRPr="008534AE" w:rsidDel="008534AE">
          <w:rPr>
            <w:rFonts w:eastAsia="나눔명조" w:hint="eastAsia"/>
            <w:sz w:val="20"/>
            <w:szCs w:val="22"/>
            <w:rPrChange w:id="3896" w:author="Park, Sanghoon" w:date="2021-10-01T14:32:00Z">
              <w:rPr>
                <w:rFonts w:eastAsia="나눔명조" w:hint="eastAsia"/>
                <w:szCs w:val="22"/>
              </w:rPr>
            </w:rPrChange>
          </w:rPr>
          <w:delText>비하여</w:delText>
        </w:r>
        <w:r w:rsidRPr="008534AE" w:rsidDel="008534AE">
          <w:rPr>
            <w:rFonts w:eastAsia="나눔명조"/>
            <w:sz w:val="20"/>
            <w:szCs w:val="22"/>
            <w:rPrChange w:id="3897" w:author="Park, Sanghoon" w:date="2021-10-01T14:32:00Z">
              <w:rPr>
                <w:rFonts w:eastAsia="나눔명조"/>
                <w:szCs w:val="22"/>
              </w:rPr>
            </w:rPrChange>
          </w:rPr>
          <w:delText xml:space="preserve"> </w:delText>
        </w:r>
        <w:r w:rsidRPr="008534AE" w:rsidDel="008534AE">
          <w:rPr>
            <w:rFonts w:eastAsia="나눔명조" w:hint="eastAsia"/>
            <w:sz w:val="20"/>
            <w:szCs w:val="22"/>
            <w:rPrChange w:id="3898" w:author="Park, Sanghoon" w:date="2021-10-01T14:32:00Z">
              <w:rPr>
                <w:rFonts w:eastAsia="나눔명조" w:hint="eastAsia"/>
                <w:szCs w:val="22"/>
              </w:rPr>
            </w:rPrChange>
          </w:rPr>
          <w:delText>변혁적</w:delText>
        </w:r>
        <w:r w:rsidRPr="008534AE" w:rsidDel="008534AE">
          <w:rPr>
            <w:rFonts w:eastAsia="나눔명조"/>
            <w:sz w:val="20"/>
            <w:szCs w:val="22"/>
            <w:rPrChange w:id="3899" w:author="Park, Sanghoon" w:date="2021-10-01T14:32:00Z">
              <w:rPr>
                <w:rFonts w:eastAsia="나눔명조"/>
                <w:szCs w:val="22"/>
              </w:rPr>
            </w:rPrChange>
          </w:rPr>
          <w:delText xml:space="preserve"> </w:delText>
        </w:r>
        <w:r w:rsidRPr="008534AE" w:rsidDel="008534AE">
          <w:rPr>
            <w:rFonts w:eastAsia="나눔명조" w:hint="eastAsia"/>
            <w:sz w:val="20"/>
            <w:szCs w:val="22"/>
            <w:rPrChange w:id="3900" w:author="Park, Sanghoon" w:date="2021-10-01T14:32:00Z">
              <w:rPr>
                <w:rFonts w:eastAsia="나눔명조" w:hint="eastAsia"/>
                <w:szCs w:val="22"/>
              </w:rPr>
            </w:rPrChange>
          </w:rPr>
          <w:delText>리더십의</w:delText>
        </w:r>
        <w:r w:rsidRPr="008534AE" w:rsidDel="008534AE">
          <w:rPr>
            <w:rFonts w:eastAsia="나눔명조"/>
            <w:sz w:val="20"/>
            <w:szCs w:val="22"/>
            <w:rPrChange w:id="3901" w:author="Park, Sanghoon" w:date="2021-10-01T14:32:00Z">
              <w:rPr>
                <w:rFonts w:eastAsia="나눔명조"/>
                <w:szCs w:val="22"/>
              </w:rPr>
            </w:rPrChange>
          </w:rPr>
          <w:delText xml:space="preserve"> </w:delText>
        </w:r>
        <w:r w:rsidRPr="008534AE" w:rsidDel="008534AE">
          <w:rPr>
            <w:rFonts w:eastAsia="나눔명조" w:hint="eastAsia"/>
            <w:sz w:val="20"/>
            <w:szCs w:val="22"/>
            <w:rPrChange w:id="3902" w:author="Park, Sanghoon" w:date="2021-10-01T14:32:00Z">
              <w:rPr>
                <w:rFonts w:eastAsia="나눔명조" w:hint="eastAsia"/>
                <w:szCs w:val="22"/>
              </w:rPr>
            </w:rPrChange>
          </w:rPr>
          <w:delText>경우</w:delText>
        </w:r>
        <w:r w:rsidRPr="008534AE" w:rsidDel="008534AE">
          <w:rPr>
            <w:rFonts w:eastAsia="나눔명조"/>
            <w:sz w:val="20"/>
            <w:szCs w:val="22"/>
            <w:rPrChange w:id="3903" w:author="Park, Sanghoon" w:date="2021-10-01T14:32:00Z">
              <w:rPr>
                <w:rFonts w:eastAsia="나눔명조"/>
                <w:szCs w:val="22"/>
              </w:rPr>
            </w:rPrChange>
          </w:rPr>
          <w:delText xml:space="preserve"> </w:delText>
        </w:r>
        <w:r w:rsidRPr="008534AE" w:rsidDel="008534AE">
          <w:rPr>
            <w:rFonts w:eastAsia="나눔명조" w:hint="eastAsia"/>
            <w:sz w:val="20"/>
            <w:szCs w:val="22"/>
            <w:rPrChange w:id="3904" w:author="Park, Sanghoon" w:date="2021-10-01T14:32:00Z">
              <w:rPr>
                <w:rFonts w:eastAsia="나눔명조" w:hint="eastAsia"/>
                <w:szCs w:val="22"/>
              </w:rPr>
            </w:rPrChange>
          </w:rPr>
          <w:delText>최소</w:delText>
        </w:r>
        <w:r w:rsidRPr="008534AE" w:rsidDel="008534AE">
          <w:rPr>
            <w:rFonts w:eastAsia="나눔명조"/>
            <w:sz w:val="20"/>
            <w:szCs w:val="22"/>
            <w:rPrChange w:id="3905" w:author="Park, Sanghoon" w:date="2021-10-01T14:32:00Z">
              <w:rPr>
                <w:rFonts w:eastAsia="나눔명조"/>
                <w:szCs w:val="22"/>
              </w:rPr>
            </w:rPrChange>
          </w:rPr>
          <w:delText xml:space="preserve"> </w:delText>
        </w:r>
        <w:r w:rsidRPr="008534AE" w:rsidDel="008534AE">
          <w:rPr>
            <w:rFonts w:eastAsia="나눔명조" w:hint="eastAsia"/>
            <w:sz w:val="20"/>
            <w:szCs w:val="22"/>
            <w:rPrChange w:id="3906" w:author="Park, Sanghoon" w:date="2021-10-01T14:32:00Z">
              <w:rPr>
                <w:rFonts w:eastAsia="나눔명조" w:hint="eastAsia"/>
                <w:szCs w:val="22"/>
              </w:rPr>
            </w:rPrChange>
          </w:rPr>
          <w:delText>수준과</w:delText>
        </w:r>
        <w:r w:rsidRPr="008534AE" w:rsidDel="008534AE">
          <w:rPr>
            <w:rFonts w:eastAsia="나눔명조"/>
            <w:sz w:val="20"/>
            <w:szCs w:val="22"/>
            <w:rPrChange w:id="3907" w:author="Park, Sanghoon" w:date="2021-10-01T14:32:00Z">
              <w:rPr>
                <w:rFonts w:eastAsia="나눔명조"/>
                <w:szCs w:val="22"/>
              </w:rPr>
            </w:rPrChange>
          </w:rPr>
          <w:delText xml:space="preserve"> </w:delText>
        </w:r>
        <w:r w:rsidRPr="008534AE" w:rsidDel="008534AE">
          <w:rPr>
            <w:rFonts w:eastAsia="나눔명조" w:hint="eastAsia"/>
            <w:sz w:val="20"/>
            <w:szCs w:val="22"/>
            <w:rPrChange w:id="3908" w:author="Park, Sanghoon" w:date="2021-10-01T14:32:00Z">
              <w:rPr>
                <w:rFonts w:eastAsia="나눔명조" w:hint="eastAsia"/>
                <w:szCs w:val="22"/>
              </w:rPr>
            </w:rPrChange>
          </w:rPr>
          <w:delText>평균</w:delText>
        </w:r>
        <w:r w:rsidRPr="008534AE" w:rsidDel="008534AE">
          <w:rPr>
            <w:rFonts w:eastAsia="나눔명조"/>
            <w:sz w:val="20"/>
            <w:szCs w:val="22"/>
            <w:rPrChange w:id="3909" w:author="Park, Sanghoon" w:date="2021-10-01T14:32:00Z">
              <w:rPr>
                <w:rFonts w:eastAsia="나눔명조"/>
                <w:szCs w:val="22"/>
              </w:rPr>
            </w:rPrChange>
          </w:rPr>
          <w:delText xml:space="preserve"> </w:delText>
        </w:r>
        <w:r w:rsidRPr="008534AE" w:rsidDel="008534AE">
          <w:rPr>
            <w:rFonts w:eastAsia="나눔명조" w:hint="eastAsia"/>
            <w:sz w:val="20"/>
            <w:szCs w:val="22"/>
            <w:rPrChange w:id="3910" w:author="Park, Sanghoon" w:date="2021-10-01T14:32:00Z">
              <w:rPr>
                <w:rFonts w:eastAsia="나눔명조" w:hint="eastAsia"/>
                <w:szCs w:val="22"/>
              </w:rPr>
            </w:rPrChange>
          </w:rPr>
          <w:delText>수준이</w:delText>
        </w:r>
        <w:r w:rsidRPr="008534AE" w:rsidDel="008534AE">
          <w:rPr>
            <w:rFonts w:eastAsia="나눔명조"/>
            <w:sz w:val="20"/>
            <w:szCs w:val="22"/>
            <w:rPrChange w:id="3911" w:author="Park, Sanghoon" w:date="2021-10-01T14:32:00Z">
              <w:rPr>
                <w:rFonts w:eastAsia="나눔명조"/>
                <w:szCs w:val="22"/>
              </w:rPr>
            </w:rPrChange>
          </w:rPr>
          <w:delText xml:space="preserve"> </w:delText>
        </w:r>
        <w:r w:rsidRPr="008534AE" w:rsidDel="008534AE">
          <w:rPr>
            <w:rFonts w:eastAsia="나눔명조" w:hint="eastAsia"/>
            <w:sz w:val="20"/>
            <w:szCs w:val="22"/>
            <w:rPrChange w:id="3912" w:author="Park, Sanghoon" w:date="2021-10-01T14:32:00Z">
              <w:rPr>
                <w:rFonts w:eastAsia="나눔명조" w:hint="eastAsia"/>
                <w:szCs w:val="22"/>
              </w:rPr>
            </w:rPrChange>
          </w:rPr>
          <w:delText>공공봉사동기의</w:delText>
        </w:r>
        <w:r w:rsidRPr="008534AE" w:rsidDel="008534AE">
          <w:rPr>
            <w:rFonts w:eastAsia="나눔명조"/>
            <w:sz w:val="20"/>
            <w:szCs w:val="22"/>
            <w:rPrChange w:id="3913" w:author="Park, Sanghoon" w:date="2021-10-01T14:32:00Z">
              <w:rPr>
                <w:rFonts w:eastAsia="나눔명조"/>
                <w:szCs w:val="22"/>
              </w:rPr>
            </w:rPrChange>
          </w:rPr>
          <w:delText xml:space="preserve"> </w:delText>
        </w:r>
        <w:r w:rsidRPr="008534AE" w:rsidDel="008534AE">
          <w:rPr>
            <w:rFonts w:eastAsia="나눔명조" w:hint="eastAsia"/>
            <w:sz w:val="20"/>
            <w:szCs w:val="22"/>
            <w:rPrChange w:id="3914" w:author="Park, Sanghoon" w:date="2021-10-01T14:32:00Z">
              <w:rPr>
                <w:rFonts w:eastAsia="나눔명조" w:hint="eastAsia"/>
                <w:szCs w:val="22"/>
              </w:rPr>
            </w:rPrChange>
          </w:rPr>
          <w:delText>긍정적</w:delText>
        </w:r>
        <w:r w:rsidRPr="008534AE" w:rsidDel="008534AE">
          <w:rPr>
            <w:rFonts w:eastAsia="나눔명조"/>
            <w:sz w:val="20"/>
            <w:szCs w:val="22"/>
            <w:rPrChange w:id="3915" w:author="Park, Sanghoon" w:date="2021-10-01T14:32:00Z">
              <w:rPr>
                <w:rFonts w:eastAsia="나눔명조"/>
                <w:szCs w:val="22"/>
              </w:rPr>
            </w:rPrChange>
          </w:rPr>
          <w:delText xml:space="preserve"> </w:delText>
        </w:r>
        <w:r w:rsidRPr="008534AE" w:rsidDel="008534AE">
          <w:rPr>
            <w:rFonts w:eastAsia="나눔명조" w:hint="eastAsia"/>
            <w:sz w:val="20"/>
            <w:szCs w:val="22"/>
            <w:rPrChange w:id="3916" w:author="Park, Sanghoon" w:date="2021-10-01T14:32:00Z">
              <w:rPr>
                <w:rFonts w:eastAsia="나눔명조" w:hint="eastAsia"/>
                <w:szCs w:val="22"/>
              </w:rPr>
            </w:rPrChange>
          </w:rPr>
          <w:delText>응답에</w:delText>
        </w:r>
        <w:r w:rsidRPr="008534AE" w:rsidDel="008534AE">
          <w:rPr>
            <w:rFonts w:eastAsia="나눔명조"/>
            <w:sz w:val="20"/>
            <w:szCs w:val="22"/>
            <w:rPrChange w:id="3917" w:author="Park, Sanghoon" w:date="2021-10-01T14:32:00Z">
              <w:rPr>
                <w:rFonts w:eastAsia="나눔명조"/>
                <w:szCs w:val="22"/>
              </w:rPr>
            </w:rPrChange>
          </w:rPr>
          <w:delText xml:space="preserve"> </w:delText>
        </w:r>
        <w:r w:rsidRPr="008534AE" w:rsidDel="008534AE">
          <w:rPr>
            <w:rFonts w:eastAsia="나눔명조" w:hint="eastAsia"/>
            <w:sz w:val="20"/>
            <w:szCs w:val="22"/>
            <w:rPrChange w:id="3918" w:author="Park, Sanghoon" w:date="2021-10-01T14:32:00Z">
              <w:rPr>
                <w:rFonts w:eastAsia="나눔명조" w:hint="eastAsia"/>
                <w:szCs w:val="22"/>
              </w:rPr>
            </w:rPrChange>
          </w:rPr>
          <w:delText>미치는</w:delText>
        </w:r>
        <w:r w:rsidRPr="008534AE" w:rsidDel="008534AE">
          <w:rPr>
            <w:rFonts w:eastAsia="나눔명조"/>
            <w:sz w:val="20"/>
            <w:szCs w:val="22"/>
            <w:rPrChange w:id="3919" w:author="Park, Sanghoon" w:date="2021-10-01T14:32:00Z">
              <w:rPr>
                <w:rFonts w:eastAsia="나눔명조"/>
                <w:szCs w:val="22"/>
              </w:rPr>
            </w:rPrChange>
          </w:rPr>
          <w:delText xml:space="preserve"> </w:delText>
        </w:r>
        <w:r w:rsidRPr="008534AE" w:rsidDel="008534AE">
          <w:rPr>
            <w:rFonts w:eastAsia="나눔명조" w:hint="eastAsia"/>
            <w:sz w:val="20"/>
            <w:szCs w:val="22"/>
            <w:rPrChange w:id="3920" w:author="Park, Sanghoon" w:date="2021-10-01T14:32:00Z">
              <w:rPr>
                <w:rFonts w:eastAsia="나눔명조" w:hint="eastAsia"/>
                <w:szCs w:val="22"/>
              </w:rPr>
            </w:rPrChange>
          </w:rPr>
          <w:delText>영향력이</w:delText>
        </w:r>
        <w:r w:rsidRPr="008534AE" w:rsidDel="008534AE">
          <w:rPr>
            <w:rFonts w:eastAsia="나눔명조"/>
            <w:sz w:val="20"/>
            <w:szCs w:val="22"/>
            <w:rPrChange w:id="3921" w:author="Park, Sanghoon" w:date="2021-10-01T14:32:00Z">
              <w:rPr>
                <w:rFonts w:eastAsia="나눔명조"/>
                <w:szCs w:val="22"/>
              </w:rPr>
            </w:rPrChange>
          </w:rPr>
          <w:delText xml:space="preserve"> </w:delText>
        </w:r>
        <w:r w:rsidRPr="008534AE" w:rsidDel="008534AE">
          <w:rPr>
            <w:rFonts w:eastAsia="나눔명조" w:hint="eastAsia"/>
            <w:sz w:val="20"/>
            <w:szCs w:val="22"/>
            <w:rPrChange w:id="3922" w:author="Park, Sanghoon" w:date="2021-10-01T14:32:00Z">
              <w:rPr>
                <w:rFonts w:eastAsia="나눔명조" w:hint="eastAsia"/>
                <w:szCs w:val="22"/>
              </w:rPr>
            </w:rPrChange>
          </w:rPr>
          <w:delText>상대적으로</w:delText>
        </w:r>
        <w:r w:rsidRPr="008534AE" w:rsidDel="008534AE">
          <w:rPr>
            <w:rFonts w:eastAsia="나눔명조"/>
            <w:sz w:val="20"/>
            <w:szCs w:val="22"/>
            <w:rPrChange w:id="3923" w:author="Park, Sanghoon" w:date="2021-10-01T14:32:00Z">
              <w:rPr>
                <w:rFonts w:eastAsia="나눔명조"/>
                <w:szCs w:val="22"/>
              </w:rPr>
            </w:rPrChange>
          </w:rPr>
          <w:delText xml:space="preserve"> </w:delText>
        </w:r>
        <w:r w:rsidRPr="008534AE" w:rsidDel="008534AE">
          <w:rPr>
            <w:rFonts w:eastAsia="나눔명조" w:hint="eastAsia"/>
            <w:sz w:val="20"/>
            <w:szCs w:val="22"/>
            <w:rPrChange w:id="3924" w:author="Park, Sanghoon" w:date="2021-10-01T14:32:00Z">
              <w:rPr>
                <w:rFonts w:eastAsia="나눔명조" w:hint="eastAsia"/>
                <w:szCs w:val="22"/>
              </w:rPr>
            </w:rPrChange>
          </w:rPr>
          <w:delText>차별적이지</w:delText>
        </w:r>
        <w:r w:rsidRPr="008534AE" w:rsidDel="008534AE">
          <w:rPr>
            <w:rFonts w:eastAsia="나눔명조"/>
            <w:sz w:val="20"/>
            <w:szCs w:val="22"/>
            <w:rPrChange w:id="3925" w:author="Park, Sanghoon" w:date="2021-10-01T14:32:00Z">
              <w:rPr>
                <w:rFonts w:eastAsia="나눔명조"/>
                <w:szCs w:val="22"/>
              </w:rPr>
            </w:rPrChange>
          </w:rPr>
          <w:delText xml:space="preserve"> </w:delText>
        </w:r>
        <w:r w:rsidRPr="008534AE" w:rsidDel="008534AE">
          <w:rPr>
            <w:rFonts w:eastAsia="나눔명조" w:hint="eastAsia"/>
            <w:sz w:val="20"/>
            <w:szCs w:val="22"/>
            <w:rPrChange w:id="3926" w:author="Park, Sanghoon" w:date="2021-10-01T14:32:00Z">
              <w:rPr>
                <w:rFonts w:eastAsia="나눔명조" w:hint="eastAsia"/>
                <w:szCs w:val="22"/>
              </w:rPr>
            </w:rPrChange>
          </w:rPr>
          <w:delText>않은</w:delText>
        </w:r>
        <w:r w:rsidRPr="008534AE" w:rsidDel="008534AE">
          <w:rPr>
            <w:rFonts w:eastAsia="나눔명조"/>
            <w:sz w:val="20"/>
            <w:szCs w:val="22"/>
            <w:rPrChange w:id="3927" w:author="Park, Sanghoon" w:date="2021-10-01T14:32:00Z">
              <w:rPr>
                <w:rFonts w:eastAsia="나눔명조"/>
                <w:szCs w:val="22"/>
              </w:rPr>
            </w:rPrChange>
          </w:rPr>
          <w:delText xml:space="preserve"> </w:delText>
        </w:r>
        <w:r w:rsidRPr="008534AE" w:rsidDel="008534AE">
          <w:rPr>
            <w:rFonts w:eastAsia="나눔명조" w:hint="eastAsia"/>
            <w:sz w:val="20"/>
            <w:szCs w:val="22"/>
            <w:rPrChange w:id="3928" w:author="Park, Sanghoon" w:date="2021-10-01T14:32:00Z">
              <w:rPr>
                <w:rFonts w:eastAsia="나눔명조" w:hint="eastAsia"/>
                <w:szCs w:val="22"/>
              </w:rPr>
            </w:rPrChange>
          </w:rPr>
          <w:delText>것으로</w:delText>
        </w:r>
        <w:r w:rsidRPr="008534AE" w:rsidDel="008534AE">
          <w:rPr>
            <w:rFonts w:eastAsia="나눔명조"/>
            <w:sz w:val="20"/>
            <w:szCs w:val="22"/>
            <w:rPrChange w:id="3929" w:author="Park, Sanghoon" w:date="2021-10-01T14:32:00Z">
              <w:rPr>
                <w:rFonts w:eastAsia="나눔명조"/>
                <w:szCs w:val="22"/>
              </w:rPr>
            </w:rPrChange>
          </w:rPr>
          <w:delText xml:space="preserve"> </w:delText>
        </w:r>
        <w:r w:rsidRPr="008534AE" w:rsidDel="008534AE">
          <w:rPr>
            <w:rFonts w:eastAsia="나눔명조" w:hint="eastAsia"/>
            <w:sz w:val="20"/>
            <w:szCs w:val="22"/>
            <w:rPrChange w:id="3930" w:author="Park, Sanghoon" w:date="2021-10-01T14:32:00Z">
              <w:rPr>
                <w:rFonts w:eastAsia="나눔명조" w:hint="eastAsia"/>
                <w:szCs w:val="22"/>
              </w:rPr>
            </w:rPrChange>
          </w:rPr>
          <w:delText>나타났다</w:delText>
        </w:r>
        <w:r w:rsidRPr="008534AE" w:rsidDel="008534AE">
          <w:rPr>
            <w:rFonts w:eastAsia="나눔명조"/>
            <w:sz w:val="20"/>
            <w:szCs w:val="22"/>
            <w:rPrChange w:id="3931" w:author="Park, Sanghoon" w:date="2021-10-01T14:32:00Z">
              <w:rPr>
                <w:rFonts w:eastAsia="나눔명조"/>
                <w:szCs w:val="22"/>
              </w:rPr>
            </w:rPrChange>
          </w:rPr>
          <w:delText>.</w:delText>
        </w:r>
      </w:del>
    </w:p>
    <w:p w14:paraId="0FC30A57" w14:textId="57C1D127" w:rsidR="00A059AD" w:rsidRPr="00A547A8" w:rsidDel="008534AE" w:rsidRDefault="00A059AD" w:rsidP="00265BC3">
      <w:pPr>
        <w:pStyle w:val="a"/>
        <w:spacing w:before="60" w:after="60"/>
        <w:rPr>
          <w:del w:id="3932" w:author="Park, Sanghoon" w:date="2021-10-01T14:39:00Z"/>
          <w:rFonts w:ascii="Times New Roman" w:eastAsia="나눔명조"/>
          <w:szCs w:val="22"/>
        </w:rPr>
      </w:pPr>
    </w:p>
    <w:p w14:paraId="7472E20E" w14:textId="6EC4873D" w:rsidR="00265BC3" w:rsidRPr="008534AE" w:rsidDel="008534AE" w:rsidRDefault="00265BC3" w:rsidP="00265BC3">
      <w:pPr>
        <w:pStyle w:val="Caption"/>
        <w:keepNext/>
        <w:jc w:val="center"/>
        <w:rPr>
          <w:del w:id="3933" w:author="Park, Sanghoon" w:date="2021-10-01T14:35:00Z"/>
          <w:rFonts w:eastAsia="나눔명조"/>
          <w:i w:val="0"/>
          <w:iCs w:val="0"/>
          <w:sz w:val="20"/>
          <w:szCs w:val="22"/>
          <w:rPrChange w:id="3934" w:author="Park, Sanghoon" w:date="2021-10-01T14:36:00Z">
            <w:rPr>
              <w:del w:id="3935" w:author="Park, Sanghoon" w:date="2021-10-01T14:35:00Z"/>
              <w:rFonts w:ascii="나눔명조" w:eastAsia="나눔명조" w:hAnsi="나눔명조"/>
              <w:i w:val="0"/>
              <w:iCs w:val="0"/>
            </w:rPr>
          </w:rPrChange>
        </w:rPr>
      </w:pPr>
      <w:del w:id="3936" w:author="Park, Sanghoon" w:date="2021-10-01T14:35:00Z">
        <w:r w:rsidRPr="008534AE" w:rsidDel="008534AE">
          <w:rPr>
            <w:rFonts w:eastAsia="나눔명조" w:hint="eastAsia"/>
            <w:sz w:val="20"/>
            <w:szCs w:val="22"/>
            <w:rPrChange w:id="3937" w:author="Park, Sanghoon" w:date="2021-10-01T14:36:00Z">
              <w:rPr>
                <w:rFonts w:ascii="나눔명조" w:eastAsia="나눔명조" w:hAnsi="나눔명조" w:hint="eastAsia"/>
              </w:rPr>
            </w:rPrChange>
          </w:rPr>
          <w:delText>그림</w:delText>
        </w:r>
        <w:r w:rsidRPr="008534AE" w:rsidDel="008534AE">
          <w:rPr>
            <w:rFonts w:eastAsia="나눔명조"/>
            <w:sz w:val="20"/>
            <w:szCs w:val="22"/>
            <w:rPrChange w:id="3938" w:author="Park, Sanghoon" w:date="2021-10-01T14:36:00Z">
              <w:rPr>
                <w:rFonts w:ascii="나눔명조" w:eastAsia="나눔명조" w:hAnsi="나눔명조"/>
              </w:rPr>
            </w:rPrChange>
          </w:rPr>
          <w:delText xml:space="preserve"> </w:delText>
        </w:r>
      </w:del>
      <w:del w:id="3939" w:author="Park, Sanghoon" w:date="2021-10-01T14:32:00Z">
        <w:r w:rsidRPr="008534AE" w:rsidDel="008534AE">
          <w:rPr>
            <w:rFonts w:eastAsia="나눔명조"/>
            <w:sz w:val="20"/>
            <w:szCs w:val="22"/>
            <w:rPrChange w:id="3940" w:author="Park, Sanghoon" w:date="2021-10-01T14:36:00Z">
              <w:rPr>
                <w:rFonts w:ascii="나눔명조" w:eastAsia="나눔명조" w:hAnsi="나눔명조"/>
              </w:rPr>
            </w:rPrChange>
          </w:rPr>
          <w:fldChar w:fldCharType="begin"/>
        </w:r>
        <w:r w:rsidRPr="008534AE" w:rsidDel="008534AE">
          <w:rPr>
            <w:rFonts w:eastAsia="나눔명조"/>
            <w:sz w:val="20"/>
            <w:szCs w:val="22"/>
            <w:rPrChange w:id="3941" w:author="Park, Sanghoon" w:date="2021-10-01T14:36:00Z">
              <w:rPr>
                <w:rFonts w:ascii="나눔명조" w:eastAsia="나눔명조" w:hAnsi="나눔명조"/>
              </w:rPr>
            </w:rPrChange>
          </w:rPr>
          <w:delInstrText xml:space="preserve"> SEQ </w:delInstrText>
        </w:r>
        <w:r w:rsidRPr="008534AE" w:rsidDel="008534AE">
          <w:rPr>
            <w:rFonts w:eastAsia="나눔명조" w:hint="eastAsia"/>
            <w:sz w:val="20"/>
            <w:szCs w:val="22"/>
            <w:rPrChange w:id="3942" w:author="Park, Sanghoon" w:date="2021-10-01T14:36:00Z">
              <w:rPr>
                <w:rFonts w:ascii="나눔명조" w:eastAsia="나눔명조" w:hAnsi="나눔명조" w:hint="eastAsia"/>
              </w:rPr>
            </w:rPrChange>
          </w:rPr>
          <w:delInstrText>그림</w:delInstrText>
        </w:r>
        <w:r w:rsidRPr="008534AE" w:rsidDel="008534AE">
          <w:rPr>
            <w:rFonts w:eastAsia="나눔명조"/>
            <w:sz w:val="20"/>
            <w:szCs w:val="22"/>
            <w:rPrChange w:id="3943" w:author="Park, Sanghoon" w:date="2021-10-01T14:36:00Z">
              <w:rPr>
                <w:rFonts w:ascii="나눔명조" w:eastAsia="나눔명조" w:hAnsi="나눔명조"/>
              </w:rPr>
            </w:rPrChange>
          </w:rPr>
          <w:delInstrText xml:space="preserve"> \* ARABIC </w:delInstrText>
        </w:r>
        <w:r w:rsidRPr="008534AE" w:rsidDel="008534AE">
          <w:rPr>
            <w:rFonts w:eastAsia="나눔명조"/>
            <w:sz w:val="20"/>
            <w:szCs w:val="22"/>
            <w:rPrChange w:id="3944" w:author="Park, Sanghoon" w:date="2021-10-01T14:36:00Z">
              <w:rPr>
                <w:rFonts w:ascii="나눔명조" w:eastAsia="나눔명조" w:hAnsi="나눔명조"/>
              </w:rPr>
            </w:rPrChange>
          </w:rPr>
          <w:fldChar w:fldCharType="separate"/>
        </w:r>
      </w:del>
      <w:del w:id="3945" w:author="Park, Sanghoon" w:date="2021-10-01T13:54:00Z">
        <w:r w:rsidRPr="008534AE" w:rsidDel="006435D4">
          <w:rPr>
            <w:rFonts w:eastAsia="나눔명조"/>
            <w:sz w:val="20"/>
            <w:szCs w:val="22"/>
            <w:rPrChange w:id="3946" w:author="Park, Sanghoon" w:date="2021-10-01T14:36:00Z">
              <w:rPr>
                <w:rFonts w:ascii="나눔명조" w:eastAsia="나눔명조" w:hAnsi="나눔명조"/>
                <w:noProof/>
              </w:rPr>
            </w:rPrChange>
          </w:rPr>
          <w:delText>4</w:delText>
        </w:r>
      </w:del>
      <w:del w:id="3947" w:author="Park, Sanghoon" w:date="2021-10-01T14:32:00Z">
        <w:r w:rsidRPr="008534AE" w:rsidDel="008534AE">
          <w:rPr>
            <w:rFonts w:eastAsia="나눔명조"/>
            <w:sz w:val="20"/>
            <w:szCs w:val="22"/>
            <w:rPrChange w:id="3948" w:author="Park, Sanghoon" w:date="2021-10-01T14:36:00Z">
              <w:rPr>
                <w:rFonts w:ascii="나눔명조" w:eastAsia="나눔명조" w:hAnsi="나눔명조"/>
              </w:rPr>
            </w:rPrChange>
          </w:rPr>
          <w:fldChar w:fldCharType="end"/>
        </w:r>
      </w:del>
      <w:del w:id="3949" w:author="Park, Sanghoon" w:date="2021-10-01T14:35:00Z">
        <w:r w:rsidRPr="008534AE" w:rsidDel="008534AE">
          <w:rPr>
            <w:rFonts w:eastAsia="나눔명조"/>
            <w:sz w:val="20"/>
            <w:szCs w:val="22"/>
            <w:rPrChange w:id="3950" w:author="Park, Sanghoon" w:date="2021-10-01T14:36:00Z">
              <w:rPr>
                <w:rFonts w:ascii="나눔명조" w:eastAsia="나눔명조" w:hAnsi="나눔명조"/>
              </w:rPr>
            </w:rPrChange>
          </w:rPr>
          <w:delText xml:space="preserve"> </w:delText>
        </w:r>
        <w:r w:rsidRPr="008534AE" w:rsidDel="008534AE">
          <w:rPr>
            <w:rFonts w:eastAsia="나눔명조" w:hint="eastAsia"/>
            <w:sz w:val="20"/>
            <w:szCs w:val="22"/>
            <w:rPrChange w:id="3951" w:author="Park, Sanghoon" w:date="2021-10-01T14:36:00Z">
              <w:rPr>
                <w:rFonts w:ascii="나눔명조" w:eastAsia="나눔명조" w:hAnsi="나눔명조" w:hint="eastAsia"/>
              </w:rPr>
            </w:rPrChange>
          </w:rPr>
          <w:delText>협업</w:delText>
        </w:r>
        <w:r w:rsidRPr="008534AE" w:rsidDel="008534AE">
          <w:rPr>
            <w:rFonts w:eastAsia="나눔명조"/>
            <w:sz w:val="20"/>
            <w:szCs w:val="22"/>
            <w:rPrChange w:id="3952" w:author="Park, Sanghoon" w:date="2021-10-01T14:36:00Z">
              <w:rPr>
                <w:rFonts w:ascii="나눔명조" w:eastAsia="나눔명조" w:hAnsi="나눔명조"/>
              </w:rPr>
            </w:rPrChange>
          </w:rPr>
          <w:delText>/</w:delText>
        </w:r>
        <w:r w:rsidRPr="008534AE" w:rsidDel="008534AE">
          <w:rPr>
            <w:rFonts w:eastAsia="나눔명조" w:hint="eastAsia"/>
            <w:sz w:val="20"/>
            <w:szCs w:val="22"/>
            <w:rPrChange w:id="3953" w:author="Park, Sanghoon" w:date="2021-10-01T14:36:00Z">
              <w:rPr>
                <w:rFonts w:ascii="나눔명조" w:eastAsia="나눔명조" w:hAnsi="나눔명조" w:hint="eastAsia"/>
              </w:rPr>
            </w:rPrChange>
          </w:rPr>
          <w:delText>의사소통</w:delText>
        </w:r>
        <w:r w:rsidRPr="008534AE" w:rsidDel="008534AE">
          <w:rPr>
            <w:rFonts w:eastAsia="나눔명조"/>
            <w:sz w:val="20"/>
            <w:szCs w:val="22"/>
            <w:rPrChange w:id="3954" w:author="Park, Sanghoon" w:date="2021-10-01T14:36:00Z">
              <w:rPr>
                <w:rFonts w:ascii="나눔명조" w:eastAsia="나눔명조" w:hAnsi="나눔명조"/>
              </w:rPr>
            </w:rPrChange>
          </w:rPr>
          <w:delText xml:space="preserve"> </w:delText>
        </w:r>
        <w:r w:rsidRPr="008534AE" w:rsidDel="008534AE">
          <w:rPr>
            <w:rFonts w:eastAsia="나눔명조" w:hint="eastAsia"/>
            <w:sz w:val="20"/>
            <w:szCs w:val="22"/>
            <w:rPrChange w:id="3955" w:author="Park, Sanghoon" w:date="2021-10-01T14:36:00Z">
              <w:rPr>
                <w:rFonts w:ascii="나눔명조" w:eastAsia="나눔명조" w:hAnsi="나눔명조" w:hint="eastAsia"/>
              </w:rPr>
            </w:rPrChange>
          </w:rPr>
          <w:delText>수준에</w:delText>
        </w:r>
        <w:r w:rsidRPr="008534AE" w:rsidDel="008534AE">
          <w:rPr>
            <w:rFonts w:eastAsia="나눔명조"/>
            <w:sz w:val="20"/>
            <w:szCs w:val="22"/>
            <w:rPrChange w:id="3956" w:author="Park, Sanghoon" w:date="2021-10-01T14:36:00Z">
              <w:rPr>
                <w:rFonts w:ascii="나눔명조" w:eastAsia="나눔명조" w:hAnsi="나눔명조"/>
              </w:rPr>
            </w:rPrChange>
          </w:rPr>
          <w:delText xml:space="preserve"> </w:delText>
        </w:r>
        <w:r w:rsidRPr="008534AE" w:rsidDel="008534AE">
          <w:rPr>
            <w:rFonts w:eastAsia="나눔명조" w:hint="eastAsia"/>
            <w:sz w:val="20"/>
            <w:szCs w:val="22"/>
            <w:rPrChange w:id="3957" w:author="Park, Sanghoon" w:date="2021-10-01T14:36:00Z">
              <w:rPr>
                <w:rFonts w:ascii="나눔명조" w:eastAsia="나눔명조" w:hAnsi="나눔명조" w:hint="eastAsia"/>
              </w:rPr>
            </w:rPrChange>
          </w:rPr>
          <w:delText>따른</w:delText>
        </w:r>
        <w:r w:rsidRPr="008534AE" w:rsidDel="008534AE">
          <w:rPr>
            <w:rFonts w:eastAsia="나눔명조"/>
            <w:sz w:val="20"/>
            <w:szCs w:val="22"/>
            <w:rPrChange w:id="3958" w:author="Park, Sanghoon" w:date="2021-10-01T14:36:00Z">
              <w:rPr>
                <w:rFonts w:ascii="나눔명조" w:eastAsia="나눔명조" w:hAnsi="나눔명조"/>
              </w:rPr>
            </w:rPrChange>
          </w:rPr>
          <w:delText xml:space="preserve"> </w:delText>
        </w:r>
        <w:r w:rsidRPr="008534AE" w:rsidDel="008534AE">
          <w:rPr>
            <w:rFonts w:eastAsia="나눔명조" w:hint="eastAsia"/>
            <w:sz w:val="20"/>
            <w:szCs w:val="22"/>
            <w:rPrChange w:id="3959" w:author="Park, Sanghoon" w:date="2021-10-01T14:36:00Z">
              <w:rPr>
                <w:rFonts w:ascii="나눔명조" w:eastAsia="나눔명조" w:hAnsi="나눔명조" w:hint="eastAsia"/>
              </w:rPr>
            </w:rPrChange>
          </w:rPr>
          <w:delText>변혁적</w:delText>
        </w:r>
        <w:r w:rsidRPr="008534AE" w:rsidDel="008534AE">
          <w:rPr>
            <w:rFonts w:eastAsia="나눔명조"/>
            <w:sz w:val="20"/>
            <w:szCs w:val="22"/>
            <w:rPrChange w:id="3960" w:author="Park, Sanghoon" w:date="2021-10-01T14:36:00Z">
              <w:rPr>
                <w:rFonts w:ascii="나눔명조" w:eastAsia="나눔명조" w:hAnsi="나눔명조"/>
              </w:rPr>
            </w:rPrChange>
          </w:rPr>
          <w:delText xml:space="preserve"> </w:delText>
        </w:r>
        <w:r w:rsidRPr="008534AE" w:rsidDel="008534AE">
          <w:rPr>
            <w:rFonts w:eastAsia="나눔명조" w:hint="eastAsia"/>
            <w:sz w:val="20"/>
            <w:szCs w:val="22"/>
            <w:rPrChange w:id="3961" w:author="Park, Sanghoon" w:date="2021-10-01T14:36:00Z">
              <w:rPr>
                <w:rFonts w:ascii="나눔명조" w:eastAsia="나눔명조" w:hAnsi="나눔명조" w:hint="eastAsia"/>
              </w:rPr>
            </w:rPrChange>
          </w:rPr>
          <w:delText>리더십의</w:delText>
        </w:r>
        <w:r w:rsidRPr="008534AE" w:rsidDel="008534AE">
          <w:rPr>
            <w:rFonts w:eastAsia="나눔명조"/>
            <w:sz w:val="20"/>
            <w:szCs w:val="22"/>
            <w:rPrChange w:id="3962" w:author="Park, Sanghoon" w:date="2021-10-01T14:36:00Z">
              <w:rPr>
                <w:rFonts w:ascii="나눔명조" w:eastAsia="나눔명조" w:hAnsi="나눔명조"/>
              </w:rPr>
            </w:rPrChange>
          </w:rPr>
          <w:delText xml:space="preserve"> </w:delText>
        </w:r>
        <w:r w:rsidRPr="008534AE" w:rsidDel="008534AE">
          <w:rPr>
            <w:rFonts w:eastAsia="나눔명조" w:hint="eastAsia"/>
            <w:sz w:val="20"/>
            <w:szCs w:val="22"/>
            <w:rPrChange w:id="3963" w:author="Park, Sanghoon" w:date="2021-10-01T14:36:00Z">
              <w:rPr>
                <w:rFonts w:ascii="나눔명조" w:eastAsia="나눔명조" w:hAnsi="나눔명조" w:hint="eastAsia"/>
              </w:rPr>
            </w:rPrChange>
          </w:rPr>
          <w:delText>공공봉사동기의</w:delText>
        </w:r>
        <w:r w:rsidRPr="008534AE" w:rsidDel="008534AE">
          <w:rPr>
            <w:rFonts w:eastAsia="나눔명조"/>
            <w:sz w:val="20"/>
            <w:szCs w:val="22"/>
            <w:rPrChange w:id="3964" w:author="Park, Sanghoon" w:date="2021-10-01T14:36:00Z">
              <w:rPr>
                <w:rFonts w:ascii="나눔명조" w:eastAsia="나눔명조" w:hAnsi="나눔명조"/>
              </w:rPr>
            </w:rPrChange>
          </w:rPr>
          <w:delText xml:space="preserve"> </w:delText>
        </w:r>
        <w:r w:rsidRPr="008534AE" w:rsidDel="008534AE">
          <w:rPr>
            <w:rFonts w:eastAsia="나눔명조" w:hint="eastAsia"/>
            <w:sz w:val="20"/>
            <w:szCs w:val="22"/>
            <w:rPrChange w:id="3965" w:author="Park, Sanghoon" w:date="2021-10-01T14:36:00Z">
              <w:rPr>
                <w:rFonts w:ascii="나눔명조" w:eastAsia="나눔명조" w:hAnsi="나눔명조" w:hint="eastAsia"/>
              </w:rPr>
            </w:rPrChange>
          </w:rPr>
          <w:delText>긍정적</w:delText>
        </w:r>
        <w:r w:rsidRPr="008534AE" w:rsidDel="008534AE">
          <w:rPr>
            <w:rFonts w:eastAsia="나눔명조"/>
            <w:sz w:val="20"/>
            <w:szCs w:val="22"/>
            <w:rPrChange w:id="3966" w:author="Park, Sanghoon" w:date="2021-10-01T14:36:00Z">
              <w:rPr>
                <w:rFonts w:ascii="나눔명조" w:eastAsia="나눔명조" w:hAnsi="나눔명조"/>
              </w:rPr>
            </w:rPrChange>
          </w:rPr>
          <w:delText xml:space="preserve"> </w:delText>
        </w:r>
        <w:r w:rsidRPr="008534AE" w:rsidDel="008534AE">
          <w:rPr>
            <w:rFonts w:eastAsia="나눔명조" w:hint="eastAsia"/>
            <w:sz w:val="20"/>
            <w:szCs w:val="22"/>
            <w:rPrChange w:id="3967" w:author="Park, Sanghoon" w:date="2021-10-01T14:36:00Z">
              <w:rPr>
                <w:rFonts w:ascii="나눔명조" w:eastAsia="나눔명조" w:hAnsi="나눔명조" w:hint="eastAsia"/>
              </w:rPr>
            </w:rPrChange>
          </w:rPr>
          <w:delText>응답에</w:delText>
        </w:r>
        <w:r w:rsidRPr="008534AE" w:rsidDel="008534AE">
          <w:rPr>
            <w:rFonts w:eastAsia="나눔명조"/>
            <w:sz w:val="20"/>
            <w:szCs w:val="22"/>
            <w:rPrChange w:id="3968" w:author="Park, Sanghoon" w:date="2021-10-01T14:36:00Z">
              <w:rPr>
                <w:rFonts w:ascii="나눔명조" w:eastAsia="나눔명조" w:hAnsi="나눔명조"/>
              </w:rPr>
            </w:rPrChange>
          </w:rPr>
          <w:delText xml:space="preserve"> </w:delText>
        </w:r>
        <w:r w:rsidRPr="008534AE" w:rsidDel="008534AE">
          <w:rPr>
            <w:rFonts w:eastAsia="나눔명조" w:hint="eastAsia"/>
            <w:sz w:val="20"/>
            <w:szCs w:val="22"/>
            <w:rPrChange w:id="3969" w:author="Park, Sanghoon" w:date="2021-10-01T14:36:00Z">
              <w:rPr>
                <w:rFonts w:ascii="나눔명조" w:eastAsia="나눔명조" w:hAnsi="나눔명조" w:hint="eastAsia"/>
              </w:rPr>
            </w:rPrChange>
          </w:rPr>
          <w:delText>대한</w:delText>
        </w:r>
        <w:r w:rsidRPr="008534AE" w:rsidDel="008534AE">
          <w:rPr>
            <w:rFonts w:eastAsia="나눔명조"/>
            <w:sz w:val="20"/>
            <w:szCs w:val="22"/>
            <w:rPrChange w:id="3970" w:author="Park, Sanghoon" w:date="2021-10-01T14:36:00Z">
              <w:rPr>
                <w:rFonts w:ascii="나눔명조" w:eastAsia="나눔명조" w:hAnsi="나눔명조"/>
              </w:rPr>
            </w:rPrChange>
          </w:rPr>
          <w:delText xml:space="preserve"> </w:delText>
        </w:r>
        <w:r w:rsidRPr="008534AE" w:rsidDel="008534AE">
          <w:rPr>
            <w:rFonts w:eastAsia="나눔명조" w:hint="eastAsia"/>
            <w:sz w:val="20"/>
            <w:szCs w:val="22"/>
            <w:rPrChange w:id="3971" w:author="Park, Sanghoon" w:date="2021-10-01T14:36:00Z">
              <w:rPr>
                <w:rFonts w:ascii="나눔명조" w:eastAsia="나눔명조" w:hAnsi="나눔명조" w:hint="eastAsia"/>
              </w:rPr>
            </w:rPrChange>
          </w:rPr>
          <w:delText>한계효과와</w:delText>
        </w:r>
        <w:r w:rsidRPr="008534AE" w:rsidDel="008534AE">
          <w:rPr>
            <w:rFonts w:eastAsia="나눔명조"/>
            <w:sz w:val="20"/>
            <w:szCs w:val="22"/>
            <w:rPrChange w:id="3972" w:author="Park, Sanghoon" w:date="2021-10-01T14:36:00Z">
              <w:rPr>
                <w:rFonts w:ascii="나눔명조" w:eastAsia="나눔명조" w:hAnsi="나눔명조"/>
              </w:rPr>
            </w:rPrChange>
          </w:rPr>
          <w:delText xml:space="preserve"> </w:delText>
        </w:r>
        <w:r w:rsidRPr="008534AE" w:rsidDel="008534AE">
          <w:rPr>
            <w:rFonts w:eastAsia="나눔명조" w:hint="eastAsia"/>
            <w:sz w:val="20"/>
            <w:szCs w:val="22"/>
            <w:rPrChange w:id="3973" w:author="Park, Sanghoon" w:date="2021-10-01T14:36:00Z">
              <w:rPr>
                <w:rFonts w:ascii="나눔명조" w:eastAsia="나눔명조" w:hAnsi="나눔명조" w:hint="eastAsia"/>
              </w:rPr>
            </w:rPrChange>
          </w:rPr>
          <w:delText>예측확률</w:delText>
        </w:r>
      </w:del>
    </w:p>
    <w:p w14:paraId="1E526902" w14:textId="4E33644E" w:rsidR="00A547A8" w:rsidDel="008534AE" w:rsidRDefault="00265BC3" w:rsidP="00265BC3">
      <w:pPr>
        <w:wordWrap/>
        <w:spacing w:before="120" w:after="120" w:line="276" w:lineRule="auto"/>
        <w:jc w:val="center"/>
        <w:rPr>
          <w:del w:id="3974" w:author="Park, Sanghoon" w:date="2021-10-01T14:35:00Z"/>
          <w:rFonts w:eastAsia="나눔명조"/>
          <w:sz w:val="20"/>
          <w:szCs w:val="22"/>
        </w:rPr>
      </w:pPr>
      <w:del w:id="3975" w:author="Park, Sanghoon" w:date="2021-10-01T14:35:00Z">
        <w:r w:rsidRPr="008534AE" w:rsidDel="008534AE">
          <w:rPr>
            <w:rFonts w:eastAsia="나눔명조"/>
            <w:noProof/>
            <w:sz w:val="20"/>
            <w:szCs w:val="22"/>
            <w:rPrChange w:id="3976" w:author="Park, Sanghoon" w:date="2021-10-01T14:36:00Z">
              <w:rPr>
                <w:noProof/>
              </w:rPr>
            </w:rPrChange>
          </w:rPr>
          <w:drawing>
            <wp:inline distT="0" distB="0" distL="0" distR="0" wp14:anchorId="2CEF2916" wp14:editId="48EA1DE4">
              <wp:extent cx="5486400" cy="45720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del>
    </w:p>
    <w:p w14:paraId="0223CCF4" w14:textId="77777777" w:rsidR="00265BC3" w:rsidRPr="0011755F" w:rsidRDefault="00265BC3">
      <w:pPr>
        <w:wordWrap/>
        <w:spacing w:before="120" w:after="120" w:line="276" w:lineRule="auto"/>
        <w:rPr>
          <w:rFonts w:eastAsia="나눔명조"/>
          <w:szCs w:val="22"/>
        </w:rPr>
        <w:pPrChange w:id="3977" w:author="Park, Sanghoon" w:date="2021-10-01T14:35:00Z">
          <w:pPr>
            <w:pStyle w:val="a"/>
            <w:spacing w:before="60" w:after="60"/>
          </w:pPr>
        </w:pPrChange>
      </w:pPr>
    </w:p>
    <w:p w14:paraId="654EC664" w14:textId="2294BC25" w:rsidR="00A547A8" w:rsidRPr="008534AE" w:rsidDel="008534AE" w:rsidRDefault="00A547A8">
      <w:pPr>
        <w:wordWrap/>
        <w:spacing w:before="120" w:after="120" w:line="276" w:lineRule="auto"/>
        <w:rPr>
          <w:del w:id="3978" w:author="Park, Sanghoon" w:date="2021-10-01T14:36:00Z"/>
          <w:rFonts w:eastAsia="나눔명조"/>
          <w:szCs w:val="22"/>
          <w:rPrChange w:id="3979" w:author="Park, Sanghoon" w:date="2021-10-01T14:36:00Z">
            <w:rPr>
              <w:del w:id="3980" w:author="Park, Sanghoon" w:date="2021-10-01T14:36:00Z"/>
              <w:rFonts w:ascii="Times New Roman" w:eastAsia="나눔명조"/>
              <w:szCs w:val="22"/>
            </w:rPr>
          </w:rPrChange>
        </w:rPr>
        <w:pPrChange w:id="3981" w:author="Park, Sanghoon" w:date="2021-10-01T14:36:00Z">
          <w:pPr>
            <w:pStyle w:val="a"/>
            <w:spacing w:before="60" w:after="60"/>
          </w:pPr>
        </w:pPrChange>
      </w:pPr>
      <w:del w:id="3982" w:author="Park, Sanghoon" w:date="2021-10-01T14:36:00Z">
        <w:r w:rsidRPr="008534AE" w:rsidDel="008534AE">
          <w:rPr>
            <w:rFonts w:eastAsia="나눔명조" w:hint="eastAsia"/>
            <w:sz w:val="20"/>
            <w:szCs w:val="22"/>
            <w:rPrChange w:id="3983" w:author="Park, Sanghoon" w:date="2021-10-01T14:36:00Z">
              <w:rPr>
                <w:rFonts w:eastAsia="나눔명조" w:hint="eastAsia"/>
                <w:szCs w:val="22"/>
              </w:rPr>
            </w:rPrChange>
          </w:rPr>
          <w:delText>한편</w:delText>
        </w:r>
        <w:r w:rsidRPr="008534AE" w:rsidDel="008534AE">
          <w:rPr>
            <w:rFonts w:eastAsia="나눔명조"/>
            <w:sz w:val="20"/>
            <w:szCs w:val="22"/>
            <w:rPrChange w:id="3984" w:author="Park, Sanghoon" w:date="2021-10-01T14:36:00Z">
              <w:rPr>
                <w:rFonts w:eastAsia="나눔명조"/>
                <w:szCs w:val="22"/>
              </w:rPr>
            </w:rPrChange>
          </w:rPr>
          <w:delText xml:space="preserve"> &lt;</w:delText>
        </w:r>
        <w:r w:rsidRPr="008534AE" w:rsidDel="008534AE">
          <w:rPr>
            <w:rFonts w:eastAsia="나눔명조" w:hint="eastAsia"/>
            <w:sz w:val="20"/>
            <w:szCs w:val="22"/>
            <w:rPrChange w:id="3985" w:author="Park, Sanghoon" w:date="2021-10-01T14:36:00Z">
              <w:rPr>
                <w:rFonts w:eastAsia="나눔명조" w:hint="eastAsia"/>
                <w:szCs w:val="22"/>
              </w:rPr>
            </w:rPrChange>
          </w:rPr>
          <w:delText>모델</w:delText>
        </w:r>
        <w:r w:rsidRPr="008534AE" w:rsidDel="008534AE">
          <w:rPr>
            <w:rFonts w:eastAsia="나눔명조"/>
            <w:sz w:val="20"/>
            <w:szCs w:val="22"/>
            <w:rPrChange w:id="3986" w:author="Park, Sanghoon" w:date="2021-10-01T14:36:00Z">
              <w:rPr>
                <w:rFonts w:eastAsia="나눔명조"/>
                <w:szCs w:val="22"/>
              </w:rPr>
            </w:rPrChange>
          </w:rPr>
          <w:delText xml:space="preserve"> 2&gt;</w:delText>
        </w:r>
        <w:r w:rsidRPr="008534AE" w:rsidDel="008534AE">
          <w:rPr>
            <w:rFonts w:eastAsia="나눔명조" w:hint="eastAsia"/>
            <w:sz w:val="20"/>
            <w:szCs w:val="22"/>
            <w:rPrChange w:id="3987" w:author="Park, Sanghoon" w:date="2021-10-01T14:36:00Z">
              <w:rPr>
                <w:rFonts w:eastAsia="나눔명조" w:hint="eastAsia"/>
                <w:szCs w:val="22"/>
              </w:rPr>
            </w:rPrChange>
          </w:rPr>
          <w:delText>와</w:delText>
        </w:r>
        <w:r w:rsidRPr="008534AE" w:rsidDel="008534AE">
          <w:rPr>
            <w:rFonts w:eastAsia="나눔명조"/>
            <w:sz w:val="20"/>
            <w:szCs w:val="22"/>
            <w:rPrChange w:id="3988" w:author="Park, Sanghoon" w:date="2021-10-01T14:36:00Z">
              <w:rPr>
                <w:rFonts w:eastAsia="나눔명조"/>
                <w:szCs w:val="22"/>
              </w:rPr>
            </w:rPrChange>
          </w:rPr>
          <w:delText xml:space="preserve"> &lt;</w:delText>
        </w:r>
        <w:r w:rsidRPr="008534AE" w:rsidDel="008534AE">
          <w:rPr>
            <w:rFonts w:eastAsia="나눔명조" w:hint="eastAsia"/>
            <w:sz w:val="20"/>
            <w:szCs w:val="22"/>
            <w:rPrChange w:id="3989" w:author="Park, Sanghoon" w:date="2021-10-01T14:36:00Z">
              <w:rPr>
                <w:rFonts w:eastAsia="나눔명조" w:hint="eastAsia"/>
                <w:szCs w:val="22"/>
              </w:rPr>
            </w:rPrChange>
          </w:rPr>
          <w:delText>모델</w:delText>
        </w:r>
        <w:r w:rsidRPr="008534AE" w:rsidDel="008534AE">
          <w:rPr>
            <w:rFonts w:eastAsia="나눔명조"/>
            <w:sz w:val="20"/>
            <w:szCs w:val="22"/>
            <w:rPrChange w:id="3990" w:author="Park, Sanghoon" w:date="2021-10-01T14:36:00Z">
              <w:rPr>
                <w:rFonts w:eastAsia="나눔명조"/>
                <w:szCs w:val="22"/>
              </w:rPr>
            </w:rPrChange>
          </w:rPr>
          <w:delText xml:space="preserve"> 3&gt;</w:delText>
        </w:r>
        <w:r w:rsidRPr="008534AE" w:rsidDel="008534AE">
          <w:rPr>
            <w:rFonts w:eastAsia="나눔명조" w:hint="eastAsia"/>
            <w:sz w:val="20"/>
            <w:szCs w:val="22"/>
            <w:rPrChange w:id="3991" w:author="Park, Sanghoon" w:date="2021-10-01T14:36:00Z">
              <w:rPr>
                <w:rFonts w:eastAsia="나눔명조" w:hint="eastAsia"/>
                <w:szCs w:val="22"/>
              </w:rPr>
            </w:rPrChange>
          </w:rPr>
          <w:delText>에서</w:delText>
        </w:r>
        <w:r w:rsidRPr="008534AE" w:rsidDel="008534AE">
          <w:rPr>
            <w:rFonts w:eastAsia="나눔명조"/>
            <w:sz w:val="20"/>
            <w:szCs w:val="22"/>
            <w:rPrChange w:id="3992" w:author="Park, Sanghoon" w:date="2021-10-01T14:36:00Z">
              <w:rPr>
                <w:rFonts w:eastAsia="나눔명조"/>
                <w:szCs w:val="22"/>
              </w:rPr>
            </w:rPrChange>
          </w:rPr>
          <w:delText xml:space="preserve"> </w:delText>
        </w:r>
        <w:r w:rsidRPr="008534AE" w:rsidDel="008534AE">
          <w:rPr>
            <w:rFonts w:eastAsia="나눔명조" w:hint="eastAsia"/>
            <w:sz w:val="20"/>
            <w:szCs w:val="22"/>
            <w:rPrChange w:id="3993" w:author="Park, Sanghoon" w:date="2021-10-01T14:36:00Z">
              <w:rPr>
                <w:rFonts w:eastAsia="나눔명조" w:hint="eastAsia"/>
                <w:szCs w:val="22"/>
              </w:rPr>
            </w:rPrChange>
          </w:rPr>
          <w:delText>두</w:delText>
        </w:r>
        <w:r w:rsidRPr="008534AE" w:rsidDel="008534AE">
          <w:rPr>
            <w:rFonts w:eastAsia="나눔명조"/>
            <w:sz w:val="20"/>
            <w:szCs w:val="22"/>
            <w:rPrChange w:id="3994" w:author="Park, Sanghoon" w:date="2021-10-01T14:36:00Z">
              <w:rPr>
                <w:rFonts w:eastAsia="나눔명조"/>
                <w:szCs w:val="22"/>
              </w:rPr>
            </w:rPrChange>
          </w:rPr>
          <w:delText xml:space="preserve"> </w:delText>
        </w:r>
        <w:r w:rsidRPr="008534AE" w:rsidDel="008534AE">
          <w:rPr>
            <w:rFonts w:eastAsia="나눔명조" w:hint="eastAsia"/>
            <w:sz w:val="20"/>
            <w:szCs w:val="22"/>
            <w:rPrChange w:id="3995" w:author="Park, Sanghoon" w:date="2021-10-01T14:36:00Z">
              <w:rPr>
                <w:rFonts w:eastAsia="나눔명조" w:hint="eastAsia"/>
                <w:szCs w:val="22"/>
              </w:rPr>
            </w:rPrChange>
          </w:rPr>
          <w:delText>리더십</w:delText>
        </w:r>
        <w:r w:rsidRPr="008534AE" w:rsidDel="008534AE">
          <w:rPr>
            <w:rFonts w:eastAsia="나눔명조"/>
            <w:sz w:val="20"/>
            <w:szCs w:val="22"/>
            <w:rPrChange w:id="3996" w:author="Park, Sanghoon" w:date="2021-10-01T14:36:00Z">
              <w:rPr>
                <w:rFonts w:eastAsia="나눔명조"/>
                <w:szCs w:val="22"/>
              </w:rPr>
            </w:rPrChange>
          </w:rPr>
          <w:delText xml:space="preserve"> </w:delText>
        </w:r>
        <w:r w:rsidRPr="008534AE" w:rsidDel="008534AE">
          <w:rPr>
            <w:rFonts w:eastAsia="나눔명조" w:hint="eastAsia"/>
            <w:sz w:val="20"/>
            <w:szCs w:val="22"/>
            <w:rPrChange w:id="3997" w:author="Park, Sanghoon" w:date="2021-10-01T14:36:00Z">
              <w:rPr>
                <w:rFonts w:eastAsia="나눔명조" w:hint="eastAsia"/>
                <w:szCs w:val="22"/>
              </w:rPr>
            </w:rPrChange>
          </w:rPr>
          <w:delText>유형은</w:delText>
        </w:r>
        <w:r w:rsidRPr="008534AE" w:rsidDel="008534AE">
          <w:rPr>
            <w:rFonts w:eastAsia="나눔명조"/>
            <w:sz w:val="20"/>
            <w:szCs w:val="22"/>
            <w:rPrChange w:id="3998" w:author="Park, Sanghoon" w:date="2021-10-01T14:36:00Z">
              <w:rPr>
                <w:rFonts w:eastAsia="나눔명조"/>
                <w:szCs w:val="22"/>
              </w:rPr>
            </w:rPrChange>
          </w:rPr>
          <w:delText xml:space="preserve"> </w:delText>
        </w:r>
        <w:r w:rsidRPr="008534AE" w:rsidDel="008534AE">
          <w:rPr>
            <w:rFonts w:eastAsia="나눔명조" w:hint="eastAsia"/>
            <w:sz w:val="20"/>
            <w:szCs w:val="22"/>
            <w:rPrChange w:id="3999" w:author="Park, Sanghoon" w:date="2021-10-01T14:36:00Z">
              <w:rPr>
                <w:rFonts w:eastAsia="나눔명조" w:hint="eastAsia"/>
                <w:szCs w:val="22"/>
              </w:rPr>
            </w:rPrChange>
          </w:rPr>
          <w:delText>모두</w:delText>
        </w:r>
        <w:r w:rsidRPr="008534AE" w:rsidDel="008534AE">
          <w:rPr>
            <w:rFonts w:eastAsia="나눔명조"/>
            <w:sz w:val="20"/>
            <w:szCs w:val="22"/>
            <w:rPrChange w:id="4000" w:author="Park, Sanghoon" w:date="2021-10-01T14:36:00Z">
              <w:rPr>
                <w:rFonts w:eastAsia="나눔명조"/>
                <w:szCs w:val="22"/>
              </w:rPr>
            </w:rPrChange>
          </w:rPr>
          <w:delText xml:space="preserve"> </w:delText>
        </w:r>
        <w:r w:rsidRPr="008534AE" w:rsidDel="008534AE">
          <w:rPr>
            <w:rFonts w:eastAsia="나눔명조" w:hint="eastAsia"/>
            <w:sz w:val="20"/>
            <w:szCs w:val="22"/>
            <w:rPrChange w:id="4001" w:author="Park, Sanghoon" w:date="2021-10-01T14:36:00Z">
              <w:rPr>
                <w:rFonts w:eastAsia="나눔명조" w:hint="eastAsia"/>
                <w:szCs w:val="22"/>
              </w:rPr>
            </w:rPrChange>
          </w:rPr>
          <w:delText>각각</w:delText>
        </w:r>
        <w:r w:rsidRPr="008534AE" w:rsidDel="008534AE">
          <w:rPr>
            <w:rFonts w:eastAsia="나눔명조"/>
            <w:sz w:val="20"/>
            <w:szCs w:val="22"/>
            <w:rPrChange w:id="4002" w:author="Park, Sanghoon" w:date="2021-10-01T14:36:00Z">
              <w:rPr>
                <w:rFonts w:eastAsia="나눔명조"/>
                <w:szCs w:val="22"/>
              </w:rPr>
            </w:rPrChange>
          </w:rPr>
          <w:delText xml:space="preserve"> </w:delText>
        </w:r>
        <w:r w:rsidRPr="008534AE" w:rsidDel="008534AE">
          <w:rPr>
            <w:rFonts w:eastAsia="나눔명조" w:hint="eastAsia"/>
            <w:sz w:val="20"/>
            <w:szCs w:val="22"/>
            <w:rPrChange w:id="4003" w:author="Park, Sanghoon" w:date="2021-10-01T14:36:00Z">
              <w:rPr>
                <w:rFonts w:eastAsia="나눔명조" w:hint="eastAsia"/>
                <w:szCs w:val="22"/>
              </w:rPr>
            </w:rPrChange>
          </w:rPr>
          <w:delText>협력</w:delText>
        </w:r>
        <w:r w:rsidRPr="008534AE" w:rsidDel="008534AE">
          <w:rPr>
            <w:rFonts w:eastAsia="나눔명조"/>
            <w:sz w:val="20"/>
            <w:szCs w:val="22"/>
            <w:rPrChange w:id="4004" w:author="Park, Sanghoon" w:date="2021-10-01T14:36:00Z">
              <w:rPr>
                <w:rFonts w:eastAsia="나눔명조"/>
                <w:szCs w:val="22"/>
              </w:rPr>
            </w:rPrChange>
          </w:rPr>
          <w:delText xml:space="preserve"> </w:delText>
        </w:r>
        <w:r w:rsidRPr="008534AE" w:rsidDel="008534AE">
          <w:rPr>
            <w:rFonts w:eastAsia="나눔명조" w:hint="eastAsia"/>
            <w:sz w:val="20"/>
            <w:szCs w:val="22"/>
            <w:rPrChange w:id="4005" w:author="Park, Sanghoon" w:date="2021-10-01T14:36:00Z">
              <w:rPr>
                <w:rFonts w:eastAsia="나눔명조" w:hint="eastAsia"/>
                <w:szCs w:val="22"/>
              </w:rPr>
            </w:rPrChange>
          </w:rPr>
          <w:delText>및</w:delText>
        </w:r>
        <w:r w:rsidRPr="008534AE" w:rsidDel="008534AE">
          <w:rPr>
            <w:rFonts w:eastAsia="나눔명조"/>
            <w:sz w:val="20"/>
            <w:szCs w:val="22"/>
            <w:rPrChange w:id="4006" w:author="Park, Sanghoon" w:date="2021-10-01T14:36:00Z">
              <w:rPr>
                <w:rFonts w:eastAsia="나눔명조"/>
                <w:szCs w:val="22"/>
              </w:rPr>
            </w:rPrChange>
          </w:rPr>
          <w:delText xml:space="preserve"> </w:delText>
        </w:r>
        <w:r w:rsidRPr="008534AE" w:rsidDel="008534AE">
          <w:rPr>
            <w:rFonts w:eastAsia="나눔명조" w:hint="eastAsia"/>
            <w:sz w:val="20"/>
            <w:szCs w:val="22"/>
            <w:rPrChange w:id="4007" w:author="Park, Sanghoon" w:date="2021-10-01T14:36:00Z">
              <w:rPr>
                <w:rFonts w:eastAsia="나눔명조" w:hint="eastAsia"/>
                <w:szCs w:val="22"/>
              </w:rPr>
            </w:rPrChange>
          </w:rPr>
          <w:delText>의사소통이</w:delText>
        </w:r>
        <w:r w:rsidRPr="008534AE" w:rsidDel="008534AE">
          <w:rPr>
            <w:rFonts w:eastAsia="나눔명조"/>
            <w:sz w:val="20"/>
            <w:szCs w:val="22"/>
            <w:rPrChange w:id="4008" w:author="Park, Sanghoon" w:date="2021-10-01T14:36:00Z">
              <w:rPr>
                <w:rFonts w:eastAsia="나눔명조"/>
                <w:szCs w:val="22"/>
              </w:rPr>
            </w:rPrChange>
          </w:rPr>
          <w:delText xml:space="preserve"> 0</w:delText>
        </w:r>
        <w:r w:rsidRPr="008534AE" w:rsidDel="008534AE">
          <w:rPr>
            <w:rFonts w:eastAsia="나눔명조" w:hint="eastAsia"/>
            <w:sz w:val="20"/>
            <w:szCs w:val="22"/>
            <w:rPrChange w:id="4009" w:author="Park, Sanghoon" w:date="2021-10-01T14:36:00Z">
              <w:rPr>
                <w:rFonts w:eastAsia="나눔명조" w:hint="eastAsia"/>
                <w:szCs w:val="22"/>
              </w:rPr>
            </w:rPrChange>
          </w:rPr>
          <w:delText>일지라도</w:delText>
        </w:r>
        <w:r w:rsidRPr="008534AE" w:rsidDel="008534AE">
          <w:rPr>
            <w:rFonts w:eastAsia="나눔명조"/>
            <w:sz w:val="20"/>
            <w:szCs w:val="22"/>
            <w:rPrChange w:id="4010" w:author="Park, Sanghoon" w:date="2021-10-01T14:36:00Z">
              <w:rPr>
                <w:rFonts w:eastAsia="나눔명조"/>
                <w:szCs w:val="22"/>
              </w:rPr>
            </w:rPrChange>
          </w:rPr>
          <w:delText xml:space="preserve">, </w:delText>
        </w:r>
        <w:r w:rsidRPr="008534AE" w:rsidDel="008534AE">
          <w:rPr>
            <w:rFonts w:eastAsia="나눔명조" w:hint="eastAsia"/>
            <w:sz w:val="20"/>
            <w:szCs w:val="22"/>
            <w:rPrChange w:id="4011" w:author="Park, Sanghoon" w:date="2021-10-01T14:36:00Z">
              <w:rPr>
                <w:rFonts w:eastAsia="나눔명조" w:hint="eastAsia"/>
                <w:szCs w:val="22"/>
              </w:rPr>
            </w:rPrChange>
          </w:rPr>
          <w:delText>공공봉사동기에</w:delText>
        </w:r>
        <w:r w:rsidRPr="008534AE" w:rsidDel="008534AE">
          <w:rPr>
            <w:rFonts w:eastAsia="나눔명조"/>
            <w:sz w:val="20"/>
            <w:szCs w:val="22"/>
            <w:rPrChange w:id="4012" w:author="Park, Sanghoon" w:date="2021-10-01T14:36:00Z">
              <w:rPr>
                <w:rFonts w:eastAsia="나눔명조"/>
                <w:szCs w:val="22"/>
              </w:rPr>
            </w:rPrChange>
          </w:rPr>
          <w:delText xml:space="preserve"> </w:delText>
        </w:r>
        <w:r w:rsidRPr="008534AE" w:rsidDel="008534AE">
          <w:rPr>
            <w:rFonts w:eastAsia="나눔명조" w:hint="eastAsia"/>
            <w:sz w:val="20"/>
            <w:szCs w:val="22"/>
            <w:rPrChange w:id="4013" w:author="Park, Sanghoon" w:date="2021-10-01T14:36:00Z">
              <w:rPr>
                <w:rFonts w:eastAsia="나눔명조" w:hint="eastAsia"/>
                <w:szCs w:val="22"/>
              </w:rPr>
            </w:rPrChange>
          </w:rPr>
          <w:delText>대해</w:delText>
        </w:r>
        <w:r w:rsidRPr="008534AE" w:rsidDel="008534AE">
          <w:rPr>
            <w:rFonts w:eastAsia="나눔명조"/>
            <w:sz w:val="20"/>
            <w:szCs w:val="22"/>
            <w:rPrChange w:id="4014" w:author="Park, Sanghoon" w:date="2021-10-01T14:36:00Z">
              <w:rPr>
                <w:rFonts w:eastAsia="나눔명조"/>
                <w:szCs w:val="22"/>
              </w:rPr>
            </w:rPrChange>
          </w:rPr>
          <w:delText xml:space="preserve"> </w:delText>
        </w:r>
        <w:r w:rsidRPr="008534AE" w:rsidDel="008534AE">
          <w:rPr>
            <w:rFonts w:eastAsia="나눔명조" w:hint="eastAsia"/>
            <w:sz w:val="20"/>
            <w:szCs w:val="22"/>
            <w:rPrChange w:id="4015" w:author="Park, Sanghoon" w:date="2021-10-01T14:36:00Z">
              <w:rPr>
                <w:rFonts w:eastAsia="나눔명조" w:hint="eastAsia"/>
                <w:szCs w:val="22"/>
              </w:rPr>
            </w:rPrChange>
          </w:rPr>
          <w:delText>통계적으로</w:delText>
        </w:r>
        <w:r w:rsidRPr="008534AE" w:rsidDel="008534AE">
          <w:rPr>
            <w:rFonts w:eastAsia="나눔명조"/>
            <w:sz w:val="20"/>
            <w:szCs w:val="22"/>
            <w:rPrChange w:id="4016" w:author="Park, Sanghoon" w:date="2021-10-01T14:36:00Z">
              <w:rPr>
                <w:rFonts w:eastAsia="나눔명조"/>
                <w:szCs w:val="22"/>
              </w:rPr>
            </w:rPrChange>
          </w:rPr>
          <w:delText xml:space="preserve"> </w:delText>
        </w:r>
        <w:r w:rsidRPr="008534AE" w:rsidDel="008534AE">
          <w:rPr>
            <w:rFonts w:eastAsia="나눔명조" w:hint="eastAsia"/>
            <w:sz w:val="20"/>
            <w:szCs w:val="22"/>
            <w:rPrChange w:id="4017" w:author="Park, Sanghoon" w:date="2021-10-01T14:36:00Z">
              <w:rPr>
                <w:rFonts w:eastAsia="나눔명조" w:hint="eastAsia"/>
                <w:szCs w:val="22"/>
              </w:rPr>
            </w:rPrChange>
          </w:rPr>
          <w:delText>유의미한</w:delText>
        </w:r>
        <w:r w:rsidRPr="008534AE" w:rsidDel="008534AE">
          <w:rPr>
            <w:rFonts w:eastAsia="나눔명조"/>
            <w:sz w:val="20"/>
            <w:szCs w:val="22"/>
            <w:rPrChange w:id="4018" w:author="Park, Sanghoon" w:date="2021-10-01T14:36:00Z">
              <w:rPr>
                <w:rFonts w:eastAsia="나눔명조"/>
                <w:szCs w:val="22"/>
              </w:rPr>
            </w:rPrChange>
          </w:rPr>
          <w:delText xml:space="preserve"> </w:delText>
        </w:r>
        <w:r w:rsidRPr="008534AE" w:rsidDel="008534AE">
          <w:rPr>
            <w:rFonts w:eastAsia="나눔명조" w:hint="eastAsia"/>
            <w:sz w:val="20"/>
            <w:szCs w:val="22"/>
            <w:rPrChange w:id="4019" w:author="Park, Sanghoon" w:date="2021-10-01T14:36:00Z">
              <w:rPr>
                <w:rFonts w:eastAsia="나눔명조" w:hint="eastAsia"/>
                <w:szCs w:val="22"/>
              </w:rPr>
            </w:rPrChange>
          </w:rPr>
          <w:delText>긍정적인</w:delText>
        </w:r>
        <w:r w:rsidRPr="008534AE" w:rsidDel="008534AE">
          <w:rPr>
            <w:rFonts w:eastAsia="나눔명조"/>
            <w:sz w:val="20"/>
            <w:szCs w:val="22"/>
            <w:rPrChange w:id="4020" w:author="Park, Sanghoon" w:date="2021-10-01T14:36:00Z">
              <w:rPr>
                <w:rFonts w:eastAsia="나눔명조"/>
                <w:szCs w:val="22"/>
              </w:rPr>
            </w:rPrChange>
          </w:rPr>
          <w:delText xml:space="preserve"> </w:delText>
        </w:r>
        <w:r w:rsidRPr="008534AE" w:rsidDel="008534AE">
          <w:rPr>
            <w:rFonts w:eastAsia="나눔명조" w:hint="eastAsia"/>
            <w:sz w:val="20"/>
            <w:szCs w:val="22"/>
            <w:rPrChange w:id="4021" w:author="Park, Sanghoon" w:date="2021-10-01T14:36:00Z">
              <w:rPr>
                <w:rFonts w:eastAsia="나눔명조" w:hint="eastAsia"/>
                <w:szCs w:val="22"/>
              </w:rPr>
            </w:rPrChange>
          </w:rPr>
          <w:delText>효과를</w:delText>
        </w:r>
        <w:r w:rsidRPr="008534AE" w:rsidDel="008534AE">
          <w:rPr>
            <w:rFonts w:eastAsia="나눔명조"/>
            <w:sz w:val="20"/>
            <w:szCs w:val="22"/>
            <w:rPrChange w:id="4022" w:author="Park, Sanghoon" w:date="2021-10-01T14:36:00Z">
              <w:rPr>
                <w:rFonts w:eastAsia="나눔명조"/>
                <w:szCs w:val="22"/>
              </w:rPr>
            </w:rPrChange>
          </w:rPr>
          <w:delText xml:space="preserve"> </w:delText>
        </w:r>
        <w:r w:rsidRPr="008534AE" w:rsidDel="008534AE">
          <w:rPr>
            <w:rFonts w:eastAsia="나눔명조" w:hint="eastAsia"/>
            <w:sz w:val="20"/>
            <w:szCs w:val="22"/>
            <w:rPrChange w:id="4023" w:author="Park, Sanghoon" w:date="2021-10-01T14:36:00Z">
              <w:rPr>
                <w:rFonts w:eastAsia="나눔명조" w:hint="eastAsia"/>
                <w:szCs w:val="22"/>
              </w:rPr>
            </w:rPrChange>
          </w:rPr>
          <w:delText>가진다는</w:delText>
        </w:r>
        <w:r w:rsidRPr="008534AE" w:rsidDel="008534AE">
          <w:rPr>
            <w:rFonts w:eastAsia="나눔명조"/>
            <w:sz w:val="20"/>
            <w:szCs w:val="22"/>
            <w:rPrChange w:id="4024" w:author="Park, Sanghoon" w:date="2021-10-01T14:36:00Z">
              <w:rPr>
                <w:rFonts w:eastAsia="나눔명조"/>
                <w:szCs w:val="22"/>
              </w:rPr>
            </w:rPrChange>
          </w:rPr>
          <w:delText xml:space="preserve"> </w:delText>
        </w:r>
        <w:r w:rsidRPr="008534AE" w:rsidDel="008534AE">
          <w:rPr>
            <w:rFonts w:eastAsia="나눔명조" w:hint="eastAsia"/>
            <w:sz w:val="20"/>
            <w:szCs w:val="22"/>
            <w:rPrChange w:id="4025" w:author="Park, Sanghoon" w:date="2021-10-01T14:36:00Z">
              <w:rPr>
                <w:rFonts w:eastAsia="나눔명조" w:hint="eastAsia"/>
                <w:szCs w:val="22"/>
              </w:rPr>
            </w:rPrChange>
          </w:rPr>
          <w:delText>것을</w:delText>
        </w:r>
        <w:r w:rsidRPr="008534AE" w:rsidDel="008534AE">
          <w:rPr>
            <w:rFonts w:eastAsia="나눔명조"/>
            <w:sz w:val="20"/>
            <w:szCs w:val="22"/>
            <w:rPrChange w:id="4026" w:author="Park, Sanghoon" w:date="2021-10-01T14:36:00Z">
              <w:rPr>
                <w:rFonts w:eastAsia="나눔명조"/>
                <w:szCs w:val="22"/>
              </w:rPr>
            </w:rPrChange>
          </w:rPr>
          <w:delText xml:space="preserve"> </w:delText>
        </w:r>
        <w:r w:rsidRPr="008534AE" w:rsidDel="008534AE">
          <w:rPr>
            <w:rFonts w:eastAsia="나눔명조" w:hint="eastAsia"/>
            <w:sz w:val="20"/>
            <w:szCs w:val="22"/>
            <w:rPrChange w:id="4027" w:author="Park, Sanghoon" w:date="2021-10-01T14:36:00Z">
              <w:rPr>
                <w:rFonts w:eastAsia="나눔명조" w:hint="eastAsia"/>
                <w:szCs w:val="22"/>
              </w:rPr>
            </w:rPrChange>
          </w:rPr>
          <w:delText>보여준다</w:delText>
        </w:r>
        <w:r w:rsidRPr="008534AE" w:rsidDel="008534AE">
          <w:rPr>
            <w:rFonts w:eastAsia="나눔명조"/>
            <w:sz w:val="20"/>
            <w:szCs w:val="22"/>
            <w:rPrChange w:id="4028" w:author="Park, Sanghoon" w:date="2021-10-01T14:36:00Z">
              <w:rPr>
                <w:rFonts w:eastAsia="나눔명조"/>
                <w:szCs w:val="22"/>
              </w:rPr>
            </w:rPrChange>
          </w:rPr>
          <w:delText xml:space="preserve">. </w:delText>
        </w:r>
        <w:r w:rsidRPr="008534AE" w:rsidDel="008534AE">
          <w:rPr>
            <w:rFonts w:eastAsia="나눔명조" w:hint="eastAsia"/>
            <w:sz w:val="20"/>
            <w:szCs w:val="22"/>
            <w:rPrChange w:id="4029" w:author="Park, Sanghoon" w:date="2021-10-01T14:36:00Z">
              <w:rPr>
                <w:rFonts w:eastAsia="나눔명조" w:hint="eastAsia"/>
                <w:szCs w:val="22"/>
              </w:rPr>
            </w:rPrChange>
          </w:rPr>
          <w:delText>상호작용항이</w:delText>
        </w:r>
        <w:r w:rsidRPr="008534AE" w:rsidDel="008534AE">
          <w:rPr>
            <w:rFonts w:eastAsia="나눔명조"/>
            <w:sz w:val="20"/>
            <w:szCs w:val="22"/>
            <w:rPrChange w:id="4030" w:author="Park, Sanghoon" w:date="2021-10-01T14:36:00Z">
              <w:rPr>
                <w:rFonts w:eastAsia="나눔명조"/>
                <w:szCs w:val="22"/>
              </w:rPr>
            </w:rPrChange>
          </w:rPr>
          <w:delText xml:space="preserve"> </w:delText>
        </w:r>
        <w:r w:rsidRPr="008534AE" w:rsidDel="008534AE">
          <w:rPr>
            <w:rFonts w:eastAsia="나눔명조" w:hint="eastAsia"/>
            <w:sz w:val="20"/>
            <w:szCs w:val="22"/>
            <w:rPrChange w:id="4031" w:author="Park, Sanghoon" w:date="2021-10-01T14:36:00Z">
              <w:rPr>
                <w:rFonts w:eastAsia="나눔명조" w:hint="eastAsia"/>
                <w:szCs w:val="22"/>
              </w:rPr>
            </w:rPrChange>
          </w:rPr>
          <w:delText>포함된</w:delText>
        </w:r>
        <w:r w:rsidRPr="008534AE" w:rsidDel="008534AE">
          <w:rPr>
            <w:rFonts w:eastAsia="나눔명조"/>
            <w:sz w:val="20"/>
            <w:szCs w:val="22"/>
            <w:rPrChange w:id="4032" w:author="Park, Sanghoon" w:date="2021-10-01T14:36:00Z">
              <w:rPr>
                <w:rFonts w:eastAsia="나눔명조"/>
                <w:szCs w:val="22"/>
              </w:rPr>
            </w:rPrChange>
          </w:rPr>
          <w:delText xml:space="preserve"> </w:delText>
        </w:r>
        <w:r w:rsidRPr="008534AE" w:rsidDel="008534AE">
          <w:rPr>
            <w:rFonts w:eastAsia="나눔명조" w:hint="eastAsia"/>
            <w:sz w:val="20"/>
            <w:szCs w:val="22"/>
            <w:rPrChange w:id="4033" w:author="Park, Sanghoon" w:date="2021-10-01T14:36:00Z">
              <w:rPr>
                <w:rFonts w:eastAsia="나눔명조" w:hint="eastAsia"/>
                <w:szCs w:val="22"/>
              </w:rPr>
            </w:rPrChange>
          </w:rPr>
          <w:delText>모델에서</w:delText>
        </w:r>
        <w:r w:rsidRPr="008534AE" w:rsidDel="008534AE">
          <w:rPr>
            <w:rFonts w:eastAsia="나눔명조"/>
            <w:sz w:val="20"/>
            <w:szCs w:val="22"/>
            <w:rPrChange w:id="4034" w:author="Park, Sanghoon" w:date="2021-10-01T14:36:00Z">
              <w:rPr>
                <w:rFonts w:eastAsia="나눔명조"/>
                <w:szCs w:val="22"/>
              </w:rPr>
            </w:rPrChange>
          </w:rPr>
          <w:delText xml:space="preserve"> </w:delText>
        </w:r>
        <w:r w:rsidRPr="008534AE" w:rsidDel="008534AE">
          <w:rPr>
            <w:rFonts w:eastAsia="나눔명조" w:hint="eastAsia"/>
            <w:sz w:val="20"/>
            <w:szCs w:val="22"/>
            <w:rPrChange w:id="4035" w:author="Park, Sanghoon" w:date="2021-10-01T14:36:00Z">
              <w:rPr>
                <w:rFonts w:eastAsia="나눔명조" w:hint="eastAsia"/>
                <w:szCs w:val="22"/>
              </w:rPr>
            </w:rPrChange>
          </w:rPr>
          <w:delText>구성항의</w:delText>
        </w:r>
        <w:r w:rsidRPr="008534AE" w:rsidDel="008534AE">
          <w:rPr>
            <w:rFonts w:eastAsia="나눔명조"/>
            <w:sz w:val="20"/>
            <w:szCs w:val="22"/>
            <w:rPrChange w:id="4036" w:author="Park, Sanghoon" w:date="2021-10-01T14:36:00Z">
              <w:rPr>
                <w:rFonts w:eastAsia="나눔명조"/>
                <w:szCs w:val="22"/>
              </w:rPr>
            </w:rPrChange>
          </w:rPr>
          <w:delText xml:space="preserve"> </w:delText>
        </w:r>
        <w:r w:rsidRPr="008534AE" w:rsidDel="008534AE">
          <w:rPr>
            <w:rFonts w:eastAsia="나눔명조" w:hint="eastAsia"/>
            <w:sz w:val="20"/>
            <w:szCs w:val="22"/>
            <w:rPrChange w:id="4037" w:author="Park, Sanghoon" w:date="2021-10-01T14:36:00Z">
              <w:rPr>
                <w:rFonts w:eastAsia="나눔명조" w:hint="eastAsia"/>
                <w:szCs w:val="22"/>
              </w:rPr>
            </w:rPrChange>
          </w:rPr>
          <w:delText>효과를</w:delText>
        </w:r>
        <w:r w:rsidRPr="008534AE" w:rsidDel="008534AE">
          <w:rPr>
            <w:rFonts w:eastAsia="나눔명조"/>
            <w:sz w:val="20"/>
            <w:szCs w:val="22"/>
            <w:rPrChange w:id="4038" w:author="Park, Sanghoon" w:date="2021-10-01T14:36:00Z">
              <w:rPr>
                <w:rFonts w:eastAsia="나눔명조"/>
                <w:szCs w:val="22"/>
              </w:rPr>
            </w:rPrChange>
          </w:rPr>
          <w:delText xml:space="preserve"> </w:delText>
        </w:r>
        <w:r w:rsidRPr="008534AE" w:rsidDel="008534AE">
          <w:rPr>
            <w:rFonts w:eastAsia="나눔명조" w:hint="eastAsia"/>
            <w:sz w:val="20"/>
            <w:szCs w:val="22"/>
            <w:rPrChange w:id="4039" w:author="Park, Sanghoon" w:date="2021-10-01T14:36:00Z">
              <w:rPr>
                <w:rFonts w:eastAsia="나눔명조" w:hint="eastAsia"/>
                <w:szCs w:val="22"/>
              </w:rPr>
            </w:rPrChange>
          </w:rPr>
          <w:delText>계수값을</w:delText>
        </w:r>
        <w:r w:rsidRPr="008534AE" w:rsidDel="008534AE">
          <w:rPr>
            <w:rFonts w:eastAsia="나눔명조"/>
            <w:sz w:val="20"/>
            <w:szCs w:val="22"/>
            <w:rPrChange w:id="4040" w:author="Park, Sanghoon" w:date="2021-10-01T14:36:00Z">
              <w:rPr>
                <w:rFonts w:eastAsia="나눔명조"/>
                <w:szCs w:val="22"/>
              </w:rPr>
            </w:rPrChange>
          </w:rPr>
          <w:delText xml:space="preserve"> </w:delText>
        </w:r>
        <w:r w:rsidRPr="008534AE" w:rsidDel="008534AE">
          <w:rPr>
            <w:rFonts w:eastAsia="나눔명조" w:hint="eastAsia"/>
            <w:sz w:val="20"/>
            <w:szCs w:val="22"/>
            <w:rPrChange w:id="4041" w:author="Park, Sanghoon" w:date="2021-10-01T14:36:00Z">
              <w:rPr>
                <w:rFonts w:eastAsia="나눔명조" w:hint="eastAsia"/>
                <w:szCs w:val="22"/>
              </w:rPr>
            </w:rPrChange>
          </w:rPr>
          <w:delText>통해</w:delText>
        </w:r>
        <w:r w:rsidRPr="008534AE" w:rsidDel="008534AE">
          <w:rPr>
            <w:rFonts w:eastAsia="나눔명조"/>
            <w:sz w:val="20"/>
            <w:szCs w:val="22"/>
            <w:rPrChange w:id="4042" w:author="Park, Sanghoon" w:date="2021-10-01T14:36:00Z">
              <w:rPr>
                <w:rFonts w:eastAsia="나눔명조"/>
                <w:szCs w:val="22"/>
              </w:rPr>
            </w:rPrChange>
          </w:rPr>
          <w:delText xml:space="preserve"> </w:delText>
        </w:r>
        <w:r w:rsidRPr="008534AE" w:rsidDel="008534AE">
          <w:rPr>
            <w:rFonts w:eastAsia="나눔명조" w:hint="eastAsia"/>
            <w:sz w:val="20"/>
            <w:szCs w:val="22"/>
            <w:rPrChange w:id="4043" w:author="Park, Sanghoon" w:date="2021-10-01T14:36:00Z">
              <w:rPr>
                <w:rFonts w:eastAsia="나눔명조" w:hint="eastAsia"/>
                <w:szCs w:val="22"/>
              </w:rPr>
            </w:rPrChange>
          </w:rPr>
          <w:delText>직접적으로</w:delText>
        </w:r>
        <w:r w:rsidRPr="008534AE" w:rsidDel="008534AE">
          <w:rPr>
            <w:rFonts w:eastAsia="나눔명조"/>
            <w:sz w:val="20"/>
            <w:szCs w:val="22"/>
            <w:rPrChange w:id="4044" w:author="Park, Sanghoon" w:date="2021-10-01T14:36:00Z">
              <w:rPr>
                <w:rFonts w:eastAsia="나눔명조"/>
                <w:szCs w:val="22"/>
              </w:rPr>
            </w:rPrChange>
          </w:rPr>
          <w:delText xml:space="preserve"> </w:delText>
        </w:r>
        <w:r w:rsidRPr="008534AE" w:rsidDel="008534AE">
          <w:rPr>
            <w:rFonts w:eastAsia="나눔명조" w:hint="eastAsia"/>
            <w:sz w:val="20"/>
            <w:szCs w:val="22"/>
            <w:rPrChange w:id="4045" w:author="Park, Sanghoon" w:date="2021-10-01T14:36:00Z">
              <w:rPr>
                <w:rFonts w:eastAsia="나눔명조" w:hint="eastAsia"/>
                <w:szCs w:val="22"/>
              </w:rPr>
            </w:rPrChange>
          </w:rPr>
          <w:delText>해석할</w:delText>
        </w:r>
        <w:r w:rsidRPr="008534AE" w:rsidDel="008534AE">
          <w:rPr>
            <w:rFonts w:eastAsia="나눔명조"/>
            <w:sz w:val="20"/>
            <w:szCs w:val="22"/>
            <w:rPrChange w:id="4046" w:author="Park, Sanghoon" w:date="2021-10-01T14:36:00Z">
              <w:rPr>
                <w:rFonts w:eastAsia="나눔명조"/>
                <w:szCs w:val="22"/>
              </w:rPr>
            </w:rPrChange>
          </w:rPr>
          <w:delText xml:space="preserve"> </w:delText>
        </w:r>
        <w:r w:rsidRPr="008534AE" w:rsidDel="008534AE">
          <w:rPr>
            <w:rFonts w:eastAsia="나눔명조" w:hint="eastAsia"/>
            <w:sz w:val="20"/>
            <w:szCs w:val="22"/>
            <w:rPrChange w:id="4047" w:author="Park, Sanghoon" w:date="2021-10-01T14:36:00Z">
              <w:rPr>
                <w:rFonts w:eastAsia="나눔명조" w:hint="eastAsia"/>
                <w:szCs w:val="22"/>
              </w:rPr>
            </w:rPrChange>
          </w:rPr>
          <w:delText>수는</w:delText>
        </w:r>
        <w:r w:rsidRPr="008534AE" w:rsidDel="008534AE">
          <w:rPr>
            <w:rFonts w:eastAsia="나눔명조"/>
            <w:sz w:val="20"/>
            <w:szCs w:val="22"/>
            <w:rPrChange w:id="4048" w:author="Park, Sanghoon" w:date="2021-10-01T14:36:00Z">
              <w:rPr>
                <w:rFonts w:eastAsia="나눔명조"/>
                <w:szCs w:val="22"/>
              </w:rPr>
            </w:rPrChange>
          </w:rPr>
          <w:delText xml:space="preserve"> </w:delText>
        </w:r>
        <w:r w:rsidRPr="008534AE" w:rsidDel="008534AE">
          <w:rPr>
            <w:rFonts w:eastAsia="나눔명조" w:hint="eastAsia"/>
            <w:sz w:val="20"/>
            <w:szCs w:val="22"/>
            <w:rPrChange w:id="4049" w:author="Park, Sanghoon" w:date="2021-10-01T14:36:00Z">
              <w:rPr>
                <w:rFonts w:eastAsia="나눔명조" w:hint="eastAsia"/>
                <w:szCs w:val="22"/>
              </w:rPr>
            </w:rPrChange>
          </w:rPr>
          <w:delText>없다</w:delText>
        </w:r>
        <w:r w:rsidRPr="008534AE" w:rsidDel="008534AE">
          <w:rPr>
            <w:rFonts w:eastAsia="나눔명조"/>
            <w:sz w:val="20"/>
            <w:szCs w:val="22"/>
            <w:rPrChange w:id="4050" w:author="Park, Sanghoon" w:date="2021-10-01T14:36:00Z">
              <w:rPr>
                <w:rFonts w:eastAsia="나눔명조"/>
                <w:szCs w:val="22"/>
              </w:rPr>
            </w:rPrChange>
          </w:rPr>
          <w:delText xml:space="preserve">. </w:delText>
        </w:r>
        <w:r w:rsidRPr="008534AE" w:rsidDel="008534AE">
          <w:rPr>
            <w:rFonts w:eastAsia="나눔명조" w:hint="eastAsia"/>
            <w:sz w:val="20"/>
            <w:szCs w:val="22"/>
            <w:rPrChange w:id="4051" w:author="Park, Sanghoon" w:date="2021-10-01T14:36:00Z">
              <w:rPr>
                <w:rFonts w:eastAsia="나눔명조" w:hint="eastAsia"/>
                <w:szCs w:val="22"/>
              </w:rPr>
            </w:rPrChange>
          </w:rPr>
          <w:delText>구성항의</w:delText>
        </w:r>
        <w:r w:rsidRPr="008534AE" w:rsidDel="008534AE">
          <w:rPr>
            <w:rFonts w:eastAsia="나눔명조"/>
            <w:sz w:val="20"/>
            <w:szCs w:val="22"/>
            <w:rPrChange w:id="4052" w:author="Park, Sanghoon" w:date="2021-10-01T14:36:00Z">
              <w:rPr>
                <w:rFonts w:eastAsia="나눔명조"/>
                <w:szCs w:val="22"/>
              </w:rPr>
            </w:rPrChange>
          </w:rPr>
          <w:delText xml:space="preserve"> </w:delText>
        </w:r>
        <w:r w:rsidRPr="008534AE" w:rsidDel="008534AE">
          <w:rPr>
            <w:rFonts w:eastAsia="나눔명조" w:hint="eastAsia"/>
            <w:sz w:val="20"/>
            <w:szCs w:val="22"/>
            <w:rPrChange w:id="4053" w:author="Park, Sanghoon" w:date="2021-10-01T14:36:00Z">
              <w:rPr>
                <w:rFonts w:eastAsia="나눔명조" w:hint="eastAsia"/>
                <w:szCs w:val="22"/>
              </w:rPr>
            </w:rPrChange>
          </w:rPr>
          <w:delText>계수값은</w:delText>
        </w:r>
        <w:r w:rsidRPr="008534AE" w:rsidDel="008534AE">
          <w:rPr>
            <w:rFonts w:eastAsia="나눔명조"/>
            <w:sz w:val="20"/>
            <w:szCs w:val="22"/>
            <w:rPrChange w:id="4054" w:author="Park, Sanghoon" w:date="2021-10-01T14:36:00Z">
              <w:rPr>
                <w:rFonts w:eastAsia="나눔명조"/>
                <w:szCs w:val="22"/>
              </w:rPr>
            </w:rPrChange>
          </w:rPr>
          <w:delText xml:space="preserve"> </w:delText>
        </w:r>
        <w:r w:rsidRPr="008534AE" w:rsidDel="008534AE">
          <w:rPr>
            <w:rFonts w:eastAsia="나눔명조" w:hint="eastAsia"/>
            <w:sz w:val="20"/>
            <w:szCs w:val="22"/>
            <w:rPrChange w:id="4055" w:author="Park, Sanghoon" w:date="2021-10-01T14:36:00Z">
              <w:rPr>
                <w:rFonts w:eastAsia="나눔명조" w:hint="eastAsia"/>
                <w:szCs w:val="22"/>
              </w:rPr>
            </w:rPrChange>
          </w:rPr>
          <w:delText>상호작용에</w:delText>
        </w:r>
        <w:r w:rsidRPr="008534AE" w:rsidDel="008534AE">
          <w:rPr>
            <w:rFonts w:eastAsia="나눔명조"/>
            <w:sz w:val="20"/>
            <w:szCs w:val="22"/>
            <w:rPrChange w:id="4056" w:author="Park, Sanghoon" w:date="2021-10-01T14:36:00Z">
              <w:rPr>
                <w:rFonts w:eastAsia="나눔명조"/>
                <w:szCs w:val="22"/>
              </w:rPr>
            </w:rPrChange>
          </w:rPr>
          <w:delText xml:space="preserve"> </w:delText>
        </w:r>
        <w:r w:rsidRPr="008534AE" w:rsidDel="008534AE">
          <w:rPr>
            <w:rFonts w:eastAsia="나눔명조" w:hint="eastAsia"/>
            <w:sz w:val="20"/>
            <w:szCs w:val="22"/>
            <w:rPrChange w:id="4057" w:author="Park, Sanghoon" w:date="2021-10-01T14:36:00Z">
              <w:rPr>
                <w:rFonts w:eastAsia="나눔명조" w:hint="eastAsia"/>
                <w:szCs w:val="22"/>
              </w:rPr>
            </w:rPrChange>
          </w:rPr>
          <w:delText>포함된</w:delText>
        </w:r>
        <w:r w:rsidRPr="008534AE" w:rsidDel="008534AE">
          <w:rPr>
            <w:rFonts w:eastAsia="나눔명조"/>
            <w:sz w:val="20"/>
            <w:szCs w:val="22"/>
            <w:rPrChange w:id="4058" w:author="Park, Sanghoon" w:date="2021-10-01T14:36:00Z">
              <w:rPr>
                <w:rFonts w:eastAsia="나눔명조"/>
                <w:szCs w:val="22"/>
              </w:rPr>
            </w:rPrChange>
          </w:rPr>
          <w:delText xml:space="preserve"> </w:delText>
        </w:r>
        <w:r w:rsidRPr="008534AE" w:rsidDel="008534AE">
          <w:rPr>
            <w:rFonts w:eastAsia="나눔명조" w:hint="eastAsia"/>
            <w:sz w:val="20"/>
            <w:szCs w:val="22"/>
            <w:rPrChange w:id="4059" w:author="Park, Sanghoon" w:date="2021-10-01T14:36:00Z">
              <w:rPr>
                <w:rFonts w:eastAsia="나눔명조" w:hint="eastAsia"/>
                <w:szCs w:val="22"/>
              </w:rPr>
            </w:rPrChange>
          </w:rPr>
          <w:delText>다른</w:delText>
        </w:r>
        <w:r w:rsidRPr="008534AE" w:rsidDel="008534AE">
          <w:rPr>
            <w:rFonts w:eastAsia="나눔명조"/>
            <w:sz w:val="20"/>
            <w:szCs w:val="22"/>
            <w:rPrChange w:id="4060" w:author="Park, Sanghoon" w:date="2021-10-01T14:36:00Z">
              <w:rPr>
                <w:rFonts w:eastAsia="나눔명조"/>
                <w:szCs w:val="22"/>
              </w:rPr>
            </w:rPrChange>
          </w:rPr>
          <w:delText xml:space="preserve"> </w:delText>
        </w:r>
        <w:r w:rsidRPr="008534AE" w:rsidDel="008534AE">
          <w:rPr>
            <w:rFonts w:eastAsia="나눔명조" w:hint="eastAsia"/>
            <w:sz w:val="20"/>
            <w:szCs w:val="22"/>
            <w:rPrChange w:id="4061" w:author="Park, Sanghoon" w:date="2021-10-01T14:36:00Z">
              <w:rPr>
                <w:rFonts w:eastAsia="나눔명조" w:hint="eastAsia"/>
                <w:szCs w:val="22"/>
              </w:rPr>
            </w:rPrChange>
          </w:rPr>
          <w:delText>변수의</w:delText>
        </w:r>
        <w:r w:rsidRPr="008534AE" w:rsidDel="008534AE">
          <w:rPr>
            <w:rFonts w:eastAsia="나눔명조"/>
            <w:sz w:val="20"/>
            <w:szCs w:val="22"/>
            <w:rPrChange w:id="4062" w:author="Park, Sanghoon" w:date="2021-10-01T14:36:00Z">
              <w:rPr>
                <w:rFonts w:eastAsia="나눔명조"/>
                <w:szCs w:val="22"/>
              </w:rPr>
            </w:rPrChange>
          </w:rPr>
          <w:delText xml:space="preserve"> </w:delText>
        </w:r>
        <w:r w:rsidRPr="008534AE" w:rsidDel="008534AE">
          <w:rPr>
            <w:rFonts w:eastAsia="나눔명조" w:hint="eastAsia"/>
            <w:sz w:val="20"/>
            <w:szCs w:val="22"/>
            <w:rPrChange w:id="4063" w:author="Park, Sanghoon" w:date="2021-10-01T14:36:00Z">
              <w:rPr>
                <w:rFonts w:eastAsia="나눔명조" w:hint="eastAsia"/>
                <w:szCs w:val="22"/>
              </w:rPr>
            </w:rPrChange>
          </w:rPr>
          <w:delText>값이</w:delText>
        </w:r>
        <w:r w:rsidRPr="008534AE" w:rsidDel="008534AE">
          <w:rPr>
            <w:rFonts w:eastAsia="나눔명조"/>
            <w:sz w:val="20"/>
            <w:szCs w:val="22"/>
            <w:rPrChange w:id="4064" w:author="Park, Sanghoon" w:date="2021-10-01T14:36:00Z">
              <w:rPr>
                <w:rFonts w:eastAsia="나눔명조"/>
                <w:szCs w:val="22"/>
              </w:rPr>
            </w:rPrChange>
          </w:rPr>
          <w:delText xml:space="preserve"> 0</w:delText>
        </w:r>
        <w:r w:rsidRPr="008534AE" w:rsidDel="008534AE">
          <w:rPr>
            <w:rFonts w:eastAsia="나눔명조" w:hint="eastAsia"/>
            <w:sz w:val="20"/>
            <w:szCs w:val="22"/>
            <w:rPrChange w:id="4065" w:author="Park, Sanghoon" w:date="2021-10-01T14:36:00Z">
              <w:rPr>
                <w:rFonts w:eastAsia="나눔명조" w:hint="eastAsia"/>
                <w:szCs w:val="22"/>
              </w:rPr>
            </w:rPrChange>
          </w:rPr>
          <w:delText>일</w:delText>
        </w:r>
        <w:r w:rsidRPr="008534AE" w:rsidDel="008534AE">
          <w:rPr>
            <w:rFonts w:eastAsia="나눔명조"/>
            <w:sz w:val="20"/>
            <w:szCs w:val="22"/>
            <w:rPrChange w:id="4066" w:author="Park, Sanghoon" w:date="2021-10-01T14:36:00Z">
              <w:rPr>
                <w:rFonts w:eastAsia="나눔명조"/>
                <w:szCs w:val="22"/>
              </w:rPr>
            </w:rPrChange>
          </w:rPr>
          <w:delText xml:space="preserve"> </w:delText>
        </w:r>
        <w:r w:rsidRPr="008534AE" w:rsidDel="008534AE">
          <w:rPr>
            <w:rFonts w:eastAsia="나눔명조" w:hint="eastAsia"/>
            <w:sz w:val="20"/>
            <w:szCs w:val="22"/>
            <w:rPrChange w:id="4067" w:author="Park, Sanghoon" w:date="2021-10-01T14:36:00Z">
              <w:rPr>
                <w:rFonts w:eastAsia="나눔명조" w:hint="eastAsia"/>
                <w:szCs w:val="22"/>
              </w:rPr>
            </w:rPrChange>
          </w:rPr>
          <w:delText>경우에만</w:delText>
        </w:r>
        <w:r w:rsidRPr="008534AE" w:rsidDel="008534AE">
          <w:rPr>
            <w:rFonts w:eastAsia="나눔명조"/>
            <w:sz w:val="20"/>
            <w:szCs w:val="22"/>
            <w:rPrChange w:id="4068" w:author="Park, Sanghoon" w:date="2021-10-01T14:36:00Z">
              <w:rPr>
                <w:rFonts w:eastAsia="나눔명조"/>
                <w:szCs w:val="22"/>
              </w:rPr>
            </w:rPrChange>
          </w:rPr>
          <w:delText xml:space="preserve"> </w:delText>
        </w:r>
        <w:r w:rsidRPr="008534AE" w:rsidDel="008534AE">
          <w:rPr>
            <w:rFonts w:eastAsia="나눔명조" w:hint="eastAsia"/>
            <w:sz w:val="20"/>
            <w:szCs w:val="22"/>
            <w:rPrChange w:id="4069" w:author="Park, Sanghoon" w:date="2021-10-01T14:36:00Z">
              <w:rPr>
                <w:rFonts w:eastAsia="나눔명조" w:hint="eastAsia"/>
                <w:szCs w:val="22"/>
              </w:rPr>
            </w:rPrChange>
          </w:rPr>
          <w:delText>독립적으로</w:delText>
        </w:r>
        <w:r w:rsidRPr="008534AE" w:rsidDel="008534AE">
          <w:rPr>
            <w:rFonts w:eastAsia="나눔명조"/>
            <w:sz w:val="20"/>
            <w:szCs w:val="22"/>
            <w:rPrChange w:id="4070" w:author="Park, Sanghoon" w:date="2021-10-01T14:36:00Z">
              <w:rPr>
                <w:rFonts w:eastAsia="나눔명조"/>
                <w:szCs w:val="22"/>
              </w:rPr>
            </w:rPrChange>
          </w:rPr>
          <w:delText xml:space="preserve"> </w:delText>
        </w:r>
        <w:r w:rsidRPr="008534AE" w:rsidDel="008534AE">
          <w:rPr>
            <w:rFonts w:eastAsia="나눔명조" w:hint="eastAsia"/>
            <w:sz w:val="20"/>
            <w:szCs w:val="22"/>
            <w:rPrChange w:id="4071" w:author="Park, Sanghoon" w:date="2021-10-01T14:36:00Z">
              <w:rPr>
                <w:rFonts w:eastAsia="나눔명조" w:hint="eastAsia"/>
                <w:szCs w:val="22"/>
              </w:rPr>
            </w:rPrChange>
          </w:rPr>
          <w:delText>해석될</w:delText>
        </w:r>
        <w:r w:rsidRPr="008534AE" w:rsidDel="008534AE">
          <w:rPr>
            <w:rFonts w:eastAsia="나눔명조"/>
            <w:sz w:val="20"/>
            <w:szCs w:val="22"/>
            <w:rPrChange w:id="4072" w:author="Park, Sanghoon" w:date="2021-10-01T14:36:00Z">
              <w:rPr>
                <w:rFonts w:eastAsia="나눔명조"/>
                <w:szCs w:val="22"/>
              </w:rPr>
            </w:rPrChange>
          </w:rPr>
          <w:delText xml:space="preserve"> </w:delText>
        </w:r>
        <w:r w:rsidRPr="008534AE" w:rsidDel="008534AE">
          <w:rPr>
            <w:rFonts w:eastAsia="나눔명조" w:hint="eastAsia"/>
            <w:sz w:val="20"/>
            <w:szCs w:val="22"/>
            <w:rPrChange w:id="4073" w:author="Park, Sanghoon" w:date="2021-10-01T14:36:00Z">
              <w:rPr>
                <w:rFonts w:eastAsia="나눔명조" w:hint="eastAsia"/>
                <w:szCs w:val="22"/>
              </w:rPr>
            </w:rPrChange>
          </w:rPr>
          <w:delText>수</w:delText>
        </w:r>
        <w:r w:rsidRPr="008534AE" w:rsidDel="008534AE">
          <w:rPr>
            <w:rFonts w:eastAsia="나눔명조"/>
            <w:sz w:val="20"/>
            <w:szCs w:val="22"/>
            <w:rPrChange w:id="4074" w:author="Park, Sanghoon" w:date="2021-10-01T14:36:00Z">
              <w:rPr>
                <w:rFonts w:eastAsia="나눔명조"/>
                <w:szCs w:val="22"/>
              </w:rPr>
            </w:rPrChange>
          </w:rPr>
          <w:delText xml:space="preserve"> </w:delText>
        </w:r>
        <w:r w:rsidRPr="008534AE" w:rsidDel="008534AE">
          <w:rPr>
            <w:rFonts w:eastAsia="나눔명조" w:hint="eastAsia"/>
            <w:sz w:val="20"/>
            <w:szCs w:val="22"/>
            <w:rPrChange w:id="4075" w:author="Park, Sanghoon" w:date="2021-10-01T14:36:00Z">
              <w:rPr>
                <w:rFonts w:eastAsia="나눔명조" w:hint="eastAsia"/>
                <w:szCs w:val="22"/>
              </w:rPr>
            </w:rPrChange>
          </w:rPr>
          <w:delText>있기</w:delText>
        </w:r>
        <w:r w:rsidRPr="008534AE" w:rsidDel="008534AE">
          <w:rPr>
            <w:rFonts w:eastAsia="나눔명조"/>
            <w:sz w:val="20"/>
            <w:szCs w:val="22"/>
            <w:rPrChange w:id="4076" w:author="Park, Sanghoon" w:date="2021-10-01T14:36:00Z">
              <w:rPr>
                <w:rFonts w:eastAsia="나눔명조"/>
                <w:szCs w:val="22"/>
              </w:rPr>
            </w:rPrChange>
          </w:rPr>
          <w:delText xml:space="preserve"> </w:delText>
        </w:r>
        <w:r w:rsidRPr="008534AE" w:rsidDel="008534AE">
          <w:rPr>
            <w:rFonts w:eastAsia="나눔명조" w:hint="eastAsia"/>
            <w:sz w:val="20"/>
            <w:szCs w:val="22"/>
            <w:rPrChange w:id="4077" w:author="Park, Sanghoon" w:date="2021-10-01T14:36:00Z">
              <w:rPr>
                <w:rFonts w:eastAsia="나눔명조" w:hint="eastAsia"/>
                <w:szCs w:val="22"/>
              </w:rPr>
            </w:rPrChange>
          </w:rPr>
          <w:delText>때문이다</w:delText>
        </w:r>
        <w:r w:rsidRPr="008534AE" w:rsidDel="008534AE">
          <w:rPr>
            <w:rFonts w:eastAsia="나눔명조"/>
            <w:sz w:val="20"/>
            <w:szCs w:val="22"/>
            <w:rPrChange w:id="4078" w:author="Park, Sanghoon" w:date="2021-10-01T14:36:00Z">
              <w:rPr>
                <w:rFonts w:eastAsia="나눔명조"/>
                <w:szCs w:val="22"/>
              </w:rPr>
            </w:rPrChange>
          </w:rPr>
          <w:delText xml:space="preserve">. </w:delText>
        </w:r>
        <w:r w:rsidRPr="008534AE" w:rsidDel="008534AE">
          <w:rPr>
            <w:rFonts w:eastAsia="나눔명조" w:hint="eastAsia"/>
            <w:sz w:val="20"/>
            <w:szCs w:val="22"/>
            <w:rPrChange w:id="4079" w:author="Park, Sanghoon" w:date="2021-10-01T14:36:00Z">
              <w:rPr>
                <w:rFonts w:eastAsia="나눔명조" w:hint="eastAsia"/>
                <w:szCs w:val="22"/>
              </w:rPr>
            </w:rPrChange>
          </w:rPr>
          <w:delText>하지만</w:delText>
        </w:r>
        <w:r w:rsidRPr="008534AE" w:rsidDel="008534AE">
          <w:rPr>
            <w:rFonts w:eastAsia="나눔명조"/>
            <w:sz w:val="20"/>
            <w:szCs w:val="22"/>
            <w:rPrChange w:id="4080" w:author="Park, Sanghoon" w:date="2021-10-01T14:36:00Z">
              <w:rPr>
                <w:rFonts w:eastAsia="나눔명조"/>
                <w:szCs w:val="22"/>
              </w:rPr>
            </w:rPrChange>
          </w:rPr>
          <w:delText xml:space="preserve"> </w:delText>
        </w:r>
        <w:r w:rsidRPr="008534AE" w:rsidDel="008534AE">
          <w:rPr>
            <w:rFonts w:eastAsia="나눔명조" w:hint="eastAsia"/>
            <w:sz w:val="20"/>
            <w:szCs w:val="22"/>
            <w:rPrChange w:id="4081" w:author="Park, Sanghoon" w:date="2021-10-01T14:36:00Z">
              <w:rPr>
                <w:rFonts w:eastAsia="나눔명조" w:hint="eastAsia"/>
                <w:szCs w:val="22"/>
              </w:rPr>
            </w:rPrChange>
          </w:rPr>
          <w:delText>협력</w:delText>
        </w:r>
        <w:r w:rsidRPr="008534AE" w:rsidDel="008534AE">
          <w:rPr>
            <w:rFonts w:eastAsia="나눔명조"/>
            <w:sz w:val="20"/>
            <w:szCs w:val="22"/>
            <w:rPrChange w:id="4082" w:author="Park, Sanghoon" w:date="2021-10-01T14:36:00Z">
              <w:rPr>
                <w:rFonts w:eastAsia="나눔명조"/>
                <w:szCs w:val="22"/>
              </w:rPr>
            </w:rPrChange>
          </w:rPr>
          <w:delText xml:space="preserve"> </w:delText>
        </w:r>
        <w:r w:rsidRPr="008534AE" w:rsidDel="008534AE">
          <w:rPr>
            <w:rFonts w:eastAsia="나눔명조" w:hint="eastAsia"/>
            <w:sz w:val="20"/>
            <w:szCs w:val="22"/>
            <w:rPrChange w:id="4083" w:author="Park, Sanghoon" w:date="2021-10-01T14:36:00Z">
              <w:rPr>
                <w:rFonts w:eastAsia="나눔명조" w:hint="eastAsia"/>
                <w:szCs w:val="22"/>
              </w:rPr>
            </w:rPrChange>
          </w:rPr>
          <w:delText>및</w:delText>
        </w:r>
        <w:r w:rsidRPr="008534AE" w:rsidDel="008534AE">
          <w:rPr>
            <w:rFonts w:eastAsia="나눔명조"/>
            <w:sz w:val="20"/>
            <w:szCs w:val="22"/>
            <w:rPrChange w:id="4084" w:author="Park, Sanghoon" w:date="2021-10-01T14:36:00Z">
              <w:rPr>
                <w:rFonts w:eastAsia="나눔명조"/>
                <w:szCs w:val="22"/>
              </w:rPr>
            </w:rPrChange>
          </w:rPr>
          <w:delText xml:space="preserve"> </w:delText>
        </w:r>
        <w:r w:rsidRPr="008534AE" w:rsidDel="008534AE">
          <w:rPr>
            <w:rFonts w:eastAsia="나눔명조" w:hint="eastAsia"/>
            <w:sz w:val="20"/>
            <w:szCs w:val="22"/>
            <w:rPrChange w:id="4085" w:author="Park, Sanghoon" w:date="2021-10-01T14:36:00Z">
              <w:rPr>
                <w:rFonts w:eastAsia="나눔명조" w:hint="eastAsia"/>
                <w:szCs w:val="22"/>
              </w:rPr>
            </w:rPrChange>
          </w:rPr>
          <w:delText>의사소통이</w:delText>
        </w:r>
        <w:r w:rsidRPr="008534AE" w:rsidDel="008534AE">
          <w:rPr>
            <w:rFonts w:eastAsia="나눔명조"/>
            <w:sz w:val="20"/>
            <w:szCs w:val="22"/>
            <w:rPrChange w:id="4086" w:author="Park, Sanghoon" w:date="2021-10-01T14:36:00Z">
              <w:rPr>
                <w:rFonts w:eastAsia="나눔명조"/>
                <w:szCs w:val="22"/>
              </w:rPr>
            </w:rPrChange>
          </w:rPr>
          <w:delText xml:space="preserve"> </w:delText>
        </w:r>
        <w:r w:rsidRPr="008534AE" w:rsidDel="008534AE">
          <w:rPr>
            <w:rFonts w:eastAsia="나눔명조" w:hint="eastAsia"/>
            <w:sz w:val="20"/>
            <w:szCs w:val="22"/>
            <w:rPrChange w:id="4087" w:author="Park, Sanghoon" w:date="2021-10-01T14:36:00Z">
              <w:rPr>
                <w:rFonts w:eastAsia="나눔명조" w:hint="eastAsia"/>
                <w:szCs w:val="22"/>
              </w:rPr>
            </w:rPrChange>
          </w:rPr>
          <w:delText>존재하지</w:delText>
        </w:r>
        <w:r w:rsidRPr="008534AE" w:rsidDel="008534AE">
          <w:rPr>
            <w:rFonts w:eastAsia="나눔명조"/>
            <w:sz w:val="20"/>
            <w:szCs w:val="22"/>
            <w:rPrChange w:id="4088" w:author="Park, Sanghoon" w:date="2021-10-01T14:36:00Z">
              <w:rPr>
                <w:rFonts w:eastAsia="나눔명조"/>
                <w:szCs w:val="22"/>
              </w:rPr>
            </w:rPrChange>
          </w:rPr>
          <w:delText xml:space="preserve"> </w:delText>
        </w:r>
        <w:r w:rsidRPr="008534AE" w:rsidDel="008534AE">
          <w:rPr>
            <w:rFonts w:eastAsia="나눔명조" w:hint="eastAsia"/>
            <w:sz w:val="20"/>
            <w:szCs w:val="22"/>
            <w:rPrChange w:id="4089" w:author="Park, Sanghoon" w:date="2021-10-01T14:36:00Z">
              <w:rPr>
                <w:rFonts w:eastAsia="나눔명조" w:hint="eastAsia"/>
                <w:szCs w:val="22"/>
              </w:rPr>
            </w:rPrChange>
          </w:rPr>
          <w:delText>않는</w:delText>
        </w:r>
        <w:r w:rsidRPr="008534AE" w:rsidDel="008534AE">
          <w:rPr>
            <w:rFonts w:eastAsia="나눔명조"/>
            <w:sz w:val="20"/>
            <w:szCs w:val="22"/>
            <w:rPrChange w:id="4090" w:author="Park, Sanghoon" w:date="2021-10-01T14:36:00Z">
              <w:rPr>
                <w:rFonts w:eastAsia="나눔명조"/>
                <w:szCs w:val="22"/>
              </w:rPr>
            </w:rPrChange>
          </w:rPr>
          <w:delText xml:space="preserve"> </w:delText>
        </w:r>
        <w:r w:rsidRPr="008534AE" w:rsidDel="008534AE">
          <w:rPr>
            <w:rFonts w:eastAsia="나눔명조" w:hint="eastAsia"/>
            <w:sz w:val="20"/>
            <w:szCs w:val="22"/>
            <w:rPrChange w:id="4091" w:author="Park, Sanghoon" w:date="2021-10-01T14:36:00Z">
              <w:rPr>
                <w:rFonts w:eastAsia="나눔명조" w:hint="eastAsia"/>
                <w:szCs w:val="22"/>
              </w:rPr>
            </w:rPrChange>
          </w:rPr>
          <w:delText>가상의</w:delText>
        </w:r>
        <w:r w:rsidRPr="008534AE" w:rsidDel="008534AE">
          <w:rPr>
            <w:rFonts w:eastAsia="나눔명조"/>
            <w:sz w:val="20"/>
            <w:szCs w:val="22"/>
            <w:rPrChange w:id="4092" w:author="Park, Sanghoon" w:date="2021-10-01T14:36:00Z">
              <w:rPr>
                <w:rFonts w:eastAsia="나눔명조"/>
                <w:szCs w:val="22"/>
              </w:rPr>
            </w:rPrChange>
          </w:rPr>
          <w:delText xml:space="preserve"> </w:delText>
        </w:r>
        <w:r w:rsidRPr="008534AE" w:rsidDel="008534AE">
          <w:rPr>
            <w:rFonts w:eastAsia="나눔명조" w:hint="eastAsia"/>
            <w:sz w:val="20"/>
            <w:szCs w:val="22"/>
            <w:rPrChange w:id="4093" w:author="Park, Sanghoon" w:date="2021-10-01T14:36:00Z">
              <w:rPr>
                <w:rFonts w:eastAsia="나눔명조" w:hint="eastAsia"/>
                <w:szCs w:val="22"/>
              </w:rPr>
            </w:rPrChange>
          </w:rPr>
          <w:delText>경우를</w:delText>
        </w:r>
        <w:r w:rsidRPr="008534AE" w:rsidDel="008534AE">
          <w:rPr>
            <w:rFonts w:eastAsia="나눔명조"/>
            <w:sz w:val="20"/>
            <w:szCs w:val="22"/>
            <w:rPrChange w:id="4094" w:author="Park, Sanghoon" w:date="2021-10-01T14:36:00Z">
              <w:rPr>
                <w:rFonts w:eastAsia="나눔명조"/>
                <w:szCs w:val="22"/>
              </w:rPr>
            </w:rPrChange>
          </w:rPr>
          <w:delText xml:space="preserve"> </w:delText>
        </w:r>
        <w:r w:rsidRPr="008534AE" w:rsidDel="008534AE">
          <w:rPr>
            <w:rFonts w:eastAsia="나눔명조" w:hint="eastAsia"/>
            <w:sz w:val="20"/>
            <w:szCs w:val="22"/>
            <w:rPrChange w:id="4095" w:author="Park, Sanghoon" w:date="2021-10-01T14:36:00Z">
              <w:rPr>
                <w:rFonts w:eastAsia="나눔명조" w:hint="eastAsia"/>
                <w:szCs w:val="22"/>
              </w:rPr>
            </w:rPrChange>
          </w:rPr>
          <w:delText>고려하더라도</w:delText>
        </w:r>
        <w:r w:rsidRPr="008534AE" w:rsidDel="008534AE">
          <w:rPr>
            <w:rFonts w:eastAsia="나눔명조"/>
            <w:sz w:val="20"/>
            <w:szCs w:val="22"/>
            <w:rPrChange w:id="4096" w:author="Park, Sanghoon" w:date="2021-10-01T14:36:00Z">
              <w:rPr>
                <w:rFonts w:eastAsia="나눔명조"/>
                <w:szCs w:val="22"/>
              </w:rPr>
            </w:rPrChange>
          </w:rPr>
          <w:delText xml:space="preserve">, </w:delText>
        </w:r>
        <w:r w:rsidRPr="008534AE" w:rsidDel="008534AE">
          <w:rPr>
            <w:rFonts w:eastAsia="나눔명조" w:hint="eastAsia"/>
            <w:sz w:val="20"/>
            <w:szCs w:val="22"/>
            <w:rPrChange w:id="4097" w:author="Park, Sanghoon" w:date="2021-10-01T14:36:00Z">
              <w:rPr>
                <w:rFonts w:eastAsia="나눔명조" w:hint="eastAsia"/>
                <w:szCs w:val="22"/>
              </w:rPr>
            </w:rPrChange>
          </w:rPr>
          <w:delText>거래적</w:delText>
        </w:r>
        <w:r w:rsidRPr="008534AE" w:rsidDel="008534AE">
          <w:rPr>
            <w:rFonts w:eastAsia="나눔명조"/>
            <w:sz w:val="20"/>
            <w:szCs w:val="22"/>
            <w:rPrChange w:id="4098" w:author="Park, Sanghoon" w:date="2021-10-01T14:36:00Z">
              <w:rPr>
                <w:rFonts w:eastAsia="나눔명조"/>
                <w:szCs w:val="22"/>
              </w:rPr>
            </w:rPrChange>
          </w:rPr>
          <w:delText xml:space="preserve"> </w:delText>
        </w:r>
        <w:r w:rsidRPr="008534AE" w:rsidDel="008534AE">
          <w:rPr>
            <w:rFonts w:eastAsia="나눔명조" w:hint="eastAsia"/>
            <w:sz w:val="20"/>
            <w:szCs w:val="22"/>
            <w:rPrChange w:id="4099" w:author="Park, Sanghoon" w:date="2021-10-01T14:36:00Z">
              <w:rPr>
                <w:rFonts w:eastAsia="나눔명조" w:hint="eastAsia"/>
                <w:szCs w:val="22"/>
              </w:rPr>
            </w:rPrChange>
          </w:rPr>
          <w:delText>리더십과</w:delText>
        </w:r>
        <w:r w:rsidRPr="008534AE" w:rsidDel="008534AE">
          <w:rPr>
            <w:rFonts w:eastAsia="나눔명조"/>
            <w:sz w:val="20"/>
            <w:szCs w:val="22"/>
            <w:rPrChange w:id="4100" w:author="Park, Sanghoon" w:date="2021-10-01T14:36:00Z">
              <w:rPr>
                <w:rFonts w:eastAsia="나눔명조"/>
                <w:szCs w:val="22"/>
              </w:rPr>
            </w:rPrChange>
          </w:rPr>
          <w:delText xml:space="preserve"> </w:delText>
        </w:r>
        <w:r w:rsidRPr="008534AE" w:rsidDel="008534AE">
          <w:rPr>
            <w:rFonts w:eastAsia="나눔명조" w:hint="eastAsia"/>
            <w:sz w:val="20"/>
            <w:szCs w:val="22"/>
            <w:rPrChange w:id="4101" w:author="Park, Sanghoon" w:date="2021-10-01T14:36:00Z">
              <w:rPr>
                <w:rFonts w:eastAsia="나눔명조" w:hint="eastAsia"/>
                <w:szCs w:val="22"/>
              </w:rPr>
            </w:rPrChange>
          </w:rPr>
          <w:delText>변혁적</w:delText>
        </w:r>
        <w:r w:rsidRPr="008534AE" w:rsidDel="008534AE">
          <w:rPr>
            <w:rFonts w:eastAsia="나눔명조"/>
            <w:sz w:val="20"/>
            <w:szCs w:val="22"/>
            <w:rPrChange w:id="4102" w:author="Park, Sanghoon" w:date="2021-10-01T14:36:00Z">
              <w:rPr>
                <w:rFonts w:eastAsia="나눔명조"/>
                <w:szCs w:val="22"/>
              </w:rPr>
            </w:rPrChange>
          </w:rPr>
          <w:delText xml:space="preserve"> </w:delText>
        </w:r>
        <w:r w:rsidRPr="008534AE" w:rsidDel="008534AE">
          <w:rPr>
            <w:rFonts w:eastAsia="나눔명조" w:hint="eastAsia"/>
            <w:sz w:val="20"/>
            <w:szCs w:val="22"/>
            <w:rPrChange w:id="4103" w:author="Park, Sanghoon" w:date="2021-10-01T14:36:00Z">
              <w:rPr>
                <w:rFonts w:eastAsia="나눔명조" w:hint="eastAsia"/>
                <w:szCs w:val="22"/>
              </w:rPr>
            </w:rPrChange>
          </w:rPr>
          <w:delText>리더십은</w:delText>
        </w:r>
        <w:r w:rsidRPr="008534AE" w:rsidDel="008534AE">
          <w:rPr>
            <w:rFonts w:eastAsia="나눔명조"/>
            <w:sz w:val="20"/>
            <w:szCs w:val="22"/>
            <w:rPrChange w:id="4104" w:author="Park, Sanghoon" w:date="2021-10-01T14:36:00Z">
              <w:rPr>
                <w:rFonts w:eastAsia="나눔명조"/>
                <w:szCs w:val="22"/>
              </w:rPr>
            </w:rPrChange>
          </w:rPr>
          <w:delText xml:space="preserve"> </w:delText>
        </w:r>
        <w:r w:rsidRPr="008534AE" w:rsidDel="008534AE">
          <w:rPr>
            <w:rFonts w:eastAsia="나눔명조" w:hint="eastAsia"/>
            <w:sz w:val="20"/>
            <w:szCs w:val="22"/>
            <w:rPrChange w:id="4105" w:author="Park, Sanghoon" w:date="2021-10-01T14:36:00Z">
              <w:rPr>
                <w:rFonts w:eastAsia="나눔명조" w:hint="eastAsia"/>
                <w:szCs w:val="22"/>
              </w:rPr>
            </w:rPrChange>
          </w:rPr>
          <w:delText>각각</w:delText>
        </w:r>
        <w:r w:rsidRPr="008534AE" w:rsidDel="008534AE">
          <w:rPr>
            <w:rFonts w:eastAsia="나눔명조"/>
            <w:sz w:val="20"/>
            <w:szCs w:val="22"/>
            <w:rPrChange w:id="4106" w:author="Park, Sanghoon" w:date="2021-10-01T14:36:00Z">
              <w:rPr>
                <w:rFonts w:eastAsia="나눔명조"/>
                <w:szCs w:val="22"/>
              </w:rPr>
            </w:rPrChange>
          </w:rPr>
          <w:delText xml:space="preserve"> </w:delText>
        </w:r>
        <w:r w:rsidRPr="008534AE" w:rsidDel="008534AE">
          <w:rPr>
            <w:rFonts w:eastAsia="나눔명조" w:hint="eastAsia"/>
            <w:sz w:val="20"/>
            <w:szCs w:val="22"/>
            <w:rPrChange w:id="4107" w:author="Park, Sanghoon" w:date="2021-10-01T14:36:00Z">
              <w:rPr>
                <w:rFonts w:eastAsia="나눔명조" w:hint="eastAsia"/>
                <w:szCs w:val="22"/>
              </w:rPr>
            </w:rPrChange>
          </w:rPr>
          <w:delText>독립적으로</w:delText>
        </w:r>
        <w:r w:rsidRPr="008534AE" w:rsidDel="008534AE">
          <w:rPr>
            <w:rFonts w:eastAsia="나눔명조"/>
            <w:sz w:val="20"/>
            <w:szCs w:val="22"/>
            <w:rPrChange w:id="4108" w:author="Park, Sanghoon" w:date="2021-10-01T14:36:00Z">
              <w:rPr>
                <w:rFonts w:eastAsia="나눔명조"/>
                <w:szCs w:val="22"/>
              </w:rPr>
            </w:rPrChange>
          </w:rPr>
          <w:delText xml:space="preserve"> </w:delText>
        </w:r>
        <w:r w:rsidRPr="008534AE" w:rsidDel="008534AE">
          <w:rPr>
            <w:rFonts w:eastAsia="나눔명조" w:hint="eastAsia"/>
            <w:sz w:val="20"/>
            <w:szCs w:val="22"/>
            <w:rPrChange w:id="4109" w:author="Park, Sanghoon" w:date="2021-10-01T14:36:00Z">
              <w:rPr>
                <w:rFonts w:eastAsia="나눔명조" w:hint="eastAsia"/>
                <w:szCs w:val="22"/>
              </w:rPr>
            </w:rPrChange>
          </w:rPr>
          <w:delText>공공봉사동기에</w:delText>
        </w:r>
        <w:r w:rsidRPr="008534AE" w:rsidDel="008534AE">
          <w:rPr>
            <w:rFonts w:eastAsia="나눔명조"/>
            <w:sz w:val="20"/>
            <w:szCs w:val="22"/>
            <w:rPrChange w:id="4110" w:author="Park, Sanghoon" w:date="2021-10-01T14:36:00Z">
              <w:rPr>
                <w:rFonts w:eastAsia="나눔명조"/>
                <w:szCs w:val="22"/>
              </w:rPr>
            </w:rPrChange>
          </w:rPr>
          <w:delText xml:space="preserve"> </w:delText>
        </w:r>
        <w:r w:rsidRPr="008534AE" w:rsidDel="008534AE">
          <w:rPr>
            <w:rFonts w:eastAsia="나눔명조" w:hint="eastAsia"/>
            <w:sz w:val="20"/>
            <w:szCs w:val="22"/>
            <w:rPrChange w:id="4111" w:author="Park, Sanghoon" w:date="2021-10-01T14:36:00Z">
              <w:rPr>
                <w:rFonts w:eastAsia="나눔명조" w:hint="eastAsia"/>
                <w:szCs w:val="22"/>
              </w:rPr>
            </w:rPrChange>
          </w:rPr>
          <w:delText>대해</w:delText>
        </w:r>
        <w:r w:rsidRPr="008534AE" w:rsidDel="008534AE">
          <w:rPr>
            <w:rFonts w:eastAsia="나눔명조"/>
            <w:sz w:val="20"/>
            <w:szCs w:val="22"/>
            <w:rPrChange w:id="4112" w:author="Park, Sanghoon" w:date="2021-10-01T14:36:00Z">
              <w:rPr>
                <w:rFonts w:eastAsia="나눔명조"/>
                <w:szCs w:val="22"/>
              </w:rPr>
            </w:rPrChange>
          </w:rPr>
          <w:delText xml:space="preserve"> </w:delText>
        </w:r>
        <w:r w:rsidRPr="008534AE" w:rsidDel="008534AE">
          <w:rPr>
            <w:rFonts w:eastAsia="나눔명조" w:hint="eastAsia"/>
            <w:sz w:val="20"/>
            <w:szCs w:val="22"/>
            <w:rPrChange w:id="4113" w:author="Park, Sanghoon" w:date="2021-10-01T14:36:00Z">
              <w:rPr>
                <w:rFonts w:eastAsia="나눔명조" w:hint="eastAsia"/>
                <w:szCs w:val="22"/>
              </w:rPr>
            </w:rPrChange>
          </w:rPr>
          <w:delText>긍정적</w:delText>
        </w:r>
        <w:r w:rsidRPr="008534AE" w:rsidDel="008534AE">
          <w:rPr>
            <w:rFonts w:eastAsia="나눔명조"/>
            <w:sz w:val="20"/>
            <w:szCs w:val="22"/>
            <w:rPrChange w:id="4114" w:author="Park, Sanghoon" w:date="2021-10-01T14:36:00Z">
              <w:rPr>
                <w:rFonts w:eastAsia="나눔명조"/>
                <w:szCs w:val="22"/>
              </w:rPr>
            </w:rPrChange>
          </w:rPr>
          <w:delText xml:space="preserve"> </w:delText>
        </w:r>
        <w:r w:rsidRPr="008534AE" w:rsidDel="008534AE">
          <w:rPr>
            <w:rFonts w:eastAsia="나눔명조" w:hint="eastAsia"/>
            <w:sz w:val="20"/>
            <w:szCs w:val="22"/>
            <w:rPrChange w:id="4115" w:author="Park, Sanghoon" w:date="2021-10-01T14:36:00Z">
              <w:rPr>
                <w:rFonts w:eastAsia="나눔명조" w:hint="eastAsia"/>
                <w:szCs w:val="22"/>
              </w:rPr>
            </w:rPrChange>
          </w:rPr>
          <w:delText>효과를</w:delText>
        </w:r>
        <w:r w:rsidRPr="008534AE" w:rsidDel="008534AE">
          <w:rPr>
            <w:rFonts w:eastAsia="나눔명조"/>
            <w:sz w:val="20"/>
            <w:szCs w:val="22"/>
            <w:rPrChange w:id="4116" w:author="Park, Sanghoon" w:date="2021-10-01T14:36:00Z">
              <w:rPr>
                <w:rFonts w:eastAsia="나눔명조"/>
                <w:szCs w:val="22"/>
              </w:rPr>
            </w:rPrChange>
          </w:rPr>
          <w:delText xml:space="preserve"> </w:delText>
        </w:r>
        <w:r w:rsidRPr="008534AE" w:rsidDel="008534AE">
          <w:rPr>
            <w:rFonts w:eastAsia="나눔명조" w:hint="eastAsia"/>
            <w:sz w:val="20"/>
            <w:szCs w:val="22"/>
            <w:rPrChange w:id="4117" w:author="Park, Sanghoon" w:date="2021-10-01T14:36:00Z">
              <w:rPr>
                <w:rFonts w:eastAsia="나눔명조" w:hint="eastAsia"/>
                <w:szCs w:val="22"/>
              </w:rPr>
            </w:rPrChange>
          </w:rPr>
          <w:delText>가지고</w:delText>
        </w:r>
        <w:r w:rsidRPr="008534AE" w:rsidDel="008534AE">
          <w:rPr>
            <w:rFonts w:eastAsia="나눔명조"/>
            <w:sz w:val="20"/>
            <w:szCs w:val="22"/>
            <w:rPrChange w:id="4118" w:author="Park, Sanghoon" w:date="2021-10-01T14:36:00Z">
              <w:rPr>
                <w:rFonts w:eastAsia="나눔명조"/>
                <w:szCs w:val="22"/>
              </w:rPr>
            </w:rPrChange>
          </w:rPr>
          <w:delText xml:space="preserve"> </w:delText>
        </w:r>
        <w:r w:rsidRPr="008534AE" w:rsidDel="008534AE">
          <w:rPr>
            <w:rFonts w:eastAsia="나눔명조" w:hint="eastAsia"/>
            <w:sz w:val="20"/>
            <w:szCs w:val="22"/>
            <w:rPrChange w:id="4119" w:author="Park, Sanghoon" w:date="2021-10-01T14:36:00Z">
              <w:rPr>
                <w:rFonts w:eastAsia="나눔명조" w:hint="eastAsia"/>
                <w:szCs w:val="22"/>
              </w:rPr>
            </w:rPrChange>
          </w:rPr>
          <w:delText>있었으며</w:delText>
        </w:r>
        <w:r w:rsidRPr="008534AE" w:rsidDel="008534AE">
          <w:rPr>
            <w:rFonts w:eastAsia="나눔명조"/>
            <w:sz w:val="20"/>
            <w:szCs w:val="22"/>
            <w:rPrChange w:id="4120" w:author="Park, Sanghoon" w:date="2021-10-01T14:36:00Z">
              <w:rPr>
                <w:rFonts w:eastAsia="나눔명조"/>
                <w:szCs w:val="22"/>
              </w:rPr>
            </w:rPrChange>
          </w:rPr>
          <w:delText>, &lt;</w:delText>
        </w:r>
        <w:r w:rsidRPr="008534AE" w:rsidDel="008534AE">
          <w:rPr>
            <w:rFonts w:eastAsia="나눔명조" w:hint="eastAsia"/>
            <w:sz w:val="20"/>
            <w:szCs w:val="22"/>
            <w:rPrChange w:id="4121" w:author="Park, Sanghoon" w:date="2021-10-01T14:36:00Z">
              <w:rPr>
                <w:rFonts w:eastAsia="나눔명조" w:hint="eastAsia"/>
                <w:szCs w:val="22"/>
              </w:rPr>
            </w:rPrChange>
          </w:rPr>
          <w:delText>모델</w:delText>
        </w:r>
        <w:r w:rsidRPr="008534AE" w:rsidDel="008534AE">
          <w:rPr>
            <w:rFonts w:eastAsia="나눔명조"/>
            <w:sz w:val="20"/>
            <w:szCs w:val="22"/>
            <w:rPrChange w:id="4122" w:author="Park, Sanghoon" w:date="2021-10-01T14:36:00Z">
              <w:rPr>
                <w:rFonts w:eastAsia="나눔명조"/>
                <w:szCs w:val="22"/>
              </w:rPr>
            </w:rPrChange>
          </w:rPr>
          <w:delText xml:space="preserve"> 1&gt;</w:delText>
        </w:r>
        <w:r w:rsidRPr="008534AE" w:rsidDel="008534AE">
          <w:rPr>
            <w:rFonts w:eastAsia="나눔명조" w:hint="eastAsia"/>
            <w:sz w:val="20"/>
            <w:szCs w:val="22"/>
            <w:rPrChange w:id="4123" w:author="Park, Sanghoon" w:date="2021-10-01T14:36:00Z">
              <w:rPr>
                <w:rFonts w:eastAsia="나눔명조" w:hint="eastAsia"/>
                <w:szCs w:val="22"/>
              </w:rPr>
            </w:rPrChange>
          </w:rPr>
          <w:delText>에서</w:delText>
        </w:r>
        <w:r w:rsidRPr="008534AE" w:rsidDel="008534AE">
          <w:rPr>
            <w:rFonts w:eastAsia="나눔명조"/>
            <w:sz w:val="20"/>
            <w:szCs w:val="22"/>
            <w:rPrChange w:id="4124" w:author="Park, Sanghoon" w:date="2021-10-01T14:36:00Z">
              <w:rPr>
                <w:rFonts w:eastAsia="나눔명조"/>
                <w:szCs w:val="22"/>
              </w:rPr>
            </w:rPrChange>
          </w:rPr>
          <w:delText xml:space="preserve"> </w:delText>
        </w:r>
        <w:r w:rsidRPr="008534AE" w:rsidDel="008534AE">
          <w:rPr>
            <w:rFonts w:eastAsia="나눔명조" w:hint="eastAsia"/>
            <w:sz w:val="20"/>
            <w:szCs w:val="22"/>
            <w:rPrChange w:id="4125" w:author="Park, Sanghoon" w:date="2021-10-01T14:36:00Z">
              <w:rPr>
                <w:rFonts w:eastAsia="나눔명조" w:hint="eastAsia"/>
                <w:szCs w:val="22"/>
              </w:rPr>
            </w:rPrChange>
          </w:rPr>
          <w:delText>살펴볼</w:delText>
        </w:r>
        <w:r w:rsidRPr="008534AE" w:rsidDel="008534AE">
          <w:rPr>
            <w:rFonts w:eastAsia="나눔명조"/>
            <w:sz w:val="20"/>
            <w:szCs w:val="22"/>
            <w:rPrChange w:id="4126" w:author="Park, Sanghoon" w:date="2021-10-01T14:36:00Z">
              <w:rPr>
                <w:rFonts w:eastAsia="나눔명조"/>
                <w:szCs w:val="22"/>
              </w:rPr>
            </w:rPrChange>
          </w:rPr>
          <w:delText xml:space="preserve"> </w:delText>
        </w:r>
        <w:r w:rsidRPr="008534AE" w:rsidDel="008534AE">
          <w:rPr>
            <w:rFonts w:eastAsia="나눔명조" w:hint="eastAsia"/>
            <w:sz w:val="20"/>
            <w:szCs w:val="22"/>
            <w:rPrChange w:id="4127" w:author="Park, Sanghoon" w:date="2021-10-01T14:36:00Z">
              <w:rPr>
                <w:rFonts w:eastAsia="나눔명조" w:hint="eastAsia"/>
                <w:szCs w:val="22"/>
              </w:rPr>
            </w:rPrChange>
          </w:rPr>
          <w:delText>수</w:delText>
        </w:r>
        <w:r w:rsidRPr="008534AE" w:rsidDel="008534AE">
          <w:rPr>
            <w:rFonts w:eastAsia="나눔명조"/>
            <w:sz w:val="20"/>
            <w:szCs w:val="22"/>
            <w:rPrChange w:id="4128" w:author="Park, Sanghoon" w:date="2021-10-01T14:36:00Z">
              <w:rPr>
                <w:rFonts w:eastAsia="나눔명조"/>
                <w:szCs w:val="22"/>
              </w:rPr>
            </w:rPrChange>
          </w:rPr>
          <w:delText xml:space="preserve"> </w:delText>
        </w:r>
        <w:r w:rsidRPr="008534AE" w:rsidDel="008534AE">
          <w:rPr>
            <w:rFonts w:eastAsia="나눔명조" w:hint="eastAsia"/>
            <w:sz w:val="20"/>
            <w:szCs w:val="22"/>
            <w:rPrChange w:id="4129" w:author="Park, Sanghoon" w:date="2021-10-01T14:36:00Z">
              <w:rPr>
                <w:rFonts w:eastAsia="나눔명조" w:hint="eastAsia"/>
                <w:szCs w:val="22"/>
              </w:rPr>
            </w:rPrChange>
          </w:rPr>
          <w:delText>있듯이</w:delText>
        </w:r>
        <w:r w:rsidRPr="008534AE" w:rsidDel="008534AE">
          <w:rPr>
            <w:rFonts w:eastAsia="나눔명조"/>
            <w:sz w:val="20"/>
            <w:szCs w:val="22"/>
            <w:rPrChange w:id="4130" w:author="Park, Sanghoon" w:date="2021-10-01T14:36:00Z">
              <w:rPr>
                <w:rFonts w:eastAsia="나눔명조"/>
                <w:szCs w:val="22"/>
              </w:rPr>
            </w:rPrChange>
          </w:rPr>
          <w:delText xml:space="preserve"> </w:delText>
        </w:r>
        <w:r w:rsidRPr="008534AE" w:rsidDel="008534AE">
          <w:rPr>
            <w:rFonts w:eastAsia="나눔명조" w:hint="eastAsia"/>
            <w:sz w:val="20"/>
            <w:szCs w:val="22"/>
            <w:rPrChange w:id="4131" w:author="Park, Sanghoon" w:date="2021-10-01T14:36:00Z">
              <w:rPr>
                <w:rFonts w:eastAsia="나눔명조" w:hint="eastAsia"/>
                <w:szCs w:val="22"/>
              </w:rPr>
            </w:rPrChange>
          </w:rPr>
          <w:delText>두</w:delText>
        </w:r>
        <w:r w:rsidRPr="008534AE" w:rsidDel="008534AE">
          <w:rPr>
            <w:rFonts w:eastAsia="나눔명조"/>
            <w:sz w:val="20"/>
            <w:szCs w:val="22"/>
            <w:rPrChange w:id="4132" w:author="Park, Sanghoon" w:date="2021-10-01T14:36:00Z">
              <w:rPr>
                <w:rFonts w:eastAsia="나눔명조"/>
                <w:szCs w:val="22"/>
              </w:rPr>
            </w:rPrChange>
          </w:rPr>
          <w:delText xml:space="preserve"> </w:delText>
        </w:r>
        <w:r w:rsidRPr="008534AE" w:rsidDel="008534AE">
          <w:rPr>
            <w:rFonts w:eastAsia="나눔명조" w:hint="eastAsia"/>
            <w:sz w:val="20"/>
            <w:szCs w:val="22"/>
            <w:rPrChange w:id="4133" w:author="Park, Sanghoon" w:date="2021-10-01T14:36:00Z">
              <w:rPr>
                <w:rFonts w:eastAsia="나눔명조" w:hint="eastAsia"/>
                <w:szCs w:val="22"/>
              </w:rPr>
            </w:rPrChange>
          </w:rPr>
          <w:delText>리더십은</w:delText>
        </w:r>
        <w:r w:rsidRPr="008534AE" w:rsidDel="008534AE">
          <w:rPr>
            <w:rFonts w:eastAsia="나눔명조"/>
            <w:sz w:val="20"/>
            <w:szCs w:val="22"/>
            <w:rPrChange w:id="4134" w:author="Park, Sanghoon" w:date="2021-10-01T14:36:00Z">
              <w:rPr>
                <w:rFonts w:eastAsia="나눔명조"/>
                <w:szCs w:val="22"/>
              </w:rPr>
            </w:rPrChange>
          </w:rPr>
          <w:delText xml:space="preserve"> </w:delText>
        </w:r>
        <w:r w:rsidRPr="008534AE" w:rsidDel="008534AE">
          <w:rPr>
            <w:rFonts w:eastAsia="나눔명조" w:hint="eastAsia"/>
            <w:sz w:val="20"/>
            <w:szCs w:val="22"/>
            <w:rPrChange w:id="4135" w:author="Park, Sanghoon" w:date="2021-10-01T14:36:00Z">
              <w:rPr>
                <w:rFonts w:eastAsia="나눔명조" w:hint="eastAsia"/>
                <w:szCs w:val="22"/>
              </w:rPr>
            </w:rPrChange>
          </w:rPr>
          <w:delText>하나의</w:delText>
        </w:r>
        <w:r w:rsidRPr="008534AE" w:rsidDel="008534AE">
          <w:rPr>
            <w:rFonts w:eastAsia="나눔명조"/>
            <w:sz w:val="20"/>
            <w:szCs w:val="22"/>
            <w:rPrChange w:id="4136" w:author="Park, Sanghoon" w:date="2021-10-01T14:36:00Z">
              <w:rPr>
                <w:rFonts w:eastAsia="나눔명조"/>
                <w:szCs w:val="22"/>
              </w:rPr>
            </w:rPrChange>
          </w:rPr>
          <w:delText xml:space="preserve"> </w:delText>
        </w:r>
        <w:r w:rsidRPr="008534AE" w:rsidDel="008534AE">
          <w:rPr>
            <w:rFonts w:eastAsia="나눔명조" w:hint="eastAsia"/>
            <w:sz w:val="20"/>
            <w:szCs w:val="22"/>
            <w:rPrChange w:id="4137" w:author="Park, Sanghoon" w:date="2021-10-01T14:36:00Z">
              <w:rPr>
                <w:rFonts w:eastAsia="나눔명조" w:hint="eastAsia"/>
                <w:szCs w:val="22"/>
              </w:rPr>
            </w:rPrChange>
          </w:rPr>
          <w:delText>관료조직</w:delText>
        </w:r>
        <w:r w:rsidRPr="008534AE" w:rsidDel="008534AE">
          <w:rPr>
            <w:rFonts w:eastAsia="나눔명조"/>
            <w:sz w:val="20"/>
            <w:szCs w:val="22"/>
            <w:rPrChange w:id="4138" w:author="Park, Sanghoon" w:date="2021-10-01T14:36:00Z">
              <w:rPr>
                <w:rFonts w:eastAsia="나눔명조"/>
                <w:szCs w:val="22"/>
              </w:rPr>
            </w:rPrChange>
          </w:rPr>
          <w:delText xml:space="preserve"> </w:delText>
        </w:r>
        <w:r w:rsidRPr="008534AE" w:rsidDel="008534AE">
          <w:rPr>
            <w:rFonts w:eastAsia="나눔명조" w:hint="eastAsia"/>
            <w:sz w:val="20"/>
            <w:szCs w:val="22"/>
            <w:rPrChange w:id="4139" w:author="Park, Sanghoon" w:date="2021-10-01T14:36:00Z">
              <w:rPr>
                <w:rFonts w:eastAsia="나눔명조" w:hint="eastAsia"/>
                <w:szCs w:val="22"/>
              </w:rPr>
            </w:rPrChange>
          </w:rPr>
          <w:delText>내에서도</w:delText>
        </w:r>
        <w:r w:rsidRPr="008534AE" w:rsidDel="008534AE">
          <w:rPr>
            <w:rFonts w:eastAsia="나눔명조"/>
            <w:sz w:val="20"/>
            <w:szCs w:val="22"/>
            <w:rPrChange w:id="4140" w:author="Park, Sanghoon" w:date="2021-10-01T14:36:00Z">
              <w:rPr>
                <w:rFonts w:eastAsia="나눔명조"/>
                <w:szCs w:val="22"/>
              </w:rPr>
            </w:rPrChange>
          </w:rPr>
          <w:delText xml:space="preserve"> </w:delText>
        </w:r>
        <w:r w:rsidRPr="008534AE" w:rsidDel="008534AE">
          <w:rPr>
            <w:rFonts w:eastAsia="나눔명조" w:hint="eastAsia"/>
            <w:sz w:val="20"/>
            <w:szCs w:val="22"/>
            <w:rPrChange w:id="4141" w:author="Park, Sanghoon" w:date="2021-10-01T14:36:00Z">
              <w:rPr>
                <w:rFonts w:eastAsia="나눔명조" w:hint="eastAsia"/>
                <w:szCs w:val="22"/>
              </w:rPr>
            </w:rPrChange>
          </w:rPr>
          <w:delText>서로의</w:delText>
        </w:r>
        <w:r w:rsidRPr="008534AE" w:rsidDel="008534AE">
          <w:rPr>
            <w:rFonts w:eastAsia="나눔명조"/>
            <w:sz w:val="20"/>
            <w:szCs w:val="22"/>
            <w:rPrChange w:id="4142" w:author="Park, Sanghoon" w:date="2021-10-01T14:36:00Z">
              <w:rPr>
                <w:rFonts w:eastAsia="나눔명조"/>
                <w:szCs w:val="22"/>
              </w:rPr>
            </w:rPrChange>
          </w:rPr>
          <w:delText xml:space="preserve"> </w:delText>
        </w:r>
        <w:r w:rsidRPr="008534AE" w:rsidDel="008534AE">
          <w:rPr>
            <w:rFonts w:eastAsia="나눔명조" w:hint="eastAsia"/>
            <w:sz w:val="20"/>
            <w:szCs w:val="22"/>
            <w:rPrChange w:id="4143" w:author="Park, Sanghoon" w:date="2021-10-01T14:36:00Z">
              <w:rPr>
                <w:rFonts w:eastAsia="나눔명조" w:hint="eastAsia"/>
                <w:szCs w:val="22"/>
              </w:rPr>
            </w:rPrChange>
          </w:rPr>
          <w:delText>조건을</w:delText>
        </w:r>
        <w:r w:rsidRPr="008534AE" w:rsidDel="008534AE">
          <w:rPr>
            <w:rFonts w:eastAsia="나눔명조"/>
            <w:sz w:val="20"/>
            <w:szCs w:val="22"/>
            <w:rPrChange w:id="4144" w:author="Park, Sanghoon" w:date="2021-10-01T14:36:00Z">
              <w:rPr>
                <w:rFonts w:eastAsia="나눔명조"/>
                <w:szCs w:val="22"/>
              </w:rPr>
            </w:rPrChange>
          </w:rPr>
          <w:delText xml:space="preserve"> </w:delText>
        </w:r>
        <w:r w:rsidRPr="008534AE" w:rsidDel="008534AE">
          <w:rPr>
            <w:rFonts w:eastAsia="나눔명조" w:hint="eastAsia"/>
            <w:sz w:val="20"/>
            <w:szCs w:val="22"/>
            <w:rPrChange w:id="4145" w:author="Park, Sanghoon" w:date="2021-10-01T14:36:00Z">
              <w:rPr>
                <w:rFonts w:eastAsia="나눔명조" w:hint="eastAsia"/>
                <w:szCs w:val="22"/>
              </w:rPr>
            </w:rPrChange>
          </w:rPr>
          <w:delText>일정하게</w:delText>
        </w:r>
        <w:r w:rsidRPr="008534AE" w:rsidDel="008534AE">
          <w:rPr>
            <w:rFonts w:eastAsia="나눔명조"/>
            <w:sz w:val="20"/>
            <w:szCs w:val="22"/>
            <w:rPrChange w:id="4146" w:author="Park, Sanghoon" w:date="2021-10-01T14:36:00Z">
              <w:rPr>
                <w:rFonts w:eastAsia="나눔명조"/>
                <w:szCs w:val="22"/>
              </w:rPr>
            </w:rPrChange>
          </w:rPr>
          <w:delText xml:space="preserve"> </w:delText>
        </w:r>
        <w:r w:rsidRPr="008534AE" w:rsidDel="008534AE">
          <w:rPr>
            <w:rFonts w:eastAsia="나눔명조" w:hint="eastAsia"/>
            <w:sz w:val="20"/>
            <w:szCs w:val="22"/>
            <w:rPrChange w:id="4147" w:author="Park, Sanghoon" w:date="2021-10-01T14:36:00Z">
              <w:rPr>
                <w:rFonts w:eastAsia="나눔명조" w:hint="eastAsia"/>
                <w:szCs w:val="22"/>
              </w:rPr>
            </w:rPrChange>
          </w:rPr>
          <w:delText>통제하였을</w:delText>
        </w:r>
        <w:r w:rsidRPr="008534AE" w:rsidDel="008534AE">
          <w:rPr>
            <w:rFonts w:eastAsia="나눔명조"/>
            <w:sz w:val="20"/>
            <w:szCs w:val="22"/>
            <w:rPrChange w:id="4148" w:author="Park, Sanghoon" w:date="2021-10-01T14:36:00Z">
              <w:rPr>
                <w:rFonts w:eastAsia="나눔명조"/>
                <w:szCs w:val="22"/>
              </w:rPr>
            </w:rPrChange>
          </w:rPr>
          <w:delText xml:space="preserve"> </w:delText>
        </w:r>
        <w:r w:rsidRPr="008534AE" w:rsidDel="008534AE">
          <w:rPr>
            <w:rFonts w:eastAsia="나눔명조" w:hint="eastAsia"/>
            <w:sz w:val="20"/>
            <w:szCs w:val="22"/>
            <w:rPrChange w:id="4149" w:author="Park, Sanghoon" w:date="2021-10-01T14:36:00Z">
              <w:rPr>
                <w:rFonts w:eastAsia="나눔명조" w:hint="eastAsia"/>
                <w:szCs w:val="22"/>
              </w:rPr>
            </w:rPrChange>
          </w:rPr>
          <w:delText>때에도</w:delText>
        </w:r>
        <w:r w:rsidRPr="008534AE" w:rsidDel="008534AE">
          <w:rPr>
            <w:rFonts w:eastAsia="나눔명조"/>
            <w:sz w:val="20"/>
            <w:szCs w:val="22"/>
            <w:rPrChange w:id="4150" w:author="Park, Sanghoon" w:date="2021-10-01T14:36:00Z">
              <w:rPr>
                <w:rFonts w:eastAsia="나눔명조"/>
                <w:szCs w:val="22"/>
              </w:rPr>
            </w:rPrChange>
          </w:rPr>
          <w:delText xml:space="preserve"> </w:delText>
        </w:r>
        <w:r w:rsidRPr="008534AE" w:rsidDel="008534AE">
          <w:rPr>
            <w:rFonts w:eastAsia="나눔명조" w:hint="eastAsia"/>
            <w:sz w:val="20"/>
            <w:szCs w:val="22"/>
            <w:rPrChange w:id="4151" w:author="Park, Sanghoon" w:date="2021-10-01T14:36:00Z">
              <w:rPr>
                <w:rFonts w:eastAsia="나눔명조" w:hint="eastAsia"/>
                <w:szCs w:val="22"/>
              </w:rPr>
            </w:rPrChange>
          </w:rPr>
          <w:delText>공공봉사동기에</w:delText>
        </w:r>
        <w:r w:rsidRPr="008534AE" w:rsidDel="008534AE">
          <w:rPr>
            <w:rFonts w:eastAsia="나눔명조"/>
            <w:sz w:val="20"/>
            <w:szCs w:val="22"/>
            <w:rPrChange w:id="4152" w:author="Park, Sanghoon" w:date="2021-10-01T14:36:00Z">
              <w:rPr>
                <w:rFonts w:eastAsia="나눔명조"/>
                <w:szCs w:val="22"/>
              </w:rPr>
            </w:rPrChange>
          </w:rPr>
          <w:delText xml:space="preserve"> </w:delText>
        </w:r>
        <w:r w:rsidRPr="008534AE" w:rsidDel="008534AE">
          <w:rPr>
            <w:rFonts w:eastAsia="나눔명조" w:hint="eastAsia"/>
            <w:sz w:val="20"/>
            <w:szCs w:val="22"/>
            <w:rPrChange w:id="4153" w:author="Park, Sanghoon" w:date="2021-10-01T14:36:00Z">
              <w:rPr>
                <w:rFonts w:eastAsia="나눔명조" w:hint="eastAsia"/>
                <w:szCs w:val="22"/>
              </w:rPr>
            </w:rPrChange>
          </w:rPr>
          <w:delText>통계적으로</w:delText>
        </w:r>
        <w:r w:rsidRPr="008534AE" w:rsidDel="008534AE">
          <w:rPr>
            <w:rFonts w:eastAsia="나눔명조"/>
            <w:sz w:val="20"/>
            <w:szCs w:val="22"/>
            <w:rPrChange w:id="4154" w:author="Park, Sanghoon" w:date="2021-10-01T14:36:00Z">
              <w:rPr>
                <w:rFonts w:eastAsia="나눔명조"/>
                <w:szCs w:val="22"/>
              </w:rPr>
            </w:rPrChange>
          </w:rPr>
          <w:delText xml:space="preserve"> </w:delText>
        </w:r>
        <w:r w:rsidRPr="008534AE" w:rsidDel="008534AE">
          <w:rPr>
            <w:rFonts w:eastAsia="나눔명조" w:hint="eastAsia"/>
            <w:sz w:val="20"/>
            <w:szCs w:val="22"/>
            <w:rPrChange w:id="4155" w:author="Park, Sanghoon" w:date="2021-10-01T14:36:00Z">
              <w:rPr>
                <w:rFonts w:eastAsia="나눔명조" w:hint="eastAsia"/>
                <w:szCs w:val="22"/>
              </w:rPr>
            </w:rPrChange>
          </w:rPr>
          <w:delText>유의미한</w:delText>
        </w:r>
        <w:r w:rsidRPr="008534AE" w:rsidDel="008534AE">
          <w:rPr>
            <w:rFonts w:eastAsia="나눔명조"/>
            <w:sz w:val="20"/>
            <w:szCs w:val="22"/>
            <w:rPrChange w:id="4156" w:author="Park, Sanghoon" w:date="2021-10-01T14:36:00Z">
              <w:rPr>
                <w:rFonts w:eastAsia="나눔명조"/>
                <w:szCs w:val="22"/>
              </w:rPr>
            </w:rPrChange>
          </w:rPr>
          <w:delText xml:space="preserve"> </w:delText>
        </w:r>
        <w:r w:rsidRPr="008534AE" w:rsidDel="008534AE">
          <w:rPr>
            <w:rFonts w:eastAsia="나눔명조" w:hint="eastAsia"/>
            <w:sz w:val="20"/>
            <w:szCs w:val="22"/>
            <w:rPrChange w:id="4157" w:author="Park, Sanghoon" w:date="2021-10-01T14:36:00Z">
              <w:rPr>
                <w:rFonts w:eastAsia="나눔명조" w:hint="eastAsia"/>
                <w:szCs w:val="22"/>
              </w:rPr>
            </w:rPrChange>
          </w:rPr>
          <w:delText>관계를</w:delText>
        </w:r>
        <w:r w:rsidRPr="008534AE" w:rsidDel="008534AE">
          <w:rPr>
            <w:rFonts w:eastAsia="나눔명조"/>
            <w:sz w:val="20"/>
            <w:szCs w:val="22"/>
            <w:rPrChange w:id="4158" w:author="Park, Sanghoon" w:date="2021-10-01T14:36:00Z">
              <w:rPr>
                <w:rFonts w:eastAsia="나눔명조"/>
                <w:szCs w:val="22"/>
              </w:rPr>
            </w:rPrChange>
          </w:rPr>
          <w:delText xml:space="preserve"> </w:delText>
        </w:r>
        <w:r w:rsidRPr="008534AE" w:rsidDel="008534AE">
          <w:rPr>
            <w:rFonts w:eastAsia="나눔명조" w:hint="eastAsia"/>
            <w:sz w:val="20"/>
            <w:szCs w:val="22"/>
            <w:rPrChange w:id="4159" w:author="Park, Sanghoon" w:date="2021-10-01T14:36:00Z">
              <w:rPr>
                <w:rFonts w:eastAsia="나눔명조" w:hint="eastAsia"/>
                <w:szCs w:val="22"/>
              </w:rPr>
            </w:rPrChange>
          </w:rPr>
          <w:delText>가지는</w:delText>
        </w:r>
        <w:r w:rsidRPr="008534AE" w:rsidDel="008534AE">
          <w:rPr>
            <w:rFonts w:eastAsia="나눔명조"/>
            <w:sz w:val="20"/>
            <w:szCs w:val="22"/>
            <w:rPrChange w:id="4160" w:author="Park, Sanghoon" w:date="2021-10-01T14:36:00Z">
              <w:rPr>
                <w:rFonts w:eastAsia="나눔명조"/>
                <w:szCs w:val="22"/>
              </w:rPr>
            </w:rPrChange>
          </w:rPr>
          <w:delText xml:space="preserve"> </w:delText>
        </w:r>
        <w:r w:rsidRPr="008534AE" w:rsidDel="008534AE">
          <w:rPr>
            <w:rFonts w:eastAsia="나눔명조" w:hint="eastAsia"/>
            <w:sz w:val="20"/>
            <w:szCs w:val="22"/>
            <w:rPrChange w:id="4161" w:author="Park, Sanghoon" w:date="2021-10-01T14:36:00Z">
              <w:rPr>
                <w:rFonts w:eastAsia="나눔명조" w:hint="eastAsia"/>
                <w:szCs w:val="22"/>
              </w:rPr>
            </w:rPrChange>
          </w:rPr>
          <w:delText>것을</w:delText>
        </w:r>
        <w:r w:rsidRPr="008534AE" w:rsidDel="008534AE">
          <w:rPr>
            <w:rFonts w:eastAsia="나눔명조"/>
            <w:sz w:val="20"/>
            <w:szCs w:val="22"/>
            <w:rPrChange w:id="4162" w:author="Park, Sanghoon" w:date="2021-10-01T14:36:00Z">
              <w:rPr>
                <w:rFonts w:eastAsia="나눔명조"/>
                <w:szCs w:val="22"/>
              </w:rPr>
            </w:rPrChange>
          </w:rPr>
          <w:delText xml:space="preserve"> </w:delText>
        </w:r>
        <w:r w:rsidRPr="008534AE" w:rsidDel="008534AE">
          <w:rPr>
            <w:rFonts w:eastAsia="나눔명조" w:hint="eastAsia"/>
            <w:sz w:val="20"/>
            <w:szCs w:val="22"/>
            <w:rPrChange w:id="4163" w:author="Park, Sanghoon" w:date="2021-10-01T14:36:00Z">
              <w:rPr>
                <w:rFonts w:eastAsia="나눔명조" w:hint="eastAsia"/>
                <w:szCs w:val="22"/>
              </w:rPr>
            </w:rPrChange>
          </w:rPr>
          <w:delText>확인할</w:delText>
        </w:r>
        <w:r w:rsidRPr="008534AE" w:rsidDel="008534AE">
          <w:rPr>
            <w:rFonts w:eastAsia="나눔명조"/>
            <w:sz w:val="20"/>
            <w:szCs w:val="22"/>
            <w:rPrChange w:id="4164" w:author="Park, Sanghoon" w:date="2021-10-01T14:36:00Z">
              <w:rPr>
                <w:rFonts w:eastAsia="나눔명조"/>
                <w:szCs w:val="22"/>
              </w:rPr>
            </w:rPrChange>
          </w:rPr>
          <w:delText xml:space="preserve"> </w:delText>
        </w:r>
        <w:r w:rsidRPr="008534AE" w:rsidDel="008534AE">
          <w:rPr>
            <w:rFonts w:eastAsia="나눔명조" w:hint="eastAsia"/>
            <w:sz w:val="20"/>
            <w:szCs w:val="22"/>
            <w:rPrChange w:id="4165" w:author="Park, Sanghoon" w:date="2021-10-01T14:36:00Z">
              <w:rPr>
                <w:rFonts w:eastAsia="나눔명조" w:hint="eastAsia"/>
                <w:szCs w:val="22"/>
              </w:rPr>
            </w:rPrChange>
          </w:rPr>
          <w:delText>수</w:delText>
        </w:r>
        <w:r w:rsidRPr="008534AE" w:rsidDel="008534AE">
          <w:rPr>
            <w:rFonts w:eastAsia="나눔명조"/>
            <w:sz w:val="20"/>
            <w:szCs w:val="22"/>
            <w:rPrChange w:id="4166" w:author="Park, Sanghoon" w:date="2021-10-01T14:36:00Z">
              <w:rPr>
                <w:rFonts w:eastAsia="나눔명조"/>
                <w:szCs w:val="22"/>
              </w:rPr>
            </w:rPrChange>
          </w:rPr>
          <w:delText xml:space="preserve"> </w:delText>
        </w:r>
        <w:r w:rsidRPr="008534AE" w:rsidDel="008534AE">
          <w:rPr>
            <w:rFonts w:eastAsia="나눔명조" w:hint="eastAsia"/>
            <w:sz w:val="20"/>
            <w:szCs w:val="22"/>
            <w:rPrChange w:id="4167" w:author="Park, Sanghoon" w:date="2021-10-01T14:36:00Z">
              <w:rPr>
                <w:rFonts w:eastAsia="나눔명조" w:hint="eastAsia"/>
                <w:szCs w:val="22"/>
              </w:rPr>
            </w:rPrChange>
          </w:rPr>
          <w:delText>있다</w:delText>
        </w:r>
        <w:r w:rsidRPr="008534AE" w:rsidDel="008534AE">
          <w:rPr>
            <w:rFonts w:eastAsia="나눔명조"/>
            <w:sz w:val="20"/>
            <w:szCs w:val="22"/>
            <w:rPrChange w:id="4168" w:author="Park, Sanghoon" w:date="2021-10-01T14:36:00Z">
              <w:rPr>
                <w:rFonts w:eastAsia="나눔명조"/>
                <w:szCs w:val="22"/>
              </w:rPr>
            </w:rPrChange>
          </w:rPr>
          <w:delText xml:space="preserve">. </w:delText>
        </w:r>
        <w:r w:rsidRPr="008534AE" w:rsidDel="008534AE">
          <w:rPr>
            <w:rFonts w:eastAsia="나눔명조" w:hint="eastAsia"/>
            <w:sz w:val="20"/>
            <w:szCs w:val="22"/>
            <w:rPrChange w:id="4169" w:author="Park, Sanghoon" w:date="2021-10-01T14:36:00Z">
              <w:rPr>
                <w:rFonts w:eastAsia="나눔명조" w:hint="eastAsia"/>
                <w:szCs w:val="22"/>
              </w:rPr>
            </w:rPrChange>
          </w:rPr>
          <w:delText>즉</w:delText>
        </w:r>
        <w:r w:rsidRPr="008534AE" w:rsidDel="008534AE">
          <w:rPr>
            <w:rFonts w:eastAsia="나눔명조"/>
            <w:sz w:val="20"/>
            <w:szCs w:val="22"/>
            <w:rPrChange w:id="4170" w:author="Park, Sanghoon" w:date="2021-10-01T14:36:00Z">
              <w:rPr>
                <w:rFonts w:eastAsia="나눔명조"/>
                <w:szCs w:val="22"/>
              </w:rPr>
            </w:rPrChange>
          </w:rPr>
          <w:delText xml:space="preserve">, </w:delText>
        </w:r>
        <w:r w:rsidRPr="008534AE" w:rsidDel="008534AE">
          <w:rPr>
            <w:rFonts w:eastAsia="나눔명조" w:hint="eastAsia"/>
            <w:sz w:val="20"/>
            <w:szCs w:val="22"/>
            <w:rPrChange w:id="4171" w:author="Park, Sanghoon" w:date="2021-10-01T14:36:00Z">
              <w:rPr>
                <w:rFonts w:eastAsia="나눔명조" w:hint="eastAsia"/>
                <w:szCs w:val="22"/>
              </w:rPr>
            </w:rPrChange>
          </w:rPr>
          <w:delText>리더십이</w:delText>
        </w:r>
        <w:r w:rsidRPr="008534AE" w:rsidDel="008534AE">
          <w:rPr>
            <w:rFonts w:eastAsia="나눔명조"/>
            <w:sz w:val="20"/>
            <w:szCs w:val="22"/>
            <w:rPrChange w:id="4172" w:author="Park, Sanghoon" w:date="2021-10-01T14:36:00Z">
              <w:rPr>
                <w:rFonts w:eastAsia="나눔명조"/>
                <w:szCs w:val="22"/>
              </w:rPr>
            </w:rPrChange>
          </w:rPr>
          <w:delText xml:space="preserve"> </w:delText>
        </w:r>
        <w:r w:rsidRPr="008534AE" w:rsidDel="008534AE">
          <w:rPr>
            <w:rFonts w:eastAsia="나눔명조" w:hint="eastAsia"/>
            <w:sz w:val="20"/>
            <w:szCs w:val="22"/>
            <w:rPrChange w:id="4173" w:author="Park, Sanghoon" w:date="2021-10-01T14:36:00Z">
              <w:rPr>
                <w:rFonts w:eastAsia="나눔명조" w:hint="eastAsia"/>
                <w:szCs w:val="22"/>
              </w:rPr>
            </w:rPrChange>
          </w:rPr>
          <w:delText>공공봉사동기를</w:delText>
        </w:r>
        <w:r w:rsidRPr="008534AE" w:rsidDel="008534AE">
          <w:rPr>
            <w:rFonts w:eastAsia="나눔명조"/>
            <w:sz w:val="20"/>
            <w:szCs w:val="22"/>
            <w:rPrChange w:id="4174" w:author="Park, Sanghoon" w:date="2021-10-01T14:36:00Z">
              <w:rPr>
                <w:rFonts w:eastAsia="나눔명조"/>
                <w:szCs w:val="22"/>
              </w:rPr>
            </w:rPrChange>
          </w:rPr>
          <w:delText xml:space="preserve"> </w:delText>
        </w:r>
        <w:r w:rsidRPr="008534AE" w:rsidDel="008534AE">
          <w:rPr>
            <w:rFonts w:eastAsia="나눔명조" w:hint="eastAsia"/>
            <w:sz w:val="20"/>
            <w:szCs w:val="22"/>
            <w:rPrChange w:id="4175" w:author="Park, Sanghoon" w:date="2021-10-01T14:36:00Z">
              <w:rPr>
                <w:rFonts w:eastAsia="나눔명조" w:hint="eastAsia"/>
                <w:szCs w:val="22"/>
              </w:rPr>
            </w:rPrChange>
          </w:rPr>
          <w:delText>견인하는</w:delText>
        </w:r>
        <w:r w:rsidRPr="008534AE" w:rsidDel="008534AE">
          <w:rPr>
            <w:rFonts w:eastAsia="나눔명조"/>
            <w:sz w:val="20"/>
            <w:szCs w:val="22"/>
            <w:rPrChange w:id="4176" w:author="Park, Sanghoon" w:date="2021-10-01T14:36:00Z">
              <w:rPr>
                <w:rFonts w:eastAsia="나눔명조"/>
                <w:szCs w:val="22"/>
              </w:rPr>
            </w:rPrChange>
          </w:rPr>
          <w:delText xml:space="preserve"> </w:delText>
        </w:r>
        <w:r w:rsidRPr="008534AE" w:rsidDel="008534AE">
          <w:rPr>
            <w:rFonts w:eastAsia="나눔명조" w:hint="eastAsia"/>
            <w:sz w:val="20"/>
            <w:szCs w:val="22"/>
            <w:rPrChange w:id="4177" w:author="Park, Sanghoon" w:date="2021-10-01T14:36:00Z">
              <w:rPr>
                <w:rFonts w:eastAsia="나눔명조" w:hint="eastAsia"/>
                <w:szCs w:val="22"/>
              </w:rPr>
            </w:rPrChange>
          </w:rPr>
          <w:delText>주요한</w:delText>
        </w:r>
        <w:r w:rsidRPr="008534AE" w:rsidDel="008534AE">
          <w:rPr>
            <w:rFonts w:eastAsia="나눔명조"/>
            <w:sz w:val="20"/>
            <w:szCs w:val="22"/>
            <w:rPrChange w:id="4178" w:author="Park, Sanghoon" w:date="2021-10-01T14:36:00Z">
              <w:rPr>
                <w:rFonts w:eastAsia="나눔명조"/>
                <w:szCs w:val="22"/>
              </w:rPr>
            </w:rPrChange>
          </w:rPr>
          <w:delText xml:space="preserve"> </w:delText>
        </w:r>
        <w:r w:rsidRPr="008534AE" w:rsidDel="008534AE">
          <w:rPr>
            <w:rFonts w:eastAsia="나눔명조" w:hint="eastAsia"/>
            <w:sz w:val="20"/>
            <w:szCs w:val="22"/>
            <w:rPrChange w:id="4179" w:author="Park, Sanghoon" w:date="2021-10-01T14:36:00Z">
              <w:rPr>
                <w:rFonts w:eastAsia="나눔명조" w:hint="eastAsia"/>
                <w:szCs w:val="22"/>
              </w:rPr>
            </w:rPrChange>
          </w:rPr>
          <w:delText>결정요인일</w:delText>
        </w:r>
        <w:r w:rsidRPr="008534AE" w:rsidDel="008534AE">
          <w:rPr>
            <w:rFonts w:eastAsia="나눔명조"/>
            <w:sz w:val="20"/>
            <w:szCs w:val="22"/>
            <w:rPrChange w:id="4180" w:author="Park, Sanghoon" w:date="2021-10-01T14:36:00Z">
              <w:rPr>
                <w:rFonts w:eastAsia="나눔명조"/>
                <w:szCs w:val="22"/>
              </w:rPr>
            </w:rPrChange>
          </w:rPr>
          <w:delText xml:space="preserve"> </w:delText>
        </w:r>
        <w:r w:rsidRPr="008534AE" w:rsidDel="008534AE">
          <w:rPr>
            <w:rFonts w:eastAsia="나눔명조" w:hint="eastAsia"/>
            <w:sz w:val="20"/>
            <w:szCs w:val="22"/>
            <w:rPrChange w:id="4181" w:author="Park, Sanghoon" w:date="2021-10-01T14:36:00Z">
              <w:rPr>
                <w:rFonts w:eastAsia="나눔명조" w:hint="eastAsia"/>
                <w:szCs w:val="22"/>
              </w:rPr>
            </w:rPrChange>
          </w:rPr>
          <w:delText>수</w:delText>
        </w:r>
        <w:r w:rsidRPr="008534AE" w:rsidDel="008534AE">
          <w:rPr>
            <w:rFonts w:eastAsia="나눔명조"/>
            <w:sz w:val="20"/>
            <w:szCs w:val="22"/>
            <w:rPrChange w:id="4182" w:author="Park, Sanghoon" w:date="2021-10-01T14:36:00Z">
              <w:rPr>
                <w:rFonts w:eastAsia="나눔명조"/>
                <w:szCs w:val="22"/>
              </w:rPr>
            </w:rPrChange>
          </w:rPr>
          <w:delText xml:space="preserve"> </w:delText>
        </w:r>
        <w:r w:rsidRPr="008534AE" w:rsidDel="008534AE">
          <w:rPr>
            <w:rFonts w:eastAsia="나눔명조" w:hint="eastAsia"/>
            <w:sz w:val="20"/>
            <w:szCs w:val="22"/>
            <w:rPrChange w:id="4183" w:author="Park, Sanghoon" w:date="2021-10-01T14:36:00Z">
              <w:rPr>
                <w:rFonts w:eastAsia="나눔명조" w:hint="eastAsia"/>
                <w:szCs w:val="22"/>
              </w:rPr>
            </w:rPrChange>
          </w:rPr>
          <w:delText>있다는</w:delText>
        </w:r>
        <w:r w:rsidRPr="008534AE" w:rsidDel="008534AE">
          <w:rPr>
            <w:rFonts w:eastAsia="나눔명조"/>
            <w:sz w:val="20"/>
            <w:szCs w:val="22"/>
            <w:rPrChange w:id="4184" w:author="Park, Sanghoon" w:date="2021-10-01T14:36:00Z">
              <w:rPr>
                <w:rFonts w:eastAsia="나눔명조"/>
                <w:szCs w:val="22"/>
              </w:rPr>
            </w:rPrChange>
          </w:rPr>
          <w:delText xml:space="preserve"> </w:delText>
        </w:r>
        <w:r w:rsidRPr="008534AE" w:rsidDel="008534AE">
          <w:rPr>
            <w:rFonts w:eastAsia="나눔명조" w:hint="eastAsia"/>
            <w:sz w:val="20"/>
            <w:szCs w:val="22"/>
            <w:rPrChange w:id="4185" w:author="Park, Sanghoon" w:date="2021-10-01T14:36:00Z">
              <w:rPr>
                <w:rFonts w:eastAsia="나눔명조" w:hint="eastAsia"/>
                <w:szCs w:val="22"/>
              </w:rPr>
            </w:rPrChange>
          </w:rPr>
          <w:delText>선행연구들의</w:delText>
        </w:r>
        <w:r w:rsidRPr="008534AE" w:rsidDel="008534AE">
          <w:rPr>
            <w:rFonts w:eastAsia="나눔명조"/>
            <w:sz w:val="20"/>
            <w:szCs w:val="22"/>
            <w:rPrChange w:id="4186" w:author="Park, Sanghoon" w:date="2021-10-01T14:36:00Z">
              <w:rPr>
                <w:rFonts w:eastAsia="나눔명조"/>
                <w:szCs w:val="22"/>
              </w:rPr>
            </w:rPrChange>
          </w:rPr>
          <w:delText xml:space="preserve"> </w:delText>
        </w:r>
        <w:r w:rsidRPr="008534AE" w:rsidDel="008534AE">
          <w:rPr>
            <w:rFonts w:eastAsia="나눔명조" w:hint="eastAsia"/>
            <w:sz w:val="20"/>
            <w:szCs w:val="22"/>
            <w:rPrChange w:id="4187" w:author="Park, Sanghoon" w:date="2021-10-01T14:36:00Z">
              <w:rPr>
                <w:rFonts w:eastAsia="나눔명조" w:hint="eastAsia"/>
                <w:szCs w:val="22"/>
              </w:rPr>
            </w:rPrChange>
          </w:rPr>
          <w:delText>이론적</w:delText>
        </w:r>
        <w:r w:rsidRPr="008534AE" w:rsidDel="008534AE">
          <w:rPr>
            <w:rFonts w:eastAsia="나눔명조"/>
            <w:sz w:val="20"/>
            <w:szCs w:val="22"/>
            <w:rPrChange w:id="4188" w:author="Park, Sanghoon" w:date="2021-10-01T14:36:00Z">
              <w:rPr>
                <w:rFonts w:eastAsia="나눔명조"/>
                <w:szCs w:val="22"/>
              </w:rPr>
            </w:rPrChange>
          </w:rPr>
          <w:delText xml:space="preserve"> </w:delText>
        </w:r>
        <w:r w:rsidRPr="008534AE" w:rsidDel="008534AE">
          <w:rPr>
            <w:rFonts w:eastAsia="나눔명조" w:hint="eastAsia"/>
            <w:sz w:val="20"/>
            <w:szCs w:val="22"/>
            <w:rPrChange w:id="4189" w:author="Park, Sanghoon" w:date="2021-10-01T14:36:00Z">
              <w:rPr>
                <w:rFonts w:eastAsia="나눔명조" w:hint="eastAsia"/>
                <w:szCs w:val="22"/>
              </w:rPr>
            </w:rPrChange>
          </w:rPr>
          <w:delText>기대와</w:delText>
        </w:r>
        <w:r w:rsidRPr="008534AE" w:rsidDel="008534AE">
          <w:rPr>
            <w:rFonts w:eastAsia="나눔명조"/>
            <w:sz w:val="20"/>
            <w:szCs w:val="22"/>
            <w:rPrChange w:id="4190" w:author="Park, Sanghoon" w:date="2021-10-01T14:36:00Z">
              <w:rPr>
                <w:rFonts w:eastAsia="나눔명조"/>
                <w:szCs w:val="22"/>
              </w:rPr>
            </w:rPrChange>
          </w:rPr>
          <w:delText xml:space="preserve"> </w:delText>
        </w:r>
        <w:r w:rsidRPr="008534AE" w:rsidDel="008534AE">
          <w:rPr>
            <w:rFonts w:eastAsia="나눔명조" w:hint="eastAsia"/>
            <w:sz w:val="20"/>
            <w:szCs w:val="22"/>
            <w:rPrChange w:id="4191" w:author="Park, Sanghoon" w:date="2021-10-01T14:36:00Z">
              <w:rPr>
                <w:rFonts w:eastAsia="나눔명조" w:hint="eastAsia"/>
                <w:szCs w:val="22"/>
              </w:rPr>
            </w:rPrChange>
          </w:rPr>
          <w:delText>부합하는</w:delText>
        </w:r>
        <w:r w:rsidRPr="008534AE" w:rsidDel="008534AE">
          <w:rPr>
            <w:rFonts w:eastAsia="나눔명조"/>
            <w:sz w:val="20"/>
            <w:szCs w:val="22"/>
            <w:rPrChange w:id="4192" w:author="Park, Sanghoon" w:date="2021-10-01T14:36:00Z">
              <w:rPr>
                <w:rFonts w:eastAsia="나눔명조"/>
                <w:szCs w:val="22"/>
              </w:rPr>
            </w:rPrChange>
          </w:rPr>
          <w:delText xml:space="preserve"> </w:delText>
        </w:r>
        <w:r w:rsidRPr="008534AE" w:rsidDel="008534AE">
          <w:rPr>
            <w:rFonts w:eastAsia="나눔명조" w:hint="eastAsia"/>
            <w:sz w:val="20"/>
            <w:szCs w:val="22"/>
            <w:rPrChange w:id="4193" w:author="Park, Sanghoon" w:date="2021-10-01T14:36:00Z">
              <w:rPr>
                <w:rFonts w:eastAsia="나눔명조" w:hint="eastAsia"/>
                <w:szCs w:val="22"/>
              </w:rPr>
            </w:rPrChange>
          </w:rPr>
          <w:delText>결과를</w:delText>
        </w:r>
        <w:r w:rsidRPr="008534AE" w:rsidDel="008534AE">
          <w:rPr>
            <w:rFonts w:eastAsia="나눔명조"/>
            <w:sz w:val="20"/>
            <w:szCs w:val="22"/>
            <w:rPrChange w:id="4194" w:author="Park, Sanghoon" w:date="2021-10-01T14:36:00Z">
              <w:rPr>
                <w:rFonts w:eastAsia="나눔명조"/>
                <w:szCs w:val="22"/>
              </w:rPr>
            </w:rPrChange>
          </w:rPr>
          <w:delText xml:space="preserve"> </w:delText>
        </w:r>
        <w:r w:rsidRPr="008534AE" w:rsidDel="008534AE">
          <w:rPr>
            <w:rFonts w:eastAsia="나눔명조" w:hint="eastAsia"/>
            <w:sz w:val="20"/>
            <w:szCs w:val="22"/>
            <w:rPrChange w:id="4195" w:author="Park, Sanghoon" w:date="2021-10-01T14:36:00Z">
              <w:rPr>
                <w:rFonts w:eastAsia="나눔명조" w:hint="eastAsia"/>
                <w:szCs w:val="22"/>
              </w:rPr>
            </w:rPrChange>
          </w:rPr>
          <w:delText>확인하였다</w:delText>
        </w:r>
        <w:r w:rsidRPr="008534AE" w:rsidDel="008534AE">
          <w:rPr>
            <w:rFonts w:eastAsia="나눔명조"/>
            <w:sz w:val="20"/>
            <w:szCs w:val="22"/>
            <w:rPrChange w:id="4196" w:author="Park, Sanghoon" w:date="2021-10-01T14:36:00Z">
              <w:rPr>
                <w:rFonts w:eastAsia="나눔명조"/>
                <w:szCs w:val="22"/>
              </w:rPr>
            </w:rPrChange>
          </w:rPr>
          <w:delText>.</w:delText>
        </w:r>
      </w:del>
    </w:p>
    <w:p w14:paraId="7237BCE8" w14:textId="30D42269" w:rsidR="00A547A8" w:rsidRPr="008534AE" w:rsidDel="008534AE" w:rsidRDefault="00A547A8">
      <w:pPr>
        <w:wordWrap/>
        <w:spacing w:before="120" w:after="120" w:line="276" w:lineRule="auto"/>
        <w:rPr>
          <w:del w:id="4197" w:author="Park, Sanghoon" w:date="2021-10-01T14:37:00Z"/>
          <w:rFonts w:eastAsia="나눔명조"/>
          <w:szCs w:val="22"/>
          <w:rPrChange w:id="4198" w:author="Park, Sanghoon" w:date="2021-10-01T14:36:00Z">
            <w:rPr>
              <w:del w:id="4199" w:author="Park, Sanghoon" w:date="2021-10-01T14:37:00Z"/>
              <w:rFonts w:ascii="Times New Roman" w:eastAsia="나눔명조"/>
              <w:szCs w:val="22"/>
            </w:rPr>
          </w:rPrChange>
        </w:rPr>
        <w:pPrChange w:id="4200" w:author="Park, Sanghoon" w:date="2021-10-01T14:36:00Z">
          <w:pPr>
            <w:pStyle w:val="a"/>
            <w:spacing w:before="60" w:after="60"/>
          </w:pPr>
        </w:pPrChange>
      </w:pPr>
      <w:del w:id="4201" w:author="Park, Sanghoon" w:date="2021-10-01T14:37:00Z">
        <w:r w:rsidRPr="008534AE" w:rsidDel="008534AE">
          <w:rPr>
            <w:rFonts w:eastAsia="나눔명조" w:hint="eastAsia"/>
            <w:sz w:val="20"/>
            <w:szCs w:val="22"/>
            <w:rPrChange w:id="4202" w:author="Park, Sanghoon" w:date="2021-10-01T14:36:00Z">
              <w:rPr>
                <w:rFonts w:eastAsia="나눔명조" w:hint="eastAsia"/>
                <w:szCs w:val="22"/>
              </w:rPr>
            </w:rPrChange>
          </w:rPr>
          <w:delText>마지막으로</w:delText>
        </w:r>
        <w:r w:rsidRPr="008534AE" w:rsidDel="008534AE">
          <w:rPr>
            <w:rFonts w:eastAsia="나눔명조"/>
            <w:sz w:val="20"/>
            <w:szCs w:val="22"/>
            <w:rPrChange w:id="4203" w:author="Park, Sanghoon" w:date="2021-10-01T14:36:00Z">
              <w:rPr>
                <w:rFonts w:eastAsia="나눔명조"/>
                <w:szCs w:val="22"/>
              </w:rPr>
            </w:rPrChange>
          </w:rPr>
          <w:delText xml:space="preserve"> &lt;</w:delText>
        </w:r>
        <w:r w:rsidRPr="008534AE" w:rsidDel="008534AE">
          <w:rPr>
            <w:rFonts w:eastAsia="나눔명조" w:hint="eastAsia"/>
            <w:sz w:val="20"/>
            <w:szCs w:val="22"/>
            <w:rPrChange w:id="4204" w:author="Park, Sanghoon" w:date="2021-10-01T14:36:00Z">
              <w:rPr>
                <w:rFonts w:eastAsia="나눔명조" w:hint="eastAsia"/>
                <w:szCs w:val="22"/>
              </w:rPr>
            </w:rPrChange>
          </w:rPr>
          <w:delText>모델</w:delText>
        </w:r>
        <w:r w:rsidRPr="008534AE" w:rsidDel="008534AE">
          <w:rPr>
            <w:rFonts w:eastAsia="나눔명조"/>
            <w:sz w:val="20"/>
            <w:szCs w:val="22"/>
            <w:rPrChange w:id="4205" w:author="Park, Sanghoon" w:date="2021-10-01T14:36:00Z">
              <w:rPr>
                <w:rFonts w:eastAsia="나눔명조"/>
                <w:szCs w:val="22"/>
              </w:rPr>
            </w:rPrChange>
          </w:rPr>
          <w:delText xml:space="preserve"> 4&gt;</w:delText>
        </w:r>
        <w:r w:rsidRPr="008534AE" w:rsidDel="008534AE">
          <w:rPr>
            <w:rFonts w:eastAsia="나눔명조" w:hint="eastAsia"/>
            <w:sz w:val="20"/>
            <w:szCs w:val="22"/>
            <w:rPrChange w:id="4206" w:author="Park, Sanghoon" w:date="2021-10-01T14:36:00Z">
              <w:rPr>
                <w:rFonts w:eastAsia="나눔명조" w:hint="eastAsia"/>
                <w:szCs w:val="22"/>
              </w:rPr>
            </w:rPrChange>
          </w:rPr>
          <w:delText>는</w:delText>
        </w:r>
        <w:r w:rsidRPr="008534AE" w:rsidDel="008534AE">
          <w:rPr>
            <w:rFonts w:eastAsia="나눔명조"/>
            <w:sz w:val="20"/>
            <w:szCs w:val="22"/>
            <w:rPrChange w:id="4207" w:author="Park, Sanghoon" w:date="2021-10-01T14:36:00Z">
              <w:rPr>
                <w:rFonts w:eastAsia="나눔명조"/>
                <w:szCs w:val="22"/>
              </w:rPr>
            </w:rPrChange>
          </w:rPr>
          <w:delText xml:space="preserve"> </w:delText>
        </w:r>
        <w:r w:rsidRPr="008534AE" w:rsidDel="008534AE">
          <w:rPr>
            <w:rFonts w:eastAsia="나눔명조" w:hint="eastAsia"/>
            <w:sz w:val="20"/>
            <w:szCs w:val="22"/>
            <w:rPrChange w:id="4208" w:author="Park, Sanghoon" w:date="2021-10-01T14:36:00Z">
              <w:rPr>
                <w:rFonts w:eastAsia="나눔명조" w:hint="eastAsia"/>
                <w:b/>
                <w:bCs/>
                <w:szCs w:val="22"/>
              </w:rPr>
            </w:rPrChange>
          </w:rPr>
          <w:delText>조직</w:delText>
        </w:r>
        <w:r w:rsidRPr="008534AE" w:rsidDel="008534AE">
          <w:rPr>
            <w:rFonts w:eastAsia="나눔명조"/>
            <w:sz w:val="20"/>
            <w:szCs w:val="22"/>
            <w:rPrChange w:id="4209"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10" w:author="Park, Sanghoon" w:date="2021-10-01T14:36:00Z">
              <w:rPr>
                <w:rFonts w:eastAsia="나눔명조" w:hint="eastAsia"/>
                <w:b/>
                <w:bCs/>
                <w:szCs w:val="22"/>
              </w:rPr>
            </w:rPrChange>
          </w:rPr>
          <w:delText>내에서</w:delText>
        </w:r>
        <w:r w:rsidRPr="008534AE" w:rsidDel="008534AE">
          <w:rPr>
            <w:rFonts w:eastAsia="나눔명조"/>
            <w:sz w:val="20"/>
            <w:szCs w:val="22"/>
            <w:rPrChange w:id="4211"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12" w:author="Park, Sanghoon" w:date="2021-10-01T14:36:00Z">
              <w:rPr>
                <w:rFonts w:eastAsia="나눔명조" w:hint="eastAsia"/>
                <w:b/>
                <w:bCs/>
                <w:szCs w:val="22"/>
              </w:rPr>
            </w:rPrChange>
          </w:rPr>
          <w:delText>거래적</w:delText>
        </w:r>
        <w:r w:rsidRPr="008534AE" w:rsidDel="008534AE">
          <w:rPr>
            <w:rFonts w:eastAsia="나눔명조"/>
            <w:sz w:val="20"/>
            <w:szCs w:val="22"/>
            <w:rPrChange w:id="4213"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14" w:author="Park, Sanghoon" w:date="2021-10-01T14:36:00Z">
              <w:rPr>
                <w:rFonts w:eastAsia="나눔명조" w:hint="eastAsia"/>
                <w:b/>
                <w:bCs/>
                <w:szCs w:val="22"/>
              </w:rPr>
            </w:rPrChange>
          </w:rPr>
          <w:delText>리더십과</w:delText>
        </w:r>
        <w:r w:rsidRPr="008534AE" w:rsidDel="008534AE">
          <w:rPr>
            <w:rFonts w:eastAsia="나눔명조"/>
            <w:sz w:val="20"/>
            <w:szCs w:val="22"/>
            <w:rPrChange w:id="4215"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16" w:author="Park, Sanghoon" w:date="2021-10-01T14:36:00Z">
              <w:rPr>
                <w:rFonts w:eastAsia="나눔명조" w:hint="eastAsia"/>
                <w:b/>
                <w:bCs/>
                <w:szCs w:val="22"/>
              </w:rPr>
            </w:rPrChange>
          </w:rPr>
          <w:delText>변혁적</w:delText>
        </w:r>
        <w:r w:rsidRPr="008534AE" w:rsidDel="008534AE">
          <w:rPr>
            <w:rFonts w:eastAsia="나눔명조"/>
            <w:sz w:val="20"/>
            <w:szCs w:val="22"/>
            <w:rPrChange w:id="4217"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18" w:author="Park, Sanghoon" w:date="2021-10-01T14:36:00Z">
              <w:rPr>
                <w:rFonts w:eastAsia="나눔명조" w:hint="eastAsia"/>
                <w:b/>
                <w:bCs/>
                <w:szCs w:val="22"/>
              </w:rPr>
            </w:rPrChange>
          </w:rPr>
          <w:delText>리더십은</w:delText>
        </w:r>
        <w:r w:rsidRPr="008534AE" w:rsidDel="008534AE">
          <w:rPr>
            <w:rFonts w:eastAsia="나눔명조"/>
            <w:sz w:val="20"/>
            <w:szCs w:val="22"/>
            <w:rPrChange w:id="4219"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20" w:author="Park, Sanghoon" w:date="2021-10-01T14:36:00Z">
              <w:rPr>
                <w:rFonts w:eastAsia="나눔명조" w:hint="eastAsia"/>
                <w:b/>
                <w:bCs/>
                <w:szCs w:val="22"/>
              </w:rPr>
            </w:rPrChange>
          </w:rPr>
          <w:delText>공공봉사동기에</w:delText>
        </w:r>
        <w:r w:rsidRPr="008534AE" w:rsidDel="008534AE">
          <w:rPr>
            <w:rFonts w:eastAsia="나눔명조"/>
            <w:sz w:val="20"/>
            <w:szCs w:val="22"/>
            <w:rPrChange w:id="4221"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22" w:author="Park, Sanghoon" w:date="2021-10-01T14:36:00Z">
              <w:rPr>
                <w:rFonts w:eastAsia="나눔명조" w:hint="eastAsia"/>
                <w:b/>
                <w:bCs/>
                <w:szCs w:val="22"/>
              </w:rPr>
            </w:rPrChange>
          </w:rPr>
          <w:delText>대해</w:delText>
        </w:r>
        <w:r w:rsidRPr="008534AE" w:rsidDel="008534AE">
          <w:rPr>
            <w:rFonts w:eastAsia="나눔명조"/>
            <w:sz w:val="20"/>
            <w:szCs w:val="22"/>
            <w:rPrChange w:id="4223"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24" w:author="Park, Sanghoon" w:date="2021-10-01T14:36:00Z">
              <w:rPr>
                <w:rFonts w:eastAsia="나눔명조" w:hint="eastAsia"/>
                <w:b/>
                <w:bCs/>
                <w:szCs w:val="22"/>
              </w:rPr>
            </w:rPrChange>
          </w:rPr>
          <w:delText>상충</w:delText>
        </w:r>
        <w:r w:rsidRPr="008534AE" w:rsidDel="008534AE">
          <w:rPr>
            <w:rFonts w:eastAsia="나눔명조"/>
            <w:sz w:val="20"/>
            <w:szCs w:val="22"/>
            <w:rPrChange w:id="4225"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26" w:author="Park, Sanghoon" w:date="2021-10-01T14:36:00Z">
              <w:rPr>
                <w:rFonts w:eastAsia="나눔명조" w:hint="eastAsia"/>
                <w:b/>
                <w:bCs/>
                <w:szCs w:val="22"/>
              </w:rPr>
            </w:rPrChange>
          </w:rPr>
          <w:delText>관계</w:delText>
        </w:r>
        <w:r w:rsidRPr="008534AE" w:rsidDel="008534AE">
          <w:rPr>
            <w:rFonts w:eastAsia="나눔명조"/>
            <w:sz w:val="20"/>
            <w:szCs w:val="22"/>
            <w:rPrChange w:id="4227" w:author="Park, Sanghoon" w:date="2021-10-01T14:36:00Z">
              <w:rPr>
                <w:rFonts w:eastAsia="나눔명조"/>
                <w:b/>
                <w:bCs/>
                <w:szCs w:val="22"/>
              </w:rPr>
            </w:rPrChange>
          </w:rPr>
          <w:delText>(trade-offs)</w:delText>
        </w:r>
        <w:r w:rsidRPr="008534AE" w:rsidDel="008534AE">
          <w:rPr>
            <w:rFonts w:eastAsia="나눔명조" w:hint="eastAsia"/>
            <w:sz w:val="20"/>
            <w:szCs w:val="22"/>
            <w:rPrChange w:id="4228" w:author="Park, Sanghoon" w:date="2021-10-01T14:36:00Z">
              <w:rPr>
                <w:rFonts w:eastAsia="나눔명조" w:hint="eastAsia"/>
                <w:b/>
                <w:bCs/>
                <w:szCs w:val="22"/>
              </w:rPr>
            </w:rPrChange>
          </w:rPr>
          <w:delText>에</w:delText>
        </w:r>
        <w:r w:rsidRPr="008534AE" w:rsidDel="008534AE">
          <w:rPr>
            <w:rFonts w:eastAsia="나눔명조"/>
            <w:sz w:val="20"/>
            <w:szCs w:val="22"/>
            <w:rPrChange w:id="4229" w:author="Park, Sanghoon" w:date="2021-10-01T14:36:00Z">
              <w:rPr>
                <w:rFonts w:eastAsia="나눔명조"/>
                <w:b/>
                <w:bCs/>
                <w:szCs w:val="22"/>
              </w:rPr>
            </w:rPrChange>
          </w:rPr>
          <w:delText xml:space="preserve"> </w:delText>
        </w:r>
        <w:r w:rsidRPr="008534AE" w:rsidDel="008534AE">
          <w:rPr>
            <w:rFonts w:eastAsia="나눔명조" w:hint="eastAsia"/>
            <w:sz w:val="20"/>
            <w:szCs w:val="22"/>
            <w:rPrChange w:id="4230" w:author="Park, Sanghoon" w:date="2021-10-01T14:36:00Z">
              <w:rPr>
                <w:rFonts w:eastAsia="나눔명조" w:hint="eastAsia"/>
                <w:b/>
                <w:bCs/>
                <w:szCs w:val="22"/>
              </w:rPr>
            </w:rPrChange>
          </w:rPr>
          <w:delText>있다</w:delText>
        </w:r>
        <w:r w:rsidRPr="008534AE" w:rsidDel="008534AE">
          <w:rPr>
            <w:rFonts w:eastAsia="나눔명조" w:hint="eastAsia"/>
            <w:sz w:val="20"/>
            <w:szCs w:val="22"/>
            <w:rPrChange w:id="4231" w:author="Park, Sanghoon" w:date="2021-10-01T14:36:00Z">
              <w:rPr>
                <w:rFonts w:eastAsia="나눔명조" w:hint="eastAsia"/>
                <w:szCs w:val="22"/>
              </w:rPr>
            </w:rPrChange>
          </w:rPr>
          <w:delText>는</w:delText>
        </w:r>
        <w:r w:rsidRPr="008534AE" w:rsidDel="008534AE">
          <w:rPr>
            <w:rFonts w:eastAsia="나눔명조"/>
            <w:sz w:val="20"/>
            <w:szCs w:val="22"/>
            <w:rPrChange w:id="4232" w:author="Park, Sanghoon" w:date="2021-10-01T14:36:00Z">
              <w:rPr>
                <w:rFonts w:eastAsia="나눔명조"/>
                <w:szCs w:val="22"/>
              </w:rPr>
            </w:rPrChange>
          </w:rPr>
          <w:delText xml:space="preserve"> </w:delText>
        </w:r>
        <w:r w:rsidRPr="008534AE" w:rsidDel="008534AE">
          <w:rPr>
            <w:rFonts w:eastAsia="나눔명조" w:hint="eastAsia"/>
            <w:sz w:val="20"/>
            <w:szCs w:val="22"/>
            <w:rPrChange w:id="4233" w:author="Park, Sanghoon" w:date="2021-10-01T14:36:00Z">
              <w:rPr>
                <w:rFonts w:eastAsia="나눔명조" w:hint="eastAsia"/>
                <w:szCs w:val="22"/>
              </w:rPr>
            </w:rPrChange>
          </w:rPr>
          <w:delText>연구가설을</w:delText>
        </w:r>
        <w:r w:rsidRPr="008534AE" w:rsidDel="008534AE">
          <w:rPr>
            <w:rFonts w:eastAsia="나눔명조"/>
            <w:sz w:val="20"/>
            <w:szCs w:val="22"/>
            <w:rPrChange w:id="4234" w:author="Park, Sanghoon" w:date="2021-10-01T14:36:00Z">
              <w:rPr>
                <w:rFonts w:eastAsia="나눔명조"/>
                <w:szCs w:val="22"/>
              </w:rPr>
            </w:rPrChange>
          </w:rPr>
          <w:delText xml:space="preserve"> </w:delText>
        </w:r>
        <w:r w:rsidRPr="008534AE" w:rsidDel="008534AE">
          <w:rPr>
            <w:rFonts w:eastAsia="나눔명조" w:hint="eastAsia"/>
            <w:sz w:val="20"/>
            <w:szCs w:val="22"/>
            <w:rPrChange w:id="4235" w:author="Park, Sanghoon" w:date="2021-10-01T14:36:00Z">
              <w:rPr>
                <w:rFonts w:eastAsia="나눔명조" w:hint="eastAsia"/>
                <w:szCs w:val="22"/>
              </w:rPr>
            </w:rPrChange>
          </w:rPr>
          <w:delText>경험적으로</w:delText>
        </w:r>
        <w:r w:rsidRPr="008534AE" w:rsidDel="008534AE">
          <w:rPr>
            <w:rFonts w:eastAsia="나눔명조"/>
            <w:sz w:val="20"/>
            <w:szCs w:val="22"/>
            <w:rPrChange w:id="4236" w:author="Park, Sanghoon" w:date="2021-10-01T14:36:00Z">
              <w:rPr>
                <w:rFonts w:eastAsia="나눔명조"/>
                <w:szCs w:val="22"/>
              </w:rPr>
            </w:rPrChange>
          </w:rPr>
          <w:delText xml:space="preserve"> </w:delText>
        </w:r>
        <w:r w:rsidRPr="008534AE" w:rsidDel="008534AE">
          <w:rPr>
            <w:rFonts w:eastAsia="나눔명조" w:hint="eastAsia"/>
            <w:sz w:val="20"/>
            <w:szCs w:val="22"/>
            <w:rPrChange w:id="4237" w:author="Park, Sanghoon" w:date="2021-10-01T14:36:00Z">
              <w:rPr>
                <w:rFonts w:eastAsia="나눔명조" w:hint="eastAsia"/>
                <w:szCs w:val="22"/>
              </w:rPr>
            </w:rPrChange>
          </w:rPr>
          <w:delText>검증하기</w:delText>
        </w:r>
        <w:r w:rsidRPr="008534AE" w:rsidDel="008534AE">
          <w:rPr>
            <w:rFonts w:eastAsia="나눔명조"/>
            <w:sz w:val="20"/>
            <w:szCs w:val="22"/>
            <w:rPrChange w:id="4238" w:author="Park, Sanghoon" w:date="2021-10-01T14:36:00Z">
              <w:rPr>
                <w:rFonts w:eastAsia="나눔명조"/>
                <w:szCs w:val="22"/>
              </w:rPr>
            </w:rPrChange>
          </w:rPr>
          <w:delText xml:space="preserve"> </w:delText>
        </w:r>
        <w:r w:rsidRPr="008534AE" w:rsidDel="008534AE">
          <w:rPr>
            <w:rFonts w:eastAsia="나눔명조" w:hint="eastAsia"/>
            <w:sz w:val="20"/>
            <w:szCs w:val="22"/>
            <w:rPrChange w:id="4239" w:author="Park, Sanghoon" w:date="2021-10-01T14:36:00Z">
              <w:rPr>
                <w:rFonts w:eastAsia="나눔명조" w:hint="eastAsia"/>
                <w:szCs w:val="22"/>
              </w:rPr>
            </w:rPrChange>
          </w:rPr>
          <w:delText>위한</w:delText>
        </w:r>
        <w:r w:rsidRPr="008534AE" w:rsidDel="008534AE">
          <w:rPr>
            <w:rFonts w:eastAsia="나눔명조"/>
            <w:sz w:val="20"/>
            <w:szCs w:val="22"/>
            <w:rPrChange w:id="4240" w:author="Park, Sanghoon" w:date="2021-10-01T14:36:00Z">
              <w:rPr>
                <w:rFonts w:eastAsia="나눔명조"/>
                <w:szCs w:val="22"/>
              </w:rPr>
            </w:rPrChange>
          </w:rPr>
          <w:delText xml:space="preserve"> </w:delText>
        </w:r>
        <w:r w:rsidRPr="008534AE" w:rsidDel="008534AE">
          <w:rPr>
            <w:rFonts w:eastAsia="나눔명조" w:hint="eastAsia"/>
            <w:sz w:val="20"/>
            <w:szCs w:val="22"/>
            <w:rPrChange w:id="4241" w:author="Park, Sanghoon" w:date="2021-10-01T14:36:00Z">
              <w:rPr>
                <w:rFonts w:eastAsia="나눔명조" w:hint="eastAsia"/>
                <w:szCs w:val="22"/>
              </w:rPr>
            </w:rPrChange>
          </w:rPr>
          <w:delText>것이다</w:delText>
        </w:r>
        <w:r w:rsidRPr="008534AE" w:rsidDel="008534AE">
          <w:rPr>
            <w:rFonts w:eastAsia="나눔명조"/>
            <w:sz w:val="20"/>
            <w:szCs w:val="22"/>
            <w:rPrChange w:id="4242" w:author="Park, Sanghoon" w:date="2021-10-01T14:36:00Z">
              <w:rPr>
                <w:rFonts w:eastAsia="나눔명조"/>
                <w:szCs w:val="22"/>
              </w:rPr>
            </w:rPrChange>
          </w:rPr>
          <w:delText xml:space="preserve">. </w:delText>
        </w:r>
        <w:r w:rsidRPr="008534AE" w:rsidDel="008534AE">
          <w:rPr>
            <w:rFonts w:eastAsia="나눔명조" w:hint="eastAsia"/>
            <w:sz w:val="20"/>
            <w:szCs w:val="22"/>
            <w:rPrChange w:id="4243" w:author="Park, Sanghoon" w:date="2021-10-01T14:36:00Z">
              <w:rPr>
                <w:rFonts w:eastAsia="나눔명조" w:hint="eastAsia"/>
                <w:szCs w:val="22"/>
              </w:rPr>
            </w:rPrChange>
          </w:rPr>
          <w:delText>거래적</w:delText>
        </w:r>
        <w:r w:rsidRPr="008534AE" w:rsidDel="008534AE">
          <w:rPr>
            <w:rFonts w:eastAsia="나눔명조"/>
            <w:sz w:val="20"/>
            <w:szCs w:val="22"/>
            <w:rPrChange w:id="4244" w:author="Park, Sanghoon" w:date="2021-10-01T14:36:00Z">
              <w:rPr>
                <w:rFonts w:eastAsia="나눔명조"/>
                <w:szCs w:val="22"/>
              </w:rPr>
            </w:rPrChange>
          </w:rPr>
          <w:delText xml:space="preserve"> </w:delText>
        </w:r>
        <w:r w:rsidRPr="008534AE" w:rsidDel="008534AE">
          <w:rPr>
            <w:rFonts w:eastAsia="나눔명조" w:hint="eastAsia"/>
            <w:sz w:val="20"/>
            <w:szCs w:val="22"/>
            <w:rPrChange w:id="4245" w:author="Park, Sanghoon" w:date="2021-10-01T14:36:00Z">
              <w:rPr>
                <w:rFonts w:eastAsia="나눔명조" w:hint="eastAsia"/>
                <w:szCs w:val="22"/>
              </w:rPr>
            </w:rPrChange>
          </w:rPr>
          <w:delText>리더십과</w:delText>
        </w:r>
        <w:r w:rsidRPr="008534AE" w:rsidDel="008534AE">
          <w:rPr>
            <w:rFonts w:eastAsia="나눔명조"/>
            <w:sz w:val="20"/>
            <w:szCs w:val="22"/>
            <w:rPrChange w:id="4246" w:author="Park, Sanghoon" w:date="2021-10-01T14:36:00Z">
              <w:rPr>
                <w:rFonts w:eastAsia="나눔명조"/>
                <w:szCs w:val="22"/>
              </w:rPr>
            </w:rPrChange>
          </w:rPr>
          <w:delText xml:space="preserve"> </w:delText>
        </w:r>
        <w:r w:rsidRPr="008534AE" w:rsidDel="008534AE">
          <w:rPr>
            <w:rFonts w:eastAsia="나눔명조" w:hint="eastAsia"/>
            <w:sz w:val="20"/>
            <w:szCs w:val="22"/>
            <w:rPrChange w:id="4247" w:author="Park, Sanghoon" w:date="2021-10-01T14:36:00Z">
              <w:rPr>
                <w:rFonts w:eastAsia="나눔명조" w:hint="eastAsia"/>
                <w:szCs w:val="22"/>
              </w:rPr>
            </w:rPrChange>
          </w:rPr>
          <w:delText>변혁적</w:delText>
        </w:r>
        <w:r w:rsidRPr="008534AE" w:rsidDel="008534AE">
          <w:rPr>
            <w:rFonts w:eastAsia="나눔명조"/>
            <w:sz w:val="20"/>
            <w:szCs w:val="22"/>
            <w:rPrChange w:id="4248" w:author="Park, Sanghoon" w:date="2021-10-01T14:36:00Z">
              <w:rPr>
                <w:rFonts w:eastAsia="나눔명조"/>
                <w:szCs w:val="22"/>
              </w:rPr>
            </w:rPrChange>
          </w:rPr>
          <w:delText xml:space="preserve"> </w:delText>
        </w:r>
        <w:r w:rsidRPr="008534AE" w:rsidDel="008534AE">
          <w:rPr>
            <w:rFonts w:eastAsia="나눔명조" w:hint="eastAsia"/>
            <w:sz w:val="20"/>
            <w:szCs w:val="22"/>
            <w:rPrChange w:id="4249" w:author="Park, Sanghoon" w:date="2021-10-01T14:36:00Z">
              <w:rPr>
                <w:rFonts w:eastAsia="나눔명조" w:hint="eastAsia"/>
                <w:szCs w:val="22"/>
              </w:rPr>
            </w:rPrChange>
          </w:rPr>
          <w:delText>리더십의</w:delText>
        </w:r>
        <w:r w:rsidRPr="008534AE" w:rsidDel="008534AE">
          <w:rPr>
            <w:rFonts w:eastAsia="나눔명조"/>
            <w:sz w:val="20"/>
            <w:szCs w:val="22"/>
            <w:rPrChange w:id="4250" w:author="Park, Sanghoon" w:date="2021-10-01T14:36:00Z">
              <w:rPr>
                <w:rFonts w:eastAsia="나눔명조"/>
                <w:szCs w:val="22"/>
              </w:rPr>
            </w:rPrChange>
          </w:rPr>
          <w:delText xml:space="preserve"> </w:delText>
        </w:r>
        <w:r w:rsidRPr="008534AE" w:rsidDel="008534AE">
          <w:rPr>
            <w:rFonts w:eastAsia="나눔명조" w:hint="eastAsia"/>
            <w:sz w:val="20"/>
            <w:szCs w:val="22"/>
            <w:rPrChange w:id="4251" w:author="Park, Sanghoon" w:date="2021-10-01T14:36:00Z">
              <w:rPr>
                <w:rFonts w:eastAsia="나눔명조" w:hint="eastAsia"/>
                <w:szCs w:val="22"/>
              </w:rPr>
            </w:rPrChange>
          </w:rPr>
          <w:delText>상호작용항은</w:delText>
        </w:r>
        <w:r w:rsidRPr="008534AE" w:rsidDel="008534AE">
          <w:rPr>
            <w:rFonts w:eastAsia="나눔명조"/>
            <w:sz w:val="20"/>
            <w:szCs w:val="22"/>
            <w:rPrChange w:id="4252" w:author="Park, Sanghoon" w:date="2021-10-01T14:36:00Z">
              <w:rPr>
                <w:rFonts w:eastAsia="나눔명조"/>
                <w:szCs w:val="22"/>
              </w:rPr>
            </w:rPrChange>
          </w:rPr>
          <w:delText xml:space="preserve"> </w:delText>
        </w:r>
        <w:r w:rsidRPr="008534AE" w:rsidDel="008534AE">
          <w:rPr>
            <w:rFonts w:eastAsia="나눔명조" w:hint="eastAsia"/>
            <w:sz w:val="20"/>
            <w:szCs w:val="22"/>
            <w:rPrChange w:id="4253" w:author="Park, Sanghoon" w:date="2021-10-01T14:36:00Z">
              <w:rPr>
                <w:rFonts w:eastAsia="나눔명조" w:hint="eastAsia"/>
                <w:szCs w:val="22"/>
              </w:rPr>
            </w:rPrChange>
          </w:rPr>
          <w:delText>통계적으로</w:delText>
        </w:r>
        <w:r w:rsidRPr="008534AE" w:rsidDel="008534AE">
          <w:rPr>
            <w:rFonts w:eastAsia="나눔명조"/>
            <w:sz w:val="20"/>
            <w:szCs w:val="22"/>
            <w:rPrChange w:id="4254" w:author="Park, Sanghoon" w:date="2021-10-01T14:36:00Z">
              <w:rPr>
                <w:rFonts w:eastAsia="나눔명조"/>
                <w:szCs w:val="22"/>
              </w:rPr>
            </w:rPrChange>
          </w:rPr>
          <w:delText xml:space="preserve"> </w:delText>
        </w:r>
        <w:r w:rsidRPr="008534AE" w:rsidDel="008534AE">
          <w:rPr>
            <w:rFonts w:eastAsia="나눔명조" w:hint="eastAsia"/>
            <w:sz w:val="20"/>
            <w:szCs w:val="22"/>
            <w:rPrChange w:id="4255" w:author="Park, Sanghoon" w:date="2021-10-01T14:36:00Z">
              <w:rPr>
                <w:rFonts w:eastAsia="나눔명조" w:hint="eastAsia"/>
                <w:szCs w:val="22"/>
              </w:rPr>
            </w:rPrChange>
          </w:rPr>
          <w:delText>유의미한</w:delText>
        </w:r>
        <w:r w:rsidRPr="008534AE" w:rsidDel="008534AE">
          <w:rPr>
            <w:rFonts w:eastAsia="나눔명조"/>
            <w:sz w:val="20"/>
            <w:szCs w:val="22"/>
            <w:rPrChange w:id="4256" w:author="Park, Sanghoon" w:date="2021-10-01T14:36:00Z">
              <w:rPr>
                <w:rFonts w:eastAsia="나눔명조"/>
                <w:szCs w:val="22"/>
              </w:rPr>
            </w:rPrChange>
          </w:rPr>
          <w:delText xml:space="preserve"> </w:delText>
        </w:r>
        <w:r w:rsidRPr="008534AE" w:rsidDel="008534AE">
          <w:rPr>
            <w:rFonts w:eastAsia="나눔명조" w:hint="eastAsia"/>
            <w:sz w:val="20"/>
            <w:szCs w:val="22"/>
            <w:rPrChange w:id="4257" w:author="Park, Sanghoon" w:date="2021-10-01T14:36:00Z">
              <w:rPr>
                <w:rFonts w:eastAsia="나눔명조" w:hint="eastAsia"/>
                <w:szCs w:val="22"/>
              </w:rPr>
            </w:rPrChange>
          </w:rPr>
          <w:delText>효과를</w:delText>
        </w:r>
        <w:r w:rsidRPr="008534AE" w:rsidDel="008534AE">
          <w:rPr>
            <w:rFonts w:eastAsia="나눔명조"/>
            <w:sz w:val="20"/>
            <w:szCs w:val="22"/>
            <w:rPrChange w:id="4258" w:author="Park, Sanghoon" w:date="2021-10-01T14:36:00Z">
              <w:rPr>
                <w:rFonts w:eastAsia="나눔명조"/>
                <w:szCs w:val="22"/>
              </w:rPr>
            </w:rPrChange>
          </w:rPr>
          <w:delText xml:space="preserve"> </w:delText>
        </w:r>
        <w:r w:rsidRPr="008534AE" w:rsidDel="008534AE">
          <w:rPr>
            <w:rFonts w:eastAsia="나눔명조" w:hint="eastAsia"/>
            <w:sz w:val="20"/>
            <w:szCs w:val="22"/>
            <w:rPrChange w:id="4259" w:author="Park, Sanghoon" w:date="2021-10-01T14:36:00Z">
              <w:rPr>
                <w:rFonts w:eastAsia="나눔명조" w:hint="eastAsia"/>
                <w:szCs w:val="22"/>
              </w:rPr>
            </w:rPrChange>
          </w:rPr>
          <w:delText>가지고</w:delText>
        </w:r>
        <w:r w:rsidRPr="008534AE" w:rsidDel="008534AE">
          <w:rPr>
            <w:rFonts w:eastAsia="나눔명조"/>
            <w:sz w:val="20"/>
            <w:szCs w:val="22"/>
            <w:rPrChange w:id="4260" w:author="Park, Sanghoon" w:date="2021-10-01T14:36:00Z">
              <w:rPr>
                <w:rFonts w:eastAsia="나눔명조"/>
                <w:szCs w:val="22"/>
              </w:rPr>
            </w:rPrChange>
          </w:rPr>
          <w:delText xml:space="preserve"> </w:delText>
        </w:r>
        <w:r w:rsidRPr="008534AE" w:rsidDel="008534AE">
          <w:rPr>
            <w:rFonts w:eastAsia="나눔명조" w:hint="eastAsia"/>
            <w:sz w:val="20"/>
            <w:szCs w:val="22"/>
            <w:rPrChange w:id="4261" w:author="Park, Sanghoon" w:date="2021-10-01T14:36:00Z">
              <w:rPr>
                <w:rFonts w:eastAsia="나눔명조" w:hint="eastAsia"/>
                <w:szCs w:val="22"/>
              </w:rPr>
            </w:rPrChange>
          </w:rPr>
          <w:delText>있으며</w:delText>
        </w:r>
        <w:r w:rsidRPr="008534AE" w:rsidDel="008534AE">
          <w:rPr>
            <w:rFonts w:eastAsia="나눔명조"/>
            <w:sz w:val="20"/>
            <w:szCs w:val="22"/>
            <w:rPrChange w:id="4262" w:author="Park, Sanghoon" w:date="2021-10-01T14:36:00Z">
              <w:rPr>
                <w:rFonts w:eastAsia="나눔명조"/>
                <w:szCs w:val="22"/>
              </w:rPr>
            </w:rPrChange>
          </w:rPr>
          <w:delText xml:space="preserve">, </w:delText>
        </w:r>
        <w:r w:rsidRPr="008534AE" w:rsidDel="008534AE">
          <w:rPr>
            <w:rFonts w:eastAsia="나눔명조" w:hint="eastAsia"/>
            <w:sz w:val="20"/>
            <w:szCs w:val="22"/>
            <w:rPrChange w:id="4263" w:author="Park, Sanghoon" w:date="2021-10-01T14:36:00Z">
              <w:rPr>
                <w:rFonts w:eastAsia="나눔명조" w:hint="eastAsia"/>
                <w:szCs w:val="22"/>
              </w:rPr>
            </w:rPrChange>
          </w:rPr>
          <w:delText>각</w:delText>
        </w:r>
        <w:r w:rsidRPr="008534AE" w:rsidDel="008534AE">
          <w:rPr>
            <w:rFonts w:eastAsia="나눔명조"/>
            <w:sz w:val="20"/>
            <w:szCs w:val="22"/>
            <w:rPrChange w:id="4264" w:author="Park, Sanghoon" w:date="2021-10-01T14:36:00Z">
              <w:rPr>
                <w:rFonts w:eastAsia="나눔명조"/>
                <w:szCs w:val="22"/>
              </w:rPr>
            </w:rPrChange>
          </w:rPr>
          <w:delText xml:space="preserve"> </w:delText>
        </w:r>
        <w:r w:rsidRPr="008534AE" w:rsidDel="008534AE">
          <w:rPr>
            <w:rFonts w:eastAsia="나눔명조" w:hint="eastAsia"/>
            <w:sz w:val="20"/>
            <w:szCs w:val="22"/>
            <w:rPrChange w:id="4265" w:author="Park, Sanghoon" w:date="2021-10-01T14:36:00Z">
              <w:rPr>
                <w:rFonts w:eastAsia="나눔명조" w:hint="eastAsia"/>
                <w:szCs w:val="22"/>
              </w:rPr>
            </w:rPrChange>
          </w:rPr>
          <w:delText>구성항</w:delText>
        </w:r>
        <w:r w:rsidRPr="008534AE" w:rsidDel="008534AE">
          <w:rPr>
            <w:rFonts w:eastAsia="나눔명조"/>
            <w:sz w:val="20"/>
            <w:szCs w:val="22"/>
            <w:rPrChange w:id="4266" w:author="Park, Sanghoon" w:date="2021-10-01T14:36:00Z">
              <w:rPr>
                <w:rFonts w:eastAsia="나눔명조"/>
                <w:szCs w:val="22"/>
              </w:rPr>
            </w:rPrChange>
          </w:rPr>
          <w:delText xml:space="preserve"> </w:delText>
        </w:r>
        <w:r w:rsidRPr="008534AE" w:rsidDel="008534AE">
          <w:rPr>
            <w:rFonts w:eastAsia="나눔명조" w:hint="eastAsia"/>
            <w:sz w:val="20"/>
            <w:szCs w:val="22"/>
            <w:rPrChange w:id="4267" w:author="Park, Sanghoon" w:date="2021-10-01T14:36:00Z">
              <w:rPr>
                <w:rFonts w:eastAsia="나눔명조" w:hint="eastAsia"/>
                <w:szCs w:val="22"/>
              </w:rPr>
            </w:rPrChange>
          </w:rPr>
          <w:delText>중</w:delText>
        </w:r>
        <w:r w:rsidRPr="008534AE" w:rsidDel="008534AE">
          <w:rPr>
            <w:rFonts w:eastAsia="나눔명조"/>
            <w:sz w:val="20"/>
            <w:szCs w:val="22"/>
            <w:rPrChange w:id="4268" w:author="Park, Sanghoon" w:date="2021-10-01T14:36:00Z">
              <w:rPr>
                <w:rFonts w:eastAsia="나눔명조"/>
                <w:szCs w:val="22"/>
              </w:rPr>
            </w:rPrChange>
          </w:rPr>
          <w:delText xml:space="preserve"> </w:delText>
        </w:r>
        <w:r w:rsidRPr="008534AE" w:rsidDel="008534AE">
          <w:rPr>
            <w:rFonts w:eastAsia="나눔명조" w:hint="eastAsia"/>
            <w:sz w:val="20"/>
            <w:szCs w:val="22"/>
            <w:rPrChange w:id="4269" w:author="Park, Sanghoon" w:date="2021-10-01T14:36:00Z">
              <w:rPr>
                <w:rFonts w:eastAsia="나눔명조" w:hint="eastAsia"/>
                <w:szCs w:val="22"/>
              </w:rPr>
            </w:rPrChange>
          </w:rPr>
          <w:delText>변혁적</w:delText>
        </w:r>
        <w:r w:rsidRPr="008534AE" w:rsidDel="008534AE">
          <w:rPr>
            <w:rFonts w:eastAsia="나눔명조"/>
            <w:sz w:val="20"/>
            <w:szCs w:val="22"/>
            <w:rPrChange w:id="4270" w:author="Park, Sanghoon" w:date="2021-10-01T14:36:00Z">
              <w:rPr>
                <w:rFonts w:eastAsia="나눔명조"/>
                <w:szCs w:val="22"/>
              </w:rPr>
            </w:rPrChange>
          </w:rPr>
          <w:delText xml:space="preserve"> </w:delText>
        </w:r>
        <w:r w:rsidRPr="008534AE" w:rsidDel="008534AE">
          <w:rPr>
            <w:rFonts w:eastAsia="나눔명조" w:hint="eastAsia"/>
            <w:sz w:val="20"/>
            <w:szCs w:val="22"/>
            <w:rPrChange w:id="4271" w:author="Park, Sanghoon" w:date="2021-10-01T14:36:00Z">
              <w:rPr>
                <w:rFonts w:eastAsia="나눔명조" w:hint="eastAsia"/>
                <w:szCs w:val="22"/>
              </w:rPr>
            </w:rPrChange>
          </w:rPr>
          <w:delText>리더십만이</w:delText>
        </w:r>
        <w:r w:rsidRPr="008534AE" w:rsidDel="008534AE">
          <w:rPr>
            <w:rFonts w:eastAsia="나눔명조"/>
            <w:sz w:val="20"/>
            <w:szCs w:val="22"/>
            <w:rPrChange w:id="4272" w:author="Park, Sanghoon" w:date="2021-10-01T14:36:00Z">
              <w:rPr>
                <w:rFonts w:eastAsia="나눔명조"/>
                <w:szCs w:val="22"/>
              </w:rPr>
            </w:rPrChange>
          </w:rPr>
          <w:delText xml:space="preserve"> </w:delText>
        </w:r>
        <w:r w:rsidRPr="008534AE" w:rsidDel="008534AE">
          <w:rPr>
            <w:rFonts w:eastAsia="나눔명조" w:hint="eastAsia"/>
            <w:sz w:val="20"/>
            <w:szCs w:val="22"/>
            <w:rPrChange w:id="4273" w:author="Park, Sanghoon" w:date="2021-10-01T14:36:00Z">
              <w:rPr>
                <w:rFonts w:eastAsia="나눔명조" w:hint="eastAsia"/>
                <w:szCs w:val="22"/>
              </w:rPr>
            </w:rPrChange>
          </w:rPr>
          <w:delText>통계적으로</w:delText>
        </w:r>
        <w:r w:rsidRPr="008534AE" w:rsidDel="008534AE">
          <w:rPr>
            <w:rFonts w:eastAsia="나눔명조"/>
            <w:sz w:val="20"/>
            <w:szCs w:val="22"/>
            <w:rPrChange w:id="4274" w:author="Park, Sanghoon" w:date="2021-10-01T14:36:00Z">
              <w:rPr>
                <w:rFonts w:eastAsia="나눔명조"/>
                <w:szCs w:val="22"/>
              </w:rPr>
            </w:rPrChange>
          </w:rPr>
          <w:delText xml:space="preserve"> </w:delText>
        </w:r>
        <w:r w:rsidRPr="008534AE" w:rsidDel="008534AE">
          <w:rPr>
            <w:rFonts w:eastAsia="나눔명조" w:hint="eastAsia"/>
            <w:sz w:val="20"/>
            <w:szCs w:val="22"/>
            <w:rPrChange w:id="4275" w:author="Park, Sanghoon" w:date="2021-10-01T14:36:00Z">
              <w:rPr>
                <w:rFonts w:eastAsia="나눔명조" w:hint="eastAsia"/>
                <w:szCs w:val="22"/>
              </w:rPr>
            </w:rPrChange>
          </w:rPr>
          <w:delText>유의미하게</w:delText>
        </w:r>
        <w:r w:rsidRPr="008534AE" w:rsidDel="008534AE">
          <w:rPr>
            <w:rFonts w:eastAsia="나눔명조"/>
            <w:sz w:val="20"/>
            <w:szCs w:val="22"/>
            <w:rPrChange w:id="4276" w:author="Park, Sanghoon" w:date="2021-10-01T14:36:00Z">
              <w:rPr>
                <w:rFonts w:eastAsia="나눔명조"/>
                <w:szCs w:val="22"/>
              </w:rPr>
            </w:rPrChange>
          </w:rPr>
          <w:delText xml:space="preserve"> </w:delText>
        </w:r>
        <w:r w:rsidRPr="008534AE" w:rsidDel="008534AE">
          <w:rPr>
            <w:rFonts w:eastAsia="나눔명조" w:hint="eastAsia"/>
            <w:sz w:val="20"/>
            <w:szCs w:val="22"/>
            <w:rPrChange w:id="4277" w:author="Park, Sanghoon" w:date="2021-10-01T14:36:00Z">
              <w:rPr>
                <w:rFonts w:eastAsia="나눔명조" w:hint="eastAsia"/>
                <w:szCs w:val="22"/>
              </w:rPr>
            </w:rPrChange>
          </w:rPr>
          <w:delText>나타났다</w:delText>
        </w:r>
        <w:r w:rsidRPr="008534AE" w:rsidDel="008534AE">
          <w:rPr>
            <w:rFonts w:eastAsia="나눔명조"/>
            <w:sz w:val="20"/>
            <w:szCs w:val="22"/>
            <w:rPrChange w:id="4278" w:author="Park, Sanghoon" w:date="2021-10-01T14:36:00Z">
              <w:rPr>
                <w:rFonts w:eastAsia="나눔명조"/>
                <w:szCs w:val="22"/>
              </w:rPr>
            </w:rPrChange>
          </w:rPr>
          <w:delText xml:space="preserve">. </w:delText>
        </w:r>
        <w:r w:rsidRPr="008534AE" w:rsidDel="008534AE">
          <w:rPr>
            <w:rFonts w:eastAsia="나눔명조" w:hint="eastAsia"/>
            <w:sz w:val="20"/>
            <w:szCs w:val="22"/>
            <w:rPrChange w:id="4279" w:author="Park, Sanghoon" w:date="2021-10-01T14:36:00Z">
              <w:rPr>
                <w:rFonts w:eastAsia="나눔명조" w:hint="eastAsia"/>
                <w:szCs w:val="22"/>
              </w:rPr>
            </w:rPrChange>
          </w:rPr>
          <w:delText>이는</w:delText>
        </w:r>
        <w:r w:rsidRPr="008534AE" w:rsidDel="008534AE">
          <w:rPr>
            <w:rFonts w:eastAsia="나눔명조"/>
            <w:sz w:val="20"/>
            <w:szCs w:val="22"/>
            <w:rPrChange w:id="4280" w:author="Park, Sanghoon" w:date="2021-10-01T14:36:00Z">
              <w:rPr>
                <w:rFonts w:eastAsia="나눔명조"/>
                <w:szCs w:val="22"/>
              </w:rPr>
            </w:rPrChange>
          </w:rPr>
          <w:delText xml:space="preserve"> </w:delText>
        </w:r>
        <w:r w:rsidRPr="008534AE" w:rsidDel="008534AE">
          <w:rPr>
            <w:rFonts w:eastAsia="나눔명조" w:hint="eastAsia"/>
            <w:sz w:val="20"/>
            <w:szCs w:val="22"/>
            <w:rPrChange w:id="4281" w:author="Park, Sanghoon" w:date="2021-10-01T14:36:00Z">
              <w:rPr>
                <w:rFonts w:eastAsia="나눔명조" w:hint="eastAsia"/>
                <w:szCs w:val="22"/>
              </w:rPr>
            </w:rPrChange>
          </w:rPr>
          <w:delText>변혁적</w:delText>
        </w:r>
        <w:r w:rsidRPr="008534AE" w:rsidDel="008534AE">
          <w:rPr>
            <w:rFonts w:eastAsia="나눔명조"/>
            <w:sz w:val="20"/>
            <w:szCs w:val="22"/>
            <w:rPrChange w:id="4282" w:author="Park, Sanghoon" w:date="2021-10-01T14:36:00Z">
              <w:rPr>
                <w:rFonts w:eastAsia="나눔명조"/>
                <w:szCs w:val="22"/>
              </w:rPr>
            </w:rPrChange>
          </w:rPr>
          <w:delText xml:space="preserve"> </w:delText>
        </w:r>
        <w:r w:rsidRPr="008534AE" w:rsidDel="008534AE">
          <w:rPr>
            <w:rFonts w:eastAsia="나눔명조" w:hint="eastAsia"/>
            <w:sz w:val="20"/>
            <w:szCs w:val="22"/>
            <w:rPrChange w:id="4283" w:author="Park, Sanghoon" w:date="2021-10-01T14:36:00Z">
              <w:rPr>
                <w:rFonts w:eastAsia="나눔명조" w:hint="eastAsia"/>
                <w:szCs w:val="22"/>
              </w:rPr>
            </w:rPrChange>
          </w:rPr>
          <w:delText>리더십의</w:delText>
        </w:r>
        <w:r w:rsidRPr="008534AE" w:rsidDel="008534AE">
          <w:rPr>
            <w:rFonts w:eastAsia="나눔명조"/>
            <w:sz w:val="20"/>
            <w:szCs w:val="22"/>
            <w:rPrChange w:id="4284" w:author="Park, Sanghoon" w:date="2021-10-01T14:36:00Z">
              <w:rPr>
                <w:rFonts w:eastAsia="나눔명조"/>
                <w:szCs w:val="22"/>
              </w:rPr>
            </w:rPrChange>
          </w:rPr>
          <w:delText xml:space="preserve"> </w:delText>
        </w:r>
        <w:r w:rsidRPr="008534AE" w:rsidDel="008534AE">
          <w:rPr>
            <w:rFonts w:eastAsia="나눔명조" w:hint="eastAsia"/>
            <w:sz w:val="20"/>
            <w:szCs w:val="22"/>
            <w:rPrChange w:id="4285" w:author="Park, Sanghoon" w:date="2021-10-01T14:36:00Z">
              <w:rPr>
                <w:rFonts w:eastAsia="나눔명조" w:hint="eastAsia"/>
                <w:szCs w:val="22"/>
              </w:rPr>
            </w:rPrChange>
          </w:rPr>
          <w:delText>경우</w:delText>
        </w:r>
        <w:r w:rsidRPr="008534AE" w:rsidDel="008534AE">
          <w:rPr>
            <w:rFonts w:eastAsia="나눔명조"/>
            <w:sz w:val="20"/>
            <w:szCs w:val="22"/>
            <w:rPrChange w:id="4286" w:author="Park, Sanghoon" w:date="2021-10-01T14:36:00Z">
              <w:rPr>
                <w:rFonts w:eastAsia="나눔명조"/>
                <w:szCs w:val="22"/>
              </w:rPr>
            </w:rPrChange>
          </w:rPr>
          <w:delText xml:space="preserve">, </w:delText>
        </w:r>
        <w:r w:rsidRPr="008534AE" w:rsidDel="008534AE">
          <w:rPr>
            <w:rFonts w:eastAsia="나눔명조" w:hint="eastAsia"/>
            <w:sz w:val="20"/>
            <w:szCs w:val="22"/>
            <w:rPrChange w:id="4287" w:author="Park, Sanghoon" w:date="2021-10-01T14:36:00Z">
              <w:rPr>
                <w:rFonts w:eastAsia="나눔명조" w:hint="eastAsia"/>
                <w:szCs w:val="22"/>
              </w:rPr>
            </w:rPrChange>
          </w:rPr>
          <w:delText>다른</w:delText>
        </w:r>
        <w:r w:rsidRPr="008534AE" w:rsidDel="008534AE">
          <w:rPr>
            <w:rFonts w:eastAsia="나눔명조"/>
            <w:sz w:val="20"/>
            <w:szCs w:val="22"/>
            <w:rPrChange w:id="4288" w:author="Park, Sanghoon" w:date="2021-10-01T14:36:00Z">
              <w:rPr>
                <w:rFonts w:eastAsia="나눔명조"/>
                <w:szCs w:val="22"/>
              </w:rPr>
            </w:rPrChange>
          </w:rPr>
          <w:delText xml:space="preserve"> </w:delText>
        </w:r>
        <w:r w:rsidRPr="008534AE" w:rsidDel="008534AE">
          <w:rPr>
            <w:rFonts w:eastAsia="나눔명조" w:hint="eastAsia"/>
            <w:sz w:val="20"/>
            <w:szCs w:val="22"/>
            <w:rPrChange w:id="4289" w:author="Park, Sanghoon" w:date="2021-10-01T14:36:00Z">
              <w:rPr>
                <w:rFonts w:eastAsia="나눔명조" w:hint="eastAsia"/>
                <w:szCs w:val="22"/>
              </w:rPr>
            </w:rPrChange>
          </w:rPr>
          <w:delText>조건들이</w:delText>
        </w:r>
        <w:r w:rsidRPr="008534AE" w:rsidDel="008534AE">
          <w:rPr>
            <w:rFonts w:eastAsia="나눔명조"/>
            <w:sz w:val="20"/>
            <w:szCs w:val="22"/>
            <w:rPrChange w:id="4290" w:author="Park, Sanghoon" w:date="2021-10-01T14:36:00Z">
              <w:rPr>
                <w:rFonts w:eastAsia="나눔명조"/>
                <w:szCs w:val="22"/>
              </w:rPr>
            </w:rPrChange>
          </w:rPr>
          <w:delText xml:space="preserve"> </w:delText>
        </w:r>
        <w:r w:rsidRPr="008534AE" w:rsidDel="008534AE">
          <w:rPr>
            <w:rFonts w:eastAsia="나눔명조" w:hint="eastAsia"/>
            <w:sz w:val="20"/>
            <w:szCs w:val="22"/>
            <w:rPrChange w:id="4291" w:author="Park, Sanghoon" w:date="2021-10-01T14:36:00Z">
              <w:rPr>
                <w:rFonts w:eastAsia="나눔명조" w:hint="eastAsia"/>
                <w:szCs w:val="22"/>
              </w:rPr>
            </w:rPrChange>
          </w:rPr>
          <w:delText>모두</w:delText>
        </w:r>
        <w:r w:rsidRPr="008534AE" w:rsidDel="008534AE">
          <w:rPr>
            <w:rFonts w:eastAsia="나눔명조"/>
            <w:sz w:val="20"/>
            <w:szCs w:val="22"/>
            <w:rPrChange w:id="4292" w:author="Park, Sanghoon" w:date="2021-10-01T14:36:00Z">
              <w:rPr>
                <w:rFonts w:eastAsia="나눔명조"/>
                <w:szCs w:val="22"/>
              </w:rPr>
            </w:rPrChange>
          </w:rPr>
          <w:delText xml:space="preserve"> </w:delText>
        </w:r>
        <w:r w:rsidRPr="008534AE" w:rsidDel="008534AE">
          <w:rPr>
            <w:rFonts w:eastAsia="나눔명조" w:hint="eastAsia"/>
            <w:sz w:val="20"/>
            <w:szCs w:val="22"/>
            <w:rPrChange w:id="4293" w:author="Park, Sanghoon" w:date="2021-10-01T14:36:00Z">
              <w:rPr>
                <w:rFonts w:eastAsia="나눔명조" w:hint="eastAsia"/>
                <w:szCs w:val="22"/>
              </w:rPr>
            </w:rPrChange>
          </w:rPr>
          <w:delText>일정하며</w:delText>
        </w:r>
        <w:r w:rsidRPr="008534AE" w:rsidDel="008534AE">
          <w:rPr>
            <w:rFonts w:eastAsia="나눔명조"/>
            <w:sz w:val="20"/>
            <w:szCs w:val="22"/>
            <w:rPrChange w:id="4294" w:author="Park, Sanghoon" w:date="2021-10-01T14:36:00Z">
              <w:rPr>
                <w:rFonts w:eastAsia="나눔명조"/>
                <w:szCs w:val="22"/>
              </w:rPr>
            </w:rPrChange>
          </w:rPr>
          <w:delText xml:space="preserve"> </w:delText>
        </w:r>
        <w:r w:rsidRPr="008534AE" w:rsidDel="008534AE">
          <w:rPr>
            <w:rFonts w:eastAsia="나눔명조" w:hint="eastAsia"/>
            <w:sz w:val="20"/>
            <w:szCs w:val="22"/>
            <w:rPrChange w:id="4295" w:author="Park, Sanghoon" w:date="2021-10-01T14:36:00Z">
              <w:rPr>
                <w:rFonts w:eastAsia="나눔명조" w:hint="eastAsia"/>
                <w:szCs w:val="22"/>
              </w:rPr>
            </w:rPrChange>
          </w:rPr>
          <w:delText>거래적</w:delText>
        </w:r>
        <w:r w:rsidRPr="008534AE" w:rsidDel="008534AE">
          <w:rPr>
            <w:rFonts w:eastAsia="나눔명조"/>
            <w:sz w:val="20"/>
            <w:szCs w:val="22"/>
            <w:rPrChange w:id="4296" w:author="Park, Sanghoon" w:date="2021-10-01T14:36:00Z">
              <w:rPr>
                <w:rFonts w:eastAsia="나눔명조"/>
                <w:szCs w:val="22"/>
              </w:rPr>
            </w:rPrChange>
          </w:rPr>
          <w:delText xml:space="preserve"> </w:delText>
        </w:r>
        <w:r w:rsidRPr="008534AE" w:rsidDel="008534AE">
          <w:rPr>
            <w:rFonts w:eastAsia="나눔명조" w:hint="eastAsia"/>
            <w:sz w:val="20"/>
            <w:szCs w:val="22"/>
            <w:rPrChange w:id="4297" w:author="Park, Sanghoon" w:date="2021-10-01T14:36:00Z">
              <w:rPr>
                <w:rFonts w:eastAsia="나눔명조" w:hint="eastAsia"/>
                <w:szCs w:val="22"/>
              </w:rPr>
            </w:rPrChange>
          </w:rPr>
          <w:delText>리더십이</w:delText>
        </w:r>
        <w:r w:rsidRPr="008534AE" w:rsidDel="008534AE">
          <w:rPr>
            <w:rFonts w:eastAsia="나눔명조"/>
            <w:sz w:val="20"/>
            <w:szCs w:val="22"/>
            <w:rPrChange w:id="4298" w:author="Park, Sanghoon" w:date="2021-10-01T14:36:00Z">
              <w:rPr>
                <w:rFonts w:eastAsia="나눔명조"/>
                <w:szCs w:val="22"/>
              </w:rPr>
            </w:rPrChange>
          </w:rPr>
          <w:delText xml:space="preserve"> </w:delText>
        </w:r>
        <w:r w:rsidRPr="008534AE" w:rsidDel="008534AE">
          <w:rPr>
            <w:rFonts w:eastAsia="나눔명조" w:hint="eastAsia"/>
            <w:sz w:val="20"/>
            <w:szCs w:val="22"/>
            <w:rPrChange w:id="4299" w:author="Park, Sanghoon" w:date="2021-10-01T14:36:00Z">
              <w:rPr>
                <w:rFonts w:eastAsia="나눔명조" w:hint="eastAsia"/>
                <w:szCs w:val="22"/>
              </w:rPr>
            </w:rPrChange>
          </w:rPr>
          <w:delText>해당</w:delText>
        </w:r>
        <w:r w:rsidRPr="008534AE" w:rsidDel="008534AE">
          <w:rPr>
            <w:rFonts w:eastAsia="나눔명조"/>
            <w:sz w:val="20"/>
            <w:szCs w:val="22"/>
            <w:rPrChange w:id="4300" w:author="Park, Sanghoon" w:date="2021-10-01T14:36:00Z">
              <w:rPr>
                <w:rFonts w:eastAsia="나눔명조"/>
                <w:szCs w:val="22"/>
              </w:rPr>
            </w:rPrChange>
          </w:rPr>
          <w:delText xml:space="preserve"> </w:delText>
        </w:r>
        <w:r w:rsidRPr="008534AE" w:rsidDel="008534AE">
          <w:rPr>
            <w:rFonts w:eastAsia="나눔명조" w:hint="eastAsia"/>
            <w:sz w:val="20"/>
            <w:szCs w:val="22"/>
            <w:rPrChange w:id="4301" w:author="Park, Sanghoon" w:date="2021-10-01T14:36:00Z">
              <w:rPr>
                <w:rFonts w:eastAsia="나눔명조" w:hint="eastAsia"/>
                <w:szCs w:val="22"/>
              </w:rPr>
            </w:rPrChange>
          </w:rPr>
          <w:delText>조직에</w:delText>
        </w:r>
        <w:r w:rsidRPr="008534AE" w:rsidDel="008534AE">
          <w:rPr>
            <w:rFonts w:eastAsia="나눔명조"/>
            <w:sz w:val="20"/>
            <w:szCs w:val="22"/>
            <w:rPrChange w:id="4302" w:author="Park, Sanghoon" w:date="2021-10-01T14:36:00Z">
              <w:rPr>
                <w:rFonts w:eastAsia="나눔명조"/>
                <w:szCs w:val="22"/>
              </w:rPr>
            </w:rPrChange>
          </w:rPr>
          <w:delText xml:space="preserve"> </w:delText>
        </w:r>
        <w:r w:rsidRPr="008534AE" w:rsidDel="008534AE">
          <w:rPr>
            <w:rFonts w:eastAsia="나눔명조" w:hint="eastAsia"/>
            <w:sz w:val="20"/>
            <w:szCs w:val="22"/>
            <w:rPrChange w:id="4303" w:author="Park, Sanghoon" w:date="2021-10-01T14:36:00Z">
              <w:rPr>
                <w:rFonts w:eastAsia="나눔명조" w:hint="eastAsia"/>
                <w:szCs w:val="22"/>
              </w:rPr>
            </w:rPrChange>
          </w:rPr>
          <w:delText>존재하지</w:delText>
        </w:r>
        <w:r w:rsidRPr="008534AE" w:rsidDel="008534AE">
          <w:rPr>
            <w:rFonts w:eastAsia="나눔명조"/>
            <w:sz w:val="20"/>
            <w:szCs w:val="22"/>
            <w:rPrChange w:id="4304" w:author="Park, Sanghoon" w:date="2021-10-01T14:36:00Z">
              <w:rPr>
                <w:rFonts w:eastAsia="나눔명조"/>
                <w:szCs w:val="22"/>
              </w:rPr>
            </w:rPrChange>
          </w:rPr>
          <w:delText xml:space="preserve"> </w:delText>
        </w:r>
        <w:r w:rsidRPr="008534AE" w:rsidDel="008534AE">
          <w:rPr>
            <w:rFonts w:eastAsia="나눔명조" w:hint="eastAsia"/>
            <w:sz w:val="20"/>
            <w:szCs w:val="22"/>
            <w:rPrChange w:id="4305" w:author="Park, Sanghoon" w:date="2021-10-01T14:36:00Z">
              <w:rPr>
                <w:rFonts w:eastAsia="나눔명조" w:hint="eastAsia"/>
                <w:szCs w:val="22"/>
              </w:rPr>
            </w:rPrChange>
          </w:rPr>
          <w:delText>않는다고</w:delText>
        </w:r>
        <w:r w:rsidRPr="008534AE" w:rsidDel="008534AE">
          <w:rPr>
            <w:rFonts w:eastAsia="나눔명조"/>
            <w:sz w:val="20"/>
            <w:szCs w:val="22"/>
            <w:rPrChange w:id="4306" w:author="Park, Sanghoon" w:date="2021-10-01T14:36:00Z">
              <w:rPr>
                <w:rFonts w:eastAsia="나눔명조"/>
                <w:szCs w:val="22"/>
              </w:rPr>
            </w:rPrChange>
          </w:rPr>
          <w:delText xml:space="preserve"> </w:delText>
        </w:r>
        <w:r w:rsidRPr="008534AE" w:rsidDel="008534AE">
          <w:rPr>
            <w:rFonts w:eastAsia="나눔명조" w:hint="eastAsia"/>
            <w:sz w:val="20"/>
            <w:szCs w:val="22"/>
            <w:rPrChange w:id="4307" w:author="Park, Sanghoon" w:date="2021-10-01T14:36:00Z">
              <w:rPr>
                <w:rFonts w:eastAsia="나눔명조" w:hint="eastAsia"/>
                <w:szCs w:val="22"/>
              </w:rPr>
            </w:rPrChange>
          </w:rPr>
          <w:delText>할</w:delText>
        </w:r>
        <w:r w:rsidRPr="008534AE" w:rsidDel="008534AE">
          <w:rPr>
            <w:rFonts w:eastAsia="나눔명조"/>
            <w:sz w:val="20"/>
            <w:szCs w:val="22"/>
            <w:rPrChange w:id="4308" w:author="Park, Sanghoon" w:date="2021-10-01T14:36:00Z">
              <w:rPr>
                <w:rFonts w:eastAsia="나눔명조"/>
                <w:szCs w:val="22"/>
              </w:rPr>
            </w:rPrChange>
          </w:rPr>
          <w:delText xml:space="preserve"> </w:delText>
        </w:r>
        <w:r w:rsidRPr="008534AE" w:rsidDel="008534AE">
          <w:rPr>
            <w:rFonts w:eastAsia="나눔명조" w:hint="eastAsia"/>
            <w:sz w:val="20"/>
            <w:szCs w:val="22"/>
            <w:rPrChange w:id="4309" w:author="Park, Sanghoon" w:date="2021-10-01T14:36:00Z">
              <w:rPr>
                <w:rFonts w:eastAsia="나눔명조" w:hint="eastAsia"/>
                <w:szCs w:val="22"/>
              </w:rPr>
            </w:rPrChange>
          </w:rPr>
          <w:delText>때</w:delText>
        </w:r>
        <w:r w:rsidRPr="008534AE" w:rsidDel="008534AE">
          <w:rPr>
            <w:rFonts w:eastAsia="나눔명조"/>
            <w:sz w:val="20"/>
            <w:szCs w:val="22"/>
            <w:rPrChange w:id="4310" w:author="Park, Sanghoon" w:date="2021-10-01T14:36:00Z">
              <w:rPr>
                <w:rFonts w:eastAsia="나눔명조"/>
                <w:szCs w:val="22"/>
              </w:rPr>
            </w:rPrChange>
          </w:rPr>
          <w:delText xml:space="preserve">, </w:delText>
        </w:r>
        <w:r w:rsidRPr="008534AE" w:rsidDel="008534AE">
          <w:rPr>
            <w:rFonts w:eastAsia="나눔명조" w:hint="eastAsia"/>
            <w:sz w:val="20"/>
            <w:szCs w:val="22"/>
            <w:rPrChange w:id="4311" w:author="Park, Sanghoon" w:date="2021-10-01T14:36:00Z">
              <w:rPr>
                <w:rFonts w:eastAsia="나눔명조" w:hint="eastAsia"/>
                <w:szCs w:val="22"/>
              </w:rPr>
            </w:rPrChange>
          </w:rPr>
          <w:delText>공공봉사동기에</w:delText>
        </w:r>
        <w:r w:rsidRPr="008534AE" w:rsidDel="008534AE">
          <w:rPr>
            <w:rFonts w:eastAsia="나눔명조"/>
            <w:sz w:val="20"/>
            <w:szCs w:val="22"/>
            <w:rPrChange w:id="4312" w:author="Park, Sanghoon" w:date="2021-10-01T14:36:00Z">
              <w:rPr>
                <w:rFonts w:eastAsia="나눔명조"/>
                <w:szCs w:val="22"/>
              </w:rPr>
            </w:rPrChange>
          </w:rPr>
          <w:delText xml:space="preserve"> </w:delText>
        </w:r>
        <w:r w:rsidRPr="008534AE" w:rsidDel="008534AE">
          <w:rPr>
            <w:rFonts w:eastAsia="나눔명조" w:hint="eastAsia"/>
            <w:sz w:val="20"/>
            <w:szCs w:val="22"/>
            <w:rPrChange w:id="4313" w:author="Park, Sanghoon" w:date="2021-10-01T14:36:00Z">
              <w:rPr>
                <w:rFonts w:eastAsia="나눔명조" w:hint="eastAsia"/>
                <w:szCs w:val="22"/>
              </w:rPr>
            </w:rPrChange>
          </w:rPr>
          <w:delText>대해</w:delText>
        </w:r>
        <w:r w:rsidRPr="008534AE" w:rsidDel="008534AE">
          <w:rPr>
            <w:rFonts w:eastAsia="나눔명조"/>
            <w:sz w:val="20"/>
            <w:szCs w:val="22"/>
            <w:rPrChange w:id="4314" w:author="Park, Sanghoon" w:date="2021-10-01T14:36:00Z">
              <w:rPr>
                <w:rFonts w:eastAsia="나눔명조"/>
                <w:szCs w:val="22"/>
              </w:rPr>
            </w:rPrChange>
          </w:rPr>
          <w:delText xml:space="preserve"> </w:delText>
        </w:r>
        <w:r w:rsidRPr="008534AE" w:rsidDel="008534AE">
          <w:rPr>
            <w:rFonts w:eastAsia="나눔명조" w:hint="eastAsia"/>
            <w:sz w:val="20"/>
            <w:szCs w:val="22"/>
            <w:rPrChange w:id="4315" w:author="Park, Sanghoon" w:date="2021-10-01T14:36:00Z">
              <w:rPr>
                <w:rFonts w:eastAsia="나눔명조" w:hint="eastAsia"/>
                <w:szCs w:val="22"/>
              </w:rPr>
            </w:rPrChange>
          </w:rPr>
          <w:delText>긍정적</w:delText>
        </w:r>
        <w:r w:rsidRPr="008534AE" w:rsidDel="008534AE">
          <w:rPr>
            <w:rFonts w:eastAsia="나눔명조"/>
            <w:sz w:val="20"/>
            <w:szCs w:val="22"/>
            <w:rPrChange w:id="4316" w:author="Park, Sanghoon" w:date="2021-10-01T14:36:00Z">
              <w:rPr>
                <w:rFonts w:eastAsia="나눔명조"/>
                <w:szCs w:val="22"/>
              </w:rPr>
            </w:rPrChange>
          </w:rPr>
          <w:delText xml:space="preserve"> </w:delText>
        </w:r>
        <w:r w:rsidRPr="008534AE" w:rsidDel="008534AE">
          <w:rPr>
            <w:rFonts w:eastAsia="나눔명조" w:hint="eastAsia"/>
            <w:sz w:val="20"/>
            <w:szCs w:val="22"/>
            <w:rPrChange w:id="4317" w:author="Park, Sanghoon" w:date="2021-10-01T14:36:00Z">
              <w:rPr>
                <w:rFonts w:eastAsia="나눔명조" w:hint="eastAsia"/>
                <w:szCs w:val="22"/>
              </w:rPr>
            </w:rPrChange>
          </w:rPr>
          <w:delText>효과를</w:delText>
        </w:r>
        <w:r w:rsidRPr="008534AE" w:rsidDel="008534AE">
          <w:rPr>
            <w:rFonts w:eastAsia="나눔명조"/>
            <w:sz w:val="20"/>
            <w:szCs w:val="22"/>
            <w:rPrChange w:id="4318" w:author="Park, Sanghoon" w:date="2021-10-01T14:36:00Z">
              <w:rPr>
                <w:rFonts w:eastAsia="나눔명조"/>
                <w:szCs w:val="22"/>
              </w:rPr>
            </w:rPrChange>
          </w:rPr>
          <w:delText xml:space="preserve"> </w:delText>
        </w:r>
        <w:r w:rsidRPr="008534AE" w:rsidDel="008534AE">
          <w:rPr>
            <w:rFonts w:eastAsia="나눔명조" w:hint="eastAsia"/>
            <w:sz w:val="20"/>
            <w:szCs w:val="22"/>
            <w:rPrChange w:id="4319" w:author="Park, Sanghoon" w:date="2021-10-01T14:36:00Z">
              <w:rPr>
                <w:rFonts w:eastAsia="나눔명조" w:hint="eastAsia"/>
                <w:szCs w:val="22"/>
              </w:rPr>
            </w:rPrChange>
          </w:rPr>
          <w:delText>가지고</w:delText>
        </w:r>
        <w:r w:rsidRPr="008534AE" w:rsidDel="008534AE">
          <w:rPr>
            <w:rFonts w:eastAsia="나눔명조"/>
            <w:sz w:val="20"/>
            <w:szCs w:val="22"/>
            <w:rPrChange w:id="4320" w:author="Park, Sanghoon" w:date="2021-10-01T14:36:00Z">
              <w:rPr>
                <w:rFonts w:eastAsia="나눔명조"/>
                <w:szCs w:val="22"/>
              </w:rPr>
            </w:rPrChange>
          </w:rPr>
          <w:delText xml:space="preserve"> </w:delText>
        </w:r>
        <w:r w:rsidRPr="008534AE" w:rsidDel="008534AE">
          <w:rPr>
            <w:rFonts w:eastAsia="나눔명조" w:hint="eastAsia"/>
            <w:sz w:val="20"/>
            <w:szCs w:val="22"/>
            <w:rPrChange w:id="4321" w:author="Park, Sanghoon" w:date="2021-10-01T14:36:00Z">
              <w:rPr>
                <w:rFonts w:eastAsia="나눔명조" w:hint="eastAsia"/>
                <w:szCs w:val="22"/>
              </w:rPr>
            </w:rPrChange>
          </w:rPr>
          <w:delText>있다는</w:delText>
        </w:r>
        <w:r w:rsidRPr="008534AE" w:rsidDel="008534AE">
          <w:rPr>
            <w:rFonts w:eastAsia="나눔명조"/>
            <w:sz w:val="20"/>
            <w:szCs w:val="22"/>
            <w:rPrChange w:id="4322" w:author="Park, Sanghoon" w:date="2021-10-01T14:36:00Z">
              <w:rPr>
                <w:rFonts w:eastAsia="나눔명조"/>
                <w:szCs w:val="22"/>
              </w:rPr>
            </w:rPrChange>
          </w:rPr>
          <w:delText xml:space="preserve"> </w:delText>
        </w:r>
        <w:r w:rsidRPr="008534AE" w:rsidDel="008534AE">
          <w:rPr>
            <w:rFonts w:eastAsia="나눔명조" w:hint="eastAsia"/>
            <w:sz w:val="20"/>
            <w:szCs w:val="22"/>
            <w:rPrChange w:id="4323" w:author="Park, Sanghoon" w:date="2021-10-01T14:36:00Z">
              <w:rPr>
                <w:rFonts w:eastAsia="나눔명조" w:hint="eastAsia"/>
                <w:szCs w:val="22"/>
              </w:rPr>
            </w:rPrChange>
          </w:rPr>
          <w:delText>것을</w:delText>
        </w:r>
        <w:r w:rsidRPr="008534AE" w:rsidDel="008534AE">
          <w:rPr>
            <w:rFonts w:eastAsia="나눔명조"/>
            <w:sz w:val="20"/>
            <w:szCs w:val="22"/>
            <w:rPrChange w:id="4324" w:author="Park, Sanghoon" w:date="2021-10-01T14:36:00Z">
              <w:rPr>
                <w:rFonts w:eastAsia="나눔명조"/>
                <w:szCs w:val="22"/>
              </w:rPr>
            </w:rPrChange>
          </w:rPr>
          <w:delText xml:space="preserve"> </w:delText>
        </w:r>
        <w:r w:rsidRPr="008534AE" w:rsidDel="008534AE">
          <w:rPr>
            <w:rFonts w:eastAsia="나눔명조" w:hint="eastAsia"/>
            <w:sz w:val="20"/>
            <w:szCs w:val="22"/>
            <w:rPrChange w:id="4325" w:author="Park, Sanghoon" w:date="2021-10-01T14:36:00Z">
              <w:rPr>
                <w:rFonts w:eastAsia="나눔명조" w:hint="eastAsia"/>
                <w:szCs w:val="22"/>
              </w:rPr>
            </w:rPrChange>
          </w:rPr>
          <w:delText>의미한다</w:delText>
        </w:r>
        <w:r w:rsidRPr="008534AE" w:rsidDel="008534AE">
          <w:rPr>
            <w:rFonts w:eastAsia="나눔명조"/>
            <w:sz w:val="20"/>
            <w:szCs w:val="22"/>
            <w:rPrChange w:id="4326" w:author="Park, Sanghoon" w:date="2021-10-01T14:36:00Z">
              <w:rPr>
                <w:rFonts w:eastAsia="나눔명조"/>
                <w:szCs w:val="22"/>
              </w:rPr>
            </w:rPrChange>
          </w:rPr>
          <w:delText xml:space="preserve">. </w:delText>
        </w:r>
        <w:r w:rsidRPr="008534AE" w:rsidDel="008534AE">
          <w:rPr>
            <w:rFonts w:eastAsia="나눔명조" w:hint="eastAsia"/>
            <w:sz w:val="20"/>
            <w:szCs w:val="22"/>
            <w:rPrChange w:id="4327" w:author="Park, Sanghoon" w:date="2021-10-01T14:36:00Z">
              <w:rPr>
                <w:rFonts w:eastAsia="나눔명조" w:hint="eastAsia"/>
                <w:szCs w:val="22"/>
              </w:rPr>
            </w:rPrChange>
          </w:rPr>
          <w:delText>반면</w:delText>
        </w:r>
        <w:r w:rsidRPr="008534AE" w:rsidDel="008534AE">
          <w:rPr>
            <w:rFonts w:eastAsia="나눔명조"/>
            <w:sz w:val="20"/>
            <w:szCs w:val="22"/>
            <w:rPrChange w:id="4328" w:author="Park, Sanghoon" w:date="2021-10-01T14:36:00Z">
              <w:rPr>
                <w:rFonts w:eastAsia="나눔명조"/>
                <w:szCs w:val="22"/>
              </w:rPr>
            </w:rPrChange>
          </w:rPr>
          <w:delText xml:space="preserve">, </w:delText>
        </w:r>
        <w:r w:rsidRPr="008534AE" w:rsidDel="008534AE">
          <w:rPr>
            <w:rFonts w:eastAsia="나눔명조" w:hint="eastAsia"/>
            <w:sz w:val="20"/>
            <w:szCs w:val="22"/>
            <w:rPrChange w:id="4329" w:author="Park, Sanghoon" w:date="2021-10-01T14:36:00Z">
              <w:rPr>
                <w:rFonts w:eastAsia="나눔명조" w:hint="eastAsia"/>
                <w:szCs w:val="22"/>
              </w:rPr>
            </w:rPrChange>
          </w:rPr>
          <w:delText>거래적</w:delText>
        </w:r>
        <w:r w:rsidRPr="008534AE" w:rsidDel="008534AE">
          <w:rPr>
            <w:rFonts w:eastAsia="나눔명조"/>
            <w:sz w:val="20"/>
            <w:szCs w:val="22"/>
            <w:rPrChange w:id="4330" w:author="Park, Sanghoon" w:date="2021-10-01T14:36:00Z">
              <w:rPr>
                <w:rFonts w:eastAsia="나눔명조"/>
                <w:szCs w:val="22"/>
              </w:rPr>
            </w:rPrChange>
          </w:rPr>
          <w:delText xml:space="preserve"> </w:delText>
        </w:r>
        <w:r w:rsidRPr="008534AE" w:rsidDel="008534AE">
          <w:rPr>
            <w:rFonts w:eastAsia="나눔명조" w:hint="eastAsia"/>
            <w:sz w:val="20"/>
            <w:szCs w:val="22"/>
            <w:rPrChange w:id="4331" w:author="Park, Sanghoon" w:date="2021-10-01T14:36:00Z">
              <w:rPr>
                <w:rFonts w:eastAsia="나눔명조" w:hint="eastAsia"/>
                <w:szCs w:val="22"/>
              </w:rPr>
            </w:rPrChange>
          </w:rPr>
          <w:delText>리더십은</w:delText>
        </w:r>
        <w:r w:rsidRPr="008534AE" w:rsidDel="008534AE">
          <w:rPr>
            <w:rFonts w:eastAsia="나눔명조"/>
            <w:sz w:val="20"/>
            <w:szCs w:val="22"/>
            <w:rPrChange w:id="4332" w:author="Park, Sanghoon" w:date="2021-10-01T14:36:00Z">
              <w:rPr>
                <w:rFonts w:eastAsia="나눔명조"/>
                <w:szCs w:val="22"/>
              </w:rPr>
            </w:rPrChange>
          </w:rPr>
          <w:delText xml:space="preserve"> </w:delText>
        </w:r>
        <w:r w:rsidRPr="008534AE" w:rsidDel="008534AE">
          <w:rPr>
            <w:rFonts w:eastAsia="나눔명조" w:hint="eastAsia"/>
            <w:sz w:val="20"/>
            <w:szCs w:val="22"/>
            <w:rPrChange w:id="4333" w:author="Park, Sanghoon" w:date="2021-10-01T14:36:00Z">
              <w:rPr>
                <w:rFonts w:eastAsia="나눔명조" w:hint="eastAsia"/>
                <w:szCs w:val="22"/>
              </w:rPr>
            </w:rPrChange>
          </w:rPr>
          <w:delText>해당</w:delText>
        </w:r>
        <w:r w:rsidRPr="008534AE" w:rsidDel="008534AE">
          <w:rPr>
            <w:rFonts w:eastAsia="나눔명조"/>
            <w:sz w:val="20"/>
            <w:szCs w:val="22"/>
            <w:rPrChange w:id="4334" w:author="Park, Sanghoon" w:date="2021-10-01T14:36:00Z">
              <w:rPr>
                <w:rFonts w:eastAsia="나눔명조"/>
                <w:szCs w:val="22"/>
              </w:rPr>
            </w:rPrChange>
          </w:rPr>
          <w:delText xml:space="preserve"> </w:delText>
        </w:r>
        <w:r w:rsidRPr="008534AE" w:rsidDel="008534AE">
          <w:rPr>
            <w:rFonts w:eastAsia="나눔명조" w:hint="eastAsia"/>
            <w:sz w:val="20"/>
            <w:szCs w:val="22"/>
            <w:rPrChange w:id="4335" w:author="Park, Sanghoon" w:date="2021-10-01T14:36:00Z">
              <w:rPr>
                <w:rFonts w:eastAsia="나눔명조" w:hint="eastAsia"/>
                <w:szCs w:val="22"/>
              </w:rPr>
            </w:rPrChange>
          </w:rPr>
          <w:delText>조직</w:delText>
        </w:r>
        <w:r w:rsidRPr="008534AE" w:rsidDel="008534AE">
          <w:rPr>
            <w:rFonts w:eastAsia="나눔명조"/>
            <w:sz w:val="20"/>
            <w:szCs w:val="22"/>
            <w:rPrChange w:id="4336" w:author="Park, Sanghoon" w:date="2021-10-01T14:36:00Z">
              <w:rPr>
                <w:rFonts w:eastAsia="나눔명조"/>
                <w:szCs w:val="22"/>
              </w:rPr>
            </w:rPrChange>
          </w:rPr>
          <w:delText xml:space="preserve"> </w:delText>
        </w:r>
        <w:r w:rsidRPr="008534AE" w:rsidDel="008534AE">
          <w:rPr>
            <w:rFonts w:eastAsia="나눔명조" w:hint="eastAsia"/>
            <w:sz w:val="20"/>
            <w:szCs w:val="22"/>
            <w:rPrChange w:id="4337" w:author="Park, Sanghoon" w:date="2021-10-01T14:36:00Z">
              <w:rPr>
                <w:rFonts w:eastAsia="나눔명조" w:hint="eastAsia"/>
                <w:szCs w:val="22"/>
              </w:rPr>
            </w:rPrChange>
          </w:rPr>
          <w:delText>내에</w:delText>
        </w:r>
        <w:r w:rsidRPr="008534AE" w:rsidDel="008534AE">
          <w:rPr>
            <w:rFonts w:eastAsia="나눔명조"/>
            <w:sz w:val="20"/>
            <w:szCs w:val="22"/>
            <w:rPrChange w:id="4338" w:author="Park, Sanghoon" w:date="2021-10-01T14:36:00Z">
              <w:rPr>
                <w:rFonts w:eastAsia="나눔명조"/>
                <w:szCs w:val="22"/>
              </w:rPr>
            </w:rPrChange>
          </w:rPr>
          <w:delText xml:space="preserve"> </w:delText>
        </w:r>
        <w:r w:rsidRPr="008534AE" w:rsidDel="008534AE">
          <w:rPr>
            <w:rFonts w:eastAsia="나눔명조" w:hint="eastAsia"/>
            <w:sz w:val="20"/>
            <w:szCs w:val="22"/>
            <w:rPrChange w:id="4339" w:author="Park, Sanghoon" w:date="2021-10-01T14:36:00Z">
              <w:rPr>
                <w:rFonts w:eastAsia="나눔명조" w:hint="eastAsia"/>
                <w:szCs w:val="22"/>
              </w:rPr>
            </w:rPrChange>
          </w:rPr>
          <w:delText>변혁적</w:delText>
        </w:r>
        <w:r w:rsidRPr="008534AE" w:rsidDel="008534AE">
          <w:rPr>
            <w:rFonts w:eastAsia="나눔명조"/>
            <w:sz w:val="20"/>
            <w:szCs w:val="22"/>
            <w:rPrChange w:id="4340" w:author="Park, Sanghoon" w:date="2021-10-01T14:36:00Z">
              <w:rPr>
                <w:rFonts w:eastAsia="나눔명조"/>
                <w:szCs w:val="22"/>
              </w:rPr>
            </w:rPrChange>
          </w:rPr>
          <w:delText xml:space="preserve"> </w:delText>
        </w:r>
        <w:r w:rsidRPr="008534AE" w:rsidDel="008534AE">
          <w:rPr>
            <w:rFonts w:eastAsia="나눔명조" w:hint="eastAsia"/>
            <w:sz w:val="20"/>
            <w:szCs w:val="22"/>
            <w:rPrChange w:id="4341" w:author="Park, Sanghoon" w:date="2021-10-01T14:36:00Z">
              <w:rPr>
                <w:rFonts w:eastAsia="나눔명조" w:hint="eastAsia"/>
                <w:szCs w:val="22"/>
              </w:rPr>
            </w:rPrChange>
          </w:rPr>
          <w:delText>리더십이</w:delText>
        </w:r>
        <w:r w:rsidRPr="008534AE" w:rsidDel="008534AE">
          <w:rPr>
            <w:rFonts w:eastAsia="나눔명조"/>
            <w:sz w:val="20"/>
            <w:szCs w:val="22"/>
            <w:rPrChange w:id="4342" w:author="Park, Sanghoon" w:date="2021-10-01T14:36:00Z">
              <w:rPr>
                <w:rFonts w:eastAsia="나눔명조"/>
                <w:szCs w:val="22"/>
              </w:rPr>
            </w:rPrChange>
          </w:rPr>
          <w:delText xml:space="preserve"> </w:delText>
        </w:r>
        <w:r w:rsidRPr="008534AE" w:rsidDel="008534AE">
          <w:rPr>
            <w:rFonts w:eastAsia="나눔명조" w:hint="eastAsia"/>
            <w:sz w:val="20"/>
            <w:szCs w:val="22"/>
            <w:rPrChange w:id="4343" w:author="Park, Sanghoon" w:date="2021-10-01T14:36:00Z">
              <w:rPr>
                <w:rFonts w:eastAsia="나눔명조" w:hint="eastAsia"/>
                <w:szCs w:val="22"/>
              </w:rPr>
            </w:rPrChange>
          </w:rPr>
          <w:delText>존재하지</w:delText>
        </w:r>
        <w:r w:rsidRPr="008534AE" w:rsidDel="008534AE">
          <w:rPr>
            <w:rFonts w:eastAsia="나눔명조"/>
            <w:sz w:val="20"/>
            <w:szCs w:val="22"/>
            <w:rPrChange w:id="4344" w:author="Park, Sanghoon" w:date="2021-10-01T14:36:00Z">
              <w:rPr>
                <w:rFonts w:eastAsia="나눔명조"/>
                <w:szCs w:val="22"/>
              </w:rPr>
            </w:rPrChange>
          </w:rPr>
          <w:delText xml:space="preserve"> </w:delText>
        </w:r>
        <w:r w:rsidRPr="008534AE" w:rsidDel="008534AE">
          <w:rPr>
            <w:rFonts w:eastAsia="나눔명조" w:hint="eastAsia"/>
            <w:sz w:val="20"/>
            <w:szCs w:val="22"/>
            <w:rPrChange w:id="4345" w:author="Park, Sanghoon" w:date="2021-10-01T14:36:00Z">
              <w:rPr>
                <w:rFonts w:eastAsia="나눔명조" w:hint="eastAsia"/>
                <w:szCs w:val="22"/>
              </w:rPr>
            </w:rPrChange>
          </w:rPr>
          <w:delText>않는다고</w:delText>
        </w:r>
        <w:r w:rsidRPr="008534AE" w:rsidDel="008534AE">
          <w:rPr>
            <w:rFonts w:eastAsia="나눔명조"/>
            <w:sz w:val="20"/>
            <w:szCs w:val="22"/>
            <w:rPrChange w:id="4346" w:author="Park, Sanghoon" w:date="2021-10-01T14:36:00Z">
              <w:rPr>
                <w:rFonts w:eastAsia="나눔명조"/>
                <w:szCs w:val="22"/>
              </w:rPr>
            </w:rPrChange>
          </w:rPr>
          <w:delText xml:space="preserve"> </w:delText>
        </w:r>
        <w:r w:rsidRPr="008534AE" w:rsidDel="008534AE">
          <w:rPr>
            <w:rFonts w:eastAsia="나눔명조" w:hint="eastAsia"/>
            <w:sz w:val="20"/>
            <w:szCs w:val="22"/>
            <w:rPrChange w:id="4347" w:author="Park, Sanghoon" w:date="2021-10-01T14:36:00Z">
              <w:rPr>
                <w:rFonts w:eastAsia="나눔명조" w:hint="eastAsia"/>
                <w:szCs w:val="22"/>
              </w:rPr>
            </w:rPrChange>
          </w:rPr>
          <w:delText>하더라도</w:delText>
        </w:r>
        <w:r w:rsidRPr="008534AE" w:rsidDel="008534AE">
          <w:rPr>
            <w:rFonts w:eastAsia="나눔명조"/>
            <w:sz w:val="20"/>
            <w:szCs w:val="22"/>
            <w:rPrChange w:id="4348" w:author="Park, Sanghoon" w:date="2021-10-01T14:36:00Z">
              <w:rPr>
                <w:rFonts w:eastAsia="나눔명조"/>
                <w:szCs w:val="22"/>
              </w:rPr>
            </w:rPrChange>
          </w:rPr>
          <w:delText xml:space="preserve"> </w:delText>
        </w:r>
        <w:r w:rsidRPr="008534AE" w:rsidDel="008534AE">
          <w:rPr>
            <w:rFonts w:eastAsia="나눔명조" w:hint="eastAsia"/>
            <w:sz w:val="20"/>
            <w:szCs w:val="22"/>
            <w:rPrChange w:id="4349" w:author="Park, Sanghoon" w:date="2021-10-01T14:36:00Z">
              <w:rPr>
                <w:rFonts w:eastAsia="나눔명조" w:hint="eastAsia"/>
                <w:szCs w:val="22"/>
              </w:rPr>
            </w:rPrChange>
          </w:rPr>
          <w:delText>공공봉사동기에</w:delText>
        </w:r>
        <w:r w:rsidRPr="008534AE" w:rsidDel="008534AE">
          <w:rPr>
            <w:rFonts w:eastAsia="나눔명조"/>
            <w:sz w:val="20"/>
            <w:szCs w:val="22"/>
            <w:rPrChange w:id="4350" w:author="Park, Sanghoon" w:date="2021-10-01T14:36:00Z">
              <w:rPr>
                <w:rFonts w:eastAsia="나눔명조"/>
                <w:szCs w:val="22"/>
              </w:rPr>
            </w:rPrChange>
          </w:rPr>
          <w:delText xml:space="preserve"> </w:delText>
        </w:r>
        <w:r w:rsidRPr="008534AE" w:rsidDel="008534AE">
          <w:rPr>
            <w:rFonts w:eastAsia="나눔명조" w:hint="eastAsia"/>
            <w:sz w:val="20"/>
            <w:szCs w:val="22"/>
            <w:rPrChange w:id="4351" w:author="Park, Sanghoon" w:date="2021-10-01T14:36:00Z">
              <w:rPr>
                <w:rFonts w:eastAsia="나눔명조" w:hint="eastAsia"/>
                <w:szCs w:val="22"/>
              </w:rPr>
            </w:rPrChange>
          </w:rPr>
          <w:delText>대해</w:delText>
        </w:r>
        <w:r w:rsidRPr="008534AE" w:rsidDel="008534AE">
          <w:rPr>
            <w:rFonts w:eastAsia="나눔명조"/>
            <w:sz w:val="20"/>
            <w:szCs w:val="22"/>
            <w:rPrChange w:id="4352" w:author="Park, Sanghoon" w:date="2021-10-01T14:36:00Z">
              <w:rPr>
                <w:rFonts w:eastAsia="나눔명조"/>
                <w:szCs w:val="22"/>
              </w:rPr>
            </w:rPrChange>
          </w:rPr>
          <w:delText xml:space="preserve"> </w:delText>
        </w:r>
        <w:r w:rsidRPr="008534AE" w:rsidDel="008534AE">
          <w:rPr>
            <w:rFonts w:eastAsia="나눔명조" w:hint="eastAsia"/>
            <w:sz w:val="20"/>
            <w:szCs w:val="22"/>
            <w:rPrChange w:id="4353" w:author="Park, Sanghoon" w:date="2021-10-01T14:36:00Z">
              <w:rPr>
                <w:rFonts w:eastAsia="나눔명조" w:hint="eastAsia"/>
                <w:szCs w:val="22"/>
              </w:rPr>
            </w:rPrChange>
          </w:rPr>
          <w:delText>유의미한</w:delText>
        </w:r>
        <w:r w:rsidRPr="008534AE" w:rsidDel="008534AE">
          <w:rPr>
            <w:rFonts w:eastAsia="나눔명조"/>
            <w:sz w:val="20"/>
            <w:szCs w:val="22"/>
            <w:rPrChange w:id="4354" w:author="Park, Sanghoon" w:date="2021-10-01T14:36:00Z">
              <w:rPr>
                <w:rFonts w:eastAsia="나눔명조"/>
                <w:szCs w:val="22"/>
              </w:rPr>
            </w:rPrChange>
          </w:rPr>
          <w:delText xml:space="preserve"> </w:delText>
        </w:r>
        <w:r w:rsidRPr="008534AE" w:rsidDel="008534AE">
          <w:rPr>
            <w:rFonts w:eastAsia="나눔명조" w:hint="eastAsia"/>
            <w:sz w:val="20"/>
            <w:szCs w:val="22"/>
            <w:rPrChange w:id="4355" w:author="Park, Sanghoon" w:date="2021-10-01T14:36:00Z">
              <w:rPr>
                <w:rFonts w:eastAsia="나눔명조" w:hint="eastAsia"/>
                <w:szCs w:val="22"/>
              </w:rPr>
            </w:rPrChange>
          </w:rPr>
          <w:delText>효과를</w:delText>
        </w:r>
        <w:r w:rsidRPr="008534AE" w:rsidDel="008534AE">
          <w:rPr>
            <w:rFonts w:eastAsia="나눔명조"/>
            <w:sz w:val="20"/>
            <w:szCs w:val="22"/>
            <w:rPrChange w:id="4356" w:author="Park, Sanghoon" w:date="2021-10-01T14:36:00Z">
              <w:rPr>
                <w:rFonts w:eastAsia="나눔명조"/>
                <w:szCs w:val="22"/>
              </w:rPr>
            </w:rPrChange>
          </w:rPr>
          <w:delText xml:space="preserve"> </w:delText>
        </w:r>
        <w:r w:rsidRPr="008534AE" w:rsidDel="008534AE">
          <w:rPr>
            <w:rFonts w:eastAsia="나눔명조" w:hint="eastAsia"/>
            <w:sz w:val="20"/>
            <w:szCs w:val="22"/>
            <w:rPrChange w:id="4357" w:author="Park, Sanghoon" w:date="2021-10-01T14:36:00Z">
              <w:rPr>
                <w:rFonts w:eastAsia="나눔명조" w:hint="eastAsia"/>
                <w:szCs w:val="22"/>
              </w:rPr>
            </w:rPrChange>
          </w:rPr>
          <w:delText>가지지</w:delText>
        </w:r>
        <w:r w:rsidRPr="008534AE" w:rsidDel="008534AE">
          <w:rPr>
            <w:rFonts w:eastAsia="나눔명조"/>
            <w:sz w:val="20"/>
            <w:szCs w:val="22"/>
            <w:rPrChange w:id="4358" w:author="Park, Sanghoon" w:date="2021-10-01T14:36:00Z">
              <w:rPr>
                <w:rFonts w:eastAsia="나눔명조"/>
                <w:szCs w:val="22"/>
              </w:rPr>
            </w:rPrChange>
          </w:rPr>
          <w:delText xml:space="preserve"> </w:delText>
        </w:r>
        <w:r w:rsidRPr="008534AE" w:rsidDel="008534AE">
          <w:rPr>
            <w:rFonts w:eastAsia="나눔명조" w:hint="eastAsia"/>
            <w:sz w:val="20"/>
            <w:szCs w:val="22"/>
            <w:rPrChange w:id="4359" w:author="Park, Sanghoon" w:date="2021-10-01T14:36:00Z">
              <w:rPr>
                <w:rFonts w:eastAsia="나눔명조" w:hint="eastAsia"/>
                <w:szCs w:val="22"/>
              </w:rPr>
            </w:rPrChange>
          </w:rPr>
          <w:delText>않는다는</w:delText>
        </w:r>
        <w:r w:rsidRPr="008534AE" w:rsidDel="008534AE">
          <w:rPr>
            <w:rFonts w:eastAsia="나눔명조"/>
            <w:sz w:val="20"/>
            <w:szCs w:val="22"/>
            <w:rPrChange w:id="4360" w:author="Park, Sanghoon" w:date="2021-10-01T14:36:00Z">
              <w:rPr>
                <w:rFonts w:eastAsia="나눔명조"/>
                <w:szCs w:val="22"/>
              </w:rPr>
            </w:rPrChange>
          </w:rPr>
          <w:delText xml:space="preserve"> </w:delText>
        </w:r>
        <w:r w:rsidRPr="008534AE" w:rsidDel="008534AE">
          <w:rPr>
            <w:rFonts w:eastAsia="나눔명조" w:hint="eastAsia"/>
            <w:sz w:val="20"/>
            <w:szCs w:val="22"/>
            <w:rPrChange w:id="4361" w:author="Park, Sanghoon" w:date="2021-10-01T14:36:00Z">
              <w:rPr>
                <w:rFonts w:eastAsia="나눔명조" w:hint="eastAsia"/>
                <w:szCs w:val="22"/>
              </w:rPr>
            </w:rPrChange>
          </w:rPr>
          <w:delText>것을</w:delText>
        </w:r>
        <w:r w:rsidRPr="008534AE" w:rsidDel="008534AE">
          <w:rPr>
            <w:rFonts w:eastAsia="나눔명조"/>
            <w:sz w:val="20"/>
            <w:szCs w:val="22"/>
            <w:rPrChange w:id="4362" w:author="Park, Sanghoon" w:date="2021-10-01T14:36:00Z">
              <w:rPr>
                <w:rFonts w:eastAsia="나눔명조"/>
                <w:szCs w:val="22"/>
              </w:rPr>
            </w:rPrChange>
          </w:rPr>
          <w:delText xml:space="preserve"> </w:delText>
        </w:r>
        <w:r w:rsidRPr="008534AE" w:rsidDel="008534AE">
          <w:rPr>
            <w:rFonts w:eastAsia="나눔명조" w:hint="eastAsia"/>
            <w:sz w:val="20"/>
            <w:szCs w:val="22"/>
            <w:rPrChange w:id="4363" w:author="Park, Sanghoon" w:date="2021-10-01T14:36:00Z">
              <w:rPr>
                <w:rFonts w:eastAsia="나눔명조" w:hint="eastAsia"/>
                <w:szCs w:val="22"/>
              </w:rPr>
            </w:rPrChange>
          </w:rPr>
          <w:delText>의미한다</w:delText>
        </w:r>
        <w:r w:rsidRPr="008534AE" w:rsidDel="008534AE">
          <w:rPr>
            <w:rFonts w:eastAsia="나눔명조"/>
            <w:sz w:val="20"/>
            <w:szCs w:val="22"/>
            <w:rPrChange w:id="4364" w:author="Park, Sanghoon" w:date="2021-10-01T14:36:00Z">
              <w:rPr>
                <w:rFonts w:eastAsia="나눔명조"/>
                <w:szCs w:val="22"/>
              </w:rPr>
            </w:rPrChange>
          </w:rPr>
          <w:delText xml:space="preserve">. </w:delText>
        </w:r>
        <w:r w:rsidRPr="008534AE" w:rsidDel="008534AE">
          <w:rPr>
            <w:rFonts w:eastAsia="나눔명조" w:hint="eastAsia"/>
            <w:sz w:val="20"/>
            <w:szCs w:val="22"/>
            <w:rPrChange w:id="4365" w:author="Park, Sanghoon" w:date="2021-10-01T14:36:00Z">
              <w:rPr>
                <w:rFonts w:eastAsia="나눔명조" w:hint="eastAsia"/>
                <w:szCs w:val="22"/>
              </w:rPr>
            </w:rPrChange>
          </w:rPr>
          <w:delText>이는</w:delText>
        </w:r>
        <w:r w:rsidRPr="008534AE" w:rsidDel="008534AE">
          <w:rPr>
            <w:rFonts w:eastAsia="나눔명조"/>
            <w:sz w:val="20"/>
            <w:szCs w:val="22"/>
            <w:rPrChange w:id="4366" w:author="Park, Sanghoon" w:date="2021-10-01T14:36:00Z">
              <w:rPr>
                <w:rFonts w:eastAsia="나눔명조"/>
                <w:szCs w:val="22"/>
              </w:rPr>
            </w:rPrChange>
          </w:rPr>
          <w:delText xml:space="preserve"> </w:delText>
        </w:r>
        <w:r w:rsidRPr="008534AE" w:rsidDel="008534AE">
          <w:rPr>
            <w:rFonts w:eastAsia="나눔명조" w:hint="eastAsia"/>
            <w:sz w:val="20"/>
            <w:szCs w:val="22"/>
            <w:rPrChange w:id="4367" w:author="Park, Sanghoon" w:date="2021-10-01T14:36:00Z">
              <w:rPr>
                <w:rFonts w:eastAsia="나눔명조" w:hint="eastAsia"/>
                <w:szCs w:val="22"/>
              </w:rPr>
            </w:rPrChange>
          </w:rPr>
          <w:delText>관료조직</w:delText>
        </w:r>
        <w:r w:rsidRPr="008534AE" w:rsidDel="008534AE">
          <w:rPr>
            <w:rFonts w:eastAsia="나눔명조"/>
            <w:sz w:val="20"/>
            <w:szCs w:val="22"/>
            <w:rPrChange w:id="4368" w:author="Park, Sanghoon" w:date="2021-10-01T14:36:00Z">
              <w:rPr>
                <w:rFonts w:eastAsia="나눔명조"/>
                <w:szCs w:val="22"/>
              </w:rPr>
            </w:rPrChange>
          </w:rPr>
          <w:delText xml:space="preserve"> </w:delText>
        </w:r>
        <w:r w:rsidRPr="008534AE" w:rsidDel="008534AE">
          <w:rPr>
            <w:rFonts w:eastAsia="나눔명조" w:hint="eastAsia"/>
            <w:sz w:val="20"/>
            <w:szCs w:val="22"/>
            <w:rPrChange w:id="4369" w:author="Park, Sanghoon" w:date="2021-10-01T14:36:00Z">
              <w:rPr>
                <w:rFonts w:eastAsia="나눔명조" w:hint="eastAsia"/>
                <w:szCs w:val="22"/>
              </w:rPr>
            </w:rPrChange>
          </w:rPr>
          <w:delText>내에</w:delText>
        </w:r>
        <w:r w:rsidRPr="008534AE" w:rsidDel="008534AE">
          <w:rPr>
            <w:rFonts w:eastAsia="나눔명조"/>
            <w:sz w:val="20"/>
            <w:szCs w:val="22"/>
            <w:rPrChange w:id="4370" w:author="Park, Sanghoon" w:date="2021-10-01T14:36:00Z">
              <w:rPr>
                <w:rFonts w:eastAsia="나눔명조"/>
                <w:szCs w:val="22"/>
              </w:rPr>
            </w:rPrChange>
          </w:rPr>
          <w:delText xml:space="preserve"> </w:delText>
        </w:r>
        <w:r w:rsidRPr="008534AE" w:rsidDel="008534AE">
          <w:rPr>
            <w:rFonts w:eastAsia="나눔명조" w:hint="eastAsia"/>
            <w:sz w:val="20"/>
            <w:szCs w:val="22"/>
            <w:rPrChange w:id="4371" w:author="Park, Sanghoon" w:date="2021-10-01T14:36:00Z">
              <w:rPr>
                <w:rFonts w:eastAsia="나눔명조" w:hint="eastAsia"/>
                <w:szCs w:val="22"/>
              </w:rPr>
            </w:rPrChange>
          </w:rPr>
          <w:delText>존재할</w:delText>
        </w:r>
        <w:r w:rsidRPr="008534AE" w:rsidDel="008534AE">
          <w:rPr>
            <w:rFonts w:eastAsia="나눔명조"/>
            <w:sz w:val="20"/>
            <w:szCs w:val="22"/>
            <w:rPrChange w:id="4372" w:author="Park, Sanghoon" w:date="2021-10-01T14:36:00Z">
              <w:rPr>
                <w:rFonts w:eastAsia="나눔명조"/>
                <w:szCs w:val="22"/>
              </w:rPr>
            </w:rPrChange>
          </w:rPr>
          <w:delText xml:space="preserve"> </w:delText>
        </w:r>
        <w:r w:rsidRPr="008534AE" w:rsidDel="008534AE">
          <w:rPr>
            <w:rFonts w:eastAsia="나눔명조" w:hint="eastAsia"/>
            <w:sz w:val="20"/>
            <w:szCs w:val="22"/>
            <w:rPrChange w:id="4373" w:author="Park, Sanghoon" w:date="2021-10-01T14:36:00Z">
              <w:rPr>
                <w:rFonts w:eastAsia="나눔명조" w:hint="eastAsia"/>
                <w:szCs w:val="22"/>
              </w:rPr>
            </w:rPrChange>
          </w:rPr>
          <w:delText>수</w:delText>
        </w:r>
        <w:r w:rsidRPr="008534AE" w:rsidDel="008534AE">
          <w:rPr>
            <w:rFonts w:eastAsia="나눔명조"/>
            <w:sz w:val="20"/>
            <w:szCs w:val="22"/>
            <w:rPrChange w:id="4374" w:author="Park, Sanghoon" w:date="2021-10-01T14:36:00Z">
              <w:rPr>
                <w:rFonts w:eastAsia="나눔명조"/>
                <w:szCs w:val="22"/>
              </w:rPr>
            </w:rPrChange>
          </w:rPr>
          <w:delText xml:space="preserve"> </w:delText>
        </w:r>
        <w:r w:rsidRPr="008534AE" w:rsidDel="008534AE">
          <w:rPr>
            <w:rFonts w:eastAsia="나눔명조" w:hint="eastAsia"/>
            <w:sz w:val="20"/>
            <w:szCs w:val="22"/>
            <w:rPrChange w:id="4375" w:author="Park, Sanghoon" w:date="2021-10-01T14:36:00Z">
              <w:rPr>
                <w:rFonts w:eastAsia="나눔명조" w:hint="eastAsia"/>
                <w:szCs w:val="22"/>
              </w:rPr>
            </w:rPrChange>
          </w:rPr>
          <w:delText>있는</w:delText>
        </w:r>
        <w:r w:rsidRPr="008534AE" w:rsidDel="008534AE">
          <w:rPr>
            <w:rFonts w:eastAsia="나눔명조"/>
            <w:sz w:val="20"/>
            <w:szCs w:val="22"/>
            <w:rPrChange w:id="4376" w:author="Park, Sanghoon" w:date="2021-10-01T14:36:00Z">
              <w:rPr>
                <w:rFonts w:eastAsia="나눔명조"/>
                <w:szCs w:val="22"/>
              </w:rPr>
            </w:rPrChange>
          </w:rPr>
          <w:delText xml:space="preserve"> </w:delText>
        </w:r>
        <w:r w:rsidRPr="008534AE" w:rsidDel="008534AE">
          <w:rPr>
            <w:rFonts w:eastAsia="나눔명조" w:hint="eastAsia"/>
            <w:sz w:val="20"/>
            <w:szCs w:val="22"/>
            <w:rPrChange w:id="4377" w:author="Park, Sanghoon" w:date="2021-10-01T14:36:00Z">
              <w:rPr>
                <w:rFonts w:eastAsia="나눔명조" w:hint="eastAsia"/>
                <w:szCs w:val="22"/>
              </w:rPr>
            </w:rPrChange>
          </w:rPr>
          <w:delText>두</w:delText>
        </w:r>
        <w:r w:rsidRPr="008534AE" w:rsidDel="008534AE">
          <w:rPr>
            <w:rFonts w:eastAsia="나눔명조"/>
            <w:sz w:val="20"/>
            <w:szCs w:val="22"/>
            <w:rPrChange w:id="4378" w:author="Park, Sanghoon" w:date="2021-10-01T14:36:00Z">
              <w:rPr>
                <w:rFonts w:eastAsia="나눔명조"/>
                <w:szCs w:val="22"/>
              </w:rPr>
            </w:rPrChange>
          </w:rPr>
          <w:delText xml:space="preserve"> </w:delText>
        </w:r>
        <w:r w:rsidRPr="008534AE" w:rsidDel="008534AE">
          <w:rPr>
            <w:rFonts w:eastAsia="나눔명조" w:hint="eastAsia"/>
            <w:sz w:val="20"/>
            <w:szCs w:val="22"/>
            <w:rPrChange w:id="4379" w:author="Park, Sanghoon" w:date="2021-10-01T14:36:00Z">
              <w:rPr>
                <w:rFonts w:eastAsia="나눔명조" w:hint="eastAsia"/>
                <w:szCs w:val="22"/>
              </w:rPr>
            </w:rPrChange>
          </w:rPr>
          <w:delText>가지</w:delText>
        </w:r>
        <w:r w:rsidRPr="008534AE" w:rsidDel="008534AE">
          <w:rPr>
            <w:rFonts w:eastAsia="나눔명조"/>
            <w:sz w:val="20"/>
            <w:szCs w:val="22"/>
            <w:rPrChange w:id="4380" w:author="Park, Sanghoon" w:date="2021-10-01T14:36:00Z">
              <w:rPr>
                <w:rFonts w:eastAsia="나눔명조"/>
                <w:szCs w:val="22"/>
              </w:rPr>
            </w:rPrChange>
          </w:rPr>
          <w:delText xml:space="preserve"> </w:delText>
        </w:r>
        <w:r w:rsidRPr="008534AE" w:rsidDel="008534AE">
          <w:rPr>
            <w:rFonts w:eastAsia="나눔명조" w:hint="eastAsia"/>
            <w:sz w:val="20"/>
            <w:szCs w:val="22"/>
            <w:rPrChange w:id="4381" w:author="Park, Sanghoon" w:date="2021-10-01T14:36:00Z">
              <w:rPr>
                <w:rFonts w:eastAsia="나눔명조" w:hint="eastAsia"/>
                <w:szCs w:val="22"/>
              </w:rPr>
            </w:rPrChange>
          </w:rPr>
          <w:delText>유형의</w:delText>
        </w:r>
        <w:r w:rsidRPr="008534AE" w:rsidDel="008534AE">
          <w:rPr>
            <w:rFonts w:eastAsia="나눔명조"/>
            <w:sz w:val="20"/>
            <w:szCs w:val="22"/>
            <w:rPrChange w:id="4382" w:author="Park, Sanghoon" w:date="2021-10-01T14:36:00Z">
              <w:rPr>
                <w:rFonts w:eastAsia="나눔명조"/>
                <w:szCs w:val="22"/>
              </w:rPr>
            </w:rPrChange>
          </w:rPr>
          <w:delText xml:space="preserve"> </w:delText>
        </w:r>
        <w:r w:rsidRPr="008534AE" w:rsidDel="008534AE">
          <w:rPr>
            <w:rFonts w:eastAsia="나눔명조" w:hint="eastAsia"/>
            <w:sz w:val="20"/>
            <w:szCs w:val="22"/>
            <w:rPrChange w:id="4383" w:author="Park, Sanghoon" w:date="2021-10-01T14:36:00Z">
              <w:rPr>
                <w:rFonts w:eastAsia="나눔명조" w:hint="eastAsia"/>
                <w:szCs w:val="22"/>
              </w:rPr>
            </w:rPrChange>
          </w:rPr>
          <w:delText>리더십이</w:delText>
        </w:r>
        <w:r w:rsidRPr="008534AE" w:rsidDel="008534AE">
          <w:rPr>
            <w:rFonts w:eastAsia="나눔명조"/>
            <w:sz w:val="20"/>
            <w:szCs w:val="22"/>
            <w:rPrChange w:id="4384" w:author="Park, Sanghoon" w:date="2021-10-01T14:36:00Z">
              <w:rPr>
                <w:rFonts w:eastAsia="나눔명조"/>
                <w:szCs w:val="22"/>
              </w:rPr>
            </w:rPrChange>
          </w:rPr>
          <w:delText xml:space="preserve"> </w:delText>
        </w:r>
        <w:r w:rsidRPr="008534AE" w:rsidDel="008534AE">
          <w:rPr>
            <w:rFonts w:eastAsia="나눔명조" w:hint="eastAsia"/>
            <w:sz w:val="20"/>
            <w:szCs w:val="22"/>
            <w:rPrChange w:id="4385" w:author="Park, Sanghoon" w:date="2021-10-01T14:36:00Z">
              <w:rPr>
                <w:rFonts w:eastAsia="나눔명조" w:hint="eastAsia"/>
                <w:szCs w:val="22"/>
              </w:rPr>
            </w:rPrChange>
          </w:rPr>
          <w:delText>공공봉사동기에</w:delText>
        </w:r>
        <w:r w:rsidRPr="008534AE" w:rsidDel="008534AE">
          <w:rPr>
            <w:rFonts w:eastAsia="나눔명조"/>
            <w:sz w:val="20"/>
            <w:szCs w:val="22"/>
            <w:rPrChange w:id="4386" w:author="Park, Sanghoon" w:date="2021-10-01T14:36:00Z">
              <w:rPr>
                <w:rFonts w:eastAsia="나눔명조"/>
                <w:szCs w:val="22"/>
              </w:rPr>
            </w:rPrChange>
          </w:rPr>
          <w:delText xml:space="preserve"> </w:delText>
        </w:r>
        <w:r w:rsidRPr="008534AE" w:rsidDel="008534AE">
          <w:rPr>
            <w:rFonts w:eastAsia="나눔명조" w:hint="eastAsia"/>
            <w:sz w:val="20"/>
            <w:szCs w:val="22"/>
            <w:rPrChange w:id="4387" w:author="Park, Sanghoon" w:date="2021-10-01T14:36:00Z">
              <w:rPr>
                <w:rFonts w:eastAsia="나눔명조" w:hint="eastAsia"/>
                <w:szCs w:val="22"/>
              </w:rPr>
            </w:rPrChange>
          </w:rPr>
          <w:delText>미치는</w:delText>
        </w:r>
        <w:r w:rsidRPr="008534AE" w:rsidDel="008534AE">
          <w:rPr>
            <w:rFonts w:eastAsia="나눔명조"/>
            <w:sz w:val="20"/>
            <w:szCs w:val="22"/>
            <w:rPrChange w:id="4388" w:author="Park, Sanghoon" w:date="2021-10-01T14:36:00Z">
              <w:rPr>
                <w:rFonts w:eastAsia="나눔명조"/>
                <w:szCs w:val="22"/>
              </w:rPr>
            </w:rPrChange>
          </w:rPr>
          <w:delText xml:space="preserve"> </w:delText>
        </w:r>
        <w:r w:rsidRPr="008534AE" w:rsidDel="008534AE">
          <w:rPr>
            <w:rFonts w:eastAsia="나눔명조" w:hint="eastAsia"/>
            <w:sz w:val="20"/>
            <w:szCs w:val="22"/>
            <w:rPrChange w:id="4389" w:author="Park, Sanghoon" w:date="2021-10-01T14:36:00Z">
              <w:rPr>
                <w:rFonts w:eastAsia="나눔명조" w:hint="eastAsia"/>
                <w:szCs w:val="22"/>
              </w:rPr>
            </w:rPrChange>
          </w:rPr>
          <w:delText>효과의</w:delText>
        </w:r>
        <w:r w:rsidRPr="008534AE" w:rsidDel="008534AE">
          <w:rPr>
            <w:rFonts w:eastAsia="나눔명조"/>
            <w:sz w:val="20"/>
            <w:szCs w:val="22"/>
            <w:rPrChange w:id="4390" w:author="Park, Sanghoon" w:date="2021-10-01T14:36:00Z">
              <w:rPr>
                <w:rFonts w:eastAsia="나눔명조"/>
                <w:szCs w:val="22"/>
              </w:rPr>
            </w:rPrChange>
          </w:rPr>
          <w:delText xml:space="preserve"> </w:delText>
        </w:r>
        <w:r w:rsidRPr="008534AE" w:rsidDel="008534AE">
          <w:rPr>
            <w:rFonts w:eastAsia="나눔명조" w:hint="eastAsia"/>
            <w:sz w:val="20"/>
            <w:szCs w:val="22"/>
            <w:rPrChange w:id="4391" w:author="Park, Sanghoon" w:date="2021-10-01T14:36:00Z">
              <w:rPr>
                <w:rFonts w:eastAsia="나눔명조" w:hint="eastAsia"/>
                <w:szCs w:val="22"/>
              </w:rPr>
            </w:rPrChange>
          </w:rPr>
          <w:delText>기제</w:delText>
        </w:r>
        <w:r w:rsidRPr="008534AE" w:rsidDel="008534AE">
          <w:rPr>
            <w:rFonts w:eastAsia="나눔명조"/>
            <w:sz w:val="20"/>
            <w:szCs w:val="22"/>
            <w:rPrChange w:id="4392" w:author="Park, Sanghoon" w:date="2021-10-01T14:36:00Z">
              <w:rPr>
                <w:rFonts w:eastAsia="나눔명조"/>
                <w:szCs w:val="22"/>
              </w:rPr>
            </w:rPrChange>
          </w:rPr>
          <w:delText>(mechanism)</w:delText>
        </w:r>
        <w:r w:rsidRPr="008534AE" w:rsidDel="008534AE">
          <w:rPr>
            <w:rFonts w:eastAsia="나눔명조" w:hint="eastAsia"/>
            <w:sz w:val="20"/>
            <w:szCs w:val="22"/>
            <w:rPrChange w:id="4393" w:author="Park, Sanghoon" w:date="2021-10-01T14:36:00Z">
              <w:rPr>
                <w:rFonts w:eastAsia="나눔명조" w:hint="eastAsia"/>
                <w:szCs w:val="22"/>
              </w:rPr>
            </w:rPrChange>
          </w:rPr>
          <w:delText>가</w:delText>
        </w:r>
        <w:r w:rsidRPr="008534AE" w:rsidDel="008534AE">
          <w:rPr>
            <w:rFonts w:eastAsia="나눔명조"/>
            <w:sz w:val="20"/>
            <w:szCs w:val="22"/>
            <w:rPrChange w:id="4394" w:author="Park, Sanghoon" w:date="2021-10-01T14:36:00Z">
              <w:rPr>
                <w:rFonts w:eastAsia="나눔명조"/>
                <w:szCs w:val="22"/>
              </w:rPr>
            </w:rPrChange>
          </w:rPr>
          <w:delText xml:space="preserve"> </w:delText>
        </w:r>
        <w:r w:rsidRPr="008534AE" w:rsidDel="008534AE">
          <w:rPr>
            <w:rFonts w:eastAsia="나눔명조" w:hint="eastAsia"/>
            <w:sz w:val="20"/>
            <w:szCs w:val="22"/>
            <w:rPrChange w:id="4395" w:author="Park, Sanghoon" w:date="2021-10-01T14:36:00Z">
              <w:rPr>
                <w:rFonts w:eastAsia="나눔명조" w:hint="eastAsia"/>
                <w:szCs w:val="22"/>
              </w:rPr>
            </w:rPrChange>
          </w:rPr>
          <w:delText>상이할</w:delText>
        </w:r>
        <w:r w:rsidRPr="008534AE" w:rsidDel="008534AE">
          <w:rPr>
            <w:rFonts w:eastAsia="나눔명조"/>
            <w:sz w:val="20"/>
            <w:szCs w:val="22"/>
            <w:rPrChange w:id="4396" w:author="Park, Sanghoon" w:date="2021-10-01T14:36:00Z">
              <w:rPr>
                <w:rFonts w:eastAsia="나눔명조"/>
                <w:szCs w:val="22"/>
              </w:rPr>
            </w:rPrChange>
          </w:rPr>
          <w:delText xml:space="preserve"> </w:delText>
        </w:r>
        <w:r w:rsidRPr="008534AE" w:rsidDel="008534AE">
          <w:rPr>
            <w:rFonts w:eastAsia="나눔명조" w:hint="eastAsia"/>
            <w:sz w:val="20"/>
            <w:szCs w:val="22"/>
            <w:rPrChange w:id="4397" w:author="Park, Sanghoon" w:date="2021-10-01T14:36:00Z">
              <w:rPr>
                <w:rFonts w:eastAsia="나눔명조" w:hint="eastAsia"/>
                <w:szCs w:val="22"/>
              </w:rPr>
            </w:rPrChange>
          </w:rPr>
          <w:delText>수</w:delText>
        </w:r>
        <w:r w:rsidRPr="008534AE" w:rsidDel="008534AE">
          <w:rPr>
            <w:rFonts w:eastAsia="나눔명조"/>
            <w:sz w:val="20"/>
            <w:szCs w:val="22"/>
            <w:rPrChange w:id="4398" w:author="Park, Sanghoon" w:date="2021-10-01T14:36:00Z">
              <w:rPr>
                <w:rFonts w:eastAsia="나눔명조"/>
                <w:szCs w:val="22"/>
              </w:rPr>
            </w:rPrChange>
          </w:rPr>
          <w:delText xml:space="preserve"> </w:delText>
        </w:r>
        <w:r w:rsidRPr="008534AE" w:rsidDel="008534AE">
          <w:rPr>
            <w:rFonts w:eastAsia="나눔명조" w:hint="eastAsia"/>
            <w:sz w:val="20"/>
            <w:szCs w:val="22"/>
            <w:rPrChange w:id="4399" w:author="Park, Sanghoon" w:date="2021-10-01T14:36:00Z">
              <w:rPr>
                <w:rFonts w:eastAsia="나눔명조" w:hint="eastAsia"/>
                <w:szCs w:val="22"/>
              </w:rPr>
            </w:rPrChange>
          </w:rPr>
          <w:delText>있다는</w:delText>
        </w:r>
        <w:r w:rsidRPr="008534AE" w:rsidDel="008534AE">
          <w:rPr>
            <w:rFonts w:eastAsia="나눔명조"/>
            <w:sz w:val="20"/>
            <w:szCs w:val="22"/>
            <w:rPrChange w:id="4400" w:author="Park, Sanghoon" w:date="2021-10-01T14:36:00Z">
              <w:rPr>
                <w:rFonts w:eastAsia="나눔명조"/>
                <w:szCs w:val="22"/>
              </w:rPr>
            </w:rPrChange>
          </w:rPr>
          <w:delText xml:space="preserve"> </w:delText>
        </w:r>
        <w:r w:rsidRPr="008534AE" w:rsidDel="008534AE">
          <w:rPr>
            <w:rFonts w:eastAsia="나눔명조" w:hint="eastAsia"/>
            <w:sz w:val="20"/>
            <w:szCs w:val="22"/>
            <w:rPrChange w:id="4401" w:author="Park, Sanghoon" w:date="2021-10-01T14:36:00Z">
              <w:rPr>
                <w:rFonts w:eastAsia="나눔명조" w:hint="eastAsia"/>
                <w:szCs w:val="22"/>
              </w:rPr>
            </w:rPrChange>
          </w:rPr>
          <w:delText>가능성을</w:delText>
        </w:r>
        <w:r w:rsidRPr="008534AE" w:rsidDel="008534AE">
          <w:rPr>
            <w:rFonts w:eastAsia="나눔명조"/>
            <w:sz w:val="20"/>
            <w:szCs w:val="22"/>
            <w:rPrChange w:id="4402" w:author="Park, Sanghoon" w:date="2021-10-01T14:36:00Z">
              <w:rPr>
                <w:rFonts w:eastAsia="나눔명조"/>
                <w:szCs w:val="22"/>
              </w:rPr>
            </w:rPrChange>
          </w:rPr>
          <w:delText xml:space="preserve"> </w:delText>
        </w:r>
        <w:r w:rsidRPr="008534AE" w:rsidDel="008534AE">
          <w:rPr>
            <w:rFonts w:eastAsia="나눔명조" w:hint="eastAsia"/>
            <w:sz w:val="20"/>
            <w:szCs w:val="22"/>
            <w:rPrChange w:id="4403" w:author="Park, Sanghoon" w:date="2021-10-01T14:36:00Z">
              <w:rPr>
                <w:rFonts w:eastAsia="나눔명조" w:hint="eastAsia"/>
                <w:szCs w:val="22"/>
              </w:rPr>
            </w:rPrChange>
          </w:rPr>
          <w:delText>시사한다</w:delText>
        </w:r>
        <w:r w:rsidRPr="008534AE" w:rsidDel="008534AE">
          <w:rPr>
            <w:rFonts w:eastAsia="나눔명조"/>
            <w:sz w:val="20"/>
            <w:szCs w:val="22"/>
            <w:rPrChange w:id="4404" w:author="Park, Sanghoon" w:date="2021-10-01T14:36:00Z">
              <w:rPr>
                <w:rFonts w:eastAsia="나눔명조"/>
                <w:szCs w:val="22"/>
              </w:rPr>
            </w:rPrChange>
          </w:rPr>
          <w:delText>.</w:delText>
        </w:r>
      </w:del>
    </w:p>
    <w:p w14:paraId="2BB178A7" w14:textId="399D4633" w:rsidR="00265BC3" w:rsidRPr="0011755F" w:rsidRDefault="00265BC3">
      <w:pPr>
        <w:wordWrap/>
        <w:spacing w:before="120" w:after="120" w:line="276" w:lineRule="auto"/>
        <w:rPr>
          <w:rFonts w:eastAsia="나눔명조"/>
          <w:szCs w:val="22"/>
        </w:rPr>
        <w:pPrChange w:id="4405" w:author="Park, Sanghoon" w:date="2021-10-01T14:36:00Z">
          <w:pPr>
            <w:pStyle w:val="a"/>
            <w:spacing w:before="60" w:after="60"/>
          </w:pPr>
        </w:pPrChange>
      </w:pPr>
      <w:r w:rsidRPr="008534AE">
        <w:rPr>
          <w:rFonts w:eastAsia="나눔명조"/>
          <w:sz w:val="20"/>
          <w:szCs w:val="22"/>
          <w:rPrChange w:id="4406" w:author="Park, Sanghoon" w:date="2021-10-01T14:36:00Z">
            <w:rPr>
              <w:rFonts w:eastAsia="나눔명조"/>
              <w:b/>
              <w:bCs/>
              <w:smallCaps/>
              <w:szCs w:val="28"/>
            </w:rPr>
          </w:rPrChange>
        </w:rPr>
        <w:br w:type="page"/>
      </w:r>
    </w:p>
    <w:p w14:paraId="65128024" w14:textId="23A30FF1" w:rsidR="00FF2686" w:rsidRPr="00BB2CCE" w:rsidRDefault="004F55A8" w:rsidP="006A2C1F">
      <w:pPr>
        <w:pStyle w:val="Heading1"/>
      </w:pPr>
      <w:ins w:id="4407" w:author="박 상훈" w:date="2021-10-05T15:32:00Z">
        <w:r>
          <w:rPr>
            <w:rFonts w:hint="eastAsia"/>
          </w:rPr>
          <w:lastRenderedPageBreak/>
          <w:t>V</w:t>
        </w:r>
        <w:r>
          <w:t xml:space="preserve">. </w:t>
        </w:r>
      </w:ins>
      <w:r w:rsidR="00FF2686">
        <w:rPr>
          <w:rFonts w:hint="eastAsia"/>
        </w:rPr>
        <w:t>결론</w:t>
      </w:r>
      <w:r w:rsidR="00FF2686">
        <w:rPr>
          <w:rFonts w:hint="eastAsia"/>
        </w:rPr>
        <w:t xml:space="preserve"> </w:t>
      </w:r>
      <w:r w:rsidR="00FF2686">
        <w:rPr>
          <w:rFonts w:hint="eastAsia"/>
        </w:rPr>
        <w:t>및</w:t>
      </w:r>
      <w:r w:rsidR="00FF2686">
        <w:rPr>
          <w:rFonts w:hint="eastAsia"/>
        </w:rPr>
        <w:t xml:space="preserve"> </w:t>
      </w:r>
      <w:ins w:id="4408" w:author="박 상훈" w:date="2021-10-05T14:56:00Z">
        <w:r w:rsidR="00C311B9">
          <w:rPr>
            <w:rFonts w:hint="eastAsia"/>
          </w:rPr>
          <w:t>정책적</w:t>
        </w:r>
        <w:r w:rsidR="00C311B9">
          <w:rPr>
            <w:rFonts w:hint="eastAsia"/>
          </w:rPr>
          <w:t xml:space="preserve"> </w:t>
        </w:r>
      </w:ins>
      <w:r w:rsidR="00FF2686">
        <w:rPr>
          <w:rFonts w:hint="eastAsia"/>
        </w:rPr>
        <w:t>함의</w:t>
      </w:r>
    </w:p>
    <w:p w14:paraId="5ACC7B32" w14:textId="72835DCC" w:rsidR="003A5A60" w:rsidRDefault="003A5A60" w:rsidP="00265BC3">
      <w:pPr>
        <w:pStyle w:val="a"/>
        <w:spacing w:before="60" w:after="60"/>
        <w:rPr>
          <w:ins w:id="4409" w:author="박 상훈" w:date="2021-10-05T14:50:00Z"/>
          <w:rFonts w:ascii="Times New Roman" w:eastAsia="나눔명조"/>
          <w:szCs w:val="22"/>
        </w:rPr>
      </w:pPr>
    </w:p>
    <w:p w14:paraId="34B25EC2" w14:textId="05C92E5E" w:rsidR="00C311B9" w:rsidRDefault="00C311B9" w:rsidP="00265BC3">
      <w:pPr>
        <w:pStyle w:val="a"/>
        <w:spacing w:before="60" w:after="60"/>
        <w:rPr>
          <w:ins w:id="4410" w:author="박 상훈" w:date="2021-10-05T15:14:00Z"/>
          <w:rFonts w:ascii="Times New Roman" w:eastAsia="나눔명조"/>
          <w:szCs w:val="22"/>
        </w:rPr>
      </w:pPr>
      <w:ins w:id="4411" w:author="박 상훈" w:date="2021-10-05T14:52:00Z">
        <w:r>
          <w:rPr>
            <w:rFonts w:ascii="Times New Roman" w:eastAsia="나눔명조" w:hint="eastAsia"/>
            <w:szCs w:val="22"/>
          </w:rPr>
          <w:t>본</w:t>
        </w:r>
        <w:r>
          <w:rPr>
            <w:rFonts w:ascii="Times New Roman" w:eastAsia="나눔명조"/>
            <w:szCs w:val="22"/>
          </w:rPr>
          <w:t xml:space="preserve"> </w:t>
        </w:r>
        <w:r>
          <w:rPr>
            <w:rFonts w:ascii="Times New Roman" w:eastAsia="나눔명조" w:hint="eastAsia"/>
            <w:szCs w:val="22"/>
          </w:rPr>
          <w:t>연구는</w:t>
        </w:r>
        <w:r>
          <w:rPr>
            <w:rFonts w:ascii="Times New Roman" w:eastAsia="나눔명조" w:hint="eastAsia"/>
            <w:szCs w:val="22"/>
          </w:rPr>
          <w:t xml:space="preserve">  </w:t>
        </w:r>
      </w:ins>
      <w:ins w:id="4412" w:author="박 상훈" w:date="2021-10-05T14:53:00Z">
        <w:r>
          <w:rPr>
            <w:rFonts w:ascii="Times New Roman" w:eastAsia="나눔명조" w:hint="eastAsia"/>
            <w:szCs w:val="22"/>
          </w:rPr>
          <w:t>공공부문에서의</w:t>
        </w:r>
        <w:r>
          <w:rPr>
            <w:rFonts w:ascii="Times New Roman" w:eastAsia="나눔명조" w:hint="eastAsia"/>
            <w:szCs w:val="22"/>
          </w:rPr>
          <w:t xml:space="preserve"> </w:t>
        </w:r>
        <w:r>
          <w:rPr>
            <w:rFonts w:ascii="Times New Roman" w:eastAsia="나눔명조" w:hint="eastAsia"/>
            <w:szCs w:val="22"/>
          </w:rPr>
          <w:t>조직</w:t>
        </w:r>
        <w:r>
          <w:rPr>
            <w:rFonts w:ascii="Times New Roman" w:eastAsia="나눔명조" w:hint="eastAsia"/>
            <w:szCs w:val="22"/>
          </w:rPr>
          <w:t xml:space="preserve"> </w:t>
        </w:r>
        <w:r>
          <w:rPr>
            <w:rFonts w:ascii="Times New Roman" w:eastAsia="나눔명조" w:hint="eastAsia"/>
            <w:szCs w:val="22"/>
          </w:rPr>
          <w:t>내</w:t>
        </w:r>
        <w:r>
          <w:rPr>
            <w:rFonts w:ascii="Times New Roman" w:eastAsia="나눔명조" w:hint="eastAsia"/>
            <w:szCs w:val="22"/>
          </w:rPr>
          <w:t xml:space="preserve"> </w:t>
        </w:r>
        <w:r>
          <w:rPr>
            <w:rFonts w:ascii="Times New Roman" w:eastAsia="나눔명조" w:hint="eastAsia"/>
            <w:szCs w:val="22"/>
          </w:rPr>
          <w:t>리더십과</w:t>
        </w:r>
        <w:r>
          <w:rPr>
            <w:rFonts w:ascii="Times New Roman" w:eastAsia="나눔명조" w:hint="eastAsia"/>
            <w:szCs w:val="22"/>
          </w:rPr>
          <w:t xml:space="preserve"> </w:t>
        </w:r>
        <w:r>
          <w:rPr>
            <w:rFonts w:ascii="Times New Roman" w:eastAsia="나눔명조" w:hint="eastAsia"/>
            <w:szCs w:val="22"/>
          </w:rPr>
          <w:t>협력</w:t>
        </w:r>
        <w:r>
          <w:rPr>
            <w:rFonts w:ascii="Times New Roman" w:eastAsia="나눔명조" w:hint="eastAsia"/>
            <w:szCs w:val="22"/>
          </w:rPr>
          <w:t xml:space="preserve"> </w:t>
        </w:r>
        <w:r>
          <w:rPr>
            <w:rFonts w:ascii="Times New Roman" w:eastAsia="나눔명조" w:hint="eastAsia"/>
            <w:szCs w:val="22"/>
          </w:rPr>
          <w:t>및</w:t>
        </w:r>
        <w:r>
          <w:rPr>
            <w:rFonts w:ascii="Times New Roman" w:eastAsia="나눔명조" w:hint="eastAsia"/>
            <w:szCs w:val="22"/>
          </w:rPr>
          <w:t xml:space="preserve"> </w:t>
        </w:r>
        <w:r>
          <w:rPr>
            <w:rFonts w:ascii="Times New Roman" w:eastAsia="나눔명조" w:hint="eastAsia"/>
            <w:szCs w:val="22"/>
          </w:rPr>
          <w:t>의사소통의</w:t>
        </w:r>
        <w:r>
          <w:rPr>
            <w:rFonts w:ascii="Times New Roman" w:eastAsia="나눔명조" w:hint="eastAsia"/>
            <w:szCs w:val="22"/>
          </w:rPr>
          <w:t xml:space="preserve"> </w:t>
        </w:r>
        <w:r>
          <w:rPr>
            <w:rFonts w:ascii="Times New Roman" w:eastAsia="나눔명조" w:hint="eastAsia"/>
            <w:szCs w:val="22"/>
          </w:rPr>
          <w:t>노력이</w:t>
        </w:r>
        <w:r>
          <w:rPr>
            <w:rFonts w:ascii="Times New Roman" w:eastAsia="나눔명조" w:hint="eastAsia"/>
            <w:szCs w:val="22"/>
          </w:rPr>
          <w:t xml:space="preserve"> </w:t>
        </w:r>
        <w:r>
          <w:rPr>
            <w:rFonts w:ascii="Times New Roman" w:eastAsia="나눔명조" w:hint="eastAsia"/>
            <w:szCs w:val="22"/>
          </w:rPr>
          <w:t>구성원들의</w:t>
        </w:r>
        <w:r>
          <w:rPr>
            <w:rFonts w:ascii="Times New Roman" w:eastAsia="나눔명조" w:hint="eastAsia"/>
            <w:szCs w:val="22"/>
          </w:rPr>
          <w:t xml:space="preserve"> </w:t>
        </w:r>
        <w:r>
          <w:rPr>
            <w:rFonts w:ascii="Times New Roman" w:eastAsia="나눔명조" w:hint="eastAsia"/>
            <w:szCs w:val="22"/>
          </w:rPr>
          <w:t>공공봉사동기에</w:t>
        </w:r>
        <w:r>
          <w:rPr>
            <w:rFonts w:ascii="Times New Roman" w:eastAsia="나눔명조" w:hint="eastAsia"/>
            <w:szCs w:val="22"/>
          </w:rPr>
          <w:t xml:space="preserve"> </w:t>
        </w:r>
        <w:r>
          <w:rPr>
            <w:rFonts w:ascii="Times New Roman" w:eastAsia="나눔명조" w:hint="eastAsia"/>
            <w:szCs w:val="22"/>
          </w:rPr>
          <w:t>미치는</w:t>
        </w:r>
        <w:r>
          <w:rPr>
            <w:rFonts w:ascii="Times New Roman" w:eastAsia="나눔명조" w:hint="eastAsia"/>
            <w:szCs w:val="22"/>
          </w:rPr>
          <w:t xml:space="preserve"> </w:t>
        </w:r>
      </w:ins>
      <w:ins w:id="4413" w:author="박 상훈" w:date="2021-10-05T14:54:00Z">
        <w:r>
          <w:rPr>
            <w:rFonts w:ascii="Times New Roman" w:eastAsia="나눔명조" w:hint="eastAsia"/>
            <w:szCs w:val="22"/>
          </w:rPr>
          <w:t>영향을</w:t>
        </w:r>
        <w:r>
          <w:rPr>
            <w:rFonts w:ascii="Times New Roman" w:eastAsia="나눔명조" w:hint="eastAsia"/>
            <w:szCs w:val="22"/>
          </w:rPr>
          <w:t xml:space="preserve"> </w:t>
        </w:r>
        <w:r>
          <w:rPr>
            <w:rFonts w:ascii="Times New Roman" w:eastAsia="나눔명조" w:hint="eastAsia"/>
            <w:szCs w:val="22"/>
          </w:rPr>
          <w:t>탐색하고</w:t>
        </w:r>
        <w:r>
          <w:rPr>
            <w:rFonts w:ascii="Times New Roman" w:eastAsia="나눔명조" w:hint="eastAsia"/>
            <w:szCs w:val="22"/>
          </w:rPr>
          <w:t xml:space="preserve"> </w:t>
        </w:r>
        <w:r>
          <w:rPr>
            <w:rFonts w:ascii="Times New Roman" w:eastAsia="나눔명조" w:hint="eastAsia"/>
            <w:szCs w:val="22"/>
          </w:rPr>
          <w:t>있다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공공봉사동기는</w:t>
        </w:r>
        <w:r>
          <w:rPr>
            <w:rFonts w:ascii="Times New Roman" w:eastAsia="나눔명조" w:hint="eastAsia"/>
            <w:szCs w:val="22"/>
          </w:rPr>
          <w:t xml:space="preserve"> </w:t>
        </w:r>
        <w:r>
          <w:rPr>
            <w:rFonts w:ascii="Times New Roman" w:eastAsia="나눔명조"/>
            <w:szCs w:val="22"/>
          </w:rPr>
          <w:t>~</w:t>
        </w:r>
        <w:r>
          <w:rPr>
            <w:rFonts w:ascii="Times New Roman" w:eastAsia="나눔명조" w:hint="eastAsia"/>
            <w:szCs w:val="22"/>
          </w:rPr>
          <w:t>로</w:t>
        </w:r>
        <w:r>
          <w:rPr>
            <w:rFonts w:ascii="Times New Roman" w:eastAsia="나눔명조" w:hint="eastAsia"/>
            <w:szCs w:val="22"/>
          </w:rPr>
          <w:t xml:space="preserve"> </w:t>
        </w:r>
        <w:r>
          <w:rPr>
            <w:rFonts w:ascii="Times New Roman" w:eastAsia="나눔명조" w:hint="eastAsia"/>
            <w:szCs w:val="22"/>
          </w:rPr>
          <w:t>높은</w:t>
        </w:r>
        <w:r>
          <w:rPr>
            <w:rFonts w:ascii="Times New Roman" w:eastAsia="나눔명조" w:hint="eastAsia"/>
            <w:szCs w:val="22"/>
          </w:rPr>
          <w:t xml:space="preserve"> </w:t>
        </w:r>
        <w:r>
          <w:rPr>
            <w:rFonts w:ascii="Times New Roman" w:eastAsia="나눔명조" w:hint="eastAsia"/>
            <w:szCs w:val="22"/>
          </w:rPr>
          <w:t>공공봉사동기를</w:t>
        </w:r>
        <w:r>
          <w:rPr>
            <w:rFonts w:ascii="Times New Roman" w:eastAsia="나눔명조" w:hint="eastAsia"/>
            <w:szCs w:val="22"/>
          </w:rPr>
          <w:t xml:space="preserve"> </w:t>
        </w:r>
        <w:r>
          <w:rPr>
            <w:rFonts w:ascii="Times New Roman" w:eastAsia="나눔명조" w:hint="eastAsia"/>
            <w:szCs w:val="22"/>
          </w:rPr>
          <w:t>가진</w:t>
        </w:r>
        <w:r>
          <w:rPr>
            <w:rFonts w:ascii="Times New Roman" w:eastAsia="나눔명조" w:hint="eastAsia"/>
            <w:szCs w:val="22"/>
          </w:rPr>
          <w:t xml:space="preserve"> </w:t>
        </w:r>
        <w:r>
          <w:rPr>
            <w:rFonts w:ascii="Times New Roman" w:eastAsia="나눔명조" w:hint="eastAsia"/>
            <w:szCs w:val="22"/>
          </w:rPr>
          <w:t>조직의</w:t>
        </w:r>
        <w:r>
          <w:rPr>
            <w:rFonts w:ascii="Times New Roman" w:eastAsia="나눔명조" w:hint="eastAsia"/>
            <w:szCs w:val="22"/>
          </w:rPr>
          <w:t xml:space="preserve"> </w:t>
        </w:r>
        <w:r>
          <w:rPr>
            <w:rFonts w:ascii="Times New Roman" w:eastAsia="나눔명조" w:hint="eastAsia"/>
            <w:szCs w:val="22"/>
          </w:rPr>
          <w:t>구성원들은</w:t>
        </w:r>
        <w:r>
          <w:rPr>
            <w:rFonts w:ascii="Times New Roman" w:eastAsia="나눔명조" w:hint="eastAsia"/>
            <w:szCs w:val="22"/>
          </w:rPr>
          <w:t xml:space="preserve"> </w:t>
        </w:r>
        <w:r>
          <w:rPr>
            <w:rFonts w:ascii="Times New Roman" w:eastAsia="나눔명조"/>
            <w:szCs w:val="22"/>
          </w:rPr>
          <w:t>~</w:t>
        </w:r>
        <w:r>
          <w:rPr>
            <w:rFonts w:ascii="Times New Roman" w:eastAsia="나눔명조" w:hint="eastAsia"/>
            <w:szCs w:val="22"/>
          </w:rPr>
          <w:t>할</w:t>
        </w:r>
        <w:r>
          <w:rPr>
            <w:rFonts w:ascii="Times New Roman" w:eastAsia="나눔명조" w:hint="eastAsia"/>
            <w:szCs w:val="22"/>
          </w:rPr>
          <w:t xml:space="preserve"> </w:t>
        </w:r>
        <w:r>
          <w:rPr>
            <w:rFonts w:ascii="Times New Roman" w:eastAsia="나눔명조" w:hint="eastAsia"/>
            <w:szCs w:val="22"/>
          </w:rPr>
          <w:t>것으로</w:t>
        </w:r>
        <w:r>
          <w:rPr>
            <w:rFonts w:ascii="Times New Roman" w:eastAsia="나눔명조" w:hint="eastAsia"/>
            <w:szCs w:val="22"/>
          </w:rPr>
          <w:t xml:space="preserve"> </w:t>
        </w:r>
        <w:r>
          <w:rPr>
            <w:rFonts w:ascii="Times New Roman" w:eastAsia="나눔명조" w:hint="eastAsia"/>
            <w:szCs w:val="22"/>
          </w:rPr>
          <w:t>기대된다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기존의</w:t>
        </w:r>
        <w:r>
          <w:rPr>
            <w:rFonts w:ascii="Times New Roman" w:eastAsia="나눔명조" w:hint="eastAsia"/>
            <w:szCs w:val="22"/>
          </w:rPr>
          <w:t xml:space="preserve"> </w:t>
        </w:r>
        <w:r>
          <w:rPr>
            <w:rFonts w:ascii="Times New Roman" w:eastAsia="나눔명조" w:hint="eastAsia"/>
            <w:szCs w:val="22"/>
          </w:rPr>
          <w:t>연구들은</w:t>
        </w:r>
        <w:r>
          <w:rPr>
            <w:rFonts w:ascii="Times New Roman" w:eastAsia="나눔명조" w:hint="eastAsia"/>
            <w:szCs w:val="22"/>
          </w:rPr>
          <w:t xml:space="preserve"> ~</w:t>
        </w:r>
        <w:r>
          <w:rPr>
            <w:rFonts w:ascii="Times New Roman" w:eastAsia="나눔명조"/>
            <w:szCs w:val="22"/>
          </w:rPr>
          <w:t>~</w:t>
        </w:r>
      </w:ins>
      <w:ins w:id="4414" w:author="박 상훈" w:date="2021-10-05T14:55:00Z">
        <w:r>
          <w:rPr>
            <w:rFonts w:ascii="Times New Roman" w:eastAsia="나눔명조" w:hint="eastAsia"/>
            <w:szCs w:val="22"/>
          </w:rPr>
          <w:t>라고</w:t>
        </w:r>
        <w:r>
          <w:rPr>
            <w:rFonts w:ascii="Times New Roman" w:eastAsia="나눔명조" w:hint="eastAsia"/>
            <w:szCs w:val="22"/>
          </w:rPr>
          <w:t xml:space="preserve"> </w:t>
        </w:r>
        <w:r>
          <w:rPr>
            <w:rFonts w:ascii="Times New Roman" w:eastAsia="나눔명조" w:hint="eastAsia"/>
            <w:szCs w:val="22"/>
          </w:rPr>
          <w:t>주장하며</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리더십의</w:t>
        </w:r>
        <w:r>
          <w:rPr>
            <w:rFonts w:ascii="Times New Roman" w:eastAsia="나눔명조" w:hint="eastAsia"/>
            <w:szCs w:val="22"/>
          </w:rPr>
          <w:t xml:space="preserve"> </w:t>
        </w:r>
      </w:ins>
      <w:ins w:id="4415" w:author="박 상훈" w:date="2021-10-05T14:56:00Z">
        <w:r>
          <w:rPr>
            <w:rFonts w:ascii="Times New Roman" w:eastAsia="나눔명조" w:hint="eastAsia"/>
            <w:szCs w:val="22"/>
          </w:rPr>
          <w:t>유형에</w:t>
        </w:r>
        <w:r>
          <w:rPr>
            <w:rFonts w:ascii="Times New Roman" w:eastAsia="나눔명조" w:hint="eastAsia"/>
            <w:szCs w:val="22"/>
          </w:rPr>
          <w:t xml:space="preserve"> </w:t>
        </w:r>
        <w:r>
          <w:rPr>
            <w:rFonts w:ascii="Times New Roman" w:eastAsia="나눔명조" w:hint="eastAsia"/>
            <w:szCs w:val="22"/>
          </w:rPr>
          <w:t>따라</w:t>
        </w:r>
        <w:r>
          <w:rPr>
            <w:rFonts w:ascii="Times New Roman" w:eastAsia="나눔명조" w:hint="eastAsia"/>
            <w:szCs w:val="22"/>
          </w:rPr>
          <w:t xml:space="preserve"> </w:t>
        </w:r>
      </w:ins>
      <w:ins w:id="4416" w:author="박 상훈" w:date="2021-10-05T15:13:00Z">
        <w:r>
          <w:rPr>
            <w:rFonts w:ascii="Times New Roman" w:eastAsia="나눔명조"/>
            <w:szCs w:val="22"/>
          </w:rPr>
          <w:t>PSM</w:t>
        </w:r>
        <w:r>
          <w:rPr>
            <w:rFonts w:ascii="Times New Roman" w:eastAsia="나눔명조" w:hint="eastAsia"/>
            <w:szCs w:val="22"/>
          </w:rPr>
          <w:t>이</w:t>
        </w:r>
        <w:r>
          <w:rPr>
            <w:rFonts w:ascii="Times New Roman" w:eastAsia="나눔명조" w:hint="eastAsia"/>
            <w:szCs w:val="22"/>
          </w:rPr>
          <w:t xml:space="preserve"> </w:t>
        </w:r>
        <w:r>
          <w:rPr>
            <w:rFonts w:ascii="Times New Roman" w:eastAsia="나눔명조"/>
            <w:szCs w:val="22"/>
          </w:rPr>
          <w:t xml:space="preserve">~~ </w:t>
        </w:r>
        <w:r>
          <w:rPr>
            <w:rFonts w:ascii="Times New Roman" w:eastAsia="나눔명조" w:hint="eastAsia"/>
            <w:szCs w:val="22"/>
          </w:rPr>
          <w:t>된다고</w:t>
        </w:r>
        <w:r>
          <w:rPr>
            <w:rFonts w:ascii="Times New Roman" w:eastAsia="나눔명조" w:hint="eastAsia"/>
            <w:szCs w:val="22"/>
          </w:rPr>
          <w:t xml:space="preserve"> </w:t>
        </w:r>
        <w:r>
          <w:rPr>
            <w:rFonts w:ascii="Times New Roman" w:eastAsia="나눔명조" w:hint="eastAsia"/>
            <w:szCs w:val="22"/>
          </w:rPr>
          <w:t>주장하고</w:t>
        </w:r>
        <w:r>
          <w:rPr>
            <w:rFonts w:ascii="Times New Roman" w:eastAsia="나눔명조" w:hint="eastAsia"/>
            <w:szCs w:val="22"/>
          </w:rPr>
          <w:t xml:space="preserve"> </w:t>
        </w:r>
        <w:r>
          <w:rPr>
            <w:rFonts w:ascii="Times New Roman" w:eastAsia="나눔명조" w:hint="eastAsia"/>
            <w:szCs w:val="22"/>
          </w:rPr>
          <w:t>있다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한편</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조직</w:t>
        </w:r>
        <w:r>
          <w:rPr>
            <w:rFonts w:ascii="Times New Roman" w:eastAsia="나눔명조" w:hint="eastAsia"/>
            <w:szCs w:val="22"/>
          </w:rPr>
          <w:t xml:space="preserve"> </w:t>
        </w:r>
        <w:r>
          <w:rPr>
            <w:rFonts w:ascii="Times New Roman" w:eastAsia="나눔명조" w:hint="eastAsia"/>
            <w:szCs w:val="22"/>
          </w:rPr>
          <w:t>내</w:t>
        </w:r>
        <w:r>
          <w:rPr>
            <w:rFonts w:ascii="Times New Roman" w:eastAsia="나눔명조" w:hint="eastAsia"/>
            <w:szCs w:val="22"/>
          </w:rPr>
          <w:t xml:space="preserve"> </w:t>
        </w:r>
        <w:r>
          <w:rPr>
            <w:rFonts w:ascii="Times New Roman" w:eastAsia="나눔명조" w:hint="eastAsia"/>
            <w:szCs w:val="22"/>
          </w:rPr>
          <w:t>의사소통에</w:t>
        </w:r>
        <w:r>
          <w:rPr>
            <w:rFonts w:ascii="Times New Roman" w:eastAsia="나눔명조" w:hint="eastAsia"/>
            <w:szCs w:val="22"/>
          </w:rPr>
          <w:t xml:space="preserve"> </w:t>
        </w:r>
        <w:r>
          <w:rPr>
            <w:rFonts w:ascii="Times New Roman" w:eastAsia="나눔명조" w:hint="eastAsia"/>
            <w:szCs w:val="22"/>
          </w:rPr>
          <w:t>주목하는</w:t>
        </w:r>
        <w:r>
          <w:rPr>
            <w:rFonts w:ascii="Times New Roman" w:eastAsia="나눔명조" w:hint="eastAsia"/>
            <w:szCs w:val="22"/>
          </w:rPr>
          <w:t xml:space="preserve"> </w:t>
        </w:r>
        <w:r>
          <w:rPr>
            <w:rFonts w:ascii="Times New Roman" w:eastAsia="나눔명조" w:hint="eastAsia"/>
            <w:szCs w:val="22"/>
          </w:rPr>
          <w:t>연구들은</w:t>
        </w:r>
        <w:r>
          <w:rPr>
            <w:rFonts w:ascii="Times New Roman" w:eastAsia="나눔명조" w:hint="eastAsia"/>
            <w:szCs w:val="22"/>
          </w:rPr>
          <w:t xml:space="preserve"> </w:t>
        </w:r>
      </w:ins>
      <w:ins w:id="4417" w:author="박 상훈" w:date="2021-10-05T15:14:00Z">
        <w:r>
          <w:rPr>
            <w:rFonts w:ascii="Times New Roman" w:eastAsia="나눔명조" w:hint="eastAsia"/>
            <w:szCs w:val="22"/>
          </w:rPr>
          <w:t>의사소통</w:t>
        </w:r>
        <w:r>
          <w:rPr>
            <w:rFonts w:ascii="Times New Roman" w:eastAsia="나눔명조" w:hint="eastAsia"/>
            <w:szCs w:val="22"/>
          </w:rPr>
          <w:t xml:space="preserve"> </w:t>
        </w:r>
        <w:r>
          <w:rPr>
            <w:rFonts w:ascii="Times New Roman" w:eastAsia="나눔명조" w:hint="eastAsia"/>
            <w:szCs w:val="22"/>
          </w:rPr>
          <w:t>수준에</w:t>
        </w:r>
        <w:r>
          <w:rPr>
            <w:rFonts w:ascii="Times New Roman" w:eastAsia="나눔명조" w:hint="eastAsia"/>
            <w:szCs w:val="22"/>
          </w:rPr>
          <w:t xml:space="preserve"> </w:t>
        </w:r>
        <w:r>
          <w:rPr>
            <w:rFonts w:ascii="Times New Roman" w:eastAsia="나눔명조" w:hint="eastAsia"/>
            <w:szCs w:val="22"/>
          </w:rPr>
          <w:t>따라</w:t>
        </w:r>
        <w:r>
          <w:rPr>
            <w:rFonts w:ascii="Times New Roman" w:eastAsia="나눔명조" w:hint="eastAsia"/>
            <w:szCs w:val="22"/>
          </w:rPr>
          <w:t xml:space="preserve"> </w:t>
        </w:r>
        <w:r>
          <w:rPr>
            <w:rFonts w:ascii="Times New Roman" w:eastAsia="나눔명조"/>
            <w:szCs w:val="22"/>
          </w:rPr>
          <w:t>PSM</w:t>
        </w:r>
        <w:r>
          <w:rPr>
            <w:rFonts w:ascii="Times New Roman" w:eastAsia="나눔명조" w:hint="eastAsia"/>
            <w:szCs w:val="22"/>
          </w:rPr>
          <w:t>이</w:t>
        </w:r>
        <w:r>
          <w:rPr>
            <w:rFonts w:ascii="Times New Roman" w:eastAsia="나눔명조" w:hint="eastAsia"/>
            <w:szCs w:val="22"/>
          </w:rPr>
          <w:t xml:space="preserve"> </w:t>
        </w:r>
        <w:r>
          <w:rPr>
            <w:rFonts w:ascii="Times New Roman" w:eastAsia="나눔명조"/>
            <w:szCs w:val="22"/>
          </w:rPr>
          <w:t xml:space="preserve">~~ </w:t>
        </w:r>
        <w:r>
          <w:rPr>
            <w:rFonts w:ascii="Times New Roman" w:eastAsia="나눔명조" w:hint="eastAsia"/>
            <w:szCs w:val="22"/>
          </w:rPr>
          <w:t>될</w:t>
        </w:r>
        <w:r>
          <w:rPr>
            <w:rFonts w:ascii="Times New Roman" w:eastAsia="나눔명조" w:hint="eastAsia"/>
            <w:szCs w:val="22"/>
          </w:rPr>
          <w:t xml:space="preserve"> </w:t>
        </w:r>
        <w:r>
          <w:rPr>
            <w:rFonts w:ascii="Times New Roman" w:eastAsia="나눔명조" w:hint="eastAsia"/>
            <w:szCs w:val="22"/>
          </w:rPr>
          <w:t>것이라고</w:t>
        </w:r>
        <w:r>
          <w:rPr>
            <w:rFonts w:ascii="Times New Roman" w:eastAsia="나눔명조" w:hint="eastAsia"/>
            <w:szCs w:val="22"/>
          </w:rPr>
          <w:t xml:space="preserve"> </w:t>
        </w:r>
        <w:r>
          <w:rPr>
            <w:rFonts w:ascii="Times New Roman" w:eastAsia="나눔명조" w:hint="eastAsia"/>
            <w:szCs w:val="22"/>
          </w:rPr>
          <w:t>기대하고</w:t>
        </w:r>
        <w:r>
          <w:rPr>
            <w:rFonts w:ascii="Times New Roman" w:eastAsia="나눔명조" w:hint="eastAsia"/>
            <w:szCs w:val="22"/>
          </w:rPr>
          <w:t xml:space="preserve"> </w:t>
        </w:r>
        <w:r>
          <w:rPr>
            <w:rFonts w:ascii="Times New Roman" w:eastAsia="나눔명조" w:hint="eastAsia"/>
            <w:szCs w:val="22"/>
          </w:rPr>
          <w:t>있다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본</w:t>
        </w:r>
        <w:r>
          <w:rPr>
            <w:rFonts w:ascii="Times New Roman" w:eastAsia="나눔명조" w:hint="eastAsia"/>
            <w:szCs w:val="22"/>
          </w:rPr>
          <w:t xml:space="preserve"> </w:t>
        </w:r>
        <w:r>
          <w:rPr>
            <w:rFonts w:ascii="Times New Roman" w:eastAsia="나눔명조" w:hint="eastAsia"/>
            <w:szCs w:val="22"/>
          </w:rPr>
          <w:t>연구는</w:t>
        </w:r>
        <w:r>
          <w:rPr>
            <w:rFonts w:ascii="Times New Roman" w:eastAsia="나눔명조" w:hint="eastAsia"/>
            <w:szCs w:val="22"/>
          </w:rPr>
          <w:t xml:space="preserve"> </w:t>
        </w:r>
        <w:r>
          <w:rPr>
            <w:rFonts w:ascii="Times New Roman" w:eastAsia="나눔명조" w:hint="eastAsia"/>
            <w:szCs w:val="22"/>
          </w:rPr>
          <w:t>기존</w:t>
        </w:r>
        <w:r>
          <w:rPr>
            <w:rFonts w:ascii="Times New Roman" w:eastAsia="나눔명조" w:hint="eastAsia"/>
            <w:szCs w:val="22"/>
          </w:rPr>
          <w:t xml:space="preserve"> </w:t>
        </w:r>
        <w:r>
          <w:rPr>
            <w:rFonts w:ascii="Times New Roman" w:eastAsia="나눔명조" w:hint="eastAsia"/>
            <w:szCs w:val="22"/>
          </w:rPr>
          <w:t>연구에</w:t>
        </w:r>
        <w:r>
          <w:rPr>
            <w:rFonts w:ascii="Times New Roman" w:eastAsia="나눔명조" w:hint="eastAsia"/>
            <w:szCs w:val="22"/>
          </w:rPr>
          <w:t xml:space="preserve"> </w:t>
        </w:r>
        <w:r>
          <w:rPr>
            <w:rFonts w:ascii="Times New Roman" w:eastAsia="나눔명조" w:hint="eastAsia"/>
            <w:szCs w:val="22"/>
          </w:rPr>
          <w:t>더하여</w:t>
        </w:r>
        <w:r>
          <w:rPr>
            <w:rFonts w:ascii="Times New Roman" w:eastAsia="나눔명조" w:hint="eastAsia"/>
            <w:szCs w:val="22"/>
          </w:rPr>
          <w:t xml:space="preserve"> </w:t>
        </w:r>
        <w:r>
          <w:rPr>
            <w:rFonts w:ascii="Times New Roman" w:eastAsia="나눔명조" w:hint="eastAsia"/>
            <w:szCs w:val="22"/>
          </w:rPr>
          <w:t>서로</w:t>
        </w:r>
        <w:r>
          <w:rPr>
            <w:rFonts w:ascii="Times New Roman" w:eastAsia="나눔명조" w:hint="eastAsia"/>
            <w:szCs w:val="22"/>
          </w:rPr>
          <w:t xml:space="preserve"> </w:t>
        </w:r>
        <w:r>
          <w:rPr>
            <w:rFonts w:ascii="Times New Roman" w:eastAsia="나눔명조" w:hint="eastAsia"/>
            <w:szCs w:val="22"/>
          </w:rPr>
          <w:t>다른</w:t>
        </w:r>
        <w:r>
          <w:rPr>
            <w:rFonts w:ascii="Times New Roman" w:eastAsia="나눔명조" w:hint="eastAsia"/>
            <w:szCs w:val="22"/>
          </w:rPr>
          <w:t xml:space="preserve"> </w:t>
        </w:r>
        <w:r>
          <w:rPr>
            <w:rFonts w:ascii="Times New Roman" w:eastAsia="나눔명조" w:hint="eastAsia"/>
            <w:szCs w:val="22"/>
          </w:rPr>
          <w:t>리더십의</w:t>
        </w:r>
        <w:r>
          <w:rPr>
            <w:rFonts w:ascii="Times New Roman" w:eastAsia="나눔명조" w:hint="eastAsia"/>
            <w:szCs w:val="22"/>
          </w:rPr>
          <w:t xml:space="preserve"> </w:t>
        </w:r>
        <w:r>
          <w:rPr>
            <w:rFonts w:ascii="Times New Roman" w:eastAsia="나눔명조" w:hint="eastAsia"/>
            <w:szCs w:val="22"/>
          </w:rPr>
          <w:t>유형이</w:t>
        </w:r>
        <w:r>
          <w:rPr>
            <w:rFonts w:ascii="Times New Roman" w:eastAsia="나눔명조" w:hint="eastAsia"/>
            <w:szCs w:val="22"/>
          </w:rPr>
          <w:t xml:space="preserve"> </w:t>
        </w:r>
        <w:r>
          <w:rPr>
            <w:rFonts w:ascii="Times New Roman" w:eastAsia="나눔명조" w:hint="eastAsia"/>
            <w:szCs w:val="22"/>
          </w:rPr>
          <w:t>조직</w:t>
        </w:r>
        <w:r>
          <w:rPr>
            <w:rFonts w:ascii="Times New Roman" w:eastAsia="나눔명조" w:hint="eastAsia"/>
            <w:szCs w:val="22"/>
          </w:rPr>
          <w:t xml:space="preserve"> </w:t>
        </w:r>
        <w:r>
          <w:rPr>
            <w:rFonts w:ascii="Times New Roman" w:eastAsia="나눔명조" w:hint="eastAsia"/>
            <w:szCs w:val="22"/>
          </w:rPr>
          <w:t>내에서</w:t>
        </w:r>
        <w:r>
          <w:rPr>
            <w:rFonts w:ascii="Times New Roman" w:eastAsia="나눔명조" w:hint="eastAsia"/>
            <w:szCs w:val="22"/>
          </w:rPr>
          <w:t xml:space="preserve"> </w:t>
        </w:r>
        <w:r>
          <w:rPr>
            <w:rFonts w:ascii="Times New Roman" w:eastAsia="나눔명조" w:hint="eastAsia"/>
            <w:szCs w:val="22"/>
          </w:rPr>
          <w:t>의사소통</w:t>
        </w:r>
        <w:r>
          <w:rPr>
            <w:rFonts w:ascii="Times New Roman" w:eastAsia="나눔명조" w:hint="eastAsia"/>
            <w:szCs w:val="22"/>
          </w:rPr>
          <w:t xml:space="preserve"> </w:t>
        </w:r>
        <w:r>
          <w:rPr>
            <w:rFonts w:ascii="Times New Roman" w:eastAsia="나눔명조" w:hint="eastAsia"/>
            <w:szCs w:val="22"/>
          </w:rPr>
          <w:t>수준에</w:t>
        </w:r>
        <w:r>
          <w:rPr>
            <w:rFonts w:ascii="Times New Roman" w:eastAsia="나눔명조" w:hint="eastAsia"/>
            <w:szCs w:val="22"/>
          </w:rPr>
          <w:t xml:space="preserve"> </w:t>
        </w:r>
        <w:r>
          <w:rPr>
            <w:rFonts w:ascii="Times New Roman" w:eastAsia="나눔명조" w:hint="eastAsia"/>
            <w:szCs w:val="22"/>
          </w:rPr>
          <w:t>따라</w:t>
        </w:r>
        <w:r>
          <w:rPr>
            <w:rFonts w:ascii="Times New Roman" w:eastAsia="나눔명조" w:hint="eastAsia"/>
            <w:szCs w:val="22"/>
          </w:rPr>
          <w:t xml:space="preserve"> </w:t>
        </w:r>
        <w:r>
          <w:rPr>
            <w:rFonts w:ascii="Times New Roman" w:eastAsia="나눔명조" w:hint="eastAsia"/>
            <w:szCs w:val="22"/>
          </w:rPr>
          <w:t>조건적으로</w:t>
        </w:r>
        <w:r>
          <w:rPr>
            <w:rFonts w:ascii="Times New Roman" w:eastAsia="나눔명조" w:hint="eastAsia"/>
            <w:szCs w:val="22"/>
          </w:rPr>
          <w:t xml:space="preserve"> </w:t>
        </w:r>
        <w:r>
          <w:rPr>
            <w:rFonts w:ascii="Times New Roman" w:eastAsia="나눔명조"/>
            <w:szCs w:val="22"/>
          </w:rPr>
          <w:t>PSM</w:t>
        </w:r>
        <w:r>
          <w:rPr>
            <w:rFonts w:ascii="Times New Roman" w:eastAsia="나눔명조" w:hint="eastAsia"/>
            <w:szCs w:val="22"/>
          </w:rPr>
          <w:t>에</w:t>
        </w:r>
        <w:r>
          <w:rPr>
            <w:rFonts w:ascii="Times New Roman" w:eastAsia="나눔명조" w:hint="eastAsia"/>
            <w:szCs w:val="22"/>
          </w:rPr>
          <w:t xml:space="preserve"> </w:t>
        </w:r>
        <w:r>
          <w:rPr>
            <w:rFonts w:ascii="Times New Roman" w:eastAsia="나눔명조" w:hint="eastAsia"/>
            <w:szCs w:val="22"/>
          </w:rPr>
          <w:t>영향을</w:t>
        </w:r>
        <w:r>
          <w:rPr>
            <w:rFonts w:ascii="Times New Roman" w:eastAsia="나눔명조" w:hint="eastAsia"/>
            <w:szCs w:val="22"/>
          </w:rPr>
          <w:t xml:space="preserve"> </w:t>
        </w:r>
        <w:r>
          <w:rPr>
            <w:rFonts w:ascii="Times New Roman" w:eastAsia="나눔명조" w:hint="eastAsia"/>
            <w:szCs w:val="22"/>
          </w:rPr>
          <w:t>미칠</w:t>
        </w:r>
        <w:r>
          <w:rPr>
            <w:rFonts w:ascii="Times New Roman" w:eastAsia="나눔명조" w:hint="eastAsia"/>
            <w:szCs w:val="22"/>
          </w:rPr>
          <w:t xml:space="preserve"> </w:t>
        </w:r>
        <w:r>
          <w:rPr>
            <w:rFonts w:ascii="Times New Roman" w:eastAsia="나눔명조" w:hint="eastAsia"/>
            <w:szCs w:val="22"/>
          </w:rPr>
          <w:t>수</w:t>
        </w:r>
        <w:r>
          <w:rPr>
            <w:rFonts w:ascii="Times New Roman" w:eastAsia="나눔명조" w:hint="eastAsia"/>
            <w:szCs w:val="22"/>
          </w:rPr>
          <w:t xml:space="preserve"> </w:t>
        </w:r>
        <w:r>
          <w:rPr>
            <w:rFonts w:ascii="Times New Roman" w:eastAsia="나눔명조" w:hint="eastAsia"/>
            <w:szCs w:val="22"/>
          </w:rPr>
          <w:t>있을</w:t>
        </w:r>
        <w:r>
          <w:rPr>
            <w:rFonts w:ascii="Times New Roman" w:eastAsia="나눔명조" w:hint="eastAsia"/>
            <w:szCs w:val="22"/>
          </w:rPr>
          <w:t xml:space="preserve"> </w:t>
        </w:r>
        <w:r>
          <w:rPr>
            <w:rFonts w:ascii="Times New Roman" w:eastAsia="나눔명조" w:hint="eastAsia"/>
            <w:szCs w:val="22"/>
          </w:rPr>
          <w:t>것이라고</w:t>
        </w:r>
        <w:r>
          <w:rPr>
            <w:rFonts w:ascii="Times New Roman" w:eastAsia="나눔명조" w:hint="eastAsia"/>
            <w:szCs w:val="22"/>
          </w:rPr>
          <w:t xml:space="preserve"> </w:t>
        </w:r>
        <w:r>
          <w:rPr>
            <w:rFonts w:ascii="Times New Roman" w:eastAsia="나눔명조" w:hint="eastAsia"/>
            <w:szCs w:val="22"/>
          </w:rPr>
          <w:t>주장한다</w:t>
        </w:r>
        <w:r>
          <w:rPr>
            <w:rFonts w:ascii="Times New Roman" w:eastAsia="나눔명조" w:hint="eastAsia"/>
            <w:szCs w:val="22"/>
          </w:rPr>
          <w:t>.</w:t>
        </w:r>
      </w:ins>
    </w:p>
    <w:p w14:paraId="1204894B" w14:textId="2AAC1F6B" w:rsidR="00C311B9" w:rsidRDefault="00C311B9" w:rsidP="00265BC3">
      <w:pPr>
        <w:pStyle w:val="a"/>
        <w:spacing w:before="60" w:after="60"/>
        <w:rPr>
          <w:ins w:id="4418" w:author="박 상훈" w:date="2021-10-05T15:22:00Z"/>
          <w:rFonts w:ascii="Times New Roman" w:eastAsia="나눔명조"/>
          <w:szCs w:val="22"/>
        </w:rPr>
      </w:pPr>
      <w:ins w:id="4419" w:author="박 상훈" w:date="2021-10-05T15:14:00Z">
        <w:r>
          <w:rPr>
            <w:rFonts w:ascii="Times New Roman" w:eastAsia="나눔명조" w:hint="eastAsia"/>
            <w:szCs w:val="22"/>
          </w:rPr>
          <w:t>본</w:t>
        </w:r>
        <w:r>
          <w:rPr>
            <w:rFonts w:ascii="Times New Roman" w:eastAsia="나눔명조" w:hint="eastAsia"/>
            <w:szCs w:val="22"/>
          </w:rPr>
          <w:t xml:space="preserve"> </w:t>
        </w:r>
        <w:r>
          <w:rPr>
            <w:rFonts w:ascii="Times New Roman" w:eastAsia="나눔명조" w:hint="eastAsia"/>
            <w:szCs w:val="22"/>
          </w:rPr>
          <w:t>연구의</w:t>
        </w:r>
        <w:r>
          <w:rPr>
            <w:rFonts w:ascii="Times New Roman" w:eastAsia="나눔명조" w:hint="eastAsia"/>
            <w:szCs w:val="22"/>
          </w:rPr>
          <w:t xml:space="preserve"> </w:t>
        </w:r>
        <w:r>
          <w:rPr>
            <w:rFonts w:ascii="Times New Roman" w:eastAsia="나눔명조" w:hint="eastAsia"/>
            <w:szCs w:val="22"/>
          </w:rPr>
          <w:t>가설을</w:t>
        </w:r>
        <w:r>
          <w:rPr>
            <w:rFonts w:ascii="Times New Roman" w:eastAsia="나눔명조" w:hint="eastAsia"/>
            <w:szCs w:val="22"/>
          </w:rPr>
          <w:t xml:space="preserve"> </w:t>
        </w:r>
        <w:r>
          <w:rPr>
            <w:rFonts w:ascii="Times New Roman" w:eastAsia="나눔명조" w:hint="eastAsia"/>
            <w:szCs w:val="22"/>
          </w:rPr>
          <w:t>경험적으로</w:t>
        </w:r>
        <w:r>
          <w:rPr>
            <w:rFonts w:ascii="Times New Roman" w:eastAsia="나눔명조" w:hint="eastAsia"/>
            <w:szCs w:val="22"/>
          </w:rPr>
          <w:t xml:space="preserve"> </w:t>
        </w:r>
        <w:r>
          <w:rPr>
            <w:rFonts w:ascii="Times New Roman" w:eastAsia="나눔명조" w:hint="eastAsia"/>
            <w:szCs w:val="22"/>
          </w:rPr>
          <w:t>검증하기</w:t>
        </w:r>
        <w:r>
          <w:rPr>
            <w:rFonts w:ascii="Times New Roman" w:eastAsia="나눔명조" w:hint="eastAsia"/>
            <w:szCs w:val="22"/>
          </w:rPr>
          <w:t xml:space="preserve"> </w:t>
        </w:r>
        <w:r>
          <w:rPr>
            <w:rFonts w:ascii="Times New Roman" w:eastAsia="나눔명조" w:hint="eastAsia"/>
            <w:szCs w:val="22"/>
          </w:rPr>
          <w:t>위하여</w:t>
        </w:r>
        <w:r>
          <w:rPr>
            <w:rFonts w:ascii="Times New Roman" w:eastAsia="나눔명조" w:hint="eastAsia"/>
            <w:szCs w:val="22"/>
          </w:rPr>
          <w:t xml:space="preserve"> </w:t>
        </w:r>
        <w:r>
          <w:rPr>
            <w:rFonts w:ascii="Times New Roman" w:eastAsia="나눔명조" w:hint="eastAsia"/>
            <w:szCs w:val="22"/>
          </w:rPr>
          <w:t>로지스틱</w:t>
        </w:r>
        <w:r>
          <w:rPr>
            <w:rFonts w:ascii="Times New Roman" w:eastAsia="나눔명조" w:hint="eastAsia"/>
            <w:szCs w:val="22"/>
          </w:rPr>
          <w:t xml:space="preserve"> </w:t>
        </w:r>
        <w:r>
          <w:rPr>
            <w:rFonts w:ascii="Times New Roman" w:eastAsia="나눔명조" w:hint="eastAsia"/>
            <w:szCs w:val="22"/>
          </w:rPr>
          <w:t>이항</w:t>
        </w:r>
        <w:r>
          <w:rPr>
            <w:rFonts w:ascii="Times New Roman" w:eastAsia="나눔명조" w:hint="eastAsia"/>
            <w:szCs w:val="22"/>
          </w:rPr>
          <w:t xml:space="preserve"> </w:t>
        </w:r>
        <w:r>
          <w:rPr>
            <w:rFonts w:ascii="Times New Roman" w:eastAsia="나눔명조" w:hint="eastAsia"/>
            <w:szCs w:val="22"/>
          </w:rPr>
          <w:t>회귀분석</w:t>
        </w:r>
        <w:r>
          <w:rPr>
            <w:rFonts w:ascii="Times New Roman" w:eastAsia="나눔명조" w:hint="eastAsia"/>
            <w:szCs w:val="22"/>
          </w:rPr>
          <w:t xml:space="preserve"> </w:t>
        </w:r>
        <w:r>
          <w:rPr>
            <w:rFonts w:ascii="Times New Roman" w:eastAsia="나눔명조" w:hint="eastAsia"/>
            <w:szCs w:val="22"/>
          </w:rPr>
          <w:t>이용하여</w:t>
        </w:r>
        <w:r>
          <w:rPr>
            <w:rFonts w:ascii="Times New Roman" w:eastAsia="나눔명조" w:hint="eastAsia"/>
            <w:szCs w:val="22"/>
          </w:rPr>
          <w:t xml:space="preserve"> </w:t>
        </w:r>
        <w:r>
          <w:rPr>
            <w:rFonts w:ascii="Times New Roman" w:eastAsia="나눔명조"/>
            <w:szCs w:val="22"/>
          </w:rPr>
          <w:t xml:space="preserve">~ </w:t>
        </w:r>
        <w:r>
          <w:rPr>
            <w:rFonts w:ascii="Times New Roman" w:eastAsia="나눔명조" w:hint="eastAsia"/>
            <w:szCs w:val="22"/>
          </w:rPr>
          <w:t>종속변수로</w:t>
        </w:r>
        <w:r>
          <w:rPr>
            <w:rFonts w:ascii="Times New Roman" w:eastAsia="나눔명조" w:hint="eastAsia"/>
            <w:szCs w:val="22"/>
          </w:rPr>
          <w:t xml:space="preserve"> </w:t>
        </w:r>
        <w:r>
          <w:rPr>
            <w:rFonts w:ascii="Times New Roman" w:eastAsia="나눔명조" w:hint="eastAsia"/>
            <w:szCs w:val="22"/>
          </w:rPr>
          <w:t>일련의</w:t>
        </w:r>
        <w:r>
          <w:rPr>
            <w:rFonts w:ascii="Times New Roman" w:eastAsia="나눔명조" w:hint="eastAsia"/>
            <w:szCs w:val="22"/>
          </w:rPr>
          <w:t xml:space="preserve"> </w:t>
        </w:r>
        <w:r>
          <w:rPr>
            <w:rFonts w:ascii="Times New Roman" w:eastAsia="나눔명조" w:hint="eastAsia"/>
            <w:szCs w:val="22"/>
          </w:rPr>
          <w:t>설명변수들과의</w:t>
        </w:r>
        <w:r>
          <w:rPr>
            <w:rFonts w:ascii="Times New Roman" w:eastAsia="나눔명조" w:hint="eastAsia"/>
            <w:szCs w:val="22"/>
          </w:rPr>
          <w:t xml:space="preserve"> </w:t>
        </w:r>
        <w:r>
          <w:rPr>
            <w:rFonts w:ascii="Times New Roman" w:eastAsia="나눔명조" w:hint="eastAsia"/>
            <w:szCs w:val="22"/>
          </w:rPr>
          <w:t>관계를</w:t>
        </w:r>
        <w:r>
          <w:rPr>
            <w:rFonts w:ascii="Times New Roman" w:eastAsia="나눔명조" w:hint="eastAsia"/>
            <w:szCs w:val="22"/>
          </w:rPr>
          <w:t xml:space="preserve"> </w:t>
        </w:r>
      </w:ins>
      <w:ins w:id="4420" w:author="박 상훈" w:date="2021-10-05T15:15:00Z">
        <w:r>
          <w:rPr>
            <w:rFonts w:ascii="Times New Roman" w:eastAsia="나눔명조" w:hint="eastAsia"/>
            <w:szCs w:val="22"/>
          </w:rPr>
          <w:t>분석한</w:t>
        </w:r>
        <w:r>
          <w:rPr>
            <w:rFonts w:ascii="Times New Roman" w:eastAsia="나눔명조" w:hint="eastAsia"/>
            <w:szCs w:val="22"/>
          </w:rPr>
          <w:t xml:space="preserve"> </w:t>
        </w:r>
        <w:r>
          <w:rPr>
            <w:rFonts w:ascii="Times New Roman" w:eastAsia="나눔명조" w:hint="eastAsia"/>
            <w:szCs w:val="22"/>
          </w:rPr>
          <w:t>결과</w:t>
        </w:r>
        <w:r>
          <w:rPr>
            <w:rFonts w:ascii="Times New Roman" w:eastAsia="나눔명조" w:hint="eastAsia"/>
            <w:szCs w:val="22"/>
          </w:rPr>
          <w:t>,</w:t>
        </w:r>
        <w:r>
          <w:rPr>
            <w:rFonts w:ascii="Times New Roman" w:eastAsia="나눔명조"/>
            <w:szCs w:val="22"/>
          </w:rPr>
          <w:t xml:space="preserve"> ~~~~ </w:t>
        </w:r>
        <w:r>
          <w:rPr>
            <w:rFonts w:ascii="Times New Roman" w:eastAsia="나눔명조" w:hint="eastAsia"/>
            <w:szCs w:val="22"/>
          </w:rPr>
          <w:t>되었다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분석</w:t>
        </w:r>
        <w:r>
          <w:rPr>
            <w:rFonts w:ascii="Times New Roman" w:eastAsia="나눔명조" w:hint="eastAsia"/>
            <w:szCs w:val="22"/>
          </w:rPr>
          <w:t xml:space="preserve"> </w:t>
        </w:r>
        <w:r>
          <w:rPr>
            <w:rFonts w:ascii="Times New Roman" w:eastAsia="나눔명조" w:hint="eastAsia"/>
            <w:szCs w:val="22"/>
          </w:rPr>
          <w:t>결과</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본</w:t>
        </w:r>
        <w:r>
          <w:rPr>
            <w:rFonts w:ascii="Times New Roman" w:eastAsia="나눔명조" w:hint="eastAsia"/>
            <w:szCs w:val="22"/>
          </w:rPr>
          <w:t xml:space="preserve"> </w:t>
        </w:r>
        <w:r>
          <w:rPr>
            <w:rFonts w:ascii="Times New Roman" w:eastAsia="나눔명조" w:hint="eastAsia"/>
            <w:szCs w:val="22"/>
          </w:rPr>
          <w:t>연구의</w:t>
        </w:r>
        <w:r>
          <w:rPr>
            <w:rFonts w:ascii="Times New Roman" w:eastAsia="나눔명조" w:hint="eastAsia"/>
            <w:szCs w:val="22"/>
          </w:rPr>
          <w:t xml:space="preserve"> </w:t>
        </w:r>
        <w:r>
          <w:rPr>
            <w:rFonts w:ascii="Times New Roman" w:eastAsia="나눔명조" w:hint="eastAsia"/>
            <w:szCs w:val="22"/>
          </w:rPr>
          <w:t>가설</w:t>
        </w:r>
        <w:r>
          <w:rPr>
            <w:rFonts w:ascii="Times New Roman" w:eastAsia="나눔명조" w:hint="eastAsia"/>
            <w:szCs w:val="22"/>
          </w:rPr>
          <w:t xml:space="preserve"> </w:t>
        </w:r>
        <w:r>
          <w:rPr>
            <w:rFonts w:ascii="Times New Roman" w:eastAsia="나눔명조" w:hint="eastAsia"/>
            <w:szCs w:val="22"/>
          </w:rPr>
          <w:t>중</w:t>
        </w:r>
        <w:r>
          <w:rPr>
            <w:rFonts w:ascii="Times New Roman" w:eastAsia="나눔명조" w:hint="eastAsia"/>
            <w:szCs w:val="22"/>
          </w:rPr>
          <w:t xml:space="preserve"> </w:t>
        </w:r>
        <w:r>
          <w:rPr>
            <w:rFonts w:ascii="Times New Roman" w:eastAsia="나눔명조"/>
            <w:szCs w:val="22"/>
          </w:rPr>
          <w:t>~</w:t>
        </w:r>
        <w:r>
          <w:rPr>
            <w:rFonts w:ascii="Times New Roman" w:eastAsia="나눔명조" w:hint="eastAsia"/>
            <w:szCs w:val="22"/>
          </w:rPr>
          <w:t>랑</w:t>
        </w:r>
        <w:r>
          <w:rPr>
            <w:rFonts w:ascii="Times New Roman" w:eastAsia="나눔명조" w:hint="eastAsia"/>
            <w:szCs w:val="22"/>
          </w:rPr>
          <w:t xml:space="preserve"> </w:t>
        </w:r>
        <w:r>
          <w:rPr>
            <w:rFonts w:ascii="Times New Roman" w:eastAsia="나눔명조"/>
            <w:szCs w:val="22"/>
          </w:rPr>
          <w:t>~</w:t>
        </w:r>
        <w:r>
          <w:rPr>
            <w:rFonts w:ascii="Times New Roman" w:eastAsia="나눔명조" w:hint="eastAsia"/>
            <w:szCs w:val="22"/>
          </w:rPr>
          <w:t>랑</w:t>
        </w:r>
        <w:r>
          <w:rPr>
            <w:rFonts w:ascii="Times New Roman" w:eastAsia="나눔명조" w:hint="eastAsia"/>
            <w:szCs w:val="22"/>
          </w:rPr>
          <w:t xml:space="preserve"> </w:t>
        </w:r>
        <w:r>
          <w:rPr>
            <w:rFonts w:ascii="Times New Roman" w:eastAsia="나눔명조"/>
            <w:szCs w:val="22"/>
          </w:rPr>
          <w:t>~</w:t>
        </w:r>
        <w:r>
          <w:rPr>
            <w:rFonts w:ascii="Times New Roman" w:eastAsia="나눔명조" w:hint="eastAsia"/>
            <w:szCs w:val="22"/>
          </w:rPr>
          <w:t>는</w:t>
        </w:r>
        <w:r>
          <w:rPr>
            <w:rFonts w:ascii="Times New Roman" w:eastAsia="나눔명조" w:hint="eastAsia"/>
            <w:szCs w:val="22"/>
          </w:rPr>
          <w:t xml:space="preserve"> </w:t>
        </w:r>
        <w:r>
          <w:rPr>
            <w:rFonts w:ascii="Times New Roman" w:eastAsia="나눔명조"/>
            <w:szCs w:val="22"/>
          </w:rPr>
          <w:t>~</w:t>
        </w:r>
        <w:r>
          <w:rPr>
            <w:rFonts w:ascii="Times New Roman" w:eastAsia="나눔명조" w:hint="eastAsia"/>
            <w:szCs w:val="22"/>
          </w:rPr>
          <w:t>랑</w:t>
        </w:r>
        <w:r>
          <w:rPr>
            <w:rFonts w:ascii="Times New Roman" w:eastAsia="나눔명조" w:hint="eastAsia"/>
            <w:szCs w:val="22"/>
          </w:rPr>
          <w:t xml:space="preserve"> </w:t>
        </w:r>
        <w:r>
          <w:rPr>
            <w:rFonts w:ascii="Times New Roman" w:eastAsia="나눔명조"/>
            <w:szCs w:val="22"/>
          </w:rPr>
          <w:t xml:space="preserve">~ </w:t>
        </w:r>
        <w:r>
          <w:rPr>
            <w:rFonts w:ascii="Times New Roman" w:eastAsia="나눔명조" w:hint="eastAsia"/>
            <w:szCs w:val="22"/>
          </w:rPr>
          <w:t>간의</w:t>
        </w:r>
        <w:r>
          <w:rPr>
            <w:rFonts w:ascii="Times New Roman" w:eastAsia="나눔명조" w:hint="eastAsia"/>
            <w:szCs w:val="22"/>
          </w:rPr>
          <w:t xml:space="preserve"> </w:t>
        </w:r>
        <w:r>
          <w:rPr>
            <w:rFonts w:ascii="Times New Roman" w:eastAsia="나눔명조" w:hint="eastAsia"/>
            <w:szCs w:val="22"/>
          </w:rPr>
          <w:t>관계가</w:t>
        </w:r>
        <w:r>
          <w:rPr>
            <w:rFonts w:ascii="Times New Roman" w:eastAsia="나눔명조" w:hint="eastAsia"/>
            <w:szCs w:val="22"/>
          </w:rPr>
          <w:t xml:space="preserve"> </w:t>
        </w:r>
        <w:r>
          <w:rPr>
            <w:rFonts w:ascii="Times New Roman" w:eastAsia="나눔명조" w:hint="eastAsia"/>
            <w:szCs w:val="22"/>
          </w:rPr>
          <w:t>통계적으로</w:t>
        </w:r>
        <w:r>
          <w:rPr>
            <w:rFonts w:ascii="Times New Roman" w:eastAsia="나눔명조" w:hint="eastAsia"/>
            <w:szCs w:val="22"/>
          </w:rPr>
          <w:t xml:space="preserve"> </w:t>
        </w:r>
        <w:r>
          <w:rPr>
            <w:rFonts w:ascii="Times New Roman" w:eastAsia="나눔명조" w:hint="eastAsia"/>
            <w:szCs w:val="22"/>
          </w:rPr>
          <w:t>유의미한</w:t>
        </w:r>
        <w:r>
          <w:rPr>
            <w:rFonts w:ascii="Times New Roman" w:eastAsia="나눔명조" w:hint="eastAsia"/>
            <w:szCs w:val="22"/>
          </w:rPr>
          <w:t xml:space="preserve"> </w:t>
        </w:r>
        <w:r>
          <w:rPr>
            <w:rFonts w:ascii="Times New Roman" w:eastAsia="나눔명조" w:hint="eastAsia"/>
            <w:szCs w:val="22"/>
          </w:rPr>
          <w:t>것으로</w:t>
        </w:r>
        <w:r>
          <w:rPr>
            <w:rFonts w:ascii="Times New Roman" w:eastAsia="나눔명조" w:hint="eastAsia"/>
            <w:szCs w:val="22"/>
          </w:rPr>
          <w:t xml:space="preserve"> </w:t>
        </w:r>
        <w:r>
          <w:rPr>
            <w:rFonts w:ascii="Times New Roman" w:eastAsia="나눔명조" w:hint="eastAsia"/>
            <w:szCs w:val="22"/>
          </w:rPr>
          <w:t>나타났다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반면</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기대와는</w:t>
        </w:r>
        <w:r>
          <w:rPr>
            <w:rFonts w:ascii="Times New Roman" w:eastAsia="나눔명조" w:hint="eastAsia"/>
            <w:szCs w:val="22"/>
          </w:rPr>
          <w:t xml:space="preserve"> </w:t>
        </w:r>
        <w:r>
          <w:rPr>
            <w:rFonts w:ascii="Times New Roman" w:eastAsia="나눔명조" w:hint="eastAsia"/>
            <w:szCs w:val="22"/>
          </w:rPr>
          <w:t>달리</w:t>
        </w:r>
        <w:r>
          <w:rPr>
            <w:rFonts w:ascii="Times New Roman" w:eastAsia="나눔명조" w:hint="eastAsia"/>
            <w:szCs w:val="22"/>
          </w:rPr>
          <w:t xml:space="preserve"> </w:t>
        </w:r>
        <w:r>
          <w:rPr>
            <w:rFonts w:ascii="Times New Roman" w:eastAsia="나눔명조" w:hint="eastAsia"/>
            <w:szCs w:val="22"/>
          </w:rPr>
          <w:t>가설</w:t>
        </w:r>
        <w:r>
          <w:rPr>
            <w:rFonts w:ascii="Times New Roman" w:eastAsia="나눔명조" w:hint="eastAsia"/>
            <w:szCs w:val="22"/>
          </w:rPr>
          <w:t xml:space="preserve"> </w:t>
        </w:r>
        <w:r>
          <w:rPr>
            <w:rFonts w:ascii="Times New Roman" w:eastAsia="나눔명조"/>
            <w:szCs w:val="22"/>
          </w:rPr>
          <w:t>~</w:t>
        </w:r>
        <w:r>
          <w:rPr>
            <w:rFonts w:ascii="Times New Roman" w:eastAsia="나눔명조" w:hint="eastAsia"/>
            <w:szCs w:val="22"/>
          </w:rPr>
          <w:t>는</w:t>
        </w:r>
        <w:r>
          <w:rPr>
            <w:rFonts w:ascii="Times New Roman" w:eastAsia="나눔명조" w:hint="eastAsia"/>
            <w:szCs w:val="22"/>
          </w:rPr>
          <w:t xml:space="preserve"> </w:t>
        </w:r>
      </w:ins>
      <w:ins w:id="4421" w:author="박 상훈" w:date="2021-10-05T15:16:00Z">
        <w:r>
          <w:rPr>
            <w:rFonts w:ascii="Times New Roman" w:eastAsia="나눔명조" w:hint="eastAsia"/>
            <w:szCs w:val="22"/>
          </w:rPr>
          <w:t>P</w:t>
        </w:r>
        <w:r>
          <w:rPr>
            <w:rFonts w:ascii="Times New Roman" w:eastAsia="나눔명조"/>
            <w:szCs w:val="22"/>
          </w:rPr>
          <w:t>SM</w:t>
        </w:r>
        <w:r>
          <w:rPr>
            <w:rFonts w:ascii="Times New Roman" w:eastAsia="나눔명조" w:hint="eastAsia"/>
            <w:szCs w:val="22"/>
          </w:rPr>
          <w:t>을</w:t>
        </w:r>
        <w:r>
          <w:rPr>
            <w:rFonts w:ascii="Times New Roman" w:eastAsia="나눔명조" w:hint="eastAsia"/>
            <w:szCs w:val="22"/>
          </w:rPr>
          <w:t xml:space="preserve"> </w:t>
        </w:r>
        <w:r>
          <w:rPr>
            <w:rFonts w:ascii="Times New Roman" w:eastAsia="나눔명조" w:hint="eastAsia"/>
            <w:szCs w:val="22"/>
          </w:rPr>
          <w:t>제고하는</w:t>
        </w:r>
        <w:r>
          <w:rPr>
            <w:rFonts w:ascii="Times New Roman" w:eastAsia="나눔명조" w:hint="eastAsia"/>
            <w:szCs w:val="22"/>
          </w:rPr>
          <w:t xml:space="preserve"> </w:t>
        </w:r>
        <w:r>
          <w:rPr>
            <w:rFonts w:ascii="Times New Roman" w:eastAsia="나눔명조" w:hint="eastAsia"/>
            <w:szCs w:val="22"/>
          </w:rPr>
          <w:t>효과가</w:t>
        </w:r>
        <w:r>
          <w:rPr>
            <w:rFonts w:ascii="Times New Roman" w:eastAsia="나눔명조" w:hint="eastAsia"/>
            <w:szCs w:val="22"/>
          </w:rPr>
          <w:t xml:space="preserve"> </w:t>
        </w:r>
        <w:r>
          <w:rPr>
            <w:rFonts w:ascii="Times New Roman" w:eastAsia="나눔명조" w:hint="eastAsia"/>
            <w:szCs w:val="22"/>
          </w:rPr>
          <w:t>있는</w:t>
        </w:r>
        <w:r>
          <w:rPr>
            <w:rFonts w:ascii="Times New Roman" w:eastAsia="나눔명조" w:hint="eastAsia"/>
            <w:szCs w:val="22"/>
          </w:rPr>
          <w:t xml:space="preserve"> </w:t>
        </w:r>
        <w:r>
          <w:rPr>
            <w:rFonts w:ascii="Times New Roman" w:eastAsia="나눔명조" w:hint="eastAsia"/>
            <w:szCs w:val="22"/>
          </w:rPr>
          <w:t>것으로</w:t>
        </w:r>
        <w:r>
          <w:rPr>
            <w:rFonts w:ascii="Times New Roman" w:eastAsia="나눔명조" w:hint="eastAsia"/>
            <w:szCs w:val="22"/>
          </w:rPr>
          <w:t xml:space="preserve"> </w:t>
        </w:r>
        <w:r>
          <w:rPr>
            <w:rFonts w:ascii="Times New Roman" w:eastAsia="나눔명조" w:hint="eastAsia"/>
            <w:szCs w:val="22"/>
          </w:rPr>
          <w:t>나타났으며</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변혁적</w:t>
        </w:r>
        <w:r>
          <w:rPr>
            <w:rFonts w:ascii="Times New Roman" w:eastAsia="나눔명조" w:hint="eastAsia"/>
            <w:szCs w:val="22"/>
          </w:rPr>
          <w:t xml:space="preserve"> </w:t>
        </w:r>
        <w:r>
          <w:rPr>
            <w:rFonts w:ascii="Times New Roman" w:eastAsia="나눔명조" w:hint="eastAsia"/>
            <w:szCs w:val="22"/>
          </w:rPr>
          <w:t>리더십을</w:t>
        </w:r>
        <w:r>
          <w:rPr>
            <w:rFonts w:ascii="Times New Roman" w:eastAsia="나눔명조" w:hint="eastAsia"/>
            <w:szCs w:val="22"/>
          </w:rPr>
          <w:t xml:space="preserve"> </w:t>
        </w:r>
        <w:r>
          <w:rPr>
            <w:rFonts w:ascii="Times New Roman" w:eastAsia="나눔명조" w:hint="eastAsia"/>
            <w:szCs w:val="22"/>
          </w:rPr>
          <w:t>포함한</w:t>
        </w:r>
        <w:r>
          <w:rPr>
            <w:rFonts w:ascii="Times New Roman" w:eastAsia="나눔명조" w:hint="eastAsia"/>
            <w:szCs w:val="22"/>
          </w:rPr>
          <w:t xml:space="preserve"> </w:t>
        </w:r>
        <w:r>
          <w:rPr>
            <w:rFonts w:ascii="Times New Roman" w:eastAsia="나눔명조" w:hint="eastAsia"/>
            <w:szCs w:val="22"/>
          </w:rPr>
          <w:t>모델에서는</w:t>
        </w:r>
        <w:r>
          <w:rPr>
            <w:rFonts w:ascii="Times New Roman" w:eastAsia="나눔명조" w:hint="eastAsia"/>
            <w:szCs w:val="22"/>
          </w:rPr>
          <w:t xml:space="preserve"> </w:t>
        </w:r>
        <w:r>
          <w:rPr>
            <w:rFonts w:ascii="Times New Roman" w:eastAsia="나눔명조"/>
            <w:szCs w:val="22"/>
          </w:rPr>
          <w:t>PSM</w:t>
        </w:r>
        <w:r>
          <w:rPr>
            <w:rFonts w:ascii="Times New Roman" w:eastAsia="나눔명조" w:hint="eastAsia"/>
            <w:szCs w:val="22"/>
          </w:rPr>
          <w:t>에</w:t>
        </w:r>
        <w:r>
          <w:rPr>
            <w:rFonts w:ascii="Times New Roman" w:eastAsia="나눔명조" w:hint="eastAsia"/>
            <w:szCs w:val="22"/>
          </w:rPr>
          <w:t xml:space="preserve"> </w:t>
        </w:r>
        <w:r>
          <w:rPr>
            <w:rFonts w:ascii="Times New Roman" w:eastAsia="나눔명조" w:hint="eastAsia"/>
            <w:szCs w:val="22"/>
          </w:rPr>
          <w:t>대해</w:t>
        </w:r>
        <w:r>
          <w:rPr>
            <w:rFonts w:ascii="Times New Roman" w:eastAsia="나눔명조" w:hint="eastAsia"/>
            <w:szCs w:val="22"/>
          </w:rPr>
          <w:t xml:space="preserve"> </w:t>
        </w:r>
      </w:ins>
      <w:ins w:id="4422" w:author="박 상훈" w:date="2021-10-05T15:15:00Z">
        <w:r>
          <w:rPr>
            <w:rFonts w:ascii="Times New Roman" w:eastAsia="나눔명조" w:hint="eastAsia"/>
            <w:szCs w:val="22"/>
          </w:rPr>
          <w:t>경험적으로</w:t>
        </w:r>
        <w:r>
          <w:rPr>
            <w:rFonts w:ascii="Times New Roman" w:eastAsia="나눔명조" w:hint="eastAsia"/>
            <w:szCs w:val="22"/>
          </w:rPr>
          <w:t xml:space="preserve"> </w:t>
        </w:r>
        <w:r>
          <w:rPr>
            <w:rFonts w:ascii="Times New Roman" w:eastAsia="나눔명조" w:hint="eastAsia"/>
            <w:szCs w:val="22"/>
          </w:rPr>
          <w:t>지지할만한</w:t>
        </w:r>
        <w:r>
          <w:rPr>
            <w:rFonts w:ascii="Times New Roman" w:eastAsia="나눔명조" w:hint="eastAsia"/>
            <w:szCs w:val="22"/>
          </w:rPr>
          <w:t xml:space="preserve"> </w:t>
        </w:r>
      </w:ins>
      <w:ins w:id="4423" w:author="박 상훈" w:date="2021-10-05T15:16:00Z">
        <w:r>
          <w:rPr>
            <w:rFonts w:ascii="Times New Roman" w:eastAsia="나눔명조" w:hint="eastAsia"/>
            <w:szCs w:val="22"/>
          </w:rPr>
          <w:t>효과를</w:t>
        </w:r>
        <w:r>
          <w:rPr>
            <w:rFonts w:ascii="Times New Roman" w:eastAsia="나눔명조" w:hint="eastAsia"/>
            <w:szCs w:val="22"/>
          </w:rPr>
          <w:t xml:space="preserve"> </w:t>
        </w:r>
        <w:r>
          <w:rPr>
            <w:rFonts w:ascii="Times New Roman" w:eastAsia="나눔명조" w:hint="eastAsia"/>
            <w:szCs w:val="22"/>
          </w:rPr>
          <w:t>확인할</w:t>
        </w:r>
        <w:r>
          <w:rPr>
            <w:rFonts w:ascii="Times New Roman" w:eastAsia="나눔명조" w:hint="eastAsia"/>
            <w:szCs w:val="22"/>
          </w:rPr>
          <w:t xml:space="preserve"> </w:t>
        </w:r>
        <w:r>
          <w:rPr>
            <w:rFonts w:ascii="Times New Roman" w:eastAsia="나눔명조" w:hint="eastAsia"/>
            <w:szCs w:val="22"/>
          </w:rPr>
          <w:t>수</w:t>
        </w:r>
        <w:r>
          <w:rPr>
            <w:rFonts w:ascii="Times New Roman" w:eastAsia="나눔명조" w:hint="eastAsia"/>
            <w:szCs w:val="22"/>
          </w:rPr>
          <w:t xml:space="preserve"> </w:t>
        </w:r>
        <w:r>
          <w:rPr>
            <w:rFonts w:ascii="Times New Roman" w:eastAsia="나눔명조" w:hint="eastAsia"/>
            <w:szCs w:val="22"/>
          </w:rPr>
          <w:t>없었다</w:t>
        </w:r>
        <w:r>
          <w:rPr>
            <w:rFonts w:ascii="Times New Roman" w:eastAsia="나눔명조" w:hint="eastAsia"/>
            <w:szCs w:val="22"/>
          </w:rPr>
          <w:t>.</w:t>
        </w:r>
      </w:ins>
    </w:p>
    <w:p w14:paraId="66A132B4" w14:textId="77777777" w:rsidR="00C311B9" w:rsidRDefault="00C311B9" w:rsidP="00C311B9">
      <w:pPr>
        <w:pStyle w:val="a"/>
        <w:spacing w:before="60" w:after="60"/>
        <w:rPr>
          <w:ins w:id="4424" w:author="박 상훈" w:date="2021-10-05T15:22:00Z"/>
          <w:rFonts w:ascii="Times New Roman" w:eastAsia="나눔명조"/>
          <w:szCs w:val="22"/>
        </w:rPr>
        <w:pPrChange w:id="4425" w:author="박 상훈" w:date="2021-10-05T15:22:00Z">
          <w:pPr>
            <w:pStyle w:val="a"/>
            <w:numPr>
              <w:ilvl w:val="1"/>
              <w:numId w:val="6"/>
            </w:numPr>
            <w:spacing w:before="60" w:after="60"/>
            <w:ind w:left="1440" w:hanging="360"/>
          </w:pPr>
        </w:pPrChange>
      </w:pPr>
      <w:ins w:id="4426" w:author="박 상훈" w:date="2021-10-05T15:22:00Z">
        <w:r>
          <w:rPr>
            <w:rFonts w:ascii="Times New Roman" w:eastAsia="나눔명조" w:hint="eastAsia"/>
            <w:szCs w:val="22"/>
          </w:rPr>
          <w:t>리더십</w:t>
        </w:r>
        <w:r>
          <w:rPr>
            <w:rFonts w:ascii="Times New Roman" w:eastAsia="나눔명조" w:hint="eastAsia"/>
            <w:szCs w:val="22"/>
          </w:rPr>
          <w:t xml:space="preserve"> </w:t>
        </w:r>
        <w:r>
          <w:rPr>
            <w:rFonts w:ascii="Times New Roman" w:eastAsia="나눔명조" w:hint="eastAsia"/>
            <w:szCs w:val="22"/>
          </w:rPr>
          <w:t>유형은</w:t>
        </w:r>
        <w:r>
          <w:rPr>
            <w:rFonts w:ascii="Times New Roman" w:eastAsia="나눔명조" w:hint="eastAsia"/>
            <w:szCs w:val="22"/>
          </w:rPr>
          <w:t xml:space="preserve"> </w:t>
        </w:r>
        <w:r>
          <w:rPr>
            <w:rFonts w:ascii="Times New Roman" w:eastAsia="나눔명조" w:hint="eastAsia"/>
            <w:szCs w:val="22"/>
          </w:rPr>
          <w:t>서로</w:t>
        </w:r>
        <w:r>
          <w:rPr>
            <w:rFonts w:ascii="Times New Roman" w:eastAsia="나눔명조" w:hint="eastAsia"/>
            <w:szCs w:val="22"/>
          </w:rPr>
          <w:t xml:space="preserve"> </w:t>
        </w:r>
        <w:r>
          <w:rPr>
            <w:rFonts w:ascii="Times New Roman" w:eastAsia="나눔명조" w:hint="eastAsia"/>
            <w:szCs w:val="22"/>
          </w:rPr>
          <w:t>상보적인</w:t>
        </w:r>
        <w:r>
          <w:rPr>
            <w:rFonts w:ascii="Times New Roman" w:eastAsia="나눔명조" w:hint="eastAsia"/>
            <w:szCs w:val="22"/>
          </w:rPr>
          <w:t xml:space="preserve"> </w:t>
        </w:r>
        <w:r>
          <w:rPr>
            <w:rFonts w:ascii="Times New Roman" w:eastAsia="나눔명조" w:hint="eastAsia"/>
            <w:szCs w:val="22"/>
          </w:rPr>
          <w:t>것으로</w:t>
        </w:r>
        <w:r>
          <w:rPr>
            <w:rFonts w:ascii="Times New Roman" w:eastAsia="나눔명조" w:hint="eastAsia"/>
            <w:szCs w:val="22"/>
          </w:rPr>
          <w:t xml:space="preserve"> </w:t>
        </w:r>
        <w:r>
          <w:rPr>
            <w:rFonts w:ascii="Times New Roman" w:eastAsia="나눔명조" w:hint="eastAsia"/>
            <w:szCs w:val="22"/>
          </w:rPr>
          <w:t>나타났으나</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그</w:t>
        </w:r>
        <w:r>
          <w:rPr>
            <w:rFonts w:ascii="Times New Roman" w:eastAsia="나눔명조" w:hint="eastAsia"/>
            <w:szCs w:val="22"/>
          </w:rPr>
          <w:t xml:space="preserve"> </w:t>
        </w:r>
        <w:r>
          <w:rPr>
            <w:rFonts w:ascii="Times New Roman" w:eastAsia="나눔명조" w:hint="eastAsia"/>
            <w:szCs w:val="22"/>
          </w:rPr>
          <w:t>관계</w:t>
        </w:r>
        <w:r>
          <w:rPr>
            <w:rFonts w:ascii="Times New Roman" w:eastAsia="나눔명조" w:hint="eastAsia"/>
            <w:szCs w:val="22"/>
          </w:rPr>
          <w:t xml:space="preserve"> </w:t>
        </w:r>
        <w:r>
          <w:rPr>
            <w:rFonts w:ascii="Times New Roman" w:eastAsia="나눔명조" w:hint="eastAsia"/>
            <w:szCs w:val="22"/>
          </w:rPr>
          <w:t>양상은</w:t>
        </w:r>
        <w:r>
          <w:rPr>
            <w:rFonts w:ascii="Times New Roman" w:eastAsia="나눔명조" w:hint="eastAsia"/>
            <w:szCs w:val="22"/>
          </w:rPr>
          <w:t xml:space="preserve"> </w:t>
        </w:r>
        <w:r>
          <w:rPr>
            <w:rFonts w:ascii="Times New Roman" w:eastAsia="나눔명조" w:hint="eastAsia"/>
            <w:szCs w:val="22"/>
          </w:rPr>
          <w:t>변혁적</w:t>
        </w:r>
        <w:r>
          <w:rPr>
            <w:rFonts w:ascii="Times New Roman" w:eastAsia="나눔명조" w:hint="eastAsia"/>
            <w:szCs w:val="22"/>
          </w:rPr>
          <w:t xml:space="preserve"> </w:t>
        </w:r>
        <w:r>
          <w:rPr>
            <w:rFonts w:ascii="Times New Roman" w:eastAsia="나눔명조" w:hint="eastAsia"/>
            <w:szCs w:val="22"/>
          </w:rPr>
          <w:t>리더십이</w:t>
        </w:r>
        <w:r>
          <w:rPr>
            <w:rFonts w:ascii="Times New Roman" w:eastAsia="나눔명조" w:hint="eastAsia"/>
            <w:szCs w:val="22"/>
          </w:rPr>
          <w:t xml:space="preserve"> </w:t>
        </w:r>
        <w:r>
          <w:rPr>
            <w:rFonts w:ascii="Times New Roman" w:eastAsia="나눔명조"/>
            <w:szCs w:val="22"/>
          </w:rPr>
          <w:t>PSM</w:t>
        </w:r>
        <w:r>
          <w:rPr>
            <w:rFonts w:ascii="Times New Roman" w:eastAsia="나눔명조" w:hint="eastAsia"/>
            <w:szCs w:val="22"/>
          </w:rPr>
          <w:t>을</w:t>
        </w:r>
        <w:r>
          <w:rPr>
            <w:rFonts w:ascii="Times New Roman" w:eastAsia="나눔명조" w:hint="eastAsia"/>
            <w:szCs w:val="22"/>
          </w:rPr>
          <w:t xml:space="preserve"> </w:t>
        </w:r>
        <w:r>
          <w:rPr>
            <w:rFonts w:ascii="Times New Roman" w:eastAsia="나눔명조" w:hint="eastAsia"/>
            <w:szCs w:val="22"/>
          </w:rPr>
          <w:t>주도적으로</w:t>
        </w:r>
        <w:r>
          <w:rPr>
            <w:rFonts w:ascii="Times New Roman" w:eastAsia="나눔명조" w:hint="eastAsia"/>
            <w:szCs w:val="22"/>
          </w:rPr>
          <w:t xml:space="preserve"> </w:t>
        </w:r>
        <w:r>
          <w:rPr>
            <w:rFonts w:ascii="Times New Roman" w:eastAsia="나눔명조" w:hint="eastAsia"/>
            <w:szCs w:val="22"/>
          </w:rPr>
          <w:t>제고하고</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거래적</w:t>
        </w:r>
        <w:r>
          <w:rPr>
            <w:rFonts w:ascii="Times New Roman" w:eastAsia="나눔명조" w:hint="eastAsia"/>
            <w:szCs w:val="22"/>
          </w:rPr>
          <w:t xml:space="preserve"> </w:t>
        </w:r>
        <w:r>
          <w:rPr>
            <w:rFonts w:ascii="Times New Roman" w:eastAsia="나눔명조" w:hint="eastAsia"/>
            <w:szCs w:val="22"/>
          </w:rPr>
          <w:t>리더십이</w:t>
        </w:r>
        <w:r>
          <w:rPr>
            <w:rFonts w:ascii="Times New Roman" w:eastAsia="나눔명조" w:hint="eastAsia"/>
            <w:szCs w:val="22"/>
          </w:rPr>
          <w:t xml:space="preserve"> </w:t>
        </w:r>
        <w:r>
          <w:rPr>
            <w:rFonts w:ascii="Times New Roman" w:eastAsia="나눔명조" w:hint="eastAsia"/>
            <w:szCs w:val="22"/>
          </w:rPr>
          <w:t>이를</w:t>
        </w:r>
        <w:r>
          <w:rPr>
            <w:rFonts w:ascii="Times New Roman" w:eastAsia="나눔명조" w:hint="eastAsia"/>
            <w:szCs w:val="22"/>
          </w:rPr>
          <w:t xml:space="preserve"> </w:t>
        </w:r>
        <w:r>
          <w:rPr>
            <w:rFonts w:ascii="Times New Roman" w:eastAsia="나눔명조" w:hint="eastAsia"/>
            <w:szCs w:val="22"/>
          </w:rPr>
          <w:t>보완하는</w:t>
        </w:r>
        <w:r>
          <w:rPr>
            <w:rFonts w:ascii="Times New Roman" w:eastAsia="나눔명조" w:hint="eastAsia"/>
            <w:szCs w:val="22"/>
          </w:rPr>
          <w:t xml:space="preserve"> </w:t>
        </w:r>
        <w:r>
          <w:rPr>
            <w:rFonts w:ascii="Times New Roman" w:eastAsia="나눔명조" w:hint="eastAsia"/>
            <w:szCs w:val="22"/>
          </w:rPr>
          <w:t>것으로</w:t>
        </w:r>
        <w:r>
          <w:rPr>
            <w:rFonts w:ascii="Times New Roman" w:eastAsia="나눔명조" w:hint="eastAsia"/>
            <w:szCs w:val="22"/>
          </w:rPr>
          <w:t xml:space="preserve"> </w:t>
        </w:r>
        <w:r>
          <w:rPr>
            <w:rFonts w:ascii="Times New Roman" w:eastAsia="나눔명조" w:hint="eastAsia"/>
            <w:szCs w:val="22"/>
          </w:rPr>
          <w:t>나타났다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그리고</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이러한</w:t>
        </w:r>
        <w:r>
          <w:rPr>
            <w:rFonts w:ascii="Times New Roman" w:eastAsia="나눔명조" w:hint="eastAsia"/>
            <w:szCs w:val="22"/>
          </w:rPr>
          <w:t xml:space="preserve"> </w:t>
        </w:r>
        <w:r>
          <w:rPr>
            <w:rFonts w:ascii="Times New Roman" w:eastAsia="나눔명조" w:hint="eastAsia"/>
            <w:szCs w:val="22"/>
          </w:rPr>
          <w:t>양상은</w:t>
        </w:r>
        <w:r>
          <w:rPr>
            <w:rFonts w:ascii="Times New Roman" w:eastAsia="나눔명조" w:hint="eastAsia"/>
            <w:szCs w:val="22"/>
          </w:rPr>
          <w:t xml:space="preserve"> </w:t>
        </w:r>
        <w:r>
          <w:rPr>
            <w:rFonts w:ascii="Times New Roman" w:eastAsia="나눔명조" w:hint="eastAsia"/>
            <w:szCs w:val="22"/>
          </w:rPr>
          <w:t>조직</w:t>
        </w:r>
        <w:r>
          <w:rPr>
            <w:rFonts w:ascii="Times New Roman" w:eastAsia="나눔명조" w:hint="eastAsia"/>
            <w:szCs w:val="22"/>
          </w:rPr>
          <w:t xml:space="preserve"> </w:t>
        </w:r>
        <w:r>
          <w:rPr>
            <w:rFonts w:ascii="Times New Roman" w:eastAsia="나눔명조" w:hint="eastAsia"/>
            <w:szCs w:val="22"/>
          </w:rPr>
          <w:t>내</w:t>
        </w:r>
        <w:r>
          <w:rPr>
            <w:rFonts w:ascii="Times New Roman" w:eastAsia="나눔명조" w:hint="eastAsia"/>
            <w:szCs w:val="22"/>
          </w:rPr>
          <w:t xml:space="preserve"> </w:t>
        </w:r>
        <w:r>
          <w:rPr>
            <w:rFonts w:ascii="Times New Roman" w:eastAsia="나눔명조" w:hint="eastAsia"/>
            <w:szCs w:val="22"/>
          </w:rPr>
          <w:t>의사소통</w:t>
        </w:r>
        <w:r>
          <w:rPr>
            <w:rFonts w:ascii="Times New Roman" w:eastAsia="나눔명조" w:hint="eastAsia"/>
            <w:szCs w:val="22"/>
          </w:rPr>
          <w:t xml:space="preserve"> </w:t>
        </w:r>
        <w:r>
          <w:rPr>
            <w:rFonts w:ascii="Times New Roman" w:eastAsia="나눔명조" w:hint="eastAsia"/>
            <w:szCs w:val="22"/>
          </w:rPr>
          <w:t>수준이</w:t>
        </w:r>
        <w:r>
          <w:rPr>
            <w:rFonts w:ascii="Times New Roman" w:eastAsia="나눔명조" w:hint="eastAsia"/>
            <w:szCs w:val="22"/>
          </w:rPr>
          <w:t xml:space="preserve"> </w:t>
        </w:r>
        <w:r>
          <w:rPr>
            <w:rFonts w:ascii="Times New Roman" w:eastAsia="나눔명조" w:hint="eastAsia"/>
            <w:szCs w:val="22"/>
          </w:rPr>
          <w:t>높아질수록</w:t>
        </w:r>
        <w:r>
          <w:rPr>
            <w:rFonts w:ascii="Times New Roman" w:eastAsia="나눔명조" w:hint="eastAsia"/>
            <w:szCs w:val="22"/>
          </w:rPr>
          <w:t xml:space="preserve"> </w:t>
        </w:r>
        <w:r>
          <w:rPr>
            <w:rFonts w:ascii="Times New Roman" w:eastAsia="나눔명조" w:hint="eastAsia"/>
            <w:szCs w:val="22"/>
          </w:rPr>
          <w:t>더</w:t>
        </w:r>
        <w:r>
          <w:rPr>
            <w:rFonts w:ascii="Times New Roman" w:eastAsia="나눔명조" w:hint="eastAsia"/>
            <w:szCs w:val="22"/>
          </w:rPr>
          <w:t xml:space="preserve"> </w:t>
        </w:r>
        <w:r>
          <w:rPr>
            <w:rFonts w:ascii="Times New Roman" w:eastAsia="나눔명조" w:hint="eastAsia"/>
            <w:szCs w:val="22"/>
          </w:rPr>
          <w:t>강하게</w:t>
        </w:r>
        <w:r>
          <w:rPr>
            <w:rFonts w:ascii="Times New Roman" w:eastAsia="나눔명조" w:hint="eastAsia"/>
            <w:szCs w:val="22"/>
          </w:rPr>
          <w:t xml:space="preserve"> </w:t>
        </w:r>
        <w:r>
          <w:rPr>
            <w:rFonts w:ascii="Times New Roman" w:eastAsia="나눔명조" w:hint="eastAsia"/>
            <w:szCs w:val="22"/>
          </w:rPr>
          <w:t>나타나</w:t>
        </w:r>
        <w:r>
          <w:rPr>
            <w:rFonts w:ascii="Times New Roman" w:eastAsia="나눔명조" w:hint="eastAsia"/>
            <w:szCs w:val="22"/>
          </w:rPr>
          <w:t xml:space="preserve"> </w:t>
        </w:r>
        <w:r>
          <w:rPr>
            <w:rFonts w:ascii="Times New Roman" w:eastAsia="나눔명조" w:hint="eastAsia"/>
            <w:szCs w:val="22"/>
          </w:rPr>
          <w:t>두</w:t>
        </w:r>
        <w:r>
          <w:rPr>
            <w:rFonts w:ascii="Times New Roman" w:eastAsia="나눔명조" w:hint="eastAsia"/>
            <w:szCs w:val="22"/>
          </w:rPr>
          <w:t xml:space="preserve"> </w:t>
        </w:r>
        <w:r>
          <w:rPr>
            <w:rFonts w:ascii="Times New Roman" w:eastAsia="나눔명조" w:hint="eastAsia"/>
            <w:szCs w:val="22"/>
          </w:rPr>
          <w:t>리더십</w:t>
        </w:r>
        <w:r>
          <w:rPr>
            <w:rFonts w:ascii="Times New Roman" w:eastAsia="나눔명조" w:hint="eastAsia"/>
            <w:szCs w:val="22"/>
          </w:rPr>
          <w:t xml:space="preserve"> </w:t>
        </w:r>
        <w:r>
          <w:rPr>
            <w:rFonts w:ascii="Times New Roman" w:eastAsia="나눔명조" w:hint="eastAsia"/>
            <w:szCs w:val="22"/>
          </w:rPr>
          <w:t>유형</w:t>
        </w:r>
        <w:r>
          <w:rPr>
            <w:rFonts w:ascii="Times New Roman" w:eastAsia="나눔명조" w:hint="eastAsia"/>
            <w:szCs w:val="22"/>
          </w:rPr>
          <w:t xml:space="preserve"> </w:t>
        </w:r>
        <w:r>
          <w:rPr>
            <w:rFonts w:ascii="Times New Roman" w:eastAsia="나눔명조" w:hint="eastAsia"/>
            <w:szCs w:val="22"/>
          </w:rPr>
          <w:t>모두가</w:t>
        </w:r>
        <w:r>
          <w:rPr>
            <w:rFonts w:ascii="Times New Roman" w:eastAsia="나눔명조" w:hint="eastAsia"/>
            <w:szCs w:val="22"/>
          </w:rPr>
          <w:t xml:space="preserve"> </w:t>
        </w:r>
        <w:r>
          <w:rPr>
            <w:rFonts w:ascii="Times New Roman" w:eastAsia="나눔명조"/>
            <w:szCs w:val="22"/>
          </w:rPr>
          <w:t>PSM</w:t>
        </w:r>
        <w:r>
          <w:rPr>
            <w:rFonts w:ascii="Times New Roman" w:eastAsia="나눔명조" w:hint="eastAsia"/>
            <w:szCs w:val="22"/>
          </w:rPr>
          <w:t>을</w:t>
        </w:r>
        <w:r>
          <w:rPr>
            <w:rFonts w:ascii="Times New Roman" w:eastAsia="나눔명조" w:hint="eastAsia"/>
            <w:szCs w:val="22"/>
          </w:rPr>
          <w:t xml:space="preserve"> </w:t>
        </w:r>
        <w:r>
          <w:rPr>
            <w:rFonts w:ascii="Times New Roman" w:eastAsia="나눔명조" w:hint="eastAsia"/>
            <w:szCs w:val="22"/>
          </w:rPr>
          <w:t>제고하는</w:t>
        </w:r>
        <w:r>
          <w:rPr>
            <w:rFonts w:ascii="Times New Roman" w:eastAsia="나눔명조" w:hint="eastAsia"/>
            <w:szCs w:val="22"/>
          </w:rPr>
          <w:t xml:space="preserve"> </w:t>
        </w:r>
        <w:r>
          <w:rPr>
            <w:rFonts w:ascii="Times New Roman" w:eastAsia="나눔명조" w:hint="eastAsia"/>
            <w:szCs w:val="22"/>
          </w:rPr>
          <w:t>결과로</w:t>
        </w:r>
        <w:r>
          <w:rPr>
            <w:rFonts w:ascii="Times New Roman" w:eastAsia="나눔명조" w:hint="eastAsia"/>
            <w:szCs w:val="22"/>
          </w:rPr>
          <w:t xml:space="preserve"> </w:t>
        </w:r>
        <w:r>
          <w:rPr>
            <w:rFonts w:ascii="Times New Roman" w:eastAsia="나눔명조" w:hint="eastAsia"/>
            <w:szCs w:val="22"/>
          </w:rPr>
          <w:t>이어졌다</w:t>
        </w:r>
        <w:r>
          <w:rPr>
            <w:rFonts w:ascii="Times New Roman" w:eastAsia="나눔명조" w:hint="eastAsia"/>
            <w:szCs w:val="22"/>
          </w:rPr>
          <w:t>.</w:t>
        </w:r>
      </w:ins>
    </w:p>
    <w:p w14:paraId="283E1B5F" w14:textId="77777777" w:rsidR="00C311B9" w:rsidRDefault="00C311B9" w:rsidP="00265BC3">
      <w:pPr>
        <w:pStyle w:val="a"/>
        <w:spacing w:before="60" w:after="60"/>
        <w:rPr>
          <w:ins w:id="4427" w:author="박 상훈" w:date="2021-10-05T15:13:00Z"/>
          <w:rFonts w:ascii="Times New Roman" w:eastAsia="나눔명조" w:hint="eastAsia"/>
          <w:szCs w:val="22"/>
        </w:rPr>
      </w:pPr>
    </w:p>
    <w:p w14:paraId="7015F9D0" w14:textId="403810D0" w:rsidR="00C311B9" w:rsidRPr="00C311B9" w:rsidRDefault="00C311B9" w:rsidP="00265BC3">
      <w:pPr>
        <w:pStyle w:val="a"/>
        <w:spacing w:before="60" w:after="60"/>
        <w:rPr>
          <w:ins w:id="4428" w:author="박 상훈" w:date="2021-10-05T15:17:00Z"/>
          <w:rFonts w:ascii="Times New Roman" w:eastAsia="나눔명조"/>
          <w:szCs w:val="22"/>
          <w:rPrChange w:id="4429" w:author="박 상훈" w:date="2021-10-05T15:17:00Z">
            <w:rPr>
              <w:ins w:id="4430" w:author="박 상훈" w:date="2021-10-05T15:17:00Z"/>
              <w:rFonts w:ascii="Times New Roman" w:eastAsia="나눔명조"/>
              <w:szCs w:val="22"/>
            </w:rPr>
          </w:rPrChange>
        </w:rPr>
      </w:pPr>
      <w:ins w:id="4431" w:author="박 상훈" w:date="2021-10-05T15:13:00Z">
        <w:r w:rsidRPr="004F55A8">
          <w:rPr>
            <w:rFonts w:ascii="Times New Roman" w:eastAsia="나눔명조"/>
            <w:szCs w:val="22"/>
          </w:rPr>
          <w:t>&lt;</w:t>
        </w:r>
        <w:r w:rsidRPr="004F55A8">
          <w:rPr>
            <w:rFonts w:ascii="Times New Roman" w:eastAsia="나눔명조" w:hint="eastAsia"/>
            <w:szCs w:val="22"/>
          </w:rPr>
          <w:t>서론</w:t>
        </w:r>
        <w:r w:rsidRPr="004F55A8">
          <w:rPr>
            <w:rFonts w:ascii="Times New Roman" w:eastAsia="나눔명조" w:hint="eastAsia"/>
            <w:szCs w:val="22"/>
          </w:rPr>
          <w:t xml:space="preserve"> </w:t>
        </w:r>
        <w:r w:rsidRPr="004F55A8">
          <w:rPr>
            <w:rFonts w:ascii="Times New Roman" w:eastAsia="나눔명조"/>
            <w:szCs w:val="22"/>
          </w:rPr>
          <w:t xml:space="preserve">+ </w:t>
        </w:r>
        <w:r w:rsidRPr="004F55A8">
          <w:rPr>
            <w:rFonts w:ascii="Times New Roman" w:eastAsia="나눔명조" w:hint="eastAsia"/>
            <w:szCs w:val="22"/>
          </w:rPr>
          <w:t>선행연구</w:t>
        </w:r>
        <w:r w:rsidRPr="004F55A8">
          <w:rPr>
            <w:rFonts w:ascii="Times New Roman" w:eastAsia="나눔명조" w:hint="eastAsia"/>
            <w:szCs w:val="22"/>
          </w:rPr>
          <w:t xml:space="preserve"> </w:t>
        </w:r>
        <w:r w:rsidRPr="00C311B9">
          <w:rPr>
            <w:rFonts w:ascii="Times New Roman" w:eastAsia="나눔명조"/>
            <w:szCs w:val="22"/>
            <w:rPrChange w:id="4432" w:author="박 상훈" w:date="2021-10-05T15:17:00Z">
              <w:rPr>
                <w:rFonts w:ascii="Times New Roman" w:eastAsia="나눔명조"/>
                <w:szCs w:val="22"/>
              </w:rPr>
            </w:rPrChange>
          </w:rPr>
          <w:t xml:space="preserve">– </w:t>
        </w:r>
        <w:r w:rsidRPr="00C311B9">
          <w:rPr>
            <w:rFonts w:ascii="Times New Roman" w:eastAsia="나눔명조" w:hint="eastAsia"/>
            <w:szCs w:val="22"/>
            <w:rPrChange w:id="4433" w:author="박 상훈" w:date="2021-10-05T15:17:00Z">
              <w:rPr>
                <w:rFonts w:ascii="Times New Roman" w:eastAsia="나눔명조" w:hint="eastAsia"/>
                <w:szCs w:val="22"/>
              </w:rPr>
            </w:rPrChange>
          </w:rPr>
          <w:t>이론</w:t>
        </w:r>
        <w:r w:rsidRPr="00C311B9">
          <w:rPr>
            <w:rFonts w:ascii="Times New Roman" w:eastAsia="나눔명조" w:hint="eastAsia"/>
            <w:szCs w:val="22"/>
            <w:rPrChange w:id="4434" w:author="박 상훈" w:date="2021-10-05T15:17:00Z">
              <w:rPr>
                <w:rFonts w:ascii="Times New Roman" w:eastAsia="나눔명조" w:hint="eastAsia"/>
                <w:szCs w:val="22"/>
              </w:rPr>
            </w:rPrChange>
          </w:rPr>
          <w:t xml:space="preserve"> </w:t>
        </w:r>
        <w:r w:rsidRPr="00C311B9">
          <w:rPr>
            <w:rFonts w:ascii="Times New Roman" w:eastAsia="나눔명조" w:hint="eastAsia"/>
            <w:szCs w:val="22"/>
            <w:rPrChange w:id="4435" w:author="박 상훈" w:date="2021-10-05T15:17:00Z">
              <w:rPr>
                <w:rFonts w:ascii="Times New Roman" w:eastAsia="나눔명조" w:hint="eastAsia"/>
                <w:szCs w:val="22"/>
              </w:rPr>
            </w:rPrChange>
          </w:rPr>
          <w:t>넘어가기</w:t>
        </w:r>
        <w:r w:rsidRPr="00C311B9">
          <w:rPr>
            <w:rFonts w:ascii="Times New Roman" w:eastAsia="나눔명조" w:hint="eastAsia"/>
            <w:szCs w:val="22"/>
            <w:rPrChange w:id="4436" w:author="박 상훈" w:date="2021-10-05T15:17:00Z">
              <w:rPr>
                <w:rFonts w:ascii="Times New Roman" w:eastAsia="나눔명조" w:hint="eastAsia"/>
                <w:szCs w:val="22"/>
              </w:rPr>
            </w:rPrChange>
          </w:rPr>
          <w:t xml:space="preserve"> </w:t>
        </w:r>
        <w:r w:rsidRPr="00C311B9">
          <w:rPr>
            <w:rFonts w:ascii="Times New Roman" w:eastAsia="나눔명조" w:hint="eastAsia"/>
            <w:szCs w:val="22"/>
            <w:rPrChange w:id="4437" w:author="박 상훈" w:date="2021-10-05T15:17:00Z">
              <w:rPr>
                <w:rFonts w:ascii="Times New Roman" w:eastAsia="나눔명조" w:hint="eastAsia"/>
                <w:szCs w:val="22"/>
              </w:rPr>
            </w:rPrChange>
          </w:rPr>
          <w:t>전을</w:t>
        </w:r>
        <w:r w:rsidRPr="00C311B9">
          <w:rPr>
            <w:rFonts w:ascii="Times New Roman" w:eastAsia="나눔명조" w:hint="eastAsia"/>
            <w:szCs w:val="22"/>
            <w:rPrChange w:id="4438" w:author="박 상훈" w:date="2021-10-05T15:17:00Z">
              <w:rPr>
                <w:rFonts w:ascii="Times New Roman" w:eastAsia="나눔명조" w:hint="eastAsia"/>
                <w:szCs w:val="22"/>
              </w:rPr>
            </w:rPrChange>
          </w:rPr>
          <w:t xml:space="preserve"> </w:t>
        </w:r>
        <w:r w:rsidRPr="00C311B9">
          <w:rPr>
            <w:rFonts w:ascii="Times New Roman" w:eastAsia="나눔명조" w:hint="eastAsia"/>
            <w:szCs w:val="22"/>
            <w:rPrChange w:id="4439" w:author="박 상훈" w:date="2021-10-05T15:17:00Z">
              <w:rPr>
                <w:rFonts w:ascii="Times New Roman" w:eastAsia="나눔명조" w:hint="eastAsia"/>
                <w:szCs w:val="22"/>
              </w:rPr>
            </w:rPrChange>
          </w:rPr>
          <w:t>한</w:t>
        </w:r>
        <w:r w:rsidRPr="00C311B9">
          <w:rPr>
            <w:rFonts w:ascii="Times New Roman" w:eastAsia="나눔명조" w:hint="eastAsia"/>
            <w:szCs w:val="22"/>
            <w:rPrChange w:id="4440" w:author="박 상훈" w:date="2021-10-05T15:17:00Z">
              <w:rPr>
                <w:rFonts w:ascii="Times New Roman" w:eastAsia="나눔명조" w:hint="eastAsia"/>
                <w:szCs w:val="22"/>
              </w:rPr>
            </w:rPrChange>
          </w:rPr>
          <w:t xml:space="preserve"> </w:t>
        </w:r>
        <w:r w:rsidRPr="00C311B9">
          <w:rPr>
            <w:rFonts w:ascii="Times New Roman" w:eastAsia="나눔명조" w:hint="eastAsia"/>
            <w:szCs w:val="22"/>
            <w:rPrChange w:id="4441" w:author="박 상훈" w:date="2021-10-05T15:17:00Z">
              <w:rPr>
                <w:rFonts w:ascii="Times New Roman" w:eastAsia="나눔명조" w:hint="eastAsia"/>
                <w:szCs w:val="22"/>
              </w:rPr>
            </w:rPrChange>
          </w:rPr>
          <w:t>문단으로</w:t>
        </w:r>
        <w:r w:rsidRPr="00C311B9">
          <w:rPr>
            <w:rFonts w:ascii="Times New Roman" w:eastAsia="나눔명조" w:hint="eastAsia"/>
            <w:szCs w:val="22"/>
            <w:rPrChange w:id="4442" w:author="박 상훈" w:date="2021-10-05T15:17:00Z">
              <w:rPr>
                <w:rFonts w:ascii="Times New Roman" w:eastAsia="나눔명조" w:hint="eastAsia"/>
                <w:szCs w:val="22"/>
              </w:rPr>
            </w:rPrChange>
          </w:rPr>
          <w:t xml:space="preserve"> </w:t>
        </w:r>
        <w:r w:rsidRPr="00C311B9">
          <w:rPr>
            <w:rFonts w:ascii="Times New Roman" w:eastAsia="나눔명조" w:hint="eastAsia"/>
            <w:szCs w:val="22"/>
            <w:rPrChange w:id="4443" w:author="박 상훈" w:date="2021-10-05T15:17:00Z">
              <w:rPr>
                <w:rFonts w:ascii="Times New Roman" w:eastAsia="나눔명조" w:hint="eastAsia"/>
                <w:szCs w:val="22"/>
              </w:rPr>
            </w:rPrChange>
          </w:rPr>
          <w:t>정리</w:t>
        </w:r>
        <w:r w:rsidRPr="00C311B9">
          <w:rPr>
            <w:rFonts w:ascii="Times New Roman" w:eastAsia="나눔명조"/>
            <w:szCs w:val="22"/>
            <w:rPrChange w:id="4444" w:author="박 상훈" w:date="2021-10-05T15:17:00Z">
              <w:rPr>
                <w:rFonts w:ascii="Times New Roman" w:eastAsia="나눔명조"/>
                <w:szCs w:val="22"/>
              </w:rPr>
            </w:rPrChange>
          </w:rPr>
          <w:t>&gt;</w:t>
        </w:r>
      </w:ins>
    </w:p>
    <w:p w14:paraId="41E9DB3F" w14:textId="11B31DEB" w:rsidR="00C311B9" w:rsidRPr="00C311B9" w:rsidDel="00C311B9" w:rsidRDefault="00C311B9" w:rsidP="004F55A8">
      <w:pPr>
        <w:pStyle w:val="a"/>
        <w:spacing w:before="60" w:after="60"/>
        <w:rPr>
          <w:del w:id="4445" w:author="박 상훈" w:date="2021-10-05T15:17:00Z"/>
          <w:rFonts w:ascii="Times New Roman" w:eastAsia="나눔명조"/>
          <w:szCs w:val="22"/>
          <w:rPrChange w:id="4446" w:author="박 상훈" w:date="2021-10-05T15:18:00Z">
            <w:rPr>
              <w:del w:id="4447" w:author="박 상훈" w:date="2021-10-05T15:17:00Z"/>
              <w:rFonts w:eastAsia="나눔명조"/>
              <w:szCs w:val="22"/>
            </w:rPr>
          </w:rPrChange>
        </w:rPr>
      </w:pPr>
      <w:ins w:id="4448" w:author="박 상훈" w:date="2021-10-05T15:17:00Z">
        <w:r w:rsidRPr="00C311B9">
          <w:rPr>
            <w:rFonts w:ascii="Times New Roman" w:eastAsia="나눔명조" w:hint="eastAsia"/>
            <w:szCs w:val="22"/>
            <w:rPrChange w:id="4449" w:author="박 상훈" w:date="2021-10-05T15:18:00Z">
              <w:rPr>
                <w:rFonts w:eastAsia="나눔명조" w:hint="eastAsia"/>
                <w:szCs w:val="22"/>
              </w:rPr>
            </w:rPrChange>
          </w:rPr>
          <w:t>본</w:t>
        </w:r>
        <w:r w:rsidRPr="00C311B9">
          <w:rPr>
            <w:rFonts w:ascii="Times New Roman" w:eastAsia="나눔명조" w:hint="eastAsia"/>
            <w:szCs w:val="22"/>
            <w:rPrChange w:id="4450" w:author="박 상훈" w:date="2021-10-05T15:18:00Z">
              <w:rPr>
                <w:rFonts w:eastAsia="나눔명조" w:hint="eastAsia"/>
                <w:szCs w:val="22"/>
              </w:rPr>
            </w:rPrChange>
          </w:rPr>
          <w:t xml:space="preserve"> </w:t>
        </w:r>
        <w:r w:rsidRPr="00C311B9">
          <w:rPr>
            <w:rFonts w:ascii="Times New Roman" w:eastAsia="나눔명조" w:hint="eastAsia"/>
            <w:szCs w:val="22"/>
            <w:rPrChange w:id="4451" w:author="박 상훈" w:date="2021-10-05T15:18:00Z">
              <w:rPr>
                <w:rFonts w:eastAsia="나눔명조" w:hint="eastAsia"/>
                <w:szCs w:val="22"/>
              </w:rPr>
            </w:rPrChange>
          </w:rPr>
          <w:t>연구</w:t>
        </w:r>
      </w:ins>
      <w:ins w:id="4452" w:author="박 상훈" w:date="2021-10-05T15:18:00Z">
        <w:r w:rsidRPr="00C311B9">
          <w:rPr>
            <w:rFonts w:ascii="Times New Roman" w:eastAsia="나눔명조" w:hint="eastAsia"/>
            <w:szCs w:val="22"/>
            <w:rPrChange w:id="4453" w:author="박 상훈" w:date="2021-10-05T15:18:00Z">
              <w:rPr>
                <w:rFonts w:eastAsia="나눔명조" w:hint="eastAsia"/>
                <w:szCs w:val="22"/>
              </w:rPr>
            </w:rPrChange>
          </w:rPr>
          <w:t xml:space="preserve"> </w:t>
        </w:r>
        <w:r w:rsidRPr="00C311B9">
          <w:rPr>
            <w:rFonts w:ascii="Times New Roman" w:eastAsia="나눔명조" w:hint="eastAsia"/>
            <w:szCs w:val="22"/>
            <w:rPrChange w:id="4454" w:author="박 상훈" w:date="2021-10-05T15:18:00Z">
              <w:rPr>
                <w:rFonts w:eastAsia="나눔명조" w:hint="eastAsia"/>
                <w:szCs w:val="22"/>
              </w:rPr>
            </w:rPrChange>
          </w:rPr>
          <w:t>기여</w:t>
        </w:r>
        <w:r w:rsidRPr="00C311B9">
          <w:rPr>
            <w:rFonts w:ascii="Times New Roman" w:eastAsia="나눔명조" w:hint="eastAsia"/>
            <w:szCs w:val="22"/>
            <w:rPrChange w:id="4455" w:author="박 상훈" w:date="2021-10-05T15:18:00Z">
              <w:rPr>
                <w:rFonts w:eastAsia="나눔명조" w:hint="eastAsia"/>
                <w:szCs w:val="22"/>
              </w:rPr>
            </w:rPrChange>
          </w:rPr>
          <w:t>:</w:t>
        </w:r>
      </w:ins>
    </w:p>
    <w:p w14:paraId="1F8F7B58" w14:textId="7ED097D3" w:rsidR="00C311B9" w:rsidRPr="00C311B9" w:rsidRDefault="00C311B9" w:rsidP="00C311B9">
      <w:pPr>
        <w:pStyle w:val="a"/>
        <w:spacing w:before="60" w:after="60"/>
        <w:rPr>
          <w:ins w:id="4456" w:author="박 상훈" w:date="2021-10-05T15:18:00Z"/>
          <w:rFonts w:ascii="Times New Roman" w:eastAsia="나눔명조"/>
          <w:szCs w:val="22"/>
          <w:rPrChange w:id="4457" w:author="박 상훈" w:date="2021-10-05T15:18:00Z">
            <w:rPr>
              <w:ins w:id="4458" w:author="박 상훈" w:date="2021-10-05T15:18:00Z"/>
              <w:rFonts w:ascii="함초롬돋움" w:eastAsia="나눔명조"/>
              <w:color w:val="000000"/>
              <w:sz w:val="20"/>
              <w:szCs w:val="22"/>
            </w:rPr>
          </w:rPrChange>
        </w:rPr>
        <w:pPrChange w:id="4459" w:author="박 상훈" w:date="2021-10-05T15:18:00Z">
          <w:pPr>
            <w:widowControl/>
            <w:wordWrap/>
            <w:autoSpaceDE/>
            <w:autoSpaceDN/>
            <w:spacing w:before="120" w:after="120" w:line="276" w:lineRule="auto"/>
          </w:pPr>
        </w:pPrChange>
      </w:pPr>
    </w:p>
    <w:p w14:paraId="235D7B48" w14:textId="2B6413D5" w:rsidR="00C311B9" w:rsidRDefault="00C311B9" w:rsidP="00C311B9">
      <w:pPr>
        <w:pStyle w:val="a"/>
        <w:numPr>
          <w:ilvl w:val="0"/>
          <w:numId w:val="6"/>
        </w:numPr>
        <w:spacing w:before="60" w:after="60"/>
        <w:rPr>
          <w:ins w:id="4460" w:author="박 상훈" w:date="2021-10-05T15:18:00Z"/>
          <w:rFonts w:ascii="Times New Roman" w:eastAsia="나눔명조"/>
          <w:szCs w:val="22"/>
        </w:rPr>
      </w:pPr>
      <w:ins w:id="4461" w:author="박 상훈" w:date="2021-10-05T15:18:00Z">
        <w:r>
          <w:rPr>
            <w:rFonts w:ascii="Times New Roman" w:eastAsia="나눔명조" w:hint="eastAsia"/>
            <w:szCs w:val="22"/>
          </w:rPr>
          <w:t>기존</w:t>
        </w:r>
        <w:r>
          <w:rPr>
            <w:rFonts w:ascii="Times New Roman" w:eastAsia="나눔명조" w:hint="eastAsia"/>
            <w:szCs w:val="22"/>
          </w:rPr>
          <w:t xml:space="preserve"> </w:t>
        </w:r>
        <w:r>
          <w:rPr>
            <w:rFonts w:ascii="Times New Roman" w:eastAsia="나눔명조" w:hint="eastAsia"/>
            <w:szCs w:val="22"/>
          </w:rPr>
          <w:t>문헌에</w:t>
        </w:r>
        <w:r>
          <w:rPr>
            <w:rFonts w:ascii="Times New Roman" w:eastAsia="나눔명조" w:hint="eastAsia"/>
            <w:szCs w:val="22"/>
          </w:rPr>
          <w:t xml:space="preserve"> </w:t>
        </w:r>
        <w:r>
          <w:rPr>
            <w:rFonts w:ascii="Times New Roman" w:eastAsia="나눔명조" w:hint="eastAsia"/>
            <w:szCs w:val="22"/>
          </w:rPr>
          <w:t>대한</w:t>
        </w:r>
        <w:r>
          <w:rPr>
            <w:rFonts w:ascii="Times New Roman" w:eastAsia="나눔명조" w:hint="eastAsia"/>
            <w:szCs w:val="22"/>
          </w:rPr>
          <w:t xml:space="preserve"> </w:t>
        </w:r>
        <w:r>
          <w:rPr>
            <w:rFonts w:ascii="Times New Roman" w:eastAsia="나눔명조" w:hint="eastAsia"/>
            <w:szCs w:val="22"/>
          </w:rPr>
          <w:t>이론적</w:t>
        </w:r>
        <w:r>
          <w:rPr>
            <w:rFonts w:ascii="Times New Roman" w:eastAsia="나눔명조" w:hint="eastAsia"/>
            <w:szCs w:val="22"/>
          </w:rPr>
          <w:t xml:space="preserve"> </w:t>
        </w:r>
        <w:r>
          <w:rPr>
            <w:rFonts w:ascii="Times New Roman" w:eastAsia="나눔명조" w:hint="eastAsia"/>
            <w:szCs w:val="22"/>
          </w:rPr>
          <w:t>기여</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간단히</w:t>
        </w:r>
        <w:r>
          <w:rPr>
            <w:rFonts w:ascii="Times New Roman" w:eastAsia="나눔명조" w:hint="eastAsia"/>
            <w:szCs w:val="22"/>
          </w:rPr>
          <w:t xml:space="preserve"> </w:t>
        </w:r>
        <w:r>
          <w:rPr>
            <w:rFonts w:ascii="Times New Roman" w:eastAsia="나눔명조" w:hint="eastAsia"/>
            <w:szCs w:val="22"/>
          </w:rPr>
          <w:t>써줘야</w:t>
        </w:r>
        <w:r>
          <w:rPr>
            <w:rFonts w:ascii="Times New Roman" w:eastAsia="나눔명조" w:hint="eastAsia"/>
            <w:szCs w:val="22"/>
          </w:rPr>
          <w:t xml:space="preserve"> </w:t>
        </w:r>
        <w:r>
          <w:rPr>
            <w:rFonts w:ascii="Times New Roman" w:eastAsia="나눔명조" w:hint="eastAsia"/>
            <w:szCs w:val="22"/>
          </w:rPr>
          <w:t>함</w:t>
        </w:r>
        <w:r>
          <w:rPr>
            <w:rFonts w:ascii="Times New Roman" w:eastAsia="나눔명조" w:hint="eastAsia"/>
            <w:szCs w:val="22"/>
          </w:rPr>
          <w:t>.</w:t>
        </w:r>
      </w:ins>
    </w:p>
    <w:p w14:paraId="3959ABFE" w14:textId="01DCFA70" w:rsidR="00C311B9" w:rsidRDefault="00C311B9" w:rsidP="00C311B9">
      <w:pPr>
        <w:pStyle w:val="a"/>
        <w:numPr>
          <w:ilvl w:val="0"/>
          <w:numId w:val="6"/>
        </w:numPr>
        <w:spacing w:before="60" w:after="60"/>
        <w:rPr>
          <w:ins w:id="4462" w:author="박 상훈" w:date="2021-10-05T15:24:00Z"/>
          <w:rFonts w:ascii="Times New Roman" w:eastAsia="나눔명조"/>
          <w:szCs w:val="22"/>
        </w:rPr>
      </w:pPr>
      <w:ins w:id="4463" w:author="박 상훈" w:date="2021-10-05T15:18:00Z">
        <w:r>
          <w:rPr>
            <w:rFonts w:ascii="Times New Roman" w:eastAsia="나눔명조" w:hint="eastAsia"/>
            <w:szCs w:val="22"/>
          </w:rPr>
          <w:t>정책적</w:t>
        </w:r>
        <w:r>
          <w:rPr>
            <w:rFonts w:ascii="Times New Roman" w:eastAsia="나눔명조" w:hint="eastAsia"/>
            <w:szCs w:val="22"/>
          </w:rPr>
          <w:t xml:space="preserve"> </w:t>
        </w:r>
        <w:r>
          <w:rPr>
            <w:rFonts w:ascii="Times New Roman" w:eastAsia="나눔명조" w:hint="eastAsia"/>
            <w:szCs w:val="22"/>
          </w:rPr>
          <w:t>기여</w:t>
        </w:r>
      </w:ins>
    </w:p>
    <w:p w14:paraId="158056EF" w14:textId="3B546DF0" w:rsidR="00C311B9" w:rsidRDefault="00C311B9" w:rsidP="00C311B9">
      <w:pPr>
        <w:pStyle w:val="a"/>
        <w:numPr>
          <w:ilvl w:val="1"/>
          <w:numId w:val="6"/>
        </w:numPr>
        <w:spacing w:before="60" w:after="60"/>
        <w:rPr>
          <w:ins w:id="4464" w:author="박 상훈" w:date="2021-10-05T15:18:00Z"/>
          <w:rFonts w:ascii="Times New Roman" w:eastAsia="나눔명조"/>
          <w:szCs w:val="22"/>
        </w:rPr>
        <w:pPrChange w:id="4465" w:author="박 상훈" w:date="2021-10-05T15:24:00Z">
          <w:pPr>
            <w:pStyle w:val="a"/>
            <w:numPr>
              <w:numId w:val="6"/>
            </w:numPr>
            <w:spacing w:before="60" w:after="60"/>
            <w:ind w:left="720" w:hanging="360"/>
          </w:pPr>
        </w:pPrChange>
      </w:pPr>
      <w:ins w:id="4466" w:author="박 상훈" w:date="2021-10-05T15:24:00Z">
        <w:r>
          <w:rPr>
            <w:rFonts w:ascii="Times New Roman" w:eastAsia="나눔명조" w:hint="eastAsia"/>
            <w:szCs w:val="22"/>
          </w:rPr>
          <w:t>공공부문의</w:t>
        </w:r>
        <w:r>
          <w:rPr>
            <w:rFonts w:ascii="Times New Roman" w:eastAsia="나눔명조" w:hint="eastAsia"/>
            <w:szCs w:val="22"/>
          </w:rPr>
          <w:t xml:space="preserve"> </w:t>
        </w:r>
        <w:r>
          <w:rPr>
            <w:rFonts w:ascii="Times New Roman" w:eastAsia="나눔명조" w:hint="eastAsia"/>
            <w:szCs w:val="22"/>
          </w:rPr>
          <w:t>위계적</w:t>
        </w:r>
        <w:r>
          <w:rPr>
            <w:rFonts w:ascii="Times New Roman" w:eastAsia="나눔명조" w:hint="eastAsia"/>
            <w:szCs w:val="22"/>
          </w:rPr>
          <w:t xml:space="preserve"> </w:t>
        </w:r>
        <w:r>
          <w:rPr>
            <w:rFonts w:ascii="Times New Roman" w:eastAsia="나눔명조" w:hint="eastAsia"/>
            <w:szCs w:val="22"/>
          </w:rPr>
          <w:t>문화가</w:t>
        </w:r>
        <w:r>
          <w:rPr>
            <w:rFonts w:ascii="Times New Roman" w:eastAsia="나눔명조" w:hint="eastAsia"/>
            <w:szCs w:val="22"/>
          </w:rPr>
          <w:t xml:space="preserve"> </w:t>
        </w:r>
        <w:r>
          <w:rPr>
            <w:rFonts w:ascii="Times New Roman" w:eastAsia="나눔명조" w:hint="eastAsia"/>
            <w:szCs w:val="22"/>
          </w:rPr>
          <w:t>의사소통의</w:t>
        </w:r>
        <w:r>
          <w:rPr>
            <w:rFonts w:ascii="Times New Roman" w:eastAsia="나눔명조" w:hint="eastAsia"/>
            <w:szCs w:val="22"/>
          </w:rPr>
          <w:t xml:space="preserve"> </w:t>
        </w:r>
        <w:r>
          <w:rPr>
            <w:rFonts w:ascii="Times New Roman" w:eastAsia="나눔명조" w:hint="eastAsia"/>
            <w:szCs w:val="22"/>
          </w:rPr>
          <w:t>이런</w:t>
        </w:r>
        <w:r>
          <w:rPr>
            <w:rFonts w:ascii="Times New Roman" w:eastAsia="나눔명조" w:hint="eastAsia"/>
            <w:szCs w:val="22"/>
          </w:rPr>
          <w:t xml:space="preserve"> </w:t>
        </w:r>
        <w:r>
          <w:rPr>
            <w:rFonts w:ascii="Times New Roman" w:eastAsia="나눔명조" w:hint="eastAsia"/>
            <w:szCs w:val="22"/>
          </w:rPr>
          <w:t>긍정적</w:t>
        </w:r>
        <w:r>
          <w:rPr>
            <w:rFonts w:ascii="Times New Roman" w:eastAsia="나눔명조" w:hint="eastAsia"/>
            <w:szCs w:val="22"/>
          </w:rPr>
          <w:t xml:space="preserve"> </w:t>
        </w:r>
        <w:r>
          <w:rPr>
            <w:rFonts w:ascii="Times New Roman" w:eastAsia="나눔명조" w:hint="eastAsia"/>
            <w:szCs w:val="22"/>
          </w:rPr>
          <w:t>효과를</w:t>
        </w:r>
        <w:r>
          <w:rPr>
            <w:rFonts w:ascii="Times New Roman" w:eastAsia="나눔명조" w:hint="eastAsia"/>
            <w:szCs w:val="22"/>
          </w:rPr>
          <w:t xml:space="preserve"> </w:t>
        </w:r>
        <w:r>
          <w:rPr>
            <w:rFonts w:ascii="Times New Roman" w:eastAsia="나눔명조" w:hint="eastAsia"/>
            <w:szCs w:val="22"/>
          </w:rPr>
          <w:t>죽인다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문화를</w:t>
        </w:r>
        <w:r>
          <w:rPr>
            <w:rFonts w:ascii="Times New Roman" w:eastAsia="나눔명조" w:hint="eastAsia"/>
            <w:szCs w:val="22"/>
          </w:rPr>
          <w:t xml:space="preserve"> </w:t>
        </w:r>
        <w:r>
          <w:rPr>
            <w:rFonts w:ascii="Times New Roman" w:eastAsia="나눔명조" w:hint="eastAsia"/>
            <w:szCs w:val="22"/>
          </w:rPr>
          <w:t>개선해야</w:t>
        </w:r>
        <w:r>
          <w:rPr>
            <w:rFonts w:ascii="Times New Roman" w:eastAsia="나눔명조" w:hint="eastAsia"/>
            <w:szCs w:val="22"/>
          </w:rPr>
          <w:t xml:space="preserve"> </w:t>
        </w:r>
        <w:r>
          <w:rPr>
            <w:rFonts w:ascii="Times New Roman" w:eastAsia="나눔명조" w:hint="eastAsia"/>
            <w:szCs w:val="22"/>
          </w:rPr>
          <w:t>한다는</w:t>
        </w:r>
        <w:r>
          <w:rPr>
            <w:rFonts w:ascii="Times New Roman" w:eastAsia="나눔명조" w:hint="eastAsia"/>
            <w:szCs w:val="22"/>
          </w:rPr>
          <w:t xml:space="preserve"> </w:t>
        </w:r>
        <w:r>
          <w:rPr>
            <w:rFonts w:ascii="Times New Roman" w:eastAsia="나눔명조" w:hint="eastAsia"/>
            <w:szCs w:val="22"/>
          </w:rPr>
          <w:t>것을</w:t>
        </w:r>
        <w:r>
          <w:rPr>
            <w:rFonts w:ascii="Times New Roman" w:eastAsia="나눔명조" w:hint="eastAsia"/>
            <w:szCs w:val="22"/>
          </w:rPr>
          <w:t xml:space="preserve"> </w:t>
        </w:r>
        <w:r>
          <w:rPr>
            <w:rFonts w:ascii="Times New Roman" w:eastAsia="나눔명조" w:hint="eastAsia"/>
            <w:szCs w:val="22"/>
          </w:rPr>
          <w:t>여실히</w:t>
        </w:r>
        <w:r>
          <w:rPr>
            <w:rFonts w:ascii="Times New Roman" w:eastAsia="나눔명조" w:hint="eastAsia"/>
            <w:szCs w:val="22"/>
          </w:rPr>
          <w:t xml:space="preserve"> </w:t>
        </w:r>
        <w:r>
          <w:rPr>
            <w:rFonts w:ascii="Times New Roman" w:eastAsia="나눔명조" w:hint="eastAsia"/>
            <w:szCs w:val="22"/>
          </w:rPr>
          <w:t>보여준다</w:t>
        </w:r>
        <w:r>
          <w:rPr>
            <w:rFonts w:ascii="Times New Roman" w:eastAsia="나눔명조" w:hint="eastAsia"/>
            <w:szCs w:val="22"/>
          </w:rPr>
          <w:t>.</w:t>
        </w:r>
      </w:ins>
    </w:p>
    <w:p w14:paraId="11429716" w14:textId="4BD73743" w:rsidR="00C311B9" w:rsidRPr="004F55A8" w:rsidRDefault="00C311B9" w:rsidP="00C311B9">
      <w:pPr>
        <w:pStyle w:val="a"/>
        <w:numPr>
          <w:ilvl w:val="1"/>
          <w:numId w:val="6"/>
        </w:numPr>
        <w:spacing w:before="60" w:after="60"/>
        <w:rPr>
          <w:ins w:id="4467" w:author="박 상훈" w:date="2021-10-05T15:21:00Z"/>
          <w:rFonts w:ascii="Times New Roman" w:eastAsia="나눔명조"/>
          <w:szCs w:val="22"/>
        </w:rPr>
        <w:pPrChange w:id="4468" w:author="박 상훈" w:date="2021-10-05T15:25:00Z">
          <w:pPr>
            <w:pStyle w:val="a"/>
            <w:numPr>
              <w:ilvl w:val="2"/>
              <w:numId w:val="6"/>
            </w:numPr>
            <w:spacing w:before="60" w:after="60"/>
            <w:ind w:left="2160" w:hanging="180"/>
          </w:pPr>
        </w:pPrChange>
      </w:pPr>
      <w:ins w:id="4469" w:author="박 상훈" w:date="2021-10-05T15:23:00Z">
        <w:r>
          <w:rPr>
            <w:rFonts w:ascii="Times New Roman" w:eastAsia="나눔명조" w:hint="eastAsia"/>
            <w:szCs w:val="22"/>
          </w:rPr>
          <w:t>공급자</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리더</w:t>
        </w:r>
      </w:ins>
    </w:p>
    <w:p w14:paraId="7433F5F6" w14:textId="29758849" w:rsidR="00C311B9" w:rsidRDefault="00C311B9" w:rsidP="00C311B9">
      <w:pPr>
        <w:pStyle w:val="a"/>
        <w:numPr>
          <w:ilvl w:val="2"/>
          <w:numId w:val="6"/>
        </w:numPr>
        <w:spacing w:before="60" w:after="60"/>
        <w:rPr>
          <w:ins w:id="4470" w:author="박 상훈" w:date="2021-10-05T15:25:00Z"/>
          <w:rFonts w:ascii="Times New Roman" w:eastAsia="나눔명조"/>
          <w:szCs w:val="22"/>
        </w:rPr>
      </w:pPr>
      <w:ins w:id="4471" w:author="박 상훈" w:date="2021-10-05T15:25:00Z">
        <w:r>
          <w:rPr>
            <w:rFonts w:ascii="Times New Roman" w:eastAsia="나눔명조" w:hint="eastAsia"/>
            <w:szCs w:val="22"/>
          </w:rPr>
          <w:t>공공부문이라고</w:t>
        </w:r>
        <w:r>
          <w:rPr>
            <w:rFonts w:ascii="Times New Roman" w:eastAsia="나눔명조" w:hint="eastAsia"/>
            <w:szCs w:val="22"/>
          </w:rPr>
          <w:t xml:space="preserve"> </w:t>
        </w:r>
        <w:r>
          <w:rPr>
            <w:rFonts w:ascii="Times New Roman" w:eastAsia="나눔명조" w:hint="eastAsia"/>
            <w:szCs w:val="22"/>
          </w:rPr>
          <w:t>해서</w:t>
        </w:r>
        <w:r>
          <w:rPr>
            <w:rFonts w:ascii="Times New Roman" w:eastAsia="나눔명조" w:hint="eastAsia"/>
            <w:szCs w:val="22"/>
          </w:rPr>
          <w:t xml:space="preserve"> </w:t>
        </w:r>
        <w:r>
          <w:rPr>
            <w:rFonts w:ascii="Times New Roman" w:eastAsia="나눔명조" w:hint="eastAsia"/>
            <w:szCs w:val="22"/>
          </w:rPr>
          <w:t>거래적</w:t>
        </w:r>
        <w:r>
          <w:rPr>
            <w:rFonts w:ascii="Times New Roman" w:eastAsia="나눔명조" w:hint="eastAsia"/>
            <w:szCs w:val="22"/>
          </w:rPr>
          <w:t xml:space="preserve"> </w:t>
        </w:r>
        <w:r>
          <w:rPr>
            <w:rFonts w:ascii="Times New Roman" w:eastAsia="나눔명조" w:hint="eastAsia"/>
            <w:szCs w:val="22"/>
          </w:rPr>
          <w:t>리더십이</w:t>
        </w:r>
        <w:r>
          <w:rPr>
            <w:rFonts w:ascii="Times New Roman" w:eastAsia="나눔명조" w:hint="eastAsia"/>
            <w:szCs w:val="22"/>
          </w:rPr>
          <w:t xml:space="preserve"> </w:t>
        </w:r>
        <w:r>
          <w:rPr>
            <w:rFonts w:ascii="Times New Roman" w:eastAsia="나눔명조" w:hint="eastAsia"/>
            <w:szCs w:val="22"/>
          </w:rPr>
          <w:t>마냥</w:t>
        </w:r>
        <w:r>
          <w:rPr>
            <w:rFonts w:ascii="Times New Roman" w:eastAsia="나눔명조" w:hint="eastAsia"/>
            <w:szCs w:val="22"/>
          </w:rPr>
          <w:t xml:space="preserve"> </w:t>
        </w:r>
        <w:r>
          <w:rPr>
            <w:rFonts w:ascii="Times New Roman" w:eastAsia="나눔명조" w:hint="eastAsia"/>
            <w:szCs w:val="22"/>
          </w:rPr>
          <w:t>문제시될</w:t>
        </w:r>
        <w:r>
          <w:rPr>
            <w:rFonts w:ascii="Times New Roman" w:eastAsia="나눔명조" w:hint="eastAsia"/>
            <w:szCs w:val="22"/>
          </w:rPr>
          <w:t xml:space="preserve"> </w:t>
        </w:r>
        <w:r>
          <w:rPr>
            <w:rFonts w:ascii="Times New Roman" w:eastAsia="나눔명조" w:hint="eastAsia"/>
            <w:szCs w:val="22"/>
          </w:rPr>
          <w:t>것은</w:t>
        </w:r>
        <w:r>
          <w:rPr>
            <w:rFonts w:ascii="Times New Roman" w:eastAsia="나눔명조" w:hint="eastAsia"/>
            <w:szCs w:val="22"/>
          </w:rPr>
          <w:t xml:space="preserve"> </w:t>
        </w:r>
        <w:r>
          <w:rPr>
            <w:rFonts w:ascii="Times New Roman" w:eastAsia="나눔명조" w:hint="eastAsia"/>
            <w:szCs w:val="22"/>
          </w:rPr>
          <w:t>아니다</w:t>
        </w:r>
        <w:r>
          <w:rPr>
            <w:rFonts w:ascii="Times New Roman" w:eastAsia="나눔명조" w:hint="eastAsia"/>
            <w:szCs w:val="22"/>
          </w:rPr>
          <w:t>.</w:t>
        </w:r>
      </w:ins>
    </w:p>
    <w:p w14:paraId="1CFA100C" w14:textId="5C09E2F4" w:rsidR="00C311B9" w:rsidRDefault="00C311B9" w:rsidP="00C311B9">
      <w:pPr>
        <w:pStyle w:val="a"/>
        <w:numPr>
          <w:ilvl w:val="2"/>
          <w:numId w:val="6"/>
        </w:numPr>
        <w:spacing w:before="60" w:after="60"/>
        <w:rPr>
          <w:ins w:id="4472" w:author="박 상훈" w:date="2021-10-05T15:19:00Z"/>
          <w:rFonts w:ascii="Times New Roman" w:eastAsia="나눔명조"/>
          <w:szCs w:val="22"/>
        </w:rPr>
        <w:pPrChange w:id="4473" w:author="박 상훈" w:date="2021-10-05T15:20:00Z">
          <w:pPr>
            <w:pStyle w:val="a"/>
            <w:numPr>
              <w:ilvl w:val="1"/>
              <w:numId w:val="6"/>
            </w:numPr>
            <w:spacing w:before="60" w:after="60"/>
            <w:ind w:left="1440" w:hanging="360"/>
          </w:pPr>
        </w:pPrChange>
      </w:pPr>
      <w:ins w:id="4474" w:author="박 상훈" w:date="2021-10-05T15:25:00Z">
        <w:r>
          <w:rPr>
            <w:rFonts w:ascii="Times New Roman" w:eastAsia="나눔명조" w:hint="eastAsia"/>
            <w:szCs w:val="22"/>
          </w:rPr>
          <w:t>과도한</w:t>
        </w:r>
        <w:r>
          <w:rPr>
            <w:rFonts w:ascii="Times New Roman" w:eastAsia="나눔명조" w:hint="eastAsia"/>
            <w:szCs w:val="22"/>
          </w:rPr>
          <w:t xml:space="preserve"> </w:t>
        </w:r>
        <w:r>
          <w:rPr>
            <w:rFonts w:ascii="Times New Roman" w:eastAsia="나눔명조" w:hint="eastAsia"/>
            <w:szCs w:val="22"/>
          </w:rPr>
          <w:t>효율성의</w:t>
        </w:r>
        <w:r>
          <w:rPr>
            <w:rFonts w:ascii="Times New Roman" w:eastAsia="나눔명조" w:hint="eastAsia"/>
            <w:szCs w:val="22"/>
          </w:rPr>
          <w:t xml:space="preserve"> </w:t>
        </w:r>
        <w:r>
          <w:rPr>
            <w:rFonts w:ascii="Times New Roman" w:eastAsia="나눔명조" w:hint="eastAsia"/>
            <w:szCs w:val="22"/>
          </w:rPr>
          <w:t>추구</w:t>
        </w:r>
        <w:r>
          <w:rPr>
            <w:rFonts w:ascii="Times New Roman" w:eastAsia="나눔명조" w:hint="eastAsia"/>
            <w:szCs w:val="22"/>
          </w:rPr>
          <w:t xml:space="preserve"> </w:t>
        </w:r>
        <w:r>
          <w:rPr>
            <w:rFonts w:ascii="Times New Roman" w:eastAsia="나눔명조" w:hint="eastAsia"/>
            <w:szCs w:val="22"/>
          </w:rPr>
          <w:t>등은</w:t>
        </w:r>
        <w:r>
          <w:rPr>
            <w:rFonts w:ascii="Times New Roman" w:eastAsia="나눔명조" w:hint="eastAsia"/>
            <w:szCs w:val="22"/>
          </w:rPr>
          <w:t xml:space="preserve"> </w:t>
        </w:r>
        <w:r>
          <w:rPr>
            <w:rFonts w:ascii="Times New Roman" w:eastAsia="나눔명조" w:hint="eastAsia"/>
            <w:szCs w:val="22"/>
          </w:rPr>
          <w:t>공공부문에</w:t>
        </w:r>
        <w:r>
          <w:rPr>
            <w:rFonts w:ascii="Times New Roman" w:eastAsia="나눔명조" w:hint="eastAsia"/>
            <w:szCs w:val="22"/>
          </w:rPr>
          <w:t xml:space="preserve"> </w:t>
        </w:r>
        <w:r>
          <w:rPr>
            <w:rFonts w:ascii="Times New Roman" w:eastAsia="나눔명조" w:hint="eastAsia"/>
            <w:szCs w:val="22"/>
          </w:rPr>
          <w:t>있어서</w:t>
        </w:r>
        <w:r>
          <w:rPr>
            <w:rFonts w:ascii="Times New Roman" w:eastAsia="나눔명조" w:hint="eastAsia"/>
            <w:szCs w:val="22"/>
          </w:rPr>
          <w:t xml:space="preserve"> </w:t>
        </w:r>
        <w:r>
          <w:rPr>
            <w:rFonts w:ascii="Times New Roman" w:eastAsia="나눔명조" w:hint="eastAsia"/>
            <w:szCs w:val="22"/>
          </w:rPr>
          <w:t>바람직하지</w:t>
        </w:r>
        <w:r>
          <w:rPr>
            <w:rFonts w:ascii="Times New Roman" w:eastAsia="나눔명조" w:hint="eastAsia"/>
            <w:szCs w:val="22"/>
          </w:rPr>
          <w:t xml:space="preserve"> </w:t>
        </w:r>
        <w:r>
          <w:rPr>
            <w:rFonts w:ascii="Times New Roman" w:eastAsia="나눔명조" w:hint="eastAsia"/>
            <w:szCs w:val="22"/>
          </w:rPr>
          <w:t>않을</w:t>
        </w:r>
        <w:r>
          <w:rPr>
            <w:rFonts w:ascii="Times New Roman" w:eastAsia="나눔명조" w:hint="eastAsia"/>
            <w:szCs w:val="22"/>
          </w:rPr>
          <w:t xml:space="preserve"> </w:t>
        </w:r>
        <w:r>
          <w:rPr>
            <w:rFonts w:ascii="Times New Roman" w:eastAsia="나눔명조" w:hint="eastAsia"/>
            <w:szCs w:val="22"/>
          </w:rPr>
          <w:t>수는</w:t>
        </w:r>
        <w:r>
          <w:rPr>
            <w:rFonts w:ascii="Times New Roman" w:eastAsia="나눔명조" w:hint="eastAsia"/>
            <w:szCs w:val="22"/>
          </w:rPr>
          <w:t xml:space="preserve"> </w:t>
        </w:r>
        <w:r>
          <w:rPr>
            <w:rFonts w:ascii="Times New Roman" w:eastAsia="나눔명조" w:hint="eastAsia"/>
            <w:szCs w:val="22"/>
          </w:rPr>
          <w:t>있지만</w:t>
        </w:r>
        <w:r>
          <w:rPr>
            <w:rFonts w:ascii="Times New Roman" w:eastAsia="나눔명조" w:hint="eastAsia"/>
            <w:szCs w:val="22"/>
          </w:rPr>
          <w:t>,</w:t>
        </w:r>
        <w:r>
          <w:rPr>
            <w:rFonts w:ascii="Times New Roman" w:eastAsia="나눔명조"/>
            <w:szCs w:val="22"/>
          </w:rPr>
          <w:t xml:space="preserve"> </w:t>
        </w:r>
      </w:ins>
      <w:ins w:id="4475" w:author="박 상훈" w:date="2021-10-05T15:26:00Z">
        <w:r>
          <w:rPr>
            <w:rFonts w:ascii="Times New Roman" w:eastAsia="나눔명조" w:hint="eastAsia"/>
            <w:szCs w:val="22"/>
          </w:rPr>
          <w:t>어느</w:t>
        </w:r>
        <w:r>
          <w:rPr>
            <w:rFonts w:ascii="Times New Roman" w:eastAsia="나눔명조" w:hint="eastAsia"/>
            <w:szCs w:val="22"/>
          </w:rPr>
          <w:t xml:space="preserve"> </w:t>
        </w:r>
        <w:r>
          <w:rPr>
            <w:rFonts w:ascii="Times New Roman" w:eastAsia="나눔명조" w:hint="eastAsia"/>
            <w:szCs w:val="22"/>
          </w:rPr>
          <w:t>정도</w:t>
        </w:r>
        <w:r>
          <w:rPr>
            <w:rFonts w:ascii="Times New Roman" w:eastAsia="나눔명조" w:hint="eastAsia"/>
            <w:szCs w:val="22"/>
          </w:rPr>
          <w:t xml:space="preserve"> </w:t>
        </w:r>
        <w:r>
          <w:rPr>
            <w:rFonts w:ascii="Times New Roman" w:eastAsia="나눔명조" w:hint="eastAsia"/>
            <w:szCs w:val="22"/>
          </w:rPr>
          <w:t>수준의</w:t>
        </w:r>
        <w:r>
          <w:rPr>
            <w:rFonts w:ascii="Times New Roman" w:eastAsia="나눔명조" w:hint="eastAsia"/>
            <w:szCs w:val="22"/>
          </w:rPr>
          <w:t xml:space="preserve"> </w:t>
        </w:r>
        <w:r>
          <w:rPr>
            <w:rFonts w:ascii="Times New Roman" w:eastAsia="나눔명조" w:hint="eastAsia"/>
            <w:szCs w:val="22"/>
          </w:rPr>
          <w:t>거래적</w:t>
        </w:r>
        <w:r>
          <w:rPr>
            <w:rFonts w:ascii="Times New Roman" w:eastAsia="나눔명조" w:hint="eastAsia"/>
            <w:szCs w:val="22"/>
          </w:rPr>
          <w:t xml:space="preserve"> </w:t>
        </w:r>
        <w:r>
          <w:rPr>
            <w:rFonts w:ascii="Times New Roman" w:eastAsia="나눔명조" w:hint="eastAsia"/>
            <w:szCs w:val="22"/>
          </w:rPr>
          <w:t>리더십을</w:t>
        </w:r>
        <w:r>
          <w:rPr>
            <w:rFonts w:ascii="Times New Roman" w:eastAsia="나눔명조" w:hint="eastAsia"/>
            <w:szCs w:val="22"/>
          </w:rPr>
          <w:t xml:space="preserve"> </w:t>
        </w:r>
        <w:r>
          <w:rPr>
            <w:rFonts w:ascii="Times New Roman" w:eastAsia="나눔명조" w:hint="eastAsia"/>
            <w:szCs w:val="22"/>
          </w:rPr>
          <w:t>제공하는</w:t>
        </w:r>
        <w:r>
          <w:rPr>
            <w:rFonts w:ascii="Times New Roman" w:eastAsia="나눔명조" w:hint="eastAsia"/>
            <w:szCs w:val="22"/>
          </w:rPr>
          <w:t xml:space="preserve"> </w:t>
        </w:r>
        <w:r>
          <w:rPr>
            <w:rFonts w:ascii="Times New Roman" w:eastAsia="나눔명조" w:hint="eastAsia"/>
            <w:szCs w:val="22"/>
          </w:rPr>
          <w:t>것은</w:t>
        </w:r>
        <w:r>
          <w:rPr>
            <w:rFonts w:ascii="Times New Roman" w:eastAsia="나눔명조" w:hint="eastAsia"/>
            <w:szCs w:val="22"/>
          </w:rPr>
          <w:t xml:space="preserve"> </w:t>
        </w:r>
        <w:r>
          <w:rPr>
            <w:rFonts w:ascii="Times New Roman" w:eastAsia="나눔명조"/>
            <w:szCs w:val="22"/>
          </w:rPr>
          <w:t>PSM</w:t>
        </w:r>
        <w:r>
          <w:rPr>
            <w:rFonts w:ascii="Times New Roman" w:eastAsia="나눔명조" w:hint="eastAsia"/>
            <w:szCs w:val="22"/>
          </w:rPr>
          <w:t>을</w:t>
        </w:r>
        <w:r>
          <w:rPr>
            <w:rFonts w:ascii="Times New Roman" w:eastAsia="나눔명조" w:hint="eastAsia"/>
            <w:szCs w:val="22"/>
          </w:rPr>
          <w:t xml:space="preserve"> </w:t>
        </w:r>
        <w:r>
          <w:rPr>
            <w:rFonts w:ascii="Times New Roman" w:eastAsia="나눔명조" w:hint="eastAsia"/>
            <w:szCs w:val="22"/>
          </w:rPr>
          <w:t>제고하는</w:t>
        </w:r>
        <w:r>
          <w:rPr>
            <w:rFonts w:ascii="Times New Roman" w:eastAsia="나눔명조" w:hint="eastAsia"/>
            <w:szCs w:val="22"/>
          </w:rPr>
          <w:t xml:space="preserve"> </w:t>
        </w:r>
        <w:r>
          <w:rPr>
            <w:rFonts w:ascii="Times New Roman" w:eastAsia="나눔명조" w:hint="eastAsia"/>
            <w:szCs w:val="22"/>
          </w:rPr>
          <w:t>데</w:t>
        </w:r>
        <w:r>
          <w:rPr>
            <w:rFonts w:ascii="Times New Roman" w:eastAsia="나눔명조" w:hint="eastAsia"/>
            <w:szCs w:val="22"/>
          </w:rPr>
          <w:t xml:space="preserve"> </w:t>
        </w:r>
        <w:r>
          <w:rPr>
            <w:rFonts w:ascii="Times New Roman" w:eastAsia="나눔명조" w:hint="eastAsia"/>
            <w:szCs w:val="22"/>
          </w:rPr>
          <w:t>긍정적</w:t>
        </w:r>
        <w:r>
          <w:rPr>
            <w:rFonts w:ascii="Times New Roman" w:eastAsia="나눔명조" w:hint="eastAsia"/>
            <w:szCs w:val="22"/>
          </w:rPr>
          <w:lastRenderedPageBreak/>
          <w:t>인</w:t>
        </w:r>
        <w:r>
          <w:rPr>
            <w:rFonts w:ascii="Times New Roman" w:eastAsia="나눔명조" w:hint="eastAsia"/>
            <w:szCs w:val="22"/>
          </w:rPr>
          <w:t xml:space="preserve"> </w:t>
        </w:r>
        <w:r>
          <w:rPr>
            <w:rFonts w:ascii="Times New Roman" w:eastAsia="나눔명조" w:hint="eastAsia"/>
            <w:szCs w:val="22"/>
          </w:rPr>
          <w:t>효과가</w:t>
        </w:r>
        <w:r>
          <w:rPr>
            <w:rFonts w:ascii="Times New Roman" w:eastAsia="나눔명조" w:hint="eastAsia"/>
            <w:szCs w:val="22"/>
          </w:rPr>
          <w:t xml:space="preserve"> </w:t>
        </w:r>
        <w:r>
          <w:rPr>
            <w:rFonts w:ascii="Times New Roman" w:eastAsia="나눔명조" w:hint="eastAsia"/>
            <w:szCs w:val="22"/>
          </w:rPr>
          <w:t>있다</w:t>
        </w:r>
        <w:r>
          <w:rPr>
            <w:rFonts w:ascii="Times New Roman" w:eastAsia="나눔명조" w:hint="eastAsia"/>
            <w:szCs w:val="22"/>
          </w:rPr>
          <w:t xml:space="preserve"> </w:t>
        </w:r>
        <w:r>
          <w:rPr>
            <w:rFonts w:ascii="Times New Roman" w:eastAsia="나눔명조"/>
            <w:szCs w:val="22"/>
          </w:rPr>
          <w:t>(</w:t>
        </w:r>
        <w:r>
          <w:rPr>
            <w:rFonts w:ascii="Times New Roman" w:eastAsia="나눔명조" w:hint="eastAsia"/>
            <w:szCs w:val="22"/>
          </w:rPr>
          <w:t>뭔가</w:t>
        </w:r>
        <w:r>
          <w:rPr>
            <w:rFonts w:ascii="Times New Roman" w:eastAsia="나눔명조" w:hint="eastAsia"/>
            <w:szCs w:val="22"/>
          </w:rPr>
          <w:t xml:space="preserve"> </w:t>
        </w:r>
        <w:r>
          <w:rPr>
            <w:rFonts w:ascii="Times New Roman" w:eastAsia="나눔명조" w:hint="eastAsia"/>
            <w:szCs w:val="22"/>
          </w:rPr>
          <w:t>노예들이</w:t>
        </w:r>
        <w:r>
          <w:rPr>
            <w:rFonts w:ascii="Times New Roman" w:eastAsia="나눔명조" w:hint="eastAsia"/>
            <w:szCs w:val="22"/>
          </w:rPr>
          <w:t xml:space="preserve"> </w:t>
        </w:r>
        <w:r>
          <w:rPr>
            <w:rFonts w:ascii="Times New Roman" w:eastAsia="나눔명조" w:hint="eastAsia"/>
            <w:szCs w:val="22"/>
          </w:rPr>
          <w:t>적극적으로</w:t>
        </w:r>
        <w:r>
          <w:rPr>
            <w:rFonts w:ascii="Times New Roman" w:eastAsia="나눔명조" w:hint="eastAsia"/>
            <w:szCs w:val="22"/>
          </w:rPr>
          <w:t xml:space="preserve"> </w:t>
        </w:r>
        <w:r>
          <w:rPr>
            <w:rFonts w:ascii="Times New Roman" w:eastAsia="나눔명조" w:hint="eastAsia"/>
            <w:szCs w:val="22"/>
          </w:rPr>
          <w:t>일을</w:t>
        </w:r>
        <w:r>
          <w:rPr>
            <w:rFonts w:ascii="Times New Roman" w:eastAsia="나눔명조" w:hint="eastAsia"/>
            <w:szCs w:val="22"/>
          </w:rPr>
          <w:t xml:space="preserve"> </w:t>
        </w:r>
        <w:r>
          <w:rPr>
            <w:rFonts w:ascii="Times New Roman" w:eastAsia="나눔명조" w:hint="eastAsia"/>
            <w:szCs w:val="22"/>
          </w:rPr>
          <w:t>하게</w:t>
        </w:r>
        <w:r>
          <w:rPr>
            <w:rFonts w:ascii="Times New Roman" w:eastAsia="나눔명조" w:hint="eastAsia"/>
            <w:szCs w:val="22"/>
          </w:rPr>
          <w:t xml:space="preserve"> </w:t>
        </w:r>
        <w:r>
          <w:rPr>
            <w:rFonts w:ascii="Times New Roman" w:eastAsia="나눔명조" w:hint="eastAsia"/>
            <w:szCs w:val="22"/>
          </w:rPr>
          <w:t>만든다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자기들이</w:t>
        </w:r>
        <w:r>
          <w:rPr>
            <w:rFonts w:ascii="Times New Roman" w:eastAsia="나눔명조" w:hint="eastAsia"/>
            <w:szCs w:val="22"/>
          </w:rPr>
          <w:t xml:space="preserve"> </w:t>
        </w:r>
        <w:r>
          <w:rPr>
            <w:rFonts w:ascii="Times New Roman" w:eastAsia="나눔명조" w:hint="eastAsia"/>
            <w:szCs w:val="22"/>
          </w:rPr>
          <w:t>뭔가가</w:t>
        </w:r>
        <w:r>
          <w:rPr>
            <w:rFonts w:ascii="Times New Roman" w:eastAsia="나눔명조" w:hint="eastAsia"/>
            <w:szCs w:val="22"/>
          </w:rPr>
          <w:t xml:space="preserve"> </w:t>
        </w:r>
        <w:r>
          <w:rPr>
            <w:rFonts w:ascii="Times New Roman" w:eastAsia="나눔명조" w:hint="eastAsia"/>
            <w:szCs w:val="22"/>
          </w:rPr>
          <w:t>된</w:t>
        </w:r>
        <w:r>
          <w:rPr>
            <w:rFonts w:ascii="Times New Roman" w:eastAsia="나눔명조" w:hint="eastAsia"/>
            <w:szCs w:val="22"/>
          </w:rPr>
          <w:t xml:space="preserve"> </w:t>
        </w:r>
        <w:r>
          <w:rPr>
            <w:rFonts w:ascii="Times New Roman" w:eastAsia="나눔명조" w:hint="eastAsia"/>
            <w:szCs w:val="22"/>
          </w:rPr>
          <w:t>것</w:t>
        </w:r>
        <w:r>
          <w:rPr>
            <w:rFonts w:ascii="Times New Roman" w:eastAsia="나눔명조" w:hint="eastAsia"/>
            <w:szCs w:val="22"/>
          </w:rPr>
          <w:t xml:space="preserve"> </w:t>
        </w:r>
        <w:r>
          <w:rPr>
            <w:rFonts w:ascii="Times New Roman" w:eastAsia="나눔명조" w:hint="eastAsia"/>
            <w:szCs w:val="22"/>
          </w:rPr>
          <w:t>마냥</w:t>
        </w:r>
        <w:r>
          <w:rPr>
            <w:rFonts w:ascii="Times New Roman" w:eastAsia="나눔명조" w:hint="eastAsia"/>
            <w:szCs w:val="22"/>
          </w:rPr>
          <w:t>)</w:t>
        </w:r>
        <w:r>
          <w:rPr>
            <w:rFonts w:ascii="Times New Roman" w:eastAsia="나눔명조"/>
            <w:szCs w:val="22"/>
          </w:rPr>
          <w:t>.</w:t>
        </w:r>
      </w:ins>
    </w:p>
    <w:p w14:paraId="468D144A" w14:textId="118D4B8D" w:rsidR="00C311B9" w:rsidRDefault="00C311B9" w:rsidP="00C311B9">
      <w:pPr>
        <w:pStyle w:val="a"/>
        <w:numPr>
          <w:ilvl w:val="1"/>
          <w:numId w:val="6"/>
        </w:numPr>
        <w:spacing w:before="60" w:after="60"/>
        <w:rPr>
          <w:ins w:id="4476" w:author="박 상훈" w:date="2021-10-05T15:27:00Z"/>
          <w:rFonts w:ascii="Times New Roman" w:eastAsia="나눔명조"/>
          <w:szCs w:val="22"/>
        </w:rPr>
      </w:pPr>
      <w:ins w:id="4477" w:author="박 상훈" w:date="2021-10-05T15:23:00Z">
        <w:r>
          <w:rPr>
            <w:rFonts w:ascii="Times New Roman" w:eastAsia="나눔명조" w:hint="eastAsia"/>
            <w:szCs w:val="22"/>
          </w:rPr>
          <w:t>수요자</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하급자</w:t>
        </w:r>
      </w:ins>
    </w:p>
    <w:p w14:paraId="7498180B" w14:textId="6CFEE101" w:rsidR="00C311B9" w:rsidRDefault="00C311B9" w:rsidP="00C311B9">
      <w:pPr>
        <w:pStyle w:val="a"/>
        <w:numPr>
          <w:ilvl w:val="2"/>
          <w:numId w:val="6"/>
        </w:numPr>
        <w:spacing w:before="60" w:after="60"/>
        <w:rPr>
          <w:ins w:id="4478" w:author="박 상훈" w:date="2021-10-05T15:21:00Z"/>
          <w:rFonts w:ascii="Times New Roman" w:eastAsia="나눔명조"/>
          <w:szCs w:val="22"/>
        </w:rPr>
        <w:pPrChange w:id="4479" w:author="박 상훈" w:date="2021-10-05T15:27:00Z">
          <w:pPr>
            <w:pStyle w:val="a"/>
            <w:numPr>
              <w:ilvl w:val="1"/>
              <w:numId w:val="6"/>
            </w:numPr>
            <w:spacing w:before="60" w:after="60"/>
            <w:ind w:left="1440" w:hanging="360"/>
          </w:pPr>
        </w:pPrChange>
      </w:pPr>
      <w:ins w:id="4480" w:author="박 상훈" w:date="2021-10-05T15:27:00Z">
        <w:r>
          <w:rPr>
            <w:rFonts w:ascii="Times New Roman" w:eastAsia="나눔명조" w:hint="eastAsia"/>
            <w:szCs w:val="22"/>
          </w:rPr>
          <w:t>본</w:t>
        </w:r>
        <w:r>
          <w:rPr>
            <w:rFonts w:ascii="Times New Roman" w:eastAsia="나눔명조" w:hint="eastAsia"/>
            <w:szCs w:val="22"/>
          </w:rPr>
          <w:t xml:space="preserve"> </w:t>
        </w:r>
        <w:r>
          <w:rPr>
            <w:rFonts w:ascii="Times New Roman" w:eastAsia="나눔명조" w:hint="eastAsia"/>
            <w:szCs w:val="22"/>
          </w:rPr>
          <w:t>연구는</w:t>
        </w:r>
        <w:r>
          <w:rPr>
            <w:rFonts w:ascii="Times New Roman" w:eastAsia="나눔명조" w:hint="eastAsia"/>
            <w:szCs w:val="22"/>
          </w:rPr>
          <w:t xml:space="preserve"> </w:t>
        </w:r>
        <w:r>
          <w:rPr>
            <w:rFonts w:ascii="Times New Roman" w:eastAsia="나눔명조" w:hint="eastAsia"/>
            <w:szCs w:val="22"/>
          </w:rPr>
          <w:t>수요자</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즉</w:t>
        </w:r>
        <w:r>
          <w:rPr>
            <w:rFonts w:ascii="Times New Roman" w:eastAsia="나눔명조" w:hint="eastAsia"/>
            <w:szCs w:val="22"/>
          </w:rPr>
          <w:t xml:space="preserve"> </w:t>
        </w:r>
        <w:r>
          <w:rPr>
            <w:rFonts w:ascii="Times New Roman" w:eastAsia="나눔명조" w:hint="eastAsia"/>
            <w:szCs w:val="22"/>
          </w:rPr>
          <w:t>공무원들이</w:t>
        </w:r>
        <w:r>
          <w:rPr>
            <w:rFonts w:ascii="Times New Roman" w:eastAsia="나눔명조" w:hint="eastAsia"/>
            <w:szCs w:val="22"/>
          </w:rPr>
          <w:t xml:space="preserve"> </w:t>
        </w:r>
        <w:r>
          <w:rPr>
            <w:rFonts w:ascii="Times New Roman" w:eastAsia="나눔명조" w:hint="eastAsia"/>
            <w:szCs w:val="22"/>
          </w:rPr>
          <w:t>추구하는</w:t>
        </w:r>
        <w:r>
          <w:rPr>
            <w:rFonts w:ascii="Times New Roman" w:eastAsia="나눔명조" w:hint="eastAsia"/>
            <w:szCs w:val="22"/>
          </w:rPr>
          <w:t xml:space="preserve"> </w:t>
        </w:r>
        <w:r>
          <w:rPr>
            <w:rFonts w:ascii="Times New Roman" w:eastAsia="나눔명조" w:hint="eastAsia"/>
            <w:szCs w:val="22"/>
          </w:rPr>
          <w:t>바람직한</w:t>
        </w:r>
        <w:r>
          <w:rPr>
            <w:rFonts w:ascii="Times New Roman" w:eastAsia="나눔명조" w:hint="eastAsia"/>
            <w:szCs w:val="22"/>
          </w:rPr>
          <w:t xml:space="preserve"> </w:t>
        </w:r>
        <w:r>
          <w:rPr>
            <w:rFonts w:ascii="Times New Roman" w:eastAsia="나눔명조" w:hint="eastAsia"/>
            <w:szCs w:val="22"/>
          </w:rPr>
          <w:t>일터의</w:t>
        </w:r>
        <w:r>
          <w:rPr>
            <w:rFonts w:ascii="Times New Roman" w:eastAsia="나눔명조" w:hint="eastAsia"/>
            <w:szCs w:val="22"/>
          </w:rPr>
          <w:t xml:space="preserve"> </w:t>
        </w:r>
        <w:r>
          <w:rPr>
            <w:rFonts w:ascii="Times New Roman" w:eastAsia="나눔명조" w:hint="eastAsia"/>
            <w:szCs w:val="22"/>
          </w:rPr>
          <w:t>모습은</w:t>
        </w:r>
        <w:r>
          <w:rPr>
            <w:rFonts w:ascii="Times New Roman" w:eastAsia="나눔명조" w:hint="eastAsia"/>
            <w:szCs w:val="22"/>
          </w:rPr>
          <w:t xml:space="preserve"> </w:t>
        </w:r>
        <w:r>
          <w:rPr>
            <w:rFonts w:ascii="Times New Roman" w:eastAsia="나눔명조" w:hint="eastAsia"/>
            <w:szCs w:val="22"/>
          </w:rPr>
          <w:t>단순히</w:t>
        </w:r>
        <w:r>
          <w:rPr>
            <w:rFonts w:ascii="Times New Roman" w:eastAsia="나눔명조" w:hint="eastAsia"/>
            <w:szCs w:val="22"/>
          </w:rPr>
          <w:t xml:space="preserve"> </w:t>
        </w:r>
        <w:r>
          <w:rPr>
            <w:rFonts w:ascii="Times New Roman" w:eastAsia="나눔명조" w:hint="eastAsia"/>
            <w:szCs w:val="22"/>
          </w:rPr>
          <w:t>월급도둑짓</w:t>
        </w:r>
        <w:r>
          <w:rPr>
            <w:rFonts w:ascii="Times New Roman" w:eastAsia="나눔명조" w:hint="eastAsia"/>
            <w:szCs w:val="22"/>
          </w:rPr>
          <w:t xml:space="preserve"> </w:t>
        </w:r>
        <w:r>
          <w:rPr>
            <w:rFonts w:ascii="Times New Roman" w:eastAsia="나눔명조" w:hint="eastAsia"/>
            <w:szCs w:val="22"/>
          </w:rPr>
          <w:t>하는</w:t>
        </w:r>
        <w:r>
          <w:rPr>
            <w:rFonts w:ascii="Times New Roman" w:eastAsia="나눔명조" w:hint="eastAsia"/>
            <w:szCs w:val="22"/>
          </w:rPr>
          <w:t xml:space="preserve"> </w:t>
        </w:r>
        <w:r>
          <w:rPr>
            <w:rFonts w:ascii="Times New Roman" w:eastAsia="나눔명조" w:hint="eastAsia"/>
            <w:szCs w:val="22"/>
          </w:rPr>
          <w:t>것이</w:t>
        </w:r>
        <w:r>
          <w:rPr>
            <w:rFonts w:ascii="Times New Roman" w:eastAsia="나눔명조" w:hint="eastAsia"/>
            <w:szCs w:val="22"/>
          </w:rPr>
          <w:t xml:space="preserve"> </w:t>
        </w:r>
        <w:r>
          <w:rPr>
            <w:rFonts w:ascii="Times New Roman" w:eastAsia="나눔명조" w:hint="eastAsia"/>
            <w:szCs w:val="22"/>
          </w:rPr>
          <w:t>아닌</w:t>
        </w:r>
        <w:r>
          <w:rPr>
            <w:rFonts w:ascii="Times New Roman" w:eastAsia="나눔명조" w:hint="eastAsia"/>
            <w:szCs w:val="22"/>
          </w:rPr>
          <w:t xml:space="preserve"> </w:t>
        </w:r>
        <w:r>
          <w:rPr>
            <w:rFonts w:ascii="Times New Roman" w:eastAsia="나눔명조" w:hint="eastAsia"/>
            <w:szCs w:val="22"/>
          </w:rPr>
          <w:t>자아실현을</w:t>
        </w:r>
        <w:r>
          <w:rPr>
            <w:rFonts w:ascii="Times New Roman" w:eastAsia="나눔명조" w:hint="eastAsia"/>
            <w:szCs w:val="22"/>
          </w:rPr>
          <w:t xml:space="preserve"> </w:t>
        </w:r>
        <w:r>
          <w:rPr>
            <w:rFonts w:ascii="Times New Roman" w:eastAsia="나눔명조" w:hint="eastAsia"/>
            <w:szCs w:val="22"/>
          </w:rPr>
          <w:t>한다고</w:t>
        </w:r>
        <w:r>
          <w:rPr>
            <w:rFonts w:ascii="Times New Roman" w:eastAsia="나눔명조" w:hint="eastAsia"/>
            <w:szCs w:val="22"/>
          </w:rPr>
          <w:t xml:space="preserve"> </w:t>
        </w:r>
        <w:r>
          <w:rPr>
            <w:rFonts w:ascii="Times New Roman" w:eastAsia="나눔명조" w:hint="eastAsia"/>
            <w:szCs w:val="22"/>
          </w:rPr>
          <w:t>착각할만한</w:t>
        </w:r>
        <w:r>
          <w:rPr>
            <w:rFonts w:ascii="Times New Roman" w:eastAsia="나눔명조" w:hint="eastAsia"/>
            <w:szCs w:val="22"/>
          </w:rPr>
          <w:t xml:space="preserve"> </w:t>
        </w:r>
        <w:r>
          <w:rPr>
            <w:rFonts w:ascii="Times New Roman" w:eastAsia="나눔명조" w:hint="eastAsia"/>
            <w:szCs w:val="22"/>
          </w:rPr>
          <w:t>충분한</w:t>
        </w:r>
        <w:r>
          <w:rPr>
            <w:rFonts w:ascii="Times New Roman" w:eastAsia="나눔명조" w:hint="eastAsia"/>
            <w:szCs w:val="22"/>
          </w:rPr>
          <w:t xml:space="preserve"> </w:t>
        </w:r>
      </w:ins>
      <w:ins w:id="4481" w:author="박 상훈" w:date="2021-10-05T15:28:00Z">
        <w:r>
          <w:rPr>
            <w:rFonts w:ascii="Times New Roman" w:eastAsia="나눔명조" w:hint="eastAsia"/>
            <w:szCs w:val="22"/>
          </w:rPr>
          <w:t>조직적</w:t>
        </w:r>
        <w:r>
          <w:rPr>
            <w:rFonts w:ascii="Times New Roman" w:eastAsia="나눔명조" w:hint="eastAsia"/>
            <w:szCs w:val="22"/>
          </w:rPr>
          <w:t xml:space="preserve"> </w:t>
        </w:r>
        <w:r>
          <w:rPr>
            <w:rFonts w:ascii="Times New Roman" w:eastAsia="나눔명조" w:hint="eastAsia"/>
            <w:szCs w:val="22"/>
          </w:rPr>
          <w:t>분위기가</w:t>
        </w:r>
        <w:r>
          <w:rPr>
            <w:rFonts w:ascii="Times New Roman" w:eastAsia="나눔명조" w:hint="eastAsia"/>
            <w:szCs w:val="22"/>
          </w:rPr>
          <w:t xml:space="preserve"> </w:t>
        </w:r>
        <w:r>
          <w:rPr>
            <w:rFonts w:ascii="Times New Roman" w:eastAsia="나눔명조" w:hint="eastAsia"/>
            <w:szCs w:val="22"/>
          </w:rPr>
          <w:t>조성된</w:t>
        </w:r>
        <w:r>
          <w:rPr>
            <w:rFonts w:ascii="Times New Roman" w:eastAsia="나눔명조" w:hint="eastAsia"/>
            <w:szCs w:val="22"/>
          </w:rPr>
          <w:t xml:space="preserve"> </w:t>
        </w:r>
        <w:r>
          <w:rPr>
            <w:rFonts w:ascii="Times New Roman" w:eastAsia="나눔명조" w:hint="eastAsia"/>
            <w:szCs w:val="22"/>
          </w:rPr>
          <w:t>공무원</w:t>
        </w:r>
        <w:r>
          <w:rPr>
            <w:rFonts w:ascii="Times New Roman" w:eastAsia="나눔명조" w:hint="eastAsia"/>
            <w:szCs w:val="22"/>
          </w:rPr>
          <w:t xml:space="preserve"> </w:t>
        </w:r>
        <w:r>
          <w:rPr>
            <w:rFonts w:ascii="Times New Roman" w:eastAsia="나눔명조" w:hint="eastAsia"/>
            <w:szCs w:val="22"/>
          </w:rPr>
          <w:t>사회라는</w:t>
        </w:r>
        <w:r>
          <w:rPr>
            <w:rFonts w:ascii="Times New Roman" w:eastAsia="나눔명조" w:hint="eastAsia"/>
            <w:szCs w:val="22"/>
          </w:rPr>
          <w:t xml:space="preserve"> </w:t>
        </w:r>
        <w:r>
          <w:rPr>
            <w:rFonts w:ascii="Times New Roman" w:eastAsia="나눔명조" w:hint="eastAsia"/>
            <w:szCs w:val="22"/>
          </w:rPr>
          <w:t>것을</w:t>
        </w:r>
        <w:r>
          <w:rPr>
            <w:rFonts w:ascii="Times New Roman" w:eastAsia="나눔명조" w:hint="eastAsia"/>
            <w:szCs w:val="22"/>
          </w:rPr>
          <w:t xml:space="preserve"> </w:t>
        </w:r>
        <w:r>
          <w:rPr>
            <w:rFonts w:ascii="Times New Roman" w:eastAsia="나눔명조" w:hint="eastAsia"/>
            <w:szCs w:val="22"/>
          </w:rPr>
          <w:t>보여준다</w:t>
        </w:r>
        <w:r>
          <w:rPr>
            <w:rFonts w:ascii="Times New Roman" w:eastAsia="나눔명조" w:hint="eastAsia"/>
            <w:szCs w:val="22"/>
          </w:rPr>
          <w:t>.</w:t>
        </w:r>
        <w:r>
          <w:rPr>
            <w:rFonts w:ascii="Times New Roman" w:eastAsia="나눔명조"/>
            <w:szCs w:val="22"/>
          </w:rPr>
          <w:t xml:space="preserve"> </w:t>
        </w:r>
        <w:r>
          <w:rPr>
            <w:rFonts w:ascii="Times New Roman" w:eastAsia="나눔명조" w:hint="eastAsia"/>
            <w:szCs w:val="22"/>
          </w:rPr>
          <w:t>그리고</w:t>
        </w:r>
        <w:r>
          <w:rPr>
            <w:rFonts w:ascii="Times New Roman" w:eastAsia="나눔명조" w:hint="eastAsia"/>
            <w:szCs w:val="22"/>
          </w:rPr>
          <w:t xml:space="preserve"> </w:t>
        </w:r>
        <w:r>
          <w:rPr>
            <w:rFonts w:ascii="Times New Roman" w:eastAsia="나눔명조" w:hint="eastAsia"/>
            <w:szCs w:val="22"/>
          </w:rPr>
          <w:t>상사가</w:t>
        </w:r>
        <w:r>
          <w:rPr>
            <w:rFonts w:ascii="Times New Roman" w:eastAsia="나눔명조" w:hint="eastAsia"/>
            <w:szCs w:val="22"/>
          </w:rPr>
          <w:t xml:space="preserve"> </w:t>
        </w:r>
        <w:r>
          <w:rPr>
            <w:rFonts w:ascii="Times New Roman" w:eastAsia="나눔명조" w:hint="eastAsia"/>
            <w:szCs w:val="22"/>
          </w:rPr>
          <w:t>말을</w:t>
        </w:r>
        <w:r>
          <w:rPr>
            <w:rFonts w:ascii="Times New Roman" w:eastAsia="나눔명조" w:hint="eastAsia"/>
            <w:szCs w:val="22"/>
          </w:rPr>
          <w:t xml:space="preserve"> </w:t>
        </w:r>
        <w:r>
          <w:rPr>
            <w:rFonts w:ascii="Times New Roman" w:eastAsia="나눔명조" w:hint="eastAsia"/>
            <w:szCs w:val="22"/>
          </w:rPr>
          <w:t>들어주는</w:t>
        </w:r>
        <w:r>
          <w:rPr>
            <w:rFonts w:ascii="Times New Roman" w:eastAsia="나눔명조" w:hint="eastAsia"/>
            <w:szCs w:val="22"/>
          </w:rPr>
          <w:t xml:space="preserve"> </w:t>
        </w:r>
        <w:r>
          <w:rPr>
            <w:rFonts w:ascii="Times New Roman" w:eastAsia="나눔명조" w:hint="eastAsia"/>
            <w:szCs w:val="22"/>
          </w:rPr>
          <w:t>척을</w:t>
        </w:r>
        <w:r>
          <w:rPr>
            <w:rFonts w:ascii="Times New Roman" w:eastAsia="나눔명조" w:hint="eastAsia"/>
            <w:szCs w:val="22"/>
          </w:rPr>
          <w:t xml:space="preserve"> </w:t>
        </w:r>
        <w:r>
          <w:rPr>
            <w:rFonts w:ascii="Times New Roman" w:eastAsia="나눔명조" w:hint="eastAsia"/>
            <w:szCs w:val="22"/>
          </w:rPr>
          <w:t>할</w:t>
        </w:r>
        <w:r>
          <w:rPr>
            <w:rFonts w:ascii="Times New Roman" w:eastAsia="나눔명조" w:hint="eastAsia"/>
            <w:szCs w:val="22"/>
          </w:rPr>
          <w:t xml:space="preserve"> </w:t>
        </w:r>
        <w:r>
          <w:rPr>
            <w:rFonts w:ascii="Times New Roman" w:eastAsia="나눔명조" w:hint="eastAsia"/>
            <w:szCs w:val="22"/>
          </w:rPr>
          <w:t>때</w:t>
        </w:r>
        <w:r>
          <w:rPr>
            <w:rFonts w:ascii="Times New Roman" w:eastAsia="나눔명조" w:hint="eastAsia"/>
            <w:szCs w:val="22"/>
          </w:rPr>
          <w:t xml:space="preserve"> </w:t>
        </w:r>
        <w:r>
          <w:rPr>
            <w:rFonts w:ascii="Times New Roman" w:eastAsia="나눔명조" w:hint="eastAsia"/>
            <w:szCs w:val="22"/>
          </w:rPr>
          <w:t>이들은</w:t>
        </w:r>
        <w:r>
          <w:rPr>
            <w:rFonts w:ascii="Times New Roman" w:eastAsia="나눔명조" w:hint="eastAsia"/>
            <w:szCs w:val="22"/>
          </w:rPr>
          <w:t xml:space="preserve"> </w:t>
        </w:r>
        <w:r>
          <w:rPr>
            <w:rFonts w:ascii="Times New Roman" w:eastAsia="나눔명조" w:hint="eastAsia"/>
            <w:szCs w:val="22"/>
          </w:rPr>
          <w:t>그러한</w:t>
        </w:r>
        <w:r>
          <w:rPr>
            <w:rFonts w:ascii="Times New Roman" w:eastAsia="나눔명조" w:hint="eastAsia"/>
            <w:szCs w:val="22"/>
          </w:rPr>
          <w:t xml:space="preserve"> </w:t>
        </w:r>
        <w:r>
          <w:rPr>
            <w:rFonts w:ascii="Times New Roman" w:eastAsia="나눔명조" w:hint="eastAsia"/>
            <w:szCs w:val="22"/>
          </w:rPr>
          <w:t>착각을</w:t>
        </w:r>
        <w:r>
          <w:rPr>
            <w:rFonts w:ascii="Times New Roman" w:eastAsia="나눔명조" w:hint="eastAsia"/>
            <w:szCs w:val="22"/>
          </w:rPr>
          <w:t xml:space="preserve"> </w:t>
        </w:r>
        <w:r>
          <w:rPr>
            <w:rFonts w:ascii="Times New Roman" w:eastAsia="나눔명조" w:hint="eastAsia"/>
            <w:szCs w:val="22"/>
          </w:rPr>
          <w:t>더욱</w:t>
        </w:r>
        <w:r>
          <w:rPr>
            <w:rFonts w:ascii="Times New Roman" w:eastAsia="나눔명조" w:hint="eastAsia"/>
            <w:szCs w:val="22"/>
          </w:rPr>
          <w:t xml:space="preserve"> </w:t>
        </w:r>
        <w:r>
          <w:rPr>
            <w:rFonts w:ascii="Times New Roman" w:eastAsia="나눔명조" w:hint="eastAsia"/>
            <w:szCs w:val="22"/>
          </w:rPr>
          <w:t>공고화하는</w:t>
        </w:r>
        <w:r>
          <w:rPr>
            <w:rFonts w:ascii="Times New Roman" w:eastAsia="나눔명조" w:hint="eastAsia"/>
            <w:szCs w:val="22"/>
          </w:rPr>
          <w:t xml:space="preserve"> </w:t>
        </w:r>
        <w:r>
          <w:rPr>
            <w:rFonts w:ascii="Times New Roman" w:eastAsia="나눔명조" w:hint="eastAsia"/>
            <w:szCs w:val="22"/>
          </w:rPr>
          <w:t>허위의식을</w:t>
        </w:r>
        <w:r>
          <w:rPr>
            <w:rFonts w:ascii="Times New Roman" w:eastAsia="나눔명조" w:hint="eastAsia"/>
            <w:szCs w:val="22"/>
          </w:rPr>
          <w:t xml:space="preserve"> </w:t>
        </w:r>
        <w:r>
          <w:rPr>
            <w:rFonts w:ascii="Times New Roman" w:eastAsia="나눔명조" w:hint="eastAsia"/>
            <w:szCs w:val="22"/>
          </w:rPr>
          <w:t>가지게</w:t>
        </w:r>
        <w:r>
          <w:rPr>
            <w:rFonts w:ascii="Times New Roman" w:eastAsia="나눔명조" w:hint="eastAsia"/>
            <w:szCs w:val="22"/>
          </w:rPr>
          <w:t xml:space="preserve"> </w:t>
        </w:r>
        <w:r>
          <w:rPr>
            <w:rFonts w:ascii="Times New Roman" w:eastAsia="나눔명조" w:hint="eastAsia"/>
            <w:szCs w:val="22"/>
          </w:rPr>
          <w:t>된다</w:t>
        </w:r>
        <w:r>
          <w:rPr>
            <w:rFonts w:ascii="Times New Roman" w:eastAsia="나눔명조" w:hint="eastAsia"/>
            <w:szCs w:val="22"/>
          </w:rPr>
          <w:t>.</w:t>
        </w:r>
      </w:ins>
      <w:ins w:id="4482" w:author="박 상훈" w:date="2021-10-05T15:27:00Z">
        <w:r>
          <w:rPr>
            <w:rFonts w:ascii="Times New Roman" w:eastAsia="나눔명조" w:hint="eastAsia"/>
            <w:szCs w:val="22"/>
          </w:rPr>
          <w:t xml:space="preserve"> </w:t>
        </w:r>
      </w:ins>
    </w:p>
    <w:p w14:paraId="2E43CC36" w14:textId="604DE47B" w:rsidR="00C311B9" w:rsidRPr="00C311B9" w:rsidRDefault="00C311B9" w:rsidP="00C311B9">
      <w:pPr>
        <w:pStyle w:val="a"/>
        <w:spacing w:before="60" w:after="60"/>
        <w:rPr>
          <w:ins w:id="4483" w:author="박 상훈" w:date="2021-10-05T15:18:00Z"/>
          <w:rFonts w:eastAsia="나눔명조"/>
          <w:szCs w:val="22"/>
          <w:rPrChange w:id="4484" w:author="박 상훈" w:date="2021-10-05T15:18:00Z">
            <w:rPr>
              <w:ins w:id="4485" w:author="박 상훈" w:date="2021-10-05T15:18:00Z"/>
              <w:rFonts w:ascii="Times New Roman" w:eastAsia="나눔명조"/>
              <w:color w:val="auto"/>
              <w:sz w:val="24"/>
              <w:szCs w:val="22"/>
            </w:rPr>
          </w:rPrChange>
        </w:rPr>
      </w:pPr>
    </w:p>
    <w:p w14:paraId="27433D6B" w14:textId="24BFD134" w:rsidR="00C311B9" w:rsidRPr="00C311B9" w:rsidRDefault="00C311B9" w:rsidP="004F55A8">
      <w:pPr>
        <w:pStyle w:val="a"/>
        <w:spacing w:before="60" w:after="60"/>
        <w:rPr>
          <w:ins w:id="4486" w:author="박 상훈" w:date="2021-10-05T15:18:00Z"/>
          <w:rFonts w:eastAsia="나눔명조" w:hint="eastAsia"/>
          <w:szCs w:val="22"/>
          <w:rPrChange w:id="4487" w:author="박 상훈" w:date="2021-10-05T15:18:00Z">
            <w:rPr>
              <w:ins w:id="4488" w:author="박 상훈" w:date="2021-10-05T15:18:00Z"/>
              <w:rFonts w:ascii="Times New Roman" w:eastAsia="나눔명조" w:hint="eastAsia"/>
              <w:szCs w:val="22"/>
            </w:rPr>
          </w:rPrChange>
        </w:rPr>
      </w:pPr>
    </w:p>
    <w:p w14:paraId="55887232" w14:textId="77777777" w:rsidR="008A315A" w:rsidRPr="00750801" w:rsidRDefault="008A315A" w:rsidP="00265BC3">
      <w:pPr>
        <w:widowControl/>
        <w:wordWrap/>
        <w:autoSpaceDE/>
        <w:autoSpaceDN/>
        <w:spacing w:before="120" w:after="120" w:line="276" w:lineRule="auto"/>
        <w:rPr>
          <w:rFonts w:eastAsia="나눔명조"/>
          <w:smallCaps/>
          <w:sz w:val="20"/>
          <w:szCs w:val="22"/>
        </w:rPr>
      </w:pPr>
      <w:r w:rsidRPr="00750801">
        <w:rPr>
          <w:rFonts w:eastAsia="나눔명조"/>
          <w:smallCaps/>
          <w:sz w:val="20"/>
          <w:szCs w:val="22"/>
        </w:rPr>
        <w:br w:type="page"/>
      </w:r>
    </w:p>
    <w:p w14:paraId="74D91F71" w14:textId="62CABD0E" w:rsidR="00956DE7" w:rsidRDefault="00FF2686" w:rsidP="006A2C1F">
      <w:pPr>
        <w:pStyle w:val="Heading1"/>
      </w:pPr>
      <w:r w:rsidRPr="00FF2686">
        <w:rPr>
          <w:rFonts w:hint="eastAsia"/>
        </w:rPr>
        <w:lastRenderedPageBreak/>
        <w:t>참고문헌</w:t>
      </w:r>
    </w:p>
    <w:p w14:paraId="16C39A6E" w14:textId="1BBD3EE9" w:rsidR="00E72249" w:rsidDel="00D403C6" w:rsidRDefault="00E72249" w:rsidP="00265BC3">
      <w:pPr>
        <w:wordWrap/>
        <w:adjustRightInd w:val="0"/>
        <w:spacing w:before="120" w:after="120" w:line="276" w:lineRule="auto"/>
        <w:ind w:leftChars="-1" w:left="643" w:hangingChars="283" w:hanging="645"/>
        <w:rPr>
          <w:del w:id="4489" w:author="Park, Sanghoon" w:date="2021-10-01T02:36:00Z"/>
          <w:rFonts w:eastAsia="나눔명조"/>
          <w:b/>
          <w:bCs/>
          <w:smallCaps/>
          <w:szCs w:val="28"/>
        </w:rPr>
      </w:pPr>
    </w:p>
    <w:p w14:paraId="4C71FB4F" w14:textId="4EC89870" w:rsidR="34D5D6E7" w:rsidDel="00D403C6" w:rsidRDefault="34D5D6E7" w:rsidP="34D5D6E7">
      <w:pPr>
        <w:pStyle w:val="Bibliography"/>
        <w:rPr>
          <w:del w:id="4490" w:author="Park, Sanghoon" w:date="2021-10-01T02:36:00Z"/>
          <w:sz w:val="20"/>
          <w:szCs w:val="20"/>
        </w:rPr>
      </w:pPr>
      <w:del w:id="4491" w:author="Park, Sanghoon" w:date="2021-10-01T02:36:00Z">
        <w:r w:rsidRPr="34D5D6E7" w:rsidDel="00D403C6">
          <w:rPr>
            <w:sz w:val="20"/>
            <w:szCs w:val="20"/>
          </w:rPr>
          <w:delText xml:space="preserve">Andersen, Lotte Bøgh, Torben Beck Jørgensen, Anne Mette Kjeldsen, Lene Holm Pedersen, and Karsten Vrangbæk. 2013. Public Service Motivation and Public Values: Conceptual and Empirical Relationships. American Review of Public Administration 43(3): 292–311. </w:delText>
        </w:r>
      </w:del>
    </w:p>
    <w:p w14:paraId="1B5F5219" w14:textId="779C94C9" w:rsidR="34D5D6E7" w:rsidDel="00D403C6" w:rsidRDefault="34D5D6E7" w:rsidP="34D5D6E7">
      <w:pPr>
        <w:pStyle w:val="Bibliography"/>
        <w:rPr>
          <w:del w:id="4492" w:author="Park, Sanghoon" w:date="2021-10-01T02:36:00Z"/>
          <w:sz w:val="20"/>
          <w:szCs w:val="20"/>
        </w:rPr>
      </w:pPr>
      <w:del w:id="4493" w:author="Park, Sanghoon" w:date="2021-10-01T02:36:00Z">
        <w:r w:rsidRPr="34D5D6E7" w:rsidDel="00D403C6">
          <w:rPr>
            <w:sz w:val="20"/>
            <w:szCs w:val="20"/>
          </w:rPr>
          <w:delText>Andersen, Lotte Bøgh, Eskil Heinesen, and Lene Holm Pedersen. 2014. How Does Public Service Motivation among Teachers Affect Student Performance</w:delText>
        </w:r>
        <w:r w:rsidR="00037B39" w:rsidDel="00D403C6">
          <w:rPr>
            <w:sz w:val="20"/>
            <w:szCs w:val="20"/>
          </w:rPr>
          <w:delText xml:space="preserve"> </w:delText>
        </w:r>
        <w:r w:rsidRPr="34D5D6E7" w:rsidDel="00D403C6">
          <w:rPr>
            <w:sz w:val="20"/>
            <w:szCs w:val="20"/>
          </w:rPr>
          <w:delText xml:space="preserve">in Schools? Journal of Public Administration Research and Theory 24(3): 651–71. </w:delText>
        </w:r>
      </w:del>
    </w:p>
    <w:p w14:paraId="5EC60AAF" w14:textId="14E8CFE8" w:rsidR="34D5D6E7" w:rsidDel="00D403C6" w:rsidRDefault="34D5D6E7" w:rsidP="34D5D6E7">
      <w:pPr>
        <w:pStyle w:val="Bibliography"/>
        <w:rPr>
          <w:del w:id="4494" w:author="Park, Sanghoon" w:date="2021-10-01T02:36:00Z"/>
          <w:sz w:val="20"/>
          <w:szCs w:val="20"/>
        </w:rPr>
      </w:pPr>
      <w:del w:id="4495" w:author="Park, Sanghoon" w:date="2021-10-01T02:36:00Z">
        <w:r w:rsidRPr="34D5D6E7" w:rsidDel="00D403C6">
          <w:rPr>
            <w:sz w:val="20"/>
            <w:szCs w:val="20"/>
          </w:rPr>
          <w:delText>Bakker, Arnold B. 2015. A job demands–resources approach to public service motivation. Public Administration Review 75(5): 723-732.</w:delText>
        </w:r>
      </w:del>
    </w:p>
    <w:p w14:paraId="48317287" w14:textId="45D78D51" w:rsidR="34D5D6E7" w:rsidDel="00D403C6" w:rsidRDefault="34D5D6E7" w:rsidP="34D5D6E7">
      <w:pPr>
        <w:pStyle w:val="Bibliography"/>
        <w:rPr>
          <w:del w:id="4496" w:author="Park, Sanghoon" w:date="2021-10-01T02:36:00Z"/>
          <w:sz w:val="20"/>
          <w:szCs w:val="20"/>
        </w:rPr>
      </w:pPr>
      <w:del w:id="4497" w:author="Park, Sanghoon" w:date="2021-10-01T02:36:00Z">
        <w:r w:rsidRPr="34D5D6E7" w:rsidDel="00D403C6">
          <w:rPr>
            <w:sz w:val="20"/>
            <w:szCs w:val="20"/>
          </w:rPr>
          <w:delText xml:space="preserve">Bass, Bernard M. 1998. Transformational Leadership: Industrial, Military, and Educational Impact. Mahwah, NJ: Lawrence Erlbaum. </w:delText>
        </w:r>
      </w:del>
    </w:p>
    <w:p w14:paraId="283154F9" w14:textId="72B14BED" w:rsidR="34D5D6E7" w:rsidDel="00D403C6" w:rsidRDefault="34D5D6E7" w:rsidP="34D5D6E7">
      <w:pPr>
        <w:pStyle w:val="Bibliography"/>
        <w:rPr>
          <w:del w:id="4498" w:author="Park, Sanghoon" w:date="2021-10-01T02:36:00Z"/>
          <w:sz w:val="20"/>
          <w:szCs w:val="20"/>
        </w:rPr>
      </w:pPr>
      <w:del w:id="4499" w:author="Park, Sanghoon" w:date="2021-10-01T02:36:00Z">
        <w:r w:rsidRPr="34D5D6E7" w:rsidDel="00D403C6">
          <w:rPr>
            <w:sz w:val="20"/>
            <w:szCs w:val="20"/>
          </w:rPr>
          <w:delText xml:space="preserve">Bozeman, Barry, and Xuhong Su. 2015. Public Service Motivation Concepts and Theory: A Critique. Public Administration Review 75(5): 700–10. </w:delText>
        </w:r>
      </w:del>
    </w:p>
    <w:p w14:paraId="39849FFA" w14:textId="13177300" w:rsidR="34D5D6E7" w:rsidDel="00D403C6" w:rsidRDefault="34D5D6E7" w:rsidP="34D5D6E7">
      <w:pPr>
        <w:pStyle w:val="Bibliography"/>
        <w:rPr>
          <w:del w:id="4500" w:author="Park, Sanghoon" w:date="2021-10-01T02:36:00Z"/>
          <w:sz w:val="20"/>
          <w:szCs w:val="20"/>
        </w:rPr>
      </w:pPr>
      <w:del w:id="4501" w:author="Park, Sanghoon" w:date="2021-10-01T02:36:00Z">
        <w:r w:rsidRPr="34D5D6E7" w:rsidDel="00D403C6">
          <w:rPr>
            <w:sz w:val="20"/>
            <w:szCs w:val="20"/>
          </w:rPr>
          <w:delText xml:space="preserve">Burns, James MacGregor. 1978. Leadership. New York: Harper &amp; Row. </w:delText>
        </w:r>
      </w:del>
    </w:p>
    <w:p w14:paraId="1D3519E7" w14:textId="2FA8E117" w:rsidR="34D5D6E7" w:rsidDel="00D403C6" w:rsidRDefault="34D5D6E7" w:rsidP="34D5D6E7">
      <w:pPr>
        <w:pStyle w:val="Bibliography"/>
        <w:rPr>
          <w:del w:id="4502" w:author="Park, Sanghoon" w:date="2021-10-01T02:36:00Z"/>
          <w:sz w:val="20"/>
          <w:szCs w:val="20"/>
        </w:rPr>
      </w:pPr>
      <w:del w:id="4503" w:author="Park, Sanghoon" w:date="2021-10-01T02:36:00Z">
        <w:r w:rsidRPr="34D5D6E7" w:rsidDel="00D403C6">
          <w:rPr>
            <w:sz w:val="20"/>
            <w:szCs w:val="20"/>
          </w:rPr>
          <w:delText xml:space="preserve">Caillier, James. 2014. Toward a Better Understanding of the Relationship between Transformational Leadership, Public Service Motivation, Mission Valence, and Employee Performance. Public Personnel Management 43(2): 218–39. </w:delText>
        </w:r>
      </w:del>
    </w:p>
    <w:p w14:paraId="637B4BE6" w14:textId="48F14454" w:rsidR="34D5D6E7" w:rsidDel="00D403C6" w:rsidRDefault="34D5D6E7" w:rsidP="34D5D6E7">
      <w:pPr>
        <w:pStyle w:val="Bibliography"/>
        <w:rPr>
          <w:del w:id="4504" w:author="Park, Sanghoon" w:date="2021-10-01T02:36:00Z"/>
          <w:sz w:val="20"/>
          <w:szCs w:val="20"/>
        </w:rPr>
      </w:pPr>
      <w:del w:id="4505" w:author="Park, Sanghoon" w:date="2021-10-01T02:36:00Z">
        <w:r w:rsidRPr="34D5D6E7" w:rsidDel="00D403C6">
          <w:rPr>
            <w:sz w:val="20"/>
            <w:szCs w:val="20"/>
          </w:rPr>
          <w:delText xml:space="preserve">Gailmard, Sean. 2010. Politics, Principal-Agent Problems, and Public Service Motivation. International Public Management Journal 13(1): 35–45. </w:delText>
        </w:r>
      </w:del>
    </w:p>
    <w:p w14:paraId="4F4770D1" w14:textId="5AD12646" w:rsidR="34D5D6E7" w:rsidDel="00D403C6" w:rsidRDefault="34D5D6E7" w:rsidP="34D5D6E7">
      <w:pPr>
        <w:pStyle w:val="Bibliography"/>
        <w:rPr>
          <w:del w:id="4506" w:author="Park, Sanghoon" w:date="2021-10-01T02:36:00Z"/>
          <w:sz w:val="20"/>
          <w:szCs w:val="20"/>
        </w:rPr>
      </w:pPr>
      <w:del w:id="4507" w:author="Park, Sanghoon" w:date="2021-10-01T02:36:00Z">
        <w:r w:rsidRPr="34D5D6E7" w:rsidDel="00D403C6">
          <w:rPr>
            <w:sz w:val="20"/>
            <w:szCs w:val="20"/>
          </w:rPr>
          <w:delText>Heckhausen, J. E., &amp; Heckhausen, H. E., 2008. Motivation and action. Cambridge University Press.</w:delText>
        </w:r>
      </w:del>
    </w:p>
    <w:p w14:paraId="31BE4B66" w14:textId="16AFFFE5" w:rsidR="34D5D6E7" w:rsidDel="00D403C6" w:rsidRDefault="34D5D6E7" w:rsidP="34D5D6E7">
      <w:pPr>
        <w:pStyle w:val="Bibliography"/>
        <w:rPr>
          <w:del w:id="4508" w:author="Park, Sanghoon" w:date="2021-10-01T02:36:00Z"/>
          <w:sz w:val="20"/>
          <w:szCs w:val="20"/>
        </w:rPr>
      </w:pPr>
      <w:del w:id="4509" w:author="Park, Sanghoon" w:date="2021-10-01T02:36:00Z">
        <w:r w:rsidRPr="34D5D6E7" w:rsidDel="00D403C6">
          <w:rPr>
            <w:sz w:val="20"/>
            <w:szCs w:val="20"/>
          </w:rPr>
          <w:delText xml:space="preserve">Hondeghem, Annie, and James L. Perry. 2009. EGPA Symposium on Public Service Motivation and Performance: Introduction. International Review of Administrative Sciences 75(1): 5–9. </w:delText>
        </w:r>
      </w:del>
    </w:p>
    <w:p w14:paraId="6343D151" w14:textId="057A8217" w:rsidR="34D5D6E7" w:rsidDel="00D403C6" w:rsidRDefault="34D5D6E7" w:rsidP="34D5D6E7">
      <w:pPr>
        <w:pStyle w:val="Bibliography"/>
        <w:rPr>
          <w:del w:id="4510" w:author="Park, Sanghoon" w:date="2021-10-01T02:36:00Z"/>
          <w:sz w:val="20"/>
          <w:szCs w:val="20"/>
        </w:rPr>
      </w:pPr>
      <w:del w:id="4511" w:author="Park, Sanghoon" w:date="2021-10-01T02:36:00Z">
        <w:r w:rsidRPr="34D5D6E7" w:rsidDel="00D403C6">
          <w:rPr>
            <w:sz w:val="20"/>
            <w:szCs w:val="20"/>
          </w:rPr>
          <w:delText xml:space="preserve">Im, Tobin, Jesse W. Campbell, and Jisu Jeong. 2016.Commitment intensity in public organizations: Performance, innovation, leadership, and </w:delText>
        </w:r>
        <w:r w:rsidR="00012453" w:rsidDel="00D403C6">
          <w:rPr>
            <w:sz w:val="20"/>
            <w:szCs w:val="20"/>
          </w:rPr>
          <w:delText>공공봉사동기</w:delText>
        </w:r>
        <w:r w:rsidRPr="34D5D6E7" w:rsidDel="00D403C6">
          <w:rPr>
            <w:sz w:val="20"/>
            <w:szCs w:val="20"/>
          </w:rPr>
          <w:delText>. Review of Public Personnel Administration 36(3): 219-239.</w:delText>
        </w:r>
      </w:del>
    </w:p>
    <w:p w14:paraId="0F98A4BE" w14:textId="40A3EC16" w:rsidR="34D5D6E7" w:rsidDel="00D403C6" w:rsidRDefault="34D5D6E7" w:rsidP="34D5D6E7">
      <w:pPr>
        <w:pStyle w:val="Bibliography"/>
        <w:rPr>
          <w:del w:id="4512" w:author="Park, Sanghoon" w:date="2021-10-01T02:36:00Z"/>
          <w:sz w:val="20"/>
          <w:szCs w:val="20"/>
        </w:rPr>
      </w:pPr>
      <w:del w:id="4513" w:author="Park, Sanghoon" w:date="2021-10-01T02:36:00Z">
        <w:r w:rsidRPr="34D5D6E7" w:rsidDel="00D403C6">
          <w:rPr>
            <w:sz w:val="20"/>
            <w:szCs w:val="20"/>
          </w:rPr>
          <w:delText>Jensen, U. T., Andersen, L. B., &amp; Jacobsen, C. B. 201</w:delText>
        </w:r>
        <w:r w:rsidR="00037B39" w:rsidDel="00D403C6">
          <w:rPr>
            <w:sz w:val="20"/>
            <w:szCs w:val="20"/>
          </w:rPr>
          <w:delText>9</w:delText>
        </w:r>
        <w:r w:rsidRPr="34D5D6E7" w:rsidDel="00D403C6">
          <w:rPr>
            <w:sz w:val="20"/>
            <w:szCs w:val="20"/>
          </w:rPr>
          <w:delText>. Only when we agree! How value congruence moderates the impact of goal‐oriented leadership on public service motivation. Public Administration Review, 79(1), 12-24.</w:delText>
        </w:r>
      </w:del>
    </w:p>
    <w:p w14:paraId="4EC8F54E" w14:textId="65DE0C14" w:rsidR="34D5D6E7" w:rsidDel="00D403C6" w:rsidRDefault="34D5D6E7" w:rsidP="34D5D6E7">
      <w:pPr>
        <w:pStyle w:val="Bibliography"/>
        <w:rPr>
          <w:del w:id="4514" w:author="Park, Sanghoon" w:date="2021-10-01T02:36:00Z"/>
          <w:sz w:val="20"/>
          <w:szCs w:val="20"/>
        </w:rPr>
      </w:pPr>
      <w:del w:id="4515" w:author="Park, Sanghoon" w:date="2021-10-01T02:36:00Z">
        <w:r w:rsidRPr="34D5D6E7" w:rsidDel="00D403C6">
          <w:rPr>
            <w:sz w:val="20"/>
            <w:szCs w:val="20"/>
          </w:rPr>
          <w:delText xml:space="preserve">Kroll, Alexander, and Dominik Vogel. 2014. The </w:delText>
        </w:r>
        <w:r w:rsidR="00012453" w:rsidDel="00D403C6">
          <w:rPr>
            <w:sz w:val="20"/>
            <w:szCs w:val="20"/>
          </w:rPr>
          <w:delText>공공봉사동기</w:delText>
        </w:r>
        <w:r w:rsidRPr="34D5D6E7" w:rsidDel="00D403C6">
          <w:rPr>
            <w:sz w:val="20"/>
            <w:szCs w:val="20"/>
          </w:rPr>
          <w:delText>–leadership fit: A model of performance information use. Public administration 92 (4): 974-991.</w:delText>
        </w:r>
      </w:del>
    </w:p>
    <w:p w14:paraId="03B9EA04" w14:textId="2A8348BB" w:rsidR="34D5D6E7" w:rsidDel="00D403C6" w:rsidRDefault="34D5D6E7" w:rsidP="34D5D6E7">
      <w:pPr>
        <w:pStyle w:val="Bibliography"/>
        <w:rPr>
          <w:del w:id="4516" w:author="Park, Sanghoon" w:date="2021-10-01T02:36:00Z"/>
          <w:sz w:val="20"/>
          <w:szCs w:val="20"/>
        </w:rPr>
      </w:pPr>
      <w:del w:id="4517" w:author="Park, Sanghoon" w:date="2021-10-01T02:36:00Z">
        <w:r w:rsidRPr="34D5D6E7" w:rsidDel="00D403C6">
          <w:rPr>
            <w:sz w:val="20"/>
            <w:szCs w:val="20"/>
          </w:rPr>
          <w:delText xml:space="preserve">Oberfield, Zachary W. 2012. Public Management in Time: A Longitudinal Examination of the Full Range of Leadership Theory. Journal of Public Administration Research and Theory 24(2): 407–29. </w:delText>
        </w:r>
      </w:del>
    </w:p>
    <w:p w14:paraId="5B0DA74D" w14:textId="0EEBCD85" w:rsidR="34D5D6E7" w:rsidDel="00D403C6" w:rsidRDefault="34D5D6E7" w:rsidP="34D5D6E7">
      <w:pPr>
        <w:pStyle w:val="Bibliography"/>
        <w:rPr>
          <w:del w:id="4518" w:author="Park, Sanghoon" w:date="2021-10-01T02:36:00Z"/>
          <w:sz w:val="20"/>
          <w:szCs w:val="20"/>
        </w:rPr>
      </w:pPr>
      <w:del w:id="4519" w:author="Park, Sanghoon" w:date="2021-10-01T02:36:00Z">
        <w:r w:rsidRPr="34D5D6E7" w:rsidDel="00D403C6">
          <w:rPr>
            <w:sz w:val="20"/>
            <w:szCs w:val="20"/>
          </w:rPr>
          <w:delText>Odumeru, J. A., &amp; Ogbonna, I. G. 2013. Transformational vs. transactional leadership theories: Evidence in literature. International review of management and business research, 2(2), 355.</w:delText>
        </w:r>
      </w:del>
    </w:p>
    <w:p w14:paraId="4A94CC53" w14:textId="0ED02AC4" w:rsidR="34D5D6E7" w:rsidDel="00D403C6" w:rsidRDefault="34D5D6E7" w:rsidP="34D5D6E7">
      <w:pPr>
        <w:pStyle w:val="Bibliography"/>
        <w:rPr>
          <w:del w:id="4520" w:author="Park, Sanghoon" w:date="2021-10-01T02:36:00Z"/>
          <w:sz w:val="20"/>
          <w:szCs w:val="20"/>
        </w:rPr>
      </w:pPr>
      <w:del w:id="4521" w:author="Park, Sanghoon" w:date="2021-10-01T02:36:00Z">
        <w:r w:rsidRPr="34D5D6E7" w:rsidDel="00D403C6">
          <w:rPr>
            <w:sz w:val="20"/>
            <w:szCs w:val="20"/>
          </w:rPr>
          <w:delText xml:space="preserve">Orazi, Davide C., Alex Turrini, and Giovanni Valotti. 2013. Public Sector Leadership: New Perspectives for Research and Practice. International Review of Administrative Sciences 79(3): 486–504. </w:delText>
        </w:r>
      </w:del>
    </w:p>
    <w:p w14:paraId="68968C36" w14:textId="4D6824B6" w:rsidR="34D5D6E7" w:rsidDel="00D403C6" w:rsidRDefault="34D5D6E7" w:rsidP="34D5D6E7">
      <w:pPr>
        <w:pStyle w:val="Bibliography"/>
        <w:rPr>
          <w:del w:id="4522" w:author="Park, Sanghoon" w:date="2021-10-01T02:36:00Z"/>
          <w:sz w:val="20"/>
          <w:szCs w:val="20"/>
        </w:rPr>
      </w:pPr>
      <w:del w:id="4523" w:author="Park, Sanghoon" w:date="2021-10-01T02:36:00Z">
        <w:r w:rsidRPr="34D5D6E7" w:rsidDel="00D403C6">
          <w:rPr>
            <w:sz w:val="20"/>
            <w:szCs w:val="20"/>
          </w:rPr>
          <w:delText xml:space="preserve">Ospina, Sonia M. 2017. Collective Leadership and Context in Public Administration: Bridging Public Leadership Research and Leadership Studies. Public Administration Review 77(2): 275–87. </w:delText>
        </w:r>
      </w:del>
    </w:p>
    <w:p w14:paraId="70267C55" w14:textId="3883564A" w:rsidR="34D5D6E7" w:rsidDel="00D403C6" w:rsidRDefault="34D5D6E7" w:rsidP="34D5D6E7">
      <w:pPr>
        <w:pStyle w:val="Bibliography"/>
        <w:rPr>
          <w:del w:id="4524" w:author="Park, Sanghoon" w:date="2021-10-01T02:36:00Z"/>
          <w:sz w:val="20"/>
          <w:szCs w:val="20"/>
        </w:rPr>
      </w:pPr>
      <w:del w:id="4525" w:author="Park, Sanghoon" w:date="2021-10-01T02:36:00Z">
        <w:r w:rsidRPr="34D5D6E7" w:rsidDel="00D403C6">
          <w:rPr>
            <w:sz w:val="20"/>
            <w:szCs w:val="20"/>
          </w:rPr>
          <w:delText xml:space="preserve">Paarlberg, Laurie E., and Bob Lavigna. 2010. Transformational Leadership and Public Service Motivation: Driving Individual and Organizational Performance. Public Administration Review 70(5): 710–18. </w:delText>
        </w:r>
      </w:del>
    </w:p>
    <w:p w14:paraId="43ADEDA6" w14:textId="014DB2EA" w:rsidR="34D5D6E7" w:rsidDel="00D403C6" w:rsidRDefault="34D5D6E7" w:rsidP="34D5D6E7">
      <w:pPr>
        <w:pStyle w:val="Bibliography"/>
        <w:rPr>
          <w:del w:id="4526" w:author="Park, Sanghoon" w:date="2021-10-01T02:36:00Z"/>
          <w:sz w:val="20"/>
          <w:szCs w:val="20"/>
        </w:rPr>
      </w:pPr>
      <w:del w:id="4527" w:author="Park, Sanghoon" w:date="2021-10-01T02:36:00Z">
        <w:r w:rsidRPr="34D5D6E7" w:rsidDel="00D403C6">
          <w:rPr>
            <w:sz w:val="20"/>
            <w:szCs w:val="20"/>
          </w:rPr>
          <w:delText>Park, Sung Min, and Hal G. Rainey. 2008. Leadership and public service motivation in US federal agencies. International public management journal 11(1): 109-142.</w:delText>
        </w:r>
      </w:del>
    </w:p>
    <w:p w14:paraId="6BE790E2" w14:textId="30F3CA16" w:rsidR="34D5D6E7" w:rsidDel="00D403C6" w:rsidRDefault="34D5D6E7" w:rsidP="34D5D6E7">
      <w:pPr>
        <w:pStyle w:val="Bibliography"/>
        <w:rPr>
          <w:del w:id="4528" w:author="Park, Sanghoon" w:date="2021-10-01T02:36:00Z"/>
          <w:sz w:val="20"/>
          <w:szCs w:val="20"/>
        </w:rPr>
      </w:pPr>
      <w:del w:id="4529" w:author="Park, Sanghoon" w:date="2021-10-01T02:36:00Z">
        <w:r w:rsidRPr="34D5D6E7" w:rsidDel="00D403C6">
          <w:rPr>
            <w:sz w:val="20"/>
            <w:szCs w:val="20"/>
          </w:rPr>
          <w:delText xml:space="preserve">Perry, James L. 1996. Measuring Public Service Motivation: An Assessment of Construct Reliability and Validity. Journal of Public Administration Research and Theory 6(1): 5–24. </w:delText>
        </w:r>
      </w:del>
    </w:p>
    <w:p w14:paraId="4943CBCC" w14:textId="50DB5959" w:rsidR="34D5D6E7" w:rsidDel="00D403C6" w:rsidRDefault="34D5D6E7" w:rsidP="34D5D6E7">
      <w:pPr>
        <w:pStyle w:val="Bibliography"/>
        <w:rPr>
          <w:del w:id="4530" w:author="Park, Sanghoon" w:date="2021-10-01T02:36:00Z"/>
          <w:sz w:val="20"/>
          <w:szCs w:val="20"/>
        </w:rPr>
      </w:pPr>
      <w:del w:id="4531" w:author="Park, Sanghoon" w:date="2021-10-01T02:36:00Z">
        <w:r w:rsidRPr="34D5D6E7" w:rsidDel="00D403C6">
          <w:rPr>
            <w:sz w:val="20"/>
            <w:szCs w:val="20"/>
          </w:rPr>
          <w:delText xml:space="preserve">Perry, James L., and Lois Recascino Wise. 1990. The Motivational Bases of Public Service. Public Administration Review 50(3): 367–73. </w:delText>
        </w:r>
      </w:del>
    </w:p>
    <w:p w14:paraId="326287FC" w14:textId="294BCA2D" w:rsidR="34D5D6E7" w:rsidDel="00D403C6" w:rsidRDefault="34D5D6E7" w:rsidP="34D5D6E7">
      <w:pPr>
        <w:pStyle w:val="Bibliography"/>
        <w:rPr>
          <w:del w:id="4532" w:author="Park, Sanghoon" w:date="2021-10-01T02:36:00Z"/>
          <w:sz w:val="20"/>
          <w:szCs w:val="20"/>
        </w:rPr>
      </w:pPr>
      <w:del w:id="4533" w:author="Park, Sanghoon" w:date="2021-10-01T02:36:00Z">
        <w:r w:rsidRPr="34D5D6E7" w:rsidDel="00D403C6">
          <w:rPr>
            <w:sz w:val="20"/>
            <w:szCs w:val="20"/>
          </w:rPr>
          <w:delText xml:space="preserve">Rainey, Hal G., and Barry Bozeman. 2000. Comparing Public and Private Organizations: Empirical Research and the Power of the A Priori. Journal of Public Administration Research and Theory 10(2): 447–69. </w:delText>
        </w:r>
      </w:del>
    </w:p>
    <w:p w14:paraId="47E1AD6C" w14:textId="589FC757" w:rsidR="34D5D6E7" w:rsidDel="00D403C6" w:rsidRDefault="34D5D6E7" w:rsidP="34D5D6E7">
      <w:pPr>
        <w:pStyle w:val="Bibliography"/>
        <w:rPr>
          <w:del w:id="4534" w:author="Park, Sanghoon" w:date="2021-10-01T02:36:00Z"/>
          <w:sz w:val="20"/>
          <w:szCs w:val="20"/>
        </w:rPr>
      </w:pPr>
      <w:del w:id="4535" w:author="Park, Sanghoon" w:date="2021-10-01T02:36:00Z">
        <w:r w:rsidRPr="34D5D6E7" w:rsidDel="00D403C6">
          <w:rPr>
            <w:sz w:val="20"/>
            <w:szCs w:val="20"/>
          </w:rPr>
          <w:delText xml:space="preserve">Ritz, Adrian, Gene A. Brewer, and Oliver Neumann. 2016. Public Service Motivation: A Systematic Literature Review and Outlook. Public Administration Review 76(3): 414–26. </w:delText>
        </w:r>
      </w:del>
    </w:p>
    <w:p w14:paraId="0EC15CEB" w14:textId="501F96E1" w:rsidR="34D5D6E7" w:rsidDel="00D403C6" w:rsidRDefault="34D5D6E7" w:rsidP="34D5D6E7">
      <w:pPr>
        <w:pStyle w:val="Bibliography"/>
        <w:rPr>
          <w:del w:id="4536" w:author="Park, Sanghoon" w:date="2021-10-01T02:36:00Z"/>
          <w:sz w:val="20"/>
          <w:szCs w:val="20"/>
        </w:rPr>
      </w:pPr>
      <w:del w:id="4537" w:author="Park, Sanghoon" w:date="2021-10-01T02:36:00Z">
        <w:r w:rsidRPr="34D5D6E7" w:rsidDel="00D403C6">
          <w:rPr>
            <w:sz w:val="20"/>
            <w:szCs w:val="20"/>
          </w:rPr>
          <w:delText>Robbins, Stephen P., Coulter, Mary. 2007. Management (9th ed.). London: Prentice- Hall</w:delText>
        </w:r>
      </w:del>
    </w:p>
    <w:p w14:paraId="18140ECA" w14:textId="6471797A" w:rsidR="34D5D6E7" w:rsidDel="00D403C6" w:rsidRDefault="34D5D6E7" w:rsidP="34D5D6E7">
      <w:pPr>
        <w:pStyle w:val="Bibliography"/>
        <w:rPr>
          <w:del w:id="4538" w:author="Park, Sanghoon" w:date="2021-10-01T02:36:00Z"/>
          <w:sz w:val="20"/>
          <w:szCs w:val="20"/>
        </w:rPr>
      </w:pPr>
      <w:del w:id="4539" w:author="Park, Sanghoon" w:date="2021-10-01T02:36:00Z">
        <w:r w:rsidRPr="34D5D6E7" w:rsidDel="00D403C6">
          <w:rPr>
            <w:sz w:val="20"/>
            <w:szCs w:val="20"/>
          </w:rPr>
          <w:delText xml:space="preserve">Trottier, Tracey, Montgomery Van Wart, and XiaoHu Wang. 2008. Examining the Nature and Significance of Leadership in Government Organizations. Public Administration Review 68(2): 319–33. </w:delText>
        </w:r>
      </w:del>
    </w:p>
    <w:p w14:paraId="6CCFEAB9" w14:textId="59949724" w:rsidR="34D5D6E7" w:rsidDel="00D403C6" w:rsidRDefault="34D5D6E7" w:rsidP="34D5D6E7">
      <w:pPr>
        <w:pStyle w:val="Bibliography"/>
        <w:rPr>
          <w:del w:id="4540" w:author="Park, Sanghoon" w:date="2021-10-01T02:36:00Z"/>
          <w:sz w:val="20"/>
          <w:szCs w:val="20"/>
        </w:rPr>
      </w:pPr>
      <w:del w:id="4541" w:author="Park, Sanghoon" w:date="2021-10-01T02:36:00Z">
        <w:r w:rsidRPr="34D5D6E7" w:rsidDel="00D403C6">
          <w:rPr>
            <w:sz w:val="20"/>
            <w:szCs w:val="20"/>
          </w:rPr>
          <w:delText>Vandenabeele, Wouter, 2007. Toward a public administration theory of public service motivation, Public Management Review, 9(4), 545-556.</w:delText>
        </w:r>
      </w:del>
    </w:p>
    <w:p w14:paraId="79E124A4" w14:textId="591E730D" w:rsidR="34D5D6E7" w:rsidDel="00D403C6" w:rsidRDefault="34D5D6E7" w:rsidP="34D5D6E7">
      <w:pPr>
        <w:pStyle w:val="Bibliography"/>
        <w:rPr>
          <w:del w:id="4542" w:author="Park, Sanghoon" w:date="2021-10-01T02:36:00Z"/>
          <w:sz w:val="20"/>
          <w:szCs w:val="20"/>
        </w:rPr>
      </w:pPr>
      <w:del w:id="4543" w:author="Park, Sanghoon" w:date="2021-10-01T02:36:00Z">
        <w:r w:rsidRPr="34D5D6E7" w:rsidDel="00D403C6">
          <w:rPr>
            <w:sz w:val="20"/>
            <w:szCs w:val="20"/>
          </w:rPr>
          <w:delText>Vandenabeele, Wouter. 2011. Who wants to deliver public service? Do institutional antecedents of public service motivation provide an answer?. Review of public personnel administration 31(1): 87-107.</w:delText>
        </w:r>
      </w:del>
    </w:p>
    <w:p w14:paraId="7431644B" w14:textId="4F4586EB" w:rsidR="34D5D6E7" w:rsidDel="00D403C6" w:rsidRDefault="34D5D6E7" w:rsidP="34D5D6E7">
      <w:pPr>
        <w:pStyle w:val="Bibliography"/>
        <w:rPr>
          <w:del w:id="4544" w:author="Park, Sanghoon" w:date="2021-10-01T02:36:00Z"/>
          <w:sz w:val="20"/>
          <w:szCs w:val="20"/>
        </w:rPr>
      </w:pPr>
      <w:del w:id="4545" w:author="Park, Sanghoon" w:date="2021-10-01T02:36:00Z">
        <w:r w:rsidRPr="34D5D6E7" w:rsidDel="00D403C6">
          <w:rPr>
            <w:sz w:val="20"/>
            <w:szCs w:val="20"/>
          </w:rPr>
          <w:delText xml:space="preserve">Van Wart, Montgomery. 2013. Administrative Leadership Theory: A Reassessment after 10 Years. Public Administration 91(3): 521–43. </w:delText>
        </w:r>
      </w:del>
    </w:p>
    <w:p w14:paraId="63FC3DA9" w14:textId="2238A828" w:rsidR="34D5D6E7" w:rsidDel="00D403C6" w:rsidRDefault="34D5D6E7" w:rsidP="34D5D6E7">
      <w:pPr>
        <w:pStyle w:val="Bibliography"/>
        <w:rPr>
          <w:del w:id="4546" w:author="Park, Sanghoon" w:date="2021-10-01T02:36:00Z"/>
          <w:sz w:val="20"/>
          <w:szCs w:val="20"/>
        </w:rPr>
      </w:pPr>
      <w:del w:id="4547" w:author="Park, Sanghoon" w:date="2021-10-01T02:36:00Z">
        <w:r w:rsidRPr="34D5D6E7" w:rsidDel="00D403C6">
          <w:rPr>
            <w:sz w:val="20"/>
            <w:szCs w:val="20"/>
          </w:rPr>
          <w:delText xml:space="preserve">Vogel, Rick, and Doris Masal. 2015. Public Leadership: A Review of the Literature and Framework for Future Research. Public Management Review 17(8): 1165–89. </w:delText>
        </w:r>
      </w:del>
    </w:p>
    <w:p w14:paraId="5DC72712" w14:textId="205DB8DC" w:rsidR="34D5D6E7" w:rsidDel="00D403C6" w:rsidRDefault="34D5D6E7" w:rsidP="34D5D6E7">
      <w:pPr>
        <w:pStyle w:val="Bibliography"/>
        <w:rPr>
          <w:del w:id="4548" w:author="Park, Sanghoon" w:date="2021-10-01T02:36:00Z"/>
          <w:sz w:val="20"/>
          <w:szCs w:val="20"/>
        </w:rPr>
      </w:pPr>
      <w:del w:id="4549" w:author="Park, Sanghoon" w:date="2021-10-01T02:36:00Z">
        <w:r w:rsidRPr="34D5D6E7" w:rsidDel="00D403C6">
          <w:rPr>
            <w:sz w:val="20"/>
            <w:szCs w:val="20"/>
          </w:rPr>
          <w:delText>Warrilow. Stephen. 2009. Transformational Leadership Theory - The 4 Key Components in Leading Change &amp; Managing Change. Retrieved from https://ezinearticles.com/?Transformational-Leadership-Theory---The-4-Key-Components-in-Leading-Change-and-Managing-Change&amp;id=2755277</w:delText>
        </w:r>
      </w:del>
    </w:p>
    <w:p w14:paraId="3097CA6B" w14:textId="26853A94" w:rsidR="34D5D6E7" w:rsidDel="00D403C6" w:rsidRDefault="34D5D6E7" w:rsidP="34D5D6E7">
      <w:pPr>
        <w:pStyle w:val="Bibliography"/>
        <w:rPr>
          <w:del w:id="4550" w:author="Park, Sanghoon" w:date="2021-10-01T02:36:00Z"/>
          <w:sz w:val="20"/>
          <w:szCs w:val="20"/>
        </w:rPr>
      </w:pPr>
      <w:del w:id="4551" w:author="Park, Sanghoon" w:date="2021-10-01T02:36:00Z">
        <w:r w:rsidRPr="34D5D6E7" w:rsidDel="00D403C6">
          <w:rPr>
            <w:sz w:val="20"/>
            <w:szCs w:val="20"/>
          </w:rPr>
          <w:delText>Wright, Bradley E., Donald P. Moynihan, and Sanjay K. Pandey. 2012. Pulling the Levers: Transformational Leadership, Public Service Motivation, and Mission Valence. Public Administration Review 72(2): 206–15.</w:delText>
        </w:r>
      </w:del>
    </w:p>
    <w:p w14:paraId="41A3A9A7" w14:textId="08F290E4" w:rsidR="34D5D6E7" w:rsidDel="00D403C6" w:rsidRDefault="34D5D6E7" w:rsidP="34D5D6E7">
      <w:pPr>
        <w:pStyle w:val="Bibliography"/>
        <w:rPr>
          <w:del w:id="4552" w:author="Park, Sanghoon" w:date="2021-10-01T02:36:00Z"/>
          <w:sz w:val="20"/>
          <w:szCs w:val="20"/>
        </w:rPr>
      </w:pPr>
      <w:del w:id="4553" w:author="Park, Sanghoon" w:date="2021-10-01T02:36:00Z">
        <w:r w:rsidRPr="34D5D6E7" w:rsidDel="00D403C6">
          <w:rPr>
            <w:sz w:val="20"/>
            <w:szCs w:val="20"/>
          </w:rPr>
          <w:delText>Yukl, Gary. 2012. Effective Leadership Behavior: What We Know and What Questions Need More Attention. Academy of Management Perspectives 26(4): 66–85.</w:delText>
        </w:r>
      </w:del>
    </w:p>
    <w:p w14:paraId="08775691" w14:textId="2A3B3DC6" w:rsidR="00D403C6" w:rsidDel="00D403C6" w:rsidRDefault="00541892" w:rsidP="00D403C6">
      <w:pPr>
        <w:pStyle w:val="Bibliography"/>
        <w:rPr>
          <w:del w:id="4554" w:author="Park, Sanghoon" w:date="2021-10-01T02:36:00Z"/>
        </w:rPr>
      </w:pPr>
      <w:del w:id="4555" w:author="Park, Sanghoon" w:date="2021-10-01T02:36:00Z">
        <w:r w:rsidDel="00D403C6">
          <w:rPr>
            <w:rFonts w:eastAsia="나눔명조"/>
            <w:smallCaps/>
            <w:sz w:val="20"/>
            <w:szCs w:val="22"/>
          </w:rPr>
          <w:fldChar w:fldCharType="begin"/>
        </w:r>
        <w:r w:rsidR="00B57160" w:rsidDel="00D403C6">
          <w:rPr>
            <w:rFonts w:eastAsia="나눔명조"/>
            <w:smallCaps/>
            <w:sz w:val="20"/>
            <w:szCs w:val="22"/>
          </w:rPr>
          <w:delInstrText xml:space="preserve"> ADDIN ZOTERO_BIBL {"uncited":[],"omitted":[],"custom":[]} CSL_BIBLIOGRAPHY </w:delInstrText>
        </w:r>
        <w:r w:rsidDel="00D403C6">
          <w:rPr>
            <w:rFonts w:eastAsia="나눔명조"/>
            <w:smallCaps/>
            <w:sz w:val="20"/>
            <w:szCs w:val="22"/>
          </w:rPr>
          <w:fldChar w:fldCharType="separate"/>
        </w:r>
        <w:r w:rsidR="00D403C6" w:rsidDel="00D403C6">
          <w:delText xml:space="preserve">Andersen, Eskil Heinesen Lotte Bøgh, and Lene Holm Pedersen. 2014. “How Does Public Service Motivation among Teachers Affect Student Performance in Schools?” </w:delText>
        </w:r>
        <w:r w:rsidR="00D403C6" w:rsidDel="00D403C6">
          <w:rPr>
            <w:i/>
            <w:iCs/>
          </w:rPr>
          <w:delText>Journal of Public Administration Research and Theory</w:delText>
        </w:r>
        <w:r w:rsidR="00D403C6" w:rsidDel="00D403C6">
          <w:delText xml:space="preserve"> 24(3): 651–71.</w:delText>
        </w:r>
      </w:del>
    </w:p>
    <w:p w14:paraId="6540BFEE" w14:textId="457585BB" w:rsidR="00D403C6" w:rsidDel="00D403C6" w:rsidRDefault="00D403C6" w:rsidP="00D403C6">
      <w:pPr>
        <w:pStyle w:val="Bibliography"/>
        <w:rPr>
          <w:del w:id="4556" w:author="Park, Sanghoon" w:date="2021-10-01T02:36:00Z"/>
        </w:rPr>
      </w:pPr>
      <w:del w:id="4557" w:author="Park, Sanghoon" w:date="2021-10-01T02:36:00Z">
        <w:r w:rsidDel="00D403C6">
          <w:delText xml:space="preserve">Andersen, Anne Mette Kjeldsen Lotte Bøgh, Torben Beck Jørgensen Lene Holm Pedersen, and Karsten Vrangbæk. 2013. “Public Service Motivation and Public Values: Conceptual and Empirical Relationships.” </w:delText>
        </w:r>
        <w:r w:rsidDel="00D403C6">
          <w:rPr>
            <w:i/>
            <w:iCs/>
          </w:rPr>
          <w:delText>American Review of Public Administration</w:delText>
        </w:r>
        <w:r w:rsidDel="00D403C6">
          <w:delText xml:space="preserve"> 43(3): 292–311.</w:delText>
        </w:r>
      </w:del>
    </w:p>
    <w:p w14:paraId="001003B4" w14:textId="2C860538" w:rsidR="00D403C6" w:rsidDel="00D403C6" w:rsidRDefault="00D403C6" w:rsidP="00D403C6">
      <w:pPr>
        <w:pStyle w:val="Bibliography"/>
        <w:rPr>
          <w:del w:id="4558" w:author="Park, Sanghoon" w:date="2021-10-01T02:36:00Z"/>
        </w:rPr>
      </w:pPr>
      <w:del w:id="4559" w:author="Park, Sanghoon" w:date="2021-10-01T02:36:00Z">
        <w:r w:rsidDel="00D403C6">
          <w:delText xml:space="preserve">Bakker, Arnold B. 2015. “A Job Demands–Resources Approach to Public Service Motivation.” </w:delText>
        </w:r>
        <w:r w:rsidDel="00D403C6">
          <w:rPr>
            <w:i/>
            <w:iCs/>
          </w:rPr>
          <w:delText>Public Administration Review</w:delText>
        </w:r>
        <w:r w:rsidDel="00D403C6">
          <w:delText xml:space="preserve"> 75(5): 723–32.</w:delText>
        </w:r>
      </w:del>
    </w:p>
    <w:p w14:paraId="016AB5A2" w14:textId="34B34E15" w:rsidR="00D403C6" w:rsidDel="00D403C6" w:rsidRDefault="00D403C6" w:rsidP="00D403C6">
      <w:pPr>
        <w:pStyle w:val="Bibliography"/>
        <w:rPr>
          <w:del w:id="4560" w:author="Park, Sanghoon" w:date="2021-10-01T02:36:00Z"/>
        </w:rPr>
      </w:pPr>
      <w:del w:id="4561" w:author="Park, Sanghoon" w:date="2021-10-01T02:36:00Z">
        <w:r w:rsidDel="00D403C6">
          <w:delText xml:space="preserve">Bass, Bernard M. 1998. </w:delText>
        </w:r>
        <w:r w:rsidDel="00D403C6">
          <w:rPr>
            <w:i/>
            <w:iCs/>
          </w:rPr>
          <w:delText>Transformational Leadership: Industrial, Military, and Educational Impact.</w:delText>
        </w:r>
        <w:r w:rsidDel="00D403C6">
          <w:delText xml:space="preserve"> Mahwah, NJ: Lawrence Erlbaum.</w:delText>
        </w:r>
      </w:del>
    </w:p>
    <w:p w14:paraId="75C6C5E4" w14:textId="7F68268C" w:rsidR="00D403C6" w:rsidDel="00D403C6" w:rsidRDefault="00D403C6" w:rsidP="00D403C6">
      <w:pPr>
        <w:pStyle w:val="Bibliography"/>
        <w:rPr>
          <w:del w:id="4562" w:author="Park, Sanghoon" w:date="2021-10-01T02:36:00Z"/>
        </w:rPr>
      </w:pPr>
      <w:del w:id="4563" w:author="Park, Sanghoon" w:date="2021-10-01T02:36:00Z">
        <w:r w:rsidDel="00D403C6">
          <w:delText xml:space="preserve">Bellé, Nicola. 2012. “Experimental Evidence on the Relationship between Public Service Motivation and Job Performance.” </w:delText>
        </w:r>
        <w:r w:rsidDel="00D403C6">
          <w:rPr>
            <w:i/>
            <w:iCs/>
          </w:rPr>
          <w:delText>Public Administration Review</w:delText>
        </w:r>
        <w:r w:rsidDel="00D403C6">
          <w:delText xml:space="preserve"> 73(1): 143–53.</w:delText>
        </w:r>
      </w:del>
    </w:p>
    <w:p w14:paraId="65A2B29B" w14:textId="54030F5E" w:rsidR="00D403C6" w:rsidDel="00D403C6" w:rsidRDefault="00D403C6" w:rsidP="00D403C6">
      <w:pPr>
        <w:pStyle w:val="Bibliography"/>
        <w:rPr>
          <w:del w:id="4564" w:author="Park, Sanghoon" w:date="2021-10-01T02:36:00Z"/>
        </w:rPr>
      </w:pPr>
      <w:del w:id="4565" w:author="Park, Sanghoon" w:date="2021-10-01T02:36:00Z">
        <w:r w:rsidDel="00D403C6">
          <w:delText xml:space="preserve">Bozeman, Barry, and Xuhong Su. 2015. “Public Service Motivation Concepts and Theory: A Critique.” </w:delText>
        </w:r>
        <w:r w:rsidDel="00D403C6">
          <w:rPr>
            <w:i/>
            <w:iCs/>
          </w:rPr>
          <w:delText>Public Administration Review</w:delText>
        </w:r>
        <w:r w:rsidDel="00D403C6">
          <w:delText xml:space="preserve"> 75(5): 700–710.</w:delText>
        </w:r>
      </w:del>
    </w:p>
    <w:p w14:paraId="2DAACD6F" w14:textId="7C5F8B08" w:rsidR="00D403C6" w:rsidDel="00D403C6" w:rsidRDefault="00D403C6" w:rsidP="00D403C6">
      <w:pPr>
        <w:pStyle w:val="Bibliography"/>
        <w:rPr>
          <w:del w:id="4566" w:author="Park, Sanghoon" w:date="2021-10-01T02:36:00Z"/>
        </w:rPr>
      </w:pPr>
      <w:del w:id="4567" w:author="Park, Sanghoon" w:date="2021-10-01T02:36:00Z">
        <w:r w:rsidDel="00D403C6">
          <w:delText xml:space="preserve">Brambor, Thomas, William Roberts Clark, and Matt Golder. 2006. “Understanding Interaction Models: Improving Empirical Analyses.” </w:delText>
        </w:r>
        <w:r w:rsidDel="00D403C6">
          <w:rPr>
            <w:i/>
            <w:iCs/>
          </w:rPr>
          <w:delText>Political Analysis</w:delText>
        </w:r>
        <w:r w:rsidDel="00D403C6">
          <w:delText xml:space="preserve"> 14(1): 63–82.</w:delText>
        </w:r>
      </w:del>
    </w:p>
    <w:p w14:paraId="0C97EF19" w14:textId="3430493D" w:rsidR="00D403C6" w:rsidDel="00D403C6" w:rsidRDefault="00D403C6" w:rsidP="00D403C6">
      <w:pPr>
        <w:pStyle w:val="Bibliography"/>
        <w:rPr>
          <w:del w:id="4568" w:author="Park, Sanghoon" w:date="2021-10-01T02:36:00Z"/>
        </w:rPr>
      </w:pPr>
      <w:del w:id="4569" w:author="Park, Sanghoon" w:date="2021-10-01T02:36:00Z">
        <w:r w:rsidDel="00D403C6">
          <w:delText xml:space="preserve">Burns, James MacGregor. 1978. </w:delText>
        </w:r>
        <w:r w:rsidDel="00D403C6">
          <w:rPr>
            <w:i/>
            <w:iCs/>
          </w:rPr>
          <w:delText>Leadership</w:delText>
        </w:r>
        <w:r w:rsidDel="00D403C6">
          <w:delText>. New York: Harper &amp; Row.</w:delText>
        </w:r>
      </w:del>
    </w:p>
    <w:p w14:paraId="3BBC4868" w14:textId="45D1E6E5" w:rsidR="00D403C6" w:rsidDel="00D403C6" w:rsidRDefault="00D403C6" w:rsidP="00D403C6">
      <w:pPr>
        <w:pStyle w:val="Bibliography"/>
        <w:rPr>
          <w:del w:id="4570" w:author="Park, Sanghoon" w:date="2021-10-01T02:36:00Z"/>
        </w:rPr>
      </w:pPr>
      <w:del w:id="4571" w:author="Park, Sanghoon" w:date="2021-10-01T02:36:00Z">
        <w:r w:rsidDel="00D403C6">
          <w:delText xml:space="preserve">Caillier, James Gerard. 2015. “Transformational Leadership and Whistle-Blowing Attitudes: Is This Relationship Mediated by Organizational Commitment and Public Service Motivation?” </w:delText>
        </w:r>
        <w:r w:rsidDel="00D403C6">
          <w:rPr>
            <w:i/>
            <w:iCs/>
          </w:rPr>
          <w:delText>The American Review of Public Administration</w:delText>
        </w:r>
        <w:r w:rsidDel="00D403C6">
          <w:delText xml:space="preserve"> 45(4): 458–75.</w:delText>
        </w:r>
      </w:del>
    </w:p>
    <w:p w14:paraId="41328BB5" w14:textId="3A2A6BDC" w:rsidR="00D403C6" w:rsidDel="00D403C6" w:rsidRDefault="00D403C6" w:rsidP="00D403C6">
      <w:pPr>
        <w:pStyle w:val="Bibliography"/>
        <w:rPr>
          <w:del w:id="4572" w:author="Park, Sanghoon" w:date="2021-10-01T02:36:00Z"/>
        </w:rPr>
      </w:pPr>
      <w:del w:id="4573" w:author="Park, Sanghoon" w:date="2021-10-01T02:36:00Z">
        <w:r w:rsidDel="00D403C6">
          <w:delText xml:space="preserve">Gailmard, Sean. 2010. “Politics, Principal-Agent Problems, and Public Service Motivation.” </w:delText>
        </w:r>
        <w:r w:rsidDel="00D403C6">
          <w:rPr>
            <w:i/>
            <w:iCs/>
          </w:rPr>
          <w:delText>International Public Management Journal</w:delText>
        </w:r>
        <w:r w:rsidDel="00D403C6">
          <w:delText xml:space="preserve"> 13(1): 35–45.</w:delText>
        </w:r>
      </w:del>
    </w:p>
    <w:p w14:paraId="4B2674FF" w14:textId="7A725D44" w:rsidR="00D403C6" w:rsidDel="00D403C6" w:rsidRDefault="00D403C6" w:rsidP="00D403C6">
      <w:pPr>
        <w:pStyle w:val="Bibliography"/>
        <w:rPr>
          <w:del w:id="4574" w:author="Park, Sanghoon" w:date="2021-10-01T02:36:00Z"/>
        </w:rPr>
      </w:pPr>
      <w:del w:id="4575" w:author="Park, Sanghoon" w:date="2021-10-01T02:36:00Z">
        <w:r w:rsidDel="00D403C6">
          <w:delText xml:space="preserve">Heckhausen, Jutta, and Heinz Heckhausen, eds. 2008. </w:delText>
        </w:r>
        <w:r w:rsidDel="00D403C6">
          <w:rPr>
            <w:i/>
            <w:iCs/>
          </w:rPr>
          <w:delText>Motivation and Action</w:delText>
        </w:r>
        <w:r w:rsidDel="00D403C6">
          <w:delText>. Cambridge University Press.</w:delText>
        </w:r>
      </w:del>
    </w:p>
    <w:p w14:paraId="1D63371A" w14:textId="3E7F1370" w:rsidR="00D403C6" w:rsidDel="00D403C6" w:rsidRDefault="00D403C6" w:rsidP="00D403C6">
      <w:pPr>
        <w:pStyle w:val="Bibliography"/>
        <w:rPr>
          <w:del w:id="4576" w:author="Park, Sanghoon" w:date="2021-10-01T02:36:00Z"/>
        </w:rPr>
      </w:pPr>
      <w:del w:id="4577" w:author="Park, Sanghoon" w:date="2021-10-01T02:36:00Z">
        <w:r w:rsidDel="00D403C6">
          <w:delText xml:space="preserve">Hondeghem, Annie, and James L. Perry. 2009. “EGPA Symposium on Public Service Motivation and Performance: Introduction.” </w:delText>
        </w:r>
        <w:r w:rsidDel="00D403C6">
          <w:rPr>
            <w:i/>
            <w:iCs/>
          </w:rPr>
          <w:delText>International Review of Administrative Sciences</w:delText>
        </w:r>
        <w:r w:rsidDel="00D403C6">
          <w:delText xml:space="preserve"> 75(1): 5–9.</w:delText>
        </w:r>
      </w:del>
    </w:p>
    <w:p w14:paraId="02459978" w14:textId="5F13C46A" w:rsidR="00D403C6" w:rsidDel="00D403C6" w:rsidRDefault="00D403C6" w:rsidP="00D403C6">
      <w:pPr>
        <w:pStyle w:val="Bibliography"/>
        <w:rPr>
          <w:del w:id="4578" w:author="Park, Sanghoon" w:date="2021-10-01T02:36:00Z"/>
        </w:rPr>
      </w:pPr>
      <w:del w:id="4579" w:author="Park, Sanghoon" w:date="2021-10-01T02:36:00Z">
        <w:r w:rsidDel="00D403C6">
          <w:delText xml:space="preserve">Im, Jesse W. Campbell Tobin, and Jisu Jeong. 2016. “Commitment Intensity in Public Organizations: Performance, Innovation, Leadership,Commitment Intensity in Public Organizations: Performance, Innovation, Leadership, and PSM.” </w:delText>
        </w:r>
        <w:r w:rsidDel="00D403C6">
          <w:rPr>
            <w:i/>
            <w:iCs/>
          </w:rPr>
          <w:delText>Review of Public Personnel Administration</w:delText>
        </w:r>
        <w:r w:rsidDel="00D403C6">
          <w:delText xml:space="preserve"> 36(3): 219–39.</w:delText>
        </w:r>
      </w:del>
    </w:p>
    <w:p w14:paraId="431D4CD6" w14:textId="2AAA722C" w:rsidR="00D403C6" w:rsidDel="00D403C6" w:rsidRDefault="00D403C6" w:rsidP="00D403C6">
      <w:pPr>
        <w:pStyle w:val="Bibliography"/>
        <w:rPr>
          <w:del w:id="4580" w:author="Park, Sanghoon" w:date="2021-10-01T02:36:00Z"/>
        </w:rPr>
      </w:pPr>
      <w:del w:id="4581" w:author="Park, Sanghoon" w:date="2021-10-01T02:36:00Z">
        <w:r w:rsidDel="00D403C6">
          <w:delText xml:space="preserve">Jensen, Ulrich Thy, Lotte Bøgh Andersen, and Christian Bøtcher Jacobsen. 2019. “Only When We Agree! How Value Congruence Moderates the Impact of Goal‐oriented Leadership on Public Service Motivation.” </w:delText>
        </w:r>
        <w:r w:rsidDel="00D403C6">
          <w:rPr>
            <w:i/>
            <w:iCs/>
          </w:rPr>
          <w:delText>Public Administration Review</w:delText>
        </w:r>
        <w:r w:rsidDel="00D403C6">
          <w:delText xml:space="preserve"> 79(1): 12–24.</w:delText>
        </w:r>
      </w:del>
    </w:p>
    <w:p w14:paraId="56198915" w14:textId="721800A3" w:rsidR="00D403C6" w:rsidDel="00D403C6" w:rsidRDefault="00D403C6" w:rsidP="00D403C6">
      <w:pPr>
        <w:pStyle w:val="Bibliography"/>
        <w:rPr>
          <w:del w:id="4582" w:author="Park, Sanghoon" w:date="2021-10-01T02:36:00Z"/>
        </w:rPr>
      </w:pPr>
      <w:del w:id="4583" w:author="Park, Sanghoon" w:date="2021-10-01T02:36:00Z">
        <w:r w:rsidDel="00D403C6">
          <w:delText xml:space="preserve">Jo, Samsup, and Sung Wook Shim. 2005. “Paradigm Shift of Employee Communication: The Effect of Management Communication on Trusting Relationships.” </w:delText>
        </w:r>
        <w:r w:rsidDel="00D403C6">
          <w:rPr>
            <w:i/>
            <w:iCs/>
          </w:rPr>
          <w:delText>Public relations review</w:delText>
        </w:r>
        <w:r w:rsidDel="00D403C6">
          <w:delText xml:space="preserve"> 31(2): 277–80.</w:delText>
        </w:r>
      </w:del>
    </w:p>
    <w:p w14:paraId="2CACC538" w14:textId="70675048" w:rsidR="00D403C6" w:rsidDel="00D403C6" w:rsidRDefault="00D403C6" w:rsidP="00D403C6">
      <w:pPr>
        <w:pStyle w:val="Bibliography"/>
        <w:rPr>
          <w:del w:id="4584" w:author="Park, Sanghoon" w:date="2021-10-01T02:36:00Z"/>
        </w:rPr>
      </w:pPr>
      <w:del w:id="4585" w:author="Park, Sanghoon" w:date="2021-10-01T02:36:00Z">
        <w:r w:rsidDel="00D403C6">
          <w:delText xml:space="preserve">Jones, G. R. 1996. “Transaction Costs, Property Rights and Organizational Culture: An Exchange Perspective.” </w:delText>
        </w:r>
        <w:r w:rsidDel="00D403C6">
          <w:rPr>
            <w:i/>
            <w:iCs/>
          </w:rPr>
          <w:delText>Administrative Science Quarterly</w:delText>
        </w:r>
        <w:r w:rsidDel="00D403C6">
          <w:delText xml:space="preserve"> 28(3).</w:delText>
        </w:r>
      </w:del>
    </w:p>
    <w:p w14:paraId="7B16BFF8" w14:textId="003DAD71" w:rsidR="00D403C6" w:rsidDel="00D403C6" w:rsidRDefault="00D403C6" w:rsidP="00D403C6">
      <w:pPr>
        <w:pStyle w:val="Bibliography"/>
        <w:rPr>
          <w:del w:id="4586" w:author="Park, Sanghoon" w:date="2021-10-01T02:36:00Z"/>
        </w:rPr>
      </w:pPr>
      <w:del w:id="4587" w:author="Park, Sanghoon" w:date="2021-10-01T02:36:00Z">
        <w:r w:rsidDel="00D403C6">
          <w:delText xml:space="preserve">King, Gary, Michael Tomz, and Jason Wittenberg. 2000. “Making the Most of Statistical Analyses: Improving Interpretation and Presentation.” </w:delText>
        </w:r>
        <w:r w:rsidDel="00D403C6">
          <w:rPr>
            <w:i/>
            <w:iCs/>
          </w:rPr>
          <w:delText>American Journal of Political Science</w:delText>
        </w:r>
        <w:r w:rsidDel="00D403C6">
          <w:delText xml:space="preserve"> 44(2): 341–55.</w:delText>
        </w:r>
      </w:del>
    </w:p>
    <w:p w14:paraId="32CF8A00" w14:textId="426FC1F0" w:rsidR="00D403C6" w:rsidDel="00D403C6" w:rsidRDefault="00D403C6" w:rsidP="00D403C6">
      <w:pPr>
        <w:pStyle w:val="Bibliography"/>
        <w:rPr>
          <w:del w:id="4588" w:author="Park, Sanghoon" w:date="2021-10-01T02:36:00Z"/>
        </w:rPr>
      </w:pPr>
      <w:del w:id="4589" w:author="Park, Sanghoon" w:date="2021-10-01T02:36:00Z">
        <w:r w:rsidDel="00D403C6">
          <w:delText xml:space="preserve">Kroll, Alexander, and Dominik Vogel. 2014. “The PSM–Leadership Fit: A Model of Performance Information Use.” </w:delText>
        </w:r>
        <w:r w:rsidDel="00D403C6">
          <w:rPr>
            <w:i/>
            <w:iCs/>
          </w:rPr>
          <w:delText>Public administration</w:delText>
        </w:r>
        <w:r w:rsidDel="00D403C6">
          <w:delText xml:space="preserve"> 92(4): 974–91.</w:delText>
        </w:r>
      </w:del>
    </w:p>
    <w:p w14:paraId="5EEDF40B" w14:textId="6BA9F1FE" w:rsidR="00D403C6" w:rsidDel="00D403C6" w:rsidRDefault="00D403C6" w:rsidP="00D403C6">
      <w:pPr>
        <w:pStyle w:val="Bibliography"/>
        <w:rPr>
          <w:del w:id="4590" w:author="Park, Sanghoon" w:date="2021-10-01T02:36:00Z"/>
        </w:rPr>
      </w:pPr>
      <w:del w:id="4591" w:author="Park, Sanghoon" w:date="2021-10-01T02:36:00Z">
        <w:r w:rsidDel="00D403C6">
          <w:delText xml:space="preserve">Moynihan, Donald P., and Sanjay K. Pandey. 2007. “The Role of Organizations in Fostering Public Service Motivation.” </w:delText>
        </w:r>
        <w:r w:rsidDel="00D403C6">
          <w:rPr>
            <w:i/>
            <w:iCs/>
          </w:rPr>
          <w:delText>Public Administration Review</w:delText>
        </w:r>
        <w:r w:rsidDel="00D403C6">
          <w:delText xml:space="preserve"> 67(1): 40–53.</w:delText>
        </w:r>
      </w:del>
    </w:p>
    <w:p w14:paraId="69B8463A" w14:textId="5DE9B89A" w:rsidR="00D403C6" w:rsidDel="00D403C6" w:rsidRDefault="00D403C6" w:rsidP="00D403C6">
      <w:pPr>
        <w:pStyle w:val="Bibliography"/>
        <w:rPr>
          <w:del w:id="4592" w:author="Park, Sanghoon" w:date="2021-10-01T02:36:00Z"/>
        </w:rPr>
      </w:pPr>
      <w:del w:id="4593" w:author="Park, Sanghoon" w:date="2021-10-01T02:36:00Z">
        <w:r w:rsidDel="00D403C6">
          <w:delText xml:space="preserve">Oberfield, Zachary W. 2012. “Public Management in Time: A Longitudinal Examination of the Full Range of Leadership Theory.” </w:delText>
        </w:r>
        <w:r w:rsidDel="00D403C6">
          <w:rPr>
            <w:i/>
            <w:iCs/>
          </w:rPr>
          <w:delText>Journal of Public Administration Research and Theory</w:delText>
        </w:r>
        <w:r w:rsidDel="00D403C6">
          <w:delText xml:space="preserve"> 24(2): 407–29.</w:delText>
        </w:r>
      </w:del>
    </w:p>
    <w:p w14:paraId="5D6AFF0D" w14:textId="5E5B85C7" w:rsidR="00D403C6" w:rsidDel="00D403C6" w:rsidRDefault="00D403C6" w:rsidP="00D403C6">
      <w:pPr>
        <w:pStyle w:val="Bibliography"/>
        <w:rPr>
          <w:del w:id="4594" w:author="Park, Sanghoon" w:date="2021-10-01T02:36:00Z"/>
        </w:rPr>
      </w:pPr>
      <w:del w:id="4595" w:author="Park, Sanghoon" w:date="2021-10-01T02:36:00Z">
        <w:r w:rsidDel="00D403C6">
          <w:delText xml:space="preserve">Odumeru, J. A., and I. G. Ogbonna. 2013. “Transformational vs. Transactional Leadership Theories: Evidence in Literature.” </w:delText>
        </w:r>
        <w:r w:rsidDel="00D403C6">
          <w:rPr>
            <w:i/>
            <w:iCs/>
          </w:rPr>
          <w:delText>International review of management and business research</w:delText>
        </w:r>
        <w:r w:rsidDel="00D403C6">
          <w:delText xml:space="preserve"> 2(2): 355–61.</w:delText>
        </w:r>
      </w:del>
    </w:p>
    <w:p w14:paraId="6CC789B6" w14:textId="70C480D6" w:rsidR="00D403C6" w:rsidDel="00D403C6" w:rsidRDefault="00D403C6" w:rsidP="00D403C6">
      <w:pPr>
        <w:pStyle w:val="Bibliography"/>
        <w:rPr>
          <w:del w:id="4596" w:author="Park, Sanghoon" w:date="2021-10-01T02:36:00Z"/>
        </w:rPr>
      </w:pPr>
      <w:del w:id="4597" w:author="Park, Sanghoon" w:date="2021-10-01T02:36:00Z">
        <w:r w:rsidDel="00D403C6">
          <w:delText xml:space="preserve">Ogorzalek, Thomas, Spencer Piston, and Luisa Godinez Puig. 2020. “Nationally Poor, Locally Rich: Income and Local Context in the 2016 Presidential Election.” </w:delText>
        </w:r>
        <w:r w:rsidDel="00D403C6">
          <w:rPr>
            <w:i/>
            <w:iCs/>
          </w:rPr>
          <w:delText>Electoral Studies</w:delText>
        </w:r>
        <w:r w:rsidDel="00D403C6">
          <w:delText xml:space="preserve"> 67: 102068.</w:delText>
        </w:r>
      </w:del>
    </w:p>
    <w:p w14:paraId="3DFAEBDA" w14:textId="0A9F5B63" w:rsidR="00D403C6" w:rsidDel="00D403C6" w:rsidRDefault="00D403C6" w:rsidP="00D403C6">
      <w:pPr>
        <w:pStyle w:val="Bibliography"/>
        <w:rPr>
          <w:del w:id="4598" w:author="Park, Sanghoon" w:date="2021-10-01T02:36:00Z"/>
        </w:rPr>
      </w:pPr>
      <w:del w:id="4599" w:author="Park, Sanghoon" w:date="2021-10-01T02:36:00Z">
        <w:r w:rsidDel="00D403C6">
          <w:delText xml:space="preserve">Ospina, Sonia M. 2017. “Collective Leadership and Context in Public Administration: Bridging Public Leadership Research and Leadership Studies.” </w:delText>
        </w:r>
        <w:r w:rsidDel="00D403C6">
          <w:rPr>
            <w:i/>
            <w:iCs/>
          </w:rPr>
          <w:delText>Public Administration Review</w:delText>
        </w:r>
        <w:r w:rsidDel="00D403C6">
          <w:delText xml:space="preserve"> 77(2): 275–87.</w:delText>
        </w:r>
      </w:del>
    </w:p>
    <w:p w14:paraId="5E36D0DA" w14:textId="216A350E" w:rsidR="00D403C6" w:rsidDel="00D403C6" w:rsidRDefault="00D403C6" w:rsidP="00D403C6">
      <w:pPr>
        <w:pStyle w:val="Bibliography"/>
        <w:rPr>
          <w:del w:id="4600" w:author="Park, Sanghoon" w:date="2021-10-01T02:36:00Z"/>
        </w:rPr>
      </w:pPr>
      <w:del w:id="4601" w:author="Park, Sanghoon" w:date="2021-10-01T02:36:00Z">
        <w:r w:rsidDel="00D403C6">
          <w:delText xml:space="preserve">Paarlberg, Laurie E., and Bob Lavigna. 2010. “Transformational Leadership and Public Service Motivation: Driving Individual and Organizational Performance.” </w:delText>
        </w:r>
        <w:r w:rsidDel="00D403C6">
          <w:rPr>
            <w:i/>
            <w:iCs/>
          </w:rPr>
          <w:delText>Public Administration Review</w:delText>
        </w:r>
        <w:r w:rsidDel="00D403C6">
          <w:delText xml:space="preserve"> 70(5): 710–18.</w:delText>
        </w:r>
      </w:del>
    </w:p>
    <w:p w14:paraId="77F7200C" w14:textId="643C3D58" w:rsidR="00D403C6" w:rsidDel="00D403C6" w:rsidRDefault="00D403C6" w:rsidP="00D403C6">
      <w:pPr>
        <w:pStyle w:val="Bibliography"/>
        <w:rPr>
          <w:del w:id="4602" w:author="Park, Sanghoon" w:date="2021-10-01T02:36:00Z"/>
        </w:rPr>
      </w:pPr>
      <w:del w:id="4603" w:author="Park, Sanghoon" w:date="2021-10-01T02:36:00Z">
        <w:r w:rsidDel="00D403C6">
          <w:delText xml:space="preserve">Paarlberg, Laurie E, James L. Perry, and Annie Hondeghem. 2008. “From Theory to Practice: Strategies for Applying Public Service Motivation.” In </w:delText>
        </w:r>
        <w:r w:rsidDel="00D403C6">
          <w:rPr>
            <w:i/>
            <w:iCs/>
          </w:rPr>
          <w:delText>Motivation in Public Management: The Call of Public Service</w:delText>
        </w:r>
        <w:r w:rsidDel="00D403C6">
          <w:delText>, eds. James L. Perry and Annie Hondeghem. Oxford university press on demand, 268–93.</w:delText>
        </w:r>
      </w:del>
    </w:p>
    <w:p w14:paraId="5E9558EE" w14:textId="4AC0C1AE" w:rsidR="00D403C6" w:rsidDel="00D403C6" w:rsidRDefault="00D403C6" w:rsidP="00D403C6">
      <w:pPr>
        <w:pStyle w:val="Bibliography"/>
        <w:rPr>
          <w:del w:id="4604" w:author="Park, Sanghoon" w:date="2021-10-01T02:36:00Z"/>
        </w:rPr>
      </w:pPr>
      <w:del w:id="4605" w:author="Park, Sanghoon" w:date="2021-10-01T02:36:00Z">
        <w:r w:rsidDel="00D403C6">
          <w:delText xml:space="preserve">Pandey, Sanjay K., Bradley E. Wright, and Donald P. Moynihan. 2008. “Public Service Motivation and Interpersonal Citizenship Behavior in Public Organizations: Testing a Preliminary Model.” </w:delText>
        </w:r>
        <w:r w:rsidDel="00D403C6">
          <w:rPr>
            <w:i/>
            <w:iCs/>
          </w:rPr>
          <w:delText>International Public Management Journal</w:delText>
        </w:r>
        <w:r w:rsidDel="00D403C6">
          <w:delText xml:space="preserve"> 11(1): 89–108.</w:delText>
        </w:r>
      </w:del>
    </w:p>
    <w:p w14:paraId="228183F2" w14:textId="6A003CBF" w:rsidR="00D403C6" w:rsidDel="00D403C6" w:rsidRDefault="00D403C6" w:rsidP="00D403C6">
      <w:pPr>
        <w:pStyle w:val="Bibliography"/>
        <w:rPr>
          <w:del w:id="4606" w:author="Park, Sanghoon" w:date="2021-10-01T02:36:00Z"/>
        </w:rPr>
      </w:pPr>
      <w:del w:id="4607" w:author="Park, Sanghoon" w:date="2021-10-01T02:36:00Z">
        <w:r w:rsidDel="00D403C6">
          <w:delText xml:space="preserve">Park, Minsung, and Hal G. Rainey. 2008. “Leadership and Public Service Motivation in US Federal Agencies.” </w:delText>
        </w:r>
        <w:r w:rsidDel="00D403C6">
          <w:rPr>
            <w:i/>
            <w:iCs/>
          </w:rPr>
          <w:delText>International public management journal 11(1): 109-142.</w:delText>
        </w:r>
        <w:r w:rsidDel="00D403C6">
          <w:delText xml:space="preserve"> 11(1): 109–42.</w:delText>
        </w:r>
      </w:del>
    </w:p>
    <w:p w14:paraId="5DAF9A74" w14:textId="69EEFADB" w:rsidR="00D403C6" w:rsidDel="00D403C6" w:rsidRDefault="00D403C6" w:rsidP="00D403C6">
      <w:pPr>
        <w:pStyle w:val="Bibliography"/>
        <w:rPr>
          <w:del w:id="4608" w:author="Park, Sanghoon" w:date="2021-10-01T02:36:00Z"/>
        </w:rPr>
      </w:pPr>
      <w:del w:id="4609" w:author="Park, Sanghoon" w:date="2021-10-01T02:36:00Z">
        <w:r w:rsidDel="00D403C6">
          <w:delText xml:space="preserve">Park, Soo Hyun, Jeong-Nam Kim, and Arunima Krishna. 2014. “Bottom-up Building of an Innovative Organization: Motivating Employee Intrapreneurship and Scouting and Their Strategic Value.” </w:delText>
        </w:r>
        <w:r w:rsidDel="00D403C6">
          <w:rPr>
            <w:i/>
            <w:iCs/>
          </w:rPr>
          <w:delText>Management Communication Quarterly</w:delText>
        </w:r>
        <w:r w:rsidDel="00D403C6">
          <w:delText xml:space="preserve"> 28(4): 531–60.</w:delText>
        </w:r>
      </w:del>
    </w:p>
    <w:p w14:paraId="34C52F2E" w14:textId="59295B6C" w:rsidR="00D403C6" w:rsidDel="00D403C6" w:rsidRDefault="00D403C6" w:rsidP="00D403C6">
      <w:pPr>
        <w:pStyle w:val="Bibliography"/>
        <w:rPr>
          <w:del w:id="4610" w:author="Park, Sanghoon" w:date="2021-10-01T02:36:00Z"/>
        </w:rPr>
      </w:pPr>
      <w:del w:id="4611" w:author="Park, Sanghoon" w:date="2021-10-01T02:36:00Z">
        <w:r w:rsidDel="00D403C6">
          <w:delText xml:space="preserve">Perry, James L. 1996. “Measuring Public Service Motivation: An Assessment of Construct Reliability and Validity.” </w:delText>
        </w:r>
        <w:r w:rsidDel="00D403C6">
          <w:rPr>
            <w:i/>
            <w:iCs/>
          </w:rPr>
          <w:delText>Journal of Public Administration Research and Theory</w:delText>
        </w:r>
        <w:r w:rsidDel="00D403C6">
          <w:delText xml:space="preserve"> 6(1): 5–24.</w:delText>
        </w:r>
      </w:del>
    </w:p>
    <w:p w14:paraId="0BAFC5CA" w14:textId="6E9B558B" w:rsidR="00D403C6" w:rsidDel="00D403C6" w:rsidRDefault="00D403C6" w:rsidP="00D403C6">
      <w:pPr>
        <w:pStyle w:val="Bibliography"/>
        <w:rPr>
          <w:del w:id="4612" w:author="Park, Sanghoon" w:date="2021-10-01T02:36:00Z"/>
        </w:rPr>
      </w:pPr>
      <w:del w:id="4613" w:author="Park, Sanghoon" w:date="2021-10-01T02:36:00Z">
        <w:r w:rsidDel="00D403C6">
          <w:delText xml:space="preserve">Perry, James L., and Lois Recascino Wise. 1990. “The Motivational Bases of Public Service.” </w:delText>
        </w:r>
        <w:r w:rsidDel="00D403C6">
          <w:rPr>
            <w:i/>
            <w:iCs/>
          </w:rPr>
          <w:delText>Public Administration Review</w:delText>
        </w:r>
        <w:r w:rsidDel="00D403C6">
          <w:delText xml:space="preserve"> 50(3): 367.</w:delText>
        </w:r>
      </w:del>
    </w:p>
    <w:p w14:paraId="71439432" w14:textId="70F7BE1A" w:rsidR="00D403C6" w:rsidDel="00D403C6" w:rsidRDefault="00D403C6" w:rsidP="00D403C6">
      <w:pPr>
        <w:pStyle w:val="Bibliography"/>
        <w:rPr>
          <w:del w:id="4614" w:author="Park, Sanghoon" w:date="2021-10-01T02:36:00Z"/>
        </w:rPr>
      </w:pPr>
      <w:del w:id="4615" w:author="Park, Sanghoon" w:date="2021-10-01T02:36:00Z">
        <w:r w:rsidDel="00D403C6">
          <w:delText xml:space="preserve">Rainey, H. G., and P. Steinbauer. 1999. “Galloping Elephants: Developing Elements of a Theory of Effective Government Organizations.” </w:delText>
        </w:r>
        <w:r w:rsidDel="00D403C6">
          <w:rPr>
            <w:i/>
            <w:iCs/>
          </w:rPr>
          <w:delText>Journal of Public Administration Research and Theory</w:delText>
        </w:r>
        <w:r w:rsidDel="00D403C6">
          <w:delText xml:space="preserve"> 9(1): 1–32.</w:delText>
        </w:r>
      </w:del>
    </w:p>
    <w:p w14:paraId="48993CBF" w14:textId="1896FE89" w:rsidR="00D403C6" w:rsidDel="00D403C6" w:rsidRDefault="00D403C6" w:rsidP="00D403C6">
      <w:pPr>
        <w:pStyle w:val="Bibliography"/>
        <w:rPr>
          <w:del w:id="4616" w:author="Park, Sanghoon" w:date="2021-10-01T02:36:00Z"/>
        </w:rPr>
      </w:pPr>
      <w:del w:id="4617" w:author="Park, Sanghoon" w:date="2021-10-01T02:36:00Z">
        <w:r w:rsidDel="00D403C6">
          <w:delText xml:space="preserve">Ritz, Gene A. Brewer Adrian, and Oliver Neumann. 2016. “Public Service Motivation: A Systematic Literature Review and Outlook.” </w:delText>
        </w:r>
        <w:r w:rsidDel="00D403C6">
          <w:rPr>
            <w:i/>
            <w:iCs/>
          </w:rPr>
          <w:delText>Public Administration Review</w:delText>
        </w:r>
        <w:r w:rsidDel="00D403C6">
          <w:delText xml:space="preserve"> 76(3): 414–26.</w:delText>
        </w:r>
      </w:del>
    </w:p>
    <w:p w14:paraId="39BC4B85" w14:textId="4FAC6081" w:rsidR="00D403C6" w:rsidDel="00D403C6" w:rsidRDefault="00D403C6" w:rsidP="00D403C6">
      <w:pPr>
        <w:pStyle w:val="Bibliography"/>
        <w:rPr>
          <w:del w:id="4618" w:author="Park, Sanghoon" w:date="2021-10-01T02:36:00Z"/>
        </w:rPr>
      </w:pPr>
      <w:del w:id="4619" w:author="Park, Sanghoon" w:date="2021-10-01T02:36:00Z">
        <w:r w:rsidDel="00D403C6">
          <w:delText xml:space="preserve">Robbins, Stephen P., and Mary Coulter. 2007. </w:delText>
        </w:r>
        <w:r w:rsidDel="00D403C6">
          <w:rPr>
            <w:i/>
            <w:iCs/>
          </w:rPr>
          <w:delText>Management</w:delText>
        </w:r>
        <w:r w:rsidDel="00D403C6">
          <w:delText>. 9th ed. London: Prentice-Hall.</w:delText>
        </w:r>
      </w:del>
    </w:p>
    <w:p w14:paraId="07AA08E2" w14:textId="1716C173" w:rsidR="00D403C6" w:rsidDel="00D403C6" w:rsidRDefault="00D403C6" w:rsidP="00D403C6">
      <w:pPr>
        <w:pStyle w:val="Bibliography"/>
        <w:rPr>
          <w:del w:id="4620" w:author="Park, Sanghoon" w:date="2021-10-01T02:36:00Z"/>
        </w:rPr>
      </w:pPr>
      <w:del w:id="4621" w:author="Park, Sanghoon" w:date="2021-10-01T02:36:00Z">
        <w:r w:rsidDel="00D403C6">
          <w:delText xml:space="preserve">Schott, C., and J.L.J. Pronk. 2014. “Investigating and Explaining Organizational Antecedents of PSM” ed. Dr Fabian Homberg, Dr Vurain Tabvuma and Professor Klaus Heine. </w:delText>
        </w:r>
        <w:r w:rsidDel="00D403C6">
          <w:rPr>
            <w:i/>
            <w:iCs/>
          </w:rPr>
          <w:delText>Evidence-based HRM: a Global Forum for Empirical Scholarship</w:delText>
        </w:r>
        <w:r w:rsidDel="00D403C6">
          <w:delText xml:space="preserve"> 2(1): 28–56.</w:delText>
        </w:r>
      </w:del>
    </w:p>
    <w:p w14:paraId="2123783B" w14:textId="2B7568A2" w:rsidR="00D403C6" w:rsidDel="00D403C6" w:rsidRDefault="00D403C6" w:rsidP="00D403C6">
      <w:pPr>
        <w:pStyle w:val="Bibliography"/>
        <w:rPr>
          <w:del w:id="4622" w:author="Park, Sanghoon" w:date="2021-10-01T02:36:00Z"/>
        </w:rPr>
      </w:pPr>
      <w:del w:id="4623" w:author="Park, Sanghoon" w:date="2021-10-01T02:36:00Z">
        <w:r w:rsidDel="00D403C6">
          <w:delText xml:space="preserve">Suh, Jiwon, James Harrington, and Doug Goodman. 2018. “Understanding the Link Between Organizational Communication and Innovation: An Examination of Public, Nonprofit, and For-Profit Organizations in South Korea.” </w:delText>
        </w:r>
        <w:r w:rsidDel="00D403C6">
          <w:rPr>
            <w:i/>
            <w:iCs/>
          </w:rPr>
          <w:delText>Public Personnel Management</w:delText>
        </w:r>
        <w:r w:rsidDel="00D403C6">
          <w:delText xml:space="preserve"> 47(2): 217–44.</w:delText>
        </w:r>
      </w:del>
    </w:p>
    <w:p w14:paraId="68C836C3" w14:textId="4CB7FF97" w:rsidR="00D403C6" w:rsidDel="00D403C6" w:rsidRDefault="00D403C6" w:rsidP="00D403C6">
      <w:pPr>
        <w:pStyle w:val="Bibliography"/>
        <w:rPr>
          <w:del w:id="4624" w:author="Park, Sanghoon" w:date="2021-10-01T02:36:00Z"/>
        </w:rPr>
      </w:pPr>
      <w:del w:id="4625" w:author="Park, Sanghoon" w:date="2021-10-01T02:36:00Z">
        <w:r w:rsidDel="00D403C6">
          <w:delText xml:space="preserve">Trottier, Montgomery Van Wart Tracey, and XiaoHu Wang. 2008. “Examining the Nature and Significance of Leadership in Government Organizations.” </w:delText>
        </w:r>
        <w:r w:rsidDel="00D403C6">
          <w:rPr>
            <w:i/>
            <w:iCs/>
          </w:rPr>
          <w:delText>Public Administration Review</w:delText>
        </w:r>
        <w:r w:rsidDel="00D403C6">
          <w:delText xml:space="preserve"> 68(2): 319–33.</w:delText>
        </w:r>
      </w:del>
    </w:p>
    <w:p w14:paraId="63E9D40B" w14:textId="5452A12F" w:rsidR="00D403C6" w:rsidDel="00D403C6" w:rsidRDefault="00D403C6" w:rsidP="00D403C6">
      <w:pPr>
        <w:pStyle w:val="Bibliography"/>
        <w:rPr>
          <w:del w:id="4626" w:author="Park, Sanghoon" w:date="2021-10-01T02:36:00Z"/>
        </w:rPr>
      </w:pPr>
      <w:del w:id="4627" w:author="Park, Sanghoon" w:date="2021-10-01T02:36:00Z">
        <w:r w:rsidDel="00D403C6">
          <w:delText xml:space="preserve">Van Wart, Montgomery. 2013. “Administrative Leadership Theory: A Reassessment after 10 Years.” </w:delText>
        </w:r>
        <w:r w:rsidDel="00D403C6">
          <w:rPr>
            <w:i/>
            <w:iCs/>
          </w:rPr>
          <w:delText>Public Administration</w:delText>
        </w:r>
        <w:r w:rsidDel="00D403C6">
          <w:delText xml:space="preserve"> 91(3): 521–43.</w:delText>
        </w:r>
      </w:del>
    </w:p>
    <w:p w14:paraId="1C7897D8" w14:textId="3765F6FA" w:rsidR="00D403C6" w:rsidDel="00D403C6" w:rsidRDefault="00D403C6" w:rsidP="00D403C6">
      <w:pPr>
        <w:pStyle w:val="Bibliography"/>
        <w:rPr>
          <w:del w:id="4628" w:author="Park, Sanghoon" w:date="2021-10-01T02:36:00Z"/>
        </w:rPr>
      </w:pPr>
      <w:del w:id="4629" w:author="Park, Sanghoon" w:date="2021-10-01T02:36:00Z">
        <w:r w:rsidDel="00D403C6">
          <w:delText xml:space="preserve">Vandenabeele, Wouter. 2007. “Toward a Public Administration Theory of Public Service Motivation.” </w:delText>
        </w:r>
        <w:r w:rsidDel="00D403C6">
          <w:rPr>
            <w:i/>
            <w:iCs/>
          </w:rPr>
          <w:delText>Public Management Review</w:delText>
        </w:r>
        <w:r w:rsidDel="00D403C6">
          <w:delText xml:space="preserve"> 9(4): 545–56.</w:delText>
        </w:r>
      </w:del>
    </w:p>
    <w:p w14:paraId="5965F7E2" w14:textId="6BDB7AA6" w:rsidR="00D403C6" w:rsidDel="00D403C6" w:rsidRDefault="00D403C6" w:rsidP="00D403C6">
      <w:pPr>
        <w:pStyle w:val="Bibliography"/>
        <w:rPr>
          <w:del w:id="4630" w:author="Park, Sanghoon" w:date="2021-10-01T02:36:00Z"/>
        </w:rPr>
      </w:pPr>
      <w:del w:id="4631" w:author="Park, Sanghoon" w:date="2021-10-01T02:36:00Z">
        <w:r w:rsidDel="00D403C6">
          <w:delText xml:space="preserve">———. 2011. “Who Wants to Deliver Public Service? Do Institutional Antecedents of Public Service Motivation Provide an Answer?” </w:delText>
        </w:r>
        <w:r w:rsidDel="00D403C6">
          <w:rPr>
            <w:i/>
            <w:iCs/>
          </w:rPr>
          <w:delText>Review of public personnel administration</w:delText>
        </w:r>
        <w:r w:rsidDel="00D403C6">
          <w:delText xml:space="preserve"> 31(1): 87–107.</w:delText>
        </w:r>
      </w:del>
    </w:p>
    <w:p w14:paraId="37E37EB5" w14:textId="0611B8B9" w:rsidR="00D403C6" w:rsidDel="00D403C6" w:rsidRDefault="00D403C6" w:rsidP="00D403C6">
      <w:pPr>
        <w:pStyle w:val="Bibliography"/>
        <w:rPr>
          <w:del w:id="4632" w:author="Park, Sanghoon" w:date="2021-10-01T02:36:00Z"/>
        </w:rPr>
      </w:pPr>
      <w:del w:id="4633" w:author="Park, Sanghoon" w:date="2021-10-01T02:36:00Z">
        <w:r w:rsidDel="00D403C6">
          <w:delText xml:space="preserve">Vogel, Rick, and Doris Masal. 2015. “Public Leadership: A Review of the Literature and Framework for Future Research.” </w:delText>
        </w:r>
        <w:r w:rsidDel="00D403C6">
          <w:rPr>
            <w:i/>
            <w:iCs/>
          </w:rPr>
          <w:delText>Public Management Review</w:delText>
        </w:r>
        <w:r w:rsidDel="00D403C6">
          <w:delText xml:space="preserve"> 17(8): 1165–89.</w:delText>
        </w:r>
      </w:del>
    </w:p>
    <w:p w14:paraId="2D80A4EB" w14:textId="3A2C1140" w:rsidR="00D403C6" w:rsidDel="00D403C6" w:rsidRDefault="00D403C6" w:rsidP="00D403C6">
      <w:pPr>
        <w:pStyle w:val="Bibliography"/>
        <w:rPr>
          <w:del w:id="4634" w:author="Park, Sanghoon" w:date="2021-10-01T02:36:00Z"/>
        </w:rPr>
      </w:pPr>
      <w:del w:id="4635" w:author="Park, Sanghoon" w:date="2021-10-01T02:36:00Z">
        <w:r w:rsidDel="00D403C6">
          <w:delText xml:space="preserve">Warrilow, S. 2012. “Transformational Leadership Theory-The 4 Key Components in Leading Change &amp; Managing Change.” </w:delText>
        </w:r>
        <w:r w:rsidDel="00D403C6">
          <w:rPr>
            <w:i/>
            <w:iCs/>
          </w:rPr>
          <w:delText>Harvard Business Reviewe</w:delText>
        </w:r>
        <w:r w:rsidDel="00D403C6">
          <w:delText xml:space="preserve"> 2(3): 101–4.</w:delText>
        </w:r>
      </w:del>
    </w:p>
    <w:p w14:paraId="3B43A9EE" w14:textId="1B71F41E" w:rsidR="00D403C6" w:rsidDel="00D403C6" w:rsidRDefault="00D403C6" w:rsidP="00D403C6">
      <w:pPr>
        <w:pStyle w:val="Bibliography"/>
        <w:rPr>
          <w:del w:id="4636" w:author="Park, Sanghoon" w:date="2021-10-01T02:36:00Z"/>
        </w:rPr>
      </w:pPr>
      <w:del w:id="4637" w:author="Park, Sanghoon" w:date="2021-10-01T02:36:00Z">
        <w:r w:rsidDel="00D403C6">
          <w:delText xml:space="preserve">Wright, Bradley E., Donald P. Moynihan, and Sanjay K. Pandey. 2012. “Pulling the Levers: Transformational Leadership, Public Service Motivation, and Mission Valence.” </w:delText>
        </w:r>
        <w:r w:rsidDel="00D403C6">
          <w:rPr>
            <w:i/>
            <w:iCs/>
          </w:rPr>
          <w:delText>Public Administration Review</w:delText>
        </w:r>
        <w:r w:rsidDel="00D403C6">
          <w:delText xml:space="preserve"> 72(2): 206–15.</w:delText>
        </w:r>
      </w:del>
    </w:p>
    <w:p w14:paraId="2DDAF225" w14:textId="79B35356" w:rsidR="00D403C6" w:rsidDel="00D403C6" w:rsidRDefault="00D403C6" w:rsidP="00D403C6">
      <w:pPr>
        <w:pStyle w:val="Bibliography"/>
        <w:rPr>
          <w:del w:id="4638" w:author="Park, Sanghoon" w:date="2021-10-01T02:36:00Z"/>
        </w:rPr>
      </w:pPr>
      <w:del w:id="4639" w:author="Park, Sanghoon" w:date="2021-10-01T02:36:00Z">
        <w:r w:rsidDel="00D403C6">
          <w:delText xml:space="preserve">Yukl, Gary. 2012. “Effective Leadership Behavior: What We Know and What Questions Need More Attention.” </w:delText>
        </w:r>
        <w:r w:rsidDel="00D403C6">
          <w:rPr>
            <w:i/>
            <w:iCs/>
          </w:rPr>
          <w:delText>Academy of Management Perspectives</w:delText>
        </w:r>
        <w:r w:rsidDel="00D403C6">
          <w:delText xml:space="preserve"> 26(4): 66–85.</w:delText>
        </w:r>
      </w:del>
    </w:p>
    <w:p w14:paraId="43883162" w14:textId="258A30AA" w:rsidR="00D403C6" w:rsidDel="00D403C6" w:rsidRDefault="00D403C6" w:rsidP="00D403C6">
      <w:pPr>
        <w:pStyle w:val="Bibliography"/>
        <w:rPr>
          <w:del w:id="4640" w:author="Park, Sanghoon" w:date="2021-10-01T02:36:00Z"/>
        </w:rPr>
      </w:pPr>
      <w:del w:id="4641" w:author="Park, Sanghoon" w:date="2021-10-01T02:36:00Z">
        <w:r w:rsidDel="00D403C6">
          <w:delText>강수돌</w:delText>
        </w:r>
        <w:r w:rsidDel="00D403C6">
          <w:delText>. 2010. “</w:delText>
        </w:r>
        <w:r w:rsidDel="00D403C6">
          <w:delText>변혁적</w:delText>
        </w:r>
        <w:r w:rsidDel="00D403C6">
          <w:delText xml:space="preserve"> </w:delText>
        </w:r>
        <w:r w:rsidDel="00D403C6">
          <w:delText>리더십</w:delText>
        </w:r>
        <w:r w:rsidDel="00D403C6">
          <w:delText xml:space="preserve">, </w:delText>
        </w:r>
        <w:r w:rsidDel="00D403C6">
          <w:delText>거래적</w:delText>
        </w:r>
        <w:r w:rsidDel="00D403C6">
          <w:delText xml:space="preserve"> </w:delText>
        </w:r>
        <w:r w:rsidDel="00D403C6">
          <w:delText>리더십과</w:delText>
        </w:r>
        <w:r w:rsidDel="00D403C6">
          <w:delText xml:space="preserve"> </w:delText>
        </w:r>
        <w:r w:rsidDel="00D403C6">
          <w:delText>직무만족</w:delText>
        </w:r>
        <w:r w:rsidDel="00D403C6">
          <w:delText xml:space="preserve">: </w:delText>
        </w:r>
        <w:r w:rsidDel="00D403C6">
          <w:delText>내재적</w:delText>
        </w:r>
        <w:r w:rsidDel="00D403C6">
          <w:delText xml:space="preserve"> </w:delText>
        </w:r>
        <w:r w:rsidDel="00D403C6">
          <w:delText>동기부여의</w:delText>
        </w:r>
        <w:r w:rsidDel="00D403C6">
          <w:delText xml:space="preserve"> </w:delText>
        </w:r>
        <w:r w:rsidDel="00D403C6">
          <w:delText>매개효과</w:delText>
        </w:r>
        <w:r w:rsidDel="00D403C6">
          <w:delText xml:space="preserve">.” </w:delText>
        </w:r>
        <w:r w:rsidDel="00D403C6">
          <w:delText>인적자원개발연구</w:delText>
        </w:r>
        <w:r w:rsidDel="00D403C6">
          <w:delText xml:space="preserve"> 13(2): 21–40.</w:delText>
        </w:r>
      </w:del>
    </w:p>
    <w:p w14:paraId="5ADB626E" w14:textId="44CDD5A9" w:rsidR="00D403C6" w:rsidDel="00D403C6" w:rsidRDefault="00D403C6" w:rsidP="00D403C6">
      <w:pPr>
        <w:pStyle w:val="Bibliography"/>
        <w:rPr>
          <w:del w:id="4642" w:author="Park, Sanghoon" w:date="2021-10-01T02:36:00Z"/>
        </w:rPr>
      </w:pPr>
      <w:del w:id="4643" w:author="Park, Sanghoon" w:date="2021-10-01T02:36:00Z">
        <w:r w:rsidDel="00D403C6">
          <w:delText>강지선</w:delText>
        </w:r>
        <w:r w:rsidDel="00D403C6">
          <w:delText xml:space="preserve">, and </w:delText>
        </w:r>
        <w:r w:rsidDel="00D403C6">
          <w:delText>김국진</w:delText>
        </w:r>
        <w:r w:rsidDel="00D403C6">
          <w:delText>. 2019. “</w:delText>
        </w:r>
        <w:r w:rsidDel="00D403C6">
          <w:delText>조직몰입</w:delText>
        </w:r>
        <w:r w:rsidDel="00D403C6">
          <w:delText xml:space="preserve">, </w:delText>
        </w:r>
        <w:r w:rsidDel="00D403C6">
          <w:delText>공공봉사동기</w:delText>
        </w:r>
        <w:r w:rsidDel="00D403C6">
          <w:delText xml:space="preserve">, </w:delText>
        </w:r>
        <w:r w:rsidDel="00D403C6">
          <w:delText>혁신지향문화가</w:delText>
        </w:r>
        <w:r w:rsidDel="00D403C6">
          <w:delText xml:space="preserve"> </w:delText>
        </w:r>
        <w:r w:rsidDel="00D403C6">
          <w:delText>공무원의</w:delText>
        </w:r>
        <w:r w:rsidDel="00D403C6">
          <w:delText xml:space="preserve"> </w:delText>
        </w:r>
        <w:r w:rsidDel="00D403C6">
          <w:delText>혁신행동에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관리자와</w:delText>
        </w:r>
        <w:r w:rsidDel="00D403C6">
          <w:delText xml:space="preserve"> </w:delText>
        </w:r>
        <w:r w:rsidDel="00D403C6">
          <w:delText>비관리자</w:delText>
        </w:r>
        <w:r w:rsidDel="00D403C6">
          <w:delText xml:space="preserve"> </w:delText>
        </w:r>
        <w:r w:rsidDel="00D403C6">
          <w:delText>간</w:delText>
        </w:r>
        <w:r w:rsidDel="00D403C6">
          <w:delText xml:space="preserve"> </w:delText>
        </w:r>
        <w:r w:rsidDel="00D403C6">
          <w:delText>커뮤니케이션의</w:delText>
        </w:r>
        <w:r w:rsidDel="00D403C6">
          <w:delText xml:space="preserve"> </w:delText>
        </w:r>
        <w:r w:rsidDel="00D403C6">
          <w:delText>조절효과</w:delText>
        </w:r>
        <w:r w:rsidDel="00D403C6">
          <w:delText xml:space="preserve"> </w:delText>
        </w:r>
        <w:r w:rsidDel="00D403C6">
          <w:delText>차이를</w:delText>
        </w:r>
        <w:r w:rsidDel="00D403C6">
          <w:delText xml:space="preserve"> </w:delText>
        </w:r>
        <w:r w:rsidDel="00D403C6">
          <w:delText>중심으로</w:delText>
        </w:r>
        <w:r w:rsidDel="00D403C6">
          <w:delText xml:space="preserve">.” </w:delText>
        </w:r>
        <w:r w:rsidDel="00D403C6">
          <w:delText>한국행정연구</w:delText>
        </w:r>
        <w:r w:rsidDel="00D403C6">
          <w:delText xml:space="preserve"> 28(2): 225–59.</w:delText>
        </w:r>
      </w:del>
    </w:p>
    <w:p w14:paraId="2D5BEA08" w14:textId="767CA015" w:rsidR="00D403C6" w:rsidDel="00D403C6" w:rsidRDefault="00D403C6" w:rsidP="00D403C6">
      <w:pPr>
        <w:pStyle w:val="Bibliography"/>
        <w:rPr>
          <w:del w:id="4644" w:author="Park, Sanghoon" w:date="2021-10-01T02:36:00Z"/>
        </w:rPr>
      </w:pPr>
      <w:del w:id="4645" w:author="Park, Sanghoon" w:date="2021-10-01T02:36:00Z">
        <w:r w:rsidDel="00D403C6">
          <w:delText>강혜진</w:delText>
        </w:r>
        <w:r w:rsidDel="00D403C6">
          <w:delText xml:space="preserve">, and </w:delText>
        </w:r>
        <w:r w:rsidDel="00D403C6">
          <w:delText>차세영</w:delText>
        </w:r>
        <w:r w:rsidDel="00D403C6">
          <w:delText>. 2021. “</w:delText>
        </w:r>
        <w:r w:rsidDel="00D403C6">
          <w:delText>변혁적</w:delText>
        </w:r>
        <w:r w:rsidDel="00D403C6">
          <w:delText xml:space="preserve"> </w:delText>
        </w:r>
        <w:r w:rsidDel="00D403C6">
          <w:delText>리더십이</w:delText>
        </w:r>
        <w:r w:rsidDel="00D403C6">
          <w:delText xml:space="preserve"> </w:delText>
        </w:r>
        <w:r w:rsidDel="00D403C6">
          <w:delText>조직몰입에</w:delText>
        </w:r>
        <w:r w:rsidDel="00D403C6">
          <w:delText xml:space="preserve"> </w:delText>
        </w:r>
        <w:r w:rsidDel="00D403C6">
          <w:delText>미치는</w:delText>
        </w:r>
        <w:r w:rsidDel="00D403C6">
          <w:delText xml:space="preserve"> </w:delText>
        </w:r>
        <w:r w:rsidDel="00D403C6">
          <w:delText>영향</w:delText>
        </w:r>
        <w:r w:rsidDel="00D403C6">
          <w:delText>: PSM</w:delText>
        </w:r>
        <w:r w:rsidDel="00D403C6">
          <w:delText>의</w:delText>
        </w:r>
        <w:r w:rsidDel="00D403C6">
          <w:delText xml:space="preserve"> </w:delText>
        </w:r>
        <w:r w:rsidDel="00D403C6">
          <w:delText>매개효과와</w:delText>
        </w:r>
        <w:r w:rsidDel="00D403C6">
          <w:delText xml:space="preserve"> </w:delText>
        </w:r>
        <w:r w:rsidDel="00D403C6">
          <w:delText>목표모호성의</w:delText>
        </w:r>
        <w:r w:rsidDel="00D403C6">
          <w:delText xml:space="preserve"> </w:delText>
        </w:r>
        <w:r w:rsidDel="00D403C6">
          <w:delText>조절효과를</w:delText>
        </w:r>
        <w:r w:rsidDel="00D403C6">
          <w:delText xml:space="preserve"> </w:delText>
        </w:r>
        <w:r w:rsidDel="00D403C6">
          <w:delText>중심으로</w:delText>
        </w:r>
        <w:r w:rsidDel="00D403C6">
          <w:delText xml:space="preserve">.” </w:delText>
        </w:r>
        <w:r w:rsidDel="00D403C6">
          <w:delText>한국사회와</w:delText>
        </w:r>
        <w:r w:rsidDel="00D403C6">
          <w:delText xml:space="preserve"> </w:delText>
        </w:r>
        <w:r w:rsidDel="00D403C6">
          <w:delText>행정연구</w:delText>
        </w:r>
        <w:r w:rsidDel="00D403C6">
          <w:delText xml:space="preserve"> 32(1): 1–24.</w:delText>
        </w:r>
      </w:del>
    </w:p>
    <w:p w14:paraId="3A2E071A" w14:textId="5AA5B9FC" w:rsidR="00D403C6" w:rsidDel="00D403C6" w:rsidRDefault="00D403C6" w:rsidP="00D403C6">
      <w:pPr>
        <w:pStyle w:val="Bibliography"/>
        <w:rPr>
          <w:del w:id="4646" w:author="Park, Sanghoon" w:date="2021-10-01T02:36:00Z"/>
        </w:rPr>
      </w:pPr>
      <w:del w:id="4647" w:author="Park, Sanghoon" w:date="2021-10-01T02:36:00Z">
        <w:r w:rsidDel="00D403C6">
          <w:delText>금용주</w:delText>
        </w:r>
        <w:r w:rsidDel="00D403C6">
          <w:delText xml:space="preserve">, and </w:delText>
        </w:r>
        <w:r w:rsidDel="00D403C6">
          <w:delText>송건섭</w:delText>
        </w:r>
        <w:r w:rsidDel="00D403C6">
          <w:delText>. 2014. “</w:delText>
        </w:r>
        <w:r w:rsidDel="00D403C6">
          <w:delText>변혁적거래적</w:delText>
        </w:r>
        <w:r w:rsidDel="00D403C6">
          <w:delText xml:space="preserve"> </w:delText>
        </w:r>
        <w:r w:rsidDel="00D403C6">
          <w:delText>리더십이</w:delText>
        </w:r>
        <w:r w:rsidDel="00D403C6">
          <w:delText xml:space="preserve"> </w:delText>
        </w:r>
        <w:r w:rsidDel="00D403C6">
          <w:delText>조직성과에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한국행정논집</w:delText>
        </w:r>
        <w:r w:rsidDel="00D403C6">
          <w:delText xml:space="preserve"> 26(1): 53–76.</w:delText>
        </w:r>
      </w:del>
    </w:p>
    <w:p w14:paraId="12D35441" w14:textId="44CD70B0" w:rsidR="00D403C6" w:rsidDel="00D403C6" w:rsidRDefault="00D403C6" w:rsidP="00D403C6">
      <w:pPr>
        <w:pStyle w:val="Bibliography"/>
        <w:rPr>
          <w:del w:id="4648" w:author="Park, Sanghoon" w:date="2021-10-01T02:36:00Z"/>
        </w:rPr>
      </w:pPr>
      <w:del w:id="4649" w:author="Park, Sanghoon" w:date="2021-10-01T02:36:00Z">
        <w:r w:rsidDel="00D403C6">
          <w:delText>김상묵</w:delText>
        </w:r>
        <w:r w:rsidDel="00D403C6">
          <w:delText xml:space="preserve">, and </w:delText>
        </w:r>
        <w:r w:rsidDel="00D403C6">
          <w:delText>노종호</w:delText>
        </w:r>
        <w:r w:rsidDel="00D403C6">
          <w:delText>. 2018. “</w:delText>
        </w:r>
        <w:r w:rsidDel="00D403C6">
          <w:delText>공무원의</w:delText>
        </w:r>
        <w:r w:rsidDel="00D403C6">
          <w:delText xml:space="preserve"> </w:delText>
        </w:r>
        <w:r w:rsidDel="00D403C6">
          <w:delText>공공봉사동기와</w:delText>
        </w:r>
        <w:r w:rsidDel="00D403C6">
          <w:delText xml:space="preserve"> </w:delText>
        </w:r>
        <w:r w:rsidDel="00D403C6">
          <w:delText>인적자원관리</w:delText>
        </w:r>
        <w:r w:rsidDel="00D403C6">
          <w:delText xml:space="preserve">.” </w:delText>
        </w:r>
        <w:r w:rsidDel="00D403C6">
          <w:delText>한국인사행정학회보</w:delText>
        </w:r>
        <w:r w:rsidDel="00D403C6">
          <w:delText xml:space="preserve"> 17(3): 145–74.</w:delText>
        </w:r>
      </w:del>
    </w:p>
    <w:p w14:paraId="5053F2FE" w14:textId="5F825C79" w:rsidR="00D403C6" w:rsidDel="00D403C6" w:rsidRDefault="00D403C6" w:rsidP="00D403C6">
      <w:pPr>
        <w:pStyle w:val="Bibliography"/>
        <w:rPr>
          <w:del w:id="4650" w:author="Park, Sanghoon" w:date="2021-10-01T02:36:00Z"/>
        </w:rPr>
      </w:pPr>
      <w:del w:id="4651" w:author="Park, Sanghoon" w:date="2021-10-01T02:36:00Z">
        <w:r w:rsidDel="00D403C6">
          <w:delText>김서용</w:delText>
        </w:r>
        <w:r w:rsidDel="00D403C6">
          <w:delText xml:space="preserve">, </w:delText>
        </w:r>
        <w:r w:rsidDel="00D403C6">
          <w:delText>조성수</w:delText>
        </w:r>
        <w:r w:rsidDel="00D403C6">
          <w:delText xml:space="preserve">, and </w:delText>
        </w:r>
        <w:r w:rsidDel="00D403C6">
          <w:delText>박병주</w:delText>
        </w:r>
        <w:r w:rsidDel="00D403C6">
          <w:delText>. 2010. “</w:delText>
        </w:r>
        <w:r w:rsidDel="00D403C6">
          <w:delText>공직동기</w:delText>
        </w:r>
        <w:r w:rsidDel="00D403C6">
          <w:delText>(PSM)</w:delText>
        </w:r>
        <w:r w:rsidDel="00D403C6">
          <w:delText>의</w:delText>
        </w:r>
        <w:r w:rsidDel="00D403C6">
          <w:delText xml:space="preserve"> </w:delText>
        </w:r>
        <w:r w:rsidDel="00D403C6">
          <w:delText>선행요인</w:delText>
        </w:r>
        <w:r w:rsidDel="00D403C6">
          <w:delText xml:space="preserve">: </w:delText>
        </w:r>
        <w:r w:rsidDel="00D403C6">
          <w:delText>사회화</w:delText>
        </w:r>
        <w:r w:rsidDel="00D403C6">
          <w:delText xml:space="preserve"> </w:delText>
        </w:r>
        <w:r w:rsidDel="00D403C6">
          <w:delText>요인의</w:delText>
        </w:r>
        <w:r w:rsidDel="00D403C6">
          <w:delText xml:space="preserve"> </w:delText>
        </w:r>
        <w:r w:rsidDel="00D403C6">
          <w:delText>비교분석</w:delText>
        </w:r>
        <w:r w:rsidDel="00D403C6">
          <w:delText xml:space="preserve">.” </w:delText>
        </w:r>
        <w:r w:rsidDel="00D403C6">
          <w:delText>한국행정학보</w:delText>
        </w:r>
        <w:r w:rsidDel="00D403C6">
          <w:delText xml:space="preserve"> 44(1): 143–77.</w:delText>
        </w:r>
      </w:del>
    </w:p>
    <w:p w14:paraId="3F9DC8A6" w14:textId="49970A80" w:rsidR="00D403C6" w:rsidDel="00D403C6" w:rsidRDefault="00D403C6" w:rsidP="00D403C6">
      <w:pPr>
        <w:pStyle w:val="Bibliography"/>
        <w:rPr>
          <w:del w:id="4652" w:author="Park, Sanghoon" w:date="2021-10-01T02:36:00Z"/>
        </w:rPr>
      </w:pPr>
      <w:del w:id="4653" w:author="Park, Sanghoon" w:date="2021-10-01T02:36:00Z">
        <w:r w:rsidDel="00D403C6">
          <w:delText>김영은</w:delText>
        </w:r>
        <w:r w:rsidDel="00D403C6">
          <w:delText xml:space="preserve">, </w:delText>
        </w:r>
        <w:r w:rsidDel="00D403C6">
          <w:delText>심동철</w:delText>
        </w:r>
        <w:r w:rsidDel="00D403C6">
          <w:delText xml:space="preserve">, and </w:delText>
        </w:r>
        <w:r w:rsidDel="00D403C6">
          <w:delText>김상묵</w:delText>
        </w:r>
        <w:r w:rsidDel="00D403C6">
          <w:delText>. 2018. “</w:delText>
        </w:r>
        <w:r w:rsidDel="00D403C6">
          <w:delText>공공기관의</w:delText>
        </w:r>
        <w:r w:rsidDel="00D403C6">
          <w:delText xml:space="preserve"> </w:delText>
        </w:r>
        <w:r w:rsidDel="00D403C6">
          <w:delText>조직가치가</w:delText>
        </w:r>
        <w:r w:rsidDel="00D403C6">
          <w:delText xml:space="preserve"> </w:delText>
        </w:r>
        <w:r w:rsidDel="00D403C6">
          <w:delText>공공봉사동기와</w:delText>
        </w:r>
        <w:r w:rsidDel="00D403C6">
          <w:delText xml:space="preserve"> </w:delText>
        </w:r>
        <w:r w:rsidDel="00D403C6">
          <w:delText>업무열의에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한국행정학보</w:delText>
        </w:r>
        <w:r w:rsidDel="00D403C6">
          <w:delText xml:space="preserve"> 52(4): 55–85.</w:delText>
        </w:r>
      </w:del>
    </w:p>
    <w:p w14:paraId="232761FF" w14:textId="6A67C476" w:rsidR="00D403C6" w:rsidDel="00D403C6" w:rsidRDefault="00D403C6" w:rsidP="00D403C6">
      <w:pPr>
        <w:pStyle w:val="Bibliography"/>
        <w:rPr>
          <w:del w:id="4654" w:author="Park, Sanghoon" w:date="2021-10-01T02:36:00Z"/>
        </w:rPr>
      </w:pPr>
      <w:del w:id="4655" w:author="Park, Sanghoon" w:date="2021-10-01T02:36:00Z">
        <w:r w:rsidDel="00D403C6">
          <w:delText>김영환</w:delText>
        </w:r>
        <w:r w:rsidDel="00D403C6">
          <w:delText xml:space="preserve">, </w:delText>
        </w:r>
        <w:r w:rsidDel="00D403C6">
          <w:delText>최성배</w:delText>
        </w:r>
        <w:r w:rsidDel="00D403C6">
          <w:delText xml:space="preserve">, and </w:delText>
        </w:r>
        <w:r w:rsidDel="00D403C6">
          <w:delText>장석준</w:delText>
        </w:r>
        <w:r w:rsidDel="00D403C6">
          <w:delText>. 2019. “</w:delText>
        </w:r>
        <w:r w:rsidDel="00D403C6">
          <w:delText>리더십</w:delText>
        </w:r>
        <w:r w:rsidDel="00D403C6">
          <w:delText xml:space="preserve"> </w:delText>
        </w:r>
        <w:r w:rsidDel="00D403C6">
          <w:delText>유형에</w:delText>
        </w:r>
        <w:r w:rsidDel="00D403C6">
          <w:delText xml:space="preserve"> </w:delText>
        </w:r>
        <w:r w:rsidDel="00D403C6">
          <w:delText>따른</w:delText>
        </w:r>
        <w:r w:rsidDel="00D403C6">
          <w:delText xml:space="preserve"> </w:delText>
        </w:r>
        <w:r w:rsidDel="00D403C6">
          <w:delText>과업행동</w:delText>
        </w:r>
        <w:r w:rsidDel="00D403C6">
          <w:delText xml:space="preserve">, </w:delText>
        </w:r>
        <w:r w:rsidDel="00D403C6">
          <w:delText>서비스</w:delText>
        </w:r>
        <w:r w:rsidDel="00D403C6">
          <w:delText xml:space="preserve"> </w:delText>
        </w:r>
        <w:r w:rsidDel="00D403C6">
          <w:delText>지향성</w:delText>
        </w:r>
        <w:r w:rsidDel="00D403C6">
          <w:delText xml:space="preserve"> </w:delText>
        </w:r>
        <w:r w:rsidDel="00D403C6">
          <w:delText>및</w:delText>
        </w:r>
        <w:r w:rsidDel="00D403C6">
          <w:delText xml:space="preserve"> </w:delText>
        </w:r>
        <w:r w:rsidDel="00D403C6">
          <w:delText>커뮤니케이션</w:delText>
        </w:r>
        <w:r w:rsidDel="00D403C6">
          <w:delText xml:space="preserve"> </w:delText>
        </w:r>
        <w:r w:rsidDel="00D403C6">
          <w:delText>유형의</w:delText>
        </w:r>
        <w:r w:rsidDel="00D403C6">
          <w:delText xml:space="preserve"> </w:delText>
        </w:r>
        <w:r w:rsidDel="00D403C6">
          <w:delText>관계성</w:delText>
        </w:r>
        <w:r w:rsidDel="00D403C6">
          <w:delText xml:space="preserve"> </w:delText>
        </w:r>
        <w:r w:rsidDel="00D403C6">
          <w:delText>연구</w:delText>
        </w:r>
        <w:r w:rsidDel="00D403C6">
          <w:delText xml:space="preserve">.” </w:delText>
        </w:r>
        <w:r w:rsidDel="00D403C6">
          <w:delText>사회과학연국</w:delText>
        </w:r>
        <w:r w:rsidDel="00D403C6">
          <w:delText xml:space="preserve"> 26(2): 144–70.</w:delText>
        </w:r>
      </w:del>
    </w:p>
    <w:p w14:paraId="38E7375F" w14:textId="6EA4A27A" w:rsidR="00D403C6" w:rsidDel="00D403C6" w:rsidRDefault="00D403C6" w:rsidP="00D403C6">
      <w:pPr>
        <w:pStyle w:val="Bibliography"/>
        <w:rPr>
          <w:del w:id="4656" w:author="Park, Sanghoon" w:date="2021-10-01T02:36:00Z"/>
        </w:rPr>
      </w:pPr>
      <w:del w:id="4657" w:author="Park, Sanghoon" w:date="2021-10-01T02:36:00Z">
        <w:r w:rsidDel="00D403C6">
          <w:delText>김재형</w:delText>
        </w:r>
        <w:r w:rsidDel="00D403C6">
          <w:delText xml:space="preserve">, </w:delText>
        </w:r>
        <w:r w:rsidDel="00D403C6">
          <w:delText>김성엽</w:delText>
        </w:r>
        <w:r w:rsidDel="00D403C6">
          <w:delText xml:space="preserve">, </w:delText>
        </w:r>
        <w:r w:rsidDel="00D403C6">
          <w:delText>오수연</w:delText>
        </w:r>
        <w:r w:rsidDel="00D403C6">
          <w:delText xml:space="preserve">, and </w:delText>
        </w:r>
        <w:r w:rsidDel="00D403C6">
          <w:delText>박성민</w:delText>
        </w:r>
        <w:r w:rsidDel="00D403C6">
          <w:delText>. 2020. “</w:delText>
        </w:r>
        <w:r w:rsidDel="00D403C6">
          <w:delText>공직</w:delText>
        </w:r>
        <w:r w:rsidDel="00D403C6">
          <w:delText xml:space="preserve"> </w:delText>
        </w:r>
        <w:r w:rsidDel="00D403C6">
          <w:delText>내</w:delText>
        </w:r>
        <w:r w:rsidDel="00D403C6">
          <w:delText xml:space="preserve"> </w:delText>
        </w:r>
        <w:r w:rsidDel="00D403C6">
          <w:delText>변혁적리더십과</w:delText>
        </w:r>
        <w:r w:rsidDel="00D403C6">
          <w:delText xml:space="preserve"> </w:delText>
        </w:r>
        <w:r w:rsidDel="00D403C6">
          <w:delText>공무원의</w:delText>
        </w:r>
        <w:r w:rsidDel="00D403C6">
          <w:delText xml:space="preserve"> </w:delText>
        </w:r>
        <w:r w:rsidDel="00D403C6">
          <w:delText>적극행정과의</w:delText>
        </w:r>
        <w:r w:rsidDel="00D403C6">
          <w:delText xml:space="preserve"> </w:delText>
        </w:r>
        <w:r w:rsidDel="00D403C6">
          <w:delText>관계성</w:delText>
        </w:r>
        <w:r w:rsidDel="00D403C6">
          <w:delText xml:space="preserve"> </w:delText>
        </w:r>
        <w:r w:rsidDel="00D403C6">
          <w:delText>연구</w:delText>
        </w:r>
        <w:r w:rsidDel="00D403C6">
          <w:delText xml:space="preserve">: </w:delText>
        </w:r>
        <w:r w:rsidDel="00D403C6">
          <w:delText>행태적</w:delText>
        </w:r>
        <w:r w:rsidDel="00D403C6">
          <w:delText xml:space="preserve"> </w:delText>
        </w:r>
        <w:r w:rsidDel="00D403C6">
          <w:delText>매개효과</w:delText>
        </w:r>
        <w:r w:rsidDel="00D403C6">
          <w:delText xml:space="preserve"> </w:delText>
        </w:r>
        <w:r w:rsidDel="00D403C6">
          <w:delText>및</w:delText>
        </w:r>
        <w:r w:rsidDel="00D403C6">
          <w:delText xml:space="preserve"> </w:delText>
        </w:r>
        <w:r w:rsidDel="00D403C6">
          <w:delText>채용제도와</w:delText>
        </w:r>
        <w:r w:rsidDel="00D403C6">
          <w:delText xml:space="preserve"> </w:delText>
        </w:r>
        <w:r w:rsidDel="00D403C6">
          <w:delText>직급의</w:delText>
        </w:r>
        <w:r w:rsidDel="00D403C6">
          <w:delText xml:space="preserve"> </w:delText>
        </w:r>
        <w:r w:rsidDel="00D403C6">
          <w:delText>조절효과를</w:delText>
        </w:r>
        <w:r w:rsidDel="00D403C6">
          <w:delText xml:space="preserve"> </w:delText>
        </w:r>
        <w:r w:rsidDel="00D403C6">
          <w:delText>중심으로</w:delText>
        </w:r>
        <w:r w:rsidDel="00D403C6">
          <w:delText xml:space="preserve">.” </w:delText>
        </w:r>
        <w:r w:rsidDel="00D403C6">
          <w:delText>한국사회와</w:delText>
        </w:r>
        <w:r w:rsidDel="00D403C6">
          <w:delText xml:space="preserve"> </w:delText>
        </w:r>
        <w:r w:rsidDel="00D403C6">
          <w:delText>행정연구</w:delText>
        </w:r>
        <w:r w:rsidDel="00D403C6">
          <w:delText xml:space="preserve"> 31(3): 161–95.</w:delText>
        </w:r>
      </w:del>
    </w:p>
    <w:p w14:paraId="19441925" w14:textId="6B3B75F9" w:rsidR="00D403C6" w:rsidDel="00D403C6" w:rsidRDefault="00D403C6" w:rsidP="00D403C6">
      <w:pPr>
        <w:pStyle w:val="Bibliography"/>
        <w:rPr>
          <w:del w:id="4658" w:author="Park, Sanghoon" w:date="2021-10-01T02:36:00Z"/>
        </w:rPr>
      </w:pPr>
      <w:del w:id="4659" w:author="Park, Sanghoon" w:date="2021-10-01T02:36:00Z">
        <w:r w:rsidDel="00D403C6">
          <w:delText>김지수</w:delText>
        </w:r>
        <w:r w:rsidDel="00D403C6">
          <w:delText xml:space="preserve">, and </w:delText>
        </w:r>
        <w:r w:rsidDel="00D403C6">
          <w:delText>윤수재</w:delText>
        </w:r>
        <w:r w:rsidDel="00D403C6">
          <w:delText>. 2019. “</w:delText>
        </w:r>
        <w:r w:rsidDel="00D403C6">
          <w:delText>변혁적</w:delText>
        </w:r>
        <w:r w:rsidDel="00D403C6">
          <w:delText xml:space="preserve"> </w:delText>
        </w:r>
        <w:r w:rsidDel="00D403C6">
          <w:delText>리더십이</w:delText>
        </w:r>
        <w:r w:rsidDel="00D403C6">
          <w:delText xml:space="preserve"> </w:delText>
        </w:r>
        <w:r w:rsidDel="00D403C6">
          <w:delText>공공봉사동기를</w:delText>
        </w:r>
        <w:r w:rsidDel="00D403C6">
          <w:delText xml:space="preserve"> </w:delText>
        </w:r>
        <w:r w:rsidDel="00D403C6">
          <w:delText>매개로</w:delText>
        </w:r>
        <w:r w:rsidDel="00D403C6">
          <w:delText xml:space="preserve"> </w:delText>
        </w:r>
        <w:r w:rsidDel="00D403C6">
          <w:delText>혁신행동에</w:delText>
        </w:r>
        <w:r w:rsidDel="00D403C6">
          <w:delText xml:space="preserve"> </w:delText>
        </w:r>
        <w:r w:rsidDel="00D403C6">
          <w:delText>미치는</w:delText>
        </w:r>
        <w:r w:rsidDel="00D403C6">
          <w:delText xml:space="preserve"> </w:delText>
        </w:r>
        <w:r w:rsidDel="00D403C6">
          <w:delText>영향분석</w:delText>
        </w:r>
        <w:r w:rsidDel="00D403C6">
          <w:delText xml:space="preserve">: </w:delText>
        </w:r>
        <w:r w:rsidDel="00D403C6">
          <w:delText>지방자치단체</w:delText>
        </w:r>
        <w:r w:rsidDel="00D403C6">
          <w:delText xml:space="preserve"> </w:delText>
        </w:r>
        <w:r w:rsidDel="00D403C6">
          <w:delText>공무원을</w:delText>
        </w:r>
        <w:r w:rsidDel="00D403C6">
          <w:delText xml:space="preserve"> </w:delText>
        </w:r>
        <w:r w:rsidDel="00D403C6">
          <w:delText>중심으로</w:delText>
        </w:r>
        <w:r w:rsidDel="00D403C6">
          <w:delText xml:space="preserve">.” </w:delText>
        </w:r>
        <w:r w:rsidDel="00D403C6">
          <w:delText>한국인사행정학회보</w:delText>
        </w:r>
        <w:r w:rsidDel="00D403C6">
          <w:delText xml:space="preserve"> 18(4): 53–74.</w:delText>
        </w:r>
      </w:del>
    </w:p>
    <w:p w14:paraId="64856DEA" w14:textId="04119D97" w:rsidR="00D403C6" w:rsidDel="00D403C6" w:rsidRDefault="00D403C6" w:rsidP="00D403C6">
      <w:pPr>
        <w:pStyle w:val="Bibliography"/>
        <w:rPr>
          <w:del w:id="4660" w:author="Park, Sanghoon" w:date="2021-10-01T02:36:00Z"/>
        </w:rPr>
      </w:pPr>
      <w:del w:id="4661" w:author="Park, Sanghoon" w:date="2021-10-01T02:36:00Z">
        <w:r w:rsidDel="00D403C6">
          <w:delText>김호정</w:delText>
        </w:r>
        <w:r w:rsidDel="00D403C6">
          <w:delText>. 2020. “</w:delText>
        </w:r>
        <w:r w:rsidDel="00D403C6">
          <w:delText>공공봉사동기</w:delText>
        </w:r>
        <w:r w:rsidDel="00D403C6">
          <w:delText>(PSM)</w:delText>
        </w:r>
        <w:r w:rsidDel="00D403C6">
          <w:delText>와</w:delText>
        </w:r>
        <w:r w:rsidDel="00D403C6">
          <w:delText xml:space="preserve"> </w:delText>
        </w:r>
        <w:r w:rsidDel="00D403C6">
          <w:delText>리더십의</w:delText>
        </w:r>
        <w:r w:rsidDel="00D403C6">
          <w:delText xml:space="preserve"> </w:delText>
        </w:r>
        <w:r w:rsidDel="00D403C6">
          <w:delText>관계</w:delText>
        </w:r>
        <w:r w:rsidDel="00D403C6">
          <w:delText xml:space="preserve">.” </w:delText>
        </w:r>
        <w:r w:rsidDel="00D403C6">
          <w:rPr>
            <w:i/>
            <w:iCs/>
          </w:rPr>
          <w:delText>Korean Public Administration Review</w:delText>
        </w:r>
        <w:r w:rsidDel="00D403C6">
          <w:delText xml:space="preserve"> 54(2): 257–84.</w:delText>
        </w:r>
      </w:del>
    </w:p>
    <w:p w14:paraId="6DD6A32A" w14:textId="2BFF310A" w:rsidR="00D403C6" w:rsidDel="00D403C6" w:rsidRDefault="00D403C6" w:rsidP="00D403C6">
      <w:pPr>
        <w:pStyle w:val="Bibliography"/>
        <w:rPr>
          <w:del w:id="4662" w:author="Park, Sanghoon" w:date="2021-10-01T02:36:00Z"/>
        </w:rPr>
      </w:pPr>
      <w:del w:id="4663" w:author="Park, Sanghoon" w:date="2021-10-01T02:36:00Z">
        <w:r w:rsidDel="00D403C6">
          <w:delText>노종호</w:delText>
        </w:r>
        <w:r w:rsidDel="00D403C6">
          <w:delText>. 2016. “</w:delText>
        </w:r>
        <w:r w:rsidDel="00D403C6">
          <w:delText>공무원의</w:delText>
        </w:r>
        <w:r w:rsidDel="00D403C6">
          <w:delText xml:space="preserve"> </w:delText>
        </w:r>
        <w:r w:rsidDel="00D403C6">
          <w:delText>성과급과</w:delText>
        </w:r>
        <w:r w:rsidDel="00D403C6">
          <w:delText xml:space="preserve"> </w:delText>
        </w:r>
        <w:r w:rsidDel="00D403C6">
          <w:delText>공공봉사동기가</w:delText>
        </w:r>
        <w:r w:rsidDel="00D403C6">
          <w:delText xml:space="preserve"> </w:delText>
        </w:r>
        <w:r w:rsidDel="00D403C6">
          <w:delText>직무성과에</w:delText>
        </w:r>
        <w:r w:rsidDel="00D403C6">
          <w:delText xml:space="preserve"> </w:delText>
        </w:r>
        <w:r w:rsidDel="00D403C6">
          <w:delText>미치는</w:delText>
        </w:r>
        <w:r w:rsidDel="00D403C6">
          <w:delText xml:space="preserve"> </w:delText>
        </w:r>
        <w:r w:rsidDel="00D403C6">
          <w:delText>영향분석</w:delText>
        </w:r>
        <w:r w:rsidDel="00D403C6">
          <w:delText xml:space="preserve">.” </w:delText>
        </w:r>
        <w:r w:rsidDel="00D403C6">
          <w:delText>한국인사행정학회보</w:delText>
        </w:r>
        <w:r w:rsidDel="00D403C6">
          <w:delText xml:space="preserve"> 15(2): 93–122.</w:delText>
        </w:r>
      </w:del>
    </w:p>
    <w:p w14:paraId="5E3E7772" w14:textId="69FED478" w:rsidR="00D403C6" w:rsidDel="00D403C6" w:rsidRDefault="00D403C6" w:rsidP="00D403C6">
      <w:pPr>
        <w:pStyle w:val="Bibliography"/>
        <w:rPr>
          <w:del w:id="4664" w:author="Park, Sanghoon" w:date="2021-10-01T02:36:00Z"/>
        </w:rPr>
      </w:pPr>
      <w:del w:id="4665" w:author="Park, Sanghoon" w:date="2021-10-01T02:36:00Z">
        <w:r w:rsidDel="00D403C6">
          <w:delText>류병곤</w:delText>
        </w:r>
        <w:r w:rsidDel="00D403C6">
          <w:delText xml:space="preserve">, and </w:delText>
        </w:r>
        <w:r w:rsidDel="00D403C6">
          <w:delText>류은영</w:delText>
        </w:r>
        <w:r w:rsidDel="00D403C6">
          <w:delText>. 2013. “</w:delText>
        </w:r>
        <w:r w:rsidDel="00D403C6">
          <w:delText>변혁적</w:delText>
        </w:r>
        <w:r w:rsidDel="00D403C6">
          <w:delText>/</w:delText>
        </w:r>
        <w:r w:rsidDel="00D403C6">
          <w:delText>거래적</w:delText>
        </w:r>
        <w:r w:rsidDel="00D403C6">
          <w:delText xml:space="preserve"> </w:delText>
        </w:r>
        <w:r w:rsidDel="00D403C6">
          <w:delText>리더십이</w:delText>
        </w:r>
        <w:r w:rsidDel="00D403C6">
          <w:delText xml:space="preserve"> </w:delText>
        </w:r>
        <w:r w:rsidDel="00D403C6">
          <w:delText>조직몰입에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rPr>
            <w:i/>
            <w:iCs/>
          </w:rPr>
          <w:delText xml:space="preserve">GRI </w:delText>
        </w:r>
        <w:r w:rsidDel="00D403C6">
          <w:rPr>
            <w:i/>
            <w:iCs/>
          </w:rPr>
          <w:delText>연구논총</w:delText>
        </w:r>
        <w:r w:rsidDel="00D403C6">
          <w:delText xml:space="preserve"> 15(3): 239–62.</w:delText>
        </w:r>
      </w:del>
    </w:p>
    <w:p w14:paraId="1D792D8D" w14:textId="26683101" w:rsidR="00D403C6" w:rsidDel="00D403C6" w:rsidRDefault="00D403C6" w:rsidP="00D403C6">
      <w:pPr>
        <w:pStyle w:val="Bibliography"/>
        <w:rPr>
          <w:del w:id="4666" w:author="Park, Sanghoon" w:date="2021-10-01T02:36:00Z"/>
        </w:rPr>
      </w:pPr>
      <w:del w:id="4667" w:author="Park, Sanghoon" w:date="2021-10-01T02:36:00Z">
        <w:r w:rsidDel="00D403C6">
          <w:delText>류종용</w:delText>
        </w:r>
        <w:r w:rsidDel="00D403C6">
          <w:delText xml:space="preserve">, and </w:delText>
        </w:r>
        <w:r w:rsidDel="00D403C6">
          <w:delText>이창원</w:delText>
        </w:r>
        <w:r w:rsidDel="00D403C6">
          <w:delText>. 2016. “</w:delText>
        </w:r>
        <w:r w:rsidDel="00D403C6">
          <w:delText>우리나라</w:delText>
        </w:r>
        <w:r w:rsidDel="00D403C6">
          <w:delText xml:space="preserve"> </w:delText>
        </w:r>
        <w:r w:rsidDel="00D403C6">
          <w:delText>공무원의</w:delText>
        </w:r>
        <w:r w:rsidDel="00D403C6">
          <w:delText xml:space="preserve"> </w:delText>
        </w:r>
        <w:r w:rsidDel="00D403C6">
          <w:delText>변혁적리더십</w:delText>
        </w:r>
        <w:r w:rsidDel="00D403C6">
          <w:delText xml:space="preserve">, </w:delText>
        </w:r>
        <w:r w:rsidDel="00D403C6">
          <w:delText>거래적리더십과</w:delText>
        </w:r>
        <w:r w:rsidDel="00D403C6">
          <w:delText xml:space="preserve"> </w:delText>
        </w:r>
        <w:r w:rsidDel="00D403C6">
          <w:delText>공공봉사동기가</w:delText>
        </w:r>
        <w:r w:rsidDel="00D403C6">
          <w:delText xml:space="preserve"> </w:delText>
        </w:r>
        <w:r w:rsidDel="00D403C6">
          <w:delText>하급공무원의</w:delText>
        </w:r>
        <w:r w:rsidDel="00D403C6">
          <w:delText xml:space="preserve"> </w:delText>
        </w:r>
        <w:r w:rsidDel="00D403C6">
          <w:delText>조직시민행동에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정책분석평가학회보</w:delText>
        </w:r>
        <w:r w:rsidDel="00D403C6">
          <w:delText xml:space="preserve"> 26(3): 137–61.</w:delText>
        </w:r>
      </w:del>
    </w:p>
    <w:p w14:paraId="4CD54B98" w14:textId="2B60E193" w:rsidR="00D403C6" w:rsidDel="00D403C6" w:rsidRDefault="00D403C6" w:rsidP="00D403C6">
      <w:pPr>
        <w:pStyle w:val="Bibliography"/>
        <w:rPr>
          <w:del w:id="4668" w:author="Park, Sanghoon" w:date="2021-10-01T02:36:00Z"/>
        </w:rPr>
      </w:pPr>
      <w:del w:id="4669" w:author="Park, Sanghoon" w:date="2021-10-01T02:36:00Z">
        <w:r w:rsidDel="00D403C6">
          <w:delText>문계완</w:delText>
        </w:r>
        <w:r w:rsidDel="00D403C6">
          <w:delText xml:space="preserve">, </w:delText>
        </w:r>
        <w:r w:rsidDel="00D403C6">
          <w:delText>최석봉</w:delText>
        </w:r>
        <w:r w:rsidDel="00D403C6">
          <w:delText xml:space="preserve">, and </w:delText>
        </w:r>
        <w:r w:rsidDel="00D403C6">
          <w:delText>문재승</w:delText>
        </w:r>
        <w:r w:rsidDel="00D403C6">
          <w:delText>. 2009. “</w:delText>
        </w:r>
        <w:r w:rsidDel="00D403C6">
          <w:delText>리더십</w:delText>
        </w:r>
        <w:r w:rsidDel="00D403C6">
          <w:delText xml:space="preserve"> </w:delText>
        </w:r>
        <w:r w:rsidDel="00D403C6">
          <w:delText>유형과</w:delText>
        </w:r>
        <w:r w:rsidDel="00D403C6">
          <w:delText xml:space="preserve"> </w:delText>
        </w:r>
        <w:r w:rsidDel="00D403C6">
          <w:delText>조직문화가</w:delText>
        </w:r>
        <w:r w:rsidDel="00D403C6">
          <w:delText xml:space="preserve"> </w:delText>
        </w:r>
        <w:r w:rsidDel="00D403C6">
          <w:delText>혁신행동에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산업경제연구</w:delText>
        </w:r>
        <w:r w:rsidDel="00D403C6">
          <w:delText xml:space="preserve"> 22(6): 3289–3320.</w:delText>
        </w:r>
      </w:del>
    </w:p>
    <w:p w14:paraId="2DC1EA19" w14:textId="24804C89" w:rsidR="00D403C6" w:rsidDel="00D403C6" w:rsidRDefault="00D403C6" w:rsidP="00D403C6">
      <w:pPr>
        <w:pStyle w:val="Bibliography"/>
        <w:rPr>
          <w:del w:id="4670" w:author="Park, Sanghoon" w:date="2021-10-01T02:36:00Z"/>
        </w:rPr>
      </w:pPr>
      <w:del w:id="4671" w:author="Park, Sanghoon" w:date="2021-10-01T02:36:00Z">
        <w:r w:rsidDel="00D403C6">
          <w:delText>박현욱</w:delText>
        </w:r>
        <w:r w:rsidDel="00D403C6">
          <w:delText>. 2020. “</w:delText>
        </w:r>
        <w:r w:rsidDel="00D403C6">
          <w:delText>변혁적</w:delText>
        </w:r>
        <w:r w:rsidDel="00D403C6">
          <w:delText xml:space="preserve"> </w:delText>
        </w:r>
        <w:r w:rsidDel="00D403C6">
          <w:delText>리더십이</w:delText>
        </w:r>
        <w:r w:rsidDel="00D403C6">
          <w:delText xml:space="preserve"> </w:delText>
        </w:r>
        <w:r w:rsidDel="00D403C6">
          <w:delText>조직성과에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조직</w:delText>
        </w:r>
        <w:r w:rsidDel="00D403C6">
          <w:delText xml:space="preserve"> </w:delText>
        </w:r>
        <w:r w:rsidDel="00D403C6">
          <w:delText>내</w:delText>
        </w:r>
        <w:r w:rsidDel="00D403C6">
          <w:delText xml:space="preserve"> </w:delText>
        </w:r>
        <w:r w:rsidDel="00D403C6">
          <w:delText>협력의</w:delText>
        </w:r>
        <w:r w:rsidDel="00D403C6">
          <w:delText xml:space="preserve"> </w:delText>
        </w:r>
        <w:r w:rsidDel="00D403C6">
          <w:delText>매개효과를</w:delText>
        </w:r>
        <w:r w:rsidDel="00D403C6">
          <w:delText xml:space="preserve"> </w:delText>
        </w:r>
        <w:r w:rsidDel="00D403C6">
          <w:delText>중심으로</w:delText>
        </w:r>
        <w:r w:rsidDel="00D403C6">
          <w:delText xml:space="preserve">.” </w:delText>
        </w:r>
        <w:r w:rsidDel="00D403C6">
          <w:delText>행정논총</w:delText>
        </w:r>
        <w:r w:rsidDel="00D403C6">
          <w:delText xml:space="preserve"> 58(1): 215–43.</w:delText>
        </w:r>
      </w:del>
    </w:p>
    <w:p w14:paraId="033E9FCC" w14:textId="507517A5" w:rsidR="00D403C6" w:rsidDel="00D403C6" w:rsidRDefault="00D403C6" w:rsidP="00D403C6">
      <w:pPr>
        <w:pStyle w:val="Bibliography"/>
        <w:rPr>
          <w:del w:id="4672" w:author="Park, Sanghoon" w:date="2021-10-01T02:36:00Z"/>
        </w:rPr>
      </w:pPr>
      <w:del w:id="4673" w:author="Park, Sanghoon" w:date="2021-10-01T02:36:00Z">
        <w:r w:rsidDel="00D403C6">
          <w:delText>서정석</w:delText>
        </w:r>
        <w:r w:rsidDel="00D403C6">
          <w:delText xml:space="preserve">, and </w:delText>
        </w:r>
        <w:r w:rsidDel="00D403C6">
          <w:delText>김병근</w:delText>
        </w:r>
        <w:r w:rsidDel="00D403C6">
          <w:delText>. 2017. “</w:delText>
        </w:r>
        <w:r w:rsidDel="00D403C6">
          <w:delText>변혁적</w:delText>
        </w:r>
        <w:r w:rsidDel="00D403C6">
          <w:delText xml:space="preserve">, </w:delText>
        </w:r>
        <w:r w:rsidDel="00D403C6">
          <w:delText>거래적</w:delText>
        </w:r>
        <w:r w:rsidDel="00D403C6">
          <w:delText xml:space="preserve"> </w:delText>
        </w:r>
        <w:r w:rsidDel="00D403C6">
          <w:delText>리더십이</w:delText>
        </w:r>
        <w:r w:rsidDel="00D403C6">
          <w:delText xml:space="preserve"> </w:delText>
        </w:r>
        <w:r w:rsidDel="00D403C6">
          <w:delText>연구개발조직</w:delText>
        </w:r>
        <w:r w:rsidDel="00D403C6">
          <w:delText xml:space="preserve"> </w:delText>
        </w:r>
        <w:r w:rsidDel="00D403C6">
          <w:delText>구성원의</w:delText>
        </w:r>
        <w:r w:rsidDel="00D403C6">
          <w:delText xml:space="preserve"> </w:delText>
        </w:r>
        <w:r w:rsidDel="00D403C6">
          <w:delText>창의성에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기술혁신학회지</w:delText>
        </w:r>
        <w:r w:rsidDel="00D403C6">
          <w:delText xml:space="preserve"> 20(3): 684–708.</w:delText>
        </w:r>
      </w:del>
    </w:p>
    <w:p w14:paraId="1484F901" w14:textId="10499E9E" w:rsidR="00D403C6" w:rsidDel="00D403C6" w:rsidRDefault="00D403C6" w:rsidP="00D403C6">
      <w:pPr>
        <w:pStyle w:val="Bibliography"/>
        <w:rPr>
          <w:del w:id="4674" w:author="Park, Sanghoon" w:date="2021-10-01T02:36:00Z"/>
        </w:rPr>
      </w:pPr>
      <w:del w:id="4675" w:author="Park, Sanghoon" w:date="2021-10-01T02:36:00Z">
        <w:r w:rsidDel="00D403C6">
          <w:delText>신현중</w:delText>
        </w:r>
        <w:r w:rsidDel="00D403C6">
          <w:delText>. 2014. “</w:delText>
        </w:r>
        <w:r w:rsidDel="00D403C6">
          <w:delText>구성체</w:delText>
        </w:r>
        <w:r w:rsidDel="00D403C6">
          <w:delText xml:space="preserve"> </w:delText>
        </w:r>
        <w:r w:rsidDel="00D403C6">
          <w:delText>타당도</w:delText>
        </w:r>
        <w:r w:rsidDel="00D403C6">
          <w:delText xml:space="preserve"> </w:delText>
        </w:r>
        <w:r w:rsidDel="00D403C6">
          <w:delText>검증과</w:delText>
        </w:r>
        <w:r w:rsidDel="00D403C6">
          <w:delText xml:space="preserve"> </w:delText>
        </w:r>
        <w:r w:rsidDel="00D403C6">
          <w:delText>요인분석</w:delText>
        </w:r>
        <w:r w:rsidDel="00D403C6">
          <w:delText xml:space="preserve">.” </w:delText>
        </w:r>
        <w:r w:rsidDel="00D403C6">
          <w:delText>한국정책과학학회보</w:delText>
        </w:r>
        <w:r w:rsidDel="00D403C6">
          <w:delText xml:space="preserve"> 18(2): 217–34.</w:delText>
        </w:r>
      </w:del>
    </w:p>
    <w:p w14:paraId="4C514F11" w14:textId="30CF7CAF" w:rsidR="00D403C6" w:rsidDel="00D403C6" w:rsidRDefault="00D403C6" w:rsidP="00D403C6">
      <w:pPr>
        <w:pStyle w:val="Bibliography"/>
        <w:rPr>
          <w:del w:id="4676" w:author="Park, Sanghoon" w:date="2021-10-01T02:36:00Z"/>
        </w:rPr>
      </w:pPr>
      <w:del w:id="4677" w:author="Park, Sanghoon" w:date="2021-10-01T02:36:00Z">
        <w:r w:rsidDel="00D403C6">
          <w:delText>윤병훈</w:delText>
        </w:r>
        <w:r w:rsidDel="00D403C6">
          <w:delText xml:space="preserve">, and </w:delText>
        </w:r>
        <w:r w:rsidDel="00D403C6">
          <w:delText>최웅렬</w:delText>
        </w:r>
        <w:r w:rsidDel="00D403C6">
          <w:delText>. 2013. “</w:delText>
        </w:r>
        <w:r w:rsidDel="00D403C6">
          <w:delText>해양경찰의</w:delText>
        </w:r>
        <w:r w:rsidDel="00D403C6">
          <w:delText xml:space="preserve"> </w:delText>
        </w:r>
        <w:r w:rsidDel="00D403C6">
          <w:delText>조직문화와</w:delText>
        </w:r>
        <w:r w:rsidDel="00D403C6">
          <w:delText xml:space="preserve"> </w:delText>
        </w:r>
        <w:r w:rsidDel="00D403C6">
          <w:delText>공공봉사동기</w:delText>
        </w:r>
        <w:r w:rsidDel="00D403C6">
          <w:delText>(PSM)</w:delText>
        </w:r>
        <w:r w:rsidDel="00D403C6">
          <w:delText>간</w:delText>
        </w:r>
        <w:r w:rsidDel="00D403C6">
          <w:delText xml:space="preserve"> </w:delText>
        </w:r>
        <w:r w:rsidDel="00D403C6">
          <w:delText>영향관계</w:delText>
        </w:r>
        <w:r w:rsidDel="00D403C6">
          <w:delText xml:space="preserve">.” </w:delText>
        </w:r>
        <w:r w:rsidDel="00D403C6">
          <w:delText>한국경찰연구</w:delText>
        </w:r>
        <w:r w:rsidDel="00D403C6">
          <w:delText xml:space="preserve"> 12(3): 173–96.</w:delText>
        </w:r>
      </w:del>
    </w:p>
    <w:p w14:paraId="66531664" w14:textId="02844EEA" w:rsidR="00D403C6" w:rsidDel="00D403C6" w:rsidRDefault="00D403C6" w:rsidP="00D403C6">
      <w:pPr>
        <w:pStyle w:val="Bibliography"/>
        <w:rPr>
          <w:del w:id="4678" w:author="Park, Sanghoon" w:date="2021-10-01T02:36:00Z"/>
        </w:rPr>
      </w:pPr>
      <w:del w:id="4679" w:author="Park, Sanghoon" w:date="2021-10-01T02:36:00Z">
        <w:r w:rsidDel="00D403C6">
          <w:delText>이강문</w:delText>
        </w:r>
        <w:r w:rsidDel="00D403C6">
          <w:delText>. 2017. “</w:delText>
        </w:r>
        <w:r w:rsidDel="00D403C6">
          <w:delText>공공봉사동기가</w:delText>
        </w:r>
        <w:r w:rsidDel="00D403C6">
          <w:delText xml:space="preserve"> </w:delText>
        </w:r>
        <w:r w:rsidDel="00D403C6">
          <w:delText>직무만족</w:delText>
        </w:r>
        <w:r w:rsidDel="00D403C6">
          <w:delText xml:space="preserve"> </w:delText>
        </w:r>
        <w:r w:rsidDel="00D403C6">
          <w:delText>및</w:delText>
        </w:r>
        <w:r w:rsidDel="00D403C6">
          <w:delText xml:space="preserve"> </w:delText>
        </w:r>
        <w:r w:rsidDel="00D403C6">
          <w:delText>인지된</w:delText>
        </w:r>
        <w:r w:rsidDel="00D403C6">
          <w:delText xml:space="preserve"> </w:delText>
        </w:r>
        <w:r w:rsidDel="00D403C6">
          <w:delText>직무성과에</w:delText>
        </w:r>
        <w:r w:rsidDel="00D403C6">
          <w:delText xml:space="preserve"> </w:delText>
        </w:r>
        <w:r w:rsidDel="00D403C6">
          <w:delText>미치는</w:delText>
        </w:r>
        <w:r w:rsidDel="00D403C6">
          <w:delText xml:space="preserve"> </w:delText>
        </w:r>
        <w:r w:rsidDel="00D403C6">
          <w:delText>영향에</w:delText>
        </w:r>
        <w:r w:rsidDel="00D403C6">
          <w:delText xml:space="preserve"> </w:delText>
        </w:r>
        <w:r w:rsidDel="00D403C6">
          <w:delText>관한</w:delText>
        </w:r>
        <w:r w:rsidDel="00D403C6">
          <w:delText xml:space="preserve"> </w:delText>
        </w:r>
        <w:r w:rsidDel="00D403C6">
          <w:delText>연구</w:delText>
        </w:r>
        <w:r w:rsidDel="00D403C6">
          <w:delText xml:space="preserve">.” </w:delText>
        </w:r>
        <w:r w:rsidDel="00D403C6">
          <w:delText>지역산업연구</w:delText>
        </w:r>
        <w:r w:rsidDel="00D403C6">
          <w:delText xml:space="preserve"> 40(4): 51–71.</w:delText>
        </w:r>
      </w:del>
    </w:p>
    <w:p w14:paraId="1C8EE4A7" w14:textId="43069918" w:rsidR="00D403C6" w:rsidDel="00D403C6" w:rsidRDefault="00D403C6" w:rsidP="00D403C6">
      <w:pPr>
        <w:pStyle w:val="Bibliography"/>
        <w:rPr>
          <w:del w:id="4680" w:author="Park, Sanghoon" w:date="2021-10-01T02:36:00Z"/>
        </w:rPr>
      </w:pPr>
      <w:del w:id="4681" w:author="Park, Sanghoon" w:date="2021-10-01T02:36:00Z">
        <w:r w:rsidDel="00D403C6">
          <w:delText>이강옥</w:delText>
        </w:r>
        <w:r w:rsidDel="00D403C6">
          <w:delText xml:space="preserve">, and </w:delText>
        </w:r>
        <w:r w:rsidDel="00D403C6">
          <w:delText>손태원</w:delText>
        </w:r>
        <w:r w:rsidDel="00D403C6">
          <w:delText>. 2004. “</w:delText>
        </w:r>
        <w:r w:rsidDel="00D403C6">
          <w:delText>변혁적</w:delText>
        </w:r>
        <w:r w:rsidDel="00D403C6">
          <w:delText xml:space="preserve"> </w:delText>
        </w:r>
        <w:r w:rsidDel="00D403C6">
          <w:delText>리더십과</w:delText>
        </w:r>
        <w:r w:rsidDel="00D403C6">
          <w:delText xml:space="preserve"> </w:delText>
        </w:r>
        <w:r w:rsidDel="00D403C6">
          <w:delText>거래적</w:delText>
        </w:r>
        <w:r w:rsidDel="00D403C6">
          <w:delText xml:space="preserve"> </w:delText>
        </w:r>
        <w:r w:rsidDel="00D403C6">
          <w:delText>리더십이</w:delText>
        </w:r>
        <w:r w:rsidDel="00D403C6">
          <w:delText xml:space="preserve"> </w:delText>
        </w:r>
        <w:r w:rsidDel="00D403C6">
          <w:delText>조직몰입에</w:delText>
        </w:r>
        <w:r w:rsidDel="00D403C6">
          <w:delText xml:space="preserve"> </w:delText>
        </w:r>
        <w:r w:rsidDel="00D403C6">
          <w:delText>미치는</w:delText>
        </w:r>
        <w:r w:rsidDel="00D403C6">
          <w:delText xml:space="preserve"> </w:delText>
        </w:r>
        <w:r w:rsidDel="00D403C6">
          <w:delText>영향에</w:delText>
        </w:r>
        <w:r w:rsidDel="00D403C6">
          <w:delText xml:space="preserve"> </w:delText>
        </w:r>
        <w:r w:rsidDel="00D403C6">
          <w:delText>관한</w:delText>
        </w:r>
        <w:r w:rsidDel="00D403C6">
          <w:delText xml:space="preserve"> </w:delText>
        </w:r>
        <w:r w:rsidDel="00D403C6">
          <w:delText>연구</w:delText>
        </w:r>
        <w:r w:rsidDel="00D403C6">
          <w:delText xml:space="preserve">.” </w:delText>
        </w:r>
        <w:r w:rsidDel="00D403C6">
          <w:delText>대한경영학회지</w:delText>
        </w:r>
        <w:r w:rsidDel="00D403C6">
          <w:delText xml:space="preserve"> (45): 1571–94.</w:delText>
        </w:r>
      </w:del>
    </w:p>
    <w:p w14:paraId="30E6AAD8" w14:textId="082F9E3C" w:rsidR="00D403C6" w:rsidDel="00D403C6" w:rsidRDefault="00D403C6" w:rsidP="00D403C6">
      <w:pPr>
        <w:pStyle w:val="Bibliography"/>
        <w:rPr>
          <w:del w:id="4682" w:author="Park, Sanghoon" w:date="2021-10-01T02:36:00Z"/>
        </w:rPr>
      </w:pPr>
      <w:del w:id="4683" w:author="Park, Sanghoon" w:date="2021-10-01T02:36:00Z">
        <w:r w:rsidDel="00D403C6">
          <w:delText>이근주</w:delText>
        </w:r>
        <w:r w:rsidDel="00D403C6">
          <w:delText>. 2005. “PSM</w:delText>
        </w:r>
        <w:r w:rsidDel="00D403C6">
          <w:delText>과</w:delText>
        </w:r>
        <w:r w:rsidDel="00D403C6">
          <w:delText xml:space="preserve"> </w:delText>
        </w:r>
        <w:r w:rsidDel="00D403C6">
          <w:delText>공무원의</w:delText>
        </w:r>
        <w:r w:rsidDel="00D403C6">
          <w:delText xml:space="preserve"> </w:delText>
        </w:r>
        <w:r w:rsidDel="00D403C6">
          <w:delText>업무</w:delText>
        </w:r>
        <w:r w:rsidDel="00D403C6">
          <w:delText xml:space="preserve"> </w:delText>
        </w:r>
        <w:r w:rsidDel="00D403C6">
          <w:delText>성과</w:delText>
        </w:r>
        <w:r w:rsidDel="00D403C6">
          <w:delText xml:space="preserve">.” </w:delText>
        </w:r>
        <w:r w:rsidDel="00D403C6">
          <w:delText>한국사회와</w:delText>
        </w:r>
        <w:r w:rsidDel="00D403C6">
          <w:delText xml:space="preserve"> </w:delText>
        </w:r>
        <w:r w:rsidDel="00D403C6">
          <w:delText>행정연구</w:delText>
        </w:r>
        <w:r w:rsidDel="00D403C6">
          <w:delText xml:space="preserve"> 16(1): 81–104.</w:delText>
        </w:r>
      </w:del>
    </w:p>
    <w:p w14:paraId="1C34E195" w14:textId="5406A4E2" w:rsidR="00D403C6" w:rsidDel="00D403C6" w:rsidRDefault="00D403C6" w:rsidP="00D403C6">
      <w:pPr>
        <w:pStyle w:val="Bibliography"/>
        <w:rPr>
          <w:del w:id="4684" w:author="Park, Sanghoon" w:date="2021-10-01T02:36:00Z"/>
        </w:rPr>
      </w:pPr>
      <w:del w:id="4685" w:author="Park, Sanghoon" w:date="2021-10-01T02:36:00Z">
        <w:r w:rsidDel="00D403C6">
          <w:delText>이순묵</w:delText>
        </w:r>
        <w:r w:rsidDel="00D403C6">
          <w:delText xml:space="preserve">, </w:delText>
        </w:r>
        <w:r w:rsidDel="00D403C6">
          <w:delText>윤창영</w:delText>
        </w:r>
        <w:r w:rsidDel="00D403C6">
          <w:delText xml:space="preserve">, </w:delText>
        </w:r>
        <w:r w:rsidDel="00D403C6">
          <w:delText>이민형</w:delText>
        </w:r>
        <w:r w:rsidDel="00D403C6">
          <w:delText xml:space="preserve">, and </w:delText>
        </w:r>
        <w:r w:rsidDel="00D403C6">
          <w:delText>정선호</w:delText>
        </w:r>
        <w:r w:rsidDel="00D403C6">
          <w:delText>. 2016. “</w:delText>
        </w:r>
        <w:r w:rsidDel="00D403C6">
          <w:delText>탐색적</w:delText>
        </w:r>
        <w:r w:rsidDel="00D403C6">
          <w:delText xml:space="preserve"> </w:delText>
        </w:r>
        <w:r w:rsidDel="00D403C6">
          <w:delText>요인분석</w:delText>
        </w:r>
        <w:r w:rsidDel="00D403C6">
          <w:delText xml:space="preserve">: </w:delText>
        </w:r>
        <w:r w:rsidDel="00D403C6">
          <w:delText>어떻게</w:delText>
        </w:r>
        <w:r w:rsidDel="00D403C6">
          <w:delText xml:space="preserve"> </w:delText>
        </w:r>
        <w:r w:rsidDel="00D403C6">
          <w:delText>달라지나</w:delText>
        </w:r>
        <w:r w:rsidDel="00D403C6">
          <w:delText xml:space="preserve">?” </w:delText>
        </w:r>
        <w:r w:rsidDel="00D403C6">
          <w:delText>한국심리학회지</w:delText>
        </w:r>
        <w:r w:rsidDel="00D403C6">
          <w:delText xml:space="preserve"> 35(1): 217.</w:delText>
        </w:r>
      </w:del>
    </w:p>
    <w:p w14:paraId="33BEE50D" w14:textId="08B4894C" w:rsidR="00D403C6" w:rsidDel="00D403C6" w:rsidRDefault="00D403C6" w:rsidP="00D403C6">
      <w:pPr>
        <w:pStyle w:val="Bibliography"/>
        <w:rPr>
          <w:del w:id="4686" w:author="Park, Sanghoon" w:date="2021-10-01T02:36:00Z"/>
        </w:rPr>
      </w:pPr>
      <w:del w:id="4687" w:author="Park, Sanghoon" w:date="2021-10-01T02:36:00Z">
        <w:r w:rsidDel="00D403C6">
          <w:delText>이원희</w:delText>
        </w:r>
        <w:r w:rsidDel="00D403C6">
          <w:delText>. 2018. “</w:delText>
        </w:r>
        <w:r w:rsidDel="00D403C6">
          <w:delText>한국</w:delText>
        </w:r>
        <w:r w:rsidDel="00D403C6">
          <w:delText xml:space="preserve"> </w:delText>
        </w:r>
        <w:r w:rsidDel="00D403C6">
          <w:delText>공무원에</w:delText>
        </w:r>
        <w:r w:rsidDel="00D403C6">
          <w:delText xml:space="preserve"> </w:delText>
        </w:r>
        <w:r w:rsidDel="00D403C6">
          <w:delText>대한</w:delText>
        </w:r>
        <w:r w:rsidDel="00D403C6">
          <w:delText xml:space="preserve"> </w:delText>
        </w:r>
        <w:r w:rsidDel="00D403C6">
          <w:delText>새로운</w:delText>
        </w:r>
        <w:r w:rsidDel="00D403C6">
          <w:delText xml:space="preserve"> </w:delText>
        </w:r>
        <w:r w:rsidDel="00D403C6">
          <w:delText>인식</w:delText>
        </w:r>
        <w:r w:rsidDel="00D403C6">
          <w:delText xml:space="preserve">: </w:delText>
        </w:r>
        <w:r w:rsidDel="00D403C6">
          <w:delText>불신과</w:delText>
        </w:r>
        <w:r w:rsidDel="00D403C6">
          <w:delText xml:space="preserve"> </w:delText>
        </w:r>
        <w:r w:rsidDel="00D403C6">
          <w:delText>부패의</w:delText>
        </w:r>
        <w:r w:rsidDel="00D403C6">
          <w:delText xml:space="preserve"> </w:delText>
        </w:r>
        <w:r w:rsidDel="00D403C6">
          <w:delText>대상인가</w:delText>
        </w:r>
        <w:r w:rsidDel="00D403C6">
          <w:delText xml:space="preserve">?” </w:delText>
        </w:r>
        <w:r w:rsidDel="00D403C6">
          <w:delText>한국사회와</w:delText>
        </w:r>
        <w:r w:rsidDel="00D403C6">
          <w:delText xml:space="preserve"> </w:delText>
        </w:r>
        <w:r w:rsidDel="00D403C6">
          <w:delText>행정연구</w:delText>
        </w:r>
        <w:r w:rsidDel="00D403C6">
          <w:delText xml:space="preserve"> 28(4): 61–82.</w:delText>
        </w:r>
      </w:del>
    </w:p>
    <w:p w14:paraId="3D65E7FC" w14:textId="27BA0245" w:rsidR="00D403C6" w:rsidDel="00D403C6" w:rsidRDefault="00D403C6" w:rsidP="00D403C6">
      <w:pPr>
        <w:pStyle w:val="Bibliography"/>
        <w:rPr>
          <w:del w:id="4688" w:author="Park, Sanghoon" w:date="2021-10-01T02:36:00Z"/>
        </w:rPr>
      </w:pPr>
      <w:del w:id="4689" w:author="Park, Sanghoon" w:date="2021-10-01T02:36:00Z">
        <w:r w:rsidDel="00D403C6">
          <w:delText>이하영</w:delText>
        </w:r>
        <w:r w:rsidDel="00D403C6">
          <w:delText xml:space="preserve">, </w:delText>
        </w:r>
        <w:r w:rsidDel="00D403C6">
          <w:delText>오민지</w:delText>
        </w:r>
        <w:r w:rsidDel="00D403C6">
          <w:delText xml:space="preserve">, and </w:delText>
        </w:r>
        <w:r w:rsidDel="00D403C6">
          <w:delText>이수영</w:delText>
        </w:r>
        <w:r w:rsidDel="00D403C6">
          <w:delText>. 2017. “</w:delText>
        </w:r>
        <w:r w:rsidDel="00D403C6">
          <w:delText>조직적</w:delText>
        </w:r>
        <w:r w:rsidDel="00D403C6">
          <w:delText xml:space="preserve"> </w:delText>
        </w:r>
        <w:r w:rsidDel="00D403C6">
          <w:delText>요인이</w:delText>
        </w:r>
        <w:r w:rsidDel="00D403C6">
          <w:delText xml:space="preserve"> </w:delText>
        </w:r>
        <w:r w:rsidDel="00D403C6">
          <w:delText>공무원의</w:delText>
        </w:r>
        <w:r w:rsidDel="00D403C6">
          <w:delText xml:space="preserve"> </w:delText>
        </w:r>
        <w:r w:rsidDel="00D403C6">
          <w:delText>공공봉사동기에</w:delText>
        </w:r>
        <w:r w:rsidDel="00D403C6">
          <w:delText xml:space="preserve"> </w:delText>
        </w:r>
        <w:r w:rsidDel="00D403C6">
          <w:delText>미치는</w:delText>
        </w:r>
        <w:r w:rsidDel="00D403C6">
          <w:delText xml:space="preserve"> </w:delText>
        </w:r>
        <w:r w:rsidDel="00D403C6">
          <w:delText>영향에</w:delText>
        </w:r>
        <w:r w:rsidDel="00D403C6">
          <w:delText xml:space="preserve"> </w:delText>
        </w:r>
        <w:r w:rsidDel="00D403C6">
          <w:delText>관한</w:delText>
        </w:r>
        <w:r w:rsidDel="00D403C6">
          <w:delText xml:space="preserve"> </w:delText>
        </w:r>
        <w:r w:rsidDel="00D403C6">
          <w:delText>연구</w:delText>
        </w:r>
        <w:r w:rsidDel="00D403C6">
          <w:delText xml:space="preserve">.” </w:delText>
        </w:r>
        <w:r w:rsidDel="00D403C6">
          <w:delText>한국인사행정학회보</w:delText>
        </w:r>
        <w:r w:rsidDel="00D403C6">
          <w:delText xml:space="preserve"> 16(3): 53–91.</w:delText>
        </w:r>
      </w:del>
    </w:p>
    <w:p w14:paraId="0981743C" w14:textId="5BA6511D" w:rsidR="00D403C6" w:rsidDel="00D403C6" w:rsidRDefault="00D403C6" w:rsidP="00D403C6">
      <w:pPr>
        <w:pStyle w:val="Bibliography"/>
        <w:rPr>
          <w:del w:id="4690" w:author="Park, Sanghoon" w:date="2021-10-01T02:36:00Z"/>
        </w:rPr>
      </w:pPr>
      <w:del w:id="4691" w:author="Park, Sanghoon" w:date="2021-10-01T02:36:00Z">
        <w:r w:rsidDel="00D403C6">
          <w:delText>이혜윤</w:delText>
        </w:r>
        <w:r w:rsidDel="00D403C6">
          <w:delText>. 2017. “</w:delText>
        </w:r>
        <w:r w:rsidDel="00D403C6">
          <w:delText>공기업과</w:delText>
        </w:r>
        <w:r w:rsidDel="00D403C6">
          <w:delText xml:space="preserve"> </w:delText>
        </w:r>
        <w:r w:rsidDel="00D403C6">
          <w:delText>준정부기관</w:delText>
        </w:r>
        <w:r w:rsidDel="00D403C6">
          <w:delText xml:space="preserve"> </w:delText>
        </w:r>
        <w:r w:rsidDel="00D403C6">
          <w:delText>종사자들의</w:delText>
        </w:r>
        <w:r w:rsidDel="00D403C6">
          <w:delText xml:space="preserve"> </w:delText>
        </w:r>
        <w:r w:rsidDel="00D403C6">
          <w:delText>공공봉사동기</w:delText>
        </w:r>
        <w:r w:rsidDel="00D403C6">
          <w:delText>(PSM)</w:delText>
        </w:r>
        <w:r w:rsidDel="00D403C6">
          <w:delText>와</w:delText>
        </w:r>
        <w:r w:rsidDel="00D403C6">
          <w:delText xml:space="preserve"> </w:delText>
        </w:r>
        <w:r w:rsidDel="00D403C6">
          <w:delText>직무동기요인이</w:delText>
        </w:r>
        <w:r w:rsidDel="00D403C6">
          <w:delText xml:space="preserve"> </w:delText>
        </w:r>
        <w:r w:rsidDel="00D403C6">
          <w:delText>직무만족에</w:delText>
        </w:r>
        <w:r w:rsidDel="00D403C6">
          <w:delText xml:space="preserve"> </w:delText>
        </w:r>
        <w:r w:rsidDel="00D403C6">
          <w:delText>미치는</w:delText>
        </w:r>
        <w:r w:rsidDel="00D403C6">
          <w:delText xml:space="preserve"> </w:delText>
        </w:r>
        <w:r w:rsidDel="00D403C6">
          <w:delText>영향에</w:delText>
        </w:r>
        <w:r w:rsidDel="00D403C6">
          <w:delText xml:space="preserve"> </w:delText>
        </w:r>
        <w:r w:rsidDel="00D403C6">
          <w:delText>관한</w:delText>
        </w:r>
        <w:r w:rsidDel="00D403C6">
          <w:delText xml:space="preserve"> </w:delText>
        </w:r>
        <w:r w:rsidDel="00D403C6">
          <w:delText>실증연구</w:delText>
        </w:r>
        <w:r w:rsidDel="00D403C6">
          <w:delText xml:space="preserve">.” </w:delText>
        </w:r>
        <w:r w:rsidDel="00D403C6">
          <w:delText>한국행정학보</w:delText>
        </w:r>
        <w:r w:rsidDel="00D403C6">
          <w:delText xml:space="preserve"> 51(2): 349–88.</w:delText>
        </w:r>
      </w:del>
    </w:p>
    <w:p w14:paraId="4654D26D" w14:textId="476FBDA6" w:rsidR="00D403C6" w:rsidDel="00D403C6" w:rsidRDefault="00D403C6" w:rsidP="00D403C6">
      <w:pPr>
        <w:pStyle w:val="Bibliography"/>
        <w:rPr>
          <w:del w:id="4692" w:author="Park, Sanghoon" w:date="2021-10-01T02:36:00Z"/>
        </w:rPr>
      </w:pPr>
      <w:del w:id="4693" w:author="Park, Sanghoon" w:date="2021-10-01T02:36:00Z">
        <w:r w:rsidDel="00D403C6">
          <w:delText>임재영</w:delText>
        </w:r>
        <w:r w:rsidDel="00D403C6">
          <w:delText xml:space="preserve">, and </w:delText>
        </w:r>
        <w:r w:rsidDel="00D403C6">
          <w:delText>문국경</w:delText>
        </w:r>
        <w:r w:rsidDel="00D403C6">
          <w:delText>. 2019. “</w:delText>
        </w:r>
        <w:r w:rsidDel="00D403C6">
          <w:delText>공공봉사동기와</w:delText>
        </w:r>
        <w:r w:rsidDel="00D403C6">
          <w:delText xml:space="preserve"> </w:delText>
        </w:r>
        <w:r w:rsidDel="00D403C6">
          <w:delText>직무성과</w:delText>
        </w:r>
        <w:r w:rsidDel="00D403C6">
          <w:delText xml:space="preserve">: </w:delText>
        </w:r>
        <w:r w:rsidDel="00D403C6">
          <w:delText>조직구조의</w:delText>
        </w:r>
        <w:r w:rsidDel="00D403C6">
          <w:delText xml:space="preserve"> </w:delText>
        </w:r>
        <w:r w:rsidDel="00D403C6">
          <w:delText>조절효과를</w:delText>
        </w:r>
        <w:r w:rsidDel="00D403C6">
          <w:delText xml:space="preserve"> </w:delText>
        </w:r>
        <w:r w:rsidDel="00D403C6">
          <w:delText>중심으로</w:delText>
        </w:r>
        <w:r w:rsidDel="00D403C6">
          <w:delText xml:space="preserve">.” </w:delText>
        </w:r>
        <w:r w:rsidDel="00D403C6">
          <w:delText>한국행정논집</w:delText>
        </w:r>
        <w:r w:rsidDel="00D403C6">
          <w:delText xml:space="preserve"> 31(2): 231–51.</w:delText>
        </w:r>
      </w:del>
    </w:p>
    <w:p w14:paraId="3F197504" w14:textId="184F073F" w:rsidR="00D403C6" w:rsidDel="00D403C6" w:rsidRDefault="00D403C6" w:rsidP="00D403C6">
      <w:pPr>
        <w:pStyle w:val="Bibliography"/>
        <w:rPr>
          <w:del w:id="4694" w:author="Park, Sanghoon" w:date="2021-10-01T02:36:00Z"/>
        </w:rPr>
      </w:pPr>
      <w:del w:id="4695" w:author="Park, Sanghoon" w:date="2021-10-01T02:36:00Z">
        <w:r w:rsidDel="00D403C6">
          <w:delText>임재영</w:delText>
        </w:r>
        <w:r w:rsidDel="00D403C6">
          <w:delText xml:space="preserve">, </w:delText>
        </w:r>
        <w:r w:rsidDel="00D403C6">
          <w:delText>문국경</w:delText>
        </w:r>
        <w:r w:rsidDel="00D403C6">
          <w:delText xml:space="preserve">, and </w:delText>
        </w:r>
        <w:r w:rsidDel="00D403C6">
          <w:delText>조혜진</w:delText>
        </w:r>
        <w:r w:rsidDel="00D403C6">
          <w:delText>. 2019a. “</w:delText>
        </w:r>
        <w:r w:rsidDel="00D403C6">
          <w:delText>공공봉사동기가</w:delText>
        </w:r>
        <w:r w:rsidDel="00D403C6">
          <w:delText xml:space="preserve"> </w:delText>
        </w:r>
        <w:r w:rsidDel="00D403C6">
          <w:delText>혁신행동에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그리고</w:delText>
        </w:r>
        <w:r w:rsidDel="00D403C6">
          <w:delText xml:space="preserve"> </w:delText>
        </w:r>
        <w:r w:rsidDel="00D403C6">
          <w:delText>거래적</w:delText>
        </w:r>
        <w:r w:rsidDel="00D403C6">
          <w:delText>·</w:delText>
        </w:r>
        <w:r w:rsidDel="00D403C6">
          <w:delText>변혁적</w:delText>
        </w:r>
        <w:r w:rsidDel="00D403C6">
          <w:delText xml:space="preserve"> </w:delText>
        </w:r>
        <w:r w:rsidDel="00D403C6">
          <w:delText>리더십의</w:delText>
        </w:r>
        <w:r w:rsidDel="00D403C6">
          <w:delText xml:space="preserve"> </w:delText>
        </w:r>
        <w:r w:rsidDel="00D403C6">
          <w:delText>조절효과</w:delText>
        </w:r>
        <w:r w:rsidDel="00D403C6">
          <w:delText xml:space="preserve">.” </w:delText>
        </w:r>
        <w:r w:rsidDel="00D403C6">
          <w:delText>한국사회와</w:delText>
        </w:r>
        <w:r w:rsidDel="00D403C6">
          <w:delText xml:space="preserve"> </w:delText>
        </w:r>
        <w:r w:rsidDel="00D403C6">
          <w:delText>행정연구</w:delText>
        </w:r>
        <w:r w:rsidDel="00D403C6">
          <w:delText xml:space="preserve"> 30(2): 31–53.</w:delText>
        </w:r>
      </w:del>
    </w:p>
    <w:p w14:paraId="4EAAF6FD" w14:textId="4F2A4DE8" w:rsidR="00D403C6" w:rsidDel="00D403C6" w:rsidRDefault="00D403C6" w:rsidP="00D403C6">
      <w:pPr>
        <w:pStyle w:val="Bibliography"/>
        <w:rPr>
          <w:del w:id="4696" w:author="Park, Sanghoon" w:date="2021-10-01T02:36:00Z"/>
        </w:rPr>
      </w:pPr>
      <w:del w:id="4697" w:author="Park, Sanghoon" w:date="2021-10-01T02:36:00Z">
        <w:r w:rsidDel="00D403C6">
          <w:delText>———. 2019b. “</w:delText>
        </w:r>
        <w:r w:rsidDel="00D403C6">
          <w:delText>공공봉사동기와</w:delText>
        </w:r>
        <w:r w:rsidDel="00D403C6">
          <w:delText xml:space="preserve"> </w:delText>
        </w:r>
        <w:r w:rsidDel="00D403C6">
          <w:delText>조직문화의</w:delText>
        </w:r>
        <w:r w:rsidDel="00D403C6">
          <w:delText xml:space="preserve"> </w:delText>
        </w:r>
        <w:r w:rsidDel="00D403C6">
          <w:delText>적합성이</w:delText>
        </w:r>
        <w:r w:rsidDel="00D403C6">
          <w:delText xml:space="preserve"> </w:delText>
        </w:r>
        <w:r w:rsidDel="00D403C6">
          <w:delText>조직몰입에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한국조직학회보</w:delText>
        </w:r>
        <w:r w:rsidDel="00D403C6">
          <w:delText xml:space="preserve"> 16(2): 1–34.</w:delText>
        </w:r>
      </w:del>
    </w:p>
    <w:p w14:paraId="0FD22E44" w14:textId="5743DBE3" w:rsidR="00D403C6" w:rsidDel="00D403C6" w:rsidRDefault="00D403C6" w:rsidP="00D403C6">
      <w:pPr>
        <w:pStyle w:val="Bibliography"/>
        <w:rPr>
          <w:del w:id="4698" w:author="Park, Sanghoon" w:date="2021-10-01T02:36:00Z"/>
        </w:rPr>
      </w:pPr>
      <w:del w:id="4699" w:author="Park, Sanghoon" w:date="2021-10-01T02:36:00Z">
        <w:r w:rsidDel="00D403C6">
          <w:delText>전대성</w:delText>
        </w:r>
        <w:r w:rsidDel="00D403C6">
          <w:delText xml:space="preserve">, and </w:delText>
        </w:r>
        <w:r w:rsidDel="00D403C6">
          <w:delText>이수영</w:delText>
        </w:r>
        <w:r w:rsidDel="00D403C6">
          <w:delText>. 2015. “</w:delText>
        </w:r>
        <w:r w:rsidDel="00D403C6">
          <w:delText>도구변수</w:delText>
        </w:r>
        <w:r w:rsidDel="00D403C6">
          <w:delText xml:space="preserve"> </w:delText>
        </w:r>
        <w:r w:rsidDel="00D403C6">
          <w:delText>분석을</w:delText>
        </w:r>
        <w:r w:rsidDel="00D403C6">
          <w:delText xml:space="preserve"> </w:delText>
        </w:r>
        <w:r w:rsidDel="00D403C6">
          <w:delText>통한</w:delText>
        </w:r>
        <w:r w:rsidDel="00D403C6">
          <w:delText xml:space="preserve"> </w:delText>
        </w:r>
        <w:r w:rsidDel="00D403C6">
          <w:delText>공공봉사동기</w:delText>
        </w:r>
        <w:r w:rsidDel="00D403C6">
          <w:delText>(PSM)</w:delText>
        </w:r>
        <w:r w:rsidDel="00D403C6">
          <w:delText>의</w:delText>
        </w:r>
        <w:r w:rsidDel="00D403C6">
          <w:delText xml:space="preserve"> </w:delText>
        </w:r>
        <w:r w:rsidDel="00D403C6">
          <w:delText>특성에</w:delText>
        </w:r>
        <w:r w:rsidDel="00D403C6">
          <w:delText xml:space="preserve"> </w:delText>
        </w:r>
        <w:r w:rsidDel="00D403C6">
          <w:delText>관한</w:delText>
        </w:r>
        <w:r w:rsidDel="00D403C6">
          <w:delText xml:space="preserve"> </w:delText>
        </w:r>
        <w:r w:rsidDel="00D403C6">
          <w:delText>연구</w:delText>
        </w:r>
        <w:r w:rsidDel="00D403C6">
          <w:delText xml:space="preserve">.” </w:delText>
        </w:r>
        <w:r w:rsidDel="00D403C6">
          <w:delText>한국정책학회보</w:delText>
        </w:r>
        <w:r w:rsidDel="00D403C6">
          <w:delText xml:space="preserve"> 24(3): 317–46.</w:delText>
        </w:r>
      </w:del>
    </w:p>
    <w:p w14:paraId="0D459ED4" w14:textId="67E0C589" w:rsidR="00D403C6" w:rsidDel="00D403C6" w:rsidRDefault="00D403C6" w:rsidP="00D403C6">
      <w:pPr>
        <w:pStyle w:val="Bibliography"/>
        <w:rPr>
          <w:del w:id="4700" w:author="Park, Sanghoon" w:date="2021-10-01T02:36:00Z"/>
        </w:rPr>
      </w:pPr>
      <w:del w:id="4701" w:author="Park, Sanghoon" w:date="2021-10-01T02:36:00Z">
        <w:r w:rsidDel="00D403C6">
          <w:delText>정재호</w:delText>
        </w:r>
        <w:r w:rsidDel="00D403C6">
          <w:delText xml:space="preserve">, and </w:delText>
        </w:r>
        <w:r w:rsidDel="00D403C6">
          <w:delText>최규현</w:delText>
        </w:r>
        <w:r w:rsidDel="00D403C6">
          <w:delText>. 2020. “</w:delText>
        </w:r>
        <w:r w:rsidDel="00D403C6">
          <w:delText>공무원의</w:delText>
        </w:r>
        <w:r w:rsidDel="00D403C6">
          <w:delText xml:space="preserve"> </w:delText>
        </w:r>
        <w:r w:rsidDel="00D403C6">
          <w:delText>공공봉사동기</w:delText>
        </w:r>
        <w:r w:rsidDel="00D403C6">
          <w:delText>(PSM)</w:delText>
        </w:r>
        <w:r w:rsidDel="00D403C6">
          <w:delText>가</w:delText>
        </w:r>
        <w:r w:rsidDel="00D403C6">
          <w:delText xml:space="preserve"> </w:delText>
        </w:r>
        <w:r w:rsidDel="00D403C6">
          <w:delText>조직효과성에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내적보상과</w:delText>
        </w:r>
        <w:r w:rsidDel="00D403C6">
          <w:delText xml:space="preserve"> </w:delText>
        </w:r>
        <w:r w:rsidDel="00D403C6">
          <w:delText>외적보상의</w:delText>
        </w:r>
        <w:r w:rsidDel="00D403C6">
          <w:delText xml:space="preserve"> </w:delText>
        </w:r>
        <w:r w:rsidDel="00D403C6">
          <w:delText>조절효과를</w:delText>
        </w:r>
        <w:r w:rsidDel="00D403C6">
          <w:delText xml:space="preserve"> </w:delText>
        </w:r>
        <w:r w:rsidDel="00D403C6">
          <w:delText>중심으로</w:delText>
        </w:r>
        <w:r w:rsidDel="00D403C6">
          <w:delText xml:space="preserve">.” </w:delText>
        </w:r>
        <w:r w:rsidDel="00D403C6">
          <w:delText>정부학연구</w:delText>
        </w:r>
        <w:r w:rsidDel="00D403C6">
          <w:delText xml:space="preserve"> 26(1): 183–215.</w:delText>
        </w:r>
      </w:del>
    </w:p>
    <w:p w14:paraId="42EAE05D" w14:textId="64314C22" w:rsidR="00D403C6" w:rsidDel="00D403C6" w:rsidRDefault="00D403C6" w:rsidP="00D403C6">
      <w:pPr>
        <w:pStyle w:val="Bibliography"/>
        <w:rPr>
          <w:del w:id="4702" w:author="Park, Sanghoon" w:date="2021-10-01T02:36:00Z"/>
        </w:rPr>
      </w:pPr>
      <w:del w:id="4703" w:author="Park, Sanghoon" w:date="2021-10-01T02:36:00Z">
        <w:r w:rsidDel="00D403C6">
          <w:delText>정지용</w:delText>
        </w:r>
        <w:r w:rsidDel="00D403C6">
          <w:delText xml:space="preserve">, and </w:delText>
        </w:r>
        <w:r w:rsidDel="00D403C6">
          <w:delText>김지수</w:delText>
        </w:r>
        <w:r w:rsidDel="00D403C6">
          <w:delText>. 2020. “</w:delText>
        </w:r>
        <w:r w:rsidDel="00D403C6">
          <w:delText>리더십이</w:delText>
        </w:r>
        <w:r w:rsidDel="00D403C6">
          <w:delText xml:space="preserve"> </w:delText>
        </w:r>
        <w:r w:rsidDel="00D403C6">
          <w:delText>공공봉사동기와</w:delText>
        </w:r>
        <w:r w:rsidDel="00D403C6">
          <w:delText xml:space="preserve"> </w:delText>
        </w:r>
        <w:r w:rsidDel="00D403C6">
          <w:delText>분배의</w:delText>
        </w:r>
        <w:r w:rsidDel="00D403C6">
          <w:delText xml:space="preserve"> </w:delText>
        </w:r>
        <w:r w:rsidDel="00D403C6">
          <w:delText>공정성을</w:delText>
        </w:r>
        <w:r w:rsidDel="00D403C6">
          <w:delText xml:space="preserve"> </w:delText>
        </w:r>
        <w:r w:rsidDel="00D403C6">
          <w:delText>매개로</w:delText>
        </w:r>
        <w:r w:rsidDel="00D403C6">
          <w:delText xml:space="preserve"> </w:delText>
        </w:r>
        <w:r w:rsidDel="00D403C6">
          <w:delText>혁신행동에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중앙</w:delText>
        </w:r>
        <w:r w:rsidDel="00D403C6">
          <w:delText>-</w:delText>
        </w:r>
        <w:r w:rsidDel="00D403C6">
          <w:delText>지방</w:delText>
        </w:r>
        <w:r w:rsidDel="00D403C6">
          <w:delText xml:space="preserve"> </w:delText>
        </w:r>
        <w:r w:rsidDel="00D403C6">
          <w:delText>공무원</w:delText>
        </w:r>
        <w:r w:rsidDel="00D403C6">
          <w:delText xml:space="preserve"> </w:delText>
        </w:r>
        <w:r w:rsidDel="00D403C6">
          <w:delText>간</w:delText>
        </w:r>
        <w:r w:rsidDel="00D403C6">
          <w:delText xml:space="preserve"> </w:delText>
        </w:r>
        <w:r w:rsidDel="00D403C6">
          <w:delText>비교를</w:delText>
        </w:r>
        <w:r w:rsidDel="00D403C6">
          <w:delText xml:space="preserve"> </w:delText>
        </w:r>
        <w:r w:rsidDel="00D403C6">
          <w:delText>중심으로</w:delText>
        </w:r>
        <w:r w:rsidDel="00D403C6">
          <w:delText xml:space="preserve">.” </w:delText>
        </w:r>
        <w:r w:rsidDel="00D403C6">
          <w:delText>한국조직학회보</w:delText>
        </w:r>
        <w:r w:rsidDel="00D403C6">
          <w:delText xml:space="preserve"> 17(1): 63–86.</w:delText>
        </w:r>
      </w:del>
    </w:p>
    <w:p w14:paraId="47AE3636" w14:textId="5D8702FD" w:rsidR="00D403C6" w:rsidDel="00D403C6" w:rsidRDefault="00D403C6" w:rsidP="00D403C6">
      <w:pPr>
        <w:pStyle w:val="Bibliography"/>
        <w:rPr>
          <w:del w:id="4704" w:author="Park, Sanghoon" w:date="2021-10-01T02:36:00Z"/>
        </w:rPr>
      </w:pPr>
      <w:del w:id="4705" w:author="Park, Sanghoon" w:date="2021-10-01T02:36:00Z">
        <w:r w:rsidDel="00D403C6">
          <w:delText>조광래</w:delText>
        </w:r>
        <w:r w:rsidDel="00D403C6">
          <w:delText xml:space="preserve">, </w:delText>
        </w:r>
        <w:r w:rsidDel="00D403C6">
          <w:delText>박미경</w:delText>
        </w:r>
        <w:r w:rsidDel="00D403C6">
          <w:delText xml:space="preserve">, and </w:delText>
        </w:r>
        <w:r w:rsidDel="00D403C6">
          <w:delText>이홍재</w:delText>
        </w:r>
        <w:r w:rsidDel="00D403C6">
          <w:delText>. 2016. “</w:delText>
        </w:r>
        <w:r w:rsidDel="00D403C6">
          <w:delText>변혁적</w:delText>
        </w:r>
        <w:r w:rsidDel="00D403C6">
          <w:delText xml:space="preserve"> </w:delText>
        </w:r>
        <w:r w:rsidDel="00D403C6">
          <w:delText>리더십과</w:delText>
        </w:r>
        <w:r w:rsidDel="00D403C6">
          <w:delText xml:space="preserve"> </w:delText>
        </w:r>
        <w:r w:rsidDel="00D403C6">
          <w:delText>업무성과</w:delText>
        </w:r>
        <w:r w:rsidDel="00D403C6">
          <w:delText xml:space="preserve"> </w:delText>
        </w:r>
        <w:r w:rsidDel="00D403C6">
          <w:delText>간의</w:delText>
        </w:r>
        <w:r w:rsidDel="00D403C6">
          <w:delText xml:space="preserve"> </w:delText>
        </w:r>
        <w:r w:rsidDel="00D403C6">
          <w:delText>관계에서</w:delText>
        </w:r>
        <w:r w:rsidDel="00D403C6">
          <w:delText xml:space="preserve"> </w:delText>
        </w:r>
        <w:r w:rsidDel="00D403C6">
          <w:delText>커뮤니케이션의</w:delText>
        </w:r>
        <w:r w:rsidDel="00D403C6">
          <w:delText xml:space="preserve"> </w:delText>
        </w:r>
        <w:r w:rsidDel="00D403C6">
          <w:delText>매개효과</w:delText>
        </w:r>
        <w:r w:rsidDel="00D403C6">
          <w:delText xml:space="preserve">: </w:delText>
        </w:r>
        <w:r w:rsidDel="00D403C6">
          <w:delText>경찰공무원의</w:delText>
        </w:r>
        <w:r w:rsidDel="00D403C6">
          <w:delText xml:space="preserve"> </w:delText>
        </w:r>
        <w:r w:rsidDel="00D403C6">
          <w:delText>인식을</w:delText>
        </w:r>
        <w:r w:rsidDel="00D403C6">
          <w:delText xml:space="preserve"> </w:delText>
        </w:r>
        <w:r w:rsidDel="00D403C6">
          <w:delText>중심으로</w:delText>
        </w:r>
        <w:r w:rsidDel="00D403C6">
          <w:delText xml:space="preserve">.” </w:delText>
        </w:r>
        <w:r w:rsidDel="00D403C6">
          <w:delText>한국공공관리학보</w:delText>
        </w:r>
        <w:r w:rsidDel="00D403C6">
          <w:delText xml:space="preserve"> 30(1): 1–25.</w:delText>
        </w:r>
      </w:del>
    </w:p>
    <w:p w14:paraId="01629B13" w14:textId="3C67303E" w:rsidR="00D403C6" w:rsidDel="00D403C6" w:rsidRDefault="00D403C6" w:rsidP="00D403C6">
      <w:pPr>
        <w:pStyle w:val="Bibliography"/>
        <w:rPr>
          <w:del w:id="4706" w:author="Park, Sanghoon" w:date="2021-10-01T02:36:00Z"/>
        </w:rPr>
      </w:pPr>
      <w:del w:id="4707" w:author="Park, Sanghoon" w:date="2021-10-01T02:36:00Z">
        <w:r w:rsidDel="00D403C6">
          <w:delText>조태준</w:delText>
        </w:r>
        <w:r w:rsidDel="00D403C6">
          <w:delText xml:space="preserve">, and </w:delText>
        </w:r>
        <w:r w:rsidDel="00D403C6">
          <w:delText>윤수재</w:delText>
        </w:r>
        <w:r w:rsidDel="00D403C6">
          <w:delText>. 2009. “</w:delText>
        </w:r>
        <w:r w:rsidDel="00D403C6">
          <w:delText>공공서비스동기</w:delText>
        </w:r>
        <w:r w:rsidDel="00D403C6">
          <w:delText>(Public Service Motivation)</w:delText>
        </w:r>
        <w:r w:rsidDel="00D403C6">
          <w:delText>와</w:delText>
        </w:r>
        <w:r w:rsidDel="00D403C6">
          <w:delText xml:space="preserve"> </w:delText>
        </w:r>
        <w:r w:rsidDel="00D403C6">
          <w:delText>성과</w:delText>
        </w:r>
        <w:r w:rsidDel="00D403C6">
          <w:delText xml:space="preserve"> </w:delText>
        </w:r>
        <w:r w:rsidDel="00D403C6">
          <w:delText>간</w:delText>
        </w:r>
        <w:r w:rsidDel="00D403C6">
          <w:delText xml:space="preserve"> </w:delText>
        </w:r>
        <w:r w:rsidDel="00D403C6">
          <w:delText>관계에</w:delText>
        </w:r>
        <w:r w:rsidDel="00D403C6">
          <w:delText xml:space="preserve"> </w:delText>
        </w:r>
        <w:r w:rsidDel="00D403C6">
          <w:delText>대한</w:delText>
        </w:r>
        <w:r w:rsidDel="00D403C6">
          <w:delText xml:space="preserve"> </w:delText>
        </w:r>
        <w:r w:rsidDel="00D403C6">
          <w:delText>연구</w:delText>
        </w:r>
        <w:r w:rsidDel="00D403C6">
          <w:delText xml:space="preserve">.” </w:delText>
        </w:r>
        <w:r w:rsidDel="00D403C6">
          <w:delText>한국행정연구</w:delText>
        </w:r>
        <w:r w:rsidDel="00D403C6">
          <w:delText xml:space="preserve"> 18(1): 223–52.</w:delText>
        </w:r>
      </w:del>
    </w:p>
    <w:p w14:paraId="3EE3D921" w14:textId="01781CB2" w:rsidR="00D403C6" w:rsidDel="00D403C6" w:rsidRDefault="00D403C6" w:rsidP="00D403C6">
      <w:pPr>
        <w:pStyle w:val="Bibliography"/>
        <w:rPr>
          <w:del w:id="4708" w:author="Park, Sanghoon" w:date="2021-10-01T02:36:00Z"/>
        </w:rPr>
      </w:pPr>
      <w:del w:id="4709" w:author="Park, Sanghoon" w:date="2021-10-01T02:36:00Z">
        <w:r w:rsidDel="00D403C6">
          <w:delText>최예나</w:delText>
        </w:r>
        <w:r w:rsidDel="00D403C6">
          <w:delText>. 2018. “</w:delText>
        </w:r>
        <w:r w:rsidDel="00D403C6">
          <w:delText>지방정부</w:delText>
        </w:r>
        <w:r w:rsidDel="00D403C6">
          <w:delText xml:space="preserve"> </w:delText>
        </w:r>
        <w:r w:rsidDel="00D403C6">
          <w:delText>공무원들의</w:delText>
        </w:r>
        <w:r w:rsidDel="00D403C6">
          <w:delText xml:space="preserve"> </w:delText>
        </w:r>
        <w:r w:rsidDel="00D403C6">
          <w:delText>공공서비스동기와</w:delText>
        </w:r>
        <w:r w:rsidDel="00D403C6">
          <w:delText xml:space="preserve"> </w:delText>
        </w:r>
        <w:r w:rsidDel="00D403C6">
          <w:delText>공직가치가</w:delText>
        </w:r>
        <w:r w:rsidDel="00D403C6">
          <w:delText xml:space="preserve"> </w:delText>
        </w:r>
        <w:r w:rsidDel="00D403C6">
          <w:delText>조직성과에</w:delText>
        </w:r>
        <w:r w:rsidDel="00D403C6">
          <w:delText xml:space="preserve"> </w:delText>
        </w:r>
        <w:r w:rsidDel="00D403C6">
          <w:delText>미치는</w:delText>
        </w:r>
        <w:r w:rsidDel="00D403C6">
          <w:delText xml:space="preserve"> </w:delText>
        </w:r>
        <w:r w:rsidDel="00D403C6">
          <w:delText>영향연구</w:delText>
        </w:r>
        <w:r w:rsidDel="00D403C6">
          <w:delText xml:space="preserve">.” </w:delText>
        </w:r>
        <w:r w:rsidDel="00D403C6">
          <w:delText>한국자치행정학보</w:delText>
        </w:r>
        <w:r w:rsidDel="00D403C6">
          <w:delText xml:space="preserve"> 32(2): 123–242.</w:delText>
        </w:r>
      </w:del>
    </w:p>
    <w:p w14:paraId="460DADCB" w14:textId="6302F5A3" w:rsidR="00D403C6" w:rsidDel="00D403C6" w:rsidRDefault="00D403C6" w:rsidP="00D403C6">
      <w:pPr>
        <w:pStyle w:val="Bibliography"/>
        <w:rPr>
          <w:del w:id="4710" w:author="Park, Sanghoon" w:date="2021-10-01T02:36:00Z"/>
        </w:rPr>
      </w:pPr>
      <w:del w:id="4711" w:author="Park, Sanghoon" w:date="2021-10-01T02:36:00Z">
        <w:r w:rsidDel="00D403C6">
          <w:delText>표선영</w:delText>
        </w:r>
        <w:r w:rsidDel="00D403C6">
          <w:delText>. 2013. “</w:delText>
        </w:r>
        <w:r w:rsidDel="00D403C6">
          <w:delText>조직문화와</w:delText>
        </w:r>
        <w:r w:rsidDel="00D403C6">
          <w:delText xml:space="preserve"> </w:delText>
        </w:r>
        <w:r w:rsidDel="00D403C6">
          <w:delText>업무특성이</w:delText>
        </w:r>
        <w:r w:rsidDel="00D403C6">
          <w:delText xml:space="preserve"> </w:delText>
        </w:r>
        <w:r w:rsidDel="00D403C6">
          <w:delText>공공봉사동기에</w:delText>
        </w:r>
        <w:r w:rsidDel="00D403C6">
          <w:delText xml:space="preserve"> </w:delText>
        </w:r>
        <w:r w:rsidDel="00D403C6">
          <w:delText>미치는</w:delText>
        </w:r>
        <w:r w:rsidDel="00D403C6">
          <w:delText xml:space="preserve"> </w:delText>
        </w:r>
        <w:r w:rsidDel="00D403C6">
          <w:delText>영향</w:delText>
        </w:r>
        <w:r w:rsidDel="00D403C6">
          <w:delText xml:space="preserve">.” </w:delText>
        </w:r>
        <w:r w:rsidDel="00D403C6">
          <w:delText>경찰학연구</w:delText>
        </w:r>
        <w:r w:rsidDel="00D403C6">
          <w:delText xml:space="preserve"> 13(2): 191–216.</w:delText>
        </w:r>
      </w:del>
    </w:p>
    <w:p w14:paraId="15D10BC8" w14:textId="1708B090" w:rsidR="00D403C6" w:rsidDel="00D403C6" w:rsidRDefault="00D403C6" w:rsidP="00D403C6">
      <w:pPr>
        <w:pStyle w:val="Bibliography"/>
        <w:rPr>
          <w:del w:id="4712" w:author="Park, Sanghoon" w:date="2021-10-01T02:36:00Z"/>
        </w:rPr>
      </w:pPr>
      <w:del w:id="4713" w:author="Park, Sanghoon" w:date="2021-10-01T02:36:00Z">
        <w:r w:rsidDel="00D403C6">
          <w:delText>한국행정연구원</w:delText>
        </w:r>
        <w:r w:rsidDel="00D403C6">
          <w:delText>. 2021. “2020</w:delText>
        </w:r>
        <w:r w:rsidDel="00D403C6">
          <w:delText>년</w:delText>
        </w:r>
        <w:r w:rsidDel="00D403C6">
          <w:delText xml:space="preserve"> </w:delText>
        </w:r>
        <w:r w:rsidDel="00D403C6">
          <w:delText>공직생활</w:delText>
        </w:r>
        <w:r w:rsidDel="00D403C6">
          <w:delText xml:space="preserve"> </w:delText>
        </w:r>
        <w:r w:rsidDel="00D403C6">
          <w:delText>실태조사</w:delText>
        </w:r>
        <w:r w:rsidDel="00D403C6">
          <w:delText>.”</w:delText>
        </w:r>
      </w:del>
    </w:p>
    <w:p w14:paraId="0FBDB2A1" w14:textId="003A96BD" w:rsidR="00D403C6" w:rsidDel="00D403C6" w:rsidRDefault="00D403C6" w:rsidP="00D403C6">
      <w:pPr>
        <w:pStyle w:val="Bibliography"/>
        <w:rPr>
          <w:del w:id="4714" w:author="Park, Sanghoon" w:date="2021-10-01T02:36:00Z"/>
        </w:rPr>
      </w:pPr>
      <w:del w:id="4715" w:author="Park, Sanghoon" w:date="2021-10-01T02:36:00Z">
        <w:r w:rsidDel="00D403C6">
          <w:delText>한에스더</w:delText>
        </w:r>
        <w:r w:rsidDel="00D403C6">
          <w:delText xml:space="preserve">, and </w:delText>
        </w:r>
        <w:r w:rsidDel="00D403C6">
          <w:delText>이근주</w:delText>
        </w:r>
        <w:r w:rsidDel="00D403C6">
          <w:delText>. 2012. “</w:delText>
        </w:r>
        <w:r w:rsidDel="00D403C6">
          <w:delText>조직경험과</w:delText>
        </w:r>
        <w:r w:rsidDel="00D403C6">
          <w:delText xml:space="preserve"> </w:delText>
        </w:r>
        <w:r w:rsidDel="00D403C6">
          <w:delText>업무특성이</w:delText>
        </w:r>
        <w:r w:rsidDel="00D403C6">
          <w:delText xml:space="preserve"> PSM(</w:delText>
        </w:r>
        <w:r w:rsidDel="00D403C6">
          <w:delText>공공봉사동기</w:delText>
        </w:r>
        <w:r w:rsidDel="00D403C6">
          <w:delText>)</w:delText>
        </w:r>
        <w:r w:rsidDel="00D403C6">
          <w:delText>에</w:delText>
        </w:r>
        <w:r w:rsidDel="00D403C6">
          <w:delText xml:space="preserve"> </w:delText>
        </w:r>
        <w:r w:rsidDel="00D403C6">
          <w:delText>미치는</w:delText>
        </w:r>
        <w:r w:rsidDel="00D403C6">
          <w:delText xml:space="preserve"> </w:delText>
        </w:r>
        <w:r w:rsidDel="00D403C6">
          <w:delText>영향에</w:delText>
        </w:r>
        <w:r w:rsidDel="00D403C6">
          <w:delText xml:space="preserve"> </w:delText>
        </w:r>
        <w:r w:rsidDel="00D403C6">
          <w:delText>대한</w:delText>
        </w:r>
        <w:r w:rsidDel="00D403C6">
          <w:delText xml:space="preserve"> </w:delText>
        </w:r>
        <w:r w:rsidDel="00D403C6">
          <w:delText>분석</w:delText>
        </w:r>
        <w:r w:rsidDel="00D403C6">
          <w:delText xml:space="preserve">.” </w:delText>
        </w:r>
        <w:r w:rsidDel="00D403C6">
          <w:delText>행정논총</w:delText>
        </w:r>
        <w:r w:rsidDel="00D403C6">
          <w:delText xml:space="preserve"> 50(2): 89–112.</w:delText>
        </w:r>
      </w:del>
    </w:p>
    <w:p w14:paraId="321C152D" w14:textId="5E08633B" w:rsidR="005302F9" w:rsidRPr="005302F9" w:rsidRDefault="00541892" w:rsidP="005302F9">
      <w:pPr>
        <w:pStyle w:val="Bibliography"/>
        <w:rPr>
          <w:rFonts w:eastAsia="나눔명조"/>
          <w:rPrChange w:id="4716" w:author="Park, Sanghoon" w:date="2021-10-03T16:08:00Z">
            <w:rPr/>
          </w:rPrChange>
        </w:rPr>
      </w:pPr>
      <w:del w:id="4717" w:author="Park, Sanghoon" w:date="2021-10-01T02:36:00Z">
        <w:r w:rsidDel="00D403C6">
          <w:rPr>
            <w:rFonts w:eastAsia="나눔명조"/>
            <w:smallCaps/>
            <w:sz w:val="20"/>
            <w:szCs w:val="22"/>
          </w:rPr>
          <w:fldChar w:fldCharType="end"/>
        </w:r>
      </w:del>
      <w:r w:rsidR="00D403C6" w:rsidRPr="00C311B9">
        <w:rPr>
          <w:rFonts w:eastAsia="나눔명조"/>
          <w:smallCaps/>
          <w:sz w:val="20"/>
          <w:szCs w:val="22"/>
        </w:rPr>
        <w:fldChar w:fldCharType="begin"/>
      </w:r>
      <w:r w:rsidR="00D93197" w:rsidRPr="005302F9">
        <w:rPr>
          <w:rFonts w:eastAsia="나눔명조"/>
          <w:smallCaps/>
          <w:sz w:val="20"/>
          <w:szCs w:val="22"/>
        </w:rPr>
        <w:instrText xml:space="preserve"> ADDIN ZOTERO_BIBL {"uncited":[],"omitted":[],"custom":[]} CSL_BIBLIOGRAPHY </w:instrText>
      </w:r>
      <w:r w:rsidR="00D403C6" w:rsidRPr="005302F9">
        <w:rPr>
          <w:rFonts w:eastAsia="나눔명조"/>
          <w:smallCaps/>
          <w:sz w:val="20"/>
          <w:szCs w:val="22"/>
          <w:rPrChange w:id="4718" w:author="Park, Sanghoon" w:date="2021-10-03T16:08:00Z">
            <w:rPr>
              <w:rFonts w:eastAsia="나눔명조"/>
              <w:smallCaps/>
              <w:sz w:val="20"/>
              <w:szCs w:val="22"/>
            </w:rPr>
          </w:rPrChange>
        </w:rPr>
        <w:fldChar w:fldCharType="separate"/>
      </w:r>
      <w:r w:rsidR="005302F9" w:rsidRPr="005302F9">
        <w:rPr>
          <w:rFonts w:eastAsia="나눔명조"/>
          <w:rPrChange w:id="4719" w:author="Park, Sanghoon" w:date="2021-10-03T16:08:00Z">
            <w:rPr/>
          </w:rPrChange>
        </w:rPr>
        <w:t xml:space="preserve">Andersen, Eskil Heinesen Lotte Bøgh, and Lene Holm Pedersen. 2014. </w:t>
      </w:r>
      <w:del w:id="4720" w:author="박 상훈" w:date="2021-10-05T14:42:00Z">
        <w:r w:rsidR="005302F9" w:rsidRPr="005302F9" w:rsidDel="00C311B9">
          <w:rPr>
            <w:rFonts w:eastAsia="나눔명조"/>
            <w:rPrChange w:id="4721" w:author="Park, Sanghoon" w:date="2021-10-03T16:08:00Z">
              <w:rPr/>
            </w:rPrChange>
          </w:rPr>
          <w:delText>“</w:delText>
        </w:r>
      </w:del>
      <w:ins w:id="4722" w:author="박 상훈" w:date="2021-10-05T14:42:00Z">
        <w:r w:rsidR="00C311B9">
          <w:rPr>
            <w:rFonts w:eastAsia="나눔명조"/>
          </w:rPr>
          <w:t>"</w:t>
        </w:r>
      </w:ins>
      <w:r w:rsidR="005302F9" w:rsidRPr="005302F9">
        <w:rPr>
          <w:rFonts w:eastAsia="나눔명조"/>
          <w:rPrChange w:id="4723" w:author="Park, Sanghoon" w:date="2021-10-03T16:08:00Z">
            <w:rPr/>
          </w:rPrChange>
        </w:rPr>
        <w:t>How Does Public Service Motivation among Teachers Affect Student Performance in Schools</w:t>
      </w:r>
      <w:del w:id="4724" w:author="박 상훈" w:date="2021-10-05T14:42:00Z">
        <w:r w:rsidR="005302F9" w:rsidRPr="005302F9" w:rsidDel="00C311B9">
          <w:rPr>
            <w:rFonts w:eastAsia="나눔명조"/>
            <w:rPrChange w:id="4725" w:author="Park, Sanghoon" w:date="2021-10-03T16:08:00Z">
              <w:rPr/>
            </w:rPrChange>
          </w:rPr>
          <w:delText xml:space="preserve">?” </w:delText>
        </w:r>
      </w:del>
      <w:ins w:id="4726" w:author="박 상훈" w:date="2021-10-05T14:42:00Z">
        <w:r w:rsidR="00C311B9" w:rsidRPr="005302F9">
          <w:rPr>
            <w:rFonts w:eastAsia="나눔명조"/>
            <w:rPrChange w:id="4727" w:author="Park, Sanghoon" w:date="2021-10-03T16:08:00Z">
              <w:rPr/>
            </w:rPrChange>
          </w:rPr>
          <w:t>?</w:t>
        </w:r>
        <w:r w:rsidR="00C311B9">
          <w:rPr>
            <w:rFonts w:eastAsia="나눔명조"/>
          </w:rPr>
          <w:t>"</w:t>
        </w:r>
        <w:r w:rsidR="00C311B9" w:rsidRPr="005302F9">
          <w:rPr>
            <w:rFonts w:eastAsia="나눔명조"/>
            <w:rPrChange w:id="4728" w:author="Park, Sanghoon" w:date="2021-10-03T16:08:00Z">
              <w:rPr/>
            </w:rPrChange>
          </w:rPr>
          <w:t xml:space="preserve"> </w:t>
        </w:r>
      </w:ins>
      <w:r w:rsidR="005302F9" w:rsidRPr="005302F9">
        <w:rPr>
          <w:rFonts w:eastAsia="나눔명조"/>
          <w:i/>
          <w:iCs/>
          <w:rPrChange w:id="4729" w:author="Park, Sanghoon" w:date="2021-10-03T16:08:00Z">
            <w:rPr>
              <w:i/>
              <w:iCs/>
            </w:rPr>
          </w:rPrChange>
        </w:rPr>
        <w:t>Journal of Public Administration Research and Theory</w:t>
      </w:r>
      <w:r w:rsidR="005302F9" w:rsidRPr="005302F9">
        <w:rPr>
          <w:rFonts w:eastAsia="나눔명조"/>
          <w:rPrChange w:id="4730" w:author="Park, Sanghoon" w:date="2021-10-03T16:08:00Z">
            <w:rPr/>
          </w:rPrChange>
        </w:rPr>
        <w:t xml:space="preserve"> 24(3): 651–71.</w:t>
      </w:r>
    </w:p>
    <w:p w14:paraId="7A653F8D" w14:textId="77777777" w:rsidR="005302F9" w:rsidRPr="005302F9" w:rsidRDefault="005302F9" w:rsidP="005302F9">
      <w:pPr>
        <w:pStyle w:val="Bibliography"/>
        <w:rPr>
          <w:rFonts w:eastAsia="나눔명조"/>
          <w:rPrChange w:id="4731" w:author="Park, Sanghoon" w:date="2021-10-03T16:08:00Z">
            <w:rPr/>
          </w:rPrChange>
        </w:rPr>
      </w:pPr>
      <w:r w:rsidRPr="005302F9">
        <w:rPr>
          <w:rFonts w:eastAsia="나눔명조"/>
          <w:rPrChange w:id="4732" w:author="Park, Sanghoon" w:date="2021-10-03T16:08:00Z">
            <w:rPr/>
          </w:rPrChange>
        </w:rPr>
        <w:t xml:space="preserve">Andersen, Anne Mette Kjeldsen Lotte Bøgh, Torben Beck Jørgensen Lene Holm Pedersen, and Karsten Vrangbæk. 2013. “Public Service Motivation and Public Values: Conceptual and Empirical Relationships.” </w:t>
      </w:r>
      <w:r w:rsidRPr="005302F9">
        <w:rPr>
          <w:rFonts w:eastAsia="나눔명조"/>
          <w:i/>
          <w:iCs/>
          <w:rPrChange w:id="4733" w:author="Park, Sanghoon" w:date="2021-10-03T16:08:00Z">
            <w:rPr>
              <w:i/>
              <w:iCs/>
            </w:rPr>
          </w:rPrChange>
        </w:rPr>
        <w:t>American Review of Public Administration</w:t>
      </w:r>
      <w:r w:rsidRPr="005302F9">
        <w:rPr>
          <w:rFonts w:eastAsia="나눔명조"/>
          <w:rPrChange w:id="4734" w:author="Park, Sanghoon" w:date="2021-10-03T16:08:00Z">
            <w:rPr/>
          </w:rPrChange>
        </w:rPr>
        <w:t xml:space="preserve"> 43(3): 292–311.</w:t>
      </w:r>
    </w:p>
    <w:p w14:paraId="19440D1F" w14:textId="719E3BB6" w:rsidR="005302F9" w:rsidRPr="005302F9" w:rsidRDefault="005302F9" w:rsidP="005302F9">
      <w:pPr>
        <w:pStyle w:val="Bibliography"/>
        <w:rPr>
          <w:rFonts w:eastAsia="나눔명조"/>
          <w:rPrChange w:id="4735" w:author="Park, Sanghoon" w:date="2021-10-03T16:08:00Z">
            <w:rPr/>
          </w:rPrChange>
        </w:rPr>
      </w:pPr>
      <w:r w:rsidRPr="005302F9">
        <w:rPr>
          <w:rFonts w:eastAsia="나눔명조"/>
          <w:rPrChange w:id="4736" w:author="Park, Sanghoon" w:date="2021-10-03T16:08:00Z">
            <w:rPr/>
          </w:rPrChange>
        </w:rPr>
        <w:t xml:space="preserve">Bakker, Arnold B. 2015. </w:t>
      </w:r>
      <w:del w:id="4737" w:author="박 상훈" w:date="2021-10-05T14:42:00Z">
        <w:r w:rsidRPr="005302F9" w:rsidDel="00C311B9">
          <w:rPr>
            <w:rFonts w:eastAsia="나눔명조"/>
            <w:rPrChange w:id="4738" w:author="Park, Sanghoon" w:date="2021-10-03T16:08:00Z">
              <w:rPr/>
            </w:rPrChange>
          </w:rPr>
          <w:delText>“</w:delText>
        </w:r>
      </w:del>
      <w:ins w:id="4739" w:author="박 상훈" w:date="2021-10-05T14:42:00Z">
        <w:r w:rsidR="00C311B9">
          <w:rPr>
            <w:rFonts w:eastAsia="나눔명조"/>
          </w:rPr>
          <w:t>"</w:t>
        </w:r>
      </w:ins>
      <w:r w:rsidRPr="005302F9">
        <w:rPr>
          <w:rFonts w:eastAsia="나눔명조"/>
          <w:rPrChange w:id="4740" w:author="Park, Sanghoon" w:date="2021-10-03T16:08:00Z">
            <w:rPr/>
          </w:rPrChange>
        </w:rPr>
        <w:t>A Job Demands–Resources Approach to Public Service Motivation</w:t>
      </w:r>
      <w:del w:id="4741" w:author="박 상훈" w:date="2021-10-05T14:42:00Z">
        <w:r w:rsidRPr="005302F9" w:rsidDel="00C311B9">
          <w:rPr>
            <w:rFonts w:eastAsia="나눔명조"/>
            <w:rPrChange w:id="4742" w:author="Park, Sanghoon" w:date="2021-10-03T16:08:00Z">
              <w:rPr/>
            </w:rPrChange>
          </w:rPr>
          <w:delText xml:space="preserve">.” </w:delText>
        </w:r>
      </w:del>
      <w:ins w:id="4743" w:author="박 상훈" w:date="2021-10-05T14:42:00Z">
        <w:r w:rsidR="00C311B9" w:rsidRPr="005302F9">
          <w:rPr>
            <w:rFonts w:eastAsia="나눔명조"/>
            <w:rPrChange w:id="4744" w:author="Park, Sanghoon" w:date="2021-10-03T16:08:00Z">
              <w:rPr/>
            </w:rPrChange>
          </w:rPr>
          <w:t>.</w:t>
        </w:r>
        <w:r w:rsidR="00C311B9">
          <w:rPr>
            <w:rFonts w:eastAsia="나눔명조"/>
          </w:rPr>
          <w:t>"</w:t>
        </w:r>
        <w:r w:rsidR="00C311B9" w:rsidRPr="005302F9">
          <w:rPr>
            <w:rFonts w:eastAsia="나눔명조"/>
            <w:rPrChange w:id="4745" w:author="Park, Sanghoon" w:date="2021-10-03T16:08:00Z">
              <w:rPr/>
            </w:rPrChange>
          </w:rPr>
          <w:t xml:space="preserve"> </w:t>
        </w:r>
      </w:ins>
      <w:r w:rsidRPr="005302F9">
        <w:rPr>
          <w:rFonts w:eastAsia="나눔명조"/>
          <w:i/>
          <w:iCs/>
          <w:rPrChange w:id="4746" w:author="Park, Sanghoon" w:date="2021-10-03T16:08:00Z">
            <w:rPr>
              <w:i/>
              <w:iCs/>
            </w:rPr>
          </w:rPrChange>
        </w:rPr>
        <w:t>Public Administration Review</w:t>
      </w:r>
      <w:r w:rsidRPr="005302F9">
        <w:rPr>
          <w:rFonts w:eastAsia="나눔명조"/>
          <w:rPrChange w:id="4747" w:author="Park, Sanghoon" w:date="2021-10-03T16:08:00Z">
            <w:rPr/>
          </w:rPrChange>
        </w:rPr>
        <w:t xml:space="preserve"> 75(5): 723–32.</w:t>
      </w:r>
    </w:p>
    <w:p w14:paraId="62B80C57" w14:textId="77777777" w:rsidR="005302F9" w:rsidRPr="005302F9" w:rsidRDefault="005302F9" w:rsidP="005302F9">
      <w:pPr>
        <w:pStyle w:val="Bibliography"/>
        <w:rPr>
          <w:rFonts w:eastAsia="나눔명조"/>
          <w:rPrChange w:id="4748" w:author="Park, Sanghoon" w:date="2021-10-03T16:08:00Z">
            <w:rPr/>
          </w:rPrChange>
        </w:rPr>
      </w:pPr>
      <w:r w:rsidRPr="005302F9">
        <w:rPr>
          <w:rFonts w:eastAsia="나눔명조"/>
          <w:rPrChange w:id="4749" w:author="Park, Sanghoon" w:date="2021-10-03T16:08:00Z">
            <w:rPr/>
          </w:rPrChange>
        </w:rPr>
        <w:t xml:space="preserve">Bass, Bernard M. 1998. </w:t>
      </w:r>
      <w:r w:rsidRPr="005302F9">
        <w:rPr>
          <w:rFonts w:eastAsia="나눔명조"/>
          <w:i/>
          <w:iCs/>
          <w:rPrChange w:id="4750" w:author="Park, Sanghoon" w:date="2021-10-03T16:08:00Z">
            <w:rPr>
              <w:i/>
              <w:iCs/>
            </w:rPr>
          </w:rPrChange>
        </w:rPr>
        <w:t>Transformational Leadership: Industrial, Military, and Educational Impact.</w:t>
      </w:r>
      <w:r w:rsidRPr="005302F9">
        <w:rPr>
          <w:rFonts w:eastAsia="나눔명조"/>
          <w:rPrChange w:id="4751" w:author="Park, Sanghoon" w:date="2021-10-03T16:08:00Z">
            <w:rPr/>
          </w:rPrChange>
        </w:rPr>
        <w:t xml:space="preserve"> Mahwah, NJ: Lawrence Erlbaum.</w:t>
      </w:r>
    </w:p>
    <w:p w14:paraId="49BE5AA5" w14:textId="5CB61E1B" w:rsidR="005302F9" w:rsidRPr="005302F9" w:rsidRDefault="005302F9" w:rsidP="005302F9">
      <w:pPr>
        <w:pStyle w:val="Bibliography"/>
        <w:rPr>
          <w:rFonts w:eastAsia="나눔명조"/>
          <w:rPrChange w:id="4752" w:author="Park, Sanghoon" w:date="2021-10-03T16:08:00Z">
            <w:rPr/>
          </w:rPrChange>
        </w:rPr>
      </w:pPr>
      <w:r w:rsidRPr="005302F9">
        <w:rPr>
          <w:rFonts w:eastAsia="나눔명조"/>
          <w:rPrChange w:id="4753" w:author="Park, Sanghoon" w:date="2021-10-03T16:08:00Z">
            <w:rPr/>
          </w:rPrChange>
        </w:rPr>
        <w:t xml:space="preserve">Bellé, Nicola. 2012. </w:t>
      </w:r>
      <w:del w:id="4754" w:author="박 상훈" w:date="2021-10-05T14:42:00Z">
        <w:r w:rsidRPr="005302F9" w:rsidDel="00C311B9">
          <w:rPr>
            <w:rFonts w:eastAsia="나눔명조"/>
            <w:rPrChange w:id="4755" w:author="Park, Sanghoon" w:date="2021-10-03T16:08:00Z">
              <w:rPr/>
            </w:rPrChange>
          </w:rPr>
          <w:delText>“</w:delText>
        </w:r>
      </w:del>
      <w:ins w:id="4756" w:author="박 상훈" w:date="2021-10-05T14:42:00Z">
        <w:r w:rsidR="00C311B9">
          <w:rPr>
            <w:rFonts w:eastAsia="나눔명조"/>
          </w:rPr>
          <w:t>"</w:t>
        </w:r>
      </w:ins>
      <w:r w:rsidRPr="005302F9">
        <w:rPr>
          <w:rFonts w:eastAsia="나눔명조"/>
          <w:rPrChange w:id="4757" w:author="Park, Sanghoon" w:date="2021-10-03T16:08:00Z">
            <w:rPr/>
          </w:rPrChange>
        </w:rPr>
        <w:t>Experimental Evidence on the Relationship between Public Service Motivation and Job Performance</w:t>
      </w:r>
      <w:del w:id="4758" w:author="박 상훈" w:date="2021-10-05T14:42:00Z">
        <w:r w:rsidRPr="005302F9" w:rsidDel="00C311B9">
          <w:rPr>
            <w:rFonts w:eastAsia="나눔명조"/>
            <w:rPrChange w:id="4759" w:author="Park, Sanghoon" w:date="2021-10-03T16:08:00Z">
              <w:rPr/>
            </w:rPrChange>
          </w:rPr>
          <w:delText xml:space="preserve">.” </w:delText>
        </w:r>
      </w:del>
      <w:ins w:id="4760" w:author="박 상훈" w:date="2021-10-05T14:42:00Z">
        <w:r w:rsidR="00C311B9" w:rsidRPr="005302F9">
          <w:rPr>
            <w:rFonts w:eastAsia="나눔명조"/>
            <w:rPrChange w:id="4761" w:author="Park, Sanghoon" w:date="2021-10-03T16:08:00Z">
              <w:rPr/>
            </w:rPrChange>
          </w:rPr>
          <w:t>.</w:t>
        </w:r>
        <w:r w:rsidR="00C311B9">
          <w:rPr>
            <w:rFonts w:eastAsia="나눔명조"/>
          </w:rPr>
          <w:t>"</w:t>
        </w:r>
        <w:r w:rsidR="00C311B9" w:rsidRPr="005302F9">
          <w:rPr>
            <w:rFonts w:eastAsia="나눔명조"/>
            <w:rPrChange w:id="4762" w:author="Park, Sanghoon" w:date="2021-10-03T16:08:00Z">
              <w:rPr/>
            </w:rPrChange>
          </w:rPr>
          <w:t xml:space="preserve"> </w:t>
        </w:r>
      </w:ins>
      <w:r w:rsidRPr="005302F9">
        <w:rPr>
          <w:rFonts w:eastAsia="나눔명조"/>
          <w:i/>
          <w:iCs/>
          <w:rPrChange w:id="4763" w:author="Park, Sanghoon" w:date="2021-10-03T16:08:00Z">
            <w:rPr>
              <w:i/>
              <w:iCs/>
            </w:rPr>
          </w:rPrChange>
        </w:rPr>
        <w:t>Public Administration Review</w:t>
      </w:r>
      <w:r w:rsidRPr="005302F9">
        <w:rPr>
          <w:rFonts w:eastAsia="나눔명조"/>
          <w:rPrChange w:id="4764" w:author="Park, Sanghoon" w:date="2021-10-03T16:08:00Z">
            <w:rPr/>
          </w:rPrChange>
        </w:rPr>
        <w:t xml:space="preserve"> 73(1): 143–53.</w:t>
      </w:r>
    </w:p>
    <w:p w14:paraId="26A83B24" w14:textId="5323DD50" w:rsidR="005302F9" w:rsidRPr="005302F9" w:rsidRDefault="005302F9" w:rsidP="005302F9">
      <w:pPr>
        <w:pStyle w:val="Bibliography"/>
        <w:rPr>
          <w:rFonts w:eastAsia="나눔명조"/>
          <w:rPrChange w:id="4765" w:author="Park, Sanghoon" w:date="2021-10-03T16:08:00Z">
            <w:rPr/>
          </w:rPrChange>
        </w:rPr>
      </w:pPr>
      <w:r w:rsidRPr="005302F9">
        <w:rPr>
          <w:rFonts w:eastAsia="나눔명조"/>
          <w:rPrChange w:id="4766" w:author="Park, Sanghoon" w:date="2021-10-03T16:08:00Z">
            <w:rPr/>
          </w:rPrChange>
        </w:rPr>
        <w:t xml:space="preserve">Bozeman, Barry, and Xuhong Su. 2015. </w:t>
      </w:r>
      <w:del w:id="4767" w:author="박 상훈" w:date="2021-10-05T14:42:00Z">
        <w:r w:rsidRPr="005302F9" w:rsidDel="00C311B9">
          <w:rPr>
            <w:rFonts w:eastAsia="나눔명조"/>
            <w:rPrChange w:id="4768" w:author="Park, Sanghoon" w:date="2021-10-03T16:08:00Z">
              <w:rPr/>
            </w:rPrChange>
          </w:rPr>
          <w:delText>“</w:delText>
        </w:r>
      </w:del>
      <w:ins w:id="4769" w:author="박 상훈" w:date="2021-10-05T14:42:00Z">
        <w:r w:rsidR="00C311B9">
          <w:rPr>
            <w:rFonts w:eastAsia="나눔명조"/>
          </w:rPr>
          <w:t>"</w:t>
        </w:r>
      </w:ins>
      <w:r w:rsidRPr="005302F9">
        <w:rPr>
          <w:rFonts w:eastAsia="나눔명조"/>
          <w:rPrChange w:id="4770" w:author="Park, Sanghoon" w:date="2021-10-03T16:08:00Z">
            <w:rPr/>
          </w:rPrChange>
        </w:rPr>
        <w:t>Public Service Motivation Concepts and Theory: A Critique</w:t>
      </w:r>
      <w:del w:id="4771" w:author="박 상훈" w:date="2021-10-05T14:42:00Z">
        <w:r w:rsidRPr="005302F9" w:rsidDel="00C311B9">
          <w:rPr>
            <w:rFonts w:eastAsia="나눔명조"/>
            <w:rPrChange w:id="4772" w:author="Park, Sanghoon" w:date="2021-10-03T16:08:00Z">
              <w:rPr/>
            </w:rPrChange>
          </w:rPr>
          <w:delText xml:space="preserve">.” </w:delText>
        </w:r>
      </w:del>
      <w:ins w:id="4773" w:author="박 상훈" w:date="2021-10-05T14:42:00Z">
        <w:r w:rsidR="00C311B9" w:rsidRPr="005302F9">
          <w:rPr>
            <w:rFonts w:eastAsia="나눔명조"/>
            <w:rPrChange w:id="4774" w:author="Park, Sanghoon" w:date="2021-10-03T16:08:00Z">
              <w:rPr/>
            </w:rPrChange>
          </w:rPr>
          <w:t>.</w:t>
        </w:r>
        <w:r w:rsidR="00C311B9">
          <w:rPr>
            <w:rFonts w:eastAsia="나눔명조"/>
          </w:rPr>
          <w:t>"</w:t>
        </w:r>
        <w:r w:rsidR="00C311B9" w:rsidRPr="005302F9">
          <w:rPr>
            <w:rFonts w:eastAsia="나눔명조"/>
            <w:rPrChange w:id="4775" w:author="Park, Sanghoon" w:date="2021-10-03T16:08:00Z">
              <w:rPr/>
            </w:rPrChange>
          </w:rPr>
          <w:t xml:space="preserve"> </w:t>
        </w:r>
      </w:ins>
      <w:r w:rsidRPr="005302F9">
        <w:rPr>
          <w:rFonts w:eastAsia="나눔명조"/>
          <w:i/>
          <w:iCs/>
          <w:rPrChange w:id="4776" w:author="Park, Sanghoon" w:date="2021-10-03T16:08:00Z">
            <w:rPr>
              <w:i/>
              <w:iCs/>
            </w:rPr>
          </w:rPrChange>
        </w:rPr>
        <w:t>Public Administration Review</w:t>
      </w:r>
      <w:r w:rsidRPr="005302F9">
        <w:rPr>
          <w:rFonts w:eastAsia="나눔명조"/>
          <w:rPrChange w:id="4777" w:author="Park, Sanghoon" w:date="2021-10-03T16:08:00Z">
            <w:rPr/>
          </w:rPrChange>
        </w:rPr>
        <w:t xml:space="preserve"> 75(5): 700–710.</w:t>
      </w:r>
    </w:p>
    <w:p w14:paraId="1EF1ADB2" w14:textId="51AA3F3A" w:rsidR="005302F9" w:rsidRPr="005302F9" w:rsidRDefault="005302F9" w:rsidP="005302F9">
      <w:pPr>
        <w:pStyle w:val="Bibliography"/>
        <w:rPr>
          <w:rFonts w:eastAsia="나눔명조"/>
          <w:rPrChange w:id="4778" w:author="Park, Sanghoon" w:date="2021-10-03T16:08:00Z">
            <w:rPr/>
          </w:rPrChange>
        </w:rPr>
      </w:pPr>
      <w:r w:rsidRPr="005302F9">
        <w:rPr>
          <w:rFonts w:eastAsia="나눔명조"/>
          <w:rPrChange w:id="4779" w:author="Park, Sanghoon" w:date="2021-10-03T16:08:00Z">
            <w:rPr/>
          </w:rPrChange>
        </w:rPr>
        <w:t xml:space="preserve">Brambor, Thomas, William Roberts Clark, and Matt Golder. 2006. </w:t>
      </w:r>
      <w:del w:id="4780" w:author="박 상훈" w:date="2021-10-05T14:42:00Z">
        <w:r w:rsidRPr="005302F9" w:rsidDel="00C311B9">
          <w:rPr>
            <w:rFonts w:eastAsia="나눔명조"/>
            <w:rPrChange w:id="4781" w:author="Park, Sanghoon" w:date="2021-10-03T16:08:00Z">
              <w:rPr/>
            </w:rPrChange>
          </w:rPr>
          <w:delText>“</w:delText>
        </w:r>
      </w:del>
      <w:ins w:id="4782" w:author="박 상훈" w:date="2021-10-05T14:42:00Z">
        <w:r w:rsidR="00C311B9">
          <w:rPr>
            <w:rFonts w:eastAsia="나눔명조"/>
          </w:rPr>
          <w:t>"</w:t>
        </w:r>
      </w:ins>
      <w:r w:rsidRPr="005302F9">
        <w:rPr>
          <w:rFonts w:eastAsia="나눔명조"/>
          <w:rPrChange w:id="4783" w:author="Park, Sanghoon" w:date="2021-10-03T16:08:00Z">
            <w:rPr/>
          </w:rPrChange>
        </w:rPr>
        <w:t>Understanding Interaction Models: Improving Empirical Analyses</w:t>
      </w:r>
      <w:del w:id="4784" w:author="박 상훈" w:date="2021-10-05T14:42:00Z">
        <w:r w:rsidRPr="005302F9" w:rsidDel="00C311B9">
          <w:rPr>
            <w:rFonts w:eastAsia="나눔명조"/>
            <w:rPrChange w:id="4785" w:author="Park, Sanghoon" w:date="2021-10-03T16:08:00Z">
              <w:rPr/>
            </w:rPrChange>
          </w:rPr>
          <w:delText xml:space="preserve">.” </w:delText>
        </w:r>
      </w:del>
      <w:ins w:id="4786" w:author="박 상훈" w:date="2021-10-05T14:42:00Z">
        <w:r w:rsidR="00C311B9" w:rsidRPr="005302F9">
          <w:rPr>
            <w:rFonts w:eastAsia="나눔명조"/>
            <w:rPrChange w:id="4787" w:author="Park, Sanghoon" w:date="2021-10-03T16:08:00Z">
              <w:rPr/>
            </w:rPrChange>
          </w:rPr>
          <w:t>.</w:t>
        </w:r>
        <w:r w:rsidR="00C311B9">
          <w:rPr>
            <w:rFonts w:eastAsia="나눔명조"/>
          </w:rPr>
          <w:t>"</w:t>
        </w:r>
        <w:r w:rsidR="00C311B9" w:rsidRPr="005302F9">
          <w:rPr>
            <w:rFonts w:eastAsia="나눔명조"/>
            <w:rPrChange w:id="4788" w:author="Park, Sanghoon" w:date="2021-10-03T16:08:00Z">
              <w:rPr/>
            </w:rPrChange>
          </w:rPr>
          <w:t xml:space="preserve"> </w:t>
        </w:r>
      </w:ins>
      <w:r w:rsidRPr="005302F9">
        <w:rPr>
          <w:rFonts w:eastAsia="나눔명조"/>
          <w:i/>
          <w:iCs/>
          <w:rPrChange w:id="4789" w:author="Park, Sanghoon" w:date="2021-10-03T16:08:00Z">
            <w:rPr>
              <w:i/>
              <w:iCs/>
            </w:rPr>
          </w:rPrChange>
        </w:rPr>
        <w:t>Political Analysis</w:t>
      </w:r>
      <w:r w:rsidRPr="005302F9">
        <w:rPr>
          <w:rFonts w:eastAsia="나눔명조"/>
          <w:rPrChange w:id="4790" w:author="Park, Sanghoon" w:date="2021-10-03T16:08:00Z">
            <w:rPr/>
          </w:rPrChange>
        </w:rPr>
        <w:t xml:space="preserve"> 14(1): 63–82.</w:t>
      </w:r>
    </w:p>
    <w:p w14:paraId="38A1426F" w14:textId="77777777" w:rsidR="005302F9" w:rsidRPr="005302F9" w:rsidRDefault="005302F9" w:rsidP="005302F9">
      <w:pPr>
        <w:pStyle w:val="Bibliography"/>
        <w:rPr>
          <w:rFonts w:eastAsia="나눔명조"/>
          <w:rPrChange w:id="4791" w:author="Park, Sanghoon" w:date="2021-10-03T16:08:00Z">
            <w:rPr/>
          </w:rPrChange>
        </w:rPr>
      </w:pPr>
      <w:r w:rsidRPr="005302F9">
        <w:rPr>
          <w:rFonts w:eastAsia="나눔명조"/>
          <w:rPrChange w:id="4792" w:author="Park, Sanghoon" w:date="2021-10-03T16:08:00Z">
            <w:rPr/>
          </w:rPrChange>
        </w:rPr>
        <w:t xml:space="preserve">Burns, James MacGregor. 1978. </w:t>
      </w:r>
      <w:r w:rsidRPr="005302F9">
        <w:rPr>
          <w:rFonts w:eastAsia="나눔명조"/>
          <w:i/>
          <w:iCs/>
          <w:rPrChange w:id="4793" w:author="Park, Sanghoon" w:date="2021-10-03T16:08:00Z">
            <w:rPr>
              <w:i/>
              <w:iCs/>
            </w:rPr>
          </w:rPrChange>
        </w:rPr>
        <w:t>Leadership</w:t>
      </w:r>
      <w:r w:rsidRPr="005302F9">
        <w:rPr>
          <w:rFonts w:eastAsia="나눔명조"/>
          <w:rPrChange w:id="4794" w:author="Park, Sanghoon" w:date="2021-10-03T16:08:00Z">
            <w:rPr/>
          </w:rPrChange>
        </w:rPr>
        <w:t>. New York: Harper &amp; Row.</w:t>
      </w:r>
    </w:p>
    <w:p w14:paraId="1D7E5BB7" w14:textId="005B4C0B" w:rsidR="005302F9" w:rsidRPr="005302F9" w:rsidRDefault="005302F9" w:rsidP="005302F9">
      <w:pPr>
        <w:pStyle w:val="Bibliography"/>
        <w:rPr>
          <w:rFonts w:eastAsia="나눔명조"/>
          <w:rPrChange w:id="4795" w:author="Park, Sanghoon" w:date="2021-10-03T16:08:00Z">
            <w:rPr/>
          </w:rPrChange>
        </w:rPr>
      </w:pPr>
      <w:r w:rsidRPr="005302F9">
        <w:rPr>
          <w:rFonts w:eastAsia="나눔명조"/>
          <w:rPrChange w:id="4796" w:author="Park, Sanghoon" w:date="2021-10-03T16:08:00Z">
            <w:rPr/>
          </w:rPrChange>
        </w:rPr>
        <w:t xml:space="preserve">Caillier, James Gerard. 2015. </w:t>
      </w:r>
      <w:del w:id="4797" w:author="박 상훈" w:date="2021-10-05T14:42:00Z">
        <w:r w:rsidRPr="005302F9" w:rsidDel="00C311B9">
          <w:rPr>
            <w:rFonts w:eastAsia="나눔명조"/>
            <w:rPrChange w:id="4798" w:author="Park, Sanghoon" w:date="2021-10-03T16:08:00Z">
              <w:rPr/>
            </w:rPrChange>
          </w:rPr>
          <w:delText>“</w:delText>
        </w:r>
      </w:del>
      <w:ins w:id="4799" w:author="박 상훈" w:date="2021-10-05T14:42:00Z">
        <w:r w:rsidR="00C311B9">
          <w:rPr>
            <w:rFonts w:eastAsia="나눔명조"/>
          </w:rPr>
          <w:t>"</w:t>
        </w:r>
      </w:ins>
      <w:r w:rsidRPr="005302F9">
        <w:rPr>
          <w:rFonts w:eastAsia="나눔명조"/>
          <w:rPrChange w:id="4800" w:author="Park, Sanghoon" w:date="2021-10-03T16:08:00Z">
            <w:rPr/>
          </w:rPrChange>
        </w:rPr>
        <w:t>Transformational Leadership and Whistle-Blowing Attitudes: Is This Relationship Mediated by Organizational Commitment and Public Service Motivation</w:t>
      </w:r>
      <w:del w:id="4801" w:author="박 상훈" w:date="2021-10-05T14:42:00Z">
        <w:r w:rsidRPr="005302F9" w:rsidDel="00C311B9">
          <w:rPr>
            <w:rFonts w:eastAsia="나눔명조"/>
            <w:rPrChange w:id="4802" w:author="Park, Sanghoon" w:date="2021-10-03T16:08:00Z">
              <w:rPr/>
            </w:rPrChange>
          </w:rPr>
          <w:delText xml:space="preserve">?” </w:delText>
        </w:r>
      </w:del>
      <w:ins w:id="4803" w:author="박 상훈" w:date="2021-10-05T14:42:00Z">
        <w:r w:rsidR="00C311B9" w:rsidRPr="005302F9">
          <w:rPr>
            <w:rFonts w:eastAsia="나눔명조"/>
            <w:rPrChange w:id="4804" w:author="Park, Sanghoon" w:date="2021-10-03T16:08:00Z">
              <w:rPr/>
            </w:rPrChange>
          </w:rPr>
          <w:t>?</w:t>
        </w:r>
        <w:r w:rsidR="00C311B9">
          <w:rPr>
            <w:rFonts w:eastAsia="나눔명조"/>
          </w:rPr>
          <w:t>"</w:t>
        </w:r>
        <w:r w:rsidR="00C311B9" w:rsidRPr="005302F9">
          <w:rPr>
            <w:rFonts w:eastAsia="나눔명조"/>
            <w:rPrChange w:id="4805" w:author="Park, Sanghoon" w:date="2021-10-03T16:08:00Z">
              <w:rPr/>
            </w:rPrChange>
          </w:rPr>
          <w:t xml:space="preserve"> </w:t>
        </w:r>
      </w:ins>
      <w:r w:rsidRPr="005302F9">
        <w:rPr>
          <w:rFonts w:eastAsia="나눔명조"/>
          <w:i/>
          <w:iCs/>
          <w:rPrChange w:id="4806" w:author="Park, Sanghoon" w:date="2021-10-03T16:08:00Z">
            <w:rPr>
              <w:i/>
              <w:iCs/>
            </w:rPr>
          </w:rPrChange>
        </w:rPr>
        <w:t>The American Review of Public Administration</w:t>
      </w:r>
      <w:r w:rsidRPr="005302F9">
        <w:rPr>
          <w:rFonts w:eastAsia="나눔명조"/>
          <w:rPrChange w:id="4807" w:author="Park, Sanghoon" w:date="2021-10-03T16:08:00Z">
            <w:rPr/>
          </w:rPrChange>
        </w:rPr>
        <w:t xml:space="preserve"> 45(4): 458–75.</w:t>
      </w:r>
    </w:p>
    <w:p w14:paraId="13914896" w14:textId="1BAA4698" w:rsidR="005302F9" w:rsidRPr="005302F9" w:rsidRDefault="005302F9" w:rsidP="005302F9">
      <w:pPr>
        <w:pStyle w:val="Bibliography"/>
        <w:rPr>
          <w:rFonts w:eastAsia="나눔명조"/>
          <w:rPrChange w:id="4808" w:author="Park, Sanghoon" w:date="2021-10-03T16:08:00Z">
            <w:rPr/>
          </w:rPrChange>
        </w:rPr>
      </w:pPr>
      <w:r w:rsidRPr="005302F9">
        <w:rPr>
          <w:rFonts w:eastAsia="나눔명조"/>
          <w:rPrChange w:id="4809" w:author="Park, Sanghoon" w:date="2021-10-03T16:08:00Z">
            <w:rPr/>
          </w:rPrChange>
        </w:rPr>
        <w:t xml:space="preserve">Gailmard, Sean. 2010. </w:t>
      </w:r>
      <w:del w:id="4810" w:author="박 상훈" w:date="2021-10-05T14:42:00Z">
        <w:r w:rsidRPr="005302F9" w:rsidDel="00C311B9">
          <w:rPr>
            <w:rFonts w:eastAsia="나눔명조"/>
            <w:rPrChange w:id="4811" w:author="Park, Sanghoon" w:date="2021-10-03T16:08:00Z">
              <w:rPr/>
            </w:rPrChange>
          </w:rPr>
          <w:delText>“</w:delText>
        </w:r>
      </w:del>
      <w:ins w:id="4812" w:author="박 상훈" w:date="2021-10-05T14:42:00Z">
        <w:r w:rsidR="00C311B9">
          <w:rPr>
            <w:rFonts w:eastAsia="나눔명조"/>
          </w:rPr>
          <w:t>"</w:t>
        </w:r>
      </w:ins>
      <w:r w:rsidRPr="005302F9">
        <w:rPr>
          <w:rFonts w:eastAsia="나눔명조"/>
          <w:rPrChange w:id="4813" w:author="Park, Sanghoon" w:date="2021-10-03T16:08:00Z">
            <w:rPr/>
          </w:rPrChange>
        </w:rPr>
        <w:t>Politics, Principal-Agent Problems, and Public Service Motivation</w:t>
      </w:r>
      <w:del w:id="4814" w:author="박 상훈" w:date="2021-10-05T14:42:00Z">
        <w:r w:rsidRPr="005302F9" w:rsidDel="00C311B9">
          <w:rPr>
            <w:rFonts w:eastAsia="나눔명조"/>
            <w:rPrChange w:id="4815" w:author="Park, Sanghoon" w:date="2021-10-03T16:08:00Z">
              <w:rPr/>
            </w:rPrChange>
          </w:rPr>
          <w:delText xml:space="preserve">.” </w:delText>
        </w:r>
      </w:del>
      <w:ins w:id="4816" w:author="박 상훈" w:date="2021-10-05T14:42:00Z">
        <w:r w:rsidR="00C311B9" w:rsidRPr="005302F9">
          <w:rPr>
            <w:rFonts w:eastAsia="나눔명조"/>
            <w:rPrChange w:id="4817" w:author="Park, Sanghoon" w:date="2021-10-03T16:08:00Z">
              <w:rPr/>
            </w:rPrChange>
          </w:rPr>
          <w:t>.</w:t>
        </w:r>
        <w:r w:rsidR="00C311B9">
          <w:rPr>
            <w:rFonts w:eastAsia="나눔명조"/>
          </w:rPr>
          <w:t>"</w:t>
        </w:r>
        <w:r w:rsidR="00C311B9" w:rsidRPr="005302F9">
          <w:rPr>
            <w:rFonts w:eastAsia="나눔명조"/>
            <w:rPrChange w:id="4818" w:author="Park, Sanghoon" w:date="2021-10-03T16:08:00Z">
              <w:rPr/>
            </w:rPrChange>
          </w:rPr>
          <w:t xml:space="preserve"> </w:t>
        </w:r>
      </w:ins>
      <w:r w:rsidRPr="005302F9">
        <w:rPr>
          <w:rFonts w:eastAsia="나눔명조"/>
          <w:i/>
          <w:iCs/>
          <w:rPrChange w:id="4819" w:author="Park, Sanghoon" w:date="2021-10-03T16:08:00Z">
            <w:rPr>
              <w:i/>
              <w:iCs/>
            </w:rPr>
          </w:rPrChange>
        </w:rPr>
        <w:t>International Public Management Journal</w:t>
      </w:r>
      <w:r w:rsidRPr="005302F9">
        <w:rPr>
          <w:rFonts w:eastAsia="나눔명조"/>
          <w:rPrChange w:id="4820" w:author="Park, Sanghoon" w:date="2021-10-03T16:08:00Z">
            <w:rPr/>
          </w:rPrChange>
        </w:rPr>
        <w:t xml:space="preserve"> 13(1): 35–45.</w:t>
      </w:r>
    </w:p>
    <w:p w14:paraId="479A5272" w14:textId="77777777" w:rsidR="005302F9" w:rsidRPr="005302F9" w:rsidRDefault="005302F9" w:rsidP="005302F9">
      <w:pPr>
        <w:pStyle w:val="Bibliography"/>
        <w:rPr>
          <w:rFonts w:eastAsia="나눔명조"/>
          <w:rPrChange w:id="4821" w:author="Park, Sanghoon" w:date="2021-10-03T16:08:00Z">
            <w:rPr/>
          </w:rPrChange>
        </w:rPr>
      </w:pPr>
      <w:r w:rsidRPr="005302F9">
        <w:rPr>
          <w:rFonts w:eastAsia="나눔명조"/>
          <w:rPrChange w:id="4822" w:author="Park, Sanghoon" w:date="2021-10-03T16:08:00Z">
            <w:rPr/>
          </w:rPrChange>
        </w:rPr>
        <w:t xml:space="preserve">Heckhausen, Jutta, and Heinz Heckhausen, eds. 2008. </w:t>
      </w:r>
      <w:r w:rsidRPr="005302F9">
        <w:rPr>
          <w:rFonts w:eastAsia="나눔명조"/>
          <w:i/>
          <w:iCs/>
          <w:rPrChange w:id="4823" w:author="Park, Sanghoon" w:date="2021-10-03T16:08:00Z">
            <w:rPr>
              <w:i/>
              <w:iCs/>
            </w:rPr>
          </w:rPrChange>
        </w:rPr>
        <w:t>Motivation and Action</w:t>
      </w:r>
      <w:r w:rsidRPr="005302F9">
        <w:rPr>
          <w:rFonts w:eastAsia="나눔명조"/>
          <w:rPrChange w:id="4824" w:author="Park, Sanghoon" w:date="2021-10-03T16:08:00Z">
            <w:rPr/>
          </w:rPrChange>
        </w:rPr>
        <w:t>. Cambridge University Press.</w:t>
      </w:r>
    </w:p>
    <w:p w14:paraId="0659C2D9" w14:textId="63E49A46" w:rsidR="005302F9" w:rsidRPr="005302F9" w:rsidRDefault="005302F9" w:rsidP="005302F9">
      <w:pPr>
        <w:pStyle w:val="Bibliography"/>
        <w:rPr>
          <w:rFonts w:eastAsia="나눔명조"/>
          <w:rPrChange w:id="4825" w:author="Park, Sanghoon" w:date="2021-10-03T16:08:00Z">
            <w:rPr/>
          </w:rPrChange>
        </w:rPr>
      </w:pPr>
      <w:r w:rsidRPr="005302F9">
        <w:rPr>
          <w:rFonts w:eastAsia="나눔명조"/>
          <w:rPrChange w:id="4826" w:author="Park, Sanghoon" w:date="2021-10-03T16:08:00Z">
            <w:rPr/>
          </w:rPrChange>
        </w:rPr>
        <w:t xml:space="preserve">Hondeghem, Annie, and James L. Perry. 2009. </w:t>
      </w:r>
      <w:del w:id="4827" w:author="박 상훈" w:date="2021-10-05T14:42:00Z">
        <w:r w:rsidRPr="005302F9" w:rsidDel="00C311B9">
          <w:rPr>
            <w:rFonts w:eastAsia="나눔명조"/>
            <w:rPrChange w:id="4828" w:author="Park, Sanghoon" w:date="2021-10-03T16:08:00Z">
              <w:rPr/>
            </w:rPrChange>
          </w:rPr>
          <w:delText>“</w:delText>
        </w:r>
      </w:del>
      <w:ins w:id="4829" w:author="박 상훈" w:date="2021-10-05T14:42:00Z">
        <w:r w:rsidR="00C311B9">
          <w:rPr>
            <w:rFonts w:eastAsia="나눔명조"/>
          </w:rPr>
          <w:t>"</w:t>
        </w:r>
      </w:ins>
      <w:r w:rsidRPr="005302F9">
        <w:rPr>
          <w:rFonts w:eastAsia="나눔명조"/>
          <w:rPrChange w:id="4830" w:author="Park, Sanghoon" w:date="2021-10-03T16:08:00Z">
            <w:rPr/>
          </w:rPrChange>
        </w:rPr>
        <w:t>EGPA Symposium on Public Service Motivation and Performance: Introduction</w:t>
      </w:r>
      <w:del w:id="4831" w:author="박 상훈" w:date="2021-10-05T14:42:00Z">
        <w:r w:rsidRPr="005302F9" w:rsidDel="00C311B9">
          <w:rPr>
            <w:rFonts w:eastAsia="나눔명조"/>
            <w:rPrChange w:id="4832" w:author="Park, Sanghoon" w:date="2021-10-03T16:08:00Z">
              <w:rPr/>
            </w:rPrChange>
          </w:rPr>
          <w:delText xml:space="preserve">.” </w:delText>
        </w:r>
      </w:del>
      <w:ins w:id="4833" w:author="박 상훈" w:date="2021-10-05T14:42:00Z">
        <w:r w:rsidR="00C311B9" w:rsidRPr="005302F9">
          <w:rPr>
            <w:rFonts w:eastAsia="나눔명조"/>
            <w:rPrChange w:id="4834" w:author="Park, Sanghoon" w:date="2021-10-03T16:08:00Z">
              <w:rPr/>
            </w:rPrChange>
          </w:rPr>
          <w:t>.</w:t>
        </w:r>
        <w:r w:rsidR="00C311B9">
          <w:rPr>
            <w:rFonts w:eastAsia="나눔명조"/>
          </w:rPr>
          <w:t>"</w:t>
        </w:r>
        <w:r w:rsidR="00C311B9" w:rsidRPr="005302F9">
          <w:rPr>
            <w:rFonts w:eastAsia="나눔명조"/>
            <w:rPrChange w:id="4835" w:author="Park, Sanghoon" w:date="2021-10-03T16:08:00Z">
              <w:rPr/>
            </w:rPrChange>
          </w:rPr>
          <w:t xml:space="preserve"> </w:t>
        </w:r>
      </w:ins>
      <w:r w:rsidRPr="005302F9">
        <w:rPr>
          <w:rFonts w:eastAsia="나눔명조"/>
          <w:i/>
          <w:iCs/>
          <w:rPrChange w:id="4836" w:author="Park, Sanghoon" w:date="2021-10-03T16:08:00Z">
            <w:rPr>
              <w:i/>
              <w:iCs/>
            </w:rPr>
          </w:rPrChange>
        </w:rPr>
        <w:t>International Review of Administrative Sciences</w:t>
      </w:r>
      <w:r w:rsidRPr="005302F9">
        <w:rPr>
          <w:rFonts w:eastAsia="나눔명조"/>
          <w:rPrChange w:id="4837" w:author="Park, Sanghoon" w:date="2021-10-03T16:08:00Z">
            <w:rPr/>
          </w:rPrChange>
        </w:rPr>
        <w:t xml:space="preserve"> 75(1): 5–9.</w:t>
      </w:r>
    </w:p>
    <w:p w14:paraId="3C94B3BB" w14:textId="17014D2F" w:rsidR="005302F9" w:rsidRPr="005302F9" w:rsidRDefault="005302F9" w:rsidP="005302F9">
      <w:pPr>
        <w:pStyle w:val="Bibliography"/>
        <w:rPr>
          <w:rFonts w:eastAsia="나눔명조"/>
          <w:rPrChange w:id="4838" w:author="Park, Sanghoon" w:date="2021-10-03T16:08:00Z">
            <w:rPr/>
          </w:rPrChange>
        </w:rPr>
      </w:pPr>
      <w:r w:rsidRPr="005302F9">
        <w:rPr>
          <w:rFonts w:eastAsia="나눔명조"/>
          <w:rPrChange w:id="4839" w:author="Park, Sanghoon" w:date="2021-10-03T16:08:00Z">
            <w:rPr/>
          </w:rPrChange>
        </w:rPr>
        <w:t xml:space="preserve">Im, Jesse W. Campbell Tobin, and Jisu Jeong. 2016. </w:t>
      </w:r>
      <w:del w:id="4840" w:author="박 상훈" w:date="2021-10-05T14:42:00Z">
        <w:r w:rsidRPr="005302F9" w:rsidDel="00C311B9">
          <w:rPr>
            <w:rFonts w:eastAsia="나눔명조"/>
            <w:rPrChange w:id="4841" w:author="Park, Sanghoon" w:date="2021-10-03T16:08:00Z">
              <w:rPr/>
            </w:rPrChange>
          </w:rPr>
          <w:delText>“</w:delText>
        </w:r>
      </w:del>
      <w:ins w:id="4842" w:author="박 상훈" w:date="2021-10-05T14:42:00Z">
        <w:r w:rsidR="00C311B9">
          <w:rPr>
            <w:rFonts w:eastAsia="나눔명조"/>
          </w:rPr>
          <w:t>"</w:t>
        </w:r>
      </w:ins>
      <w:r w:rsidRPr="005302F9">
        <w:rPr>
          <w:rFonts w:eastAsia="나눔명조"/>
          <w:rPrChange w:id="4843" w:author="Park, Sanghoon" w:date="2021-10-03T16:08:00Z">
            <w:rPr/>
          </w:rPrChange>
        </w:rPr>
        <w:t>Commitment Intensity in Public Organizations: Performance, Innovation, Leadership,Commitment Intensity in Public Organizations: Performance, Innovation, Leadership, and PSM</w:t>
      </w:r>
      <w:del w:id="4844" w:author="박 상훈" w:date="2021-10-05T14:42:00Z">
        <w:r w:rsidRPr="005302F9" w:rsidDel="00C311B9">
          <w:rPr>
            <w:rFonts w:eastAsia="나눔명조"/>
            <w:rPrChange w:id="4845" w:author="Park, Sanghoon" w:date="2021-10-03T16:08:00Z">
              <w:rPr/>
            </w:rPrChange>
          </w:rPr>
          <w:delText xml:space="preserve">.” </w:delText>
        </w:r>
      </w:del>
      <w:ins w:id="4846" w:author="박 상훈" w:date="2021-10-05T14:42:00Z">
        <w:r w:rsidR="00C311B9" w:rsidRPr="005302F9">
          <w:rPr>
            <w:rFonts w:eastAsia="나눔명조"/>
            <w:rPrChange w:id="4847" w:author="Park, Sanghoon" w:date="2021-10-03T16:08:00Z">
              <w:rPr/>
            </w:rPrChange>
          </w:rPr>
          <w:t>.</w:t>
        </w:r>
        <w:r w:rsidR="00C311B9">
          <w:rPr>
            <w:rFonts w:eastAsia="나눔명조"/>
          </w:rPr>
          <w:t>"</w:t>
        </w:r>
        <w:r w:rsidR="00C311B9" w:rsidRPr="005302F9">
          <w:rPr>
            <w:rFonts w:eastAsia="나눔명조"/>
            <w:rPrChange w:id="4848" w:author="Park, Sanghoon" w:date="2021-10-03T16:08:00Z">
              <w:rPr/>
            </w:rPrChange>
          </w:rPr>
          <w:t xml:space="preserve"> </w:t>
        </w:r>
      </w:ins>
      <w:r w:rsidRPr="005302F9">
        <w:rPr>
          <w:rFonts w:eastAsia="나눔명조"/>
          <w:i/>
          <w:iCs/>
          <w:rPrChange w:id="4849" w:author="Park, Sanghoon" w:date="2021-10-03T16:08:00Z">
            <w:rPr>
              <w:i/>
              <w:iCs/>
            </w:rPr>
          </w:rPrChange>
        </w:rPr>
        <w:t>Review of Public Personnel Administration</w:t>
      </w:r>
      <w:r w:rsidRPr="005302F9">
        <w:rPr>
          <w:rFonts w:eastAsia="나눔명조"/>
          <w:rPrChange w:id="4850" w:author="Park, Sanghoon" w:date="2021-10-03T16:08:00Z">
            <w:rPr/>
          </w:rPrChange>
        </w:rPr>
        <w:t xml:space="preserve"> 36(3): 219–39.</w:t>
      </w:r>
    </w:p>
    <w:p w14:paraId="2FBFEFEA" w14:textId="04554F06" w:rsidR="005302F9" w:rsidRPr="005302F9" w:rsidRDefault="005302F9" w:rsidP="005302F9">
      <w:pPr>
        <w:pStyle w:val="Bibliography"/>
        <w:rPr>
          <w:rFonts w:eastAsia="나눔명조"/>
          <w:rPrChange w:id="4851" w:author="Park, Sanghoon" w:date="2021-10-03T16:08:00Z">
            <w:rPr/>
          </w:rPrChange>
        </w:rPr>
      </w:pPr>
      <w:r w:rsidRPr="005302F9">
        <w:rPr>
          <w:rFonts w:eastAsia="나눔명조"/>
          <w:rPrChange w:id="4852" w:author="Park, Sanghoon" w:date="2021-10-03T16:08:00Z">
            <w:rPr/>
          </w:rPrChange>
        </w:rPr>
        <w:t xml:space="preserve">Jensen, Ulrich Thy, Lotte Bøgh Andersen, and Christian Bøtcher Jacobsen. 2019. </w:t>
      </w:r>
      <w:del w:id="4853" w:author="박 상훈" w:date="2021-10-05T14:42:00Z">
        <w:r w:rsidRPr="005302F9" w:rsidDel="00C311B9">
          <w:rPr>
            <w:rFonts w:eastAsia="나눔명조"/>
            <w:rPrChange w:id="4854" w:author="Park, Sanghoon" w:date="2021-10-03T16:08:00Z">
              <w:rPr/>
            </w:rPrChange>
          </w:rPr>
          <w:delText>“</w:delText>
        </w:r>
      </w:del>
      <w:ins w:id="4855" w:author="박 상훈" w:date="2021-10-05T14:42:00Z">
        <w:r w:rsidR="00C311B9">
          <w:rPr>
            <w:rFonts w:eastAsia="나눔명조"/>
          </w:rPr>
          <w:t>"</w:t>
        </w:r>
      </w:ins>
      <w:r w:rsidRPr="005302F9">
        <w:rPr>
          <w:rFonts w:eastAsia="나눔명조"/>
          <w:rPrChange w:id="4856" w:author="Park, Sanghoon" w:date="2021-10-03T16:08:00Z">
            <w:rPr/>
          </w:rPrChange>
        </w:rPr>
        <w:t>Only When We Agree! How Value Congruence Moderates the Impact of Goal‐oriented Leadership on Public Service Motivation</w:t>
      </w:r>
      <w:del w:id="4857" w:author="박 상훈" w:date="2021-10-05T14:42:00Z">
        <w:r w:rsidRPr="005302F9" w:rsidDel="00C311B9">
          <w:rPr>
            <w:rFonts w:eastAsia="나눔명조"/>
            <w:rPrChange w:id="4858" w:author="Park, Sanghoon" w:date="2021-10-03T16:08:00Z">
              <w:rPr/>
            </w:rPrChange>
          </w:rPr>
          <w:delText xml:space="preserve">.” </w:delText>
        </w:r>
      </w:del>
      <w:ins w:id="4859" w:author="박 상훈" w:date="2021-10-05T14:42:00Z">
        <w:r w:rsidR="00C311B9" w:rsidRPr="005302F9">
          <w:rPr>
            <w:rFonts w:eastAsia="나눔명조"/>
            <w:rPrChange w:id="4860" w:author="Park, Sanghoon" w:date="2021-10-03T16:08:00Z">
              <w:rPr/>
            </w:rPrChange>
          </w:rPr>
          <w:t>.</w:t>
        </w:r>
        <w:r w:rsidR="00C311B9">
          <w:rPr>
            <w:rFonts w:eastAsia="나눔명조"/>
          </w:rPr>
          <w:t>"</w:t>
        </w:r>
        <w:r w:rsidR="00C311B9" w:rsidRPr="005302F9">
          <w:rPr>
            <w:rFonts w:eastAsia="나눔명조"/>
            <w:rPrChange w:id="4861" w:author="Park, Sanghoon" w:date="2021-10-03T16:08:00Z">
              <w:rPr/>
            </w:rPrChange>
          </w:rPr>
          <w:t xml:space="preserve"> </w:t>
        </w:r>
      </w:ins>
      <w:r w:rsidRPr="005302F9">
        <w:rPr>
          <w:rFonts w:eastAsia="나눔명조"/>
          <w:i/>
          <w:iCs/>
          <w:rPrChange w:id="4862" w:author="Park, Sanghoon" w:date="2021-10-03T16:08:00Z">
            <w:rPr>
              <w:i/>
              <w:iCs/>
            </w:rPr>
          </w:rPrChange>
        </w:rPr>
        <w:t>Public Administration Review</w:t>
      </w:r>
      <w:r w:rsidRPr="005302F9">
        <w:rPr>
          <w:rFonts w:eastAsia="나눔명조"/>
          <w:rPrChange w:id="4863" w:author="Park, Sanghoon" w:date="2021-10-03T16:08:00Z">
            <w:rPr/>
          </w:rPrChange>
        </w:rPr>
        <w:t xml:space="preserve"> 79(1): 12–24.</w:t>
      </w:r>
    </w:p>
    <w:p w14:paraId="7163BBD2" w14:textId="0692DFFC" w:rsidR="005302F9" w:rsidRPr="005302F9" w:rsidRDefault="005302F9" w:rsidP="005302F9">
      <w:pPr>
        <w:pStyle w:val="Bibliography"/>
        <w:rPr>
          <w:rFonts w:eastAsia="나눔명조"/>
          <w:rPrChange w:id="4864" w:author="Park, Sanghoon" w:date="2021-10-03T16:08:00Z">
            <w:rPr/>
          </w:rPrChange>
        </w:rPr>
      </w:pPr>
      <w:r w:rsidRPr="005302F9">
        <w:rPr>
          <w:rFonts w:eastAsia="나눔명조"/>
          <w:rPrChange w:id="4865" w:author="Park, Sanghoon" w:date="2021-10-03T16:08:00Z">
            <w:rPr/>
          </w:rPrChange>
        </w:rPr>
        <w:lastRenderedPageBreak/>
        <w:t xml:space="preserve">Jin, Myung H., Bruce D. McDonald, Jaehee Park, and Kang Yang Trevor Yu. 2019. </w:t>
      </w:r>
      <w:del w:id="4866" w:author="박 상훈" w:date="2021-10-05T14:42:00Z">
        <w:r w:rsidRPr="005302F9" w:rsidDel="00C311B9">
          <w:rPr>
            <w:rFonts w:eastAsia="나눔명조"/>
            <w:rPrChange w:id="4867" w:author="Park, Sanghoon" w:date="2021-10-03T16:08:00Z">
              <w:rPr/>
            </w:rPrChange>
          </w:rPr>
          <w:delText>“</w:delText>
        </w:r>
      </w:del>
      <w:ins w:id="4868" w:author="박 상훈" w:date="2021-10-05T14:42:00Z">
        <w:r w:rsidR="00C311B9">
          <w:rPr>
            <w:rFonts w:eastAsia="나눔명조"/>
          </w:rPr>
          <w:t>"</w:t>
        </w:r>
      </w:ins>
      <w:r w:rsidRPr="005302F9">
        <w:rPr>
          <w:rFonts w:eastAsia="나눔명조"/>
          <w:rPrChange w:id="4869" w:author="Park, Sanghoon" w:date="2021-10-03T16:08:00Z">
            <w:rPr/>
          </w:rPrChange>
        </w:rPr>
        <w:t>Making Public Service Motivation Count for Increasing Organizational Fit: The Role of Followership Behavior and Leader Support as a Causal Mechanism</w:t>
      </w:r>
      <w:del w:id="4870" w:author="박 상훈" w:date="2021-10-05T14:42:00Z">
        <w:r w:rsidRPr="005302F9" w:rsidDel="00C311B9">
          <w:rPr>
            <w:rFonts w:eastAsia="나눔명조"/>
            <w:rPrChange w:id="4871" w:author="Park, Sanghoon" w:date="2021-10-03T16:08:00Z">
              <w:rPr/>
            </w:rPrChange>
          </w:rPr>
          <w:delText xml:space="preserve">.” </w:delText>
        </w:r>
      </w:del>
      <w:ins w:id="4872" w:author="박 상훈" w:date="2021-10-05T14:42:00Z">
        <w:r w:rsidR="00C311B9" w:rsidRPr="005302F9">
          <w:rPr>
            <w:rFonts w:eastAsia="나눔명조"/>
            <w:rPrChange w:id="4873" w:author="Park, Sanghoon" w:date="2021-10-03T16:08:00Z">
              <w:rPr/>
            </w:rPrChange>
          </w:rPr>
          <w:t>.</w:t>
        </w:r>
        <w:r w:rsidR="00C311B9">
          <w:rPr>
            <w:rFonts w:eastAsia="나눔명조"/>
          </w:rPr>
          <w:t>"</w:t>
        </w:r>
        <w:r w:rsidR="00C311B9" w:rsidRPr="005302F9">
          <w:rPr>
            <w:rFonts w:eastAsia="나눔명조"/>
            <w:rPrChange w:id="4874" w:author="Park, Sanghoon" w:date="2021-10-03T16:08:00Z">
              <w:rPr/>
            </w:rPrChange>
          </w:rPr>
          <w:t xml:space="preserve"> </w:t>
        </w:r>
      </w:ins>
      <w:r w:rsidRPr="005302F9">
        <w:rPr>
          <w:rFonts w:eastAsia="나눔명조"/>
          <w:i/>
          <w:iCs/>
          <w:rPrChange w:id="4875" w:author="Park, Sanghoon" w:date="2021-10-03T16:08:00Z">
            <w:rPr>
              <w:i/>
              <w:iCs/>
            </w:rPr>
          </w:rPrChange>
        </w:rPr>
        <w:t>International Review of Administrative Sciences</w:t>
      </w:r>
      <w:r w:rsidRPr="005302F9">
        <w:rPr>
          <w:rFonts w:eastAsia="나눔명조"/>
          <w:rPrChange w:id="4876" w:author="Park, Sanghoon" w:date="2021-10-03T16:08:00Z">
            <w:rPr/>
          </w:rPrChange>
        </w:rPr>
        <w:t xml:space="preserve"> 85(1): 98–115.</w:t>
      </w:r>
    </w:p>
    <w:p w14:paraId="1A296300" w14:textId="1B8129BD" w:rsidR="005302F9" w:rsidRPr="005302F9" w:rsidRDefault="005302F9" w:rsidP="005302F9">
      <w:pPr>
        <w:pStyle w:val="Bibliography"/>
        <w:rPr>
          <w:rFonts w:eastAsia="나눔명조"/>
          <w:rPrChange w:id="4877" w:author="Park, Sanghoon" w:date="2021-10-03T16:08:00Z">
            <w:rPr/>
          </w:rPrChange>
        </w:rPr>
      </w:pPr>
      <w:r w:rsidRPr="005302F9">
        <w:rPr>
          <w:rFonts w:eastAsia="나눔명조"/>
          <w:rPrChange w:id="4878" w:author="Park, Sanghoon" w:date="2021-10-03T16:08:00Z">
            <w:rPr/>
          </w:rPrChange>
        </w:rPr>
        <w:t xml:space="preserve">Jo, Samsup, and Sung Wook Shim. 2005. </w:t>
      </w:r>
      <w:del w:id="4879" w:author="박 상훈" w:date="2021-10-05T14:42:00Z">
        <w:r w:rsidRPr="005302F9" w:rsidDel="00C311B9">
          <w:rPr>
            <w:rFonts w:eastAsia="나눔명조"/>
            <w:rPrChange w:id="4880" w:author="Park, Sanghoon" w:date="2021-10-03T16:08:00Z">
              <w:rPr/>
            </w:rPrChange>
          </w:rPr>
          <w:delText>“</w:delText>
        </w:r>
      </w:del>
      <w:ins w:id="4881" w:author="박 상훈" w:date="2021-10-05T14:42:00Z">
        <w:r w:rsidR="00C311B9">
          <w:rPr>
            <w:rFonts w:eastAsia="나눔명조"/>
          </w:rPr>
          <w:t>"</w:t>
        </w:r>
      </w:ins>
      <w:r w:rsidRPr="005302F9">
        <w:rPr>
          <w:rFonts w:eastAsia="나눔명조"/>
          <w:rPrChange w:id="4882" w:author="Park, Sanghoon" w:date="2021-10-03T16:08:00Z">
            <w:rPr/>
          </w:rPrChange>
        </w:rPr>
        <w:t>Paradigm Shift of Employee Communication: The Effect of Management Communication on Trusting Relationships</w:t>
      </w:r>
      <w:del w:id="4883" w:author="박 상훈" w:date="2021-10-05T14:42:00Z">
        <w:r w:rsidRPr="005302F9" w:rsidDel="00C311B9">
          <w:rPr>
            <w:rFonts w:eastAsia="나눔명조"/>
            <w:rPrChange w:id="4884" w:author="Park, Sanghoon" w:date="2021-10-03T16:08:00Z">
              <w:rPr/>
            </w:rPrChange>
          </w:rPr>
          <w:delText xml:space="preserve">.” </w:delText>
        </w:r>
      </w:del>
      <w:ins w:id="4885" w:author="박 상훈" w:date="2021-10-05T14:42:00Z">
        <w:r w:rsidR="00C311B9" w:rsidRPr="005302F9">
          <w:rPr>
            <w:rFonts w:eastAsia="나눔명조"/>
            <w:rPrChange w:id="4886" w:author="Park, Sanghoon" w:date="2021-10-03T16:08:00Z">
              <w:rPr/>
            </w:rPrChange>
          </w:rPr>
          <w:t>.</w:t>
        </w:r>
        <w:r w:rsidR="00C311B9">
          <w:rPr>
            <w:rFonts w:eastAsia="나눔명조"/>
          </w:rPr>
          <w:t>"</w:t>
        </w:r>
        <w:r w:rsidR="00C311B9" w:rsidRPr="005302F9">
          <w:rPr>
            <w:rFonts w:eastAsia="나눔명조"/>
            <w:rPrChange w:id="4887" w:author="Park, Sanghoon" w:date="2021-10-03T16:08:00Z">
              <w:rPr/>
            </w:rPrChange>
          </w:rPr>
          <w:t xml:space="preserve"> </w:t>
        </w:r>
      </w:ins>
      <w:r w:rsidRPr="005302F9">
        <w:rPr>
          <w:rFonts w:eastAsia="나눔명조"/>
          <w:i/>
          <w:iCs/>
          <w:rPrChange w:id="4888" w:author="Park, Sanghoon" w:date="2021-10-03T16:08:00Z">
            <w:rPr>
              <w:i/>
              <w:iCs/>
            </w:rPr>
          </w:rPrChange>
        </w:rPr>
        <w:t>Public relations review</w:t>
      </w:r>
      <w:r w:rsidRPr="005302F9">
        <w:rPr>
          <w:rFonts w:eastAsia="나눔명조"/>
          <w:rPrChange w:id="4889" w:author="Park, Sanghoon" w:date="2021-10-03T16:08:00Z">
            <w:rPr/>
          </w:rPrChange>
        </w:rPr>
        <w:t xml:space="preserve"> 31(2): 277–80.</w:t>
      </w:r>
    </w:p>
    <w:p w14:paraId="40C7A648" w14:textId="2D0D1CDA" w:rsidR="005302F9" w:rsidRPr="005302F9" w:rsidRDefault="005302F9" w:rsidP="005302F9">
      <w:pPr>
        <w:pStyle w:val="Bibliography"/>
        <w:rPr>
          <w:rFonts w:eastAsia="나눔명조"/>
          <w:rPrChange w:id="4890" w:author="Park, Sanghoon" w:date="2021-10-03T16:08:00Z">
            <w:rPr/>
          </w:rPrChange>
        </w:rPr>
      </w:pPr>
      <w:r w:rsidRPr="005302F9">
        <w:rPr>
          <w:rFonts w:eastAsia="나눔명조"/>
          <w:rPrChange w:id="4891" w:author="Park, Sanghoon" w:date="2021-10-03T16:08:00Z">
            <w:rPr/>
          </w:rPrChange>
        </w:rPr>
        <w:t xml:space="preserve">Jones, G. R. 1996. </w:t>
      </w:r>
      <w:del w:id="4892" w:author="박 상훈" w:date="2021-10-05T14:42:00Z">
        <w:r w:rsidRPr="005302F9" w:rsidDel="00C311B9">
          <w:rPr>
            <w:rFonts w:eastAsia="나눔명조"/>
            <w:rPrChange w:id="4893" w:author="Park, Sanghoon" w:date="2021-10-03T16:08:00Z">
              <w:rPr/>
            </w:rPrChange>
          </w:rPr>
          <w:delText>“</w:delText>
        </w:r>
      </w:del>
      <w:ins w:id="4894" w:author="박 상훈" w:date="2021-10-05T14:42:00Z">
        <w:r w:rsidR="00C311B9">
          <w:rPr>
            <w:rFonts w:eastAsia="나눔명조"/>
          </w:rPr>
          <w:t>"</w:t>
        </w:r>
      </w:ins>
      <w:r w:rsidRPr="005302F9">
        <w:rPr>
          <w:rFonts w:eastAsia="나눔명조"/>
          <w:rPrChange w:id="4895" w:author="Park, Sanghoon" w:date="2021-10-03T16:08:00Z">
            <w:rPr/>
          </w:rPrChange>
        </w:rPr>
        <w:t>Transaction Costs, Property Rights and Organizational Culture: An Exchange Perspective</w:t>
      </w:r>
      <w:del w:id="4896" w:author="박 상훈" w:date="2021-10-05T14:42:00Z">
        <w:r w:rsidRPr="005302F9" w:rsidDel="00C311B9">
          <w:rPr>
            <w:rFonts w:eastAsia="나눔명조"/>
            <w:rPrChange w:id="4897" w:author="Park, Sanghoon" w:date="2021-10-03T16:08:00Z">
              <w:rPr/>
            </w:rPrChange>
          </w:rPr>
          <w:delText xml:space="preserve">.” </w:delText>
        </w:r>
      </w:del>
      <w:ins w:id="4898" w:author="박 상훈" w:date="2021-10-05T14:42:00Z">
        <w:r w:rsidR="00C311B9" w:rsidRPr="005302F9">
          <w:rPr>
            <w:rFonts w:eastAsia="나눔명조"/>
            <w:rPrChange w:id="4899" w:author="Park, Sanghoon" w:date="2021-10-03T16:08:00Z">
              <w:rPr/>
            </w:rPrChange>
          </w:rPr>
          <w:t>.</w:t>
        </w:r>
        <w:r w:rsidR="00C311B9">
          <w:rPr>
            <w:rFonts w:eastAsia="나눔명조"/>
          </w:rPr>
          <w:t>"</w:t>
        </w:r>
        <w:r w:rsidR="00C311B9" w:rsidRPr="005302F9">
          <w:rPr>
            <w:rFonts w:eastAsia="나눔명조"/>
            <w:rPrChange w:id="4900" w:author="Park, Sanghoon" w:date="2021-10-03T16:08:00Z">
              <w:rPr/>
            </w:rPrChange>
          </w:rPr>
          <w:t xml:space="preserve"> </w:t>
        </w:r>
      </w:ins>
      <w:r w:rsidRPr="005302F9">
        <w:rPr>
          <w:rFonts w:eastAsia="나눔명조"/>
          <w:i/>
          <w:iCs/>
          <w:rPrChange w:id="4901" w:author="Park, Sanghoon" w:date="2021-10-03T16:08:00Z">
            <w:rPr>
              <w:i/>
              <w:iCs/>
            </w:rPr>
          </w:rPrChange>
        </w:rPr>
        <w:t>Administrative Science Quarterly</w:t>
      </w:r>
      <w:r w:rsidRPr="005302F9">
        <w:rPr>
          <w:rFonts w:eastAsia="나눔명조"/>
          <w:rPrChange w:id="4902" w:author="Park, Sanghoon" w:date="2021-10-03T16:08:00Z">
            <w:rPr/>
          </w:rPrChange>
        </w:rPr>
        <w:t xml:space="preserve"> 28(3): 454–67.</w:t>
      </w:r>
    </w:p>
    <w:p w14:paraId="4642E33C" w14:textId="780EE55B" w:rsidR="005302F9" w:rsidRPr="005302F9" w:rsidRDefault="005302F9" w:rsidP="005302F9">
      <w:pPr>
        <w:pStyle w:val="Bibliography"/>
        <w:rPr>
          <w:rFonts w:eastAsia="나눔명조"/>
          <w:rPrChange w:id="4903" w:author="Park, Sanghoon" w:date="2021-10-03T16:08:00Z">
            <w:rPr/>
          </w:rPrChange>
        </w:rPr>
      </w:pPr>
      <w:r w:rsidRPr="005302F9">
        <w:rPr>
          <w:rFonts w:eastAsia="나눔명조"/>
          <w:rPrChange w:id="4904" w:author="Park, Sanghoon" w:date="2021-10-03T16:08:00Z">
            <w:rPr/>
          </w:rPrChange>
        </w:rPr>
        <w:t xml:space="preserve">King, Gary, Michael Tomz, and Jason Wittenberg. 2000. </w:t>
      </w:r>
      <w:del w:id="4905" w:author="박 상훈" w:date="2021-10-05T14:42:00Z">
        <w:r w:rsidRPr="005302F9" w:rsidDel="00C311B9">
          <w:rPr>
            <w:rFonts w:eastAsia="나눔명조"/>
            <w:rPrChange w:id="4906" w:author="Park, Sanghoon" w:date="2021-10-03T16:08:00Z">
              <w:rPr/>
            </w:rPrChange>
          </w:rPr>
          <w:delText>“</w:delText>
        </w:r>
      </w:del>
      <w:ins w:id="4907" w:author="박 상훈" w:date="2021-10-05T14:42:00Z">
        <w:r w:rsidR="00C311B9">
          <w:rPr>
            <w:rFonts w:eastAsia="나눔명조"/>
          </w:rPr>
          <w:t>"</w:t>
        </w:r>
      </w:ins>
      <w:r w:rsidRPr="005302F9">
        <w:rPr>
          <w:rFonts w:eastAsia="나눔명조"/>
          <w:rPrChange w:id="4908" w:author="Park, Sanghoon" w:date="2021-10-03T16:08:00Z">
            <w:rPr/>
          </w:rPrChange>
        </w:rPr>
        <w:t>Making the Most of Statistical Analyses: Improving Interpretation and Presentation</w:t>
      </w:r>
      <w:del w:id="4909" w:author="박 상훈" w:date="2021-10-05T14:42:00Z">
        <w:r w:rsidRPr="005302F9" w:rsidDel="00C311B9">
          <w:rPr>
            <w:rFonts w:eastAsia="나눔명조"/>
            <w:rPrChange w:id="4910" w:author="Park, Sanghoon" w:date="2021-10-03T16:08:00Z">
              <w:rPr/>
            </w:rPrChange>
          </w:rPr>
          <w:delText xml:space="preserve">.” </w:delText>
        </w:r>
      </w:del>
      <w:ins w:id="4911" w:author="박 상훈" w:date="2021-10-05T14:42:00Z">
        <w:r w:rsidR="00C311B9" w:rsidRPr="005302F9">
          <w:rPr>
            <w:rFonts w:eastAsia="나눔명조"/>
            <w:rPrChange w:id="4912" w:author="Park, Sanghoon" w:date="2021-10-03T16:08:00Z">
              <w:rPr/>
            </w:rPrChange>
          </w:rPr>
          <w:t>.</w:t>
        </w:r>
        <w:r w:rsidR="00C311B9">
          <w:rPr>
            <w:rFonts w:eastAsia="나눔명조"/>
          </w:rPr>
          <w:t>"</w:t>
        </w:r>
        <w:r w:rsidR="00C311B9" w:rsidRPr="005302F9">
          <w:rPr>
            <w:rFonts w:eastAsia="나눔명조"/>
            <w:rPrChange w:id="4913" w:author="Park, Sanghoon" w:date="2021-10-03T16:08:00Z">
              <w:rPr/>
            </w:rPrChange>
          </w:rPr>
          <w:t xml:space="preserve"> </w:t>
        </w:r>
      </w:ins>
      <w:r w:rsidRPr="005302F9">
        <w:rPr>
          <w:rFonts w:eastAsia="나눔명조"/>
          <w:i/>
          <w:iCs/>
          <w:rPrChange w:id="4914" w:author="Park, Sanghoon" w:date="2021-10-03T16:08:00Z">
            <w:rPr>
              <w:i/>
              <w:iCs/>
            </w:rPr>
          </w:rPrChange>
        </w:rPr>
        <w:t>American Journal of Political Science</w:t>
      </w:r>
      <w:r w:rsidRPr="005302F9">
        <w:rPr>
          <w:rFonts w:eastAsia="나눔명조"/>
          <w:rPrChange w:id="4915" w:author="Park, Sanghoon" w:date="2021-10-03T16:08:00Z">
            <w:rPr/>
          </w:rPrChange>
        </w:rPr>
        <w:t xml:space="preserve"> 44(2): 341–55.</w:t>
      </w:r>
    </w:p>
    <w:p w14:paraId="0F144ECA" w14:textId="1DCCA467" w:rsidR="005302F9" w:rsidRPr="005302F9" w:rsidRDefault="005302F9" w:rsidP="005302F9">
      <w:pPr>
        <w:pStyle w:val="Bibliography"/>
        <w:rPr>
          <w:rFonts w:eastAsia="나눔명조"/>
          <w:rPrChange w:id="4916" w:author="Park, Sanghoon" w:date="2021-10-03T16:08:00Z">
            <w:rPr/>
          </w:rPrChange>
        </w:rPr>
      </w:pPr>
      <w:r w:rsidRPr="005302F9">
        <w:rPr>
          <w:rFonts w:eastAsia="나눔명조"/>
          <w:rPrChange w:id="4917" w:author="Park, Sanghoon" w:date="2021-10-03T16:08:00Z">
            <w:rPr/>
          </w:rPrChange>
        </w:rPr>
        <w:t xml:space="preserve">Kroll, Alexander, and Dominik Vogel. 2014. </w:t>
      </w:r>
      <w:del w:id="4918" w:author="박 상훈" w:date="2021-10-05T14:42:00Z">
        <w:r w:rsidRPr="005302F9" w:rsidDel="00C311B9">
          <w:rPr>
            <w:rFonts w:eastAsia="나눔명조"/>
            <w:rPrChange w:id="4919" w:author="Park, Sanghoon" w:date="2021-10-03T16:08:00Z">
              <w:rPr/>
            </w:rPrChange>
          </w:rPr>
          <w:delText>“</w:delText>
        </w:r>
      </w:del>
      <w:ins w:id="4920" w:author="박 상훈" w:date="2021-10-05T14:42:00Z">
        <w:r w:rsidR="00C311B9">
          <w:rPr>
            <w:rFonts w:eastAsia="나눔명조"/>
          </w:rPr>
          <w:t>"</w:t>
        </w:r>
      </w:ins>
      <w:r w:rsidRPr="005302F9">
        <w:rPr>
          <w:rFonts w:eastAsia="나눔명조"/>
          <w:rPrChange w:id="4921" w:author="Park, Sanghoon" w:date="2021-10-03T16:08:00Z">
            <w:rPr/>
          </w:rPrChange>
        </w:rPr>
        <w:t>The PSM–Leadership Fit: A Model of Performance Information Use</w:t>
      </w:r>
      <w:del w:id="4922" w:author="박 상훈" w:date="2021-10-05T14:42:00Z">
        <w:r w:rsidRPr="005302F9" w:rsidDel="00C311B9">
          <w:rPr>
            <w:rFonts w:eastAsia="나눔명조"/>
            <w:rPrChange w:id="4923" w:author="Park, Sanghoon" w:date="2021-10-03T16:08:00Z">
              <w:rPr/>
            </w:rPrChange>
          </w:rPr>
          <w:delText xml:space="preserve">.” </w:delText>
        </w:r>
      </w:del>
      <w:ins w:id="4924" w:author="박 상훈" w:date="2021-10-05T14:42:00Z">
        <w:r w:rsidR="00C311B9" w:rsidRPr="005302F9">
          <w:rPr>
            <w:rFonts w:eastAsia="나눔명조"/>
            <w:rPrChange w:id="4925" w:author="Park, Sanghoon" w:date="2021-10-03T16:08:00Z">
              <w:rPr/>
            </w:rPrChange>
          </w:rPr>
          <w:t>.</w:t>
        </w:r>
        <w:r w:rsidR="00C311B9">
          <w:rPr>
            <w:rFonts w:eastAsia="나눔명조"/>
          </w:rPr>
          <w:t>"</w:t>
        </w:r>
        <w:r w:rsidR="00C311B9" w:rsidRPr="005302F9">
          <w:rPr>
            <w:rFonts w:eastAsia="나눔명조"/>
            <w:rPrChange w:id="4926" w:author="Park, Sanghoon" w:date="2021-10-03T16:08:00Z">
              <w:rPr/>
            </w:rPrChange>
          </w:rPr>
          <w:t xml:space="preserve"> </w:t>
        </w:r>
      </w:ins>
      <w:r w:rsidRPr="005302F9">
        <w:rPr>
          <w:rFonts w:eastAsia="나눔명조"/>
          <w:i/>
          <w:iCs/>
          <w:rPrChange w:id="4927" w:author="Park, Sanghoon" w:date="2021-10-03T16:08:00Z">
            <w:rPr>
              <w:i/>
              <w:iCs/>
            </w:rPr>
          </w:rPrChange>
        </w:rPr>
        <w:t>Public administration</w:t>
      </w:r>
      <w:r w:rsidRPr="005302F9">
        <w:rPr>
          <w:rFonts w:eastAsia="나눔명조"/>
          <w:rPrChange w:id="4928" w:author="Park, Sanghoon" w:date="2021-10-03T16:08:00Z">
            <w:rPr/>
          </w:rPrChange>
        </w:rPr>
        <w:t xml:space="preserve"> 92(4): 974–91.</w:t>
      </w:r>
    </w:p>
    <w:p w14:paraId="191F54A1" w14:textId="0D3512F6" w:rsidR="005302F9" w:rsidRPr="005302F9" w:rsidRDefault="005302F9" w:rsidP="005302F9">
      <w:pPr>
        <w:pStyle w:val="Bibliography"/>
        <w:rPr>
          <w:rFonts w:eastAsia="나눔명조"/>
          <w:rPrChange w:id="4929" w:author="Park, Sanghoon" w:date="2021-10-03T16:08:00Z">
            <w:rPr/>
          </w:rPrChange>
        </w:rPr>
      </w:pPr>
      <w:r w:rsidRPr="005302F9">
        <w:rPr>
          <w:rFonts w:eastAsia="나눔명조"/>
          <w:rPrChange w:id="4930" w:author="Park, Sanghoon" w:date="2021-10-03T16:08:00Z">
            <w:rPr/>
          </w:rPrChange>
        </w:rPr>
        <w:t xml:space="preserve">Moynihan, Donald P., and Sanjay K. Pandey. 2007. </w:t>
      </w:r>
      <w:del w:id="4931" w:author="박 상훈" w:date="2021-10-05T14:42:00Z">
        <w:r w:rsidRPr="005302F9" w:rsidDel="00C311B9">
          <w:rPr>
            <w:rFonts w:eastAsia="나눔명조"/>
            <w:rPrChange w:id="4932" w:author="Park, Sanghoon" w:date="2021-10-03T16:08:00Z">
              <w:rPr/>
            </w:rPrChange>
          </w:rPr>
          <w:delText>“</w:delText>
        </w:r>
      </w:del>
      <w:ins w:id="4933" w:author="박 상훈" w:date="2021-10-05T14:42:00Z">
        <w:r w:rsidR="00C311B9">
          <w:rPr>
            <w:rFonts w:eastAsia="나눔명조"/>
          </w:rPr>
          <w:t>"</w:t>
        </w:r>
      </w:ins>
      <w:r w:rsidRPr="005302F9">
        <w:rPr>
          <w:rFonts w:eastAsia="나눔명조"/>
          <w:rPrChange w:id="4934" w:author="Park, Sanghoon" w:date="2021-10-03T16:08:00Z">
            <w:rPr/>
          </w:rPrChange>
        </w:rPr>
        <w:t>The Role of Organizations in Fostering Public Service Motivation</w:t>
      </w:r>
      <w:del w:id="4935" w:author="박 상훈" w:date="2021-10-05T14:42:00Z">
        <w:r w:rsidRPr="005302F9" w:rsidDel="00C311B9">
          <w:rPr>
            <w:rFonts w:eastAsia="나눔명조"/>
            <w:rPrChange w:id="4936" w:author="Park, Sanghoon" w:date="2021-10-03T16:08:00Z">
              <w:rPr/>
            </w:rPrChange>
          </w:rPr>
          <w:delText xml:space="preserve">.” </w:delText>
        </w:r>
      </w:del>
      <w:ins w:id="4937" w:author="박 상훈" w:date="2021-10-05T14:42:00Z">
        <w:r w:rsidR="00C311B9" w:rsidRPr="005302F9">
          <w:rPr>
            <w:rFonts w:eastAsia="나눔명조"/>
            <w:rPrChange w:id="4938" w:author="Park, Sanghoon" w:date="2021-10-03T16:08:00Z">
              <w:rPr/>
            </w:rPrChange>
          </w:rPr>
          <w:t>.</w:t>
        </w:r>
        <w:r w:rsidR="00C311B9">
          <w:rPr>
            <w:rFonts w:eastAsia="나눔명조"/>
          </w:rPr>
          <w:t>"</w:t>
        </w:r>
        <w:r w:rsidR="00C311B9" w:rsidRPr="005302F9">
          <w:rPr>
            <w:rFonts w:eastAsia="나눔명조"/>
            <w:rPrChange w:id="4939" w:author="Park, Sanghoon" w:date="2021-10-03T16:08:00Z">
              <w:rPr/>
            </w:rPrChange>
          </w:rPr>
          <w:t xml:space="preserve"> </w:t>
        </w:r>
      </w:ins>
      <w:r w:rsidRPr="005302F9">
        <w:rPr>
          <w:rFonts w:eastAsia="나눔명조"/>
          <w:i/>
          <w:iCs/>
          <w:rPrChange w:id="4940" w:author="Park, Sanghoon" w:date="2021-10-03T16:08:00Z">
            <w:rPr>
              <w:i/>
              <w:iCs/>
            </w:rPr>
          </w:rPrChange>
        </w:rPr>
        <w:t>Public Administration Review</w:t>
      </w:r>
      <w:r w:rsidRPr="005302F9">
        <w:rPr>
          <w:rFonts w:eastAsia="나눔명조"/>
          <w:rPrChange w:id="4941" w:author="Park, Sanghoon" w:date="2021-10-03T16:08:00Z">
            <w:rPr/>
          </w:rPrChange>
        </w:rPr>
        <w:t xml:space="preserve"> 67(1): 40–53.</w:t>
      </w:r>
    </w:p>
    <w:p w14:paraId="61FE75A2" w14:textId="025DE29F" w:rsidR="005302F9" w:rsidRPr="005302F9" w:rsidRDefault="005302F9" w:rsidP="005302F9">
      <w:pPr>
        <w:pStyle w:val="Bibliography"/>
        <w:rPr>
          <w:rFonts w:eastAsia="나눔명조"/>
          <w:rPrChange w:id="4942" w:author="Park, Sanghoon" w:date="2021-10-03T16:08:00Z">
            <w:rPr/>
          </w:rPrChange>
        </w:rPr>
      </w:pPr>
      <w:r w:rsidRPr="005302F9">
        <w:rPr>
          <w:rFonts w:eastAsia="나눔명조"/>
          <w:rPrChange w:id="4943" w:author="Park, Sanghoon" w:date="2021-10-03T16:08:00Z">
            <w:rPr/>
          </w:rPrChange>
        </w:rPr>
        <w:t xml:space="preserve">Oberfield, Zachary W. 2012. </w:t>
      </w:r>
      <w:del w:id="4944" w:author="박 상훈" w:date="2021-10-05T14:42:00Z">
        <w:r w:rsidRPr="005302F9" w:rsidDel="00C311B9">
          <w:rPr>
            <w:rFonts w:eastAsia="나눔명조"/>
            <w:rPrChange w:id="4945" w:author="Park, Sanghoon" w:date="2021-10-03T16:08:00Z">
              <w:rPr/>
            </w:rPrChange>
          </w:rPr>
          <w:delText>“</w:delText>
        </w:r>
      </w:del>
      <w:ins w:id="4946" w:author="박 상훈" w:date="2021-10-05T14:42:00Z">
        <w:r w:rsidR="00C311B9">
          <w:rPr>
            <w:rFonts w:eastAsia="나눔명조"/>
          </w:rPr>
          <w:t>"</w:t>
        </w:r>
      </w:ins>
      <w:r w:rsidRPr="005302F9">
        <w:rPr>
          <w:rFonts w:eastAsia="나눔명조"/>
          <w:rPrChange w:id="4947" w:author="Park, Sanghoon" w:date="2021-10-03T16:08:00Z">
            <w:rPr/>
          </w:rPrChange>
        </w:rPr>
        <w:t>Public Management in Time: A Longitudinal Examination of the Full Range of Leadership Theory</w:t>
      </w:r>
      <w:del w:id="4948" w:author="박 상훈" w:date="2021-10-05T14:42:00Z">
        <w:r w:rsidRPr="005302F9" w:rsidDel="00C311B9">
          <w:rPr>
            <w:rFonts w:eastAsia="나눔명조"/>
            <w:rPrChange w:id="4949" w:author="Park, Sanghoon" w:date="2021-10-03T16:08:00Z">
              <w:rPr/>
            </w:rPrChange>
          </w:rPr>
          <w:delText xml:space="preserve">.” </w:delText>
        </w:r>
      </w:del>
      <w:ins w:id="4950" w:author="박 상훈" w:date="2021-10-05T14:42:00Z">
        <w:r w:rsidR="00C311B9" w:rsidRPr="005302F9">
          <w:rPr>
            <w:rFonts w:eastAsia="나눔명조"/>
            <w:rPrChange w:id="4951" w:author="Park, Sanghoon" w:date="2021-10-03T16:08:00Z">
              <w:rPr/>
            </w:rPrChange>
          </w:rPr>
          <w:t>.</w:t>
        </w:r>
        <w:r w:rsidR="00C311B9">
          <w:rPr>
            <w:rFonts w:eastAsia="나눔명조"/>
          </w:rPr>
          <w:t>"</w:t>
        </w:r>
        <w:r w:rsidR="00C311B9" w:rsidRPr="005302F9">
          <w:rPr>
            <w:rFonts w:eastAsia="나눔명조"/>
            <w:rPrChange w:id="4952" w:author="Park, Sanghoon" w:date="2021-10-03T16:08:00Z">
              <w:rPr/>
            </w:rPrChange>
          </w:rPr>
          <w:t xml:space="preserve"> </w:t>
        </w:r>
      </w:ins>
      <w:r w:rsidRPr="005302F9">
        <w:rPr>
          <w:rFonts w:eastAsia="나눔명조"/>
          <w:i/>
          <w:iCs/>
          <w:rPrChange w:id="4953" w:author="Park, Sanghoon" w:date="2021-10-03T16:08:00Z">
            <w:rPr>
              <w:i/>
              <w:iCs/>
            </w:rPr>
          </w:rPrChange>
        </w:rPr>
        <w:t>Journal of Public Administration Research and Theory</w:t>
      </w:r>
      <w:r w:rsidRPr="005302F9">
        <w:rPr>
          <w:rFonts w:eastAsia="나눔명조"/>
          <w:rPrChange w:id="4954" w:author="Park, Sanghoon" w:date="2021-10-03T16:08:00Z">
            <w:rPr/>
          </w:rPrChange>
        </w:rPr>
        <w:t xml:space="preserve"> 24(2): 407–29.</w:t>
      </w:r>
    </w:p>
    <w:p w14:paraId="79F3BD30" w14:textId="2CF2CC62" w:rsidR="005302F9" w:rsidRPr="005302F9" w:rsidRDefault="005302F9" w:rsidP="005302F9">
      <w:pPr>
        <w:pStyle w:val="Bibliography"/>
        <w:rPr>
          <w:rFonts w:eastAsia="나눔명조"/>
          <w:rPrChange w:id="4955" w:author="Park, Sanghoon" w:date="2021-10-03T16:08:00Z">
            <w:rPr/>
          </w:rPrChange>
        </w:rPr>
      </w:pPr>
      <w:r w:rsidRPr="005302F9">
        <w:rPr>
          <w:rFonts w:eastAsia="나눔명조"/>
          <w:rPrChange w:id="4956" w:author="Park, Sanghoon" w:date="2021-10-03T16:08:00Z">
            <w:rPr/>
          </w:rPrChange>
        </w:rPr>
        <w:t xml:space="preserve">Odumeru, J. A., and I. G. Ogbonna. 2013. </w:t>
      </w:r>
      <w:del w:id="4957" w:author="박 상훈" w:date="2021-10-05T14:42:00Z">
        <w:r w:rsidRPr="005302F9" w:rsidDel="00C311B9">
          <w:rPr>
            <w:rFonts w:eastAsia="나눔명조"/>
            <w:rPrChange w:id="4958" w:author="Park, Sanghoon" w:date="2021-10-03T16:08:00Z">
              <w:rPr/>
            </w:rPrChange>
          </w:rPr>
          <w:delText>“</w:delText>
        </w:r>
      </w:del>
      <w:ins w:id="4959" w:author="박 상훈" w:date="2021-10-05T14:42:00Z">
        <w:r w:rsidR="00C311B9">
          <w:rPr>
            <w:rFonts w:eastAsia="나눔명조"/>
          </w:rPr>
          <w:t>"</w:t>
        </w:r>
      </w:ins>
      <w:r w:rsidRPr="005302F9">
        <w:rPr>
          <w:rFonts w:eastAsia="나눔명조"/>
          <w:rPrChange w:id="4960" w:author="Park, Sanghoon" w:date="2021-10-03T16:08:00Z">
            <w:rPr/>
          </w:rPrChange>
        </w:rPr>
        <w:t>Transformational vs. Transactional Leadership Theories: Evidence in Literature</w:t>
      </w:r>
      <w:del w:id="4961" w:author="박 상훈" w:date="2021-10-05T14:42:00Z">
        <w:r w:rsidRPr="005302F9" w:rsidDel="00C311B9">
          <w:rPr>
            <w:rFonts w:eastAsia="나눔명조"/>
            <w:rPrChange w:id="4962" w:author="Park, Sanghoon" w:date="2021-10-03T16:08:00Z">
              <w:rPr/>
            </w:rPrChange>
          </w:rPr>
          <w:delText xml:space="preserve">.” </w:delText>
        </w:r>
      </w:del>
      <w:ins w:id="4963" w:author="박 상훈" w:date="2021-10-05T14:42:00Z">
        <w:r w:rsidR="00C311B9" w:rsidRPr="005302F9">
          <w:rPr>
            <w:rFonts w:eastAsia="나눔명조"/>
            <w:rPrChange w:id="4964" w:author="Park, Sanghoon" w:date="2021-10-03T16:08:00Z">
              <w:rPr/>
            </w:rPrChange>
          </w:rPr>
          <w:t>.</w:t>
        </w:r>
        <w:r w:rsidR="00C311B9">
          <w:rPr>
            <w:rFonts w:eastAsia="나눔명조"/>
          </w:rPr>
          <w:t>"</w:t>
        </w:r>
        <w:r w:rsidR="00C311B9" w:rsidRPr="005302F9">
          <w:rPr>
            <w:rFonts w:eastAsia="나눔명조"/>
            <w:rPrChange w:id="4965" w:author="Park, Sanghoon" w:date="2021-10-03T16:08:00Z">
              <w:rPr/>
            </w:rPrChange>
          </w:rPr>
          <w:t xml:space="preserve"> </w:t>
        </w:r>
      </w:ins>
      <w:r w:rsidRPr="005302F9">
        <w:rPr>
          <w:rFonts w:eastAsia="나눔명조"/>
          <w:i/>
          <w:iCs/>
          <w:rPrChange w:id="4966" w:author="Park, Sanghoon" w:date="2021-10-03T16:08:00Z">
            <w:rPr>
              <w:i/>
              <w:iCs/>
            </w:rPr>
          </w:rPrChange>
        </w:rPr>
        <w:t>International review of management and business research</w:t>
      </w:r>
      <w:r w:rsidRPr="005302F9">
        <w:rPr>
          <w:rFonts w:eastAsia="나눔명조"/>
          <w:rPrChange w:id="4967" w:author="Park, Sanghoon" w:date="2021-10-03T16:08:00Z">
            <w:rPr/>
          </w:rPrChange>
        </w:rPr>
        <w:t xml:space="preserve"> 2(2): 355–61.</w:t>
      </w:r>
    </w:p>
    <w:p w14:paraId="16ADC583" w14:textId="472A6C37" w:rsidR="005302F9" w:rsidRPr="005302F9" w:rsidRDefault="005302F9" w:rsidP="005302F9">
      <w:pPr>
        <w:pStyle w:val="Bibliography"/>
        <w:rPr>
          <w:rFonts w:eastAsia="나눔명조"/>
          <w:rPrChange w:id="4968" w:author="Park, Sanghoon" w:date="2021-10-03T16:08:00Z">
            <w:rPr/>
          </w:rPrChange>
        </w:rPr>
      </w:pPr>
      <w:r w:rsidRPr="005302F9">
        <w:rPr>
          <w:rFonts w:eastAsia="나눔명조"/>
          <w:rPrChange w:id="4969" w:author="Park, Sanghoon" w:date="2021-10-03T16:08:00Z">
            <w:rPr/>
          </w:rPrChange>
        </w:rPr>
        <w:t xml:space="preserve">Ogorzalek, Thomas, Spencer Piston, and Luisa Godinez Puig. 2020. </w:t>
      </w:r>
      <w:del w:id="4970" w:author="박 상훈" w:date="2021-10-05T14:42:00Z">
        <w:r w:rsidRPr="005302F9" w:rsidDel="00C311B9">
          <w:rPr>
            <w:rFonts w:eastAsia="나눔명조"/>
            <w:rPrChange w:id="4971" w:author="Park, Sanghoon" w:date="2021-10-03T16:08:00Z">
              <w:rPr/>
            </w:rPrChange>
          </w:rPr>
          <w:delText>“</w:delText>
        </w:r>
      </w:del>
      <w:ins w:id="4972" w:author="박 상훈" w:date="2021-10-05T14:42:00Z">
        <w:r w:rsidR="00C311B9">
          <w:rPr>
            <w:rFonts w:eastAsia="나눔명조"/>
          </w:rPr>
          <w:t>"</w:t>
        </w:r>
      </w:ins>
      <w:r w:rsidRPr="005302F9">
        <w:rPr>
          <w:rFonts w:eastAsia="나눔명조"/>
          <w:rPrChange w:id="4973" w:author="Park, Sanghoon" w:date="2021-10-03T16:08:00Z">
            <w:rPr/>
          </w:rPrChange>
        </w:rPr>
        <w:t>Nationally Poor, Locally Rich: Income and Local Context in the 2016 Presidential Election</w:t>
      </w:r>
      <w:del w:id="4974" w:author="박 상훈" w:date="2021-10-05T14:42:00Z">
        <w:r w:rsidRPr="005302F9" w:rsidDel="00C311B9">
          <w:rPr>
            <w:rFonts w:eastAsia="나눔명조"/>
            <w:rPrChange w:id="4975" w:author="Park, Sanghoon" w:date="2021-10-03T16:08:00Z">
              <w:rPr/>
            </w:rPrChange>
          </w:rPr>
          <w:delText xml:space="preserve">.” </w:delText>
        </w:r>
      </w:del>
      <w:ins w:id="4976" w:author="박 상훈" w:date="2021-10-05T14:42:00Z">
        <w:r w:rsidR="00C311B9" w:rsidRPr="005302F9">
          <w:rPr>
            <w:rFonts w:eastAsia="나눔명조"/>
            <w:rPrChange w:id="4977" w:author="Park, Sanghoon" w:date="2021-10-03T16:08:00Z">
              <w:rPr/>
            </w:rPrChange>
          </w:rPr>
          <w:t>.</w:t>
        </w:r>
        <w:r w:rsidR="00C311B9">
          <w:rPr>
            <w:rFonts w:eastAsia="나눔명조"/>
          </w:rPr>
          <w:t>"</w:t>
        </w:r>
        <w:r w:rsidR="00C311B9" w:rsidRPr="005302F9">
          <w:rPr>
            <w:rFonts w:eastAsia="나눔명조"/>
            <w:rPrChange w:id="4978" w:author="Park, Sanghoon" w:date="2021-10-03T16:08:00Z">
              <w:rPr/>
            </w:rPrChange>
          </w:rPr>
          <w:t xml:space="preserve"> </w:t>
        </w:r>
      </w:ins>
      <w:r w:rsidRPr="005302F9">
        <w:rPr>
          <w:rFonts w:eastAsia="나눔명조"/>
          <w:i/>
          <w:iCs/>
          <w:rPrChange w:id="4979" w:author="Park, Sanghoon" w:date="2021-10-03T16:08:00Z">
            <w:rPr>
              <w:i/>
              <w:iCs/>
            </w:rPr>
          </w:rPrChange>
        </w:rPr>
        <w:t>Electoral Studies</w:t>
      </w:r>
      <w:r w:rsidRPr="005302F9">
        <w:rPr>
          <w:rFonts w:eastAsia="나눔명조"/>
          <w:rPrChange w:id="4980" w:author="Park, Sanghoon" w:date="2021-10-03T16:08:00Z">
            <w:rPr/>
          </w:rPrChange>
        </w:rPr>
        <w:t xml:space="preserve"> 67: 102068.</w:t>
      </w:r>
    </w:p>
    <w:p w14:paraId="237EFBCC" w14:textId="5A02D3F0" w:rsidR="005302F9" w:rsidRPr="005302F9" w:rsidRDefault="005302F9" w:rsidP="005302F9">
      <w:pPr>
        <w:pStyle w:val="Bibliography"/>
        <w:rPr>
          <w:rFonts w:eastAsia="나눔명조"/>
          <w:rPrChange w:id="4981" w:author="Park, Sanghoon" w:date="2021-10-03T16:08:00Z">
            <w:rPr/>
          </w:rPrChange>
        </w:rPr>
      </w:pPr>
      <w:r w:rsidRPr="005302F9">
        <w:rPr>
          <w:rFonts w:eastAsia="나눔명조"/>
          <w:rPrChange w:id="4982" w:author="Park, Sanghoon" w:date="2021-10-03T16:08:00Z">
            <w:rPr/>
          </w:rPrChange>
        </w:rPr>
        <w:t xml:space="preserve">Ospina, Sonia M. 2017. </w:t>
      </w:r>
      <w:del w:id="4983" w:author="박 상훈" w:date="2021-10-05T14:42:00Z">
        <w:r w:rsidRPr="005302F9" w:rsidDel="00C311B9">
          <w:rPr>
            <w:rFonts w:eastAsia="나눔명조"/>
            <w:rPrChange w:id="4984" w:author="Park, Sanghoon" w:date="2021-10-03T16:08:00Z">
              <w:rPr/>
            </w:rPrChange>
          </w:rPr>
          <w:delText>“</w:delText>
        </w:r>
      </w:del>
      <w:ins w:id="4985" w:author="박 상훈" w:date="2021-10-05T14:42:00Z">
        <w:r w:rsidR="00C311B9">
          <w:rPr>
            <w:rFonts w:eastAsia="나눔명조"/>
          </w:rPr>
          <w:t>"</w:t>
        </w:r>
      </w:ins>
      <w:r w:rsidRPr="005302F9">
        <w:rPr>
          <w:rFonts w:eastAsia="나눔명조"/>
          <w:rPrChange w:id="4986" w:author="Park, Sanghoon" w:date="2021-10-03T16:08:00Z">
            <w:rPr/>
          </w:rPrChange>
        </w:rPr>
        <w:t>Collective Leadership and Context in Public Administration: Bridging Public Leadership Research and Leadership Studies</w:t>
      </w:r>
      <w:del w:id="4987" w:author="박 상훈" w:date="2021-10-05T14:42:00Z">
        <w:r w:rsidRPr="005302F9" w:rsidDel="00C311B9">
          <w:rPr>
            <w:rFonts w:eastAsia="나눔명조"/>
            <w:rPrChange w:id="4988" w:author="Park, Sanghoon" w:date="2021-10-03T16:08:00Z">
              <w:rPr/>
            </w:rPrChange>
          </w:rPr>
          <w:delText xml:space="preserve">.” </w:delText>
        </w:r>
      </w:del>
      <w:ins w:id="4989" w:author="박 상훈" w:date="2021-10-05T14:42:00Z">
        <w:r w:rsidR="00C311B9" w:rsidRPr="005302F9">
          <w:rPr>
            <w:rFonts w:eastAsia="나눔명조"/>
            <w:rPrChange w:id="4990" w:author="Park, Sanghoon" w:date="2021-10-03T16:08:00Z">
              <w:rPr/>
            </w:rPrChange>
          </w:rPr>
          <w:t>.</w:t>
        </w:r>
        <w:r w:rsidR="00C311B9">
          <w:rPr>
            <w:rFonts w:eastAsia="나눔명조"/>
          </w:rPr>
          <w:t>"</w:t>
        </w:r>
        <w:r w:rsidR="00C311B9" w:rsidRPr="005302F9">
          <w:rPr>
            <w:rFonts w:eastAsia="나눔명조"/>
            <w:rPrChange w:id="4991" w:author="Park, Sanghoon" w:date="2021-10-03T16:08:00Z">
              <w:rPr/>
            </w:rPrChange>
          </w:rPr>
          <w:t xml:space="preserve"> </w:t>
        </w:r>
      </w:ins>
      <w:r w:rsidRPr="005302F9">
        <w:rPr>
          <w:rFonts w:eastAsia="나눔명조"/>
          <w:i/>
          <w:iCs/>
          <w:rPrChange w:id="4992" w:author="Park, Sanghoon" w:date="2021-10-03T16:08:00Z">
            <w:rPr>
              <w:i/>
              <w:iCs/>
            </w:rPr>
          </w:rPrChange>
        </w:rPr>
        <w:t>Public Administration Review</w:t>
      </w:r>
      <w:r w:rsidRPr="005302F9">
        <w:rPr>
          <w:rFonts w:eastAsia="나눔명조"/>
          <w:rPrChange w:id="4993" w:author="Park, Sanghoon" w:date="2021-10-03T16:08:00Z">
            <w:rPr/>
          </w:rPrChange>
        </w:rPr>
        <w:t xml:space="preserve"> 77(2): 275–87.</w:t>
      </w:r>
    </w:p>
    <w:p w14:paraId="598E8658" w14:textId="0DE9455D" w:rsidR="005302F9" w:rsidRPr="005302F9" w:rsidRDefault="005302F9" w:rsidP="005302F9">
      <w:pPr>
        <w:pStyle w:val="Bibliography"/>
        <w:rPr>
          <w:rFonts w:eastAsia="나눔명조"/>
          <w:rPrChange w:id="4994" w:author="Park, Sanghoon" w:date="2021-10-03T16:08:00Z">
            <w:rPr/>
          </w:rPrChange>
        </w:rPr>
      </w:pPr>
      <w:r w:rsidRPr="005302F9">
        <w:rPr>
          <w:rFonts w:eastAsia="나눔명조"/>
          <w:rPrChange w:id="4995" w:author="Park, Sanghoon" w:date="2021-10-03T16:08:00Z">
            <w:rPr/>
          </w:rPrChange>
        </w:rPr>
        <w:t xml:space="preserve">Paarlberg, Laurie E., and Bob Lavigna. 2010. </w:t>
      </w:r>
      <w:del w:id="4996" w:author="박 상훈" w:date="2021-10-05T14:42:00Z">
        <w:r w:rsidRPr="005302F9" w:rsidDel="00C311B9">
          <w:rPr>
            <w:rFonts w:eastAsia="나눔명조"/>
            <w:rPrChange w:id="4997" w:author="Park, Sanghoon" w:date="2021-10-03T16:08:00Z">
              <w:rPr/>
            </w:rPrChange>
          </w:rPr>
          <w:delText>“</w:delText>
        </w:r>
      </w:del>
      <w:ins w:id="4998" w:author="박 상훈" w:date="2021-10-05T14:42:00Z">
        <w:r w:rsidR="00C311B9">
          <w:rPr>
            <w:rFonts w:eastAsia="나눔명조"/>
          </w:rPr>
          <w:t>"</w:t>
        </w:r>
      </w:ins>
      <w:r w:rsidRPr="005302F9">
        <w:rPr>
          <w:rFonts w:eastAsia="나눔명조"/>
          <w:rPrChange w:id="4999" w:author="Park, Sanghoon" w:date="2021-10-03T16:08:00Z">
            <w:rPr/>
          </w:rPrChange>
        </w:rPr>
        <w:t>Transformational Leadership and Public Service Motivation: Driving Individual and Organizational Performance</w:t>
      </w:r>
      <w:del w:id="5000" w:author="박 상훈" w:date="2021-10-05T14:42:00Z">
        <w:r w:rsidRPr="005302F9" w:rsidDel="00C311B9">
          <w:rPr>
            <w:rFonts w:eastAsia="나눔명조"/>
            <w:rPrChange w:id="5001" w:author="Park, Sanghoon" w:date="2021-10-03T16:08:00Z">
              <w:rPr/>
            </w:rPrChange>
          </w:rPr>
          <w:delText xml:space="preserve">.” </w:delText>
        </w:r>
      </w:del>
      <w:ins w:id="5002" w:author="박 상훈" w:date="2021-10-05T14:42:00Z">
        <w:r w:rsidR="00C311B9" w:rsidRPr="005302F9">
          <w:rPr>
            <w:rFonts w:eastAsia="나눔명조"/>
            <w:rPrChange w:id="5003" w:author="Park, Sanghoon" w:date="2021-10-03T16:08:00Z">
              <w:rPr/>
            </w:rPrChange>
          </w:rPr>
          <w:t>.</w:t>
        </w:r>
        <w:r w:rsidR="00C311B9">
          <w:rPr>
            <w:rFonts w:eastAsia="나눔명조"/>
          </w:rPr>
          <w:t>"</w:t>
        </w:r>
        <w:r w:rsidR="00C311B9" w:rsidRPr="005302F9">
          <w:rPr>
            <w:rFonts w:eastAsia="나눔명조"/>
            <w:rPrChange w:id="5004" w:author="Park, Sanghoon" w:date="2021-10-03T16:08:00Z">
              <w:rPr/>
            </w:rPrChange>
          </w:rPr>
          <w:t xml:space="preserve"> </w:t>
        </w:r>
      </w:ins>
      <w:r w:rsidRPr="005302F9">
        <w:rPr>
          <w:rFonts w:eastAsia="나눔명조"/>
          <w:i/>
          <w:iCs/>
          <w:rPrChange w:id="5005" w:author="Park, Sanghoon" w:date="2021-10-03T16:08:00Z">
            <w:rPr>
              <w:i/>
              <w:iCs/>
            </w:rPr>
          </w:rPrChange>
        </w:rPr>
        <w:t>Public Administration Review</w:t>
      </w:r>
      <w:r w:rsidRPr="005302F9">
        <w:rPr>
          <w:rFonts w:eastAsia="나눔명조"/>
          <w:rPrChange w:id="5006" w:author="Park, Sanghoon" w:date="2021-10-03T16:08:00Z">
            <w:rPr/>
          </w:rPrChange>
        </w:rPr>
        <w:t xml:space="preserve"> 70(5): 710–18.</w:t>
      </w:r>
    </w:p>
    <w:p w14:paraId="4BC4B183" w14:textId="6FF1FAF9" w:rsidR="005302F9" w:rsidRPr="005302F9" w:rsidRDefault="005302F9" w:rsidP="005302F9">
      <w:pPr>
        <w:pStyle w:val="Bibliography"/>
        <w:rPr>
          <w:rFonts w:eastAsia="나눔명조"/>
          <w:rPrChange w:id="5007" w:author="Park, Sanghoon" w:date="2021-10-03T16:08:00Z">
            <w:rPr/>
          </w:rPrChange>
        </w:rPr>
      </w:pPr>
      <w:r w:rsidRPr="005302F9">
        <w:rPr>
          <w:rFonts w:eastAsia="나눔명조"/>
          <w:rPrChange w:id="5008" w:author="Park, Sanghoon" w:date="2021-10-03T16:08:00Z">
            <w:rPr/>
          </w:rPrChange>
        </w:rPr>
        <w:t xml:space="preserve">Paarlberg, Laurie E, James L. Perry, and Annie Hondeghem. 2008. </w:t>
      </w:r>
      <w:del w:id="5009" w:author="박 상훈" w:date="2021-10-05T14:42:00Z">
        <w:r w:rsidRPr="005302F9" w:rsidDel="00C311B9">
          <w:rPr>
            <w:rFonts w:eastAsia="나눔명조"/>
            <w:rPrChange w:id="5010" w:author="Park, Sanghoon" w:date="2021-10-03T16:08:00Z">
              <w:rPr/>
            </w:rPrChange>
          </w:rPr>
          <w:delText>“</w:delText>
        </w:r>
      </w:del>
      <w:ins w:id="5011" w:author="박 상훈" w:date="2021-10-05T14:42:00Z">
        <w:r w:rsidR="00C311B9">
          <w:rPr>
            <w:rFonts w:eastAsia="나눔명조"/>
          </w:rPr>
          <w:t>"</w:t>
        </w:r>
      </w:ins>
      <w:r w:rsidRPr="005302F9">
        <w:rPr>
          <w:rFonts w:eastAsia="나눔명조"/>
          <w:rPrChange w:id="5012" w:author="Park, Sanghoon" w:date="2021-10-03T16:08:00Z">
            <w:rPr/>
          </w:rPrChange>
        </w:rPr>
        <w:t>From Theory to Practice: Strategies for Applying Public Service Motivation</w:t>
      </w:r>
      <w:del w:id="5013" w:author="박 상훈" w:date="2021-10-05T14:42:00Z">
        <w:r w:rsidRPr="005302F9" w:rsidDel="00C311B9">
          <w:rPr>
            <w:rFonts w:eastAsia="나눔명조"/>
            <w:rPrChange w:id="5014" w:author="Park, Sanghoon" w:date="2021-10-03T16:08:00Z">
              <w:rPr/>
            </w:rPrChange>
          </w:rPr>
          <w:delText xml:space="preserve">.” </w:delText>
        </w:r>
      </w:del>
      <w:ins w:id="5015" w:author="박 상훈" w:date="2021-10-05T14:42:00Z">
        <w:r w:rsidR="00C311B9" w:rsidRPr="005302F9">
          <w:rPr>
            <w:rFonts w:eastAsia="나눔명조"/>
            <w:rPrChange w:id="5016" w:author="Park, Sanghoon" w:date="2021-10-03T16:08:00Z">
              <w:rPr/>
            </w:rPrChange>
          </w:rPr>
          <w:t>.</w:t>
        </w:r>
        <w:r w:rsidR="00C311B9">
          <w:rPr>
            <w:rFonts w:eastAsia="나눔명조"/>
          </w:rPr>
          <w:t>"</w:t>
        </w:r>
        <w:r w:rsidR="00C311B9" w:rsidRPr="005302F9">
          <w:rPr>
            <w:rFonts w:eastAsia="나눔명조"/>
            <w:rPrChange w:id="5017" w:author="Park, Sanghoon" w:date="2021-10-03T16:08:00Z">
              <w:rPr/>
            </w:rPrChange>
          </w:rPr>
          <w:t xml:space="preserve"> </w:t>
        </w:r>
      </w:ins>
      <w:r w:rsidRPr="005302F9">
        <w:rPr>
          <w:rFonts w:eastAsia="나눔명조"/>
          <w:rPrChange w:id="5018" w:author="Park, Sanghoon" w:date="2021-10-03T16:08:00Z">
            <w:rPr/>
          </w:rPrChange>
        </w:rPr>
        <w:t xml:space="preserve">In </w:t>
      </w:r>
      <w:r w:rsidRPr="005302F9">
        <w:rPr>
          <w:rFonts w:eastAsia="나눔명조"/>
          <w:i/>
          <w:iCs/>
          <w:rPrChange w:id="5019" w:author="Park, Sanghoon" w:date="2021-10-03T16:08:00Z">
            <w:rPr>
              <w:i/>
              <w:iCs/>
            </w:rPr>
          </w:rPrChange>
        </w:rPr>
        <w:t>Motivation in Public Management: The Call of Public Service</w:t>
      </w:r>
      <w:r w:rsidRPr="005302F9">
        <w:rPr>
          <w:rFonts w:eastAsia="나눔명조"/>
          <w:rPrChange w:id="5020" w:author="Park, Sanghoon" w:date="2021-10-03T16:08:00Z">
            <w:rPr/>
          </w:rPrChange>
        </w:rPr>
        <w:t>, eds. James L. Perry and Annie Hondeghem. Oxford university press on demand, 268–93.</w:t>
      </w:r>
    </w:p>
    <w:p w14:paraId="53DADCBC" w14:textId="3F2E51D1" w:rsidR="005302F9" w:rsidRPr="005302F9" w:rsidRDefault="005302F9" w:rsidP="005302F9">
      <w:pPr>
        <w:pStyle w:val="Bibliography"/>
        <w:rPr>
          <w:rFonts w:eastAsia="나눔명조"/>
          <w:rPrChange w:id="5021" w:author="Park, Sanghoon" w:date="2021-10-03T16:08:00Z">
            <w:rPr/>
          </w:rPrChange>
        </w:rPr>
      </w:pPr>
      <w:r w:rsidRPr="005302F9">
        <w:rPr>
          <w:rFonts w:eastAsia="나눔명조"/>
          <w:rPrChange w:id="5022" w:author="Park, Sanghoon" w:date="2021-10-03T16:08:00Z">
            <w:rPr/>
          </w:rPrChange>
        </w:rPr>
        <w:t xml:space="preserve">Pandey, Sanjay K., Bradley E. Wright, and Donald P. Moynihan. 2008. </w:t>
      </w:r>
      <w:del w:id="5023" w:author="박 상훈" w:date="2021-10-05T14:42:00Z">
        <w:r w:rsidRPr="005302F9" w:rsidDel="00C311B9">
          <w:rPr>
            <w:rFonts w:eastAsia="나눔명조"/>
            <w:rPrChange w:id="5024" w:author="Park, Sanghoon" w:date="2021-10-03T16:08:00Z">
              <w:rPr/>
            </w:rPrChange>
          </w:rPr>
          <w:delText>“</w:delText>
        </w:r>
      </w:del>
      <w:ins w:id="5025" w:author="박 상훈" w:date="2021-10-05T14:42:00Z">
        <w:r w:rsidR="00C311B9">
          <w:rPr>
            <w:rFonts w:eastAsia="나눔명조"/>
          </w:rPr>
          <w:t>"</w:t>
        </w:r>
      </w:ins>
      <w:r w:rsidRPr="005302F9">
        <w:rPr>
          <w:rFonts w:eastAsia="나눔명조"/>
          <w:rPrChange w:id="5026" w:author="Park, Sanghoon" w:date="2021-10-03T16:08:00Z">
            <w:rPr/>
          </w:rPrChange>
        </w:rPr>
        <w:t>Public Service Motivation and Interpersonal Citizenship Behavior in Public Organizations: Testing a Preliminary Model</w:t>
      </w:r>
      <w:del w:id="5027" w:author="박 상훈" w:date="2021-10-05T14:42:00Z">
        <w:r w:rsidRPr="005302F9" w:rsidDel="00C311B9">
          <w:rPr>
            <w:rFonts w:eastAsia="나눔명조"/>
            <w:rPrChange w:id="5028" w:author="Park, Sanghoon" w:date="2021-10-03T16:08:00Z">
              <w:rPr/>
            </w:rPrChange>
          </w:rPr>
          <w:delText xml:space="preserve">.” </w:delText>
        </w:r>
      </w:del>
      <w:ins w:id="5029" w:author="박 상훈" w:date="2021-10-05T14:42:00Z">
        <w:r w:rsidR="00C311B9" w:rsidRPr="005302F9">
          <w:rPr>
            <w:rFonts w:eastAsia="나눔명조"/>
            <w:rPrChange w:id="5030" w:author="Park, Sanghoon" w:date="2021-10-03T16:08:00Z">
              <w:rPr/>
            </w:rPrChange>
          </w:rPr>
          <w:t>.</w:t>
        </w:r>
        <w:r w:rsidR="00C311B9">
          <w:rPr>
            <w:rFonts w:eastAsia="나눔명조"/>
          </w:rPr>
          <w:t>"</w:t>
        </w:r>
        <w:r w:rsidR="00C311B9" w:rsidRPr="005302F9">
          <w:rPr>
            <w:rFonts w:eastAsia="나눔명조"/>
            <w:rPrChange w:id="5031" w:author="Park, Sanghoon" w:date="2021-10-03T16:08:00Z">
              <w:rPr/>
            </w:rPrChange>
          </w:rPr>
          <w:t xml:space="preserve"> </w:t>
        </w:r>
      </w:ins>
      <w:r w:rsidRPr="005302F9">
        <w:rPr>
          <w:rFonts w:eastAsia="나눔명조"/>
          <w:i/>
          <w:iCs/>
          <w:rPrChange w:id="5032" w:author="Park, Sanghoon" w:date="2021-10-03T16:08:00Z">
            <w:rPr>
              <w:i/>
              <w:iCs/>
            </w:rPr>
          </w:rPrChange>
        </w:rPr>
        <w:t>International Public Management Journal</w:t>
      </w:r>
      <w:r w:rsidRPr="005302F9">
        <w:rPr>
          <w:rFonts w:eastAsia="나눔명조"/>
          <w:rPrChange w:id="5033" w:author="Park, Sanghoon" w:date="2021-10-03T16:08:00Z">
            <w:rPr/>
          </w:rPrChange>
        </w:rPr>
        <w:t xml:space="preserve"> 11(1): 89–108.</w:t>
      </w:r>
    </w:p>
    <w:p w14:paraId="0E52F297" w14:textId="3D66D025" w:rsidR="005302F9" w:rsidRPr="005302F9" w:rsidRDefault="005302F9" w:rsidP="005302F9">
      <w:pPr>
        <w:pStyle w:val="Bibliography"/>
        <w:rPr>
          <w:rFonts w:eastAsia="나눔명조"/>
          <w:rPrChange w:id="5034" w:author="Park, Sanghoon" w:date="2021-10-03T16:08:00Z">
            <w:rPr/>
          </w:rPrChange>
        </w:rPr>
      </w:pPr>
      <w:r w:rsidRPr="005302F9">
        <w:rPr>
          <w:rFonts w:eastAsia="나눔명조"/>
          <w:rPrChange w:id="5035" w:author="Park, Sanghoon" w:date="2021-10-03T16:08:00Z">
            <w:rPr/>
          </w:rPrChange>
        </w:rPr>
        <w:lastRenderedPageBreak/>
        <w:t xml:space="preserve">Park, Minsung, and Hal G. Rainey. 2008. </w:t>
      </w:r>
      <w:del w:id="5036" w:author="박 상훈" w:date="2021-10-05T14:42:00Z">
        <w:r w:rsidRPr="005302F9" w:rsidDel="00C311B9">
          <w:rPr>
            <w:rFonts w:eastAsia="나눔명조"/>
            <w:rPrChange w:id="5037" w:author="Park, Sanghoon" w:date="2021-10-03T16:08:00Z">
              <w:rPr/>
            </w:rPrChange>
          </w:rPr>
          <w:delText>“</w:delText>
        </w:r>
      </w:del>
      <w:ins w:id="5038" w:author="박 상훈" w:date="2021-10-05T14:42:00Z">
        <w:r w:rsidR="00C311B9">
          <w:rPr>
            <w:rFonts w:eastAsia="나눔명조"/>
          </w:rPr>
          <w:t>"</w:t>
        </w:r>
      </w:ins>
      <w:r w:rsidRPr="005302F9">
        <w:rPr>
          <w:rFonts w:eastAsia="나눔명조"/>
          <w:rPrChange w:id="5039" w:author="Park, Sanghoon" w:date="2021-10-03T16:08:00Z">
            <w:rPr/>
          </w:rPrChange>
        </w:rPr>
        <w:t>Leadership and Public Service Motivation in US Federal Agencies</w:t>
      </w:r>
      <w:del w:id="5040" w:author="박 상훈" w:date="2021-10-05T14:42:00Z">
        <w:r w:rsidRPr="005302F9" w:rsidDel="00C311B9">
          <w:rPr>
            <w:rFonts w:eastAsia="나눔명조"/>
            <w:rPrChange w:id="5041" w:author="Park, Sanghoon" w:date="2021-10-03T16:08:00Z">
              <w:rPr/>
            </w:rPrChange>
          </w:rPr>
          <w:delText xml:space="preserve">.” </w:delText>
        </w:r>
      </w:del>
      <w:ins w:id="5042" w:author="박 상훈" w:date="2021-10-05T14:42:00Z">
        <w:r w:rsidR="00C311B9" w:rsidRPr="005302F9">
          <w:rPr>
            <w:rFonts w:eastAsia="나눔명조"/>
            <w:rPrChange w:id="5043" w:author="Park, Sanghoon" w:date="2021-10-03T16:08:00Z">
              <w:rPr/>
            </w:rPrChange>
          </w:rPr>
          <w:t>.</w:t>
        </w:r>
        <w:r w:rsidR="00C311B9">
          <w:rPr>
            <w:rFonts w:eastAsia="나눔명조"/>
          </w:rPr>
          <w:t>"</w:t>
        </w:r>
        <w:r w:rsidR="00C311B9" w:rsidRPr="005302F9">
          <w:rPr>
            <w:rFonts w:eastAsia="나눔명조"/>
            <w:rPrChange w:id="5044" w:author="Park, Sanghoon" w:date="2021-10-03T16:08:00Z">
              <w:rPr/>
            </w:rPrChange>
          </w:rPr>
          <w:t xml:space="preserve"> </w:t>
        </w:r>
      </w:ins>
      <w:r w:rsidRPr="005302F9">
        <w:rPr>
          <w:rFonts w:eastAsia="나눔명조"/>
          <w:i/>
          <w:iCs/>
          <w:rPrChange w:id="5045" w:author="Park, Sanghoon" w:date="2021-10-03T16:08:00Z">
            <w:rPr>
              <w:i/>
              <w:iCs/>
            </w:rPr>
          </w:rPrChange>
        </w:rPr>
        <w:t>International public management journal 11(1): 109-142.</w:t>
      </w:r>
      <w:r w:rsidRPr="005302F9">
        <w:rPr>
          <w:rFonts w:eastAsia="나눔명조"/>
          <w:rPrChange w:id="5046" w:author="Park, Sanghoon" w:date="2021-10-03T16:08:00Z">
            <w:rPr/>
          </w:rPrChange>
        </w:rPr>
        <w:t xml:space="preserve"> 11(1): 109–42.</w:t>
      </w:r>
    </w:p>
    <w:p w14:paraId="1F31399D" w14:textId="20A90FE7" w:rsidR="005302F9" w:rsidRPr="005302F9" w:rsidRDefault="005302F9" w:rsidP="005302F9">
      <w:pPr>
        <w:pStyle w:val="Bibliography"/>
        <w:rPr>
          <w:rFonts w:eastAsia="나눔명조"/>
          <w:rPrChange w:id="5047" w:author="Park, Sanghoon" w:date="2021-10-03T16:08:00Z">
            <w:rPr/>
          </w:rPrChange>
        </w:rPr>
      </w:pPr>
      <w:r w:rsidRPr="005302F9">
        <w:rPr>
          <w:rFonts w:eastAsia="나눔명조"/>
          <w:rPrChange w:id="5048" w:author="Park, Sanghoon" w:date="2021-10-03T16:08:00Z">
            <w:rPr/>
          </w:rPrChange>
        </w:rPr>
        <w:t xml:space="preserve">Park, Soo Hyun, Jeong-Nam Kim, and Arunima Krishna. 2014. </w:t>
      </w:r>
      <w:del w:id="5049" w:author="박 상훈" w:date="2021-10-05T14:42:00Z">
        <w:r w:rsidRPr="005302F9" w:rsidDel="00C311B9">
          <w:rPr>
            <w:rFonts w:eastAsia="나눔명조"/>
            <w:rPrChange w:id="5050" w:author="Park, Sanghoon" w:date="2021-10-03T16:08:00Z">
              <w:rPr/>
            </w:rPrChange>
          </w:rPr>
          <w:delText>“</w:delText>
        </w:r>
      </w:del>
      <w:ins w:id="5051" w:author="박 상훈" w:date="2021-10-05T14:42:00Z">
        <w:r w:rsidR="00C311B9">
          <w:rPr>
            <w:rFonts w:eastAsia="나눔명조"/>
          </w:rPr>
          <w:t>"</w:t>
        </w:r>
      </w:ins>
      <w:r w:rsidRPr="005302F9">
        <w:rPr>
          <w:rFonts w:eastAsia="나눔명조"/>
          <w:rPrChange w:id="5052" w:author="Park, Sanghoon" w:date="2021-10-03T16:08:00Z">
            <w:rPr/>
          </w:rPrChange>
        </w:rPr>
        <w:t>Bottom-up Building of an Innovative Organization: Motivating Employee Intrapreneurship and Scouting and Their Strategic Value</w:t>
      </w:r>
      <w:del w:id="5053" w:author="박 상훈" w:date="2021-10-05T14:42:00Z">
        <w:r w:rsidRPr="005302F9" w:rsidDel="00C311B9">
          <w:rPr>
            <w:rFonts w:eastAsia="나눔명조"/>
            <w:rPrChange w:id="5054" w:author="Park, Sanghoon" w:date="2021-10-03T16:08:00Z">
              <w:rPr/>
            </w:rPrChange>
          </w:rPr>
          <w:delText xml:space="preserve">.” </w:delText>
        </w:r>
      </w:del>
      <w:ins w:id="5055" w:author="박 상훈" w:date="2021-10-05T14:42:00Z">
        <w:r w:rsidR="00C311B9" w:rsidRPr="005302F9">
          <w:rPr>
            <w:rFonts w:eastAsia="나눔명조"/>
            <w:rPrChange w:id="5056" w:author="Park, Sanghoon" w:date="2021-10-03T16:08:00Z">
              <w:rPr/>
            </w:rPrChange>
          </w:rPr>
          <w:t>.</w:t>
        </w:r>
        <w:r w:rsidR="00C311B9">
          <w:rPr>
            <w:rFonts w:eastAsia="나눔명조"/>
          </w:rPr>
          <w:t>"</w:t>
        </w:r>
        <w:r w:rsidR="00C311B9" w:rsidRPr="005302F9">
          <w:rPr>
            <w:rFonts w:eastAsia="나눔명조"/>
            <w:rPrChange w:id="5057" w:author="Park, Sanghoon" w:date="2021-10-03T16:08:00Z">
              <w:rPr/>
            </w:rPrChange>
          </w:rPr>
          <w:t xml:space="preserve"> </w:t>
        </w:r>
      </w:ins>
      <w:r w:rsidRPr="005302F9">
        <w:rPr>
          <w:rFonts w:eastAsia="나눔명조"/>
          <w:i/>
          <w:iCs/>
          <w:rPrChange w:id="5058" w:author="Park, Sanghoon" w:date="2021-10-03T16:08:00Z">
            <w:rPr>
              <w:i/>
              <w:iCs/>
            </w:rPr>
          </w:rPrChange>
        </w:rPr>
        <w:t>Management Communication Quarterly</w:t>
      </w:r>
      <w:r w:rsidRPr="005302F9">
        <w:rPr>
          <w:rFonts w:eastAsia="나눔명조"/>
          <w:rPrChange w:id="5059" w:author="Park, Sanghoon" w:date="2021-10-03T16:08:00Z">
            <w:rPr/>
          </w:rPrChange>
        </w:rPr>
        <w:t xml:space="preserve"> 28(4): 531–60.</w:t>
      </w:r>
    </w:p>
    <w:p w14:paraId="3E7BFCB3" w14:textId="23BAC76C" w:rsidR="005302F9" w:rsidRPr="005302F9" w:rsidRDefault="005302F9" w:rsidP="005302F9">
      <w:pPr>
        <w:pStyle w:val="Bibliography"/>
        <w:rPr>
          <w:rFonts w:eastAsia="나눔명조"/>
          <w:rPrChange w:id="5060" w:author="Park, Sanghoon" w:date="2021-10-03T16:08:00Z">
            <w:rPr/>
          </w:rPrChange>
        </w:rPr>
      </w:pPr>
      <w:r w:rsidRPr="005302F9">
        <w:rPr>
          <w:rFonts w:eastAsia="나눔명조"/>
          <w:rPrChange w:id="5061" w:author="Park, Sanghoon" w:date="2021-10-03T16:08:00Z">
            <w:rPr/>
          </w:rPrChange>
        </w:rPr>
        <w:t xml:space="preserve">Perry, James L. 1996. </w:t>
      </w:r>
      <w:del w:id="5062" w:author="박 상훈" w:date="2021-10-05T14:42:00Z">
        <w:r w:rsidRPr="005302F9" w:rsidDel="00C311B9">
          <w:rPr>
            <w:rFonts w:eastAsia="나눔명조"/>
            <w:rPrChange w:id="5063" w:author="Park, Sanghoon" w:date="2021-10-03T16:08:00Z">
              <w:rPr/>
            </w:rPrChange>
          </w:rPr>
          <w:delText>“</w:delText>
        </w:r>
      </w:del>
      <w:ins w:id="5064" w:author="박 상훈" w:date="2021-10-05T14:42:00Z">
        <w:r w:rsidR="00C311B9">
          <w:rPr>
            <w:rFonts w:eastAsia="나눔명조"/>
          </w:rPr>
          <w:t>"</w:t>
        </w:r>
      </w:ins>
      <w:r w:rsidRPr="005302F9">
        <w:rPr>
          <w:rFonts w:eastAsia="나눔명조"/>
          <w:rPrChange w:id="5065" w:author="Park, Sanghoon" w:date="2021-10-03T16:08:00Z">
            <w:rPr/>
          </w:rPrChange>
        </w:rPr>
        <w:t>Measuring Public Service Motivation: An Assessment of Construct Reliability and Validity</w:t>
      </w:r>
      <w:del w:id="5066" w:author="박 상훈" w:date="2021-10-05T14:42:00Z">
        <w:r w:rsidRPr="005302F9" w:rsidDel="00C311B9">
          <w:rPr>
            <w:rFonts w:eastAsia="나눔명조"/>
            <w:rPrChange w:id="5067" w:author="Park, Sanghoon" w:date="2021-10-03T16:08:00Z">
              <w:rPr/>
            </w:rPrChange>
          </w:rPr>
          <w:delText xml:space="preserve">.” </w:delText>
        </w:r>
      </w:del>
      <w:ins w:id="5068" w:author="박 상훈" w:date="2021-10-05T14:42:00Z">
        <w:r w:rsidR="00C311B9" w:rsidRPr="005302F9">
          <w:rPr>
            <w:rFonts w:eastAsia="나눔명조"/>
            <w:rPrChange w:id="5069" w:author="Park, Sanghoon" w:date="2021-10-03T16:08:00Z">
              <w:rPr/>
            </w:rPrChange>
          </w:rPr>
          <w:t>.</w:t>
        </w:r>
        <w:r w:rsidR="00C311B9">
          <w:rPr>
            <w:rFonts w:eastAsia="나눔명조"/>
          </w:rPr>
          <w:t>"</w:t>
        </w:r>
        <w:r w:rsidR="00C311B9" w:rsidRPr="005302F9">
          <w:rPr>
            <w:rFonts w:eastAsia="나눔명조"/>
            <w:rPrChange w:id="5070" w:author="Park, Sanghoon" w:date="2021-10-03T16:08:00Z">
              <w:rPr/>
            </w:rPrChange>
          </w:rPr>
          <w:t xml:space="preserve"> </w:t>
        </w:r>
      </w:ins>
      <w:r w:rsidRPr="005302F9">
        <w:rPr>
          <w:rFonts w:eastAsia="나눔명조"/>
          <w:i/>
          <w:iCs/>
          <w:rPrChange w:id="5071" w:author="Park, Sanghoon" w:date="2021-10-03T16:08:00Z">
            <w:rPr>
              <w:i/>
              <w:iCs/>
            </w:rPr>
          </w:rPrChange>
        </w:rPr>
        <w:t>Journal of Public Administration Research and Theory</w:t>
      </w:r>
      <w:r w:rsidRPr="005302F9">
        <w:rPr>
          <w:rFonts w:eastAsia="나눔명조"/>
          <w:rPrChange w:id="5072" w:author="Park, Sanghoon" w:date="2021-10-03T16:08:00Z">
            <w:rPr/>
          </w:rPrChange>
        </w:rPr>
        <w:t xml:space="preserve"> 6(1): 5–24.</w:t>
      </w:r>
    </w:p>
    <w:p w14:paraId="359A2F80" w14:textId="7CD48EDB" w:rsidR="005302F9" w:rsidRPr="005302F9" w:rsidRDefault="005302F9" w:rsidP="005302F9">
      <w:pPr>
        <w:pStyle w:val="Bibliography"/>
        <w:rPr>
          <w:rFonts w:eastAsia="나눔명조"/>
          <w:rPrChange w:id="5073" w:author="Park, Sanghoon" w:date="2021-10-03T16:08:00Z">
            <w:rPr/>
          </w:rPrChange>
        </w:rPr>
      </w:pPr>
      <w:r w:rsidRPr="005302F9">
        <w:rPr>
          <w:rFonts w:eastAsia="나눔명조"/>
          <w:rPrChange w:id="5074" w:author="Park, Sanghoon" w:date="2021-10-03T16:08:00Z">
            <w:rPr/>
          </w:rPrChange>
        </w:rPr>
        <w:t xml:space="preserve">Perry, James L., and Lois Recascino Wise. 1990. </w:t>
      </w:r>
      <w:del w:id="5075" w:author="박 상훈" w:date="2021-10-05T14:42:00Z">
        <w:r w:rsidRPr="005302F9" w:rsidDel="00C311B9">
          <w:rPr>
            <w:rFonts w:eastAsia="나눔명조"/>
            <w:rPrChange w:id="5076" w:author="Park, Sanghoon" w:date="2021-10-03T16:08:00Z">
              <w:rPr/>
            </w:rPrChange>
          </w:rPr>
          <w:delText>“</w:delText>
        </w:r>
      </w:del>
      <w:ins w:id="5077" w:author="박 상훈" w:date="2021-10-05T14:42:00Z">
        <w:r w:rsidR="00C311B9">
          <w:rPr>
            <w:rFonts w:eastAsia="나눔명조"/>
          </w:rPr>
          <w:t>"</w:t>
        </w:r>
      </w:ins>
      <w:r w:rsidRPr="005302F9">
        <w:rPr>
          <w:rFonts w:eastAsia="나눔명조"/>
          <w:rPrChange w:id="5078" w:author="Park, Sanghoon" w:date="2021-10-03T16:08:00Z">
            <w:rPr/>
          </w:rPrChange>
        </w:rPr>
        <w:t>The Motivational Bases of Public Service</w:t>
      </w:r>
      <w:del w:id="5079" w:author="박 상훈" w:date="2021-10-05T14:42:00Z">
        <w:r w:rsidRPr="005302F9" w:rsidDel="00C311B9">
          <w:rPr>
            <w:rFonts w:eastAsia="나눔명조"/>
            <w:rPrChange w:id="5080" w:author="Park, Sanghoon" w:date="2021-10-03T16:08:00Z">
              <w:rPr/>
            </w:rPrChange>
          </w:rPr>
          <w:delText xml:space="preserve">.” </w:delText>
        </w:r>
      </w:del>
      <w:ins w:id="5081" w:author="박 상훈" w:date="2021-10-05T14:42:00Z">
        <w:r w:rsidR="00C311B9" w:rsidRPr="005302F9">
          <w:rPr>
            <w:rFonts w:eastAsia="나눔명조"/>
            <w:rPrChange w:id="5082" w:author="Park, Sanghoon" w:date="2021-10-03T16:08:00Z">
              <w:rPr/>
            </w:rPrChange>
          </w:rPr>
          <w:t>.</w:t>
        </w:r>
        <w:r w:rsidR="00C311B9">
          <w:rPr>
            <w:rFonts w:eastAsia="나눔명조"/>
          </w:rPr>
          <w:t>"</w:t>
        </w:r>
        <w:r w:rsidR="00C311B9" w:rsidRPr="005302F9">
          <w:rPr>
            <w:rFonts w:eastAsia="나눔명조"/>
            <w:rPrChange w:id="5083" w:author="Park, Sanghoon" w:date="2021-10-03T16:08:00Z">
              <w:rPr/>
            </w:rPrChange>
          </w:rPr>
          <w:t xml:space="preserve"> </w:t>
        </w:r>
      </w:ins>
      <w:r w:rsidRPr="005302F9">
        <w:rPr>
          <w:rFonts w:eastAsia="나눔명조"/>
          <w:i/>
          <w:iCs/>
          <w:rPrChange w:id="5084" w:author="Park, Sanghoon" w:date="2021-10-03T16:08:00Z">
            <w:rPr>
              <w:i/>
              <w:iCs/>
            </w:rPr>
          </w:rPrChange>
        </w:rPr>
        <w:t>Public Administration Review</w:t>
      </w:r>
      <w:r w:rsidRPr="005302F9">
        <w:rPr>
          <w:rFonts w:eastAsia="나눔명조"/>
          <w:rPrChange w:id="5085" w:author="Park, Sanghoon" w:date="2021-10-03T16:08:00Z">
            <w:rPr/>
          </w:rPrChange>
        </w:rPr>
        <w:t xml:space="preserve"> 50(3): 367.</w:t>
      </w:r>
    </w:p>
    <w:p w14:paraId="771D1E7C" w14:textId="2979BCB1" w:rsidR="005302F9" w:rsidRPr="005302F9" w:rsidRDefault="005302F9" w:rsidP="005302F9">
      <w:pPr>
        <w:pStyle w:val="Bibliography"/>
        <w:rPr>
          <w:rFonts w:eastAsia="나눔명조"/>
          <w:rPrChange w:id="5086" w:author="Park, Sanghoon" w:date="2021-10-03T16:08:00Z">
            <w:rPr/>
          </w:rPrChange>
        </w:rPr>
      </w:pPr>
      <w:r w:rsidRPr="005302F9">
        <w:rPr>
          <w:rFonts w:eastAsia="나눔명조"/>
          <w:rPrChange w:id="5087" w:author="Park, Sanghoon" w:date="2021-10-03T16:08:00Z">
            <w:rPr/>
          </w:rPrChange>
        </w:rPr>
        <w:t xml:space="preserve">Rainey, H. G., and P. Steinbauer. 1999. </w:t>
      </w:r>
      <w:del w:id="5088" w:author="박 상훈" w:date="2021-10-05T14:42:00Z">
        <w:r w:rsidRPr="005302F9" w:rsidDel="00C311B9">
          <w:rPr>
            <w:rFonts w:eastAsia="나눔명조"/>
            <w:rPrChange w:id="5089" w:author="Park, Sanghoon" w:date="2021-10-03T16:08:00Z">
              <w:rPr/>
            </w:rPrChange>
          </w:rPr>
          <w:delText>“</w:delText>
        </w:r>
      </w:del>
      <w:ins w:id="5090" w:author="박 상훈" w:date="2021-10-05T14:42:00Z">
        <w:r w:rsidR="00C311B9">
          <w:rPr>
            <w:rFonts w:eastAsia="나눔명조"/>
          </w:rPr>
          <w:t>"</w:t>
        </w:r>
      </w:ins>
      <w:r w:rsidRPr="005302F9">
        <w:rPr>
          <w:rFonts w:eastAsia="나눔명조"/>
          <w:rPrChange w:id="5091" w:author="Park, Sanghoon" w:date="2021-10-03T16:08:00Z">
            <w:rPr/>
          </w:rPrChange>
        </w:rPr>
        <w:t>Galloping Elephants: Developing Elements of a Theory of Effective Government Organizations</w:t>
      </w:r>
      <w:del w:id="5092" w:author="박 상훈" w:date="2021-10-05T14:42:00Z">
        <w:r w:rsidRPr="005302F9" w:rsidDel="00C311B9">
          <w:rPr>
            <w:rFonts w:eastAsia="나눔명조"/>
            <w:rPrChange w:id="5093" w:author="Park, Sanghoon" w:date="2021-10-03T16:08:00Z">
              <w:rPr/>
            </w:rPrChange>
          </w:rPr>
          <w:delText xml:space="preserve">.” </w:delText>
        </w:r>
      </w:del>
      <w:ins w:id="5094" w:author="박 상훈" w:date="2021-10-05T14:42:00Z">
        <w:r w:rsidR="00C311B9" w:rsidRPr="005302F9">
          <w:rPr>
            <w:rFonts w:eastAsia="나눔명조"/>
            <w:rPrChange w:id="5095" w:author="Park, Sanghoon" w:date="2021-10-03T16:08:00Z">
              <w:rPr/>
            </w:rPrChange>
          </w:rPr>
          <w:t>.</w:t>
        </w:r>
        <w:r w:rsidR="00C311B9">
          <w:rPr>
            <w:rFonts w:eastAsia="나눔명조"/>
          </w:rPr>
          <w:t>"</w:t>
        </w:r>
        <w:r w:rsidR="00C311B9" w:rsidRPr="005302F9">
          <w:rPr>
            <w:rFonts w:eastAsia="나눔명조"/>
            <w:rPrChange w:id="5096" w:author="Park, Sanghoon" w:date="2021-10-03T16:08:00Z">
              <w:rPr/>
            </w:rPrChange>
          </w:rPr>
          <w:t xml:space="preserve"> </w:t>
        </w:r>
      </w:ins>
      <w:r w:rsidRPr="005302F9">
        <w:rPr>
          <w:rFonts w:eastAsia="나눔명조"/>
          <w:i/>
          <w:iCs/>
          <w:rPrChange w:id="5097" w:author="Park, Sanghoon" w:date="2021-10-03T16:08:00Z">
            <w:rPr>
              <w:i/>
              <w:iCs/>
            </w:rPr>
          </w:rPrChange>
        </w:rPr>
        <w:t>Journal of Public Administration Research and Theory</w:t>
      </w:r>
      <w:r w:rsidRPr="005302F9">
        <w:rPr>
          <w:rFonts w:eastAsia="나눔명조"/>
          <w:rPrChange w:id="5098" w:author="Park, Sanghoon" w:date="2021-10-03T16:08:00Z">
            <w:rPr/>
          </w:rPrChange>
        </w:rPr>
        <w:t xml:space="preserve"> 9(1): 1–32.</w:t>
      </w:r>
    </w:p>
    <w:p w14:paraId="332764D9" w14:textId="42E7D7E7" w:rsidR="005302F9" w:rsidRPr="005302F9" w:rsidRDefault="005302F9" w:rsidP="005302F9">
      <w:pPr>
        <w:pStyle w:val="Bibliography"/>
        <w:rPr>
          <w:rFonts w:eastAsia="나눔명조"/>
          <w:rPrChange w:id="5099" w:author="Park, Sanghoon" w:date="2021-10-03T16:08:00Z">
            <w:rPr/>
          </w:rPrChange>
        </w:rPr>
      </w:pPr>
      <w:r w:rsidRPr="005302F9">
        <w:rPr>
          <w:rFonts w:eastAsia="나눔명조"/>
          <w:rPrChange w:id="5100" w:author="Park, Sanghoon" w:date="2021-10-03T16:08:00Z">
            <w:rPr/>
          </w:rPrChange>
        </w:rPr>
        <w:t xml:space="preserve">Ritz, Gene A. Brewer Adrian, and Oliver Neumann. 2016. </w:t>
      </w:r>
      <w:del w:id="5101" w:author="박 상훈" w:date="2021-10-05T14:42:00Z">
        <w:r w:rsidRPr="005302F9" w:rsidDel="00C311B9">
          <w:rPr>
            <w:rFonts w:eastAsia="나눔명조"/>
            <w:rPrChange w:id="5102" w:author="Park, Sanghoon" w:date="2021-10-03T16:08:00Z">
              <w:rPr/>
            </w:rPrChange>
          </w:rPr>
          <w:delText>“</w:delText>
        </w:r>
      </w:del>
      <w:ins w:id="5103" w:author="박 상훈" w:date="2021-10-05T14:42:00Z">
        <w:r w:rsidR="00C311B9">
          <w:rPr>
            <w:rFonts w:eastAsia="나눔명조"/>
          </w:rPr>
          <w:t>"</w:t>
        </w:r>
      </w:ins>
      <w:r w:rsidRPr="005302F9">
        <w:rPr>
          <w:rFonts w:eastAsia="나눔명조"/>
          <w:rPrChange w:id="5104" w:author="Park, Sanghoon" w:date="2021-10-03T16:08:00Z">
            <w:rPr/>
          </w:rPrChange>
        </w:rPr>
        <w:t>Public Service Motivation: A Systematic Literature Review and Outlook</w:t>
      </w:r>
      <w:del w:id="5105" w:author="박 상훈" w:date="2021-10-05T14:42:00Z">
        <w:r w:rsidRPr="005302F9" w:rsidDel="00C311B9">
          <w:rPr>
            <w:rFonts w:eastAsia="나눔명조"/>
            <w:rPrChange w:id="5106" w:author="Park, Sanghoon" w:date="2021-10-03T16:08:00Z">
              <w:rPr/>
            </w:rPrChange>
          </w:rPr>
          <w:delText xml:space="preserve">.” </w:delText>
        </w:r>
      </w:del>
      <w:ins w:id="5107" w:author="박 상훈" w:date="2021-10-05T14:42:00Z">
        <w:r w:rsidR="00C311B9" w:rsidRPr="005302F9">
          <w:rPr>
            <w:rFonts w:eastAsia="나눔명조"/>
            <w:rPrChange w:id="5108" w:author="Park, Sanghoon" w:date="2021-10-03T16:08:00Z">
              <w:rPr/>
            </w:rPrChange>
          </w:rPr>
          <w:t>.</w:t>
        </w:r>
        <w:r w:rsidR="00C311B9">
          <w:rPr>
            <w:rFonts w:eastAsia="나눔명조"/>
          </w:rPr>
          <w:t>"</w:t>
        </w:r>
        <w:r w:rsidR="00C311B9" w:rsidRPr="005302F9">
          <w:rPr>
            <w:rFonts w:eastAsia="나눔명조"/>
            <w:rPrChange w:id="5109" w:author="Park, Sanghoon" w:date="2021-10-03T16:08:00Z">
              <w:rPr/>
            </w:rPrChange>
          </w:rPr>
          <w:t xml:space="preserve"> </w:t>
        </w:r>
      </w:ins>
      <w:r w:rsidRPr="005302F9">
        <w:rPr>
          <w:rFonts w:eastAsia="나눔명조"/>
          <w:i/>
          <w:iCs/>
          <w:rPrChange w:id="5110" w:author="Park, Sanghoon" w:date="2021-10-03T16:08:00Z">
            <w:rPr>
              <w:i/>
              <w:iCs/>
            </w:rPr>
          </w:rPrChange>
        </w:rPr>
        <w:t>Public Administration Review</w:t>
      </w:r>
      <w:r w:rsidRPr="005302F9">
        <w:rPr>
          <w:rFonts w:eastAsia="나눔명조"/>
          <w:rPrChange w:id="5111" w:author="Park, Sanghoon" w:date="2021-10-03T16:08:00Z">
            <w:rPr/>
          </w:rPrChange>
        </w:rPr>
        <w:t xml:space="preserve"> 76(3): 414–26.</w:t>
      </w:r>
    </w:p>
    <w:p w14:paraId="09549E98" w14:textId="77777777" w:rsidR="005302F9" w:rsidRPr="005302F9" w:rsidRDefault="005302F9" w:rsidP="005302F9">
      <w:pPr>
        <w:pStyle w:val="Bibliography"/>
        <w:rPr>
          <w:rFonts w:eastAsia="나눔명조"/>
          <w:rPrChange w:id="5112" w:author="Park, Sanghoon" w:date="2021-10-03T16:08:00Z">
            <w:rPr/>
          </w:rPrChange>
        </w:rPr>
      </w:pPr>
      <w:r w:rsidRPr="005302F9">
        <w:rPr>
          <w:rFonts w:eastAsia="나눔명조"/>
          <w:rPrChange w:id="5113" w:author="Park, Sanghoon" w:date="2021-10-03T16:08:00Z">
            <w:rPr/>
          </w:rPrChange>
        </w:rPr>
        <w:t xml:space="preserve">Robbins, Stephen P., and Mary Coulter. 2007. </w:t>
      </w:r>
      <w:r w:rsidRPr="005302F9">
        <w:rPr>
          <w:rFonts w:eastAsia="나눔명조"/>
          <w:i/>
          <w:iCs/>
          <w:rPrChange w:id="5114" w:author="Park, Sanghoon" w:date="2021-10-03T16:08:00Z">
            <w:rPr>
              <w:i/>
              <w:iCs/>
            </w:rPr>
          </w:rPrChange>
        </w:rPr>
        <w:t>Management</w:t>
      </w:r>
      <w:r w:rsidRPr="005302F9">
        <w:rPr>
          <w:rFonts w:eastAsia="나눔명조"/>
          <w:rPrChange w:id="5115" w:author="Park, Sanghoon" w:date="2021-10-03T16:08:00Z">
            <w:rPr/>
          </w:rPrChange>
        </w:rPr>
        <w:t>. 9th ed. London: Prentice-Hall.</w:t>
      </w:r>
    </w:p>
    <w:p w14:paraId="0E54E4D2" w14:textId="2531855E" w:rsidR="005302F9" w:rsidRPr="005302F9" w:rsidRDefault="005302F9" w:rsidP="005302F9">
      <w:pPr>
        <w:pStyle w:val="Bibliography"/>
        <w:rPr>
          <w:rFonts w:eastAsia="나눔명조"/>
          <w:rPrChange w:id="5116" w:author="Park, Sanghoon" w:date="2021-10-03T16:08:00Z">
            <w:rPr/>
          </w:rPrChange>
        </w:rPr>
      </w:pPr>
      <w:r w:rsidRPr="005302F9">
        <w:rPr>
          <w:rFonts w:eastAsia="나눔명조"/>
          <w:rPrChange w:id="5117" w:author="Park, Sanghoon" w:date="2021-10-03T16:08:00Z">
            <w:rPr/>
          </w:rPrChange>
        </w:rPr>
        <w:t xml:space="preserve">Schott, C., and J.L.J. Pronk. 2014. </w:t>
      </w:r>
      <w:del w:id="5118" w:author="박 상훈" w:date="2021-10-05T14:42:00Z">
        <w:r w:rsidRPr="005302F9" w:rsidDel="00C311B9">
          <w:rPr>
            <w:rFonts w:eastAsia="나눔명조"/>
            <w:rPrChange w:id="5119" w:author="Park, Sanghoon" w:date="2021-10-03T16:08:00Z">
              <w:rPr/>
            </w:rPrChange>
          </w:rPr>
          <w:delText>“</w:delText>
        </w:r>
      </w:del>
      <w:ins w:id="5120" w:author="박 상훈" w:date="2021-10-05T14:42:00Z">
        <w:r w:rsidR="00C311B9">
          <w:rPr>
            <w:rFonts w:eastAsia="나눔명조"/>
          </w:rPr>
          <w:t>"</w:t>
        </w:r>
      </w:ins>
      <w:r w:rsidRPr="005302F9">
        <w:rPr>
          <w:rFonts w:eastAsia="나눔명조"/>
          <w:rPrChange w:id="5121" w:author="Park, Sanghoon" w:date="2021-10-03T16:08:00Z">
            <w:rPr/>
          </w:rPrChange>
        </w:rPr>
        <w:t>Investigating and Explaining Organizational Antecedents of PSM</w:t>
      </w:r>
      <w:del w:id="5122" w:author="박 상훈" w:date="2021-10-05T14:42:00Z">
        <w:r w:rsidRPr="005302F9" w:rsidDel="00C311B9">
          <w:rPr>
            <w:rFonts w:eastAsia="나눔명조"/>
            <w:rPrChange w:id="5123" w:author="Park, Sanghoon" w:date="2021-10-03T16:08:00Z">
              <w:rPr/>
            </w:rPrChange>
          </w:rPr>
          <w:delText xml:space="preserve">” </w:delText>
        </w:r>
      </w:del>
      <w:ins w:id="5124" w:author="박 상훈" w:date="2021-10-05T14:42:00Z">
        <w:r w:rsidR="00C311B9">
          <w:rPr>
            <w:rFonts w:eastAsia="나눔명조"/>
          </w:rPr>
          <w:t>"</w:t>
        </w:r>
        <w:r w:rsidR="00C311B9" w:rsidRPr="005302F9">
          <w:rPr>
            <w:rFonts w:eastAsia="나눔명조"/>
            <w:rPrChange w:id="5125" w:author="Park, Sanghoon" w:date="2021-10-03T16:08:00Z">
              <w:rPr/>
            </w:rPrChange>
          </w:rPr>
          <w:t xml:space="preserve"> </w:t>
        </w:r>
      </w:ins>
      <w:r w:rsidRPr="005302F9">
        <w:rPr>
          <w:rFonts w:eastAsia="나눔명조"/>
          <w:rPrChange w:id="5126" w:author="Park, Sanghoon" w:date="2021-10-03T16:08:00Z">
            <w:rPr/>
          </w:rPrChange>
        </w:rPr>
        <w:t xml:space="preserve">ed. Dr Fabian Homberg, Dr Vurain Tabvuma and Professor Klaus Heine. </w:t>
      </w:r>
      <w:r w:rsidRPr="005302F9">
        <w:rPr>
          <w:rFonts w:eastAsia="나눔명조"/>
          <w:i/>
          <w:iCs/>
          <w:rPrChange w:id="5127" w:author="Park, Sanghoon" w:date="2021-10-03T16:08:00Z">
            <w:rPr>
              <w:i/>
              <w:iCs/>
            </w:rPr>
          </w:rPrChange>
        </w:rPr>
        <w:t>Evidence-based HRM: a Global Forum for Empirical Scholarship</w:t>
      </w:r>
      <w:r w:rsidRPr="005302F9">
        <w:rPr>
          <w:rFonts w:eastAsia="나눔명조"/>
          <w:rPrChange w:id="5128" w:author="Park, Sanghoon" w:date="2021-10-03T16:08:00Z">
            <w:rPr/>
          </w:rPrChange>
        </w:rPr>
        <w:t xml:space="preserve"> 2(1): 28–56.</w:t>
      </w:r>
    </w:p>
    <w:p w14:paraId="69DAF739" w14:textId="03B2DF6F" w:rsidR="005302F9" w:rsidRPr="005302F9" w:rsidRDefault="005302F9" w:rsidP="005302F9">
      <w:pPr>
        <w:pStyle w:val="Bibliography"/>
        <w:rPr>
          <w:rFonts w:eastAsia="나눔명조"/>
          <w:rPrChange w:id="5129" w:author="Park, Sanghoon" w:date="2021-10-03T16:08:00Z">
            <w:rPr/>
          </w:rPrChange>
        </w:rPr>
      </w:pPr>
      <w:r w:rsidRPr="005302F9">
        <w:rPr>
          <w:rFonts w:eastAsia="나눔명조"/>
          <w:rPrChange w:id="5130" w:author="Park, Sanghoon" w:date="2021-10-03T16:08:00Z">
            <w:rPr/>
          </w:rPrChange>
        </w:rPr>
        <w:t xml:space="preserve">Suh, Jiwon, James Harrington, and Doug Goodman. 2018. </w:t>
      </w:r>
      <w:del w:id="5131" w:author="박 상훈" w:date="2021-10-05T14:42:00Z">
        <w:r w:rsidRPr="005302F9" w:rsidDel="00C311B9">
          <w:rPr>
            <w:rFonts w:eastAsia="나눔명조"/>
            <w:rPrChange w:id="5132" w:author="Park, Sanghoon" w:date="2021-10-03T16:08:00Z">
              <w:rPr/>
            </w:rPrChange>
          </w:rPr>
          <w:delText>“</w:delText>
        </w:r>
      </w:del>
      <w:ins w:id="5133" w:author="박 상훈" w:date="2021-10-05T14:42:00Z">
        <w:r w:rsidR="00C311B9">
          <w:rPr>
            <w:rFonts w:eastAsia="나눔명조"/>
          </w:rPr>
          <w:t>"</w:t>
        </w:r>
      </w:ins>
      <w:r w:rsidRPr="005302F9">
        <w:rPr>
          <w:rFonts w:eastAsia="나눔명조"/>
          <w:rPrChange w:id="5134" w:author="Park, Sanghoon" w:date="2021-10-03T16:08:00Z">
            <w:rPr/>
          </w:rPrChange>
        </w:rPr>
        <w:t>Understanding the Link Between Organizational Communication and Innovation: An Examination of Public, Nonprofit, and For-Profit Organizations in South Korea</w:t>
      </w:r>
      <w:del w:id="5135" w:author="박 상훈" w:date="2021-10-05T14:42:00Z">
        <w:r w:rsidRPr="005302F9" w:rsidDel="00C311B9">
          <w:rPr>
            <w:rFonts w:eastAsia="나눔명조"/>
            <w:rPrChange w:id="5136" w:author="Park, Sanghoon" w:date="2021-10-03T16:08:00Z">
              <w:rPr/>
            </w:rPrChange>
          </w:rPr>
          <w:delText xml:space="preserve">.” </w:delText>
        </w:r>
      </w:del>
      <w:ins w:id="5137" w:author="박 상훈" w:date="2021-10-05T14:42:00Z">
        <w:r w:rsidR="00C311B9" w:rsidRPr="005302F9">
          <w:rPr>
            <w:rFonts w:eastAsia="나눔명조"/>
            <w:rPrChange w:id="5138" w:author="Park, Sanghoon" w:date="2021-10-03T16:08:00Z">
              <w:rPr/>
            </w:rPrChange>
          </w:rPr>
          <w:t>.</w:t>
        </w:r>
        <w:r w:rsidR="00C311B9">
          <w:rPr>
            <w:rFonts w:eastAsia="나눔명조"/>
          </w:rPr>
          <w:t>"</w:t>
        </w:r>
        <w:r w:rsidR="00C311B9" w:rsidRPr="005302F9">
          <w:rPr>
            <w:rFonts w:eastAsia="나눔명조"/>
            <w:rPrChange w:id="5139" w:author="Park, Sanghoon" w:date="2021-10-03T16:08:00Z">
              <w:rPr/>
            </w:rPrChange>
          </w:rPr>
          <w:t xml:space="preserve"> </w:t>
        </w:r>
      </w:ins>
      <w:r w:rsidRPr="005302F9">
        <w:rPr>
          <w:rFonts w:eastAsia="나눔명조"/>
          <w:i/>
          <w:iCs/>
          <w:rPrChange w:id="5140" w:author="Park, Sanghoon" w:date="2021-10-03T16:08:00Z">
            <w:rPr>
              <w:i/>
              <w:iCs/>
            </w:rPr>
          </w:rPrChange>
        </w:rPr>
        <w:t>Public Personnel Management</w:t>
      </w:r>
      <w:r w:rsidRPr="005302F9">
        <w:rPr>
          <w:rFonts w:eastAsia="나눔명조"/>
          <w:rPrChange w:id="5141" w:author="Park, Sanghoon" w:date="2021-10-03T16:08:00Z">
            <w:rPr/>
          </w:rPrChange>
        </w:rPr>
        <w:t xml:space="preserve"> 47(2): 217–44.</w:t>
      </w:r>
    </w:p>
    <w:p w14:paraId="104B229F" w14:textId="1A5E2311" w:rsidR="005302F9" w:rsidRPr="005302F9" w:rsidRDefault="005302F9" w:rsidP="005302F9">
      <w:pPr>
        <w:pStyle w:val="Bibliography"/>
        <w:rPr>
          <w:rFonts w:eastAsia="나눔명조"/>
          <w:rPrChange w:id="5142" w:author="Park, Sanghoon" w:date="2021-10-03T16:08:00Z">
            <w:rPr/>
          </w:rPrChange>
        </w:rPr>
      </w:pPr>
      <w:r w:rsidRPr="005302F9">
        <w:rPr>
          <w:rFonts w:eastAsia="나눔명조"/>
          <w:rPrChange w:id="5143" w:author="Park, Sanghoon" w:date="2021-10-03T16:08:00Z">
            <w:rPr/>
          </w:rPrChange>
        </w:rPr>
        <w:t xml:space="preserve">Trottier, Montgomery Van Wart Tracey, and XiaoHu Wang. 2008. </w:t>
      </w:r>
      <w:del w:id="5144" w:author="박 상훈" w:date="2021-10-05T14:42:00Z">
        <w:r w:rsidRPr="005302F9" w:rsidDel="00C311B9">
          <w:rPr>
            <w:rFonts w:eastAsia="나눔명조"/>
            <w:rPrChange w:id="5145" w:author="Park, Sanghoon" w:date="2021-10-03T16:08:00Z">
              <w:rPr/>
            </w:rPrChange>
          </w:rPr>
          <w:delText>“</w:delText>
        </w:r>
      </w:del>
      <w:ins w:id="5146" w:author="박 상훈" w:date="2021-10-05T14:42:00Z">
        <w:r w:rsidR="00C311B9">
          <w:rPr>
            <w:rFonts w:eastAsia="나눔명조"/>
          </w:rPr>
          <w:t>"</w:t>
        </w:r>
      </w:ins>
      <w:r w:rsidRPr="005302F9">
        <w:rPr>
          <w:rFonts w:eastAsia="나눔명조"/>
          <w:rPrChange w:id="5147" w:author="Park, Sanghoon" w:date="2021-10-03T16:08:00Z">
            <w:rPr/>
          </w:rPrChange>
        </w:rPr>
        <w:t>Examining the Nature and Significance of Leadership in Government Organizations</w:t>
      </w:r>
      <w:del w:id="5148" w:author="박 상훈" w:date="2021-10-05T14:42:00Z">
        <w:r w:rsidRPr="005302F9" w:rsidDel="00C311B9">
          <w:rPr>
            <w:rFonts w:eastAsia="나눔명조"/>
            <w:rPrChange w:id="5149" w:author="Park, Sanghoon" w:date="2021-10-03T16:08:00Z">
              <w:rPr/>
            </w:rPrChange>
          </w:rPr>
          <w:delText xml:space="preserve">.” </w:delText>
        </w:r>
      </w:del>
      <w:ins w:id="5150" w:author="박 상훈" w:date="2021-10-05T14:42:00Z">
        <w:r w:rsidR="00C311B9" w:rsidRPr="005302F9">
          <w:rPr>
            <w:rFonts w:eastAsia="나눔명조"/>
            <w:rPrChange w:id="5151" w:author="Park, Sanghoon" w:date="2021-10-03T16:08:00Z">
              <w:rPr/>
            </w:rPrChange>
          </w:rPr>
          <w:t>.</w:t>
        </w:r>
        <w:r w:rsidR="00C311B9">
          <w:rPr>
            <w:rFonts w:eastAsia="나눔명조"/>
          </w:rPr>
          <w:t>"</w:t>
        </w:r>
        <w:r w:rsidR="00C311B9" w:rsidRPr="005302F9">
          <w:rPr>
            <w:rFonts w:eastAsia="나눔명조"/>
            <w:rPrChange w:id="5152" w:author="Park, Sanghoon" w:date="2021-10-03T16:08:00Z">
              <w:rPr/>
            </w:rPrChange>
          </w:rPr>
          <w:t xml:space="preserve"> </w:t>
        </w:r>
      </w:ins>
      <w:r w:rsidRPr="005302F9">
        <w:rPr>
          <w:rFonts w:eastAsia="나눔명조"/>
          <w:i/>
          <w:iCs/>
          <w:rPrChange w:id="5153" w:author="Park, Sanghoon" w:date="2021-10-03T16:08:00Z">
            <w:rPr>
              <w:i/>
              <w:iCs/>
            </w:rPr>
          </w:rPrChange>
        </w:rPr>
        <w:t>Public Administration Review</w:t>
      </w:r>
      <w:r w:rsidRPr="005302F9">
        <w:rPr>
          <w:rFonts w:eastAsia="나눔명조"/>
          <w:rPrChange w:id="5154" w:author="Park, Sanghoon" w:date="2021-10-03T16:08:00Z">
            <w:rPr/>
          </w:rPrChange>
        </w:rPr>
        <w:t xml:space="preserve"> 68(2): 319–33.</w:t>
      </w:r>
    </w:p>
    <w:p w14:paraId="2D7BEA3B" w14:textId="612E0258" w:rsidR="005302F9" w:rsidRPr="005302F9" w:rsidRDefault="005302F9" w:rsidP="005302F9">
      <w:pPr>
        <w:pStyle w:val="Bibliography"/>
        <w:rPr>
          <w:rFonts w:eastAsia="나눔명조"/>
          <w:rPrChange w:id="5155" w:author="Park, Sanghoon" w:date="2021-10-03T16:08:00Z">
            <w:rPr/>
          </w:rPrChange>
        </w:rPr>
      </w:pPr>
      <w:r w:rsidRPr="005302F9">
        <w:rPr>
          <w:rFonts w:eastAsia="나눔명조"/>
          <w:rPrChange w:id="5156" w:author="Park, Sanghoon" w:date="2021-10-03T16:08:00Z">
            <w:rPr/>
          </w:rPrChange>
        </w:rPr>
        <w:t xml:space="preserve">Van Wart, Montgomery. 2013. </w:t>
      </w:r>
      <w:del w:id="5157" w:author="박 상훈" w:date="2021-10-05T14:42:00Z">
        <w:r w:rsidRPr="005302F9" w:rsidDel="00C311B9">
          <w:rPr>
            <w:rFonts w:eastAsia="나눔명조"/>
            <w:rPrChange w:id="5158" w:author="Park, Sanghoon" w:date="2021-10-03T16:08:00Z">
              <w:rPr/>
            </w:rPrChange>
          </w:rPr>
          <w:delText>“</w:delText>
        </w:r>
      </w:del>
      <w:ins w:id="5159" w:author="박 상훈" w:date="2021-10-05T14:42:00Z">
        <w:r w:rsidR="00C311B9">
          <w:rPr>
            <w:rFonts w:eastAsia="나눔명조"/>
          </w:rPr>
          <w:t>"</w:t>
        </w:r>
      </w:ins>
      <w:r w:rsidRPr="005302F9">
        <w:rPr>
          <w:rFonts w:eastAsia="나눔명조"/>
          <w:rPrChange w:id="5160" w:author="Park, Sanghoon" w:date="2021-10-03T16:08:00Z">
            <w:rPr/>
          </w:rPrChange>
        </w:rPr>
        <w:t>Administrative Leadership Theory: A Reassessment after 10 Years</w:t>
      </w:r>
      <w:del w:id="5161" w:author="박 상훈" w:date="2021-10-05T14:42:00Z">
        <w:r w:rsidRPr="005302F9" w:rsidDel="00C311B9">
          <w:rPr>
            <w:rFonts w:eastAsia="나눔명조"/>
            <w:rPrChange w:id="5162" w:author="Park, Sanghoon" w:date="2021-10-03T16:08:00Z">
              <w:rPr/>
            </w:rPrChange>
          </w:rPr>
          <w:delText xml:space="preserve">.” </w:delText>
        </w:r>
      </w:del>
      <w:ins w:id="5163" w:author="박 상훈" w:date="2021-10-05T14:42:00Z">
        <w:r w:rsidR="00C311B9" w:rsidRPr="005302F9">
          <w:rPr>
            <w:rFonts w:eastAsia="나눔명조"/>
            <w:rPrChange w:id="5164" w:author="Park, Sanghoon" w:date="2021-10-03T16:08:00Z">
              <w:rPr/>
            </w:rPrChange>
          </w:rPr>
          <w:t>.</w:t>
        </w:r>
        <w:r w:rsidR="00C311B9">
          <w:rPr>
            <w:rFonts w:eastAsia="나눔명조"/>
          </w:rPr>
          <w:t>"</w:t>
        </w:r>
        <w:r w:rsidR="00C311B9" w:rsidRPr="005302F9">
          <w:rPr>
            <w:rFonts w:eastAsia="나눔명조"/>
            <w:rPrChange w:id="5165" w:author="Park, Sanghoon" w:date="2021-10-03T16:08:00Z">
              <w:rPr/>
            </w:rPrChange>
          </w:rPr>
          <w:t xml:space="preserve"> </w:t>
        </w:r>
      </w:ins>
      <w:r w:rsidRPr="005302F9">
        <w:rPr>
          <w:rFonts w:eastAsia="나눔명조"/>
          <w:i/>
          <w:iCs/>
          <w:rPrChange w:id="5166" w:author="Park, Sanghoon" w:date="2021-10-03T16:08:00Z">
            <w:rPr>
              <w:i/>
              <w:iCs/>
            </w:rPr>
          </w:rPrChange>
        </w:rPr>
        <w:t>Public Administration</w:t>
      </w:r>
      <w:r w:rsidRPr="005302F9">
        <w:rPr>
          <w:rFonts w:eastAsia="나눔명조"/>
          <w:rPrChange w:id="5167" w:author="Park, Sanghoon" w:date="2021-10-03T16:08:00Z">
            <w:rPr/>
          </w:rPrChange>
        </w:rPr>
        <w:t xml:space="preserve"> 91(3): 521–43.</w:t>
      </w:r>
    </w:p>
    <w:p w14:paraId="05D5A351" w14:textId="2D34EC9C" w:rsidR="005302F9" w:rsidRPr="005302F9" w:rsidRDefault="005302F9" w:rsidP="005302F9">
      <w:pPr>
        <w:pStyle w:val="Bibliography"/>
        <w:rPr>
          <w:rFonts w:eastAsia="나눔명조"/>
          <w:rPrChange w:id="5168" w:author="Park, Sanghoon" w:date="2021-10-03T16:08:00Z">
            <w:rPr/>
          </w:rPrChange>
        </w:rPr>
      </w:pPr>
      <w:r w:rsidRPr="005302F9">
        <w:rPr>
          <w:rFonts w:eastAsia="나눔명조"/>
          <w:rPrChange w:id="5169" w:author="Park, Sanghoon" w:date="2021-10-03T16:08:00Z">
            <w:rPr/>
          </w:rPrChange>
        </w:rPr>
        <w:t xml:space="preserve">Vandenabeele, Wouter. 2007. </w:t>
      </w:r>
      <w:del w:id="5170" w:author="박 상훈" w:date="2021-10-05T14:42:00Z">
        <w:r w:rsidRPr="005302F9" w:rsidDel="00C311B9">
          <w:rPr>
            <w:rFonts w:eastAsia="나눔명조"/>
            <w:rPrChange w:id="5171" w:author="Park, Sanghoon" w:date="2021-10-03T16:08:00Z">
              <w:rPr/>
            </w:rPrChange>
          </w:rPr>
          <w:delText>“</w:delText>
        </w:r>
      </w:del>
      <w:ins w:id="5172" w:author="박 상훈" w:date="2021-10-05T14:42:00Z">
        <w:r w:rsidR="00C311B9">
          <w:rPr>
            <w:rFonts w:eastAsia="나눔명조"/>
          </w:rPr>
          <w:t>"</w:t>
        </w:r>
      </w:ins>
      <w:r w:rsidRPr="005302F9">
        <w:rPr>
          <w:rFonts w:eastAsia="나눔명조"/>
          <w:rPrChange w:id="5173" w:author="Park, Sanghoon" w:date="2021-10-03T16:08:00Z">
            <w:rPr/>
          </w:rPrChange>
        </w:rPr>
        <w:t>Toward a Public Administration Theory of Public Service Motivation</w:t>
      </w:r>
      <w:del w:id="5174" w:author="박 상훈" w:date="2021-10-05T14:42:00Z">
        <w:r w:rsidRPr="005302F9" w:rsidDel="00C311B9">
          <w:rPr>
            <w:rFonts w:eastAsia="나눔명조"/>
            <w:rPrChange w:id="5175" w:author="Park, Sanghoon" w:date="2021-10-03T16:08:00Z">
              <w:rPr/>
            </w:rPrChange>
          </w:rPr>
          <w:delText xml:space="preserve">.” </w:delText>
        </w:r>
      </w:del>
      <w:ins w:id="5176" w:author="박 상훈" w:date="2021-10-05T14:42:00Z">
        <w:r w:rsidR="00C311B9" w:rsidRPr="005302F9">
          <w:rPr>
            <w:rFonts w:eastAsia="나눔명조"/>
            <w:rPrChange w:id="5177" w:author="Park, Sanghoon" w:date="2021-10-03T16:08:00Z">
              <w:rPr/>
            </w:rPrChange>
          </w:rPr>
          <w:t>.</w:t>
        </w:r>
        <w:r w:rsidR="00C311B9">
          <w:rPr>
            <w:rFonts w:eastAsia="나눔명조"/>
          </w:rPr>
          <w:t>"</w:t>
        </w:r>
        <w:r w:rsidR="00C311B9" w:rsidRPr="005302F9">
          <w:rPr>
            <w:rFonts w:eastAsia="나눔명조"/>
            <w:rPrChange w:id="5178" w:author="Park, Sanghoon" w:date="2021-10-03T16:08:00Z">
              <w:rPr/>
            </w:rPrChange>
          </w:rPr>
          <w:t xml:space="preserve"> </w:t>
        </w:r>
      </w:ins>
      <w:r w:rsidRPr="005302F9">
        <w:rPr>
          <w:rFonts w:eastAsia="나눔명조"/>
          <w:i/>
          <w:iCs/>
          <w:rPrChange w:id="5179" w:author="Park, Sanghoon" w:date="2021-10-03T16:08:00Z">
            <w:rPr>
              <w:i/>
              <w:iCs/>
            </w:rPr>
          </w:rPrChange>
        </w:rPr>
        <w:t>Public Management Review</w:t>
      </w:r>
      <w:r w:rsidRPr="005302F9">
        <w:rPr>
          <w:rFonts w:eastAsia="나눔명조"/>
          <w:rPrChange w:id="5180" w:author="Park, Sanghoon" w:date="2021-10-03T16:08:00Z">
            <w:rPr/>
          </w:rPrChange>
        </w:rPr>
        <w:t xml:space="preserve"> 9(4): 545–56.</w:t>
      </w:r>
    </w:p>
    <w:p w14:paraId="6FE711A5" w14:textId="3C6A7D54" w:rsidR="005302F9" w:rsidRPr="005302F9" w:rsidRDefault="005302F9" w:rsidP="005302F9">
      <w:pPr>
        <w:pStyle w:val="Bibliography"/>
        <w:rPr>
          <w:rFonts w:eastAsia="나눔명조"/>
          <w:rPrChange w:id="5181" w:author="Park, Sanghoon" w:date="2021-10-03T16:08:00Z">
            <w:rPr/>
          </w:rPrChange>
        </w:rPr>
      </w:pPr>
      <w:r w:rsidRPr="005302F9">
        <w:rPr>
          <w:rFonts w:eastAsia="나눔명조"/>
          <w:rPrChange w:id="5182" w:author="Park, Sanghoon" w:date="2021-10-03T16:08:00Z">
            <w:rPr/>
          </w:rPrChange>
        </w:rPr>
        <w:t xml:space="preserve">———. 2011. </w:t>
      </w:r>
      <w:del w:id="5183" w:author="박 상훈" w:date="2021-10-05T14:42:00Z">
        <w:r w:rsidRPr="005302F9" w:rsidDel="00C311B9">
          <w:rPr>
            <w:rFonts w:eastAsia="나눔명조"/>
            <w:rPrChange w:id="5184" w:author="Park, Sanghoon" w:date="2021-10-03T16:08:00Z">
              <w:rPr/>
            </w:rPrChange>
          </w:rPr>
          <w:delText>“</w:delText>
        </w:r>
      </w:del>
      <w:ins w:id="5185" w:author="박 상훈" w:date="2021-10-05T14:42:00Z">
        <w:r w:rsidR="00C311B9">
          <w:rPr>
            <w:rFonts w:eastAsia="나눔명조"/>
          </w:rPr>
          <w:t>"</w:t>
        </w:r>
      </w:ins>
      <w:r w:rsidRPr="005302F9">
        <w:rPr>
          <w:rFonts w:eastAsia="나눔명조"/>
          <w:rPrChange w:id="5186" w:author="Park, Sanghoon" w:date="2021-10-03T16:08:00Z">
            <w:rPr/>
          </w:rPrChange>
        </w:rPr>
        <w:t>Who Wants to Deliver Public Service? Do Institutional Antecedents of Public Service Motivation Provide an Answer</w:t>
      </w:r>
      <w:del w:id="5187" w:author="박 상훈" w:date="2021-10-05T14:42:00Z">
        <w:r w:rsidRPr="005302F9" w:rsidDel="00C311B9">
          <w:rPr>
            <w:rFonts w:eastAsia="나눔명조"/>
            <w:rPrChange w:id="5188" w:author="Park, Sanghoon" w:date="2021-10-03T16:08:00Z">
              <w:rPr/>
            </w:rPrChange>
          </w:rPr>
          <w:delText xml:space="preserve">?” </w:delText>
        </w:r>
      </w:del>
      <w:ins w:id="5189" w:author="박 상훈" w:date="2021-10-05T14:42:00Z">
        <w:r w:rsidR="00C311B9" w:rsidRPr="005302F9">
          <w:rPr>
            <w:rFonts w:eastAsia="나눔명조"/>
            <w:rPrChange w:id="5190" w:author="Park, Sanghoon" w:date="2021-10-03T16:08:00Z">
              <w:rPr/>
            </w:rPrChange>
          </w:rPr>
          <w:t>?</w:t>
        </w:r>
        <w:r w:rsidR="00C311B9">
          <w:rPr>
            <w:rFonts w:eastAsia="나눔명조"/>
          </w:rPr>
          <w:t>"</w:t>
        </w:r>
        <w:r w:rsidR="00C311B9" w:rsidRPr="005302F9">
          <w:rPr>
            <w:rFonts w:eastAsia="나눔명조"/>
            <w:rPrChange w:id="5191" w:author="Park, Sanghoon" w:date="2021-10-03T16:08:00Z">
              <w:rPr/>
            </w:rPrChange>
          </w:rPr>
          <w:t xml:space="preserve"> </w:t>
        </w:r>
      </w:ins>
      <w:r w:rsidRPr="005302F9">
        <w:rPr>
          <w:rFonts w:eastAsia="나눔명조"/>
          <w:i/>
          <w:iCs/>
          <w:rPrChange w:id="5192" w:author="Park, Sanghoon" w:date="2021-10-03T16:08:00Z">
            <w:rPr>
              <w:i/>
              <w:iCs/>
            </w:rPr>
          </w:rPrChange>
        </w:rPr>
        <w:t>Review of public personnel administration</w:t>
      </w:r>
      <w:r w:rsidRPr="005302F9">
        <w:rPr>
          <w:rFonts w:eastAsia="나눔명조"/>
          <w:rPrChange w:id="5193" w:author="Park, Sanghoon" w:date="2021-10-03T16:08:00Z">
            <w:rPr/>
          </w:rPrChange>
        </w:rPr>
        <w:t xml:space="preserve"> 31(1): 87–107.</w:t>
      </w:r>
    </w:p>
    <w:p w14:paraId="0E9CE220" w14:textId="7925CEE3" w:rsidR="005302F9" w:rsidRPr="005302F9" w:rsidRDefault="005302F9" w:rsidP="005302F9">
      <w:pPr>
        <w:pStyle w:val="Bibliography"/>
        <w:rPr>
          <w:rFonts w:eastAsia="나눔명조"/>
          <w:rPrChange w:id="5194" w:author="Park, Sanghoon" w:date="2021-10-03T16:08:00Z">
            <w:rPr/>
          </w:rPrChange>
        </w:rPr>
      </w:pPr>
      <w:r w:rsidRPr="005302F9">
        <w:rPr>
          <w:rFonts w:eastAsia="나눔명조"/>
          <w:rPrChange w:id="5195" w:author="Park, Sanghoon" w:date="2021-10-03T16:08:00Z">
            <w:rPr/>
          </w:rPrChange>
        </w:rPr>
        <w:t xml:space="preserve">Vogel, Rick, and Doris Masal. 2015. </w:t>
      </w:r>
      <w:del w:id="5196" w:author="박 상훈" w:date="2021-10-05T14:42:00Z">
        <w:r w:rsidRPr="005302F9" w:rsidDel="00C311B9">
          <w:rPr>
            <w:rFonts w:eastAsia="나눔명조"/>
            <w:rPrChange w:id="5197" w:author="Park, Sanghoon" w:date="2021-10-03T16:08:00Z">
              <w:rPr/>
            </w:rPrChange>
          </w:rPr>
          <w:delText>“</w:delText>
        </w:r>
      </w:del>
      <w:ins w:id="5198" w:author="박 상훈" w:date="2021-10-05T14:42:00Z">
        <w:r w:rsidR="00C311B9">
          <w:rPr>
            <w:rFonts w:eastAsia="나눔명조"/>
          </w:rPr>
          <w:t>"</w:t>
        </w:r>
      </w:ins>
      <w:r w:rsidRPr="005302F9">
        <w:rPr>
          <w:rFonts w:eastAsia="나눔명조"/>
          <w:rPrChange w:id="5199" w:author="Park, Sanghoon" w:date="2021-10-03T16:08:00Z">
            <w:rPr/>
          </w:rPrChange>
        </w:rPr>
        <w:t>Public Leadership: A Review of the Literature and Framework for Future Research</w:t>
      </w:r>
      <w:del w:id="5200" w:author="박 상훈" w:date="2021-10-05T14:42:00Z">
        <w:r w:rsidRPr="005302F9" w:rsidDel="00C311B9">
          <w:rPr>
            <w:rFonts w:eastAsia="나눔명조"/>
            <w:rPrChange w:id="5201" w:author="Park, Sanghoon" w:date="2021-10-03T16:08:00Z">
              <w:rPr/>
            </w:rPrChange>
          </w:rPr>
          <w:delText xml:space="preserve">.” </w:delText>
        </w:r>
      </w:del>
      <w:ins w:id="5202" w:author="박 상훈" w:date="2021-10-05T14:42:00Z">
        <w:r w:rsidR="00C311B9" w:rsidRPr="005302F9">
          <w:rPr>
            <w:rFonts w:eastAsia="나눔명조"/>
            <w:rPrChange w:id="5203" w:author="Park, Sanghoon" w:date="2021-10-03T16:08:00Z">
              <w:rPr/>
            </w:rPrChange>
          </w:rPr>
          <w:t>.</w:t>
        </w:r>
        <w:r w:rsidR="00C311B9">
          <w:rPr>
            <w:rFonts w:eastAsia="나눔명조"/>
          </w:rPr>
          <w:t>"</w:t>
        </w:r>
        <w:r w:rsidR="00C311B9" w:rsidRPr="005302F9">
          <w:rPr>
            <w:rFonts w:eastAsia="나눔명조"/>
            <w:rPrChange w:id="5204" w:author="Park, Sanghoon" w:date="2021-10-03T16:08:00Z">
              <w:rPr/>
            </w:rPrChange>
          </w:rPr>
          <w:t xml:space="preserve"> </w:t>
        </w:r>
      </w:ins>
      <w:r w:rsidRPr="005302F9">
        <w:rPr>
          <w:rFonts w:eastAsia="나눔명조"/>
          <w:i/>
          <w:iCs/>
          <w:rPrChange w:id="5205" w:author="Park, Sanghoon" w:date="2021-10-03T16:08:00Z">
            <w:rPr>
              <w:i/>
              <w:iCs/>
            </w:rPr>
          </w:rPrChange>
        </w:rPr>
        <w:t>Public Management Review</w:t>
      </w:r>
      <w:r w:rsidRPr="005302F9">
        <w:rPr>
          <w:rFonts w:eastAsia="나눔명조"/>
          <w:rPrChange w:id="5206" w:author="Park, Sanghoon" w:date="2021-10-03T16:08:00Z">
            <w:rPr/>
          </w:rPrChange>
        </w:rPr>
        <w:t xml:space="preserve"> 17(8): 1165–89.</w:t>
      </w:r>
    </w:p>
    <w:p w14:paraId="339BB0C7" w14:textId="72DD40CF" w:rsidR="005302F9" w:rsidRPr="005302F9" w:rsidRDefault="005302F9" w:rsidP="005302F9">
      <w:pPr>
        <w:pStyle w:val="Bibliography"/>
        <w:rPr>
          <w:rFonts w:eastAsia="나눔명조"/>
          <w:rPrChange w:id="5207" w:author="Park, Sanghoon" w:date="2021-10-03T16:08:00Z">
            <w:rPr/>
          </w:rPrChange>
        </w:rPr>
      </w:pPr>
      <w:r w:rsidRPr="005302F9">
        <w:rPr>
          <w:rFonts w:eastAsia="나눔명조"/>
          <w:rPrChange w:id="5208" w:author="Park, Sanghoon" w:date="2021-10-03T16:08:00Z">
            <w:rPr/>
          </w:rPrChange>
        </w:rPr>
        <w:lastRenderedPageBreak/>
        <w:t xml:space="preserve">Warrilow, S. 2012. </w:t>
      </w:r>
      <w:del w:id="5209" w:author="박 상훈" w:date="2021-10-05T14:42:00Z">
        <w:r w:rsidRPr="005302F9" w:rsidDel="00C311B9">
          <w:rPr>
            <w:rFonts w:eastAsia="나눔명조"/>
            <w:rPrChange w:id="5210" w:author="Park, Sanghoon" w:date="2021-10-03T16:08:00Z">
              <w:rPr/>
            </w:rPrChange>
          </w:rPr>
          <w:delText>“</w:delText>
        </w:r>
      </w:del>
      <w:ins w:id="5211" w:author="박 상훈" w:date="2021-10-05T14:42:00Z">
        <w:r w:rsidR="00C311B9">
          <w:rPr>
            <w:rFonts w:eastAsia="나눔명조"/>
          </w:rPr>
          <w:t>"</w:t>
        </w:r>
      </w:ins>
      <w:r w:rsidRPr="005302F9">
        <w:rPr>
          <w:rFonts w:eastAsia="나눔명조"/>
          <w:rPrChange w:id="5212" w:author="Park, Sanghoon" w:date="2021-10-03T16:08:00Z">
            <w:rPr/>
          </w:rPrChange>
        </w:rPr>
        <w:t>Transformational Leadership Theory-The 4 Key Components in Leading Change &amp; Managing Change</w:t>
      </w:r>
      <w:del w:id="5213" w:author="박 상훈" w:date="2021-10-05T14:42:00Z">
        <w:r w:rsidRPr="005302F9" w:rsidDel="00C311B9">
          <w:rPr>
            <w:rFonts w:eastAsia="나눔명조"/>
            <w:rPrChange w:id="5214" w:author="Park, Sanghoon" w:date="2021-10-03T16:08:00Z">
              <w:rPr/>
            </w:rPrChange>
          </w:rPr>
          <w:delText xml:space="preserve">.” </w:delText>
        </w:r>
      </w:del>
      <w:ins w:id="5215" w:author="박 상훈" w:date="2021-10-05T14:42:00Z">
        <w:r w:rsidR="00C311B9" w:rsidRPr="005302F9">
          <w:rPr>
            <w:rFonts w:eastAsia="나눔명조"/>
            <w:rPrChange w:id="5216" w:author="Park, Sanghoon" w:date="2021-10-03T16:08:00Z">
              <w:rPr/>
            </w:rPrChange>
          </w:rPr>
          <w:t>.</w:t>
        </w:r>
        <w:r w:rsidR="00C311B9">
          <w:rPr>
            <w:rFonts w:eastAsia="나눔명조"/>
          </w:rPr>
          <w:t>"</w:t>
        </w:r>
        <w:r w:rsidR="00C311B9" w:rsidRPr="005302F9">
          <w:rPr>
            <w:rFonts w:eastAsia="나눔명조"/>
            <w:rPrChange w:id="5217" w:author="Park, Sanghoon" w:date="2021-10-03T16:08:00Z">
              <w:rPr/>
            </w:rPrChange>
          </w:rPr>
          <w:t xml:space="preserve"> </w:t>
        </w:r>
      </w:ins>
      <w:r w:rsidRPr="005302F9">
        <w:rPr>
          <w:rFonts w:eastAsia="나눔명조"/>
          <w:i/>
          <w:iCs/>
          <w:rPrChange w:id="5218" w:author="Park, Sanghoon" w:date="2021-10-03T16:08:00Z">
            <w:rPr>
              <w:i/>
              <w:iCs/>
            </w:rPr>
          </w:rPrChange>
        </w:rPr>
        <w:t>Harvard Business Reviewe</w:t>
      </w:r>
      <w:r w:rsidRPr="005302F9">
        <w:rPr>
          <w:rFonts w:eastAsia="나눔명조"/>
          <w:rPrChange w:id="5219" w:author="Park, Sanghoon" w:date="2021-10-03T16:08:00Z">
            <w:rPr/>
          </w:rPrChange>
        </w:rPr>
        <w:t xml:space="preserve"> 2(3): 101–4.</w:t>
      </w:r>
    </w:p>
    <w:p w14:paraId="76D9A33F" w14:textId="2CADB2B7" w:rsidR="005302F9" w:rsidRPr="005302F9" w:rsidRDefault="005302F9" w:rsidP="005302F9">
      <w:pPr>
        <w:pStyle w:val="Bibliography"/>
        <w:rPr>
          <w:rFonts w:eastAsia="나눔명조"/>
          <w:rPrChange w:id="5220" w:author="Park, Sanghoon" w:date="2021-10-03T16:08:00Z">
            <w:rPr/>
          </w:rPrChange>
        </w:rPr>
      </w:pPr>
      <w:r w:rsidRPr="005302F9">
        <w:rPr>
          <w:rFonts w:eastAsia="나눔명조"/>
          <w:rPrChange w:id="5221" w:author="Park, Sanghoon" w:date="2021-10-03T16:08:00Z">
            <w:rPr/>
          </w:rPrChange>
        </w:rPr>
        <w:t xml:space="preserve">Wright, Bradley E., Donald P. Moynihan, and Sanjay K. Pandey. 2012. </w:t>
      </w:r>
      <w:del w:id="5222" w:author="박 상훈" w:date="2021-10-05T14:42:00Z">
        <w:r w:rsidRPr="005302F9" w:rsidDel="00C311B9">
          <w:rPr>
            <w:rFonts w:eastAsia="나눔명조"/>
            <w:rPrChange w:id="5223" w:author="Park, Sanghoon" w:date="2021-10-03T16:08:00Z">
              <w:rPr/>
            </w:rPrChange>
          </w:rPr>
          <w:delText>“</w:delText>
        </w:r>
      </w:del>
      <w:ins w:id="5224" w:author="박 상훈" w:date="2021-10-05T14:42:00Z">
        <w:r w:rsidR="00C311B9">
          <w:rPr>
            <w:rFonts w:eastAsia="나눔명조"/>
          </w:rPr>
          <w:t>"</w:t>
        </w:r>
      </w:ins>
      <w:r w:rsidRPr="005302F9">
        <w:rPr>
          <w:rFonts w:eastAsia="나눔명조"/>
          <w:rPrChange w:id="5225" w:author="Park, Sanghoon" w:date="2021-10-03T16:08:00Z">
            <w:rPr/>
          </w:rPrChange>
        </w:rPr>
        <w:t>Pulling the Levers: Transformational Leadership, Public Service Motivation, and Mission Valence</w:t>
      </w:r>
      <w:del w:id="5226" w:author="박 상훈" w:date="2021-10-05T14:42:00Z">
        <w:r w:rsidRPr="005302F9" w:rsidDel="00C311B9">
          <w:rPr>
            <w:rFonts w:eastAsia="나눔명조"/>
            <w:rPrChange w:id="5227" w:author="Park, Sanghoon" w:date="2021-10-03T16:08:00Z">
              <w:rPr/>
            </w:rPrChange>
          </w:rPr>
          <w:delText xml:space="preserve">.” </w:delText>
        </w:r>
      </w:del>
      <w:ins w:id="5228" w:author="박 상훈" w:date="2021-10-05T14:42:00Z">
        <w:r w:rsidR="00C311B9" w:rsidRPr="005302F9">
          <w:rPr>
            <w:rFonts w:eastAsia="나눔명조"/>
            <w:rPrChange w:id="5229" w:author="Park, Sanghoon" w:date="2021-10-03T16:08:00Z">
              <w:rPr/>
            </w:rPrChange>
          </w:rPr>
          <w:t>.</w:t>
        </w:r>
        <w:r w:rsidR="00C311B9">
          <w:rPr>
            <w:rFonts w:eastAsia="나눔명조"/>
          </w:rPr>
          <w:t>"</w:t>
        </w:r>
        <w:r w:rsidR="00C311B9" w:rsidRPr="005302F9">
          <w:rPr>
            <w:rFonts w:eastAsia="나눔명조"/>
            <w:rPrChange w:id="5230" w:author="Park, Sanghoon" w:date="2021-10-03T16:08:00Z">
              <w:rPr/>
            </w:rPrChange>
          </w:rPr>
          <w:t xml:space="preserve"> </w:t>
        </w:r>
      </w:ins>
      <w:r w:rsidRPr="005302F9">
        <w:rPr>
          <w:rFonts w:eastAsia="나눔명조"/>
          <w:i/>
          <w:iCs/>
          <w:rPrChange w:id="5231" w:author="Park, Sanghoon" w:date="2021-10-03T16:08:00Z">
            <w:rPr>
              <w:i/>
              <w:iCs/>
            </w:rPr>
          </w:rPrChange>
        </w:rPr>
        <w:t>Public Administration Review</w:t>
      </w:r>
      <w:r w:rsidRPr="005302F9">
        <w:rPr>
          <w:rFonts w:eastAsia="나눔명조"/>
          <w:rPrChange w:id="5232" w:author="Park, Sanghoon" w:date="2021-10-03T16:08:00Z">
            <w:rPr/>
          </w:rPrChange>
        </w:rPr>
        <w:t xml:space="preserve"> 72(2): 206–15.</w:t>
      </w:r>
    </w:p>
    <w:p w14:paraId="1658A9BE" w14:textId="41246DBF" w:rsidR="005302F9" w:rsidRPr="005302F9" w:rsidRDefault="005302F9" w:rsidP="005302F9">
      <w:pPr>
        <w:pStyle w:val="Bibliography"/>
        <w:rPr>
          <w:rFonts w:eastAsia="나눔명조"/>
          <w:rPrChange w:id="5233" w:author="Park, Sanghoon" w:date="2021-10-03T16:08:00Z">
            <w:rPr/>
          </w:rPrChange>
        </w:rPr>
      </w:pPr>
      <w:r w:rsidRPr="005302F9">
        <w:rPr>
          <w:rFonts w:eastAsia="나눔명조"/>
          <w:rPrChange w:id="5234" w:author="Park, Sanghoon" w:date="2021-10-03T16:08:00Z">
            <w:rPr/>
          </w:rPrChange>
        </w:rPr>
        <w:t xml:space="preserve">Yukl, Gary. 2012. </w:t>
      </w:r>
      <w:del w:id="5235" w:author="박 상훈" w:date="2021-10-05T14:42:00Z">
        <w:r w:rsidRPr="005302F9" w:rsidDel="00C311B9">
          <w:rPr>
            <w:rFonts w:eastAsia="나눔명조"/>
            <w:rPrChange w:id="5236" w:author="Park, Sanghoon" w:date="2021-10-03T16:08:00Z">
              <w:rPr/>
            </w:rPrChange>
          </w:rPr>
          <w:delText>“</w:delText>
        </w:r>
      </w:del>
      <w:ins w:id="5237" w:author="박 상훈" w:date="2021-10-05T14:42:00Z">
        <w:r w:rsidR="00C311B9">
          <w:rPr>
            <w:rFonts w:eastAsia="나눔명조"/>
          </w:rPr>
          <w:t>"</w:t>
        </w:r>
      </w:ins>
      <w:r w:rsidRPr="005302F9">
        <w:rPr>
          <w:rFonts w:eastAsia="나눔명조"/>
          <w:rPrChange w:id="5238" w:author="Park, Sanghoon" w:date="2021-10-03T16:08:00Z">
            <w:rPr/>
          </w:rPrChange>
        </w:rPr>
        <w:t>Effective Leadership Behavior: What We Know and What Questions Need More Attention</w:t>
      </w:r>
      <w:del w:id="5239" w:author="박 상훈" w:date="2021-10-05T14:42:00Z">
        <w:r w:rsidRPr="005302F9" w:rsidDel="00C311B9">
          <w:rPr>
            <w:rFonts w:eastAsia="나눔명조"/>
            <w:rPrChange w:id="5240" w:author="Park, Sanghoon" w:date="2021-10-03T16:08:00Z">
              <w:rPr/>
            </w:rPrChange>
          </w:rPr>
          <w:delText xml:space="preserve">.” </w:delText>
        </w:r>
      </w:del>
      <w:ins w:id="5241" w:author="박 상훈" w:date="2021-10-05T14:42:00Z">
        <w:r w:rsidR="00C311B9" w:rsidRPr="005302F9">
          <w:rPr>
            <w:rFonts w:eastAsia="나눔명조"/>
            <w:rPrChange w:id="5242" w:author="Park, Sanghoon" w:date="2021-10-03T16:08:00Z">
              <w:rPr/>
            </w:rPrChange>
          </w:rPr>
          <w:t>.</w:t>
        </w:r>
        <w:r w:rsidR="00C311B9">
          <w:rPr>
            <w:rFonts w:eastAsia="나눔명조"/>
          </w:rPr>
          <w:t>"</w:t>
        </w:r>
        <w:r w:rsidR="00C311B9" w:rsidRPr="005302F9">
          <w:rPr>
            <w:rFonts w:eastAsia="나눔명조"/>
            <w:rPrChange w:id="5243" w:author="Park, Sanghoon" w:date="2021-10-03T16:08:00Z">
              <w:rPr/>
            </w:rPrChange>
          </w:rPr>
          <w:t xml:space="preserve"> </w:t>
        </w:r>
      </w:ins>
      <w:r w:rsidRPr="005302F9">
        <w:rPr>
          <w:rFonts w:eastAsia="나눔명조"/>
          <w:i/>
          <w:iCs/>
          <w:rPrChange w:id="5244" w:author="Park, Sanghoon" w:date="2021-10-03T16:08:00Z">
            <w:rPr>
              <w:i/>
              <w:iCs/>
            </w:rPr>
          </w:rPrChange>
        </w:rPr>
        <w:t>Academy of Management Perspectives</w:t>
      </w:r>
      <w:r w:rsidRPr="005302F9">
        <w:rPr>
          <w:rFonts w:eastAsia="나눔명조"/>
          <w:rPrChange w:id="5245" w:author="Park, Sanghoon" w:date="2021-10-03T16:08:00Z">
            <w:rPr/>
          </w:rPrChange>
        </w:rPr>
        <w:t xml:space="preserve"> 26(4): 66–85.</w:t>
      </w:r>
    </w:p>
    <w:p w14:paraId="62748941" w14:textId="77777777" w:rsidR="005302F9" w:rsidRPr="005302F9" w:rsidRDefault="005302F9" w:rsidP="005302F9">
      <w:pPr>
        <w:pStyle w:val="Bibliography"/>
        <w:rPr>
          <w:rFonts w:eastAsia="나눔명조"/>
          <w:sz w:val="22"/>
          <w:szCs w:val="22"/>
          <w:rPrChange w:id="5246" w:author="Park, Sanghoon" w:date="2021-10-03T16:09:00Z">
            <w:rPr/>
          </w:rPrChange>
        </w:rPr>
      </w:pPr>
      <w:r w:rsidRPr="005302F9">
        <w:rPr>
          <w:rFonts w:eastAsia="나눔명조" w:hint="eastAsia"/>
          <w:sz w:val="22"/>
          <w:szCs w:val="22"/>
          <w:rPrChange w:id="5247" w:author="Park, Sanghoon" w:date="2021-10-03T16:09:00Z">
            <w:rPr>
              <w:rFonts w:hint="eastAsia"/>
            </w:rPr>
          </w:rPrChange>
        </w:rPr>
        <w:t>강수돌</w:t>
      </w:r>
      <w:r w:rsidRPr="005302F9">
        <w:rPr>
          <w:rFonts w:eastAsia="나눔명조"/>
          <w:sz w:val="22"/>
          <w:szCs w:val="22"/>
          <w:rPrChange w:id="5248" w:author="Park, Sanghoon" w:date="2021-10-03T16:09:00Z">
            <w:rPr/>
          </w:rPrChange>
        </w:rPr>
        <w:t>. 2010. “</w:t>
      </w:r>
      <w:r w:rsidRPr="005302F9">
        <w:rPr>
          <w:rFonts w:eastAsia="나눔명조" w:hint="eastAsia"/>
          <w:sz w:val="22"/>
          <w:szCs w:val="22"/>
          <w:rPrChange w:id="5249" w:author="Park, Sanghoon" w:date="2021-10-03T16:09:00Z">
            <w:rPr>
              <w:rFonts w:hint="eastAsia"/>
            </w:rPr>
          </w:rPrChange>
        </w:rPr>
        <w:t>변혁적</w:t>
      </w:r>
      <w:r w:rsidRPr="005302F9">
        <w:rPr>
          <w:rFonts w:eastAsia="나눔명조"/>
          <w:sz w:val="22"/>
          <w:szCs w:val="22"/>
          <w:rPrChange w:id="5250" w:author="Park, Sanghoon" w:date="2021-10-03T16:09:00Z">
            <w:rPr/>
          </w:rPrChange>
        </w:rPr>
        <w:t xml:space="preserve"> </w:t>
      </w:r>
      <w:r w:rsidRPr="005302F9">
        <w:rPr>
          <w:rFonts w:eastAsia="나눔명조" w:hint="eastAsia"/>
          <w:sz w:val="22"/>
          <w:szCs w:val="22"/>
          <w:rPrChange w:id="5251" w:author="Park, Sanghoon" w:date="2021-10-03T16:09:00Z">
            <w:rPr>
              <w:rFonts w:hint="eastAsia"/>
            </w:rPr>
          </w:rPrChange>
        </w:rPr>
        <w:t>리더십</w:t>
      </w:r>
      <w:r w:rsidRPr="005302F9">
        <w:rPr>
          <w:rFonts w:eastAsia="나눔명조"/>
          <w:sz w:val="22"/>
          <w:szCs w:val="22"/>
          <w:rPrChange w:id="5252" w:author="Park, Sanghoon" w:date="2021-10-03T16:09:00Z">
            <w:rPr/>
          </w:rPrChange>
        </w:rPr>
        <w:t xml:space="preserve">, </w:t>
      </w:r>
      <w:r w:rsidRPr="005302F9">
        <w:rPr>
          <w:rFonts w:eastAsia="나눔명조" w:hint="eastAsia"/>
          <w:sz w:val="22"/>
          <w:szCs w:val="22"/>
          <w:rPrChange w:id="5253" w:author="Park, Sanghoon" w:date="2021-10-03T16:09:00Z">
            <w:rPr>
              <w:rFonts w:hint="eastAsia"/>
            </w:rPr>
          </w:rPrChange>
        </w:rPr>
        <w:t>거래적</w:t>
      </w:r>
      <w:r w:rsidRPr="005302F9">
        <w:rPr>
          <w:rFonts w:eastAsia="나눔명조"/>
          <w:sz w:val="22"/>
          <w:szCs w:val="22"/>
          <w:rPrChange w:id="5254" w:author="Park, Sanghoon" w:date="2021-10-03T16:09:00Z">
            <w:rPr/>
          </w:rPrChange>
        </w:rPr>
        <w:t xml:space="preserve"> </w:t>
      </w:r>
      <w:r w:rsidRPr="005302F9">
        <w:rPr>
          <w:rFonts w:eastAsia="나눔명조" w:hint="eastAsia"/>
          <w:sz w:val="22"/>
          <w:szCs w:val="22"/>
          <w:rPrChange w:id="5255" w:author="Park, Sanghoon" w:date="2021-10-03T16:09:00Z">
            <w:rPr>
              <w:rFonts w:hint="eastAsia"/>
            </w:rPr>
          </w:rPrChange>
        </w:rPr>
        <w:t>리더십과</w:t>
      </w:r>
      <w:r w:rsidRPr="005302F9">
        <w:rPr>
          <w:rFonts w:eastAsia="나눔명조"/>
          <w:sz w:val="22"/>
          <w:szCs w:val="22"/>
          <w:rPrChange w:id="5256" w:author="Park, Sanghoon" w:date="2021-10-03T16:09:00Z">
            <w:rPr/>
          </w:rPrChange>
        </w:rPr>
        <w:t xml:space="preserve"> </w:t>
      </w:r>
      <w:r w:rsidRPr="005302F9">
        <w:rPr>
          <w:rFonts w:eastAsia="나눔명조" w:hint="eastAsia"/>
          <w:sz w:val="22"/>
          <w:szCs w:val="22"/>
          <w:rPrChange w:id="5257" w:author="Park, Sanghoon" w:date="2021-10-03T16:09:00Z">
            <w:rPr>
              <w:rFonts w:hint="eastAsia"/>
            </w:rPr>
          </w:rPrChange>
        </w:rPr>
        <w:t>직무만족</w:t>
      </w:r>
      <w:r w:rsidRPr="005302F9">
        <w:rPr>
          <w:rFonts w:eastAsia="나눔명조"/>
          <w:sz w:val="22"/>
          <w:szCs w:val="22"/>
          <w:rPrChange w:id="5258" w:author="Park, Sanghoon" w:date="2021-10-03T16:09:00Z">
            <w:rPr/>
          </w:rPrChange>
        </w:rPr>
        <w:t xml:space="preserve">: </w:t>
      </w:r>
      <w:r w:rsidRPr="005302F9">
        <w:rPr>
          <w:rFonts w:eastAsia="나눔명조" w:hint="eastAsia"/>
          <w:sz w:val="22"/>
          <w:szCs w:val="22"/>
          <w:rPrChange w:id="5259" w:author="Park, Sanghoon" w:date="2021-10-03T16:09:00Z">
            <w:rPr>
              <w:rFonts w:hint="eastAsia"/>
            </w:rPr>
          </w:rPrChange>
        </w:rPr>
        <w:t>내재적</w:t>
      </w:r>
      <w:r w:rsidRPr="005302F9">
        <w:rPr>
          <w:rFonts w:eastAsia="나눔명조"/>
          <w:sz w:val="22"/>
          <w:szCs w:val="22"/>
          <w:rPrChange w:id="5260" w:author="Park, Sanghoon" w:date="2021-10-03T16:09:00Z">
            <w:rPr/>
          </w:rPrChange>
        </w:rPr>
        <w:t xml:space="preserve"> </w:t>
      </w:r>
      <w:r w:rsidRPr="005302F9">
        <w:rPr>
          <w:rFonts w:eastAsia="나눔명조" w:hint="eastAsia"/>
          <w:sz w:val="22"/>
          <w:szCs w:val="22"/>
          <w:rPrChange w:id="5261" w:author="Park, Sanghoon" w:date="2021-10-03T16:09:00Z">
            <w:rPr>
              <w:rFonts w:hint="eastAsia"/>
            </w:rPr>
          </w:rPrChange>
        </w:rPr>
        <w:t>동기부여의</w:t>
      </w:r>
      <w:r w:rsidRPr="005302F9">
        <w:rPr>
          <w:rFonts w:eastAsia="나눔명조"/>
          <w:sz w:val="22"/>
          <w:szCs w:val="22"/>
          <w:rPrChange w:id="5262" w:author="Park, Sanghoon" w:date="2021-10-03T16:09:00Z">
            <w:rPr/>
          </w:rPrChange>
        </w:rPr>
        <w:t xml:space="preserve"> </w:t>
      </w:r>
      <w:r w:rsidRPr="005302F9">
        <w:rPr>
          <w:rFonts w:eastAsia="나눔명조" w:hint="eastAsia"/>
          <w:sz w:val="22"/>
          <w:szCs w:val="22"/>
          <w:rPrChange w:id="5263" w:author="Park, Sanghoon" w:date="2021-10-03T16:09:00Z">
            <w:rPr>
              <w:rFonts w:hint="eastAsia"/>
            </w:rPr>
          </w:rPrChange>
        </w:rPr>
        <w:t>매개효과</w:t>
      </w:r>
      <w:r w:rsidRPr="005302F9">
        <w:rPr>
          <w:rFonts w:eastAsia="나눔명조"/>
          <w:sz w:val="22"/>
          <w:szCs w:val="22"/>
          <w:rPrChange w:id="5264" w:author="Park, Sanghoon" w:date="2021-10-03T16:09:00Z">
            <w:rPr/>
          </w:rPrChange>
        </w:rPr>
        <w:t xml:space="preserve">.” </w:t>
      </w:r>
      <w:r w:rsidRPr="005302F9">
        <w:rPr>
          <w:rFonts w:eastAsia="나눔명조" w:hint="eastAsia"/>
          <w:sz w:val="22"/>
          <w:szCs w:val="22"/>
          <w:rPrChange w:id="5265" w:author="Park, Sanghoon" w:date="2021-10-03T16:09:00Z">
            <w:rPr>
              <w:rFonts w:hint="eastAsia"/>
            </w:rPr>
          </w:rPrChange>
        </w:rPr>
        <w:t>인적자원개발연구</w:t>
      </w:r>
      <w:r w:rsidRPr="005302F9">
        <w:rPr>
          <w:rFonts w:eastAsia="나눔명조"/>
          <w:sz w:val="22"/>
          <w:szCs w:val="22"/>
          <w:rPrChange w:id="5266" w:author="Park, Sanghoon" w:date="2021-10-03T16:09:00Z">
            <w:rPr/>
          </w:rPrChange>
        </w:rPr>
        <w:t xml:space="preserve"> 13(2): 21–40.</w:t>
      </w:r>
    </w:p>
    <w:p w14:paraId="2BC27B66" w14:textId="77777777" w:rsidR="005302F9" w:rsidRPr="005302F9" w:rsidRDefault="005302F9" w:rsidP="005302F9">
      <w:pPr>
        <w:pStyle w:val="Bibliography"/>
        <w:rPr>
          <w:rFonts w:eastAsia="나눔명조"/>
          <w:sz w:val="22"/>
          <w:szCs w:val="22"/>
          <w:rPrChange w:id="5267" w:author="Park, Sanghoon" w:date="2021-10-03T16:09:00Z">
            <w:rPr/>
          </w:rPrChange>
        </w:rPr>
      </w:pPr>
      <w:r w:rsidRPr="005302F9">
        <w:rPr>
          <w:rFonts w:eastAsia="나눔명조" w:hint="eastAsia"/>
          <w:sz w:val="22"/>
          <w:szCs w:val="22"/>
          <w:rPrChange w:id="5268" w:author="Park, Sanghoon" w:date="2021-10-03T16:09:00Z">
            <w:rPr>
              <w:rFonts w:hint="eastAsia"/>
            </w:rPr>
          </w:rPrChange>
        </w:rPr>
        <w:t>강지선</w:t>
      </w:r>
      <w:r w:rsidRPr="005302F9">
        <w:rPr>
          <w:rFonts w:eastAsia="나눔명조"/>
          <w:sz w:val="22"/>
          <w:szCs w:val="22"/>
          <w:rPrChange w:id="5269" w:author="Park, Sanghoon" w:date="2021-10-03T16:09:00Z">
            <w:rPr/>
          </w:rPrChange>
        </w:rPr>
        <w:t xml:space="preserve">, and </w:t>
      </w:r>
      <w:r w:rsidRPr="005302F9">
        <w:rPr>
          <w:rFonts w:eastAsia="나눔명조" w:hint="eastAsia"/>
          <w:sz w:val="22"/>
          <w:szCs w:val="22"/>
          <w:rPrChange w:id="5270" w:author="Park, Sanghoon" w:date="2021-10-03T16:09:00Z">
            <w:rPr>
              <w:rFonts w:hint="eastAsia"/>
            </w:rPr>
          </w:rPrChange>
        </w:rPr>
        <w:t>김국진</w:t>
      </w:r>
      <w:r w:rsidRPr="005302F9">
        <w:rPr>
          <w:rFonts w:eastAsia="나눔명조"/>
          <w:sz w:val="22"/>
          <w:szCs w:val="22"/>
          <w:rPrChange w:id="5271" w:author="Park, Sanghoon" w:date="2021-10-03T16:09:00Z">
            <w:rPr/>
          </w:rPrChange>
        </w:rPr>
        <w:t>. 2019. “</w:t>
      </w:r>
      <w:r w:rsidRPr="005302F9">
        <w:rPr>
          <w:rFonts w:eastAsia="나눔명조" w:hint="eastAsia"/>
          <w:sz w:val="22"/>
          <w:szCs w:val="22"/>
          <w:rPrChange w:id="5272" w:author="Park, Sanghoon" w:date="2021-10-03T16:09:00Z">
            <w:rPr>
              <w:rFonts w:hint="eastAsia"/>
            </w:rPr>
          </w:rPrChange>
        </w:rPr>
        <w:t>조직몰입</w:t>
      </w:r>
      <w:r w:rsidRPr="005302F9">
        <w:rPr>
          <w:rFonts w:eastAsia="나눔명조"/>
          <w:sz w:val="22"/>
          <w:szCs w:val="22"/>
          <w:rPrChange w:id="5273" w:author="Park, Sanghoon" w:date="2021-10-03T16:09:00Z">
            <w:rPr/>
          </w:rPrChange>
        </w:rPr>
        <w:t xml:space="preserve">, </w:t>
      </w:r>
      <w:r w:rsidRPr="005302F9">
        <w:rPr>
          <w:rFonts w:eastAsia="나눔명조" w:hint="eastAsia"/>
          <w:sz w:val="22"/>
          <w:szCs w:val="22"/>
          <w:rPrChange w:id="5274" w:author="Park, Sanghoon" w:date="2021-10-03T16:09:00Z">
            <w:rPr>
              <w:rFonts w:hint="eastAsia"/>
            </w:rPr>
          </w:rPrChange>
        </w:rPr>
        <w:t>공공봉사동기</w:t>
      </w:r>
      <w:r w:rsidRPr="005302F9">
        <w:rPr>
          <w:rFonts w:eastAsia="나눔명조"/>
          <w:sz w:val="22"/>
          <w:szCs w:val="22"/>
          <w:rPrChange w:id="5275" w:author="Park, Sanghoon" w:date="2021-10-03T16:09:00Z">
            <w:rPr/>
          </w:rPrChange>
        </w:rPr>
        <w:t xml:space="preserve">, </w:t>
      </w:r>
      <w:r w:rsidRPr="005302F9">
        <w:rPr>
          <w:rFonts w:eastAsia="나눔명조" w:hint="eastAsia"/>
          <w:sz w:val="22"/>
          <w:szCs w:val="22"/>
          <w:rPrChange w:id="5276" w:author="Park, Sanghoon" w:date="2021-10-03T16:09:00Z">
            <w:rPr>
              <w:rFonts w:hint="eastAsia"/>
            </w:rPr>
          </w:rPrChange>
        </w:rPr>
        <w:t>혁신지향문화가</w:t>
      </w:r>
      <w:r w:rsidRPr="005302F9">
        <w:rPr>
          <w:rFonts w:eastAsia="나눔명조"/>
          <w:sz w:val="22"/>
          <w:szCs w:val="22"/>
          <w:rPrChange w:id="5277" w:author="Park, Sanghoon" w:date="2021-10-03T16:09:00Z">
            <w:rPr/>
          </w:rPrChange>
        </w:rPr>
        <w:t xml:space="preserve"> </w:t>
      </w:r>
      <w:r w:rsidRPr="005302F9">
        <w:rPr>
          <w:rFonts w:eastAsia="나눔명조" w:hint="eastAsia"/>
          <w:sz w:val="22"/>
          <w:szCs w:val="22"/>
          <w:rPrChange w:id="5278" w:author="Park, Sanghoon" w:date="2021-10-03T16:09:00Z">
            <w:rPr>
              <w:rFonts w:hint="eastAsia"/>
            </w:rPr>
          </w:rPrChange>
        </w:rPr>
        <w:t>공무원의</w:t>
      </w:r>
      <w:r w:rsidRPr="005302F9">
        <w:rPr>
          <w:rFonts w:eastAsia="나눔명조"/>
          <w:sz w:val="22"/>
          <w:szCs w:val="22"/>
          <w:rPrChange w:id="5279" w:author="Park, Sanghoon" w:date="2021-10-03T16:09:00Z">
            <w:rPr/>
          </w:rPrChange>
        </w:rPr>
        <w:t xml:space="preserve"> </w:t>
      </w:r>
      <w:r w:rsidRPr="005302F9">
        <w:rPr>
          <w:rFonts w:eastAsia="나눔명조" w:hint="eastAsia"/>
          <w:sz w:val="22"/>
          <w:szCs w:val="22"/>
          <w:rPrChange w:id="5280" w:author="Park, Sanghoon" w:date="2021-10-03T16:09:00Z">
            <w:rPr>
              <w:rFonts w:hint="eastAsia"/>
            </w:rPr>
          </w:rPrChange>
        </w:rPr>
        <w:t>혁신행동에</w:t>
      </w:r>
      <w:r w:rsidRPr="005302F9">
        <w:rPr>
          <w:rFonts w:eastAsia="나눔명조"/>
          <w:sz w:val="22"/>
          <w:szCs w:val="22"/>
          <w:rPrChange w:id="5281" w:author="Park, Sanghoon" w:date="2021-10-03T16:09:00Z">
            <w:rPr/>
          </w:rPrChange>
        </w:rPr>
        <w:t xml:space="preserve"> </w:t>
      </w:r>
      <w:r w:rsidRPr="005302F9">
        <w:rPr>
          <w:rFonts w:eastAsia="나눔명조" w:hint="eastAsia"/>
          <w:sz w:val="22"/>
          <w:szCs w:val="22"/>
          <w:rPrChange w:id="5282" w:author="Park, Sanghoon" w:date="2021-10-03T16:09:00Z">
            <w:rPr>
              <w:rFonts w:hint="eastAsia"/>
            </w:rPr>
          </w:rPrChange>
        </w:rPr>
        <w:t>미치는</w:t>
      </w:r>
      <w:r w:rsidRPr="005302F9">
        <w:rPr>
          <w:rFonts w:eastAsia="나눔명조"/>
          <w:sz w:val="22"/>
          <w:szCs w:val="22"/>
          <w:rPrChange w:id="5283" w:author="Park, Sanghoon" w:date="2021-10-03T16:09:00Z">
            <w:rPr/>
          </w:rPrChange>
        </w:rPr>
        <w:t xml:space="preserve"> </w:t>
      </w:r>
      <w:r w:rsidRPr="005302F9">
        <w:rPr>
          <w:rFonts w:eastAsia="나눔명조" w:hint="eastAsia"/>
          <w:sz w:val="22"/>
          <w:szCs w:val="22"/>
          <w:rPrChange w:id="5284" w:author="Park, Sanghoon" w:date="2021-10-03T16:09:00Z">
            <w:rPr>
              <w:rFonts w:hint="eastAsia"/>
            </w:rPr>
          </w:rPrChange>
        </w:rPr>
        <w:t>영향</w:t>
      </w:r>
      <w:r w:rsidRPr="005302F9">
        <w:rPr>
          <w:rFonts w:eastAsia="나눔명조"/>
          <w:sz w:val="22"/>
          <w:szCs w:val="22"/>
          <w:rPrChange w:id="5285" w:author="Park, Sanghoon" w:date="2021-10-03T16:09:00Z">
            <w:rPr/>
          </w:rPrChange>
        </w:rPr>
        <w:t xml:space="preserve">: </w:t>
      </w:r>
      <w:r w:rsidRPr="005302F9">
        <w:rPr>
          <w:rFonts w:eastAsia="나눔명조" w:hint="eastAsia"/>
          <w:sz w:val="22"/>
          <w:szCs w:val="22"/>
          <w:rPrChange w:id="5286" w:author="Park, Sanghoon" w:date="2021-10-03T16:09:00Z">
            <w:rPr>
              <w:rFonts w:hint="eastAsia"/>
            </w:rPr>
          </w:rPrChange>
        </w:rPr>
        <w:t>관리자와</w:t>
      </w:r>
      <w:r w:rsidRPr="005302F9">
        <w:rPr>
          <w:rFonts w:eastAsia="나눔명조"/>
          <w:sz w:val="22"/>
          <w:szCs w:val="22"/>
          <w:rPrChange w:id="5287" w:author="Park, Sanghoon" w:date="2021-10-03T16:09:00Z">
            <w:rPr/>
          </w:rPrChange>
        </w:rPr>
        <w:t xml:space="preserve"> </w:t>
      </w:r>
      <w:r w:rsidRPr="005302F9">
        <w:rPr>
          <w:rFonts w:eastAsia="나눔명조" w:hint="eastAsia"/>
          <w:sz w:val="22"/>
          <w:szCs w:val="22"/>
          <w:rPrChange w:id="5288" w:author="Park, Sanghoon" w:date="2021-10-03T16:09:00Z">
            <w:rPr>
              <w:rFonts w:hint="eastAsia"/>
            </w:rPr>
          </w:rPrChange>
        </w:rPr>
        <w:t>비관리자</w:t>
      </w:r>
      <w:r w:rsidRPr="005302F9">
        <w:rPr>
          <w:rFonts w:eastAsia="나눔명조"/>
          <w:sz w:val="22"/>
          <w:szCs w:val="22"/>
          <w:rPrChange w:id="5289" w:author="Park, Sanghoon" w:date="2021-10-03T16:09:00Z">
            <w:rPr/>
          </w:rPrChange>
        </w:rPr>
        <w:t xml:space="preserve"> </w:t>
      </w:r>
      <w:r w:rsidRPr="005302F9">
        <w:rPr>
          <w:rFonts w:eastAsia="나눔명조" w:hint="eastAsia"/>
          <w:sz w:val="22"/>
          <w:szCs w:val="22"/>
          <w:rPrChange w:id="5290" w:author="Park, Sanghoon" w:date="2021-10-03T16:09:00Z">
            <w:rPr>
              <w:rFonts w:hint="eastAsia"/>
            </w:rPr>
          </w:rPrChange>
        </w:rPr>
        <w:t>간</w:t>
      </w:r>
      <w:r w:rsidRPr="005302F9">
        <w:rPr>
          <w:rFonts w:eastAsia="나눔명조"/>
          <w:sz w:val="22"/>
          <w:szCs w:val="22"/>
          <w:rPrChange w:id="5291" w:author="Park, Sanghoon" w:date="2021-10-03T16:09:00Z">
            <w:rPr/>
          </w:rPrChange>
        </w:rPr>
        <w:t xml:space="preserve"> </w:t>
      </w:r>
      <w:r w:rsidRPr="005302F9">
        <w:rPr>
          <w:rFonts w:eastAsia="나눔명조" w:hint="eastAsia"/>
          <w:sz w:val="22"/>
          <w:szCs w:val="22"/>
          <w:rPrChange w:id="5292" w:author="Park, Sanghoon" w:date="2021-10-03T16:09:00Z">
            <w:rPr>
              <w:rFonts w:hint="eastAsia"/>
            </w:rPr>
          </w:rPrChange>
        </w:rPr>
        <w:t>커뮤니케이션의</w:t>
      </w:r>
      <w:r w:rsidRPr="005302F9">
        <w:rPr>
          <w:rFonts w:eastAsia="나눔명조"/>
          <w:sz w:val="22"/>
          <w:szCs w:val="22"/>
          <w:rPrChange w:id="5293" w:author="Park, Sanghoon" w:date="2021-10-03T16:09:00Z">
            <w:rPr/>
          </w:rPrChange>
        </w:rPr>
        <w:t xml:space="preserve"> </w:t>
      </w:r>
      <w:r w:rsidRPr="005302F9">
        <w:rPr>
          <w:rFonts w:eastAsia="나눔명조" w:hint="eastAsia"/>
          <w:sz w:val="22"/>
          <w:szCs w:val="22"/>
          <w:rPrChange w:id="5294" w:author="Park, Sanghoon" w:date="2021-10-03T16:09:00Z">
            <w:rPr>
              <w:rFonts w:hint="eastAsia"/>
            </w:rPr>
          </w:rPrChange>
        </w:rPr>
        <w:t>조절효과</w:t>
      </w:r>
      <w:r w:rsidRPr="005302F9">
        <w:rPr>
          <w:rFonts w:eastAsia="나눔명조"/>
          <w:sz w:val="22"/>
          <w:szCs w:val="22"/>
          <w:rPrChange w:id="5295" w:author="Park, Sanghoon" w:date="2021-10-03T16:09:00Z">
            <w:rPr/>
          </w:rPrChange>
        </w:rPr>
        <w:t xml:space="preserve"> </w:t>
      </w:r>
      <w:r w:rsidRPr="005302F9">
        <w:rPr>
          <w:rFonts w:eastAsia="나눔명조" w:hint="eastAsia"/>
          <w:sz w:val="22"/>
          <w:szCs w:val="22"/>
          <w:rPrChange w:id="5296" w:author="Park, Sanghoon" w:date="2021-10-03T16:09:00Z">
            <w:rPr>
              <w:rFonts w:hint="eastAsia"/>
            </w:rPr>
          </w:rPrChange>
        </w:rPr>
        <w:t>차이를</w:t>
      </w:r>
      <w:r w:rsidRPr="005302F9">
        <w:rPr>
          <w:rFonts w:eastAsia="나눔명조"/>
          <w:sz w:val="22"/>
          <w:szCs w:val="22"/>
          <w:rPrChange w:id="5297" w:author="Park, Sanghoon" w:date="2021-10-03T16:09:00Z">
            <w:rPr/>
          </w:rPrChange>
        </w:rPr>
        <w:t xml:space="preserve"> </w:t>
      </w:r>
      <w:r w:rsidRPr="005302F9">
        <w:rPr>
          <w:rFonts w:eastAsia="나눔명조" w:hint="eastAsia"/>
          <w:sz w:val="22"/>
          <w:szCs w:val="22"/>
          <w:rPrChange w:id="5298" w:author="Park, Sanghoon" w:date="2021-10-03T16:09:00Z">
            <w:rPr>
              <w:rFonts w:hint="eastAsia"/>
            </w:rPr>
          </w:rPrChange>
        </w:rPr>
        <w:t>중심으로</w:t>
      </w:r>
      <w:r w:rsidRPr="005302F9">
        <w:rPr>
          <w:rFonts w:eastAsia="나눔명조"/>
          <w:sz w:val="22"/>
          <w:szCs w:val="22"/>
          <w:rPrChange w:id="5299" w:author="Park, Sanghoon" w:date="2021-10-03T16:09:00Z">
            <w:rPr/>
          </w:rPrChange>
        </w:rPr>
        <w:t xml:space="preserve">.” </w:t>
      </w:r>
      <w:r w:rsidRPr="005302F9">
        <w:rPr>
          <w:rFonts w:eastAsia="나눔명조" w:hint="eastAsia"/>
          <w:sz w:val="22"/>
          <w:szCs w:val="22"/>
          <w:rPrChange w:id="5300" w:author="Park, Sanghoon" w:date="2021-10-03T16:09:00Z">
            <w:rPr>
              <w:rFonts w:hint="eastAsia"/>
            </w:rPr>
          </w:rPrChange>
        </w:rPr>
        <w:t>한국행정연구</w:t>
      </w:r>
      <w:r w:rsidRPr="005302F9">
        <w:rPr>
          <w:rFonts w:eastAsia="나눔명조"/>
          <w:sz w:val="22"/>
          <w:szCs w:val="22"/>
          <w:rPrChange w:id="5301" w:author="Park, Sanghoon" w:date="2021-10-03T16:09:00Z">
            <w:rPr/>
          </w:rPrChange>
        </w:rPr>
        <w:t xml:space="preserve"> 28(2): 225–59.</w:t>
      </w:r>
    </w:p>
    <w:p w14:paraId="5F04CA66" w14:textId="77777777" w:rsidR="005302F9" w:rsidRPr="005302F9" w:rsidRDefault="005302F9" w:rsidP="005302F9">
      <w:pPr>
        <w:pStyle w:val="Bibliography"/>
        <w:rPr>
          <w:rFonts w:eastAsia="나눔명조"/>
          <w:sz w:val="22"/>
          <w:szCs w:val="22"/>
          <w:rPrChange w:id="5302" w:author="Park, Sanghoon" w:date="2021-10-03T16:09:00Z">
            <w:rPr/>
          </w:rPrChange>
        </w:rPr>
      </w:pPr>
      <w:r w:rsidRPr="005302F9">
        <w:rPr>
          <w:rFonts w:eastAsia="나눔명조" w:hint="eastAsia"/>
          <w:sz w:val="22"/>
          <w:szCs w:val="22"/>
          <w:rPrChange w:id="5303" w:author="Park, Sanghoon" w:date="2021-10-03T16:09:00Z">
            <w:rPr>
              <w:rFonts w:hint="eastAsia"/>
            </w:rPr>
          </w:rPrChange>
        </w:rPr>
        <w:t>강혜진</w:t>
      </w:r>
      <w:r w:rsidRPr="005302F9">
        <w:rPr>
          <w:rFonts w:eastAsia="나눔명조"/>
          <w:sz w:val="22"/>
          <w:szCs w:val="22"/>
          <w:rPrChange w:id="5304" w:author="Park, Sanghoon" w:date="2021-10-03T16:09:00Z">
            <w:rPr/>
          </w:rPrChange>
        </w:rPr>
        <w:t xml:space="preserve">, and </w:t>
      </w:r>
      <w:r w:rsidRPr="005302F9">
        <w:rPr>
          <w:rFonts w:eastAsia="나눔명조" w:hint="eastAsia"/>
          <w:sz w:val="22"/>
          <w:szCs w:val="22"/>
          <w:rPrChange w:id="5305" w:author="Park, Sanghoon" w:date="2021-10-03T16:09:00Z">
            <w:rPr>
              <w:rFonts w:hint="eastAsia"/>
            </w:rPr>
          </w:rPrChange>
        </w:rPr>
        <w:t>차세영</w:t>
      </w:r>
      <w:r w:rsidRPr="005302F9">
        <w:rPr>
          <w:rFonts w:eastAsia="나눔명조"/>
          <w:sz w:val="22"/>
          <w:szCs w:val="22"/>
          <w:rPrChange w:id="5306" w:author="Park, Sanghoon" w:date="2021-10-03T16:09:00Z">
            <w:rPr/>
          </w:rPrChange>
        </w:rPr>
        <w:t>. 2021. “</w:t>
      </w:r>
      <w:r w:rsidRPr="005302F9">
        <w:rPr>
          <w:rFonts w:eastAsia="나눔명조" w:hint="eastAsia"/>
          <w:sz w:val="22"/>
          <w:szCs w:val="22"/>
          <w:rPrChange w:id="5307" w:author="Park, Sanghoon" w:date="2021-10-03T16:09:00Z">
            <w:rPr>
              <w:rFonts w:hint="eastAsia"/>
            </w:rPr>
          </w:rPrChange>
        </w:rPr>
        <w:t>변혁적</w:t>
      </w:r>
      <w:r w:rsidRPr="005302F9">
        <w:rPr>
          <w:rFonts w:eastAsia="나눔명조"/>
          <w:sz w:val="22"/>
          <w:szCs w:val="22"/>
          <w:rPrChange w:id="5308" w:author="Park, Sanghoon" w:date="2021-10-03T16:09:00Z">
            <w:rPr/>
          </w:rPrChange>
        </w:rPr>
        <w:t xml:space="preserve"> </w:t>
      </w:r>
      <w:r w:rsidRPr="005302F9">
        <w:rPr>
          <w:rFonts w:eastAsia="나눔명조" w:hint="eastAsia"/>
          <w:sz w:val="22"/>
          <w:szCs w:val="22"/>
          <w:rPrChange w:id="5309" w:author="Park, Sanghoon" w:date="2021-10-03T16:09:00Z">
            <w:rPr>
              <w:rFonts w:hint="eastAsia"/>
            </w:rPr>
          </w:rPrChange>
        </w:rPr>
        <w:t>리더십이</w:t>
      </w:r>
      <w:r w:rsidRPr="005302F9">
        <w:rPr>
          <w:rFonts w:eastAsia="나눔명조"/>
          <w:sz w:val="22"/>
          <w:szCs w:val="22"/>
          <w:rPrChange w:id="5310" w:author="Park, Sanghoon" w:date="2021-10-03T16:09:00Z">
            <w:rPr/>
          </w:rPrChange>
        </w:rPr>
        <w:t xml:space="preserve"> </w:t>
      </w:r>
      <w:r w:rsidRPr="005302F9">
        <w:rPr>
          <w:rFonts w:eastAsia="나눔명조" w:hint="eastAsia"/>
          <w:sz w:val="22"/>
          <w:szCs w:val="22"/>
          <w:rPrChange w:id="5311" w:author="Park, Sanghoon" w:date="2021-10-03T16:09:00Z">
            <w:rPr>
              <w:rFonts w:hint="eastAsia"/>
            </w:rPr>
          </w:rPrChange>
        </w:rPr>
        <w:t>조직몰입에</w:t>
      </w:r>
      <w:r w:rsidRPr="005302F9">
        <w:rPr>
          <w:rFonts w:eastAsia="나눔명조"/>
          <w:sz w:val="22"/>
          <w:szCs w:val="22"/>
          <w:rPrChange w:id="5312" w:author="Park, Sanghoon" w:date="2021-10-03T16:09:00Z">
            <w:rPr/>
          </w:rPrChange>
        </w:rPr>
        <w:t xml:space="preserve"> </w:t>
      </w:r>
      <w:r w:rsidRPr="005302F9">
        <w:rPr>
          <w:rFonts w:eastAsia="나눔명조" w:hint="eastAsia"/>
          <w:sz w:val="22"/>
          <w:szCs w:val="22"/>
          <w:rPrChange w:id="5313" w:author="Park, Sanghoon" w:date="2021-10-03T16:09:00Z">
            <w:rPr>
              <w:rFonts w:hint="eastAsia"/>
            </w:rPr>
          </w:rPrChange>
        </w:rPr>
        <w:t>미치는</w:t>
      </w:r>
      <w:r w:rsidRPr="005302F9">
        <w:rPr>
          <w:rFonts w:eastAsia="나눔명조"/>
          <w:sz w:val="22"/>
          <w:szCs w:val="22"/>
          <w:rPrChange w:id="5314" w:author="Park, Sanghoon" w:date="2021-10-03T16:09:00Z">
            <w:rPr/>
          </w:rPrChange>
        </w:rPr>
        <w:t xml:space="preserve"> </w:t>
      </w:r>
      <w:r w:rsidRPr="005302F9">
        <w:rPr>
          <w:rFonts w:eastAsia="나눔명조" w:hint="eastAsia"/>
          <w:sz w:val="22"/>
          <w:szCs w:val="22"/>
          <w:rPrChange w:id="5315" w:author="Park, Sanghoon" w:date="2021-10-03T16:09:00Z">
            <w:rPr>
              <w:rFonts w:hint="eastAsia"/>
            </w:rPr>
          </w:rPrChange>
        </w:rPr>
        <w:t>영향</w:t>
      </w:r>
      <w:r w:rsidRPr="005302F9">
        <w:rPr>
          <w:rFonts w:eastAsia="나눔명조"/>
          <w:sz w:val="22"/>
          <w:szCs w:val="22"/>
          <w:rPrChange w:id="5316" w:author="Park, Sanghoon" w:date="2021-10-03T16:09:00Z">
            <w:rPr/>
          </w:rPrChange>
        </w:rPr>
        <w:t>: PSM</w:t>
      </w:r>
      <w:r w:rsidRPr="005302F9">
        <w:rPr>
          <w:rFonts w:eastAsia="나눔명조" w:hint="eastAsia"/>
          <w:sz w:val="22"/>
          <w:szCs w:val="22"/>
          <w:rPrChange w:id="5317" w:author="Park, Sanghoon" w:date="2021-10-03T16:09:00Z">
            <w:rPr>
              <w:rFonts w:hint="eastAsia"/>
            </w:rPr>
          </w:rPrChange>
        </w:rPr>
        <w:t>의</w:t>
      </w:r>
      <w:r w:rsidRPr="005302F9">
        <w:rPr>
          <w:rFonts w:eastAsia="나눔명조"/>
          <w:sz w:val="22"/>
          <w:szCs w:val="22"/>
          <w:rPrChange w:id="5318" w:author="Park, Sanghoon" w:date="2021-10-03T16:09:00Z">
            <w:rPr/>
          </w:rPrChange>
        </w:rPr>
        <w:t xml:space="preserve"> </w:t>
      </w:r>
      <w:r w:rsidRPr="005302F9">
        <w:rPr>
          <w:rFonts w:eastAsia="나눔명조" w:hint="eastAsia"/>
          <w:sz w:val="22"/>
          <w:szCs w:val="22"/>
          <w:rPrChange w:id="5319" w:author="Park, Sanghoon" w:date="2021-10-03T16:09:00Z">
            <w:rPr>
              <w:rFonts w:hint="eastAsia"/>
            </w:rPr>
          </w:rPrChange>
        </w:rPr>
        <w:t>매개효과와</w:t>
      </w:r>
      <w:r w:rsidRPr="005302F9">
        <w:rPr>
          <w:rFonts w:eastAsia="나눔명조"/>
          <w:sz w:val="22"/>
          <w:szCs w:val="22"/>
          <w:rPrChange w:id="5320" w:author="Park, Sanghoon" w:date="2021-10-03T16:09:00Z">
            <w:rPr/>
          </w:rPrChange>
        </w:rPr>
        <w:t xml:space="preserve"> </w:t>
      </w:r>
      <w:r w:rsidRPr="005302F9">
        <w:rPr>
          <w:rFonts w:eastAsia="나눔명조" w:hint="eastAsia"/>
          <w:sz w:val="22"/>
          <w:szCs w:val="22"/>
          <w:rPrChange w:id="5321" w:author="Park, Sanghoon" w:date="2021-10-03T16:09:00Z">
            <w:rPr>
              <w:rFonts w:hint="eastAsia"/>
            </w:rPr>
          </w:rPrChange>
        </w:rPr>
        <w:t>목표모호성의</w:t>
      </w:r>
      <w:r w:rsidRPr="005302F9">
        <w:rPr>
          <w:rFonts w:eastAsia="나눔명조"/>
          <w:sz w:val="22"/>
          <w:szCs w:val="22"/>
          <w:rPrChange w:id="5322" w:author="Park, Sanghoon" w:date="2021-10-03T16:09:00Z">
            <w:rPr/>
          </w:rPrChange>
        </w:rPr>
        <w:t xml:space="preserve"> </w:t>
      </w:r>
      <w:r w:rsidRPr="005302F9">
        <w:rPr>
          <w:rFonts w:eastAsia="나눔명조" w:hint="eastAsia"/>
          <w:sz w:val="22"/>
          <w:szCs w:val="22"/>
          <w:rPrChange w:id="5323" w:author="Park, Sanghoon" w:date="2021-10-03T16:09:00Z">
            <w:rPr>
              <w:rFonts w:hint="eastAsia"/>
            </w:rPr>
          </w:rPrChange>
        </w:rPr>
        <w:t>조절효과를</w:t>
      </w:r>
      <w:r w:rsidRPr="005302F9">
        <w:rPr>
          <w:rFonts w:eastAsia="나눔명조"/>
          <w:sz w:val="22"/>
          <w:szCs w:val="22"/>
          <w:rPrChange w:id="5324" w:author="Park, Sanghoon" w:date="2021-10-03T16:09:00Z">
            <w:rPr/>
          </w:rPrChange>
        </w:rPr>
        <w:t xml:space="preserve"> </w:t>
      </w:r>
      <w:r w:rsidRPr="005302F9">
        <w:rPr>
          <w:rFonts w:eastAsia="나눔명조" w:hint="eastAsia"/>
          <w:sz w:val="22"/>
          <w:szCs w:val="22"/>
          <w:rPrChange w:id="5325" w:author="Park, Sanghoon" w:date="2021-10-03T16:09:00Z">
            <w:rPr>
              <w:rFonts w:hint="eastAsia"/>
            </w:rPr>
          </w:rPrChange>
        </w:rPr>
        <w:t>중심으로</w:t>
      </w:r>
      <w:r w:rsidRPr="005302F9">
        <w:rPr>
          <w:rFonts w:eastAsia="나눔명조"/>
          <w:sz w:val="22"/>
          <w:szCs w:val="22"/>
          <w:rPrChange w:id="5326" w:author="Park, Sanghoon" w:date="2021-10-03T16:09:00Z">
            <w:rPr/>
          </w:rPrChange>
        </w:rPr>
        <w:t xml:space="preserve">.” </w:t>
      </w:r>
      <w:r w:rsidRPr="005302F9">
        <w:rPr>
          <w:rFonts w:eastAsia="나눔명조" w:hint="eastAsia"/>
          <w:sz w:val="22"/>
          <w:szCs w:val="22"/>
          <w:rPrChange w:id="5327" w:author="Park, Sanghoon" w:date="2021-10-03T16:09:00Z">
            <w:rPr>
              <w:rFonts w:hint="eastAsia"/>
            </w:rPr>
          </w:rPrChange>
        </w:rPr>
        <w:t>한국사회와</w:t>
      </w:r>
      <w:r w:rsidRPr="005302F9">
        <w:rPr>
          <w:rFonts w:eastAsia="나눔명조"/>
          <w:sz w:val="22"/>
          <w:szCs w:val="22"/>
          <w:rPrChange w:id="5328" w:author="Park, Sanghoon" w:date="2021-10-03T16:09:00Z">
            <w:rPr/>
          </w:rPrChange>
        </w:rPr>
        <w:t xml:space="preserve"> </w:t>
      </w:r>
      <w:r w:rsidRPr="005302F9">
        <w:rPr>
          <w:rFonts w:eastAsia="나눔명조" w:hint="eastAsia"/>
          <w:sz w:val="22"/>
          <w:szCs w:val="22"/>
          <w:rPrChange w:id="5329" w:author="Park, Sanghoon" w:date="2021-10-03T16:09:00Z">
            <w:rPr>
              <w:rFonts w:hint="eastAsia"/>
            </w:rPr>
          </w:rPrChange>
        </w:rPr>
        <w:t>행정연구</w:t>
      </w:r>
      <w:r w:rsidRPr="005302F9">
        <w:rPr>
          <w:rFonts w:eastAsia="나눔명조"/>
          <w:sz w:val="22"/>
          <w:szCs w:val="22"/>
          <w:rPrChange w:id="5330" w:author="Park, Sanghoon" w:date="2021-10-03T16:09:00Z">
            <w:rPr/>
          </w:rPrChange>
        </w:rPr>
        <w:t xml:space="preserve"> 32(1): 1–24.</w:t>
      </w:r>
    </w:p>
    <w:p w14:paraId="55D59CCB" w14:textId="77777777" w:rsidR="005302F9" w:rsidRPr="005302F9" w:rsidRDefault="005302F9" w:rsidP="005302F9">
      <w:pPr>
        <w:pStyle w:val="Bibliography"/>
        <w:rPr>
          <w:rFonts w:eastAsia="나눔명조"/>
          <w:sz w:val="22"/>
          <w:szCs w:val="22"/>
          <w:rPrChange w:id="5331" w:author="Park, Sanghoon" w:date="2021-10-03T16:09:00Z">
            <w:rPr/>
          </w:rPrChange>
        </w:rPr>
      </w:pPr>
      <w:r w:rsidRPr="005302F9">
        <w:rPr>
          <w:rFonts w:eastAsia="나눔명조" w:hint="eastAsia"/>
          <w:sz w:val="22"/>
          <w:szCs w:val="22"/>
          <w:rPrChange w:id="5332" w:author="Park, Sanghoon" w:date="2021-10-03T16:09:00Z">
            <w:rPr>
              <w:rFonts w:hint="eastAsia"/>
            </w:rPr>
          </w:rPrChange>
        </w:rPr>
        <w:t>금용주</w:t>
      </w:r>
      <w:r w:rsidRPr="005302F9">
        <w:rPr>
          <w:rFonts w:eastAsia="나눔명조"/>
          <w:sz w:val="22"/>
          <w:szCs w:val="22"/>
          <w:rPrChange w:id="5333" w:author="Park, Sanghoon" w:date="2021-10-03T16:09:00Z">
            <w:rPr/>
          </w:rPrChange>
        </w:rPr>
        <w:t xml:space="preserve">, and </w:t>
      </w:r>
      <w:r w:rsidRPr="005302F9">
        <w:rPr>
          <w:rFonts w:eastAsia="나눔명조" w:hint="eastAsia"/>
          <w:sz w:val="22"/>
          <w:szCs w:val="22"/>
          <w:rPrChange w:id="5334" w:author="Park, Sanghoon" w:date="2021-10-03T16:09:00Z">
            <w:rPr>
              <w:rFonts w:hint="eastAsia"/>
            </w:rPr>
          </w:rPrChange>
        </w:rPr>
        <w:t>송건섭</w:t>
      </w:r>
      <w:r w:rsidRPr="005302F9">
        <w:rPr>
          <w:rFonts w:eastAsia="나눔명조"/>
          <w:sz w:val="22"/>
          <w:szCs w:val="22"/>
          <w:rPrChange w:id="5335" w:author="Park, Sanghoon" w:date="2021-10-03T16:09:00Z">
            <w:rPr/>
          </w:rPrChange>
        </w:rPr>
        <w:t>. 2014. “</w:t>
      </w:r>
      <w:r w:rsidRPr="005302F9">
        <w:rPr>
          <w:rFonts w:eastAsia="나눔명조" w:hint="eastAsia"/>
          <w:sz w:val="22"/>
          <w:szCs w:val="22"/>
          <w:rPrChange w:id="5336" w:author="Park, Sanghoon" w:date="2021-10-03T16:09:00Z">
            <w:rPr>
              <w:rFonts w:hint="eastAsia"/>
            </w:rPr>
          </w:rPrChange>
        </w:rPr>
        <w:t>변혁적거래적</w:t>
      </w:r>
      <w:r w:rsidRPr="005302F9">
        <w:rPr>
          <w:rFonts w:eastAsia="나눔명조"/>
          <w:sz w:val="22"/>
          <w:szCs w:val="22"/>
          <w:rPrChange w:id="5337" w:author="Park, Sanghoon" w:date="2021-10-03T16:09:00Z">
            <w:rPr/>
          </w:rPrChange>
        </w:rPr>
        <w:t xml:space="preserve"> </w:t>
      </w:r>
      <w:r w:rsidRPr="005302F9">
        <w:rPr>
          <w:rFonts w:eastAsia="나눔명조" w:hint="eastAsia"/>
          <w:sz w:val="22"/>
          <w:szCs w:val="22"/>
          <w:rPrChange w:id="5338" w:author="Park, Sanghoon" w:date="2021-10-03T16:09:00Z">
            <w:rPr>
              <w:rFonts w:hint="eastAsia"/>
            </w:rPr>
          </w:rPrChange>
        </w:rPr>
        <w:t>리더십이</w:t>
      </w:r>
      <w:r w:rsidRPr="005302F9">
        <w:rPr>
          <w:rFonts w:eastAsia="나눔명조"/>
          <w:sz w:val="22"/>
          <w:szCs w:val="22"/>
          <w:rPrChange w:id="5339" w:author="Park, Sanghoon" w:date="2021-10-03T16:09:00Z">
            <w:rPr/>
          </w:rPrChange>
        </w:rPr>
        <w:t xml:space="preserve"> </w:t>
      </w:r>
      <w:r w:rsidRPr="005302F9">
        <w:rPr>
          <w:rFonts w:eastAsia="나눔명조" w:hint="eastAsia"/>
          <w:sz w:val="22"/>
          <w:szCs w:val="22"/>
          <w:rPrChange w:id="5340" w:author="Park, Sanghoon" w:date="2021-10-03T16:09:00Z">
            <w:rPr>
              <w:rFonts w:hint="eastAsia"/>
            </w:rPr>
          </w:rPrChange>
        </w:rPr>
        <w:t>조직성과에</w:t>
      </w:r>
      <w:r w:rsidRPr="005302F9">
        <w:rPr>
          <w:rFonts w:eastAsia="나눔명조"/>
          <w:sz w:val="22"/>
          <w:szCs w:val="22"/>
          <w:rPrChange w:id="5341" w:author="Park, Sanghoon" w:date="2021-10-03T16:09:00Z">
            <w:rPr/>
          </w:rPrChange>
        </w:rPr>
        <w:t xml:space="preserve"> </w:t>
      </w:r>
      <w:r w:rsidRPr="005302F9">
        <w:rPr>
          <w:rFonts w:eastAsia="나눔명조" w:hint="eastAsia"/>
          <w:sz w:val="22"/>
          <w:szCs w:val="22"/>
          <w:rPrChange w:id="5342" w:author="Park, Sanghoon" w:date="2021-10-03T16:09:00Z">
            <w:rPr>
              <w:rFonts w:hint="eastAsia"/>
            </w:rPr>
          </w:rPrChange>
        </w:rPr>
        <w:t>미치는</w:t>
      </w:r>
      <w:r w:rsidRPr="005302F9">
        <w:rPr>
          <w:rFonts w:eastAsia="나눔명조"/>
          <w:sz w:val="22"/>
          <w:szCs w:val="22"/>
          <w:rPrChange w:id="5343" w:author="Park, Sanghoon" w:date="2021-10-03T16:09:00Z">
            <w:rPr/>
          </w:rPrChange>
        </w:rPr>
        <w:t xml:space="preserve"> </w:t>
      </w:r>
      <w:r w:rsidRPr="005302F9">
        <w:rPr>
          <w:rFonts w:eastAsia="나눔명조" w:hint="eastAsia"/>
          <w:sz w:val="22"/>
          <w:szCs w:val="22"/>
          <w:rPrChange w:id="5344" w:author="Park, Sanghoon" w:date="2021-10-03T16:09:00Z">
            <w:rPr>
              <w:rFonts w:hint="eastAsia"/>
            </w:rPr>
          </w:rPrChange>
        </w:rPr>
        <w:t>영향</w:t>
      </w:r>
      <w:r w:rsidRPr="005302F9">
        <w:rPr>
          <w:rFonts w:eastAsia="나눔명조"/>
          <w:sz w:val="22"/>
          <w:szCs w:val="22"/>
          <w:rPrChange w:id="5345" w:author="Park, Sanghoon" w:date="2021-10-03T16:09:00Z">
            <w:rPr/>
          </w:rPrChange>
        </w:rPr>
        <w:t xml:space="preserve">.” </w:t>
      </w:r>
      <w:r w:rsidRPr="005302F9">
        <w:rPr>
          <w:rFonts w:eastAsia="나눔명조" w:hint="eastAsia"/>
          <w:sz w:val="22"/>
          <w:szCs w:val="22"/>
          <w:rPrChange w:id="5346" w:author="Park, Sanghoon" w:date="2021-10-03T16:09:00Z">
            <w:rPr>
              <w:rFonts w:hint="eastAsia"/>
            </w:rPr>
          </w:rPrChange>
        </w:rPr>
        <w:t>한국행정논집</w:t>
      </w:r>
      <w:r w:rsidRPr="005302F9">
        <w:rPr>
          <w:rFonts w:eastAsia="나눔명조"/>
          <w:sz w:val="22"/>
          <w:szCs w:val="22"/>
          <w:rPrChange w:id="5347" w:author="Park, Sanghoon" w:date="2021-10-03T16:09:00Z">
            <w:rPr/>
          </w:rPrChange>
        </w:rPr>
        <w:t xml:space="preserve"> 26(1): 53–76.</w:t>
      </w:r>
    </w:p>
    <w:p w14:paraId="7EED0D9B" w14:textId="77777777" w:rsidR="005302F9" w:rsidRPr="005302F9" w:rsidRDefault="005302F9" w:rsidP="005302F9">
      <w:pPr>
        <w:pStyle w:val="Bibliography"/>
        <w:rPr>
          <w:rFonts w:eastAsia="나눔명조"/>
          <w:sz w:val="22"/>
          <w:szCs w:val="22"/>
          <w:rPrChange w:id="5348" w:author="Park, Sanghoon" w:date="2021-10-03T16:09:00Z">
            <w:rPr/>
          </w:rPrChange>
        </w:rPr>
      </w:pPr>
      <w:r w:rsidRPr="005302F9">
        <w:rPr>
          <w:rFonts w:eastAsia="나눔명조" w:hint="eastAsia"/>
          <w:sz w:val="22"/>
          <w:szCs w:val="22"/>
          <w:rPrChange w:id="5349" w:author="Park, Sanghoon" w:date="2021-10-03T16:09:00Z">
            <w:rPr>
              <w:rFonts w:hint="eastAsia"/>
            </w:rPr>
          </w:rPrChange>
        </w:rPr>
        <w:t>김상묵</w:t>
      </w:r>
      <w:r w:rsidRPr="005302F9">
        <w:rPr>
          <w:rFonts w:eastAsia="나눔명조"/>
          <w:sz w:val="22"/>
          <w:szCs w:val="22"/>
          <w:rPrChange w:id="5350" w:author="Park, Sanghoon" w:date="2021-10-03T16:09:00Z">
            <w:rPr/>
          </w:rPrChange>
        </w:rPr>
        <w:t xml:space="preserve">, and </w:t>
      </w:r>
      <w:r w:rsidRPr="005302F9">
        <w:rPr>
          <w:rFonts w:eastAsia="나눔명조" w:hint="eastAsia"/>
          <w:sz w:val="22"/>
          <w:szCs w:val="22"/>
          <w:rPrChange w:id="5351" w:author="Park, Sanghoon" w:date="2021-10-03T16:09:00Z">
            <w:rPr>
              <w:rFonts w:hint="eastAsia"/>
            </w:rPr>
          </w:rPrChange>
        </w:rPr>
        <w:t>노종호</w:t>
      </w:r>
      <w:r w:rsidRPr="005302F9">
        <w:rPr>
          <w:rFonts w:eastAsia="나눔명조"/>
          <w:sz w:val="22"/>
          <w:szCs w:val="22"/>
          <w:rPrChange w:id="5352" w:author="Park, Sanghoon" w:date="2021-10-03T16:09:00Z">
            <w:rPr/>
          </w:rPrChange>
        </w:rPr>
        <w:t>. 2018. “</w:t>
      </w:r>
      <w:r w:rsidRPr="005302F9">
        <w:rPr>
          <w:rFonts w:eastAsia="나눔명조" w:hint="eastAsia"/>
          <w:sz w:val="22"/>
          <w:szCs w:val="22"/>
          <w:rPrChange w:id="5353" w:author="Park, Sanghoon" w:date="2021-10-03T16:09:00Z">
            <w:rPr>
              <w:rFonts w:hint="eastAsia"/>
            </w:rPr>
          </w:rPrChange>
        </w:rPr>
        <w:t>공무원의</w:t>
      </w:r>
      <w:r w:rsidRPr="005302F9">
        <w:rPr>
          <w:rFonts w:eastAsia="나눔명조"/>
          <w:sz w:val="22"/>
          <w:szCs w:val="22"/>
          <w:rPrChange w:id="5354" w:author="Park, Sanghoon" w:date="2021-10-03T16:09:00Z">
            <w:rPr/>
          </w:rPrChange>
        </w:rPr>
        <w:t xml:space="preserve"> </w:t>
      </w:r>
      <w:r w:rsidRPr="005302F9">
        <w:rPr>
          <w:rFonts w:eastAsia="나눔명조" w:hint="eastAsia"/>
          <w:sz w:val="22"/>
          <w:szCs w:val="22"/>
          <w:rPrChange w:id="5355" w:author="Park, Sanghoon" w:date="2021-10-03T16:09:00Z">
            <w:rPr>
              <w:rFonts w:hint="eastAsia"/>
            </w:rPr>
          </w:rPrChange>
        </w:rPr>
        <w:t>공공봉사동기와</w:t>
      </w:r>
      <w:r w:rsidRPr="005302F9">
        <w:rPr>
          <w:rFonts w:eastAsia="나눔명조"/>
          <w:sz w:val="22"/>
          <w:szCs w:val="22"/>
          <w:rPrChange w:id="5356" w:author="Park, Sanghoon" w:date="2021-10-03T16:09:00Z">
            <w:rPr/>
          </w:rPrChange>
        </w:rPr>
        <w:t xml:space="preserve"> </w:t>
      </w:r>
      <w:r w:rsidRPr="005302F9">
        <w:rPr>
          <w:rFonts w:eastAsia="나눔명조" w:hint="eastAsia"/>
          <w:sz w:val="22"/>
          <w:szCs w:val="22"/>
          <w:rPrChange w:id="5357" w:author="Park, Sanghoon" w:date="2021-10-03T16:09:00Z">
            <w:rPr>
              <w:rFonts w:hint="eastAsia"/>
            </w:rPr>
          </w:rPrChange>
        </w:rPr>
        <w:t>인적자원관리</w:t>
      </w:r>
      <w:r w:rsidRPr="005302F9">
        <w:rPr>
          <w:rFonts w:eastAsia="나눔명조"/>
          <w:sz w:val="22"/>
          <w:szCs w:val="22"/>
          <w:rPrChange w:id="5358" w:author="Park, Sanghoon" w:date="2021-10-03T16:09:00Z">
            <w:rPr/>
          </w:rPrChange>
        </w:rPr>
        <w:t xml:space="preserve">.” </w:t>
      </w:r>
      <w:r w:rsidRPr="005302F9">
        <w:rPr>
          <w:rFonts w:eastAsia="나눔명조" w:hint="eastAsia"/>
          <w:sz w:val="22"/>
          <w:szCs w:val="22"/>
          <w:rPrChange w:id="5359" w:author="Park, Sanghoon" w:date="2021-10-03T16:09:00Z">
            <w:rPr>
              <w:rFonts w:hint="eastAsia"/>
            </w:rPr>
          </w:rPrChange>
        </w:rPr>
        <w:t>한국인사행정학회보</w:t>
      </w:r>
      <w:r w:rsidRPr="005302F9">
        <w:rPr>
          <w:rFonts w:eastAsia="나눔명조"/>
          <w:sz w:val="22"/>
          <w:szCs w:val="22"/>
          <w:rPrChange w:id="5360" w:author="Park, Sanghoon" w:date="2021-10-03T16:09:00Z">
            <w:rPr/>
          </w:rPrChange>
        </w:rPr>
        <w:t xml:space="preserve"> 17(3): 145–74.</w:t>
      </w:r>
    </w:p>
    <w:p w14:paraId="672FE8CB" w14:textId="77777777" w:rsidR="005302F9" w:rsidRPr="005302F9" w:rsidRDefault="005302F9" w:rsidP="005302F9">
      <w:pPr>
        <w:pStyle w:val="Bibliography"/>
        <w:rPr>
          <w:rFonts w:eastAsia="나눔명조"/>
          <w:sz w:val="22"/>
          <w:szCs w:val="22"/>
          <w:rPrChange w:id="5361" w:author="Park, Sanghoon" w:date="2021-10-03T16:09:00Z">
            <w:rPr/>
          </w:rPrChange>
        </w:rPr>
      </w:pPr>
      <w:r w:rsidRPr="005302F9">
        <w:rPr>
          <w:rFonts w:eastAsia="나눔명조" w:hint="eastAsia"/>
          <w:sz w:val="22"/>
          <w:szCs w:val="22"/>
          <w:rPrChange w:id="5362" w:author="Park, Sanghoon" w:date="2021-10-03T16:09:00Z">
            <w:rPr>
              <w:rFonts w:hint="eastAsia"/>
            </w:rPr>
          </w:rPrChange>
        </w:rPr>
        <w:t>김서용</w:t>
      </w:r>
      <w:r w:rsidRPr="005302F9">
        <w:rPr>
          <w:rFonts w:eastAsia="나눔명조"/>
          <w:sz w:val="22"/>
          <w:szCs w:val="22"/>
          <w:rPrChange w:id="5363" w:author="Park, Sanghoon" w:date="2021-10-03T16:09:00Z">
            <w:rPr/>
          </w:rPrChange>
        </w:rPr>
        <w:t xml:space="preserve">, </w:t>
      </w:r>
      <w:r w:rsidRPr="005302F9">
        <w:rPr>
          <w:rFonts w:eastAsia="나눔명조" w:hint="eastAsia"/>
          <w:sz w:val="22"/>
          <w:szCs w:val="22"/>
          <w:rPrChange w:id="5364" w:author="Park, Sanghoon" w:date="2021-10-03T16:09:00Z">
            <w:rPr>
              <w:rFonts w:hint="eastAsia"/>
            </w:rPr>
          </w:rPrChange>
        </w:rPr>
        <w:t>조성수</w:t>
      </w:r>
      <w:r w:rsidRPr="005302F9">
        <w:rPr>
          <w:rFonts w:eastAsia="나눔명조"/>
          <w:sz w:val="22"/>
          <w:szCs w:val="22"/>
          <w:rPrChange w:id="5365" w:author="Park, Sanghoon" w:date="2021-10-03T16:09:00Z">
            <w:rPr/>
          </w:rPrChange>
        </w:rPr>
        <w:t xml:space="preserve">, and </w:t>
      </w:r>
      <w:r w:rsidRPr="005302F9">
        <w:rPr>
          <w:rFonts w:eastAsia="나눔명조" w:hint="eastAsia"/>
          <w:sz w:val="22"/>
          <w:szCs w:val="22"/>
          <w:rPrChange w:id="5366" w:author="Park, Sanghoon" w:date="2021-10-03T16:09:00Z">
            <w:rPr>
              <w:rFonts w:hint="eastAsia"/>
            </w:rPr>
          </w:rPrChange>
        </w:rPr>
        <w:t>박병주</w:t>
      </w:r>
      <w:r w:rsidRPr="005302F9">
        <w:rPr>
          <w:rFonts w:eastAsia="나눔명조"/>
          <w:sz w:val="22"/>
          <w:szCs w:val="22"/>
          <w:rPrChange w:id="5367" w:author="Park, Sanghoon" w:date="2021-10-03T16:09:00Z">
            <w:rPr/>
          </w:rPrChange>
        </w:rPr>
        <w:t>. 2010. “</w:t>
      </w:r>
      <w:r w:rsidRPr="005302F9">
        <w:rPr>
          <w:rFonts w:eastAsia="나눔명조" w:hint="eastAsia"/>
          <w:sz w:val="22"/>
          <w:szCs w:val="22"/>
          <w:rPrChange w:id="5368" w:author="Park, Sanghoon" w:date="2021-10-03T16:09:00Z">
            <w:rPr>
              <w:rFonts w:hint="eastAsia"/>
            </w:rPr>
          </w:rPrChange>
        </w:rPr>
        <w:t>공직동기</w:t>
      </w:r>
      <w:r w:rsidRPr="005302F9">
        <w:rPr>
          <w:rFonts w:eastAsia="나눔명조"/>
          <w:sz w:val="22"/>
          <w:szCs w:val="22"/>
          <w:rPrChange w:id="5369" w:author="Park, Sanghoon" w:date="2021-10-03T16:09:00Z">
            <w:rPr/>
          </w:rPrChange>
        </w:rPr>
        <w:t>(PSM)</w:t>
      </w:r>
      <w:r w:rsidRPr="005302F9">
        <w:rPr>
          <w:rFonts w:eastAsia="나눔명조" w:hint="eastAsia"/>
          <w:sz w:val="22"/>
          <w:szCs w:val="22"/>
          <w:rPrChange w:id="5370" w:author="Park, Sanghoon" w:date="2021-10-03T16:09:00Z">
            <w:rPr>
              <w:rFonts w:hint="eastAsia"/>
            </w:rPr>
          </w:rPrChange>
        </w:rPr>
        <w:t>의</w:t>
      </w:r>
      <w:r w:rsidRPr="005302F9">
        <w:rPr>
          <w:rFonts w:eastAsia="나눔명조"/>
          <w:sz w:val="22"/>
          <w:szCs w:val="22"/>
          <w:rPrChange w:id="5371" w:author="Park, Sanghoon" w:date="2021-10-03T16:09:00Z">
            <w:rPr/>
          </w:rPrChange>
        </w:rPr>
        <w:t xml:space="preserve"> </w:t>
      </w:r>
      <w:r w:rsidRPr="005302F9">
        <w:rPr>
          <w:rFonts w:eastAsia="나눔명조" w:hint="eastAsia"/>
          <w:sz w:val="22"/>
          <w:szCs w:val="22"/>
          <w:rPrChange w:id="5372" w:author="Park, Sanghoon" w:date="2021-10-03T16:09:00Z">
            <w:rPr>
              <w:rFonts w:hint="eastAsia"/>
            </w:rPr>
          </w:rPrChange>
        </w:rPr>
        <w:t>선행요인</w:t>
      </w:r>
      <w:r w:rsidRPr="005302F9">
        <w:rPr>
          <w:rFonts w:eastAsia="나눔명조"/>
          <w:sz w:val="22"/>
          <w:szCs w:val="22"/>
          <w:rPrChange w:id="5373" w:author="Park, Sanghoon" w:date="2021-10-03T16:09:00Z">
            <w:rPr/>
          </w:rPrChange>
        </w:rPr>
        <w:t xml:space="preserve">: </w:t>
      </w:r>
      <w:r w:rsidRPr="005302F9">
        <w:rPr>
          <w:rFonts w:eastAsia="나눔명조" w:hint="eastAsia"/>
          <w:sz w:val="22"/>
          <w:szCs w:val="22"/>
          <w:rPrChange w:id="5374" w:author="Park, Sanghoon" w:date="2021-10-03T16:09:00Z">
            <w:rPr>
              <w:rFonts w:hint="eastAsia"/>
            </w:rPr>
          </w:rPrChange>
        </w:rPr>
        <w:t>사회화</w:t>
      </w:r>
      <w:r w:rsidRPr="005302F9">
        <w:rPr>
          <w:rFonts w:eastAsia="나눔명조"/>
          <w:sz w:val="22"/>
          <w:szCs w:val="22"/>
          <w:rPrChange w:id="5375" w:author="Park, Sanghoon" w:date="2021-10-03T16:09:00Z">
            <w:rPr/>
          </w:rPrChange>
        </w:rPr>
        <w:t xml:space="preserve"> </w:t>
      </w:r>
      <w:r w:rsidRPr="005302F9">
        <w:rPr>
          <w:rFonts w:eastAsia="나눔명조" w:hint="eastAsia"/>
          <w:sz w:val="22"/>
          <w:szCs w:val="22"/>
          <w:rPrChange w:id="5376" w:author="Park, Sanghoon" w:date="2021-10-03T16:09:00Z">
            <w:rPr>
              <w:rFonts w:hint="eastAsia"/>
            </w:rPr>
          </w:rPrChange>
        </w:rPr>
        <w:t>요인의</w:t>
      </w:r>
      <w:r w:rsidRPr="005302F9">
        <w:rPr>
          <w:rFonts w:eastAsia="나눔명조"/>
          <w:sz w:val="22"/>
          <w:szCs w:val="22"/>
          <w:rPrChange w:id="5377" w:author="Park, Sanghoon" w:date="2021-10-03T16:09:00Z">
            <w:rPr/>
          </w:rPrChange>
        </w:rPr>
        <w:t xml:space="preserve"> </w:t>
      </w:r>
      <w:r w:rsidRPr="005302F9">
        <w:rPr>
          <w:rFonts w:eastAsia="나눔명조" w:hint="eastAsia"/>
          <w:sz w:val="22"/>
          <w:szCs w:val="22"/>
          <w:rPrChange w:id="5378" w:author="Park, Sanghoon" w:date="2021-10-03T16:09:00Z">
            <w:rPr>
              <w:rFonts w:hint="eastAsia"/>
            </w:rPr>
          </w:rPrChange>
        </w:rPr>
        <w:t>비교분석</w:t>
      </w:r>
      <w:r w:rsidRPr="005302F9">
        <w:rPr>
          <w:rFonts w:eastAsia="나눔명조"/>
          <w:sz w:val="22"/>
          <w:szCs w:val="22"/>
          <w:rPrChange w:id="5379" w:author="Park, Sanghoon" w:date="2021-10-03T16:09:00Z">
            <w:rPr/>
          </w:rPrChange>
        </w:rPr>
        <w:t xml:space="preserve">.” </w:t>
      </w:r>
      <w:r w:rsidRPr="005302F9">
        <w:rPr>
          <w:rFonts w:eastAsia="나눔명조" w:hint="eastAsia"/>
          <w:sz w:val="22"/>
          <w:szCs w:val="22"/>
          <w:rPrChange w:id="5380" w:author="Park, Sanghoon" w:date="2021-10-03T16:09:00Z">
            <w:rPr>
              <w:rFonts w:hint="eastAsia"/>
            </w:rPr>
          </w:rPrChange>
        </w:rPr>
        <w:t>한국행정학보</w:t>
      </w:r>
      <w:r w:rsidRPr="005302F9">
        <w:rPr>
          <w:rFonts w:eastAsia="나눔명조"/>
          <w:sz w:val="22"/>
          <w:szCs w:val="22"/>
          <w:rPrChange w:id="5381" w:author="Park, Sanghoon" w:date="2021-10-03T16:09:00Z">
            <w:rPr/>
          </w:rPrChange>
        </w:rPr>
        <w:t xml:space="preserve"> 44(1): 143–77.</w:t>
      </w:r>
    </w:p>
    <w:p w14:paraId="3402ACC2" w14:textId="77777777" w:rsidR="005302F9" w:rsidRPr="005302F9" w:rsidRDefault="005302F9" w:rsidP="005302F9">
      <w:pPr>
        <w:pStyle w:val="Bibliography"/>
        <w:rPr>
          <w:rFonts w:eastAsia="나눔명조"/>
          <w:sz w:val="22"/>
          <w:szCs w:val="22"/>
          <w:rPrChange w:id="5382" w:author="Park, Sanghoon" w:date="2021-10-03T16:09:00Z">
            <w:rPr/>
          </w:rPrChange>
        </w:rPr>
      </w:pPr>
      <w:r w:rsidRPr="005302F9">
        <w:rPr>
          <w:rFonts w:eastAsia="나눔명조" w:hint="eastAsia"/>
          <w:sz w:val="22"/>
          <w:szCs w:val="22"/>
          <w:rPrChange w:id="5383" w:author="Park, Sanghoon" w:date="2021-10-03T16:09:00Z">
            <w:rPr>
              <w:rFonts w:hint="eastAsia"/>
            </w:rPr>
          </w:rPrChange>
        </w:rPr>
        <w:t>김영은</w:t>
      </w:r>
      <w:r w:rsidRPr="005302F9">
        <w:rPr>
          <w:rFonts w:eastAsia="나눔명조"/>
          <w:sz w:val="22"/>
          <w:szCs w:val="22"/>
          <w:rPrChange w:id="5384" w:author="Park, Sanghoon" w:date="2021-10-03T16:09:00Z">
            <w:rPr/>
          </w:rPrChange>
        </w:rPr>
        <w:t xml:space="preserve">, </w:t>
      </w:r>
      <w:r w:rsidRPr="005302F9">
        <w:rPr>
          <w:rFonts w:eastAsia="나눔명조" w:hint="eastAsia"/>
          <w:sz w:val="22"/>
          <w:szCs w:val="22"/>
          <w:rPrChange w:id="5385" w:author="Park, Sanghoon" w:date="2021-10-03T16:09:00Z">
            <w:rPr>
              <w:rFonts w:hint="eastAsia"/>
            </w:rPr>
          </w:rPrChange>
        </w:rPr>
        <w:t>심동철</w:t>
      </w:r>
      <w:r w:rsidRPr="005302F9">
        <w:rPr>
          <w:rFonts w:eastAsia="나눔명조"/>
          <w:sz w:val="22"/>
          <w:szCs w:val="22"/>
          <w:rPrChange w:id="5386" w:author="Park, Sanghoon" w:date="2021-10-03T16:09:00Z">
            <w:rPr/>
          </w:rPrChange>
        </w:rPr>
        <w:t xml:space="preserve">, and </w:t>
      </w:r>
      <w:r w:rsidRPr="005302F9">
        <w:rPr>
          <w:rFonts w:eastAsia="나눔명조" w:hint="eastAsia"/>
          <w:sz w:val="22"/>
          <w:szCs w:val="22"/>
          <w:rPrChange w:id="5387" w:author="Park, Sanghoon" w:date="2021-10-03T16:09:00Z">
            <w:rPr>
              <w:rFonts w:hint="eastAsia"/>
            </w:rPr>
          </w:rPrChange>
        </w:rPr>
        <w:t>김상묵</w:t>
      </w:r>
      <w:r w:rsidRPr="005302F9">
        <w:rPr>
          <w:rFonts w:eastAsia="나눔명조"/>
          <w:sz w:val="22"/>
          <w:szCs w:val="22"/>
          <w:rPrChange w:id="5388" w:author="Park, Sanghoon" w:date="2021-10-03T16:09:00Z">
            <w:rPr/>
          </w:rPrChange>
        </w:rPr>
        <w:t>. 2018. “</w:t>
      </w:r>
      <w:r w:rsidRPr="005302F9">
        <w:rPr>
          <w:rFonts w:eastAsia="나눔명조" w:hint="eastAsia"/>
          <w:sz w:val="22"/>
          <w:szCs w:val="22"/>
          <w:rPrChange w:id="5389" w:author="Park, Sanghoon" w:date="2021-10-03T16:09:00Z">
            <w:rPr>
              <w:rFonts w:hint="eastAsia"/>
            </w:rPr>
          </w:rPrChange>
        </w:rPr>
        <w:t>공공기관의</w:t>
      </w:r>
      <w:r w:rsidRPr="005302F9">
        <w:rPr>
          <w:rFonts w:eastAsia="나눔명조"/>
          <w:sz w:val="22"/>
          <w:szCs w:val="22"/>
          <w:rPrChange w:id="5390" w:author="Park, Sanghoon" w:date="2021-10-03T16:09:00Z">
            <w:rPr/>
          </w:rPrChange>
        </w:rPr>
        <w:t xml:space="preserve"> </w:t>
      </w:r>
      <w:r w:rsidRPr="005302F9">
        <w:rPr>
          <w:rFonts w:eastAsia="나눔명조" w:hint="eastAsia"/>
          <w:sz w:val="22"/>
          <w:szCs w:val="22"/>
          <w:rPrChange w:id="5391" w:author="Park, Sanghoon" w:date="2021-10-03T16:09:00Z">
            <w:rPr>
              <w:rFonts w:hint="eastAsia"/>
            </w:rPr>
          </w:rPrChange>
        </w:rPr>
        <w:t>조직가치가</w:t>
      </w:r>
      <w:r w:rsidRPr="005302F9">
        <w:rPr>
          <w:rFonts w:eastAsia="나눔명조"/>
          <w:sz w:val="22"/>
          <w:szCs w:val="22"/>
          <w:rPrChange w:id="5392" w:author="Park, Sanghoon" w:date="2021-10-03T16:09:00Z">
            <w:rPr/>
          </w:rPrChange>
        </w:rPr>
        <w:t xml:space="preserve"> </w:t>
      </w:r>
      <w:r w:rsidRPr="005302F9">
        <w:rPr>
          <w:rFonts w:eastAsia="나눔명조" w:hint="eastAsia"/>
          <w:sz w:val="22"/>
          <w:szCs w:val="22"/>
          <w:rPrChange w:id="5393" w:author="Park, Sanghoon" w:date="2021-10-03T16:09:00Z">
            <w:rPr>
              <w:rFonts w:hint="eastAsia"/>
            </w:rPr>
          </w:rPrChange>
        </w:rPr>
        <w:t>공공봉사동기와</w:t>
      </w:r>
      <w:r w:rsidRPr="005302F9">
        <w:rPr>
          <w:rFonts w:eastAsia="나눔명조"/>
          <w:sz w:val="22"/>
          <w:szCs w:val="22"/>
          <w:rPrChange w:id="5394" w:author="Park, Sanghoon" w:date="2021-10-03T16:09:00Z">
            <w:rPr/>
          </w:rPrChange>
        </w:rPr>
        <w:t xml:space="preserve"> </w:t>
      </w:r>
      <w:r w:rsidRPr="005302F9">
        <w:rPr>
          <w:rFonts w:eastAsia="나눔명조" w:hint="eastAsia"/>
          <w:sz w:val="22"/>
          <w:szCs w:val="22"/>
          <w:rPrChange w:id="5395" w:author="Park, Sanghoon" w:date="2021-10-03T16:09:00Z">
            <w:rPr>
              <w:rFonts w:hint="eastAsia"/>
            </w:rPr>
          </w:rPrChange>
        </w:rPr>
        <w:t>업무열의에</w:t>
      </w:r>
      <w:r w:rsidRPr="005302F9">
        <w:rPr>
          <w:rFonts w:eastAsia="나눔명조"/>
          <w:sz w:val="22"/>
          <w:szCs w:val="22"/>
          <w:rPrChange w:id="5396" w:author="Park, Sanghoon" w:date="2021-10-03T16:09:00Z">
            <w:rPr/>
          </w:rPrChange>
        </w:rPr>
        <w:t xml:space="preserve"> </w:t>
      </w:r>
      <w:r w:rsidRPr="005302F9">
        <w:rPr>
          <w:rFonts w:eastAsia="나눔명조" w:hint="eastAsia"/>
          <w:sz w:val="22"/>
          <w:szCs w:val="22"/>
          <w:rPrChange w:id="5397" w:author="Park, Sanghoon" w:date="2021-10-03T16:09:00Z">
            <w:rPr>
              <w:rFonts w:hint="eastAsia"/>
            </w:rPr>
          </w:rPrChange>
        </w:rPr>
        <w:t>미치는</w:t>
      </w:r>
      <w:r w:rsidRPr="005302F9">
        <w:rPr>
          <w:rFonts w:eastAsia="나눔명조"/>
          <w:sz w:val="22"/>
          <w:szCs w:val="22"/>
          <w:rPrChange w:id="5398" w:author="Park, Sanghoon" w:date="2021-10-03T16:09:00Z">
            <w:rPr/>
          </w:rPrChange>
        </w:rPr>
        <w:t xml:space="preserve"> </w:t>
      </w:r>
      <w:r w:rsidRPr="005302F9">
        <w:rPr>
          <w:rFonts w:eastAsia="나눔명조" w:hint="eastAsia"/>
          <w:sz w:val="22"/>
          <w:szCs w:val="22"/>
          <w:rPrChange w:id="5399" w:author="Park, Sanghoon" w:date="2021-10-03T16:09:00Z">
            <w:rPr>
              <w:rFonts w:hint="eastAsia"/>
            </w:rPr>
          </w:rPrChange>
        </w:rPr>
        <w:t>영향</w:t>
      </w:r>
      <w:r w:rsidRPr="005302F9">
        <w:rPr>
          <w:rFonts w:eastAsia="나눔명조"/>
          <w:sz w:val="22"/>
          <w:szCs w:val="22"/>
          <w:rPrChange w:id="5400" w:author="Park, Sanghoon" w:date="2021-10-03T16:09:00Z">
            <w:rPr/>
          </w:rPrChange>
        </w:rPr>
        <w:t xml:space="preserve">.” </w:t>
      </w:r>
      <w:r w:rsidRPr="005302F9">
        <w:rPr>
          <w:rFonts w:eastAsia="나눔명조" w:hint="eastAsia"/>
          <w:sz w:val="22"/>
          <w:szCs w:val="22"/>
          <w:rPrChange w:id="5401" w:author="Park, Sanghoon" w:date="2021-10-03T16:09:00Z">
            <w:rPr>
              <w:rFonts w:hint="eastAsia"/>
            </w:rPr>
          </w:rPrChange>
        </w:rPr>
        <w:t>한국행정학보</w:t>
      </w:r>
      <w:r w:rsidRPr="005302F9">
        <w:rPr>
          <w:rFonts w:eastAsia="나눔명조"/>
          <w:sz w:val="22"/>
          <w:szCs w:val="22"/>
          <w:rPrChange w:id="5402" w:author="Park, Sanghoon" w:date="2021-10-03T16:09:00Z">
            <w:rPr/>
          </w:rPrChange>
        </w:rPr>
        <w:t xml:space="preserve"> 52(4): 55–85.</w:t>
      </w:r>
    </w:p>
    <w:p w14:paraId="65AA4F5D" w14:textId="77777777" w:rsidR="005302F9" w:rsidRPr="005302F9" w:rsidRDefault="005302F9" w:rsidP="005302F9">
      <w:pPr>
        <w:pStyle w:val="Bibliography"/>
        <w:rPr>
          <w:rFonts w:eastAsia="나눔명조"/>
          <w:sz w:val="22"/>
          <w:szCs w:val="22"/>
          <w:rPrChange w:id="5403" w:author="Park, Sanghoon" w:date="2021-10-03T16:09:00Z">
            <w:rPr/>
          </w:rPrChange>
        </w:rPr>
      </w:pPr>
      <w:r w:rsidRPr="005302F9">
        <w:rPr>
          <w:rFonts w:eastAsia="나눔명조" w:hint="eastAsia"/>
          <w:sz w:val="22"/>
          <w:szCs w:val="22"/>
          <w:rPrChange w:id="5404" w:author="Park, Sanghoon" w:date="2021-10-03T16:09:00Z">
            <w:rPr>
              <w:rFonts w:hint="eastAsia"/>
            </w:rPr>
          </w:rPrChange>
        </w:rPr>
        <w:t>김영환</w:t>
      </w:r>
      <w:r w:rsidRPr="005302F9">
        <w:rPr>
          <w:rFonts w:eastAsia="나눔명조"/>
          <w:sz w:val="22"/>
          <w:szCs w:val="22"/>
          <w:rPrChange w:id="5405" w:author="Park, Sanghoon" w:date="2021-10-03T16:09:00Z">
            <w:rPr/>
          </w:rPrChange>
        </w:rPr>
        <w:t xml:space="preserve">, </w:t>
      </w:r>
      <w:r w:rsidRPr="005302F9">
        <w:rPr>
          <w:rFonts w:eastAsia="나눔명조" w:hint="eastAsia"/>
          <w:sz w:val="22"/>
          <w:szCs w:val="22"/>
          <w:rPrChange w:id="5406" w:author="Park, Sanghoon" w:date="2021-10-03T16:09:00Z">
            <w:rPr>
              <w:rFonts w:hint="eastAsia"/>
            </w:rPr>
          </w:rPrChange>
        </w:rPr>
        <w:t>최성배</w:t>
      </w:r>
      <w:r w:rsidRPr="005302F9">
        <w:rPr>
          <w:rFonts w:eastAsia="나눔명조"/>
          <w:sz w:val="22"/>
          <w:szCs w:val="22"/>
          <w:rPrChange w:id="5407" w:author="Park, Sanghoon" w:date="2021-10-03T16:09:00Z">
            <w:rPr/>
          </w:rPrChange>
        </w:rPr>
        <w:t xml:space="preserve">, and </w:t>
      </w:r>
      <w:r w:rsidRPr="005302F9">
        <w:rPr>
          <w:rFonts w:eastAsia="나눔명조" w:hint="eastAsia"/>
          <w:sz w:val="22"/>
          <w:szCs w:val="22"/>
          <w:rPrChange w:id="5408" w:author="Park, Sanghoon" w:date="2021-10-03T16:09:00Z">
            <w:rPr>
              <w:rFonts w:hint="eastAsia"/>
            </w:rPr>
          </w:rPrChange>
        </w:rPr>
        <w:t>장석준</w:t>
      </w:r>
      <w:r w:rsidRPr="005302F9">
        <w:rPr>
          <w:rFonts w:eastAsia="나눔명조"/>
          <w:sz w:val="22"/>
          <w:szCs w:val="22"/>
          <w:rPrChange w:id="5409" w:author="Park, Sanghoon" w:date="2021-10-03T16:09:00Z">
            <w:rPr/>
          </w:rPrChange>
        </w:rPr>
        <w:t>. 2019. “</w:t>
      </w:r>
      <w:r w:rsidRPr="005302F9">
        <w:rPr>
          <w:rFonts w:eastAsia="나눔명조" w:hint="eastAsia"/>
          <w:sz w:val="22"/>
          <w:szCs w:val="22"/>
          <w:rPrChange w:id="5410" w:author="Park, Sanghoon" w:date="2021-10-03T16:09:00Z">
            <w:rPr>
              <w:rFonts w:hint="eastAsia"/>
            </w:rPr>
          </w:rPrChange>
        </w:rPr>
        <w:t>리더십</w:t>
      </w:r>
      <w:r w:rsidRPr="005302F9">
        <w:rPr>
          <w:rFonts w:eastAsia="나눔명조"/>
          <w:sz w:val="22"/>
          <w:szCs w:val="22"/>
          <w:rPrChange w:id="5411" w:author="Park, Sanghoon" w:date="2021-10-03T16:09:00Z">
            <w:rPr/>
          </w:rPrChange>
        </w:rPr>
        <w:t xml:space="preserve"> </w:t>
      </w:r>
      <w:r w:rsidRPr="005302F9">
        <w:rPr>
          <w:rFonts w:eastAsia="나눔명조" w:hint="eastAsia"/>
          <w:sz w:val="22"/>
          <w:szCs w:val="22"/>
          <w:rPrChange w:id="5412" w:author="Park, Sanghoon" w:date="2021-10-03T16:09:00Z">
            <w:rPr>
              <w:rFonts w:hint="eastAsia"/>
            </w:rPr>
          </w:rPrChange>
        </w:rPr>
        <w:t>유형에</w:t>
      </w:r>
      <w:r w:rsidRPr="005302F9">
        <w:rPr>
          <w:rFonts w:eastAsia="나눔명조"/>
          <w:sz w:val="22"/>
          <w:szCs w:val="22"/>
          <w:rPrChange w:id="5413" w:author="Park, Sanghoon" w:date="2021-10-03T16:09:00Z">
            <w:rPr/>
          </w:rPrChange>
        </w:rPr>
        <w:t xml:space="preserve"> </w:t>
      </w:r>
      <w:r w:rsidRPr="005302F9">
        <w:rPr>
          <w:rFonts w:eastAsia="나눔명조" w:hint="eastAsia"/>
          <w:sz w:val="22"/>
          <w:szCs w:val="22"/>
          <w:rPrChange w:id="5414" w:author="Park, Sanghoon" w:date="2021-10-03T16:09:00Z">
            <w:rPr>
              <w:rFonts w:hint="eastAsia"/>
            </w:rPr>
          </w:rPrChange>
        </w:rPr>
        <w:t>따른</w:t>
      </w:r>
      <w:r w:rsidRPr="005302F9">
        <w:rPr>
          <w:rFonts w:eastAsia="나눔명조"/>
          <w:sz w:val="22"/>
          <w:szCs w:val="22"/>
          <w:rPrChange w:id="5415" w:author="Park, Sanghoon" w:date="2021-10-03T16:09:00Z">
            <w:rPr/>
          </w:rPrChange>
        </w:rPr>
        <w:t xml:space="preserve"> </w:t>
      </w:r>
      <w:r w:rsidRPr="005302F9">
        <w:rPr>
          <w:rFonts w:eastAsia="나눔명조" w:hint="eastAsia"/>
          <w:sz w:val="22"/>
          <w:szCs w:val="22"/>
          <w:rPrChange w:id="5416" w:author="Park, Sanghoon" w:date="2021-10-03T16:09:00Z">
            <w:rPr>
              <w:rFonts w:hint="eastAsia"/>
            </w:rPr>
          </w:rPrChange>
        </w:rPr>
        <w:t>과업행동</w:t>
      </w:r>
      <w:r w:rsidRPr="005302F9">
        <w:rPr>
          <w:rFonts w:eastAsia="나눔명조"/>
          <w:sz w:val="22"/>
          <w:szCs w:val="22"/>
          <w:rPrChange w:id="5417" w:author="Park, Sanghoon" w:date="2021-10-03T16:09:00Z">
            <w:rPr/>
          </w:rPrChange>
        </w:rPr>
        <w:t xml:space="preserve">, </w:t>
      </w:r>
      <w:r w:rsidRPr="005302F9">
        <w:rPr>
          <w:rFonts w:eastAsia="나눔명조" w:hint="eastAsia"/>
          <w:sz w:val="22"/>
          <w:szCs w:val="22"/>
          <w:rPrChange w:id="5418" w:author="Park, Sanghoon" w:date="2021-10-03T16:09:00Z">
            <w:rPr>
              <w:rFonts w:hint="eastAsia"/>
            </w:rPr>
          </w:rPrChange>
        </w:rPr>
        <w:t>서비스</w:t>
      </w:r>
      <w:r w:rsidRPr="005302F9">
        <w:rPr>
          <w:rFonts w:eastAsia="나눔명조"/>
          <w:sz w:val="22"/>
          <w:szCs w:val="22"/>
          <w:rPrChange w:id="5419" w:author="Park, Sanghoon" w:date="2021-10-03T16:09:00Z">
            <w:rPr/>
          </w:rPrChange>
        </w:rPr>
        <w:t xml:space="preserve"> </w:t>
      </w:r>
      <w:r w:rsidRPr="005302F9">
        <w:rPr>
          <w:rFonts w:eastAsia="나눔명조" w:hint="eastAsia"/>
          <w:sz w:val="22"/>
          <w:szCs w:val="22"/>
          <w:rPrChange w:id="5420" w:author="Park, Sanghoon" w:date="2021-10-03T16:09:00Z">
            <w:rPr>
              <w:rFonts w:hint="eastAsia"/>
            </w:rPr>
          </w:rPrChange>
        </w:rPr>
        <w:t>지향성</w:t>
      </w:r>
      <w:r w:rsidRPr="005302F9">
        <w:rPr>
          <w:rFonts w:eastAsia="나눔명조"/>
          <w:sz w:val="22"/>
          <w:szCs w:val="22"/>
          <w:rPrChange w:id="5421" w:author="Park, Sanghoon" w:date="2021-10-03T16:09:00Z">
            <w:rPr/>
          </w:rPrChange>
        </w:rPr>
        <w:t xml:space="preserve"> </w:t>
      </w:r>
      <w:r w:rsidRPr="005302F9">
        <w:rPr>
          <w:rFonts w:eastAsia="나눔명조" w:hint="eastAsia"/>
          <w:sz w:val="22"/>
          <w:szCs w:val="22"/>
          <w:rPrChange w:id="5422" w:author="Park, Sanghoon" w:date="2021-10-03T16:09:00Z">
            <w:rPr>
              <w:rFonts w:hint="eastAsia"/>
            </w:rPr>
          </w:rPrChange>
        </w:rPr>
        <w:t>및</w:t>
      </w:r>
      <w:r w:rsidRPr="005302F9">
        <w:rPr>
          <w:rFonts w:eastAsia="나눔명조"/>
          <w:sz w:val="22"/>
          <w:szCs w:val="22"/>
          <w:rPrChange w:id="5423" w:author="Park, Sanghoon" w:date="2021-10-03T16:09:00Z">
            <w:rPr/>
          </w:rPrChange>
        </w:rPr>
        <w:t xml:space="preserve"> </w:t>
      </w:r>
      <w:r w:rsidRPr="005302F9">
        <w:rPr>
          <w:rFonts w:eastAsia="나눔명조" w:hint="eastAsia"/>
          <w:sz w:val="22"/>
          <w:szCs w:val="22"/>
          <w:rPrChange w:id="5424" w:author="Park, Sanghoon" w:date="2021-10-03T16:09:00Z">
            <w:rPr>
              <w:rFonts w:hint="eastAsia"/>
            </w:rPr>
          </w:rPrChange>
        </w:rPr>
        <w:t>커뮤니케이션</w:t>
      </w:r>
      <w:r w:rsidRPr="005302F9">
        <w:rPr>
          <w:rFonts w:eastAsia="나눔명조"/>
          <w:sz w:val="22"/>
          <w:szCs w:val="22"/>
          <w:rPrChange w:id="5425" w:author="Park, Sanghoon" w:date="2021-10-03T16:09:00Z">
            <w:rPr/>
          </w:rPrChange>
        </w:rPr>
        <w:t xml:space="preserve"> </w:t>
      </w:r>
      <w:r w:rsidRPr="005302F9">
        <w:rPr>
          <w:rFonts w:eastAsia="나눔명조" w:hint="eastAsia"/>
          <w:sz w:val="22"/>
          <w:szCs w:val="22"/>
          <w:rPrChange w:id="5426" w:author="Park, Sanghoon" w:date="2021-10-03T16:09:00Z">
            <w:rPr>
              <w:rFonts w:hint="eastAsia"/>
            </w:rPr>
          </w:rPrChange>
        </w:rPr>
        <w:t>유형의</w:t>
      </w:r>
      <w:r w:rsidRPr="005302F9">
        <w:rPr>
          <w:rFonts w:eastAsia="나눔명조"/>
          <w:sz w:val="22"/>
          <w:szCs w:val="22"/>
          <w:rPrChange w:id="5427" w:author="Park, Sanghoon" w:date="2021-10-03T16:09:00Z">
            <w:rPr/>
          </w:rPrChange>
        </w:rPr>
        <w:t xml:space="preserve"> </w:t>
      </w:r>
      <w:r w:rsidRPr="005302F9">
        <w:rPr>
          <w:rFonts w:eastAsia="나눔명조" w:hint="eastAsia"/>
          <w:sz w:val="22"/>
          <w:szCs w:val="22"/>
          <w:rPrChange w:id="5428" w:author="Park, Sanghoon" w:date="2021-10-03T16:09:00Z">
            <w:rPr>
              <w:rFonts w:hint="eastAsia"/>
            </w:rPr>
          </w:rPrChange>
        </w:rPr>
        <w:t>관계성</w:t>
      </w:r>
      <w:r w:rsidRPr="005302F9">
        <w:rPr>
          <w:rFonts w:eastAsia="나눔명조"/>
          <w:sz w:val="22"/>
          <w:szCs w:val="22"/>
          <w:rPrChange w:id="5429" w:author="Park, Sanghoon" w:date="2021-10-03T16:09:00Z">
            <w:rPr/>
          </w:rPrChange>
        </w:rPr>
        <w:t xml:space="preserve"> </w:t>
      </w:r>
      <w:r w:rsidRPr="005302F9">
        <w:rPr>
          <w:rFonts w:eastAsia="나눔명조" w:hint="eastAsia"/>
          <w:sz w:val="22"/>
          <w:szCs w:val="22"/>
          <w:rPrChange w:id="5430" w:author="Park, Sanghoon" w:date="2021-10-03T16:09:00Z">
            <w:rPr>
              <w:rFonts w:hint="eastAsia"/>
            </w:rPr>
          </w:rPrChange>
        </w:rPr>
        <w:t>연구</w:t>
      </w:r>
      <w:r w:rsidRPr="005302F9">
        <w:rPr>
          <w:rFonts w:eastAsia="나눔명조"/>
          <w:sz w:val="22"/>
          <w:szCs w:val="22"/>
          <w:rPrChange w:id="5431" w:author="Park, Sanghoon" w:date="2021-10-03T16:09:00Z">
            <w:rPr/>
          </w:rPrChange>
        </w:rPr>
        <w:t xml:space="preserve">.” </w:t>
      </w:r>
      <w:r w:rsidRPr="005302F9">
        <w:rPr>
          <w:rFonts w:eastAsia="나눔명조" w:hint="eastAsia"/>
          <w:sz w:val="22"/>
          <w:szCs w:val="22"/>
          <w:rPrChange w:id="5432" w:author="Park, Sanghoon" w:date="2021-10-03T16:09:00Z">
            <w:rPr>
              <w:rFonts w:hint="eastAsia"/>
            </w:rPr>
          </w:rPrChange>
        </w:rPr>
        <w:t>사회과학연국</w:t>
      </w:r>
      <w:r w:rsidRPr="005302F9">
        <w:rPr>
          <w:rFonts w:eastAsia="나눔명조"/>
          <w:sz w:val="22"/>
          <w:szCs w:val="22"/>
          <w:rPrChange w:id="5433" w:author="Park, Sanghoon" w:date="2021-10-03T16:09:00Z">
            <w:rPr/>
          </w:rPrChange>
        </w:rPr>
        <w:t xml:space="preserve"> 26(2): 144–70.</w:t>
      </w:r>
    </w:p>
    <w:p w14:paraId="51B3882A" w14:textId="77777777" w:rsidR="005302F9" w:rsidRPr="005302F9" w:rsidRDefault="005302F9" w:rsidP="005302F9">
      <w:pPr>
        <w:pStyle w:val="Bibliography"/>
        <w:rPr>
          <w:rFonts w:eastAsia="나눔명조"/>
          <w:sz w:val="22"/>
          <w:szCs w:val="22"/>
          <w:rPrChange w:id="5434" w:author="Park, Sanghoon" w:date="2021-10-03T16:09:00Z">
            <w:rPr/>
          </w:rPrChange>
        </w:rPr>
      </w:pPr>
      <w:r w:rsidRPr="005302F9">
        <w:rPr>
          <w:rFonts w:eastAsia="나눔명조" w:hint="eastAsia"/>
          <w:sz w:val="22"/>
          <w:szCs w:val="22"/>
          <w:rPrChange w:id="5435" w:author="Park, Sanghoon" w:date="2021-10-03T16:09:00Z">
            <w:rPr>
              <w:rFonts w:hint="eastAsia"/>
            </w:rPr>
          </w:rPrChange>
        </w:rPr>
        <w:t>김재형</w:t>
      </w:r>
      <w:r w:rsidRPr="005302F9">
        <w:rPr>
          <w:rFonts w:eastAsia="나눔명조"/>
          <w:sz w:val="22"/>
          <w:szCs w:val="22"/>
          <w:rPrChange w:id="5436" w:author="Park, Sanghoon" w:date="2021-10-03T16:09:00Z">
            <w:rPr/>
          </w:rPrChange>
        </w:rPr>
        <w:t xml:space="preserve">, </w:t>
      </w:r>
      <w:r w:rsidRPr="005302F9">
        <w:rPr>
          <w:rFonts w:eastAsia="나눔명조" w:hint="eastAsia"/>
          <w:sz w:val="22"/>
          <w:szCs w:val="22"/>
          <w:rPrChange w:id="5437" w:author="Park, Sanghoon" w:date="2021-10-03T16:09:00Z">
            <w:rPr>
              <w:rFonts w:hint="eastAsia"/>
            </w:rPr>
          </w:rPrChange>
        </w:rPr>
        <w:t>김성엽</w:t>
      </w:r>
      <w:r w:rsidRPr="005302F9">
        <w:rPr>
          <w:rFonts w:eastAsia="나눔명조"/>
          <w:sz w:val="22"/>
          <w:szCs w:val="22"/>
          <w:rPrChange w:id="5438" w:author="Park, Sanghoon" w:date="2021-10-03T16:09:00Z">
            <w:rPr/>
          </w:rPrChange>
        </w:rPr>
        <w:t xml:space="preserve">, </w:t>
      </w:r>
      <w:r w:rsidRPr="005302F9">
        <w:rPr>
          <w:rFonts w:eastAsia="나눔명조" w:hint="eastAsia"/>
          <w:sz w:val="22"/>
          <w:szCs w:val="22"/>
          <w:rPrChange w:id="5439" w:author="Park, Sanghoon" w:date="2021-10-03T16:09:00Z">
            <w:rPr>
              <w:rFonts w:hint="eastAsia"/>
            </w:rPr>
          </w:rPrChange>
        </w:rPr>
        <w:t>오수연</w:t>
      </w:r>
      <w:r w:rsidRPr="005302F9">
        <w:rPr>
          <w:rFonts w:eastAsia="나눔명조"/>
          <w:sz w:val="22"/>
          <w:szCs w:val="22"/>
          <w:rPrChange w:id="5440" w:author="Park, Sanghoon" w:date="2021-10-03T16:09:00Z">
            <w:rPr/>
          </w:rPrChange>
        </w:rPr>
        <w:t xml:space="preserve">, and </w:t>
      </w:r>
      <w:r w:rsidRPr="005302F9">
        <w:rPr>
          <w:rFonts w:eastAsia="나눔명조" w:hint="eastAsia"/>
          <w:sz w:val="22"/>
          <w:szCs w:val="22"/>
          <w:rPrChange w:id="5441" w:author="Park, Sanghoon" w:date="2021-10-03T16:09:00Z">
            <w:rPr>
              <w:rFonts w:hint="eastAsia"/>
            </w:rPr>
          </w:rPrChange>
        </w:rPr>
        <w:t>박성민</w:t>
      </w:r>
      <w:r w:rsidRPr="005302F9">
        <w:rPr>
          <w:rFonts w:eastAsia="나눔명조"/>
          <w:sz w:val="22"/>
          <w:szCs w:val="22"/>
          <w:rPrChange w:id="5442" w:author="Park, Sanghoon" w:date="2021-10-03T16:09:00Z">
            <w:rPr/>
          </w:rPrChange>
        </w:rPr>
        <w:t>. 2020. “</w:t>
      </w:r>
      <w:r w:rsidRPr="005302F9">
        <w:rPr>
          <w:rFonts w:eastAsia="나눔명조" w:hint="eastAsia"/>
          <w:sz w:val="22"/>
          <w:szCs w:val="22"/>
          <w:rPrChange w:id="5443" w:author="Park, Sanghoon" w:date="2021-10-03T16:09:00Z">
            <w:rPr>
              <w:rFonts w:hint="eastAsia"/>
            </w:rPr>
          </w:rPrChange>
        </w:rPr>
        <w:t>공직</w:t>
      </w:r>
      <w:r w:rsidRPr="005302F9">
        <w:rPr>
          <w:rFonts w:eastAsia="나눔명조"/>
          <w:sz w:val="22"/>
          <w:szCs w:val="22"/>
          <w:rPrChange w:id="5444" w:author="Park, Sanghoon" w:date="2021-10-03T16:09:00Z">
            <w:rPr/>
          </w:rPrChange>
        </w:rPr>
        <w:t xml:space="preserve"> </w:t>
      </w:r>
      <w:r w:rsidRPr="005302F9">
        <w:rPr>
          <w:rFonts w:eastAsia="나눔명조" w:hint="eastAsia"/>
          <w:sz w:val="22"/>
          <w:szCs w:val="22"/>
          <w:rPrChange w:id="5445" w:author="Park, Sanghoon" w:date="2021-10-03T16:09:00Z">
            <w:rPr>
              <w:rFonts w:hint="eastAsia"/>
            </w:rPr>
          </w:rPrChange>
        </w:rPr>
        <w:t>내</w:t>
      </w:r>
      <w:r w:rsidRPr="005302F9">
        <w:rPr>
          <w:rFonts w:eastAsia="나눔명조"/>
          <w:sz w:val="22"/>
          <w:szCs w:val="22"/>
          <w:rPrChange w:id="5446" w:author="Park, Sanghoon" w:date="2021-10-03T16:09:00Z">
            <w:rPr/>
          </w:rPrChange>
        </w:rPr>
        <w:t xml:space="preserve"> </w:t>
      </w:r>
      <w:r w:rsidRPr="005302F9">
        <w:rPr>
          <w:rFonts w:eastAsia="나눔명조" w:hint="eastAsia"/>
          <w:sz w:val="22"/>
          <w:szCs w:val="22"/>
          <w:rPrChange w:id="5447" w:author="Park, Sanghoon" w:date="2021-10-03T16:09:00Z">
            <w:rPr>
              <w:rFonts w:hint="eastAsia"/>
            </w:rPr>
          </w:rPrChange>
        </w:rPr>
        <w:t>변혁적리더십과</w:t>
      </w:r>
      <w:r w:rsidRPr="005302F9">
        <w:rPr>
          <w:rFonts w:eastAsia="나눔명조"/>
          <w:sz w:val="22"/>
          <w:szCs w:val="22"/>
          <w:rPrChange w:id="5448" w:author="Park, Sanghoon" w:date="2021-10-03T16:09:00Z">
            <w:rPr/>
          </w:rPrChange>
        </w:rPr>
        <w:t xml:space="preserve"> </w:t>
      </w:r>
      <w:r w:rsidRPr="005302F9">
        <w:rPr>
          <w:rFonts w:eastAsia="나눔명조" w:hint="eastAsia"/>
          <w:sz w:val="22"/>
          <w:szCs w:val="22"/>
          <w:rPrChange w:id="5449" w:author="Park, Sanghoon" w:date="2021-10-03T16:09:00Z">
            <w:rPr>
              <w:rFonts w:hint="eastAsia"/>
            </w:rPr>
          </w:rPrChange>
        </w:rPr>
        <w:t>공무원의</w:t>
      </w:r>
      <w:r w:rsidRPr="005302F9">
        <w:rPr>
          <w:rFonts w:eastAsia="나눔명조"/>
          <w:sz w:val="22"/>
          <w:szCs w:val="22"/>
          <w:rPrChange w:id="5450" w:author="Park, Sanghoon" w:date="2021-10-03T16:09:00Z">
            <w:rPr/>
          </w:rPrChange>
        </w:rPr>
        <w:t xml:space="preserve"> </w:t>
      </w:r>
      <w:r w:rsidRPr="005302F9">
        <w:rPr>
          <w:rFonts w:eastAsia="나눔명조" w:hint="eastAsia"/>
          <w:sz w:val="22"/>
          <w:szCs w:val="22"/>
          <w:rPrChange w:id="5451" w:author="Park, Sanghoon" w:date="2021-10-03T16:09:00Z">
            <w:rPr>
              <w:rFonts w:hint="eastAsia"/>
            </w:rPr>
          </w:rPrChange>
        </w:rPr>
        <w:t>적극행정과의</w:t>
      </w:r>
      <w:r w:rsidRPr="005302F9">
        <w:rPr>
          <w:rFonts w:eastAsia="나눔명조"/>
          <w:sz w:val="22"/>
          <w:szCs w:val="22"/>
          <w:rPrChange w:id="5452" w:author="Park, Sanghoon" w:date="2021-10-03T16:09:00Z">
            <w:rPr/>
          </w:rPrChange>
        </w:rPr>
        <w:t xml:space="preserve"> </w:t>
      </w:r>
      <w:r w:rsidRPr="005302F9">
        <w:rPr>
          <w:rFonts w:eastAsia="나눔명조" w:hint="eastAsia"/>
          <w:sz w:val="22"/>
          <w:szCs w:val="22"/>
          <w:rPrChange w:id="5453" w:author="Park, Sanghoon" w:date="2021-10-03T16:09:00Z">
            <w:rPr>
              <w:rFonts w:hint="eastAsia"/>
            </w:rPr>
          </w:rPrChange>
        </w:rPr>
        <w:t>관계성</w:t>
      </w:r>
      <w:r w:rsidRPr="005302F9">
        <w:rPr>
          <w:rFonts w:eastAsia="나눔명조"/>
          <w:sz w:val="22"/>
          <w:szCs w:val="22"/>
          <w:rPrChange w:id="5454" w:author="Park, Sanghoon" w:date="2021-10-03T16:09:00Z">
            <w:rPr/>
          </w:rPrChange>
        </w:rPr>
        <w:t xml:space="preserve"> </w:t>
      </w:r>
      <w:r w:rsidRPr="005302F9">
        <w:rPr>
          <w:rFonts w:eastAsia="나눔명조" w:hint="eastAsia"/>
          <w:sz w:val="22"/>
          <w:szCs w:val="22"/>
          <w:rPrChange w:id="5455" w:author="Park, Sanghoon" w:date="2021-10-03T16:09:00Z">
            <w:rPr>
              <w:rFonts w:hint="eastAsia"/>
            </w:rPr>
          </w:rPrChange>
        </w:rPr>
        <w:t>연구</w:t>
      </w:r>
      <w:r w:rsidRPr="005302F9">
        <w:rPr>
          <w:rFonts w:eastAsia="나눔명조"/>
          <w:sz w:val="22"/>
          <w:szCs w:val="22"/>
          <w:rPrChange w:id="5456" w:author="Park, Sanghoon" w:date="2021-10-03T16:09:00Z">
            <w:rPr/>
          </w:rPrChange>
        </w:rPr>
        <w:t xml:space="preserve">: </w:t>
      </w:r>
      <w:r w:rsidRPr="005302F9">
        <w:rPr>
          <w:rFonts w:eastAsia="나눔명조" w:hint="eastAsia"/>
          <w:sz w:val="22"/>
          <w:szCs w:val="22"/>
          <w:rPrChange w:id="5457" w:author="Park, Sanghoon" w:date="2021-10-03T16:09:00Z">
            <w:rPr>
              <w:rFonts w:hint="eastAsia"/>
            </w:rPr>
          </w:rPrChange>
        </w:rPr>
        <w:t>행태적</w:t>
      </w:r>
      <w:r w:rsidRPr="005302F9">
        <w:rPr>
          <w:rFonts w:eastAsia="나눔명조"/>
          <w:sz w:val="22"/>
          <w:szCs w:val="22"/>
          <w:rPrChange w:id="5458" w:author="Park, Sanghoon" w:date="2021-10-03T16:09:00Z">
            <w:rPr/>
          </w:rPrChange>
        </w:rPr>
        <w:t xml:space="preserve"> </w:t>
      </w:r>
      <w:r w:rsidRPr="005302F9">
        <w:rPr>
          <w:rFonts w:eastAsia="나눔명조" w:hint="eastAsia"/>
          <w:sz w:val="22"/>
          <w:szCs w:val="22"/>
          <w:rPrChange w:id="5459" w:author="Park, Sanghoon" w:date="2021-10-03T16:09:00Z">
            <w:rPr>
              <w:rFonts w:hint="eastAsia"/>
            </w:rPr>
          </w:rPrChange>
        </w:rPr>
        <w:t>매개효과</w:t>
      </w:r>
      <w:r w:rsidRPr="005302F9">
        <w:rPr>
          <w:rFonts w:eastAsia="나눔명조"/>
          <w:sz w:val="22"/>
          <w:szCs w:val="22"/>
          <w:rPrChange w:id="5460" w:author="Park, Sanghoon" w:date="2021-10-03T16:09:00Z">
            <w:rPr/>
          </w:rPrChange>
        </w:rPr>
        <w:t xml:space="preserve"> </w:t>
      </w:r>
      <w:r w:rsidRPr="005302F9">
        <w:rPr>
          <w:rFonts w:eastAsia="나눔명조" w:hint="eastAsia"/>
          <w:sz w:val="22"/>
          <w:szCs w:val="22"/>
          <w:rPrChange w:id="5461" w:author="Park, Sanghoon" w:date="2021-10-03T16:09:00Z">
            <w:rPr>
              <w:rFonts w:hint="eastAsia"/>
            </w:rPr>
          </w:rPrChange>
        </w:rPr>
        <w:t>및</w:t>
      </w:r>
      <w:r w:rsidRPr="005302F9">
        <w:rPr>
          <w:rFonts w:eastAsia="나눔명조"/>
          <w:sz w:val="22"/>
          <w:szCs w:val="22"/>
          <w:rPrChange w:id="5462" w:author="Park, Sanghoon" w:date="2021-10-03T16:09:00Z">
            <w:rPr/>
          </w:rPrChange>
        </w:rPr>
        <w:t xml:space="preserve"> </w:t>
      </w:r>
      <w:r w:rsidRPr="005302F9">
        <w:rPr>
          <w:rFonts w:eastAsia="나눔명조" w:hint="eastAsia"/>
          <w:sz w:val="22"/>
          <w:szCs w:val="22"/>
          <w:rPrChange w:id="5463" w:author="Park, Sanghoon" w:date="2021-10-03T16:09:00Z">
            <w:rPr>
              <w:rFonts w:hint="eastAsia"/>
            </w:rPr>
          </w:rPrChange>
        </w:rPr>
        <w:t>채용제도와</w:t>
      </w:r>
      <w:r w:rsidRPr="005302F9">
        <w:rPr>
          <w:rFonts w:eastAsia="나눔명조"/>
          <w:sz w:val="22"/>
          <w:szCs w:val="22"/>
          <w:rPrChange w:id="5464" w:author="Park, Sanghoon" w:date="2021-10-03T16:09:00Z">
            <w:rPr/>
          </w:rPrChange>
        </w:rPr>
        <w:t xml:space="preserve"> </w:t>
      </w:r>
      <w:r w:rsidRPr="005302F9">
        <w:rPr>
          <w:rFonts w:eastAsia="나눔명조" w:hint="eastAsia"/>
          <w:sz w:val="22"/>
          <w:szCs w:val="22"/>
          <w:rPrChange w:id="5465" w:author="Park, Sanghoon" w:date="2021-10-03T16:09:00Z">
            <w:rPr>
              <w:rFonts w:hint="eastAsia"/>
            </w:rPr>
          </w:rPrChange>
        </w:rPr>
        <w:t>직급의</w:t>
      </w:r>
      <w:r w:rsidRPr="005302F9">
        <w:rPr>
          <w:rFonts w:eastAsia="나눔명조"/>
          <w:sz w:val="22"/>
          <w:szCs w:val="22"/>
          <w:rPrChange w:id="5466" w:author="Park, Sanghoon" w:date="2021-10-03T16:09:00Z">
            <w:rPr/>
          </w:rPrChange>
        </w:rPr>
        <w:t xml:space="preserve"> </w:t>
      </w:r>
      <w:r w:rsidRPr="005302F9">
        <w:rPr>
          <w:rFonts w:eastAsia="나눔명조" w:hint="eastAsia"/>
          <w:sz w:val="22"/>
          <w:szCs w:val="22"/>
          <w:rPrChange w:id="5467" w:author="Park, Sanghoon" w:date="2021-10-03T16:09:00Z">
            <w:rPr>
              <w:rFonts w:hint="eastAsia"/>
            </w:rPr>
          </w:rPrChange>
        </w:rPr>
        <w:t>조절효과를</w:t>
      </w:r>
      <w:r w:rsidRPr="005302F9">
        <w:rPr>
          <w:rFonts w:eastAsia="나눔명조"/>
          <w:sz w:val="22"/>
          <w:szCs w:val="22"/>
          <w:rPrChange w:id="5468" w:author="Park, Sanghoon" w:date="2021-10-03T16:09:00Z">
            <w:rPr/>
          </w:rPrChange>
        </w:rPr>
        <w:t xml:space="preserve"> </w:t>
      </w:r>
      <w:r w:rsidRPr="005302F9">
        <w:rPr>
          <w:rFonts w:eastAsia="나눔명조" w:hint="eastAsia"/>
          <w:sz w:val="22"/>
          <w:szCs w:val="22"/>
          <w:rPrChange w:id="5469" w:author="Park, Sanghoon" w:date="2021-10-03T16:09:00Z">
            <w:rPr>
              <w:rFonts w:hint="eastAsia"/>
            </w:rPr>
          </w:rPrChange>
        </w:rPr>
        <w:t>중심으로</w:t>
      </w:r>
      <w:r w:rsidRPr="005302F9">
        <w:rPr>
          <w:rFonts w:eastAsia="나눔명조"/>
          <w:sz w:val="22"/>
          <w:szCs w:val="22"/>
          <w:rPrChange w:id="5470" w:author="Park, Sanghoon" w:date="2021-10-03T16:09:00Z">
            <w:rPr/>
          </w:rPrChange>
        </w:rPr>
        <w:t xml:space="preserve">.” </w:t>
      </w:r>
      <w:r w:rsidRPr="005302F9">
        <w:rPr>
          <w:rFonts w:eastAsia="나눔명조" w:hint="eastAsia"/>
          <w:sz w:val="22"/>
          <w:szCs w:val="22"/>
          <w:rPrChange w:id="5471" w:author="Park, Sanghoon" w:date="2021-10-03T16:09:00Z">
            <w:rPr>
              <w:rFonts w:hint="eastAsia"/>
            </w:rPr>
          </w:rPrChange>
        </w:rPr>
        <w:t>한국사회와</w:t>
      </w:r>
      <w:r w:rsidRPr="005302F9">
        <w:rPr>
          <w:rFonts w:eastAsia="나눔명조"/>
          <w:sz w:val="22"/>
          <w:szCs w:val="22"/>
          <w:rPrChange w:id="5472" w:author="Park, Sanghoon" w:date="2021-10-03T16:09:00Z">
            <w:rPr/>
          </w:rPrChange>
        </w:rPr>
        <w:t xml:space="preserve"> </w:t>
      </w:r>
      <w:r w:rsidRPr="005302F9">
        <w:rPr>
          <w:rFonts w:eastAsia="나눔명조" w:hint="eastAsia"/>
          <w:sz w:val="22"/>
          <w:szCs w:val="22"/>
          <w:rPrChange w:id="5473" w:author="Park, Sanghoon" w:date="2021-10-03T16:09:00Z">
            <w:rPr>
              <w:rFonts w:hint="eastAsia"/>
            </w:rPr>
          </w:rPrChange>
        </w:rPr>
        <w:t>행정연구</w:t>
      </w:r>
      <w:r w:rsidRPr="005302F9">
        <w:rPr>
          <w:rFonts w:eastAsia="나눔명조"/>
          <w:sz w:val="22"/>
          <w:szCs w:val="22"/>
          <w:rPrChange w:id="5474" w:author="Park, Sanghoon" w:date="2021-10-03T16:09:00Z">
            <w:rPr/>
          </w:rPrChange>
        </w:rPr>
        <w:t xml:space="preserve"> 31(3): 161–95.</w:t>
      </w:r>
    </w:p>
    <w:p w14:paraId="6F7B83E1" w14:textId="77777777" w:rsidR="005302F9" w:rsidRPr="005302F9" w:rsidRDefault="005302F9" w:rsidP="005302F9">
      <w:pPr>
        <w:pStyle w:val="Bibliography"/>
        <w:rPr>
          <w:rFonts w:eastAsia="나눔명조"/>
          <w:sz w:val="22"/>
          <w:szCs w:val="22"/>
          <w:rPrChange w:id="5475" w:author="Park, Sanghoon" w:date="2021-10-03T16:09:00Z">
            <w:rPr/>
          </w:rPrChange>
        </w:rPr>
      </w:pPr>
      <w:r w:rsidRPr="005302F9">
        <w:rPr>
          <w:rFonts w:eastAsia="나눔명조" w:hint="eastAsia"/>
          <w:sz w:val="22"/>
          <w:szCs w:val="22"/>
          <w:rPrChange w:id="5476" w:author="Park, Sanghoon" w:date="2021-10-03T16:09:00Z">
            <w:rPr>
              <w:rFonts w:hint="eastAsia"/>
            </w:rPr>
          </w:rPrChange>
        </w:rPr>
        <w:t>김지수</w:t>
      </w:r>
      <w:r w:rsidRPr="005302F9">
        <w:rPr>
          <w:rFonts w:eastAsia="나눔명조"/>
          <w:sz w:val="22"/>
          <w:szCs w:val="22"/>
          <w:rPrChange w:id="5477" w:author="Park, Sanghoon" w:date="2021-10-03T16:09:00Z">
            <w:rPr/>
          </w:rPrChange>
        </w:rPr>
        <w:t xml:space="preserve">, and </w:t>
      </w:r>
      <w:r w:rsidRPr="005302F9">
        <w:rPr>
          <w:rFonts w:eastAsia="나눔명조" w:hint="eastAsia"/>
          <w:sz w:val="22"/>
          <w:szCs w:val="22"/>
          <w:rPrChange w:id="5478" w:author="Park, Sanghoon" w:date="2021-10-03T16:09:00Z">
            <w:rPr>
              <w:rFonts w:hint="eastAsia"/>
            </w:rPr>
          </w:rPrChange>
        </w:rPr>
        <w:t>윤수재</w:t>
      </w:r>
      <w:r w:rsidRPr="005302F9">
        <w:rPr>
          <w:rFonts w:eastAsia="나눔명조"/>
          <w:sz w:val="22"/>
          <w:szCs w:val="22"/>
          <w:rPrChange w:id="5479" w:author="Park, Sanghoon" w:date="2021-10-03T16:09:00Z">
            <w:rPr/>
          </w:rPrChange>
        </w:rPr>
        <w:t>. 2019. “</w:t>
      </w:r>
      <w:r w:rsidRPr="005302F9">
        <w:rPr>
          <w:rFonts w:eastAsia="나눔명조" w:hint="eastAsia"/>
          <w:sz w:val="22"/>
          <w:szCs w:val="22"/>
          <w:rPrChange w:id="5480" w:author="Park, Sanghoon" w:date="2021-10-03T16:09:00Z">
            <w:rPr>
              <w:rFonts w:hint="eastAsia"/>
            </w:rPr>
          </w:rPrChange>
        </w:rPr>
        <w:t>변혁적</w:t>
      </w:r>
      <w:r w:rsidRPr="005302F9">
        <w:rPr>
          <w:rFonts w:eastAsia="나눔명조"/>
          <w:sz w:val="22"/>
          <w:szCs w:val="22"/>
          <w:rPrChange w:id="5481" w:author="Park, Sanghoon" w:date="2021-10-03T16:09:00Z">
            <w:rPr/>
          </w:rPrChange>
        </w:rPr>
        <w:t xml:space="preserve"> </w:t>
      </w:r>
      <w:r w:rsidRPr="005302F9">
        <w:rPr>
          <w:rFonts w:eastAsia="나눔명조" w:hint="eastAsia"/>
          <w:sz w:val="22"/>
          <w:szCs w:val="22"/>
          <w:rPrChange w:id="5482" w:author="Park, Sanghoon" w:date="2021-10-03T16:09:00Z">
            <w:rPr>
              <w:rFonts w:hint="eastAsia"/>
            </w:rPr>
          </w:rPrChange>
        </w:rPr>
        <w:t>리더십이</w:t>
      </w:r>
      <w:r w:rsidRPr="005302F9">
        <w:rPr>
          <w:rFonts w:eastAsia="나눔명조"/>
          <w:sz w:val="22"/>
          <w:szCs w:val="22"/>
          <w:rPrChange w:id="5483" w:author="Park, Sanghoon" w:date="2021-10-03T16:09:00Z">
            <w:rPr/>
          </w:rPrChange>
        </w:rPr>
        <w:t xml:space="preserve"> </w:t>
      </w:r>
      <w:r w:rsidRPr="005302F9">
        <w:rPr>
          <w:rFonts w:eastAsia="나눔명조" w:hint="eastAsia"/>
          <w:sz w:val="22"/>
          <w:szCs w:val="22"/>
          <w:rPrChange w:id="5484" w:author="Park, Sanghoon" w:date="2021-10-03T16:09:00Z">
            <w:rPr>
              <w:rFonts w:hint="eastAsia"/>
            </w:rPr>
          </w:rPrChange>
        </w:rPr>
        <w:t>공공봉사동기를</w:t>
      </w:r>
      <w:r w:rsidRPr="005302F9">
        <w:rPr>
          <w:rFonts w:eastAsia="나눔명조"/>
          <w:sz w:val="22"/>
          <w:szCs w:val="22"/>
          <w:rPrChange w:id="5485" w:author="Park, Sanghoon" w:date="2021-10-03T16:09:00Z">
            <w:rPr/>
          </w:rPrChange>
        </w:rPr>
        <w:t xml:space="preserve"> </w:t>
      </w:r>
      <w:r w:rsidRPr="005302F9">
        <w:rPr>
          <w:rFonts w:eastAsia="나눔명조" w:hint="eastAsia"/>
          <w:sz w:val="22"/>
          <w:szCs w:val="22"/>
          <w:rPrChange w:id="5486" w:author="Park, Sanghoon" w:date="2021-10-03T16:09:00Z">
            <w:rPr>
              <w:rFonts w:hint="eastAsia"/>
            </w:rPr>
          </w:rPrChange>
        </w:rPr>
        <w:t>매개로</w:t>
      </w:r>
      <w:r w:rsidRPr="005302F9">
        <w:rPr>
          <w:rFonts w:eastAsia="나눔명조"/>
          <w:sz w:val="22"/>
          <w:szCs w:val="22"/>
          <w:rPrChange w:id="5487" w:author="Park, Sanghoon" w:date="2021-10-03T16:09:00Z">
            <w:rPr/>
          </w:rPrChange>
        </w:rPr>
        <w:t xml:space="preserve"> </w:t>
      </w:r>
      <w:r w:rsidRPr="005302F9">
        <w:rPr>
          <w:rFonts w:eastAsia="나눔명조" w:hint="eastAsia"/>
          <w:sz w:val="22"/>
          <w:szCs w:val="22"/>
          <w:rPrChange w:id="5488" w:author="Park, Sanghoon" w:date="2021-10-03T16:09:00Z">
            <w:rPr>
              <w:rFonts w:hint="eastAsia"/>
            </w:rPr>
          </w:rPrChange>
        </w:rPr>
        <w:t>혁신행동에</w:t>
      </w:r>
      <w:r w:rsidRPr="005302F9">
        <w:rPr>
          <w:rFonts w:eastAsia="나눔명조"/>
          <w:sz w:val="22"/>
          <w:szCs w:val="22"/>
          <w:rPrChange w:id="5489" w:author="Park, Sanghoon" w:date="2021-10-03T16:09:00Z">
            <w:rPr/>
          </w:rPrChange>
        </w:rPr>
        <w:t xml:space="preserve"> </w:t>
      </w:r>
      <w:r w:rsidRPr="005302F9">
        <w:rPr>
          <w:rFonts w:eastAsia="나눔명조" w:hint="eastAsia"/>
          <w:sz w:val="22"/>
          <w:szCs w:val="22"/>
          <w:rPrChange w:id="5490" w:author="Park, Sanghoon" w:date="2021-10-03T16:09:00Z">
            <w:rPr>
              <w:rFonts w:hint="eastAsia"/>
            </w:rPr>
          </w:rPrChange>
        </w:rPr>
        <w:t>미치는</w:t>
      </w:r>
      <w:r w:rsidRPr="005302F9">
        <w:rPr>
          <w:rFonts w:eastAsia="나눔명조"/>
          <w:sz w:val="22"/>
          <w:szCs w:val="22"/>
          <w:rPrChange w:id="5491" w:author="Park, Sanghoon" w:date="2021-10-03T16:09:00Z">
            <w:rPr/>
          </w:rPrChange>
        </w:rPr>
        <w:t xml:space="preserve"> </w:t>
      </w:r>
      <w:r w:rsidRPr="005302F9">
        <w:rPr>
          <w:rFonts w:eastAsia="나눔명조" w:hint="eastAsia"/>
          <w:sz w:val="22"/>
          <w:szCs w:val="22"/>
          <w:rPrChange w:id="5492" w:author="Park, Sanghoon" w:date="2021-10-03T16:09:00Z">
            <w:rPr>
              <w:rFonts w:hint="eastAsia"/>
            </w:rPr>
          </w:rPrChange>
        </w:rPr>
        <w:t>영향분석</w:t>
      </w:r>
      <w:r w:rsidRPr="005302F9">
        <w:rPr>
          <w:rFonts w:eastAsia="나눔명조"/>
          <w:sz w:val="22"/>
          <w:szCs w:val="22"/>
          <w:rPrChange w:id="5493" w:author="Park, Sanghoon" w:date="2021-10-03T16:09:00Z">
            <w:rPr/>
          </w:rPrChange>
        </w:rPr>
        <w:t xml:space="preserve">: </w:t>
      </w:r>
      <w:r w:rsidRPr="005302F9">
        <w:rPr>
          <w:rFonts w:eastAsia="나눔명조" w:hint="eastAsia"/>
          <w:sz w:val="22"/>
          <w:szCs w:val="22"/>
          <w:rPrChange w:id="5494" w:author="Park, Sanghoon" w:date="2021-10-03T16:09:00Z">
            <w:rPr>
              <w:rFonts w:hint="eastAsia"/>
            </w:rPr>
          </w:rPrChange>
        </w:rPr>
        <w:t>지방자치단체</w:t>
      </w:r>
      <w:r w:rsidRPr="005302F9">
        <w:rPr>
          <w:rFonts w:eastAsia="나눔명조"/>
          <w:sz w:val="22"/>
          <w:szCs w:val="22"/>
          <w:rPrChange w:id="5495" w:author="Park, Sanghoon" w:date="2021-10-03T16:09:00Z">
            <w:rPr/>
          </w:rPrChange>
        </w:rPr>
        <w:t xml:space="preserve"> </w:t>
      </w:r>
      <w:r w:rsidRPr="005302F9">
        <w:rPr>
          <w:rFonts w:eastAsia="나눔명조" w:hint="eastAsia"/>
          <w:sz w:val="22"/>
          <w:szCs w:val="22"/>
          <w:rPrChange w:id="5496" w:author="Park, Sanghoon" w:date="2021-10-03T16:09:00Z">
            <w:rPr>
              <w:rFonts w:hint="eastAsia"/>
            </w:rPr>
          </w:rPrChange>
        </w:rPr>
        <w:t>공무원을</w:t>
      </w:r>
      <w:r w:rsidRPr="005302F9">
        <w:rPr>
          <w:rFonts w:eastAsia="나눔명조"/>
          <w:sz w:val="22"/>
          <w:szCs w:val="22"/>
          <w:rPrChange w:id="5497" w:author="Park, Sanghoon" w:date="2021-10-03T16:09:00Z">
            <w:rPr/>
          </w:rPrChange>
        </w:rPr>
        <w:t xml:space="preserve"> </w:t>
      </w:r>
      <w:r w:rsidRPr="005302F9">
        <w:rPr>
          <w:rFonts w:eastAsia="나눔명조" w:hint="eastAsia"/>
          <w:sz w:val="22"/>
          <w:szCs w:val="22"/>
          <w:rPrChange w:id="5498" w:author="Park, Sanghoon" w:date="2021-10-03T16:09:00Z">
            <w:rPr>
              <w:rFonts w:hint="eastAsia"/>
            </w:rPr>
          </w:rPrChange>
        </w:rPr>
        <w:t>중심으로</w:t>
      </w:r>
      <w:r w:rsidRPr="005302F9">
        <w:rPr>
          <w:rFonts w:eastAsia="나눔명조"/>
          <w:sz w:val="22"/>
          <w:szCs w:val="22"/>
          <w:rPrChange w:id="5499" w:author="Park, Sanghoon" w:date="2021-10-03T16:09:00Z">
            <w:rPr/>
          </w:rPrChange>
        </w:rPr>
        <w:t xml:space="preserve">.” </w:t>
      </w:r>
      <w:r w:rsidRPr="005302F9">
        <w:rPr>
          <w:rFonts w:eastAsia="나눔명조" w:hint="eastAsia"/>
          <w:sz w:val="22"/>
          <w:szCs w:val="22"/>
          <w:rPrChange w:id="5500" w:author="Park, Sanghoon" w:date="2021-10-03T16:09:00Z">
            <w:rPr>
              <w:rFonts w:hint="eastAsia"/>
            </w:rPr>
          </w:rPrChange>
        </w:rPr>
        <w:t>한국인사행정학회보</w:t>
      </w:r>
      <w:r w:rsidRPr="005302F9">
        <w:rPr>
          <w:rFonts w:eastAsia="나눔명조"/>
          <w:sz w:val="22"/>
          <w:szCs w:val="22"/>
          <w:rPrChange w:id="5501" w:author="Park, Sanghoon" w:date="2021-10-03T16:09:00Z">
            <w:rPr/>
          </w:rPrChange>
        </w:rPr>
        <w:t xml:space="preserve"> 18(4): 53–74.</w:t>
      </w:r>
    </w:p>
    <w:p w14:paraId="707F39A9" w14:textId="77777777" w:rsidR="005302F9" w:rsidRPr="005302F9" w:rsidRDefault="005302F9" w:rsidP="005302F9">
      <w:pPr>
        <w:pStyle w:val="Bibliography"/>
        <w:rPr>
          <w:rFonts w:eastAsia="나눔명조"/>
          <w:sz w:val="22"/>
          <w:szCs w:val="22"/>
          <w:rPrChange w:id="5502" w:author="Park, Sanghoon" w:date="2021-10-03T16:09:00Z">
            <w:rPr/>
          </w:rPrChange>
        </w:rPr>
      </w:pPr>
      <w:r w:rsidRPr="005302F9">
        <w:rPr>
          <w:rFonts w:eastAsia="나눔명조" w:hint="eastAsia"/>
          <w:sz w:val="22"/>
          <w:szCs w:val="22"/>
          <w:rPrChange w:id="5503" w:author="Park, Sanghoon" w:date="2021-10-03T16:09:00Z">
            <w:rPr>
              <w:rFonts w:hint="eastAsia"/>
            </w:rPr>
          </w:rPrChange>
        </w:rPr>
        <w:t>김호정</w:t>
      </w:r>
      <w:r w:rsidRPr="005302F9">
        <w:rPr>
          <w:rFonts w:eastAsia="나눔명조"/>
          <w:sz w:val="22"/>
          <w:szCs w:val="22"/>
          <w:rPrChange w:id="5504" w:author="Park, Sanghoon" w:date="2021-10-03T16:09:00Z">
            <w:rPr/>
          </w:rPrChange>
        </w:rPr>
        <w:t>. 2020. “</w:t>
      </w:r>
      <w:r w:rsidRPr="005302F9">
        <w:rPr>
          <w:rFonts w:eastAsia="나눔명조" w:hint="eastAsia"/>
          <w:sz w:val="22"/>
          <w:szCs w:val="22"/>
          <w:rPrChange w:id="5505" w:author="Park, Sanghoon" w:date="2021-10-03T16:09:00Z">
            <w:rPr>
              <w:rFonts w:hint="eastAsia"/>
            </w:rPr>
          </w:rPrChange>
        </w:rPr>
        <w:t>공공봉사동기</w:t>
      </w:r>
      <w:r w:rsidRPr="005302F9">
        <w:rPr>
          <w:rFonts w:eastAsia="나눔명조"/>
          <w:sz w:val="22"/>
          <w:szCs w:val="22"/>
          <w:rPrChange w:id="5506" w:author="Park, Sanghoon" w:date="2021-10-03T16:09:00Z">
            <w:rPr/>
          </w:rPrChange>
        </w:rPr>
        <w:t>(PSM)</w:t>
      </w:r>
      <w:r w:rsidRPr="005302F9">
        <w:rPr>
          <w:rFonts w:eastAsia="나눔명조" w:hint="eastAsia"/>
          <w:sz w:val="22"/>
          <w:szCs w:val="22"/>
          <w:rPrChange w:id="5507" w:author="Park, Sanghoon" w:date="2021-10-03T16:09:00Z">
            <w:rPr>
              <w:rFonts w:hint="eastAsia"/>
            </w:rPr>
          </w:rPrChange>
        </w:rPr>
        <w:t>와</w:t>
      </w:r>
      <w:r w:rsidRPr="005302F9">
        <w:rPr>
          <w:rFonts w:eastAsia="나눔명조"/>
          <w:sz w:val="22"/>
          <w:szCs w:val="22"/>
          <w:rPrChange w:id="5508" w:author="Park, Sanghoon" w:date="2021-10-03T16:09:00Z">
            <w:rPr/>
          </w:rPrChange>
        </w:rPr>
        <w:t xml:space="preserve"> </w:t>
      </w:r>
      <w:r w:rsidRPr="005302F9">
        <w:rPr>
          <w:rFonts w:eastAsia="나눔명조" w:hint="eastAsia"/>
          <w:sz w:val="22"/>
          <w:szCs w:val="22"/>
          <w:rPrChange w:id="5509" w:author="Park, Sanghoon" w:date="2021-10-03T16:09:00Z">
            <w:rPr>
              <w:rFonts w:hint="eastAsia"/>
            </w:rPr>
          </w:rPrChange>
        </w:rPr>
        <w:t>리더십의</w:t>
      </w:r>
      <w:r w:rsidRPr="005302F9">
        <w:rPr>
          <w:rFonts w:eastAsia="나눔명조"/>
          <w:sz w:val="22"/>
          <w:szCs w:val="22"/>
          <w:rPrChange w:id="5510" w:author="Park, Sanghoon" w:date="2021-10-03T16:09:00Z">
            <w:rPr/>
          </w:rPrChange>
        </w:rPr>
        <w:t xml:space="preserve"> </w:t>
      </w:r>
      <w:r w:rsidRPr="005302F9">
        <w:rPr>
          <w:rFonts w:eastAsia="나눔명조" w:hint="eastAsia"/>
          <w:sz w:val="22"/>
          <w:szCs w:val="22"/>
          <w:rPrChange w:id="5511" w:author="Park, Sanghoon" w:date="2021-10-03T16:09:00Z">
            <w:rPr>
              <w:rFonts w:hint="eastAsia"/>
            </w:rPr>
          </w:rPrChange>
        </w:rPr>
        <w:t>관계</w:t>
      </w:r>
      <w:r w:rsidRPr="005302F9">
        <w:rPr>
          <w:rFonts w:eastAsia="나눔명조"/>
          <w:sz w:val="22"/>
          <w:szCs w:val="22"/>
          <w:rPrChange w:id="5512" w:author="Park, Sanghoon" w:date="2021-10-03T16:09:00Z">
            <w:rPr/>
          </w:rPrChange>
        </w:rPr>
        <w:t xml:space="preserve">.” </w:t>
      </w:r>
      <w:r w:rsidRPr="005302F9">
        <w:rPr>
          <w:rFonts w:eastAsia="나눔명조"/>
          <w:i/>
          <w:iCs/>
          <w:sz w:val="22"/>
          <w:szCs w:val="22"/>
          <w:rPrChange w:id="5513" w:author="Park, Sanghoon" w:date="2021-10-03T16:09:00Z">
            <w:rPr>
              <w:i/>
              <w:iCs/>
            </w:rPr>
          </w:rPrChange>
        </w:rPr>
        <w:t>Korean Public Administration Review</w:t>
      </w:r>
      <w:r w:rsidRPr="005302F9">
        <w:rPr>
          <w:rFonts w:eastAsia="나눔명조"/>
          <w:sz w:val="22"/>
          <w:szCs w:val="22"/>
          <w:rPrChange w:id="5514" w:author="Park, Sanghoon" w:date="2021-10-03T16:09:00Z">
            <w:rPr/>
          </w:rPrChange>
        </w:rPr>
        <w:t xml:space="preserve"> 54(2): 257–84.</w:t>
      </w:r>
    </w:p>
    <w:p w14:paraId="5BD3EA06" w14:textId="77777777" w:rsidR="005302F9" w:rsidRPr="005302F9" w:rsidRDefault="005302F9" w:rsidP="005302F9">
      <w:pPr>
        <w:pStyle w:val="Bibliography"/>
        <w:rPr>
          <w:rFonts w:eastAsia="나눔명조"/>
          <w:sz w:val="22"/>
          <w:szCs w:val="22"/>
          <w:rPrChange w:id="5515" w:author="Park, Sanghoon" w:date="2021-10-03T16:09:00Z">
            <w:rPr/>
          </w:rPrChange>
        </w:rPr>
      </w:pPr>
      <w:r w:rsidRPr="005302F9">
        <w:rPr>
          <w:rFonts w:eastAsia="나눔명조" w:hint="eastAsia"/>
          <w:sz w:val="22"/>
          <w:szCs w:val="22"/>
          <w:rPrChange w:id="5516" w:author="Park, Sanghoon" w:date="2021-10-03T16:09:00Z">
            <w:rPr>
              <w:rFonts w:hint="eastAsia"/>
            </w:rPr>
          </w:rPrChange>
        </w:rPr>
        <w:t>노종호</w:t>
      </w:r>
      <w:r w:rsidRPr="005302F9">
        <w:rPr>
          <w:rFonts w:eastAsia="나눔명조"/>
          <w:sz w:val="22"/>
          <w:szCs w:val="22"/>
          <w:rPrChange w:id="5517" w:author="Park, Sanghoon" w:date="2021-10-03T16:09:00Z">
            <w:rPr/>
          </w:rPrChange>
        </w:rPr>
        <w:t>. 2016. “</w:t>
      </w:r>
      <w:r w:rsidRPr="005302F9">
        <w:rPr>
          <w:rFonts w:eastAsia="나눔명조" w:hint="eastAsia"/>
          <w:sz w:val="22"/>
          <w:szCs w:val="22"/>
          <w:rPrChange w:id="5518" w:author="Park, Sanghoon" w:date="2021-10-03T16:09:00Z">
            <w:rPr>
              <w:rFonts w:hint="eastAsia"/>
            </w:rPr>
          </w:rPrChange>
        </w:rPr>
        <w:t>공무원의</w:t>
      </w:r>
      <w:r w:rsidRPr="005302F9">
        <w:rPr>
          <w:rFonts w:eastAsia="나눔명조"/>
          <w:sz w:val="22"/>
          <w:szCs w:val="22"/>
          <w:rPrChange w:id="5519" w:author="Park, Sanghoon" w:date="2021-10-03T16:09:00Z">
            <w:rPr/>
          </w:rPrChange>
        </w:rPr>
        <w:t xml:space="preserve"> </w:t>
      </w:r>
      <w:r w:rsidRPr="005302F9">
        <w:rPr>
          <w:rFonts w:eastAsia="나눔명조" w:hint="eastAsia"/>
          <w:sz w:val="22"/>
          <w:szCs w:val="22"/>
          <w:rPrChange w:id="5520" w:author="Park, Sanghoon" w:date="2021-10-03T16:09:00Z">
            <w:rPr>
              <w:rFonts w:hint="eastAsia"/>
            </w:rPr>
          </w:rPrChange>
        </w:rPr>
        <w:t>성과급과</w:t>
      </w:r>
      <w:r w:rsidRPr="005302F9">
        <w:rPr>
          <w:rFonts w:eastAsia="나눔명조"/>
          <w:sz w:val="22"/>
          <w:szCs w:val="22"/>
          <w:rPrChange w:id="5521" w:author="Park, Sanghoon" w:date="2021-10-03T16:09:00Z">
            <w:rPr/>
          </w:rPrChange>
        </w:rPr>
        <w:t xml:space="preserve"> </w:t>
      </w:r>
      <w:r w:rsidRPr="005302F9">
        <w:rPr>
          <w:rFonts w:eastAsia="나눔명조" w:hint="eastAsia"/>
          <w:sz w:val="22"/>
          <w:szCs w:val="22"/>
          <w:rPrChange w:id="5522" w:author="Park, Sanghoon" w:date="2021-10-03T16:09:00Z">
            <w:rPr>
              <w:rFonts w:hint="eastAsia"/>
            </w:rPr>
          </w:rPrChange>
        </w:rPr>
        <w:t>공공봉사동기가</w:t>
      </w:r>
      <w:r w:rsidRPr="005302F9">
        <w:rPr>
          <w:rFonts w:eastAsia="나눔명조"/>
          <w:sz w:val="22"/>
          <w:szCs w:val="22"/>
          <w:rPrChange w:id="5523" w:author="Park, Sanghoon" w:date="2021-10-03T16:09:00Z">
            <w:rPr/>
          </w:rPrChange>
        </w:rPr>
        <w:t xml:space="preserve"> </w:t>
      </w:r>
      <w:r w:rsidRPr="005302F9">
        <w:rPr>
          <w:rFonts w:eastAsia="나눔명조" w:hint="eastAsia"/>
          <w:sz w:val="22"/>
          <w:szCs w:val="22"/>
          <w:rPrChange w:id="5524" w:author="Park, Sanghoon" w:date="2021-10-03T16:09:00Z">
            <w:rPr>
              <w:rFonts w:hint="eastAsia"/>
            </w:rPr>
          </w:rPrChange>
        </w:rPr>
        <w:t>직무성과에</w:t>
      </w:r>
      <w:r w:rsidRPr="005302F9">
        <w:rPr>
          <w:rFonts w:eastAsia="나눔명조"/>
          <w:sz w:val="22"/>
          <w:szCs w:val="22"/>
          <w:rPrChange w:id="5525" w:author="Park, Sanghoon" w:date="2021-10-03T16:09:00Z">
            <w:rPr/>
          </w:rPrChange>
        </w:rPr>
        <w:t xml:space="preserve"> </w:t>
      </w:r>
      <w:r w:rsidRPr="005302F9">
        <w:rPr>
          <w:rFonts w:eastAsia="나눔명조" w:hint="eastAsia"/>
          <w:sz w:val="22"/>
          <w:szCs w:val="22"/>
          <w:rPrChange w:id="5526" w:author="Park, Sanghoon" w:date="2021-10-03T16:09:00Z">
            <w:rPr>
              <w:rFonts w:hint="eastAsia"/>
            </w:rPr>
          </w:rPrChange>
        </w:rPr>
        <w:t>미치는</w:t>
      </w:r>
      <w:r w:rsidRPr="005302F9">
        <w:rPr>
          <w:rFonts w:eastAsia="나눔명조"/>
          <w:sz w:val="22"/>
          <w:szCs w:val="22"/>
          <w:rPrChange w:id="5527" w:author="Park, Sanghoon" w:date="2021-10-03T16:09:00Z">
            <w:rPr/>
          </w:rPrChange>
        </w:rPr>
        <w:t xml:space="preserve"> </w:t>
      </w:r>
      <w:r w:rsidRPr="005302F9">
        <w:rPr>
          <w:rFonts w:eastAsia="나눔명조" w:hint="eastAsia"/>
          <w:sz w:val="22"/>
          <w:szCs w:val="22"/>
          <w:rPrChange w:id="5528" w:author="Park, Sanghoon" w:date="2021-10-03T16:09:00Z">
            <w:rPr>
              <w:rFonts w:hint="eastAsia"/>
            </w:rPr>
          </w:rPrChange>
        </w:rPr>
        <w:t>영향분석</w:t>
      </w:r>
      <w:r w:rsidRPr="005302F9">
        <w:rPr>
          <w:rFonts w:eastAsia="나눔명조"/>
          <w:sz w:val="22"/>
          <w:szCs w:val="22"/>
          <w:rPrChange w:id="5529" w:author="Park, Sanghoon" w:date="2021-10-03T16:09:00Z">
            <w:rPr/>
          </w:rPrChange>
        </w:rPr>
        <w:t xml:space="preserve">.” </w:t>
      </w:r>
      <w:r w:rsidRPr="005302F9">
        <w:rPr>
          <w:rFonts w:eastAsia="나눔명조" w:hint="eastAsia"/>
          <w:sz w:val="22"/>
          <w:szCs w:val="22"/>
          <w:rPrChange w:id="5530" w:author="Park, Sanghoon" w:date="2021-10-03T16:09:00Z">
            <w:rPr>
              <w:rFonts w:hint="eastAsia"/>
            </w:rPr>
          </w:rPrChange>
        </w:rPr>
        <w:t>한국인사행</w:t>
      </w:r>
      <w:r w:rsidRPr="005302F9">
        <w:rPr>
          <w:rFonts w:eastAsia="나눔명조" w:hint="eastAsia"/>
          <w:sz w:val="22"/>
          <w:szCs w:val="22"/>
          <w:rPrChange w:id="5531" w:author="Park, Sanghoon" w:date="2021-10-03T16:09:00Z">
            <w:rPr>
              <w:rFonts w:hint="eastAsia"/>
            </w:rPr>
          </w:rPrChange>
        </w:rPr>
        <w:lastRenderedPageBreak/>
        <w:t>정학회보</w:t>
      </w:r>
      <w:r w:rsidRPr="005302F9">
        <w:rPr>
          <w:rFonts w:eastAsia="나눔명조"/>
          <w:sz w:val="22"/>
          <w:szCs w:val="22"/>
          <w:rPrChange w:id="5532" w:author="Park, Sanghoon" w:date="2021-10-03T16:09:00Z">
            <w:rPr/>
          </w:rPrChange>
        </w:rPr>
        <w:t xml:space="preserve"> 15(2): 93–122.</w:t>
      </w:r>
    </w:p>
    <w:p w14:paraId="6BC5DC17" w14:textId="77777777" w:rsidR="005302F9" w:rsidRPr="005302F9" w:rsidRDefault="005302F9" w:rsidP="005302F9">
      <w:pPr>
        <w:pStyle w:val="Bibliography"/>
        <w:rPr>
          <w:rFonts w:eastAsia="나눔명조"/>
          <w:sz w:val="22"/>
          <w:szCs w:val="22"/>
          <w:rPrChange w:id="5533" w:author="Park, Sanghoon" w:date="2021-10-03T16:09:00Z">
            <w:rPr/>
          </w:rPrChange>
        </w:rPr>
      </w:pPr>
      <w:r w:rsidRPr="005302F9">
        <w:rPr>
          <w:rFonts w:eastAsia="나눔명조" w:hint="eastAsia"/>
          <w:sz w:val="22"/>
          <w:szCs w:val="22"/>
          <w:rPrChange w:id="5534" w:author="Park, Sanghoon" w:date="2021-10-03T16:09:00Z">
            <w:rPr>
              <w:rFonts w:hint="eastAsia"/>
            </w:rPr>
          </w:rPrChange>
        </w:rPr>
        <w:t>류병곤</w:t>
      </w:r>
      <w:r w:rsidRPr="005302F9">
        <w:rPr>
          <w:rFonts w:eastAsia="나눔명조"/>
          <w:sz w:val="22"/>
          <w:szCs w:val="22"/>
          <w:rPrChange w:id="5535" w:author="Park, Sanghoon" w:date="2021-10-03T16:09:00Z">
            <w:rPr/>
          </w:rPrChange>
        </w:rPr>
        <w:t xml:space="preserve">, and </w:t>
      </w:r>
      <w:r w:rsidRPr="005302F9">
        <w:rPr>
          <w:rFonts w:eastAsia="나눔명조" w:hint="eastAsia"/>
          <w:sz w:val="22"/>
          <w:szCs w:val="22"/>
          <w:rPrChange w:id="5536" w:author="Park, Sanghoon" w:date="2021-10-03T16:09:00Z">
            <w:rPr>
              <w:rFonts w:hint="eastAsia"/>
            </w:rPr>
          </w:rPrChange>
        </w:rPr>
        <w:t>류은영</w:t>
      </w:r>
      <w:r w:rsidRPr="005302F9">
        <w:rPr>
          <w:rFonts w:eastAsia="나눔명조"/>
          <w:sz w:val="22"/>
          <w:szCs w:val="22"/>
          <w:rPrChange w:id="5537" w:author="Park, Sanghoon" w:date="2021-10-03T16:09:00Z">
            <w:rPr/>
          </w:rPrChange>
        </w:rPr>
        <w:t>. 2013. “</w:t>
      </w:r>
      <w:r w:rsidRPr="005302F9">
        <w:rPr>
          <w:rFonts w:eastAsia="나눔명조" w:hint="eastAsia"/>
          <w:sz w:val="22"/>
          <w:szCs w:val="22"/>
          <w:rPrChange w:id="5538" w:author="Park, Sanghoon" w:date="2021-10-03T16:09:00Z">
            <w:rPr>
              <w:rFonts w:hint="eastAsia"/>
            </w:rPr>
          </w:rPrChange>
        </w:rPr>
        <w:t>변혁적</w:t>
      </w:r>
      <w:r w:rsidRPr="005302F9">
        <w:rPr>
          <w:rFonts w:eastAsia="나눔명조"/>
          <w:sz w:val="22"/>
          <w:szCs w:val="22"/>
          <w:rPrChange w:id="5539" w:author="Park, Sanghoon" w:date="2021-10-03T16:09:00Z">
            <w:rPr/>
          </w:rPrChange>
        </w:rPr>
        <w:t>/</w:t>
      </w:r>
      <w:r w:rsidRPr="005302F9">
        <w:rPr>
          <w:rFonts w:eastAsia="나눔명조" w:hint="eastAsia"/>
          <w:sz w:val="22"/>
          <w:szCs w:val="22"/>
          <w:rPrChange w:id="5540" w:author="Park, Sanghoon" w:date="2021-10-03T16:09:00Z">
            <w:rPr>
              <w:rFonts w:hint="eastAsia"/>
            </w:rPr>
          </w:rPrChange>
        </w:rPr>
        <w:t>거래적</w:t>
      </w:r>
      <w:r w:rsidRPr="005302F9">
        <w:rPr>
          <w:rFonts w:eastAsia="나눔명조"/>
          <w:sz w:val="22"/>
          <w:szCs w:val="22"/>
          <w:rPrChange w:id="5541" w:author="Park, Sanghoon" w:date="2021-10-03T16:09:00Z">
            <w:rPr/>
          </w:rPrChange>
        </w:rPr>
        <w:t xml:space="preserve"> </w:t>
      </w:r>
      <w:r w:rsidRPr="005302F9">
        <w:rPr>
          <w:rFonts w:eastAsia="나눔명조" w:hint="eastAsia"/>
          <w:sz w:val="22"/>
          <w:szCs w:val="22"/>
          <w:rPrChange w:id="5542" w:author="Park, Sanghoon" w:date="2021-10-03T16:09:00Z">
            <w:rPr>
              <w:rFonts w:hint="eastAsia"/>
            </w:rPr>
          </w:rPrChange>
        </w:rPr>
        <w:t>리더십이</w:t>
      </w:r>
      <w:r w:rsidRPr="005302F9">
        <w:rPr>
          <w:rFonts w:eastAsia="나눔명조"/>
          <w:sz w:val="22"/>
          <w:szCs w:val="22"/>
          <w:rPrChange w:id="5543" w:author="Park, Sanghoon" w:date="2021-10-03T16:09:00Z">
            <w:rPr/>
          </w:rPrChange>
        </w:rPr>
        <w:t xml:space="preserve"> </w:t>
      </w:r>
      <w:r w:rsidRPr="005302F9">
        <w:rPr>
          <w:rFonts w:eastAsia="나눔명조" w:hint="eastAsia"/>
          <w:sz w:val="22"/>
          <w:szCs w:val="22"/>
          <w:rPrChange w:id="5544" w:author="Park, Sanghoon" w:date="2021-10-03T16:09:00Z">
            <w:rPr>
              <w:rFonts w:hint="eastAsia"/>
            </w:rPr>
          </w:rPrChange>
        </w:rPr>
        <w:t>조직몰입에</w:t>
      </w:r>
      <w:r w:rsidRPr="005302F9">
        <w:rPr>
          <w:rFonts w:eastAsia="나눔명조"/>
          <w:sz w:val="22"/>
          <w:szCs w:val="22"/>
          <w:rPrChange w:id="5545" w:author="Park, Sanghoon" w:date="2021-10-03T16:09:00Z">
            <w:rPr/>
          </w:rPrChange>
        </w:rPr>
        <w:t xml:space="preserve"> </w:t>
      </w:r>
      <w:r w:rsidRPr="005302F9">
        <w:rPr>
          <w:rFonts w:eastAsia="나눔명조" w:hint="eastAsia"/>
          <w:sz w:val="22"/>
          <w:szCs w:val="22"/>
          <w:rPrChange w:id="5546" w:author="Park, Sanghoon" w:date="2021-10-03T16:09:00Z">
            <w:rPr>
              <w:rFonts w:hint="eastAsia"/>
            </w:rPr>
          </w:rPrChange>
        </w:rPr>
        <w:t>미치는</w:t>
      </w:r>
      <w:r w:rsidRPr="005302F9">
        <w:rPr>
          <w:rFonts w:eastAsia="나눔명조"/>
          <w:sz w:val="22"/>
          <w:szCs w:val="22"/>
          <w:rPrChange w:id="5547" w:author="Park, Sanghoon" w:date="2021-10-03T16:09:00Z">
            <w:rPr/>
          </w:rPrChange>
        </w:rPr>
        <w:t xml:space="preserve"> </w:t>
      </w:r>
      <w:r w:rsidRPr="005302F9">
        <w:rPr>
          <w:rFonts w:eastAsia="나눔명조" w:hint="eastAsia"/>
          <w:sz w:val="22"/>
          <w:szCs w:val="22"/>
          <w:rPrChange w:id="5548" w:author="Park, Sanghoon" w:date="2021-10-03T16:09:00Z">
            <w:rPr>
              <w:rFonts w:hint="eastAsia"/>
            </w:rPr>
          </w:rPrChange>
        </w:rPr>
        <w:t>영향</w:t>
      </w:r>
      <w:r w:rsidRPr="005302F9">
        <w:rPr>
          <w:rFonts w:eastAsia="나눔명조"/>
          <w:sz w:val="22"/>
          <w:szCs w:val="22"/>
          <w:rPrChange w:id="5549" w:author="Park, Sanghoon" w:date="2021-10-03T16:09:00Z">
            <w:rPr/>
          </w:rPrChange>
        </w:rPr>
        <w:t xml:space="preserve">.” </w:t>
      </w:r>
      <w:r w:rsidRPr="005302F9">
        <w:rPr>
          <w:rFonts w:eastAsia="나눔명조"/>
          <w:i/>
          <w:iCs/>
          <w:sz w:val="22"/>
          <w:szCs w:val="22"/>
          <w:rPrChange w:id="5550" w:author="Park, Sanghoon" w:date="2021-10-03T16:09:00Z">
            <w:rPr>
              <w:i/>
              <w:iCs/>
            </w:rPr>
          </w:rPrChange>
        </w:rPr>
        <w:t xml:space="preserve">GRI </w:t>
      </w:r>
      <w:r w:rsidRPr="005302F9">
        <w:rPr>
          <w:rFonts w:eastAsia="나눔명조" w:hint="eastAsia"/>
          <w:i/>
          <w:iCs/>
          <w:sz w:val="22"/>
          <w:szCs w:val="22"/>
          <w:rPrChange w:id="5551" w:author="Park, Sanghoon" w:date="2021-10-03T16:09:00Z">
            <w:rPr>
              <w:rFonts w:hint="eastAsia"/>
              <w:i/>
              <w:iCs/>
            </w:rPr>
          </w:rPrChange>
        </w:rPr>
        <w:t>연구논총</w:t>
      </w:r>
      <w:r w:rsidRPr="005302F9">
        <w:rPr>
          <w:rFonts w:eastAsia="나눔명조"/>
          <w:sz w:val="22"/>
          <w:szCs w:val="22"/>
          <w:rPrChange w:id="5552" w:author="Park, Sanghoon" w:date="2021-10-03T16:09:00Z">
            <w:rPr/>
          </w:rPrChange>
        </w:rPr>
        <w:t xml:space="preserve"> 15(3): 239–62.</w:t>
      </w:r>
    </w:p>
    <w:p w14:paraId="20995E7C" w14:textId="77777777" w:rsidR="005302F9" w:rsidRPr="005302F9" w:rsidRDefault="005302F9" w:rsidP="005302F9">
      <w:pPr>
        <w:pStyle w:val="Bibliography"/>
        <w:rPr>
          <w:rFonts w:eastAsia="나눔명조"/>
          <w:sz w:val="22"/>
          <w:szCs w:val="22"/>
          <w:rPrChange w:id="5553" w:author="Park, Sanghoon" w:date="2021-10-03T16:09:00Z">
            <w:rPr/>
          </w:rPrChange>
        </w:rPr>
      </w:pPr>
      <w:r w:rsidRPr="005302F9">
        <w:rPr>
          <w:rFonts w:eastAsia="나눔명조" w:hint="eastAsia"/>
          <w:sz w:val="22"/>
          <w:szCs w:val="22"/>
          <w:rPrChange w:id="5554" w:author="Park, Sanghoon" w:date="2021-10-03T16:09:00Z">
            <w:rPr>
              <w:rFonts w:hint="eastAsia"/>
            </w:rPr>
          </w:rPrChange>
        </w:rPr>
        <w:t>류종용</w:t>
      </w:r>
      <w:r w:rsidRPr="005302F9">
        <w:rPr>
          <w:rFonts w:eastAsia="나눔명조"/>
          <w:sz w:val="22"/>
          <w:szCs w:val="22"/>
          <w:rPrChange w:id="5555" w:author="Park, Sanghoon" w:date="2021-10-03T16:09:00Z">
            <w:rPr/>
          </w:rPrChange>
        </w:rPr>
        <w:t xml:space="preserve">, and </w:t>
      </w:r>
      <w:r w:rsidRPr="005302F9">
        <w:rPr>
          <w:rFonts w:eastAsia="나눔명조" w:hint="eastAsia"/>
          <w:sz w:val="22"/>
          <w:szCs w:val="22"/>
          <w:rPrChange w:id="5556" w:author="Park, Sanghoon" w:date="2021-10-03T16:09:00Z">
            <w:rPr>
              <w:rFonts w:hint="eastAsia"/>
            </w:rPr>
          </w:rPrChange>
        </w:rPr>
        <w:t>이창원</w:t>
      </w:r>
      <w:r w:rsidRPr="005302F9">
        <w:rPr>
          <w:rFonts w:eastAsia="나눔명조"/>
          <w:sz w:val="22"/>
          <w:szCs w:val="22"/>
          <w:rPrChange w:id="5557" w:author="Park, Sanghoon" w:date="2021-10-03T16:09:00Z">
            <w:rPr/>
          </w:rPrChange>
        </w:rPr>
        <w:t>. 2016. “</w:t>
      </w:r>
      <w:r w:rsidRPr="005302F9">
        <w:rPr>
          <w:rFonts w:eastAsia="나눔명조" w:hint="eastAsia"/>
          <w:sz w:val="22"/>
          <w:szCs w:val="22"/>
          <w:rPrChange w:id="5558" w:author="Park, Sanghoon" w:date="2021-10-03T16:09:00Z">
            <w:rPr>
              <w:rFonts w:hint="eastAsia"/>
            </w:rPr>
          </w:rPrChange>
        </w:rPr>
        <w:t>우리나라</w:t>
      </w:r>
      <w:r w:rsidRPr="005302F9">
        <w:rPr>
          <w:rFonts w:eastAsia="나눔명조"/>
          <w:sz w:val="22"/>
          <w:szCs w:val="22"/>
          <w:rPrChange w:id="5559" w:author="Park, Sanghoon" w:date="2021-10-03T16:09:00Z">
            <w:rPr/>
          </w:rPrChange>
        </w:rPr>
        <w:t xml:space="preserve"> </w:t>
      </w:r>
      <w:r w:rsidRPr="005302F9">
        <w:rPr>
          <w:rFonts w:eastAsia="나눔명조" w:hint="eastAsia"/>
          <w:sz w:val="22"/>
          <w:szCs w:val="22"/>
          <w:rPrChange w:id="5560" w:author="Park, Sanghoon" w:date="2021-10-03T16:09:00Z">
            <w:rPr>
              <w:rFonts w:hint="eastAsia"/>
            </w:rPr>
          </w:rPrChange>
        </w:rPr>
        <w:t>공무원의</w:t>
      </w:r>
      <w:r w:rsidRPr="005302F9">
        <w:rPr>
          <w:rFonts w:eastAsia="나눔명조"/>
          <w:sz w:val="22"/>
          <w:szCs w:val="22"/>
          <w:rPrChange w:id="5561" w:author="Park, Sanghoon" w:date="2021-10-03T16:09:00Z">
            <w:rPr/>
          </w:rPrChange>
        </w:rPr>
        <w:t xml:space="preserve"> </w:t>
      </w:r>
      <w:r w:rsidRPr="005302F9">
        <w:rPr>
          <w:rFonts w:eastAsia="나눔명조" w:hint="eastAsia"/>
          <w:sz w:val="22"/>
          <w:szCs w:val="22"/>
          <w:rPrChange w:id="5562" w:author="Park, Sanghoon" w:date="2021-10-03T16:09:00Z">
            <w:rPr>
              <w:rFonts w:hint="eastAsia"/>
            </w:rPr>
          </w:rPrChange>
        </w:rPr>
        <w:t>변혁적리더십</w:t>
      </w:r>
      <w:r w:rsidRPr="005302F9">
        <w:rPr>
          <w:rFonts w:eastAsia="나눔명조"/>
          <w:sz w:val="22"/>
          <w:szCs w:val="22"/>
          <w:rPrChange w:id="5563" w:author="Park, Sanghoon" w:date="2021-10-03T16:09:00Z">
            <w:rPr/>
          </w:rPrChange>
        </w:rPr>
        <w:t xml:space="preserve">, </w:t>
      </w:r>
      <w:r w:rsidRPr="005302F9">
        <w:rPr>
          <w:rFonts w:eastAsia="나눔명조" w:hint="eastAsia"/>
          <w:sz w:val="22"/>
          <w:szCs w:val="22"/>
          <w:rPrChange w:id="5564" w:author="Park, Sanghoon" w:date="2021-10-03T16:09:00Z">
            <w:rPr>
              <w:rFonts w:hint="eastAsia"/>
            </w:rPr>
          </w:rPrChange>
        </w:rPr>
        <w:t>거래적리더십과</w:t>
      </w:r>
      <w:r w:rsidRPr="005302F9">
        <w:rPr>
          <w:rFonts w:eastAsia="나눔명조"/>
          <w:sz w:val="22"/>
          <w:szCs w:val="22"/>
          <w:rPrChange w:id="5565" w:author="Park, Sanghoon" w:date="2021-10-03T16:09:00Z">
            <w:rPr/>
          </w:rPrChange>
        </w:rPr>
        <w:t xml:space="preserve"> </w:t>
      </w:r>
      <w:r w:rsidRPr="005302F9">
        <w:rPr>
          <w:rFonts w:eastAsia="나눔명조" w:hint="eastAsia"/>
          <w:sz w:val="22"/>
          <w:szCs w:val="22"/>
          <w:rPrChange w:id="5566" w:author="Park, Sanghoon" w:date="2021-10-03T16:09:00Z">
            <w:rPr>
              <w:rFonts w:hint="eastAsia"/>
            </w:rPr>
          </w:rPrChange>
        </w:rPr>
        <w:t>공공봉사동기가</w:t>
      </w:r>
      <w:r w:rsidRPr="005302F9">
        <w:rPr>
          <w:rFonts w:eastAsia="나눔명조"/>
          <w:sz w:val="22"/>
          <w:szCs w:val="22"/>
          <w:rPrChange w:id="5567" w:author="Park, Sanghoon" w:date="2021-10-03T16:09:00Z">
            <w:rPr/>
          </w:rPrChange>
        </w:rPr>
        <w:t xml:space="preserve"> </w:t>
      </w:r>
      <w:r w:rsidRPr="005302F9">
        <w:rPr>
          <w:rFonts w:eastAsia="나눔명조" w:hint="eastAsia"/>
          <w:sz w:val="22"/>
          <w:szCs w:val="22"/>
          <w:rPrChange w:id="5568" w:author="Park, Sanghoon" w:date="2021-10-03T16:09:00Z">
            <w:rPr>
              <w:rFonts w:hint="eastAsia"/>
            </w:rPr>
          </w:rPrChange>
        </w:rPr>
        <w:t>하급공무원의</w:t>
      </w:r>
      <w:r w:rsidRPr="005302F9">
        <w:rPr>
          <w:rFonts w:eastAsia="나눔명조"/>
          <w:sz w:val="22"/>
          <w:szCs w:val="22"/>
          <w:rPrChange w:id="5569" w:author="Park, Sanghoon" w:date="2021-10-03T16:09:00Z">
            <w:rPr/>
          </w:rPrChange>
        </w:rPr>
        <w:t xml:space="preserve"> </w:t>
      </w:r>
      <w:r w:rsidRPr="005302F9">
        <w:rPr>
          <w:rFonts w:eastAsia="나눔명조" w:hint="eastAsia"/>
          <w:sz w:val="22"/>
          <w:szCs w:val="22"/>
          <w:rPrChange w:id="5570" w:author="Park, Sanghoon" w:date="2021-10-03T16:09:00Z">
            <w:rPr>
              <w:rFonts w:hint="eastAsia"/>
            </w:rPr>
          </w:rPrChange>
        </w:rPr>
        <w:t>조직시민행동에</w:t>
      </w:r>
      <w:r w:rsidRPr="005302F9">
        <w:rPr>
          <w:rFonts w:eastAsia="나눔명조"/>
          <w:sz w:val="22"/>
          <w:szCs w:val="22"/>
          <w:rPrChange w:id="5571" w:author="Park, Sanghoon" w:date="2021-10-03T16:09:00Z">
            <w:rPr/>
          </w:rPrChange>
        </w:rPr>
        <w:t xml:space="preserve"> </w:t>
      </w:r>
      <w:r w:rsidRPr="005302F9">
        <w:rPr>
          <w:rFonts w:eastAsia="나눔명조" w:hint="eastAsia"/>
          <w:sz w:val="22"/>
          <w:szCs w:val="22"/>
          <w:rPrChange w:id="5572" w:author="Park, Sanghoon" w:date="2021-10-03T16:09:00Z">
            <w:rPr>
              <w:rFonts w:hint="eastAsia"/>
            </w:rPr>
          </w:rPrChange>
        </w:rPr>
        <w:t>미치는</w:t>
      </w:r>
      <w:r w:rsidRPr="005302F9">
        <w:rPr>
          <w:rFonts w:eastAsia="나눔명조"/>
          <w:sz w:val="22"/>
          <w:szCs w:val="22"/>
          <w:rPrChange w:id="5573" w:author="Park, Sanghoon" w:date="2021-10-03T16:09:00Z">
            <w:rPr/>
          </w:rPrChange>
        </w:rPr>
        <w:t xml:space="preserve"> </w:t>
      </w:r>
      <w:r w:rsidRPr="005302F9">
        <w:rPr>
          <w:rFonts w:eastAsia="나눔명조" w:hint="eastAsia"/>
          <w:sz w:val="22"/>
          <w:szCs w:val="22"/>
          <w:rPrChange w:id="5574" w:author="Park, Sanghoon" w:date="2021-10-03T16:09:00Z">
            <w:rPr>
              <w:rFonts w:hint="eastAsia"/>
            </w:rPr>
          </w:rPrChange>
        </w:rPr>
        <w:t>영향</w:t>
      </w:r>
      <w:r w:rsidRPr="005302F9">
        <w:rPr>
          <w:rFonts w:eastAsia="나눔명조"/>
          <w:sz w:val="22"/>
          <w:szCs w:val="22"/>
          <w:rPrChange w:id="5575" w:author="Park, Sanghoon" w:date="2021-10-03T16:09:00Z">
            <w:rPr/>
          </w:rPrChange>
        </w:rPr>
        <w:t xml:space="preserve">.” </w:t>
      </w:r>
      <w:r w:rsidRPr="005302F9">
        <w:rPr>
          <w:rFonts w:eastAsia="나눔명조" w:hint="eastAsia"/>
          <w:sz w:val="22"/>
          <w:szCs w:val="22"/>
          <w:rPrChange w:id="5576" w:author="Park, Sanghoon" w:date="2021-10-03T16:09:00Z">
            <w:rPr>
              <w:rFonts w:hint="eastAsia"/>
            </w:rPr>
          </w:rPrChange>
        </w:rPr>
        <w:t>정책분석평가학회보</w:t>
      </w:r>
      <w:r w:rsidRPr="005302F9">
        <w:rPr>
          <w:rFonts w:eastAsia="나눔명조"/>
          <w:sz w:val="22"/>
          <w:szCs w:val="22"/>
          <w:rPrChange w:id="5577" w:author="Park, Sanghoon" w:date="2021-10-03T16:09:00Z">
            <w:rPr/>
          </w:rPrChange>
        </w:rPr>
        <w:t xml:space="preserve"> 26(3): 137–61.</w:t>
      </w:r>
    </w:p>
    <w:p w14:paraId="36CA85E7" w14:textId="77777777" w:rsidR="005302F9" w:rsidRPr="005302F9" w:rsidRDefault="005302F9" w:rsidP="005302F9">
      <w:pPr>
        <w:pStyle w:val="Bibliography"/>
        <w:rPr>
          <w:rFonts w:eastAsia="나눔명조"/>
          <w:sz w:val="22"/>
          <w:szCs w:val="22"/>
          <w:rPrChange w:id="5578" w:author="Park, Sanghoon" w:date="2021-10-03T16:09:00Z">
            <w:rPr/>
          </w:rPrChange>
        </w:rPr>
      </w:pPr>
      <w:r w:rsidRPr="005302F9">
        <w:rPr>
          <w:rFonts w:eastAsia="나눔명조" w:hint="eastAsia"/>
          <w:sz w:val="22"/>
          <w:szCs w:val="22"/>
          <w:rPrChange w:id="5579" w:author="Park, Sanghoon" w:date="2021-10-03T16:09:00Z">
            <w:rPr>
              <w:rFonts w:hint="eastAsia"/>
            </w:rPr>
          </w:rPrChange>
        </w:rPr>
        <w:t>문계완</w:t>
      </w:r>
      <w:r w:rsidRPr="005302F9">
        <w:rPr>
          <w:rFonts w:eastAsia="나눔명조"/>
          <w:sz w:val="22"/>
          <w:szCs w:val="22"/>
          <w:rPrChange w:id="5580" w:author="Park, Sanghoon" w:date="2021-10-03T16:09:00Z">
            <w:rPr/>
          </w:rPrChange>
        </w:rPr>
        <w:t xml:space="preserve">, </w:t>
      </w:r>
      <w:r w:rsidRPr="005302F9">
        <w:rPr>
          <w:rFonts w:eastAsia="나눔명조" w:hint="eastAsia"/>
          <w:sz w:val="22"/>
          <w:szCs w:val="22"/>
          <w:rPrChange w:id="5581" w:author="Park, Sanghoon" w:date="2021-10-03T16:09:00Z">
            <w:rPr>
              <w:rFonts w:hint="eastAsia"/>
            </w:rPr>
          </w:rPrChange>
        </w:rPr>
        <w:t>최석봉</w:t>
      </w:r>
      <w:r w:rsidRPr="005302F9">
        <w:rPr>
          <w:rFonts w:eastAsia="나눔명조"/>
          <w:sz w:val="22"/>
          <w:szCs w:val="22"/>
          <w:rPrChange w:id="5582" w:author="Park, Sanghoon" w:date="2021-10-03T16:09:00Z">
            <w:rPr/>
          </w:rPrChange>
        </w:rPr>
        <w:t xml:space="preserve">, and </w:t>
      </w:r>
      <w:r w:rsidRPr="005302F9">
        <w:rPr>
          <w:rFonts w:eastAsia="나눔명조" w:hint="eastAsia"/>
          <w:sz w:val="22"/>
          <w:szCs w:val="22"/>
          <w:rPrChange w:id="5583" w:author="Park, Sanghoon" w:date="2021-10-03T16:09:00Z">
            <w:rPr>
              <w:rFonts w:hint="eastAsia"/>
            </w:rPr>
          </w:rPrChange>
        </w:rPr>
        <w:t>문재승</w:t>
      </w:r>
      <w:r w:rsidRPr="005302F9">
        <w:rPr>
          <w:rFonts w:eastAsia="나눔명조"/>
          <w:sz w:val="22"/>
          <w:szCs w:val="22"/>
          <w:rPrChange w:id="5584" w:author="Park, Sanghoon" w:date="2021-10-03T16:09:00Z">
            <w:rPr/>
          </w:rPrChange>
        </w:rPr>
        <w:t>. 2009. “</w:t>
      </w:r>
      <w:r w:rsidRPr="005302F9">
        <w:rPr>
          <w:rFonts w:eastAsia="나눔명조" w:hint="eastAsia"/>
          <w:sz w:val="22"/>
          <w:szCs w:val="22"/>
          <w:rPrChange w:id="5585" w:author="Park, Sanghoon" w:date="2021-10-03T16:09:00Z">
            <w:rPr>
              <w:rFonts w:hint="eastAsia"/>
            </w:rPr>
          </w:rPrChange>
        </w:rPr>
        <w:t>리더십</w:t>
      </w:r>
      <w:r w:rsidRPr="005302F9">
        <w:rPr>
          <w:rFonts w:eastAsia="나눔명조"/>
          <w:sz w:val="22"/>
          <w:szCs w:val="22"/>
          <w:rPrChange w:id="5586" w:author="Park, Sanghoon" w:date="2021-10-03T16:09:00Z">
            <w:rPr/>
          </w:rPrChange>
        </w:rPr>
        <w:t xml:space="preserve"> </w:t>
      </w:r>
      <w:r w:rsidRPr="005302F9">
        <w:rPr>
          <w:rFonts w:eastAsia="나눔명조" w:hint="eastAsia"/>
          <w:sz w:val="22"/>
          <w:szCs w:val="22"/>
          <w:rPrChange w:id="5587" w:author="Park, Sanghoon" w:date="2021-10-03T16:09:00Z">
            <w:rPr>
              <w:rFonts w:hint="eastAsia"/>
            </w:rPr>
          </w:rPrChange>
        </w:rPr>
        <w:t>유형과</w:t>
      </w:r>
      <w:r w:rsidRPr="005302F9">
        <w:rPr>
          <w:rFonts w:eastAsia="나눔명조"/>
          <w:sz w:val="22"/>
          <w:szCs w:val="22"/>
          <w:rPrChange w:id="5588" w:author="Park, Sanghoon" w:date="2021-10-03T16:09:00Z">
            <w:rPr/>
          </w:rPrChange>
        </w:rPr>
        <w:t xml:space="preserve"> </w:t>
      </w:r>
      <w:r w:rsidRPr="005302F9">
        <w:rPr>
          <w:rFonts w:eastAsia="나눔명조" w:hint="eastAsia"/>
          <w:sz w:val="22"/>
          <w:szCs w:val="22"/>
          <w:rPrChange w:id="5589" w:author="Park, Sanghoon" w:date="2021-10-03T16:09:00Z">
            <w:rPr>
              <w:rFonts w:hint="eastAsia"/>
            </w:rPr>
          </w:rPrChange>
        </w:rPr>
        <w:t>조직문화가</w:t>
      </w:r>
      <w:r w:rsidRPr="005302F9">
        <w:rPr>
          <w:rFonts w:eastAsia="나눔명조"/>
          <w:sz w:val="22"/>
          <w:szCs w:val="22"/>
          <w:rPrChange w:id="5590" w:author="Park, Sanghoon" w:date="2021-10-03T16:09:00Z">
            <w:rPr/>
          </w:rPrChange>
        </w:rPr>
        <w:t xml:space="preserve"> </w:t>
      </w:r>
      <w:r w:rsidRPr="005302F9">
        <w:rPr>
          <w:rFonts w:eastAsia="나눔명조" w:hint="eastAsia"/>
          <w:sz w:val="22"/>
          <w:szCs w:val="22"/>
          <w:rPrChange w:id="5591" w:author="Park, Sanghoon" w:date="2021-10-03T16:09:00Z">
            <w:rPr>
              <w:rFonts w:hint="eastAsia"/>
            </w:rPr>
          </w:rPrChange>
        </w:rPr>
        <w:t>혁신행동에</w:t>
      </w:r>
      <w:r w:rsidRPr="005302F9">
        <w:rPr>
          <w:rFonts w:eastAsia="나눔명조"/>
          <w:sz w:val="22"/>
          <w:szCs w:val="22"/>
          <w:rPrChange w:id="5592" w:author="Park, Sanghoon" w:date="2021-10-03T16:09:00Z">
            <w:rPr/>
          </w:rPrChange>
        </w:rPr>
        <w:t xml:space="preserve"> </w:t>
      </w:r>
      <w:r w:rsidRPr="005302F9">
        <w:rPr>
          <w:rFonts w:eastAsia="나눔명조" w:hint="eastAsia"/>
          <w:sz w:val="22"/>
          <w:szCs w:val="22"/>
          <w:rPrChange w:id="5593" w:author="Park, Sanghoon" w:date="2021-10-03T16:09:00Z">
            <w:rPr>
              <w:rFonts w:hint="eastAsia"/>
            </w:rPr>
          </w:rPrChange>
        </w:rPr>
        <w:t>미치는</w:t>
      </w:r>
      <w:r w:rsidRPr="005302F9">
        <w:rPr>
          <w:rFonts w:eastAsia="나눔명조"/>
          <w:sz w:val="22"/>
          <w:szCs w:val="22"/>
          <w:rPrChange w:id="5594" w:author="Park, Sanghoon" w:date="2021-10-03T16:09:00Z">
            <w:rPr/>
          </w:rPrChange>
        </w:rPr>
        <w:t xml:space="preserve"> </w:t>
      </w:r>
      <w:r w:rsidRPr="005302F9">
        <w:rPr>
          <w:rFonts w:eastAsia="나눔명조" w:hint="eastAsia"/>
          <w:sz w:val="22"/>
          <w:szCs w:val="22"/>
          <w:rPrChange w:id="5595" w:author="Park, Sanghoon" w:date="2021-10-03T16:09:00Z">
            <w:rPr>
              <w:rFonts w:hint="eastAsia"/>
            </w:rPr>
          </w:rPrChange>
        </w:rPr>
        <w:t>영향</w:t>
      </w:r>
      <w:r w:rsidRPr="005302F9">
        <w:rPr>
          <w:rFonts w:eastAsia="나눔명조"/>
          <w:sz w:val="22"/>
          <w:szCs w:val="22"/>
          <w:rPrChange w:id="5596" w:author="Park, Sanghoon" w:date="2021-10-03T16:09:00Z">
            <w:rPr/>
          </w:rPrChange>
        </w:rPr>
        <w:t xml:space="preserve">.” </w:t>
      </w:r>
      <w:r w:rsidRPr="005302F9">
        <w:rPr>
          <w:rFonts w:eastAsia="나눔명조" w:hint="eastAsia"/>
          <w:sz w:val="22"/>
          <w:szCs w:val="22"/>
          <w:rPrChange w:id="5597" w:author="Park, Sanghoon" w:date="2021-10-03T16:09:00Z">
            <w:rPr>
              <w:rFonts w:hint="eastAsia"/>
            </w:rPr>
          </w:rPrChange>
        </w:rPr>
        <w:t>산업경제연구</w:t>
      </w:r>
      <w:r w:rsidRPr="005302F9">
        <w:rPr>
          <w:rFonts w:eastAsia="나눔명조"/>
          <w:sz w:val="22"/>
          <w:szCs w:val="22"/>
          <w:rPrChange w:id="5598" w:author="Park, Sanghoon" w:date="2021-10-03T16:09:00Z">
            <w:rPr/>
          </w:rPrChange>
        </w:rPr>
        <w:t xml:space="preserve"> 22(6): 3289–3320.</w:t>
      </w:r>
    </w:p>
    <w:p w14:paraId="127FB401" w14:textId="77777777" w:rsidR="005302F9" w:rsidRPr="005302F9" w:rsidRDefault="005302F9" w:rsidP="005302F9">
      <w:pPr>
        <w:pStyle w:val="Bibliography"/>
        <w:rPr>
          <w:rFonts w:eastAsia="나눔명조"/>
          <w:sz w:val="22"/>
          <w:szCs w:val="22"/>
          <w:rPrChange w:id="5599" w:author="Park, Sanghoon" w:date="2021-10-03T16:09:00Z">
            <w:rPr/>
          </w:rPrChange>
        </w:rPr>
      </w:pPr>
      <w:r w:rsidRPr="005302F9">
        <w:rPr>
          <w:rFonts w:eastAsia="나눔명조" w:hint="eastAsia"/>
          <w:sz w:val="22"/>
          <w:szCs w:val="22"/>
          <w:rPrChange w:id="5600" w:author="Park, Sanghoon" w:date="2021-10-03T16:09:00Z">
            <w:rPr>
              <w:rFonts w:hint="eastAsia"/>
            </w:rPr>
          </w:rPrChange>
        </w:rPr>
        <w:t>박현욱</w:t>
      </w:r>
      <w:r w:rsidRPr="005302F9">
        <w:rPr>
          <w:rFonts w:eastAsia="나눔명조"/>
          <w:sz w:val="22"/>
          <w:szCs w:val="22"/>
          <w:rPrChange w:id="5601" w:author="Park, Sanghoon" w:date="2021-10-03T16:09:00Z">
            <w:rPr/>
          </w:rPrChange>
        </w:rPr>
        <w:t>. 2020. “</w:t>
      </w:r>
      <w:r w:rsidRPr="005302F9">
        <w:rPr>
          <w:rFonts w:eastAsia="나눔명조" w:hint="eastAsia"/>
          <w:sz w:val="22"/>
          <w:szCs w:val="22"/>
          <w:rPrChange w:id="5602" w:author="Park, Sanghoon" w:date="2021-10-03T16:09:00Z">
            <w:rPr>
              <w:rFonts w:hint="eastAsia"/>
            </w:rPr>
          </w:rPrChange>
        </w:rPr>
        <w:t>변혁적</w:t>
      </w:r>
      <w:r w:rsidRPr="005302F9">
        <w:rPr>
          <w:rFonts w:eastAsia="나눔명조"/>
          <w:sz w:val="22"/>
          <w:szCs w:val="22"/>
          <w:rPrChange w:id="5603" w:author="Park, Sanghoon" w:date="2021-10-03T16:09:00Z">
            <w:rPr/>
          </w:rPrChange>
        </w:rPr>
        <w:t xml:space="preserve"> </w:t>
      </w:r>
      <w:r w:rsidRPr="005302F9">
        <w:rPr>
          <w:rFonts w:eastAsia="나눔명조" w:hint="eastAsia"/>
          <w:sz w:val="22"/>
          <w:szCs w:val="22"/>
          <w:rPrChange w:id="5604" w:author="Park, Sanghoon" w:date="2021-10-03T16:09:00Z">
            <w:rPr>
              <w:rFonts w:hint="eastAsia"/>
            </w:rPr>
          </w:rPrChange>
        </w:rPr>
        <w:t>리더십이</w:t>
      </w:r>
      <w:r w:rsidRPr="005302F9">
        <w:rPr>
          <w:rFonts w:eastAsia="나눔명조"/>
          <w:sz w:val="22"/>
          <w:szCs w:val="22"/>
          <w:rPrChange w:id="5605" w:author="Park, Sanghoon" w:date="2021-10-03T16:09:00Z">
            <w:rPr/>
          </w:rPrChange>
        </w:rPr>
        <w:t xml:space="preserve"> </w:t>
      </w:r>
      <w:r w:rsidRPr="005302F9">
        <w:rPr>
          <w:rFonts w:eastAsia="나눔명조" w:hint="eastAsia"/>
          <w:sz w:val="22"/>
          <w:szCs w:val="22"/>
          <w:rPrChange w:id="5606" w:author="Park, Sanghoon" w:date="2021-10-03T16:09:00Z">
            <w:rPr>
              <w:rFonts w:hint="eastAsia"/>
            </w:rPr>
          </w:rPrChange>
        </w:rPr>
        <w:t>조직성과에</w:t>
      </w:r>
      <w:r w:rsidRPr="005302F9">
        <w:rPr>
          <w:rFonts w:eastAsia="나눔명조"/>
          <w:sz w:val="22"/>
          <w:szCs w:val="22"/>
          <w:rPrChange w:id="5607" w:author="Park, Sanghoon" w:date="2021-10-03T16:09:00Z">
            <w:rPr/>
          </w:rPrChange>
        </w:rPr>
        <w:t xml:space="preserve"> </w:t>
      </w:r>
      <w:r w:rsidRPr="005302F9">
        <w:rPr>
          <w:rFonts w:eastAsia="나눔명조" w:hint="eastAsia"/>
          <w:sz w:val="22"/>
          <w:szCs w:val="22"/>
          <w:rPrChange w:id="5608" w:author="Park, Sanghoon" w:date="2021-10-03T16:09:00Z">
            <w:rPr>
              <w:rFonts w:hint="eastAsia"/>
            </w:rPr>
          </w:rPrChange>
        </w:rPr>
        <w:t>미치는</w:t>
      </w:r>
      <w:r w:rsidRPr="005302F9">
        <w:rPr>
          <w:rFonts w:eastAsia="나눔명조"/>
          <w:sz w:val="22"/>
          <w:szCs w:val="22"/>
          <w:rPrChange w:id="5609" w:author="Park, Sanghoon" w:date="2021-10-03T16:09:00Z">
            <w:rPr/>
          </w:rPrChange>
        </w:rPr>
        <w:t xml:space="preserve"> </w:t>
      </w:r>
      <w:r w:rsidRPr="005302F9">
        <w:rPr>
          <w:rFonts w:eastAsia="나눔명조" w:hint="eastAsia"/>
          <w:sz w:val="22"/>
          <w:szCs w:val="22"/>
          <w:rPrChange w:id="5610" w:author="Park, Sanghoon" w:date="2021-10-03T16:09:00Z">
            <w:rPr>
              <w:rFonts w:hint="eastAsia"/>
            </w:rPr>
          </w:rPrChange>
        </w:rPr>
        <w:t>영향</w:t>
      </w:r>
      <w:r w:rsidRPr="005302F9">
        <w:rPr>
          <w:rFonts w:eastAsia="나눔명조"/>
          <w:sz w:val="22"/>
          <w:szCs w:val="22"/>
          <w:rPrChange w:id="5611" w:author="Park, Sanghoon" w:date="2021-10-03T16:09:00Z">
            <w:rPr/>
          </w:rPrChange>
        </w:rPr>
        <w:t xml:space="preserve">: </w:t>
      </w:r>
      <w:r w:rsidRPr="005302F9">
        <w:rPr>
          <w:rFonts w:eastAsia="나눔명조" w:hint="eastAsia"/>
          <w:sz w:val="22"/>
          <w:szCs w:val="22"/>
          <w:rPrChange w:id="5612" w:author="Park, Sanghoon" w:date="2021-10-03T16:09:00Z">
            <w:rPr>
              <w:rFonts w:hint="eastAsia"/>
            </w:rPr>
          </w:rPrChange>
        </w:rPr>
        <w:t>조직</w:t>
      </w:r>
      <w:r w:rsidRPr="005302F9">
        <w:rPr>
          <w:rFonts w:eastAsia="나눔명조"/>
          <w:sz w:val="22"/>
          <w:szCs w:val="22"/>
          <w:rPrChange w:id="5613" w:author="Park, Sanghoon" w:date="2021-10-03T16:09:00Z">
            <w:rPr/>
          </w:rPrChange>
        </w:rPr>
        <w:t xml:space="preserve"> </w:t>
      </w:r>
      <w:r w:rsidRPr="005302F9">
        <w:rPr>
          <w:rFonts w:eastAsia="나눔명조" w:hint="eastAsia"/>
          <w:sz w:val="22"/>
          <w:szCs w:val="22"/>
          <w:rPrChange w:id="5614" w:author="Park, Sanghoon" w:date="2021-10-03T16:09:00Z">
            <w:rPr>
              <w:rFonts w:hint="eastAsia"/>
            </w:rPr>
          </w:rPrChange>
        </w:rPr>
        <w:t>내</w:t>
      </w:r>
      <w:r w:rsidRPr="005302F9">
        <w:rPr>
          <w:rFonts w:eastAsia="나눔명조"/>
          <w:sz w:val="22"/>
          <w:szCs w:val="22"/>
          <w:rPrChange w:id="5615" w:author="Park, Sanghoon" w:date="2021-10-03T16:09:00Z">
            <w:rPr/>
          </w:rPrChange>
        </w:rPr>
        <w:t xml:space="preserve"> </w:t>
      </w:r>
      <w:r w:rsidRPr="005302F9">
        <w:rPr>
          <w:rFonts w:eastAsia="나눔명조" w:hint="eastAsia"/>
          <w:sz w:val="22"/>
          <w:szCs w:val="22"/>
          <w:rPrChange w:id="5616" w:author="Park, Sanghoon" w:date="2021-10-03T16:09:00Z">
            <w:rPr>
              <w:rFonts w:hint="eastAsia"/>
            </w:rPr>
          </w:rPrChange>
        </w:rPr>
        <w:t>협력의</w:t>
      </w:r>
      <w:r w:rsidRPr="005302F9">
        <w:rPr>
          <w:rFonts w:eastAsia="나눔명조"/>
          <w:sz w:val="22"/>
          <w:szCs w:val="22"/>
          <w:rPrChange w:id="5617" w:author="Park, Sanghoon" w:date="2021-10-03T16:09:00Z">
            <w:rPr/>
          </w:rPrChange>
        </w:rPr>
        <w:t xml:space="preserve"> </w:t>
      </w:r>
      <w:r w:rsidRPr="005302F9">
        <w:rPr>
          <w:rFonts w:eastAsia="나눔명조" w:hint="eastAsia"/>
          <w:sz w:val="22"/>
          <w:szCs w:val="22"/>
          <w:rPrChange w:id="5618" w:author="Park, Sanghoon" w:date="2021-10-03T16:09:00Z">
            <w:rPr>
              <w:rFonts w:hint="eastAsia"/>
            </w:rPr>
          </w:rPrChange>
        </w:rPr>
        <w:t>매개효과를</w:t>
      </w:r>
      <w:r w:rsidRPr="005302F9">
        <w:rPr>
          <w:rFonts w:eastAsia="나눔명조"/>
          <w:sz w:val="22"/>
          <w:szCs w:val="22"/>
          <w:rPrChange w:id="5619" w:author="Park, Sanghoon" w:date="2021-10-03T16:09:00Z">
            <w:rPr/>
          </w:rPrChange>
        </w:rPr>
        <w:t xml:space="preserve"> </w:t>
      </w:r>
      <w:r w:rsidRPr="005302F9">
        <w:rPr>
          <w:rFonts w:eastAsia="나눔명조" w:hint="eastAsia"/>
          <w:sz w:val="22"/>
          <w:szCs w:val="22"/>
          <w:rPrChange w:id="5620" w:author="Park, Sanghoon" w:date="2021-10-03T16:09:00Z">
            <w:rPr>
              <w:rFonts w:hint="eastAsia"/>
            </w:rPr>
          </w:rPrChange>
        </w:rPr>
        <w:t>중심으로</w:t>
      </w:r>
      <w:r w:rsidRPr="005302F9">
        <w:rPr>
          <w:rFonts w:eastAsia="나눔명조"/>
          <w:sz w:val="22"/>
          <w:szCs w:val="22"/>
          <w:rPrChange w:id="5621" w:author="Park, Sanghoon" w:date="2021-10-03T16:09:00Z">
            <w:rPr/>
          </w:rPrChange>
        </w:rPr>
        <w:t xml:space="preserve">.” </w:t>
      </w:r>
      <w:r w:rsidRPr="005302F9">
        <w:rPr>
          <w:rFonts w:eastAsia="나눔명조" w:hint="eastAsia"/>
          <w:sz w:val="22"/>
          <w:szCs w:val="22"/>
          <w:rPrChange w:id="5622" w:author="Park, Sanghoon" w:date="2021-10-03T16:09:00Z">
            <w:rPr>
              <w:rFonts w:hint="eastAsia"/>
            </w:rPr>
          </w:rPrChange>
        </w:rPr>
        <w:t>행정논총</w:t>
      </w:r>
      <w:r w:rsidRPr="005302F9">
        <w:rPr>
          <w:rFonts w:eastAsia="나눔명조"/>
          <w:sz w:val="22"/>
          <w:szCs w:val="22"/>
          <w:rPrChange w:id="5623" w:author="Park, Sanghoon" w:date="2021-10-03T16:09:00Z">
            <w:rPr/>
          </w:rPrChange>
        </w:rPr>
        <w:t xml:space="preserve"> 58(1): 215–43.</w:t>
      </w:r>
    </w:p>
    <w:p w14:paraId="48294FF9" w14:textId="77777777" w:rsidR="005302F9" w:rsidRPr="005302F9" w:rsidRDefault="005302F9" w:rsidP="005302F9">
      <w:pPr>
        <w:pStyle w:val="Bibliography"/>
        <w:rPr>
          <w:rFonts w:eastAsia="나눔명조"/>
          <w:sz w:val="22"/>
          <w:szCs w:val="22"/>
          <w:rPrChange w:id="5624" w:author="Park, Sanghoon" w:date="2021-10-03T16:09:00Z">
            <w:rPr/>
          </w:rPrChange>
        </w:rPr>
      </w:pPr>
      <w:r w:rsidRPr="005302F9">
        <w:rPr>
          <w:rFonts w:eastAsia="나눔명조" w:hint="eastAsia"/>
          <w:sz w:val="22"/>
          <w:szCs w:val="22"/>
          <w:rPrChange w:id="5625" w:author="Park, Sanghoon" w:date="2021-10-03T16:09:00Z">
            <w:rPr>
              <w:rFonts w:hint="eastAsia"/>
            </w:rPr>
          </w:rPrChange>
        </w:rPr>
        <w:t>서정석</w:t>
      </w:r>
      <w:r w:rsidRPr="005302F9">
        <w:rPr>
          <w:rFonts w:eastAsia="나눔명조"/>
          <w:sz w:val="22"/>
          <w:szCs w:val="22"/>
          <w:rPrChange w:id="5626" w:author="Park, Sanghoon" w:date="2021-10-03T16:09:00Z">
            <w:rPr/>
          </w:rPrChange>
        </w:rPr>
        <w:t xml:space="preserve">, and </w:t>
      </w:r>
      <w:r w:rsidRPr="005302F9">
        <w:rPr>
          <w:rFonts w:eastAsia="나눔명조" w:hint="eastAsia"/>
          <w:sz w:val="22"/>
          <w:szCs w:val="22"/>
          <w:rPrChange w:id="5627" w:author="Park, Sanghoon" w:date="2021-10-03T16:09:00Z">
            <w:rPr>
              <w:rFonts w:hint="eastAsia"/>
            </w:rPr>
          </w:rPrChange>
        </w:rPr>
        <w:t>김병근</w:t>
      </w:r>
      <w:r w:rsidRPr="005302F9">
        <w:rPr>
          <w:rFonts w:eastAsia="나눔명조"/>
          <w:sz w:val="22"/>
          <w:szCs w:val="22"/>
          <w:rPrChange w:id="5628" w:author="Park, Sanghoon" w:date="2021-10-03T16:09:00Z">
            <w:rPr/>
          </w:rPrChange>
        </w:rPr>
        <w:t>. 2017. “</w:t>
      </w:r>
      <w:r w:rsidRPr="005302F9">
        <w:rPr>
          <w:rFonts w:eastAsia="나눔명조" w:hint="eastAsia"/>
          <w:sz w:val="22"/>
          <w:szCs w:val="22"/>
          <w:rPrChange w:id="5629" w:author="Park, Sanghoon" w:date="2021-10-03T16:09:00Z">
            <w:rPr>
              <w:rFonts w:hint="eastAsia"/>
            </w:rPr>
          </w:rPrChange>
        </w:rPr>
        <w:t>변혁적</w:t>
      </w:r>
      <w:r w:rsidRPr="005302F9">
        <w:rPr>
          <w:rFonts w:eastAsia="나눔명조"/>
          <w:sz w:val="22"/>
          <w:szCs w:val="22"/>
          <w:rPrChange w:id="5630" w:author="Park, Sanghoon" w:date="2021-10-03T16:09:00Z">
            <w:rPr/>
          </w:rPrChange>
        </w:rPr>
        <w:t xml:space="preserve">, </w:t>
      </w:r>
      <w:r w:rsidRPr="005302F9">
        <w:rPr>
          <w:rFonts w:eastAsia="나눔명조" w:hint="eastAsia"/>
          <w:sz w:val="22"/>
          <w:szCs w:val="22"/>
          <w:rPrChange w:id="5631" w:author="Park, Sanghoon" w:date="2021-10-03T16:09:00Z">
            <w:rPr>
              <w:rFonts w:hint="eastAsia"/>
            </w:rPr>
          </w:rPrChange>
        </w:rPr>
        <w:t>거래적</w:t>
      </w:r>
      <w:r w:rsidRPr="005302F9">
        <w:rPr>
          <w:rFonts w:eastAsia="나눔명조"/>
          <w:sz w:val="22"/>
          <w:szCs w:val="22"/>
          <w:rPrChange w:id="5632" w:author="Park, Sanghoon" w:date="2021-10-03T16:09:00Z">
            <w:rPr/>
          </w:rPrChange>
        </w:rPr>
        <w:t xml:space="preserve"> </w:t>
      </w:r>
      <w:r w:rsidRPr="005302F9">
        <w:rPr>
          <w:rFonts w:eastAsia="나눔명조" w:hint="eastAsia"/>
          <w:sz w:val="22"/>
          <w:szCs w:val="22"/>
          <w:rPrChange w:id="5633" w:author="Park, Sanghoon" w:date="2021-10-03T16:09:00Z">
            <w:rPr>
              <w:rFonts w:hint="eastAsia"/>
            </w:rPr>
          </w:rPrChange>
        </w:rPr>
        <w:t>리더십이</w:t>
      </w:r>
      <w:r w:rsidRPr="005302F9">
        <w:rPr>
          <w:rFonts w:eastAsia="나눔명조"/>
          <w:sz w:val="22"/>
          <w:szCs w:val="22"/>
          <w:rPrChange w:id="5634" w:author="Park, Sanghoon" w:date="2021-10-03T16:09:00Z">
            <w:rPr/>
          </w:rPrChange>
        </w:rPr>
        <w:t xml:space="preserve"> </w:t>
      </w:r>
      <w:r w:rsidRPr="005302F9">
        <w:rPr>
          <w:rFonts w:eastAsia="나눔명조" w:hint="eastAsia"/>
          <w:sz w:val="22"/>
          <w:szCs w:val="22"/>
          <w:rPrChange w:id="5635" w:author="Park, Sanghoon" w:date="2021-10-03T16:09:00Z">
            <w:rPr>
              <w:rFonts w:hint="eastAsia"/>
            </w:rPr>
          </w:rPrChange>
        </w:rPr>
        <w:t>연구개발조직</w:t>
      </w:r>
      <w:r w:rsidRPr="005302F9">
        <w:rPr>
          <w:rFonts w:eastAsia="나눔명조"/>
          <w:sz w:val="22"/>
          <w:szCs w:val="22"/>
          <w:rPrChange w:id="5636" w:author="Park, Sanghoon" w:date="2021-10-03T16:09:00Z">
            <w:rPr/>
          </w:rPrChange>
        </w:rPr>
        <w:t xml:space="preserve"> </w:t>
      </w:r>
      <w:r w:rsidRPr="005302F9">
        <w:rPr>
          <w:rFonts w:eastAsia="나눔명조" w:hint="eastAsia"/>
          <w:sz w:val="22"/>
          <w:szCs w:val="22"/>
          <w:rPrChange w:id="5637" w:author="Park, Sanghoon" w:date="2021-10-03T16:09:00Z">
            <w:rPr>
              <w:rFonts w:hint="eastAsia"/>
            </w:rPr>
          </w:rPrChange>
        </w:rPr>
        <w:t>구성원의</w:t>
      </w:r>
      <w:r w:rsidRPr="005302F9">
        <w:rPr>
          <w:rFonts w:eastAsia="나눔명조"/>
          <w:sz w:val="22"/>
          <w:szCs w:val="22"/>
          <w:rPrChange w:id="5638" w:author="Park, Sanghoon" w:date="2021-10-03T16:09:00Z">
            <w:rPr/>
          </w:rPrChange>
        </w:rPr>
        <w:t xml:space="preserve"> </w:t>
      </w:r>
      <w:r w:rsidRPr="005302F9">
        <w:rPr>
          <w:rFonts w:eastAsia="나눔명조" w:hint="eastAsia"/>
          <w:sz w:val="22"/>
          <w:szCs w:val="22"/>
          <w:rPrChange w:id="5639" w:author="Park, Sanghoon" w:date="2021-10-03T16:09:00Z">
            <w:rPr>
              <w:rFonts w:hint="eastAsia"/>
            </w:rPr>
          </w:rPrChange>
        </w:rPr>
        <w:t>창의성에</w:t>
      </w:r>
      <w:r w:rsidRPr="005302F9">
        <w:rPr>
          <w:rFonts w:eastAsia="나눔명조"/>
          <w:sz w:val="22"/>
          <w:szCs w:val="22"/>
          <w:rPrChange w:id="5640" w:author="Park, Sanghoon" w:date="2021-10-03T16:09:00Z">
            <w:rPr/>
          </w:rPrChange>
        </w:rPr>
        <w:t xml:space="preserve"> </w:t>
      </w:r>
      <w:r w:rsidRPr="005302F9">
        <w:rPr>
          <w:rFonts w:eastAsia="나눔명조" w:hint="eastAsia"/>
          <w:sz w:val="22"/>
          <w:szCs w:val="22"/>
          <w:rPrChange w:id="5641" w:author="Park, Sanghoon" w:date="2021-10-03T16:09:00Z">
            <w:rPr>
              <w:rFonts w:hint="eastAsia"/>
            </w:rPr>
          </w:rPrChange>
        </w:rPr>
        <w:t>미치는</w:t>
      </w:r>
      <w:r w:rsidRPr="005302F9">
        <w:rPr>
          <w:rFonts w:eastAsia="나눔명조"/>
          <w:sz w:val="22"/>
          <w:szCs w:val="22"/>
          <w:rPrChange w:id="5642" w:author="Park, Sanghoon" w:date="2021-10-03T16:09:00Z">
            <w:rPr/>
          </w:rPrChange>
        </w:rPr>
        <w:t xml:space="preserve"> </w:t>
      </w:r>
      <w:r w:rsidRPr="005302F9">
        <w:rPr>
          <w:rFonts w:eastAsia="나눔명조" w:hint="eastAsia"/>
          <w:sz w:val="22"/>
          <w:szCs w:val="22"/>
          <w:rPrChange w:id="5643" w:author="Park, Sanghoon" w:date="2021-10-03T16:09:00Z">
            <w:rPr>
              <w:rFonts w:hint="eastAsia"/>
            </w:rPr>
          </w:rPrChange>
        </w:rPr>
        <w:t>영향</w:t>
      </w:r>
      <w:r w:rsidRPr="005302F9">
        <w:rPr>
          <w:rFonts w:eastAsia="나눔명조"/>
          <w:sz w:val="22"/>
          <w:szCs w:val="22"/>
          <w:rPrChange w:id="5644" w:author="Park, Sanghoon" w:date="2021-10-03T16:09:00Z">
            <w:rPr/>
          </w:rPrChange>
        </w:rPr>
        <w:t xml:space="preserve">.” </w:t>
      </w:r>
      <w:r w:rsidRPr="005302F9">
        <w:rPr>
          <w:rFonts w:eastAsia="나눔명조" w:hint="eastAsia"/>
          <w:sz w:val="22"/>
          <w:szCs w:val="22"/>
          <w:rPrChange w:id="5645" w:author="Park, Sanghoon" w:date="2021-10-03T16:09:00Z">
            <w:rPr>
              <w:rFonts w:hint="eastAsia"/>
            </w:rPr>
          </w:rPrChange>
        </w:rPr>
        <w:t>기술혁신학회지</w:t>
      </w:r>
      <w:r w:rsidRPr="005302F9">
        <w:rPr>
          <w:rFonts w:eastAsia="나눔명조"/>
          <w:sz w:val="22"/>
          <w:szCs w:val="22"/>
          <w:rPrChange w:id="5646" w:author="Park, Sanghoon" w:date="2021-10-03T16:09:00Z">
            <w:rPr/>
          </w:rPrChange>
        </w:rPr>
        <w:t xml:space="preserve"> 20(3): 684–708.</w:t>
      </w:r>
    </w:p>
    <w:p w14:paraId="73EDD37A" w14:textId="77777777" w:rsidR="005302F9" w:rsidRPr="005302F9" w:rsidRDefault="005302F9" w:rsidP="005302F9">
      <w:pPr>
        <w:pStyle w:val="Bibliography"/>
        <w:rPr>
          <w:rFonts w:eastAsia="나눔명조"/>
          <w:sz w:val="22"/>
          <w:szCs w:val="22"/>
          <w:rPrChange w:id="5647" w:author="Park, Sanghoon" w:date="2021-10-03T16:09:00Z">
            <w:rPr/>
          </w:rPrChange>
        </w:rPr>
      </w:pPr>
      <w:r w:rsidRPr="005302F9">
        <w:rPr>
          <w:rFonts w:eastAsia="나눔명조" w:hint="eastAsia"/>
          <w:sz w:val="22"/>
          <w:szCs w:val="22"/>
          <w:rPrChange w:id="5648" w:author="Park, Sanghoon" w:date="2021-10-03T16:09:00Z">
            <w:rPr>
              <w:rFonts w:hint="eastAsia"/>
            </w:rPr>
          </w:rPrChange>
        </w:rPr>
        <w:t>신현중</w:t>
      </w:r>
      <w:r w:rsidRPr="005302F9">
        <w:rPr>
          <w:rFonts w:eastAsia="나눔명조"/>
          <w:sz w:val="22"/>
          <w:szCs w:val="22"/>
          <w:rPrChange w:id="5649" w:author="Park, Sanghoon" w:date="2021-10-03T16:09:00Z">
            <w:rPr/>
          </w:rPrChange>
        </w:rPr>
        <w:t>. 2014. “</w:t>
      </w:r>
      <w:r w:rsidRPr="005302F9">
        <w:rPr>
          <w:rFonts w:eastAsia="나눔명조" w:hint="eastAsia"/>
          <w:sz w:val="22"/>
          <w:szCs w:val="22"/>
          <w:rPrChange w:id="5650" w:author="Park, Sanghoon" w:date="2021-10-03T16:09:00Z">
            <w:rPr>
              <w:rFonts w:hint="eastAsia"/>
            </w:rPr>
          </w:rPrChange>
        </w:rPr>
        <w:t>구성체</w:t>
      </w:r>
      <w:r w:rsidRPr="005302F9">
        <w:rPr>
          <w:rFonts w:eastAsia="나눔명조"/>
          <w:sz w:val="22"/>
          <w:szCs w:val="22"/>
          <w:rPrChange w:id="5651" w:author="Park, Sanghoon" w:date="2021-10-03T16:09:00Z">
            <w:rPr/>
          </w:rPrChange>
        </w:rPr>
        <w:t xml:space="preserve"> </w:t>
      </w:r>
      <w:r w:rsidRPr="005302F9">
        <w:rPr>
          <w:rFonts w:eastAsia="나눔명조" w:hint="eastAsia"/>
          <w:sz w:val="22"/>
          <w:szCs w:val="22"/>
          <w:rPrChange w:id="5652" w:author="Park, Sanghoon" w:date="2021-10-03T16:09:00Z">
            <w:rPr>
              <w:rFonts w:hint="eastAsia"/>
            </w:rPr>
          </w:rPrChange>
        </w:rPr>
        <w:t>타당도</w:t>
      </w:r>
      <w:r w:rsidRPr="005302F9">
        <w:rPr>
          <w:rFonts w:eastAsia="나눔명조"/>
          <w:sz w:val="22"/>
          <w:szCs w:val="22"/>
          <w:rPrChange w:id="5653" w:author="Park, Sanghoon" w:date="2021-10-03T16:09:00Z">
            <w:rPr/>
          </w:rPrChange>
        </w:rPr>
        <w:t xml:space="preserve"> </w:t>
      </w:r>
      <w:r w:rsidRPr="005302F9">
        <w:rPr>
          <w:rFonts w:eastAsia="나눔명조" w:hint="eastAsia"/>
          <w:sz w:val="22"/>
          <w:szCs w:val="22"/>
          <w:rPrChange w:id="5654" w:author="Park, Sanghoon" w:date="2021-10-03T16:09:00Z">
            <w:rPr>
              <w:rFonts w:hint="eastAsia"/>
            </w:rPr>
          </w:rPrChange>
        </w:rPr>
        <w:t>검증과</w:t>
      </w:r>
      <w:r w:rsidRPr="005302F9">
        <w:rPr>
          <w:rFonts w:eastAsia="나눔명조"/>
          <w:sz w:val="22"/>
          <w:szCs w:val="22"/>
          <w:rPrChange w:id="5655" w:author="Park, Sanghoon" w:date="2021-10-03T16:09:00Z">
            <w:rPr/>
          </w:rPrChange>
        </w:rPr>
        <w:t xml:space="preserve"> </w:t>
      </w:r>
      <w:r w:rsidRPr="005302F9">
        <w:rPr>
          <w:rFonts w:eastAsia="나눔명조" w:hint="eastAsia"/>
          <w:sz w:val="22"/>
          <w:szCs w:val="22"/>
          <w:rPrChange w:id="5656" w:author="Park, Sanghoon" w:date="2021-10-03T16:09:00Z">
            <w:rPr>
              <w:rFonts w:hint="eastAsia"/>
            </w:rPr>
          </w:rPrChange>
        </w:rPr>
        <w:t>요인분석</w:t>
      </w:r>
      <w:r w:rsidRPr="005302F9">
        <w:rPr>
          <w:rFonts w:eastAsia="나눔명조"/>
          <w:sz w:val="22"/>
          <w:szCs w:val="22"/>
          <w:rPrChange w:id="5657" w:author="Park, Sanghoon" w:date="2021-10-03T16:09:00Z">
            <w:rPr/>
          </w:rPrChange>
        </w:rPr>
        <w:t xml:space="preserve">.” </w:t>
      </w:r>
      <w:r w:rsidRPr="005302F9">
        <w:rPr>
          <w:rFonts w:eastAsia="나눔명조" w:hint="eastAsia"/>
          <w:sz w:val="22"/>
          <w:szCs w:val="22"/>
          <w:rPrChange w:id="5658" w:author="Park, Sanghoon" w:date="2021-10-03T16:09:00Z">
            <w:rPr>
              <w:rFonts w:hint="eastAsia"/>
            </w:rPr>
          </w:rPrChange>
        </w:rPr>
        <w:t>한국정책과학학회보</w:t>
      </w:r>
      <w:r w:rsidRPr="005302F9">
        <w:rPr>
          <w:rFonts w:eastAsia="나눔명조"/>
          <w:sz w:val="22"/>
          <w:szCs w:val="22"/>
          <w:rPrChange w:id="5659" w:author="Park, Sanghoon" w:date="2021-10-03T16:09:00Z">
            <w:rPr/>
          </w:rPrChange>
        </w:rPr>
        <w:t xml:space="preserve"> 18(2): 217–34.</w:t>
      </w:r>
    </w:p>
    <w:p w14:paraId="05D6EF3A" w14:textId="77777777" w:rsidR="005302F9" w:rsidRPr="005302F9" w:rsidRDefault="005302F9" w:rsidP="005302F9">
      <w:pPr>
        <w:pStyle w:val="Bibliography"/>
        <w:rPr>
          <w:rFonts w:eastAsia="나눔명조"/>
          <w:sz w:val="22"/>
          <w:szCs w:val="22"/>
          <w:rPrChange w:id="5660" w:author="Park, Sanghoon" w:date="2021-10-03T16:09:00Z">
            <w:rPr/>
          </w:rPrChange>
        </w:rPr>
      </w:pPr>
      <w:r w:rsidRPr="005302F9">
        <w:rPr>
          <w:rFonts w:eastAsia="나눔명조" w:hint="eastAsia"/>
          <w:sz w:val="22"/>
          <w:szCs w:val="22"/>
          <w:rPrChange w:id="5661" w:author="Park, Sanghoon" w:date="2021-10-03T16:09:00Z">
            <w:rPr>
              <w:rFonts w:hint="eastAsia"/>
            </w:rPr>
          </w:rPrChange>
        </w:rPr>
        <w:t>윤병훈</w:t>
      </w:r>
      <w:r w:rsidRPr="005302F9">
        <w:rPr>
          <w:rFonts w:eastAsia="나눔명조"/>
          <w:sz w:val="22"/>
          <w:szCs w:val="22"/>
          <w:rPrChange w:id="5662" w:author="Park, Sanghoon" w:date="2021-10-03T16:09:00Z">
            <w:rPr/>
          </w:rPrChange>
        </w:rPr>
        <w:t xml:space="preserve">, and </w:t>
      </w:r>
      <w:r w:rsidRPr="005302F9">
        <w:rPr>
          <w:rFonts w:eastAsia="나눔명조" w:hint="eastAsia"/>
          <w:sz w:val="22"/>
          <w:szCs w:val="22"/>
          <w:rPrChange w:id="5663" w:author="Park, Sanghoon" w:date="2021-10-03T16:09:00Z">
            <w:rPr>
              <w:rFonts w:hint="eastAsia"/>
            </w:rPr>
          </w:rPrChange>
        </w:rPr>
        <w:t>최웅렬</w:t>
      </w:r>
      <w:r w:rsidRPr="005302F9">
        <w:rPr>
          <w:rFonts w:eastAsia="나눔명조"/>
          <w:sz w:val="22"/>
          <w:szCs w:val="22"/>
          <w:rPrChange w:id="5664" w:author="Park, Sanghoon" w:date="2021-10-03T16:09:00Z">
            <w:rPr/>
          </w:rPrChange>
        </w:rPr>
        <w:t>. 2013. “</w:t>
      </w:r>
      <w:r w:rsidRPr="005302F9">
        <w:rPr>
          <w:rFonts w:eastAsia="나눔명조" w:hint="eastAsia"/>
          <w:sz w:val="22"/>
          <w:szCs w:val="22"/>
          <w:rPrChange w:id="5665" w:author="Park, Sanghoon" w:date="2021-10-03T16:09:00Z">
            <w:rPr>
              <w:rFonts w:hint="eastAsia"/>
            </w:rPr>
          </w:rPrChange>
        </w:rPr>
        <w:t>해양경찰의</w:t>
      </w:r>
      <w:r w:rsidRPr="005302F9">
        <w:rPr>
          <w:rFonts w:eastAsia="나눔명조"/>
          <w:sz w:val="22"/>
          <w:szCs w:val="22"/>
          <w:rPrChange w:id="5666" w:author="Park, Sanghoon" w:date="2021-10-03T16:09:00Z">
            <w:rPr/>
          </w:rPrChange>
        </w:rPr>
        <w:t xml:space="preserve"> </w:t>
      </w:r>
      <w:r w:rsidRPr="005302F9">
        <w:rPr>
          <w:rFonts w:eastAsia="나눔명조" w:hint="eastAsia"/>
          <w:sz w:val="22"/>
          <w:szCs w:val="22"/>
          <w:rPrChange w:id="5667" w:author="Park, Sanghoon" w:date="2021-10-03T16:09:00Z">
            <w:rPr>
              <w:rFonts w:hint="eastAsia"/>
            </w:rPr>
          </w:rPrChange>
        </w:rPr>
        <w:t>조직문화와</w:t>
      </w:r>
      <w:r w:rsidRPr="005302F9">
        <w:rPr>
          <w:rFonts w:eastAsia="나눔명조"/>
          <w:sz w:val="22"/>
          <w:szCs w:val="22"/>
          <w:rPrChange w:id="5668" w:author="Park, Sanghoon" w:date="2021-10-03T16:09:00Z">
            <w:rPr/>
          </w:rPrChange>
        </w:rPr>
        <w:t xml:space="preserve"> </w:t>
      </w:r>
      <w:r w:rsidRPr="005302F9">
        <w:rPr>
          <w:rFonts w:eastAsia="나눔명조" w:hint="eastAsia"/>
          <w:sz w:val="22"/>
          <w:szCs w:val="22"/>
          <w:rPrChange w:id="5669" w:author="Park, Sanghoon" w:date="2021-10-03T16:09:00Z">
            <w:rPr>
              <w:rFonts w:hint="eastAsia"/>
            </w:rPr>
          </w:rPrChange>
        </w:rPr>
        <w:t>공공봉사동기</w:t>
      </w:r>
      <w:r w:rsidRPr="005302F9">
        <w:rPr>
          <w:rFonts w:eastAsia="나눔명조"/>
          <w:sz w:val="22"/>
          <w:szCs w:val="22"/>
          <w:rPrChange w:id="5670" w:author="Park, Sanghoon" w:date="2021-10-03T16:09:00Z">
            <w:rPr/>
          </w:rPrChange>
        </w:rPr>
        <w:t>(PSM)</w:t>
      </w:r>
      <w:r w:rsidRPr="005302F9">
        <w:rPr>
          <w:rFonts w:eastAsia="나눔명조" w:hint="eastAsia"/>
          <w:sz w:val="22"/>
          <w:szCs w:val="22"/>
          <w:rPrChange w:id="5671" w:author="Park, Sanghoon" w:date="2021-10-03T16:09:00Z">
            <w:rPr>
              <w:rFonts w:hint="eastAsia"/>
            </w:rPr>
          </w:rPrChange>
        </w:rPr>
        <w:t>간</w:t>
      </w:r>
      <w:r w:rsidRPr="005302F9">
        <w:rPr>
          <w:rFonts w:eastAsia="나눔명조"/>
          <w:sz w:val="22"/>
          <w:szCs w:val="22"/>
          <w:rPrChange w:id="5672" w:author="Park, Sanghoon" w:date="2021-10-03T16:09:00Z">
            <w:rPr/>
          </w:rPrChange>
        </w:rPr>
        <w:t xml:space="preserve"> </w:t>
      </w:r>
      <w:r w:rsidRPr="005302F9">
        <w:rPr>
          <w:rFonts w:eastAsia="나눔명조" w:hint="eastAsia"/>
          <w:sz w:val="22"/>
          <w:szCs w:val="22"/>
          <w:rPrChange w:id="5673" w:author="Park, Sanghoon" w:date="2021-10-03T16:09:00Z">
            <w:rPr>
              <w:rFonts w:hint="eastAsia"/>
            </w:rPr>
          </w:rPrChange>
        </w:rPr>
        <w:t>영향관계</w:t>
      </w:r>
      <w:r w:rsidRPr="005302F9">
        <w:rPr>
          <w:rFonts w:eastAsia="나눔명조"/>
          <w:sz w:val="22"/>
          <w:szCs w:val="22"/>
          <w:rPrChange w:id="5674" w:author="Park, Sanghoon" w:date="2021-10-03T16:09:00Z">
            <w:rPr/>
          </w:rPrChange>
        </w:rPr>
        <w:t xml:space="preserve">.” </w:t>
      </w:r>
      <w:r w:rsidRPr="005302F9">
        <w:rPr>
          <w:rFonts w:eastAsia="나눔명조" w:hint="eastAsia"/>
          <w:sz w:val="22"/>
          <w:szCs w:val="22"/>
          <w:rPrChange w:id="5675" w:author="Park, Sanghoon" w:date="2021-10-03T16:09:00Z">
            <w:rPr>
              <w:rFonts w:hint="eastAsia"/>
            </w:rPr>
          </w:rPrChange>
        </w:rPr>
        <w:t>한국경찰연구</w:t>
      </w:r>
      <w:r w:rsidRPr="005302F9">
        <w:rPr>
          <w:rFonts w:eastAsia="나눔명조"/>
          <w:sz w:val="22"/>
          <w:szCs w:val="22"/>
          <w:rPrChange w:id="5676" w:author="Park, Sanghoon" w:date="2021-10-03T16:09:00Z">
            <w:rPr/>
          </w:rPrChange>
        </w:rPr>
        <w:t xml:space="preserve"> 12(3): 173–96.</w:t>
      </w:r>
    </w:p>
    <w:p w14:paraId="21A439F2" w14:textId="77777777" w:rsidR="005302F9" w:rsidRPr="005302F9" w:rsidRDefault="005302F9" w:rsidP="005302F9">
      <w:pPr>
        <w:pStyle w:val="Bibliography"/>
        <w:rPr>
          <w:rFonts w:eastAsia="나눔명조"/>
          <w:sz w:val="22"/>
          <w:szCs w:val="22"/>
          <w:rPrChange w:id="5677" w:author="Park, Sanghoon" w:date="2021-10-03T16:09:00Z">
            <w:rPr/>
          </w:rPrChange>
        </w:rPr>
      </w:pPr>
      <w:r w:rsidRPr="005302F9">
        <w:rPr>
          <w:rFonts w:eastAsia="나눔명조" w:hint="eastAsia"/>
          <w:sz w:val="22"/>
          <w:szCs w:val="22"/>
          <w:rPrChange w:id="5678" w:author="Park, Sanghoon" w:date="2021-10-03T16:09:00Z">
            <w:rPr>
              <w:rFonts w:hint="eastAsia"/>
            </w:rPr>
          </w:rPrChange>
        </w:rPr>
        <w:t>이강문</w:t>
      </w:r>
      <w:r w:rsidRPr="005302F9">
        <w:rPr>
          <w:rFonts w:eastAsia="나눔명조"/>
          <w:sz w:val="22"/>
          <w:szCs w:val="22"/>
          <w:rPrChange w:id="5679" w:author="Park, Sanghoon" w:date="2021-10-03T16:09:00Z">
            <w:rPr/>
          </w:rPrChange>
        </w:rPr>
        <w:t>. 2017. “</w:t>
      </w:r>
      <w:r w:rsidRPr="005302F9">
        <w:rPr>
          <w:rFonts w:eastAsia="나눔명조" w:hint="eastAsia"/>
          <w:sz w:val="22"/>
          <w:szCs w:val="22"/>
          <w:rPrChange w:id="5680" w:author="Park, Sanghoon" w:date="2021-10-03T16:09:00Z">
            <w:rPr>
              <w:rFonts w:hint="eastAsia"/>
            </w:rPr>
          </w:rPrChange>
        </w:rPr>
        <w:t>공공봉사동기가</w:t>
      </w:r>
      <w:r w:rsidRPr="005302F9">
        <w:rPr>
          <w:rFonts w:eastAsia="나눔명조"/>
          <w:sz w:val="22"/>
          <w:szCs w:val="22"/>
          <w:rPrChange w:id="5681" w:author="Park, Sanghoon" w:date="2021-10-03T16:09:00Z">
            <w:rPr/>
          </w:rPrChange>
        </w:rPr>
        <w:t xml:space="preserve"> </w:t>
      </w:r>
      <w:r w:rsidRPr="005302F9">
        <w:rPr>
          <w:rFonts w:eastAsia="나눔명조" w:hint="eastAsia"/>
          <w:sz w:val="22"/>
          <w:szCs w:val="22"/>
          <w:rPrChange w:id="5682" w:author="Park, Sanghoon" w:date="2021-10-03T16:09:00Z">
            <w:rPr>
              <w:rFonts w:hint="eastAsia"/>
            </w:rPr>
          </w:rPrChange>
        </w:rPr>
        <w:t>직무만족</w:t>
      </w:r>
      <w:r w:rsidRPr="005302F9">
        <w:rPr>
          <w:rFonts w:eastAsia="나눔명조"/>
          <w:sz w:val="22"/>
          <w:szCs w:val="22"/>
          <w:rPrChange w:id="5683" w:author="Park, Sanghoon" w:date="2021-10-03T16:09:00Z">
            <w:rPr/>
          </w:rPrChange>
        </w:rPr>
        <w:t xml:space="preserve"> </w:t>
      </w:r>
      <w:r w:rsidRPr="005302F9">
        <w:rPr>
          <w:rFonts w:eastAsia="나눔명조" w:hint="eastAsia"/>
          <w:sz w:val="22"/>
          <w:szCs w:val="22"/>
          <w:rPrChange w:id="5684" w:author="Park, Sanghoon" w:date="2021-10-03T16:09:00Z">
            <w:rPr>
              <w:rFonts w:hint="eastAsia"/>
            </w:rPr>
          </w:rPrChange>
        </w:rPr>
        <w:t>및</w:t>
      </w:r>
      <w:r w:rsidRPr="005302F9">
        <w:rPr>
          <w:rFonts w:eastAsia="나눔명조"/>
          <w:sz w:val="22"/>
          <w:szCs w:val="22"/>
          <w:rPrChange w:id="5685" w:author="Park, Sanghoon" w:date="2021-10-03T16:09:00Z">
            <w:rPr/>
          </w:rPrChange>
        </w:rPr>
        <w:t xml:space="preserve"> </w:t>
      </w:r>
      <w:r w:rsidRPr="005302F9">
        <w:rPr>
          <w:rFonts w:eastAsia="나눔명조" w:hint="eastAsia"/>
          <w:sz w:val="22"/>
          <w:szCs w:val="22"/>
          <w:rPrChange w:id="5686" w:author="Park, Sanghoon" w:date="2021-10-03T16:09:00Z">
            <w:rPr>
              <w:rFonts w:hint="eastAsia"/>
            </w:rPr>
          </w:rPrChange>
        </w:rPr>
        <w:t>인지된</w:t>
      </w:r>
      <w:r w:rsidRPr="005302F9">
        <w:rPr>
          <w:rFonts w:eastAsia="나눔명조"/>
          <w:sz w:val="22"/>
          <w:szCs w:val="22"/>
          <w:rPrChange w:id="5687" w:author="Park, Sanghoon" w:date="2021-10-03T16:09:00Z">
            <w:rPr/>
          </w:rPrChange>
        </w:rPr>
        <w:t xml:space="preserve"> </w:t>
      </w:r>
      <w:r w:rsidRPr="005302F9">
        <w:rPr>
          <w:rFonts w:eastAsia="나눔명조" w:hint="eastAsia"/>
          <w:sz w:val="22"/>
          <w:szCs w:val="22"/>
          <w:rPrChange w:id="5688" w:author="Park, Sanghoon" w:date="2021-10-03T16:09:00Z">
            <w:rPr>
              <w:rFonts w:hint="eastAsia"/>
            </w:rPr>
          </w:rPrChange>
        </w:rPr>
        <w:t>직무성과에</w:t>
      </w:r>
      <w:r w:rsidRPr="005302F9">
        <w:rPr>
          <w:rFonts w:eastAsia="나눔명조"/>
          <w:sz w:val="22"/>
          <w:szCs w:val="22"/>
          <w:rPrChange w:id="5689" w:author="Park, Sanghoon" w:date="2021-10-03T16:09:00Z">
            <w:rPr/>
          </w:rPrChange>
        </w:rPr>
        <w:t xml:space="preserve"> </w:t>
      </w:r>
      <w:r w:rsidRPr="005302F9">
        <w:rPr>
          <w:rFonts w:eastAsia="나눔명조" w:hint="eastAsia"/>
          <w:sz w:val="22"/>
          <w:szCs w:val="22"/>
          <w:rPrChange w:id="5690" w:author="Park, Sanghoon" w:date="2021-10-03T16:09:00Z">
            <w:rPr>
              <w:rFonts w:hint="eastAsia"/>
            </w:rPr>
          </w:rPrChange>
        </w:rPr>
        <w:t>미치는</w:t>
      </w:r>
      <w:r w:rsidRPr="005302F9">
        <w:rPr>
          <w:rFonts w:eastAsia="나눔명조"/>
          <w:sz w:val="22"/>
          <w:szCs w:val="22"/>
          <w:rPrChange w:id="5691" w:author="Park, Sanghoon" w:date="2021-10-03T16:09:00Z">
            <w:rPr/>
          </w:rPrChange>
        </w:rPr>
        <w:t xml:space="preserve"> </w:t>
      </w:r>
      <w:r w:rsidRPr="005302F9">
        <w:rPr>
          <w:rFonts w:eastAsia="나눔명조" w:hint="eastAsia"/>
          <w:sz w:val="22"/>
          <w:szCs w:val="22"/>
          <w:rPrChange w:id="5692" w:author="Park, Sanghoon" w:date="2021-10-03T16:09:00Z">
            <w:rPr>
              <w:rFonts w:hint="eastAsia"/>
            </w:rPr>
          </w:rPrChange>
        </w:rPr>
        <w:t>영향에</w:t>
      </w:r>
      <w:r w:rsidRPr="005302F9">
        <w:rPr>
          <w:rFonts w:eastAsia="나눔명조"/>
          <w:sz w:val="22"/>
          <w:szCs w:val="22"/>
          <w:rPrChange w:id="5693" w:author="Park, Sanghoon" w:date="2021-10-03T16:09:00Z">
            <w:rPr/>
          </w:rPrChange>
        </w:rPr>
        <w:t xml:space="preserve"> </w:t>
      </w:r>
      <w:r w:rsidRPr="005302F9">
        <w:rPr>
          <w:rFonts w:eastAsia="나눔명조" w:hint="eastAsia"/>
          <w:sz w:val="22"/>
          <w:szCs w:val="22"/>
          <w:rPrChange w:id="5694" w:author="Park, Sanghoon" w:date="2021-10-03T16:09:00Z">
            <w:rPr>
              <w:rFonts w:hint="eastAsia"/>
            </w:rPr>
          </w:rPrChange>
        </w:rPr>
        <w:t>관한</w:t>
      </w:r>
      <w:r w:rsidRPr="005302F9">
        <w:rPr>
          <w:rFonts w:eastAsia="나눔명조"/>
          <w:sz w:val="22"/>
          <w:szCs w:val="22"/>
          <w:rPrChange w:id="5695" w:author="Park, Sanghoon" w:date="2021-10-03T16:09:00Z">
            <w:rPr/>
          </w:rPrChange>
        </w:rPr>
        <w:t xml:space="preserve"> </w:t>
      </w:r>
      <w:r w:rsidRPr="005302F9">
        <w:rPr>
          <w:rFonts w:eastAsia="나눔명조" w:hint="eastAsia"/>
          <w:sz w:val="22"/>
          <w:szCs w:val="22"/>
          <w:rPrChange w:id="5696" w:author="Park, Sanghoon" w:date="2021-10-03T16:09:00Z">
            <w:rPr>
              <w:rFonts w:hint="eastAsia"/>
            </w:rPr>
          </w:rPrChange>
        </w:rPr>
        <w:t>연구</w:t>
      </w:r>
      <w:r w:rsidRPr="005302F9">
        <w:rPr>
          <w:rFonts w:eastAsia="나눔명조"/>
          <w:sz w:val="22"/>
          <w:szCs w:val="22"/>
          <w:rPrChange w:id="5697" w:author="Park, Sanghoon" w:date="2021-10-03T16:09:00Z">
            <w:rPr/>
          </w:rPrChange>
        </w:rPr>
        <w:t xml:space="preserve">.” </w:t>
      </w:r>
      <w:r w:rsidRPr="005302F9">
        <w:rPr>
          <w:rFonts w:eastAsia="나눔명조" w:hint="eastAsia"/>
          <w:sz w:val="22"/>
          <w:szCs w:val="22"/>
          <w:rPrChange w:id="5698" w:author="Park, Sanghoon" w:date="2021-10-03T16:09:00Z">
            <w:rPr>
              <w:rFonts w:hint="eastAsia"/>
            </w:rPr>
          </w:rPrChange>
        </w:rPr>
        <w:t>지역산업연구</w:t>
      </w:r>
      <w:r w:rsidRPr="005302F9">
        <w:rPr>
          <w:rFonts w:eastAsia="나눔명조"/>
          <w:sz w:val="22"/>
          <w:szCs w:val="22"/>
          <w:rPrChange w:id="5699" w:author="Park, Sanghoon" w:date="2021-10-03T16:09:00Z">
            <w:rPr/>
          </w:rPrChange>
        </w:rPr>
        <w:t xml:space="preserve"> 40(4): 51–71.</w:t>
      </w:r>
    </w:p>
    <w:p w14:paraId="344FC365" w14:textId="77777777" w:rsidR="005302F9" w:rsidRPr="005302F9" w:rsidRDefault="005302F9" w:rsidP="005302F9">
      <w:pPr>
        <w:pStyle w:val="Bibliography"/>
        <w:rPr>
          <w:rFonts w:eastAsia="나눔명조"/>
          <w:sz w:val="22"/>
          <w:szCs w:val="22"/>
          <w:rPrChange w:id="5700" w:author="Park, Sanghoon" w:date="2021-10-03T16:09:00Z">
            <w:rPr/>
          </w:rPrChange>
        </w:rPr>
      </w:pPr>
      <w:r w:rsidRPr="005302F9">
        <w:rPr>
          <w:rFonts w:eastAsia="나눔명조" w:hint="eastAsia"/>
          <w:sz w:val="22"/>
          <w:szCs w:val="22"/>
          <w:rPrChange w:id="5701" w:author="Park, Sanghoon" w:date="2021-10-03T16:09:00Z">
            <w:rPr>
              <w:rFonts w:hint="eastAsia"/>
            </w:rPr>
          </w:rPrChange>
        </w:rPr>
        <w:t>이강옥</w:t>
      </w:r>
      <w:r w:rsidRPr="005302F9">
        <w:rPr>
          <w:rFonts w:eastAsia="나눔명조"/>
          <w:sz w:val="22"/>
          <w:szCs w:val="22"/>
          <w:rPrChange w:id="5702" w:author="Park, Sanghoon" w:date="2021-10-03T16:09:00Z">
            <w:rPr/>
          </w:rPrChange>
        </w:rPr>
        <w:t xml:space="preserve">, and </w:t>
      </w:r>
      <w:r w:rsidRPr="005302F9">
        <w:rPr>
          <w:rFonts w:eastAsia="나눔명조" w:hint="eastAsia"/>
          <w:sz w:val="22"/>
          <w:szCs w:val="22"/>
          <w:rPrChange w:id="5703" w:author="Park, Sanghoon" w:date="2021-10-03T16:09:00Z">
            <w:rPr>
              <w:rFonts w:hint="eastAsia"/>
            </w:rPr>
          </w:rPrChange>
        </w:rPr>
        <w:t>손태원</w:t>
      </w:r>
      <w:r w:rsidRPr="005302F9">
        <w:rPr>
          <w:rFonts w:eastAsia="나눔명조"/>
          <w:sz w:val="22"/>
          <w:szCs w:val="22"/>
          <w:rPrChange w:id="5704" w:author="Park, Sanghoon" w:date="2021-10-03T16:09:00Z">
            <w:rPr/>
          </w:rPrChange>
        </w:rPr>
        <w:t>. 2004. “</w:t>
      </w:r>
      <w:r w:rsidRPr="005302F9">
        <w:rPr>
          <w:rFonts w:eastAsia="나눔명조" w:hint="eastAsia"/>
          <w:sz w:val="22"/>
          <w:szCs w:val="22"/>
          <w:rPrChange w:id="5705" w:author="Park, Sanghoon" w:date="2021-10-03T16:09:00Z">
            <w:rPr>
              <w:rFonts w:hint="eastAsia"/>
            </w:rPr>
          </w:rPrChange>
        </w:rPr>
        <w:t>변혁적</w:t>
      </w:r>
      <w:r w:rsidRPr="005302F9">
        <w:rPr>
          <w:rFonts w:eastAsia="나눔명조"/>
          <w:sz w:val="22"/>
          <w:szCs w:val="22"/>
          <w:rPrChange w:id="5706" w:author="Park, Sanghoon" w:date="2021-10-03T16:09:00Z">
            <w:rPr/>
          </w:rPrChange>
        </w:rPr>
        <w:t xml:space="preserve"> </w:t>
      </w:r>
      <w:r w:rsidRPr="005302F9">
        <w:rPr>
          <w:rFonts w:eastAsia="나눔명조" w:hint="eastAsia"/>
          <w:sz w:val="22"/>
          <w:szCs w:val="22"/>
          <w:rPrChange w:id="5707" w:author="Park, Sanghoon" w:date="2021-10-03T16:09:00Z">
            <w:rPr>
              <w:rFonts w:hint="eastAsia"/>
            </w:rPr>
          </w:rPrChange>
        </w:rPr>
        <w:t>리더십과</w:t>
      </w:r>
      <w:r w:rsidRPr="005302F9">
        <w:rPr>
          <w:rFonts w:eastAsia="나눔명조"/>
          <w:sz w:val="22"/>
          <w:szCs w:val="22"/>
          <w:rPrChange w:id="5708" w:author="Park, Sanghoon" w:date="2021-10-03T16:09:00Z">
            <w:rPr/>
          </w:rPrChange>
        </w:rPr>
        <w:t xml:space="preserve"> </w:t>
      </w:r>
      <w:r w:rsidRPr="005302F9">
        <w:rPr>
          <w:rFonts w:eastAsia="나눔명조" w:hint="eastAsia"/>
          <w:sz w:val="22"/>
          <w:szCs w:val="22"/>
          <w:rPrChange w:id="5709" w:author="Park, Sanghoon" w:date="2021-10-03T16:09:00Z">
            <w:rPr>
              <w:rFonts w:hint="eastAsia"/>
            </w:rPr>
          </w:rPrChange>
        </w:rPr>
        <w:t>거래적</w:t>
      </w:r>
      <w:r w:rsidRPr="005302F9">
        <w:rPr>
          <w:rFonts w:eastAsia="나눔명조"/>
          <w:sz w:val="22"/>
          <w:szCs w:val="22"/>
          <w:rPrChange w:id="5710" w:author="Park, Sanghoon" w:date="2021-10-03T16:09:00Z">
            <w:rPr/>
          </w:rPrChange>
        </w:rPr>
        <w:t xml:space="preserve"> </w:t>
      </w:r>
      <w:r w:rsidRPr="005302F9">
        <w:rPr>
          <w:rFonts w:eastAsia="나눔명조" w:hint="eastAsia"/>
          <w:sz w:val="22"/>
          <w:szCs w:val="22"/>
          <w:rPrChange w:id="5711" w:author="Park, Sanghoon" w:date="2021-10-03T16:09:00Z">
            <w:rPr>
              <w:rFonts w:hint="eastAsia"/>
            </w:rPr>
          </w:rPrChange>
        </w:rPr>
        <w:t>리더십이</w:t>
      </w:r>
      <w:r w:rsidRPr="005302F9">
        <w:rPr>
          <w:rFonts w:eastAsia="나눔명조"/>
          <w:sz w:val="22"/>
          <w:szCs w:val="22"/>
          <w:rPrChange w:id="5712" w:author="Park, Sanghoon" w:date="2021-10-03T16:09:00Z">
            <w:rPr/>
          </w:rPrChange>
        </w:rPr>
        <w:t xml:space="preserve"> </w:t>
      </w:r>
      <w:r w:rsidRPr="005302F9">
        <w:rPr>
          <w:rFonts w:eastAsia="나눔명조" w:hint="eastAsia"/>
          <w:sz w:val="22"/>
          <w:szCs w:val="22"/>
          <w:rPrChange w:id="5713" w:author="Park, Sanghoon" w:date="2021-10-03T16:09:00Z">
            <w:rPr>
              <w:rFonts w:hint="eastAsia"/>
            </w:rPr>
          </w:rPrChange>
        </w:rPr>
        <w:t>조직몰입에</w:t>
      </w:r>
      <w:r w:rsidRPr="005302F9">
        <w:rPr>
          <w:rFonts w:eastAsia="나눔명조"/>
          <w:sz w:val="22"/>
          <w:szCs w:val="22"/>
          <w:rPrChange w:id="5714" w:author="Park, Sanghoon" w:date="2021-10-03T16:09:00Z">
            <w:rPr/>
          </w:rPrChange>
        </w:rPr>
        <w:t xml:space="preserve"> </w:t>
      </w:r>
      <w:r w:rsidRPr="005302F9">
        <w:rPr>
          <w:rFonts w:eastAsia="나눔명조" w:hint="eastAsia"/>
          <w:sz w:val="22"/>
          <w:szCs w:val="22"/>
          <w:rPrChange w:id="5715" w:author="Park, Sanghoon" w:date="2021-10-03T16:09:00Z">
            <w:rPr>
              <w:rFonts w:hint="eastAsia"/>
            </w:rPr>
          </w:rPrChange>
        </w:rPr>
        <w:t>미치는</w:t>
      </w:r>
      <w:r w:rsidRPr="005302F9">
        <w:rPr>
          <w:rFonts w:eastAsia="나눔명조"/>
          <w:sz w:val="22"/>
          <w:szCs w:val="22"/>
          <w:rPrChange w:id="5716" w:author="Park, Sanghoon" w:date="2021-10-03T16:09:00Z">
            <w:rPr/>
          </w:rPrChange>
        </w:rPr>
        <w:t xml:space="preserve"> </w:t>
      </w:r>
      <w:r w:rsidRPr="005302F9">
        <w:rPr>
          <w:rFonts w:eastAsia="나눔명조" w:hint="eastAsia"/>
          <w:sz w:val="22"/>
          <w:szCs w:val="22"/>
          <w:rPrChange w:id="5717" w:author="Park, Sanghoon" w:date="2021-10-03T16:09:00Z">
            <w:rPr>
              <w:rFonts w:hint="eastAsia"/>
            </w:rPr>
          </w:rPrChange>
        </w:rPr>
        <w:t>영향에</w:t>
      </w:r>
      <w:r w:rsidRPr="005302F9">
        <w:rPr>
          <w:rFonts w:eastAsia="나눔명조"/>
          <w:sz w:val="22"/>
          <w:szCs w:val="22"/>
          <w:rPrChange w:id="5718" w:author="Park, Sanghoon" w:date="2021-10-03T16:09:00Z">
            <w:rPr/>
          </w:rPrChange>
        </w:rPr>
        <w:t xml:space="preserve"> </w:t>
      </w:r>
      <w:r w:rsidRPr="005302F9">
        <w:rPr>
          <w:rFonts w:eastAsia="나눔명조" w:hint="eastAsia"/>
          <w:sz w:val="22"/>
          <w:szCs w:val="22"/>
          <w:rPrChange w:id="5719" w:author="Park, Sanghoon" w:date="2021-10-03T16:09:00Z">
            <w:rPr>
              <w:rFonts w:hint="eastAsia"/>
            </w:rPr>
          </w:rPrChange>
        </w:rPr>
        <w:t>관한</w:t>
      </w:r>
      <w:r w:rsidRPr="005302F9">
        <w:rPr>
          <w:rFonts w:eastAsia="나눔명조"/>
          <w:sz w:val="22"/>
          <w:szCs w:val="22"/>
          <w:rPrChange w:id="5720" w:author="Park, Sanghoon" w:date="2021-10-03T16:09:00Z">
            <w:rPr/>
          </w:rPrChange>
        </w:rPr>
        <w:t xml:space="preserve"> </w:t>
      </w:r>
      <w:r w:rsidRPr="005302F9">
        <w:rPr>
          <w:rFonts w:eastAsia="나눔명조" w:hint="eastAsia"/>
          <w:sz w:val="22"/>
          <w:szCs w:val="22"/>
          <w:rPrChange w:id="5721" w:author="Park, Sanghoon" w:date="2021-10-03T16:09:00Z">
            <w:rPr>
              <w:rFonts w:hint="eastAsia"/>
            </w:rPr>
          </w:rPrChange>
        </w:rPr>
        <w:t>연구</w:t>
      </w:r>
      <w:r w:rsidRPr="005302F9">
        <w:rPr>
          <w:rFonts w:eastAsia="나눔명조"/>
          <w:sz w:val="22"/>
          <w:szCs w:val="22"/>
          <w:rPrChange w:id="5722" w:author="Park, Sanghoon" w:date="2021-10-03T16:09:00Z">
            <w:rPr/>
          </w:rPrChange>
        </w:rPr>
        <w:t xml:space="preserve">.” </w:t>
      </w:r>
      <w:r w:rsidRPr="005302F9">
        <w:rPr>
          <w:rFonts w:eastAsia="나눔명조" w:hint="eastAsia"/>
          <w:sz w:val="22"/>
          <w:szCs w:val="22"/>
          <w:rPrChange w:id="5723" w:author="Park, Sanghoon" w:date="2021-10-03T16:09:00Z">
            <w:rPr>
              <w:rFonts w:hint="eastAsia"/>
            </w:rPr>
          </w:rPrChange>
        </w:rPr>
        <w:t>대한경영학회지</w:t>
      </w:r>
      <w:r w:rsidRPr="005302F9">
        <w:rPr>
          <w:rFonts w:eastAsia="나눔명조"/>
          <w:sz w:val="22"/>
          <w:szCs w:val="22"/>
          <w:rPrChange w:id="5724" w:author="Park, Sanghoon" w:date="2021-10-03T16:09:00Z">
            <w:rPr/>
          </w:rPrChange>
        </w:rPr>
        <w:t xml:space="preserve"> (45): 1571–94.</w:t>
      </w:r>
    </w:p>
    <w:p w14:paraId="7307C24B" w14:textId="77777777" w:rsidR="005302F9" w:rsidRPr="005302F9" w:rsidRDefault="005302F9" w:rsidP="005302F9">
      <w:pPr>
        <w:pStyle w:val="Bibliography"/>
        <w:rPr>
          <w:rFonts w:eastAsia="나눔명조"/>
          <w:sz w:val="22"/>
          <w:szCs w:val="22"/>
          <w:rPrChange w:id="5725" w:author="Park, Sanghoon" w:date="2021-10-03T16:09:00Z">
            <w:rPr/>
          </w:rPrChange>
        </w:rPr>
      </w:pPr>
      <w:r w:rsidRPr="005302F9">
        <w:rPr>
          <w:rFonts w:eastAsia="나눔명조" w:hint="eastAsia"/>
          <w:sz w:val="22"/>
          <w:szCs w:val="22"/>
          <w:rPrChange w:id="5726" w:author="Park, Sanghoon" w:date="2021-10-03T16:09:00Z">
            <w:rPr>
              <w:rFonts w:hint="eastAsia"/>
            </w:rPr>
          </w:rPrChange>
        </w:rPr>
        <w:t>이근주</w:t>
      </w:r>
      <w:r w:rsidRPr="005302F9">
        <w:rPr>
          <w:rFonts w:eastAsia="나눔명조"/>
          <w:sz w:val="22"/>
          <w:szCs w:val="22"/>
          <w:rPrChange w:id="5727" w:author="Park, Sanghoon" w:date="2021-10-03T16:09:00Z">
            <w:rPr/>
          </w:rPrChange>
        </w:rPr>
        <w:t>. 2005. “PSM</w:t>
      </w:r>
      <w:r w:rsidRPr="005302F9">
        <w:rPr>
          <w:rFonts w:eastAsia="나눔명조" w:hint="eastAsia"/>
          <w:sz w:val="22"/>
          <w:szCs w:val="22"/>
          <w:rPrChange w:id="5728" w:author="Park, Sanghoon" w:date="2021-10-03T16:09:00Z">
            <w:rPr>
              <w:rFonts w:hint="eastAsia"/>
            </w:rPr>
          </w:rPrChange>
        </w:rPr>
        <w:t>과</w:t>
      </w:r>
      <w:r w:rsidRPr="005302F9">
        <w:rPr>
          <w:rFonts w:eastAsia="나눔명조"/>
          <w:sz w:val="22"/>
          <w:szCs w:val="22"/>
          <w:rPrChange w:id="5729" w:author="Park, Sanghoon" w:date="2021-10-03T16:09:00Z">
            <w:rPr/>
          </w:rPrChange>
        </w:rPr>
        <w:t xml:space="preserve"> </w:t>
      </w:r>
      <w:r w:rsidRPr="005302F9">
        <w:rPr>
          <w:rFonts w:eastAsia="나눔명조" w:hint="eastAsia"/>
          <w:sz w:val="22"/>
          <w:szCs w:val="22"/>
          <w:rPrChange w:id="5730" w:author="Park, Sanghoon" w:date="2021-10-03T16:09:00Z">
            <w:rPr>
              <w:rFonts w:hint="eastAsia"/>
            </w:rPr>
          </w:rPrChange>
        </w:rPr>
        <w:t>공무원의</w:t>
      </w:r>
      <w:r w:rsidRPr="005302F9">
        <w:rPr>
          <w:rFonts w:eastAsia="나눔명조"/>
          <w:sz w:val="22"/>
          <w:szCs w:val="22"/>
          <w:rPrChange w:id="5731" w:author="Park, Sanghoon" w:date="2021-10-03T16:09:00Z">
            <w:rPr/>
          </w:rPrChange>
        </w:rPr>
        <w:t xml:space="preserve"> </w:t>
      </w:r>
      <w:r w:rsidRPr="005302F9">
        <w:rPr>
          <w:rFonts w:eastAsia="나눔명조" w:hint="eastAsia"/>
          <w:sz w:val="22"/>
          <w:szCs w:val="22"/>
          <w:rPrChange w:id="5732" w:author="Park, Sanghoon" w:date="2021-10-03T16:09:00Z">
            <w:rPr>
              <w:rFonts w:hint="eastAsia"/>
            </w:rPr>
          </w:rPrChange>
        </w:rPr>
        <w:t>업무</w:t>
      </w:r>
      <w:r w:rsidRPr="005302F9">
        <w:rPr>
          <w:rFonts w:eastAsia="나눔명조"/>
          <w:sz w:val="22"/>
          <w:szCs w:val="22"/>
          <w:rPrChange w:id="5733" w:author="Park, Sanghoon" w:date="2021-10-03T16:09:00Z">
            <w:rPr/>
          </w:rPrChange>
        </w:rPr>
        <w:t xml:space="preserve"> </w:t>
      </w:r>
      <w:r w:rsidRPr="005302F9">
        <w:rPr>
          <w:rFonts w:eastAsia="나눔명조" w:hint="eastAsia"/>
          <w:sz w:val="22"/>
          <w:szCs w:val="22"/>
          <w:rPrChange w:id="5734" w:author="Park, Sanghoon" w:date="2021-10-03T16:09:00Z">
            <w:rPr>
              <w:rFonts w:hint="eastAsia"/>
            </w:rPr>
          </w:rPrChange>
        </w:rPr>
        <w:t>성과</w:t>
      </w:r>
      <w:r w:rsidRPr="005302F9">
        <w:rPr>
          <w:rFonts w:eastAsia="나눔명조"/>
          <w:sz w:val="22"/>
          <w:szCs w:val="22"/>
          <w:rPrChange w:id="5735" w:author="Park, Sanghoon" w:date="2021-10-03T16:09:00Z">
            <w:rPr/>
          </w:rPrChange>
        </w:rPr>
        <w:t xml:space="preserve">.” </w:t>
      </w:r>
      <w:r w:rsidRPr="005302F9">
        <w:rPr>
          <w:rFonts w:eastAsia="나눔명조" w:hint="eastAsia"/>
          <w:sz w:val="22"/>
          <w:szCs w:val="22"/>
          <w:rPrChange w:id="5736" w:author="Park, Sanghoon" w:date="2021-10-03T16:09:00Z">
            <w:rPr>
              <w:rFonts w:hint="eastAsia"/>
            </w:rPr>
          </w:rPrChange>
        </w:rPr>
        <w:t>한국사회와</w:t>
      </w:r>
      <w:r w:rsidRPr="005302F9">
        <w:rPr>
          <w:rFonts w:eastAsia="나눔명조"/>
          <w:sz w:val="22"/>
          <w:szCs w:val="22"/>
          <w:rPrChange w:id="5737" w:author="Park, Sanghoon" w:date="2021-10-03T16:09:00Z">
            <w:rPr/>
          </w:rPrChange>
        </w:rPr>
        <w:t xml:space="preserve"> </w:t>
      </w:r>
      <w:r w:rsidRPr="005302F9">
        <w:rPr>
          <w:rFonts w:eastAsia="나눔명조" w:hint="eastAsia"/>
          <w:sz w:val="22"/>
          <w:szCs w:val="22"/>
          <w:rPrChange w:id="5738" w:author="Park, Sanghoon" w:date="2021-10-03T16:09:00Z">
            <w:rPr>
              <w:rFonts w:hint="eastAsia"/>
            </w:rPr>
          </w:rPrChange>
        </w:rPr>
        <w:t>행정연구</w:t>
      </w:r>
      <w:r w:rsidRPr="005302F9">
        <w:rPr>
          <w:rFonts w:eastAsia="나눔명조"/>
          <w:sz w:val="22"/>
          <w:szCs w:val="22"/>
          <w:rPrChange w:id="5739" w:author="Park, Sanghoon" w:date="2021-10-03T16:09:00Z">
            <w:rPr/>
          </w:rPrChange>
        </w:rPr>
        <w:t xml:space="preserve"> 16(1): 81–104.</w:t>
      </w:r>
    </w:p>
    <w:p w14:paraId="0BB5B7D4" w14:textId="77777777" w:rsidR="005302F9" w:rsidRPr="005302F9" w:rsidRDefault="005302F9" w:rsidP="005302F9">
      <w:pPr>
        <w:pStyle w:val="Bibliography"/>
        <w:rPr>
          <w:rFonts w:eastAsia="나눔명조"/>
          <w:sz w:val="22"/>
          <w:szCs w:val="22"/>
          <w:rPrChange w:id="5740" w:author="Park, Sanghoon" w:date="2021-10-03T16:09:00Z">
            <w:rPr/>
          </w:rPrChange>
        </w:rPr>
      </w:pPr>
      <w:r w:rsidRPr="005302F9">
        <w:rPr>
          <w:rFonts w:eastAsia="나눔명조" w:hint="eastAsia"/>
          <w:sz w:val="22"/>
          <w:szCs w:val="22"/>
          <w:rPrChange w:id="5741" w:author="Park, Sanghoon" w:date="2021-10-03T16:09:00Z">
            <w:rPr>
              <w:rFonts w:hint="eastAsia"/>
            </w:rPr>
          </w:rPrChange>
        </w:rPr>
        <w:t>이순묵</w:t>
      </w:r>
      <w:r w:rsidRPr="005302F9">
        <w:rPr>
          <w:rFonts w:eastAsia="나눔명조"/>
          <w:sz w:val="22"/>
          <w:szCs w:val="22"/>
          <w:rPrChange w:id="5742" w:author="Park, Sanghoon" w:date="2021-10-03T16:09:00Z">
            <w:rPr/>
          </w:rPrChange>
        </w:rPr>
        <w:t xml:space="preserve">, </w:t>
      </w:r>
      <w:r w:rsidRPr="005302F9">
        <w:rPr>
          <w:rFonts w:eastAsia="나눔명조" w:hint="eastAsia"/>
          <w:sz w:val="22"/>
          <w:szCs w:val="22"/>
          <w:rPrChange w:id="5743" w:author="Park, Sanghoon" w:date="2021-10-03T16:09:00Z">
            <w:rPr>
              <w:rFonts w:hint="eastAsia"/>
            </w:rPr>
          </w:rPrChange>
        </w:rPr>
        <w:t>윤창영</w:t>
      </w:r>
      <w:r w:rsidRPr="005302F9">
        <w:rPr>
          <w:rFonts w:eastAsia="나눔명조"/>
          <w:sz w:val="22"/>
          <w:szCs w:val="22"/>
          <w:rPrChange w:id="5744" w:author="Park, Sanghoon" w:date="2021-10-03T16:09:00Z">
            <w:rPr/>
          </w:rPrChange>
        </w:rPr>
        <w:t xml:space="preserve">, </w:t>
      </w:r>
      <w:r w:rsidRPr="005302F9">
        <w:rPr>
          <w:rFonts w:eastAsia="나눔명조" w:hint="eastAsia"/>
          <w:sz w:val="22"/>
          <w:szCs w:val="22"/>
          <w:rPrChange w:id="5745" w:author="Park, Sanghoon" w:date="2021-10-03T16:09:00Z">
            <w:rPr>
              <w:rFonts w:hint="eastAsia"/>
            </w:rPr>
          </w:rPrChange>
        </w:rPr>
        <w:t>이민형</w:t>
      </w:r>
      <w:r w:rsidRPr="005302F9">
        <w:rPr>
          <w:rFonts w:eastAsia="나눔명조"/>
          <w:sz w:val="22"/>
          <w:szCs w:val="22"/>
          <w:rPrChange w:id="5746" w:author="Park, Sanghoon" w:date="2021-10-03T16:09:00Z">
            <w:rPr/>
          </w:rPrChange>
        </w:rPr>
        <w:t xml:space="preserve">, and </w:t>
      </w:r>
      <w:r w:rsidRPr="005302F9">
        <w:rPr>
          <w:rFonts w:eastAsia="나눔명조" w:hint="eastAsia"/>
          <w:sz w:val="22"/>
          <w:szCs w:val="22"/>
          <w:rPrChange w:id="5747" w:author="Park, Sanghoon" w:date="2021-10-03T16:09:00Z">
            <w:rPr>
              <w:rFonts w:hint="eastAsia"/>
            </w:rPr>
          </w:rPrChange>
        </w:rPr>
        <w:t>정선호</w:t>
      </w:r>
      <w:r w:rsidRPr="005302F9">
        <w:rPr>
          <w:rFonts w:eastAsia="나눔명조"/>
          <w:sz w:val="22"/>
          <w:szCs w:val="22"/>
          <w:rPrChange w:id="5748" w:author="Park, Sanghoon" w:date="2021-10-03T16:09:00Z">
            <w:rPr/>
          </w:rPrChange>
        </w:rPr>
        <w:t>. 2016. “</w:t>
      </w:r>
      <w:r w:rsidRPr="005302F9">
        <w:rPr>
          <w:rFonts w:eastAsia="나눔명조" w:hint="eastAsia"/>
          <w:sz w:val="22"/>
          <w:szCs w:val="22"/>
          <w:rPrChange w:id="5749" w:author="Park, Sanghoon" w:date="2021-10-03T16:09:00Z">
            <w:rPr>
              <w:rFonts w:hint="eastAsia"/>
            </w:rPr>
          </w:rPrChange>
        </w:rPr>
        <w:t>탐색적</w:t>
      </w:r>
      <w:r w:rsidRPr="005302F9">
        <w:rPr>
          <w:rFonts w:eastAsia="나눔명조"/>
          <w:sz w:val="22"/>
          <w:szCs w:val="22"/>
          <w:rPrChange w:id="5750" w:author="Park, Sanghoon" w:date="2021-10-03T16:09:00Z">
            <w:rPr/>
          </w:rPrChange>
        </w:rPr>
        <w:t xml:space="preserve"> </w:t>
      </w:r>
      <w:r w:rsidRPr="005302F9">
        <w:rPr>
          <w:rFonts w:eastAsia="나눔명조" w:hint="eastAsia"/>
          <w:sz w:val="22"/>
          <w:szCs w:val="22"/>
          <w:rPrChange w:id="5751" w:author="Park, Sanghoon" w:date="2021-10-03T16:09:00Z">
            <w:rPr>
              <w:rFonts w:hint="eastAsia"/>
            </w:rPr>
          </w:rPrChange>
        </w:rPr>
        <w:t>요인분석</w:t>
      </w:r>
      <w:r w:rsidRPr="005302F9">
        <w:rPr>
          <w:rFonts w:eastAsia="나눔명조"/>
          <w:sz w:val="22"/>
          <w:szCs w:val="22"/>
          <w:rPrChange w:id="5752" w:author="Park, Sanghoon" w:date="2021-10-03T16:09:00Z">
            <w:rPr/>
          </w:rPrChange>
        </w:rPr>
        <w:t xml:space="preserve">: </w:t>
      </w:r>
      <w:r w:rsidRPr="005302F9">
        <w:rPr>
          <w:rFonts w:eastAsia="나눔명조" w:hint="eastAsia"/>
          <w:sz w:val="22"/>
          <w:szCs w:val="22"/>
          <w:rPrChange w:id="5753" w:author="Park, Sanghoon" w:date="2021-10-03T16:09:00Z">
            <w:rPr>
              <w:rFonts w:hint="eastAsia"/>
            </w:rPr>
          </w:rPrChange>
        </w:rPr>
        <w:t>어떻게</w:t>
      </w:r>
      <w:r w:rsidRPr="005302F9">
        <w:rPr>
          <w:rFonts w:eastAsia="나눔명조"/>
          <w:sz w:val="22"/>
          <w:szCs w:val="22"/>
          <w:rPrChange w:id="5754" w:author="Park, Sanghoon" w:date="2021-10-03T16:09:00Z">
            <w:rPr/>
          </w:rPrChange>
        </w:rPr>
        <w:t xml:space="preserve"> </w:t>
      </w:r>
      <w:r w:rsidRPr="005302F9">
        <w:rPr>
          <w:rFonts w:eastAsia="나눔명조" w:hint="eastAsia"/>
          <w:sz w:val="22"/>
          <w:szCs w:val="22"/>
          <w:rPrChange w:id="5755" w:author="Park, Sanghoon" w:date="2021-10-03T16:09:00Z">
            <w:rPr>
              <w:rFonts w:hint="eastAsia"/>
            </w:rPr>
          </w:rPrChange>
        </w:rPr>
        <w:t>달라지나</w:t>
      </w:r>
      <w:r w:rsidRPr="005302F9">
        <w:rPr>
          <w:rFonts w:eastAsia="나눔명조"/>
          <w:sz w:val="22"/>
          <w:szCs w:val="22"/>
          <w:rPrChange w:id="5756" w:author="Park, Sanghoon" w:date="2021-10-03T16:09:00Z">
            <w:rPr/>
          </w:rPrChange>
        </w:rPr>
        <w:t xml:space="preserve">?” </w:t>
      </w:r>
      <w:r w:rsidRPr="005302F9">
        <w:rPr>
          <w:rFonts w:eastAsia="나눔명조" w:hint="eastAsia"/>
          <w:sz w:val="22"/>
          <w:szCs w:val="22"/>
          <w:rPrChange w:id="5757" w:author="Park, Sanghoon" w:date="2021-10-03T16:09:00Z">
            <w:rPr>
              <w:rFonts w:hint="eastAsia"/>
            </w:rPr>
          </w:rPrChange>
        </w:rPr>
        <w:t>한국심리학회지</w:t>
      </w:r>
      <w:r w:rsidRPr="005302F9">
        <w:rPr>
          <w:rFonts w:eastAsia="나눔명조"/>
          <w:sz w:val="22"/>
          <w:szCs w:val="22"/>
          <w:rPrChange w:id="5758" w:author="Park, Sanghoon" w:date="2021-10-03T16:09:00Z">
            <w:rPr/>
          </w:rPrChange>
        </w:rPr>
        <w:t xml:space="preserve"> 35(1): 217.</w:t>
      </w:r>
    </w:p>
    <w:p w14:paraId="5559E7CD" w14:textId="77777777" w:rsidR="005302F9" w:rsidRPr="005302F9" w:rsidRDefault="005302F9" w:rsidP="005302F9">
      <w:pPr>
        <w:pStyle w:val="Bibliography"/>
        <w:rPr>
          <w:rFonts w:eastAsia="나눔명조"/>
          <w:sz w:val="22"/>
          <w:szCs w:val="22"/>
          <w:rPrChange w:id="5759" w:author="Park, Sanghoon" w:date="2021-10-03T16:09:00Z">
            <w:rPr/>
          </w:rPrChange>
        </w:rPr>
      </w:pPr>
      <w:r w:rsidRPr="005302F9">
        <w:rPr>
          <w:rFonts w:eastAsia="나눔명조" w:hint="eastAsia"/>
          <w:sz w:val="22"/>
          <w:szCs w:val="22"/>
          <w:rPrChange w:id="5760" w:author="Park, Sanghoon" w:date="2021-10-03T16:09:00Z">
            <w:rPr>
              <w:rFonts w:hint="eastAsia"/>
            </w:rPr>
          </w:rPrChange>
        </w:rPr>
        <w:t>이원희</w:t>
      </w:r>
      <w:r w:rsidRPr="005302F9">
        <w:rPr>
          <w:rFonts w:eastAsia="나눔명조"/>
          <w:sz w:val="22"/>
          <w:szCs w:val="22"/>
          <w:rPrChange w:id="5761" w:author="Park, Sanghoon" w:date="2021-10-03T16:09:00Z">
            <w:rPr/>
          </w:rPrChange>
        </w:rPr>
        <w:t>. 2018. “</w:t>
      </w:r>
      <w:r w:rsidRPr="005302F9">
        <w:rPr>
          <w:rFonts w:eastAsia="나눔명조" w:hint="eastAsia"/>
          <w:sz w:val="22"/>
          <w:szCs w:val="22"/>
          <w:rPrChange w:id="5762" w:author="Park, Sanghoon" w:date="2021-10-03T16:09:00Z">
            <w:rPr>
              <w:rFonts w:hint="eastAsia"/>
            </w:rPr>
          </w:rPrChange>
        </w:rPr>
        <w:t>한국</w:t>
      </w:r>
      <w:r w:rsidRPr="005302F9">
        <w:rPr>
          <w:rFonts w:eastAsia="나눔명조"/>
          <w:sz w:val="22"/>
          <w:szCs w:val="22"/>
          <w:rPrChange w:id="5763" w:author="Park, Sanghoon" w:date="2021-10-03T16:09:00Z">
            <w:rPr/>
          </w:rPrChange>
        </w:rPr>
        <w:t xml:space="preserve"> </w:t>
      </w:r>
      <w:r w:rsidRPr="005302F9">
        <w:rPr>
          <w:rFonts w:eastAsia="나눔명조" w:hint="eastAsia"/>
          <w:sz w:val="22"/>
          <w:szCs w:val="22"/>
          <w:rPrChange w:id="5764" w:author="Park, Sanghoon" w:date="2021-10-03T16:09:00Z">
            <w:rPr>
              <w:rFonts w:hint="eastAsia"/>
            </w:rPr>
          </w:rPrChange>
        </w:rPr>
        <w:t>공무원에</w:t>
      </w:r>
      <w:r w:rsidRPr="005302F9">
        <w:rPr>
          <w:rFonts w:eastAsia="나눔명조"/>
          <w:sz w:val="22"/>
          <w:szCs w:val="22"/>
          <w:rPrChange w:id="5765" w:author="Park, Sanghoon" w:date="2021-10-03T16:09:00Z">
            <w:rPr/>
          </w:rPrChange>
        </w:rPr>
        <w:t xml:space="preserve"> </w:t>
      </w:r>
      <w:r w:rsidRPr="005302F9">
        <w:rPr>
          <w:rFonts w:eastAsia="나눔명조" w:hint="eastAsia"/>
          <w:sz w:val="22"/>
          <w:szCs w:val="22"/>
          <w:rPrChange w:id="5766" w:author="Park, Sanghoon" w:date="2021-10-03T16:09:00Z">
            <w:rPr>
              <w:rFonts w:hint="eastAsia"/>
            </w:rPr>
          </w:rPrChange>
        </w:rPr>
        <w:t>대한</w:t>
      </w:r>
      <w:r w:rsidRPr="005302F9">
        <w:rPr>
          <w:rFonts w:eastAsia="나눔명조"/>
          <w:sz w:val="22"/>
          <w:szCs w:val="22"/>
          <w:rPrChange w:id="5767" w:author="Park, Sanghoon" w:date="2021-10-03T16:09:00Z">
            <w:rPr/>
          </w:rPrChange>
        </w:rPr>
        <w:t xml:space="preserve"> </w:t>
      </w:r>
      <w:r w:rsidRPr="005302F9">
        <w:rPr>
          <w:rFonts w:eastAsia="나눔명조" w:hint="eastAsia"/>
          <w:sz w:val="22"/>
          <w:szCs w:val="22"/>
          <w:rPrChange w:id="5768" w:author="Park, Sanghoon" w:date="2021-10-03T16:09:00Z">
            <w:rPr>
              <w:rFonts w:hint="eastAsia"/>
            </w:rPr>
          </w:rPrChange>
        </w:rPr>
        <w:t>새로운</w:t>
      </w:r>
      <w:r w:rsidRPr="005302F9">
        <w:rPr>
          <w:rFonts w:eastAsia="나눔명조"/>
          <w:sz w:val="22"/>
          <w:szCs w:val="22"/>
          <w:rPrChange w:id="5769" w:author="Park, Sanghoon" w:date="2021-10-03T16:09:00Z">
            <w:rPr/>
          </w:rPrChange>
        </w:rPr>
        <w:t xml:space="preserve"> </w:t>
      </w:r>
      <w:r w:rsidRPr="005302F9">
        <w:rPr>
          <w:rFonts w:eastAsia="나눔명조" w:hint="eastAsia"/>
          <w:sz w:val="22"/>
          <w:szCs w:val="22"/>
          <w:rPrChange w:id="5770" w:author="Park, Sanghoon" w:date="2021-10-03T16:09:00Z">
            <w:rPr>
              <w:rFonts w:hint="eastAsia"/>
            </w:rPr>
          </w:rPrChange>
        </w:rPr>
        <w:t>인식</w:t>
      </w:r>
      <w:r w:rsidRPr="005302F9">
        <w:rPr>
          <w:rFonts w:eastAsia="나눔명조"/>
          <w:sz w:val="22"/>
          <w:szCs w:val="22"/>
          <w:rPrChange w:id="5771" w:author="Park, Sanghoon" w:date="2021-10-03T16:09:00Z">
            <w:rPr/>
          </w:rPrChange>
        </w:rPr>
        <w:t xml:space="preserve">: </w:t>
      </w:r>
      <w:r w:rsidRPr="005302F9">
        <w:rPr>
          <w:rFonts w:eastAsia="나눔명조" w:hint="eastAsia"/>
          <w:sz w:val="22"/>
          <w:szCs w:val="22"/>
          <w:rPrChange w:id="5772" w:author="Park, Sanghoon" w:date="2021-10-03T16:09:00Z">
            <w:rPr>
              <w:rFonts w:hint="eastAsia"/>
            </w:rPr>
          </w:rPrChange>
        </w:rPr>
        <w:t>불신과</w:t>
      </w:r>
      <w:r w:rsidRPr="005302F9">
        <w:rPr>
          <w:rFonts w:eastAsia="나눔명조"/>
          <w:sz w:val="22"/>
          <w:szCs w:val="22"/>
          <w:rPrChange w:id="5773" w:author="Park, Sanghoon" w:date="2021-10-03T16:09:00Z">
            <w:rPr/>
          </w:rPrChange>
        </w:rPr>
        <w:t xml:space="preserve"> </w:t>
      </w:r>
      <w:r w:rsidRPr="005302F9">
        <w:rPr>
          <w:rFonts w:eastAsia="나눔명조" w:hint="eastAsia"/>
          <w:sz w:val="22"/>
          <w:szCs w:val="22"/>
          <w:rPrChange w:id="5774" w:author="Park, Sanghoon" w:date="2021-10-03T16:09:00Z">
            <w:rPr>
              <w:rFonts w:hint="eastAsia"/>
            </w:rPr>
          </w:rPrChange>
        </w:rPr>
        <w:t>부패의</w:t>
      </w:r>
      <w:r w:rsidRPr="005302F9">
        <w:rPr>
          <w:rFonts w:eastAsia="나눔명조"/>
          <w:sz w:val="22"/>
          <w:szCs w:val="22"/>
          <w:rPrChange w:id="5775" w:author="Park, Sanghoon" w:date="2021-10-03T16:09:00Z">
            <w:rPr/>
          </w:rPrChange>
        </w:rPr>
        <w:t xml:space="preserve"> </w:t>
      </w:r>
      <w:r w:rsidRPr="005302F9">
        <w:rPr>
          <w:rFonts w:eastAsia="나눔명조" w:hint="eastAsia"/>
          <w:sz w:val="22"/>
          <w:szCs w:val="22"/>
          <w:rPrChange w:id="5776" w:author="Park, Sanghoon" w:date="2021-10-03T16:09:00Z">
            <w:rPr>
              <w:rFonts w:hint="eastAsia"/>
            </w:rPr>
          </w:rPrChange>
        </w:rPr>
        <w:t>대상인가</w:t>
      </w:r>
      <w:r w:rsidRPr="005302F9">
        <w:rPr>
          <w:rFonts w:eastAsia="나눔명조"/>
          <w:sz w:val="22"/>
          <w:szCs w:val="22"/>
          <w:rPrChange w:id="5777" w:author="Park, Sanghoon" w:date="2021-10-03T16:09:00Z">
            <w:rPr/>
          </w:rPrChange>
        </w:rPr>
        <w:t xml:space="preserve">?” </w:t>
      </w:r>
      <w:r w:rsidRPr="005302F9">
        <w:rPr>
          <w:rFonts w:eastAsia="나눔명조" w:hint="eastAsia"/>
          <w:sz w:val="22"/>
          <w:szCs w:val="22"/>
          <w:rPrChange w:id="5778" w:author="Park, Sanghoon" w:date="2021-10-03T16:09:00Z">
            <w:rPr>
              <w:rFonts w:hint="eastAsia"/>
            </w:rPr>
          </w:rPrChange>
        </w:rPr>
        <w:t>한국사회와</w:t>
      </w:r>
      <w:r w:rsidRPr="005302F9">
        <w:rPr>
          <w:rFonts w:eastAsia="나눔명조"/>
          <w:sz w:val="22"/>
          <w:szCs w:val="22"/>
          <w:rPrChange w:id="5779" w:author="Park, Sanghoon" w:date="2021-10-03T16:09:00Z">
            <w:rPr/>
          </w:rPrChange>
        </w:rPr>
        <w:t xml:space="preserve"> </w:t>
      </w:r>
      <w:r w:rsidRPr="005302F9">
        <w:rPr>
          <w:rFonts w:eastAsia="나눔명조" w:hint="eastAsia"/>
          <w:sz w:val="22"/>
          <w:szCs w:val="22"/>
          <w:rPrChange w:id="5780" w:author="Park, Sanghoon" w:date="2021-10-03T16:09:00Z">
            <w:rPr>
              <w:rFonts w:hint="eastAsia"/>
            </w:rPr>
          </w:rPrChange>
        </w:rPr>
        <w:t>행정연구</w:t>
      </w:r>
      <w:r w:rsidRPr="005302F9">
        <w:rPr>
          <w:rFonts w:eastAsia="나눔명조"/>
          <w:sz w:val="22"/>
          <w:szCs w:val="22"/>
          <w:rPrChange w:id="5781" w:author="Park, Sanghoon" w:date="2021-10-03T16:09:00Z">
            <w:rPr/>
          </w:rPrChange>
        </w:rPr>
        <w:t xml:space="preserve"> 28(4): 61–82.</w:t>
      </w:r>
    </w:p>
    <w:p w14:paraId="751E8E9E" w14:textId="77777777" w:rsidR="005302F9" w:rsidRPr="005302F9" w:rsidRDefault="005302F9" w:rsidP="005302F9">
      <w:pPr>
        <w:pStyle w:val="Bibliography"/>
        <w:rPr>
          <w:rFonts w:eastAsia="나눔명조"/>
          <w:sz w:val="22"/>
          <w:szCs w:val="22"/>
          <w:rPrChange w:id="5782" w:author="Park, Sanghoon" w:date="2021-10-03T16:09:00Z">
            <w:rPr/>
          </w:rPrChange>
        </w:rPr>
      </w:pPr>
      <w:r w:rsidRPr="005302F9">
        <w:rPr>
          <w:rFonts w:eastAsia="나눔명조" w:hint="eastAsia"/>
          <w:sz w:val="22"/>
          <w:szCs w:val="22"/>
          <w:rPrChange w:id="5783" w:author="Park, Sanghoon" w:date="2021-10-03T16:09:00Z">
            <w:rPr>
              <w:rFonts w:hint="eastAsia"/>
            </w:rPr>
          </w:rPrChange>
        </w:rPr>
        <w:t>이하영</w:t>
      </w:r>
      <w:r w:rsidRPr="005302F9">
        <w:rPr>
          <w:rFonts w:eastAsia="나눔명조"/>
          <w:sz w:val="22"/>
          <w:szCs w:val="22"/>
          <w:rPrChange w:id="5784" w:author="Park, Sanghoon" w:date="2021-10-03T16:09:00Z">
            <w:rPr/>
          </w:rPrChange>
        </w:rPr>
        <w:t xml:space="preserve">, </w:t>
      </w:r>
      <w:r w:rsidRPr="005302F9">
        <w:rPr>
          <w:rFonts w:eastAsia="나눔명조" w:hint="eastAsia"/>
          <w:sz w:val="22"/>
          <w:szCs w:val="22"/>
          <w:rPrChange w:id="5785" w:author="Park, Sanghoon" w:date="2021-10-03T16:09:00Z">
            <w:rPr>
              <w:rFonts w:hint="eastAsia"/>
            </w:rPr>
          </w:rPrChange>
        </w:rPr>
        <w:t>오민지</w:t>
      </w:r>
      <w:r w:rsidRPr="005302F9">
        <w:rPr>
          <w:rFonts w:eastAsia="나눔명조"/>
          <w:sz w:val="22"/>
          <w:szCs w:val="22"/>
          <w:rPrChange w:id="5786" w:author="Park, Sanghoon" w:date="2021-10-03T16:09:00Z">
            <w:rPr/>
          </w:rPrChange>
        </w:rPr>
        <w:t xml:space="preserve">, and </w:t>
      </w:r>
      <w:r w:rsidRPr="005302F9">
        <w:rPr>
          <w:rFonts w:eastAsia="나눔명조" w:hint="eastAsia"/>
          <w:sz w:val="22"/>
          <w:szCs w:val="22"/>
          <w:rPrChange w:id="5787" w:author="Park, Sanghoon" w:date="2021-10-03T16:09:00Z">
            <w:rPr>
              <w:rFonts w:hint="eastAsia"/>
            </w:rPr>
          </w:rPrChange>
        </w:rPr>
        <w:t>이수영</w:t>
      </w:r>
      <w:r w:rsidRPr="005302F9">
        <w:rPr>
          <w:rFonts w:eastAsia="나눔명조"/>
          <w:sz w:val="22"/>
          <w:szCs w:val="22"/>
          <w:rPrChange w:id="5788" w:author="Park, Sanghoon" w:date="2021-10-03T16:09:00Z">
            <w:rPr/>
          </w:rPrChange>
        </w:rPr>
        <w:t>. 2017. “</w:t>
      </w:r>
      <w:r w:rsidRPr="005302F9">
        <w:rPr>
          <w:rFonts w:eastAsia="나눔명조" w:hint="eastAsia"/>
          <w:sz w:val="22"/>
          <w:szCs w:val="22"/>
          <w:rPrChange w:id="5789" w:author="Park, Sanghoon" w:date="2021-10-03T16:09:00Z">
            <w:rPr>
              <w:rFonts w:hint="eastAsia"/>
            </w:rPr>
          </w:rPrChange>
        </w:rPr>
        <w:t>조직적</w:t>
      </w:r>
      <w:r w:rsidRPr="005302F9">
        <w:rPr>
          <w:rFonts w:eastAsia="나눔명조"/>
          <w:sz w:val="22"/>
          <w:szCs w:val="22"/>
          <w:rPrChange w:id="5790" w:author="Park, Sanghoon" w:date="2021-10-03T16:09:00Z">
            <w:rPr/>
          </w:rPrChange>
        </w:rPr>
        <w:t xml:space="preserve"> </w:t>
      </w:r>
      <w:r w:rsidRPr="005302F9">
        <w:rPr>
          <w:rFonts w:eastAsia="나눔명조" w:hint="eastAsia"/>
          <w:sz w:val="22"/>
          <w:szCs w:val="22"/>
          <w:rPrChange w:id="5791" w:author="Park, Sanghoon" w:date="2021-10-03T16:09:00Z">
            <w:rPr>
              <w:rFonts w:hint="eastAsia"/>
            </w:rPr>
          </w:rPrChange>
        </w:rPr>
        <w:t>요인이</w:t>
      </w:r>
      <w:r w:rsidRPr="005302F9">
        <w:rPr>
          <w:rFonts w:eastAsia="나눔명조"/>
          <w:sz w:val="22"/>
          <w:szCs w:val="22"/>
          <w:rPrChange w:id="5792" w:author="Park, Sanghoon" w:date="2021-10-03T16:09:00Z">
            <w:rPr/>
          </w:rPrChange>
        </w:rPr>
        <w:t xml:space="preserve"> </w:t>
      </w:r>
      <w:r w:rsidRPr="005302F9">
        <w:rPr>
          <w:rFonts w:eastAsia="나눔명조" w:hint="eastAsia"/>
          <w:sz w:val="22"/>
          <w:szCs w:val="22"/>
          <w:rPrChange w:id="5793" w:author="Park, Sanghoon" w:date="2021-10-03T16:09:00Z">
            <w:rPr>
              <w:rFonts w:hint="eastAsia"/>
            </w:rPr>
          </w:rPrChange>
        </w:rPr>
        <w:t>공무원의</w:t>
      </w:r>
      <w:r w:rsidRPr="005302F9">
        <w:rPr>
          <w:rFonts w:eastAsia="나눔명조"/>
          <w:sz w:val="22"/>
          <w:szCs w:val="22"/>
          <w:rPrChange w:id="5794" w:author="Park, Sanghoon" w:date="2021-10-03T16:09:00Z">
            <w:rPr/>
          </w:rPrChange>
        </w:rPr>
        <w:t xml:space="preserve"> </w:t>
      </w:r>
      <w:r w:rsidRPr="005302F9">
        <w:rPr>
          <w:rFonts w:eastAsia="나눔명조" w:hint="eastAsia"/>
          <w:sz w:val="22"/>
          <w:szCs w:val="22"/>
          <w:rPrChange w:id="5795" w:author="Park, Sanghoon" w:date="2021-10-03T16:09:00Z">
            <w:rPr>
              <w:rFonts w:hint="eastAsia"/>
            </w:rPr>
          </w:rPrChange>
        </w:rPr>
        <w:t>공공봉사동기에</w:t>
      </w:r>
      <w:r w:rsidRPr="005302F9">
        <w:rPr>
          <w:rFonts w:eastAsia="나눔명조"/>
          <w:sz w:val="22"/>
          <w:szCs w:val="22"/>
          <w:rPrChange w:id="5796" w:author="Park, Sanghoon" w:date="2021-10-03T16:09:00Z">
            <w:rPr/>
          </w:rPrChange>
        </w:rPr>
        <w:t xml:space="preserve"> </w:t>
      </w:r>
      <w:r w:rsidRPr="005302F9">
        <w:rPr>
          <w:rFonts w:eastAsia="나눔명조" w:hint="eastAsia"/>
          <w:sz w:val="22"/>
          <w:szCs w:val="22"/>
          <w:rPrChange w:id="5797" w:author="Park, Sanghoon" w:date="2021-10-03T16:09:00Z">
            <w:rPr>
              <w:rFonts w:hint="eastAsia"/>
            </w:rPr>
          </w:rPrChange>
        </w:rPr>
        <w:t>미치는</w:t>
      </w:r>
      <w:r w:rsidRPr="005302F9">
        <w:rPr>
          <w:rFonts w:eastAsia="나눔명조"/>
          <w:sz w:val="22"/>
          <w:szCs w:val="22"/>
          <w:rPrChange w:id="5798" w:author="Park, Sanghoon" w:date="2021-10-03T16:09:00Z">
            <w:rPr/>
          </w:rPrChange>
        </w:rPr>
        <w:t xml:space="preserve"> </w:t>
      </w:r>
      <w:r w:rsidRPr="005302F9">
        <w:rPr>
          <w:rFonts w:eastAsia="나눔명조" w:hint="eastAsia"/>
          <w:sz w:val="22"/>
          <w:szCs w:val="22"/>
          <w:rPrChange w:id="5799" w:author="Park, Sanghoon" w:date="2021-10-03T16:09:00Z">
            <w:rPr>
              <w:rFonts w:hint="eastAsia"/>
            </w:rPr>
          </w:rPrChange>
        </w:rPr>
        <w:t>영향에</w:t>
      </w:r>
      <w:r w:rsidRPr="005302F9">
        <w:rPr>
          <w:rFonts w:eastAsia="나눔명조"/>
          <w:sz w:val="22"/>
          <w:szCs w:val="22"/>
          <w:rPrChange w:id="5800" w:author="Park, Sanghoon" w:date="2021-10-03T16:09:00Z">
            <w:rPr/>
          </w:rPrChange>
        </w:rPr>
        <w:t xml:space="preserve"> </w:t>
      </w:r>
      <w:r w:rsidRPr="005302F9">
        <w:rPr>
          <w:rFonts w:eastAsia="나눔명조" w:hint="eastAsia"/>
          <w:sz w:val="22"/>
          <w:szCs w:val="22"/>
          <w:rPrChange w:id="5801" w:author="Park, Sanghoon" w:date="2021-10-03T16:09:00Z">
            <w:rPr>
              <w:rFonts w:hint="eastAsia"/>
            </w:rPr>
          </w:rPrChange>
        </w:rPr>
        <w:t>관한</w:t>
      </w:r>
      <w:r w:rsidRPr="005302F9">
        <w:rPr>
          <w:rFonts w:eastAsia="나눔명조"/>
          <w:sz w:val="22"/>
          <w:szCs w:val="22"/>
          <w:rPrChange w:id="5802" w:author="Park, Sanghoon" w:date="2021-10-03T16:09:00Z">
            <w:rPr/>
          </w:rPrChange>
        </w:rPr>
        <w:t xml:space="preserve"> </w:t>
      </w:r>
      <w:r w:rsidRPr="005302F9">
        <w:rPr>
          <w:rFonts w:eastAsia="나눔명조" w:hint="eastAsia"/>
          <w:sz w:val="22"/>
          <w:szCs w:val="22"/>
          <w:rPrChange w:id="5803" w:author="Park, Sanghoon" w:date="2021-10-03T16:09:00Z">
            <w:rPr>
              <w:rFonts w:hint="eastAsia"/>
            </w:rPr>
          </w:rPrChange>
        </w:rPr>
        <w:t>연구</w:t>
      </w:r>
      <w:r w:rsidRPr="005302F9">
        <w:rPr>
          <w:rFonts w:eastAsia="나눔명조"/>
          <w:sz w:val="22"/>
          <w:szCs w:val="22"/>
          <w:rPrChange w:id="5804" w:author="Park, Sanghoon" w:date="2021-10-03T16:09:00Z">
            <w:rPr/>
          </w:rPrChange>
        </w:rPr>
        <w:t xml:space="preserve">.” </w:t>
      </w:r>
      <w:r w:rsidRPr="005302F9">
        <w:rPr>
          <w:rFonts w:eastAsia="나눔명조" w:hint="eastAsia"/>
          <w:sz w:val="22"/>
          <w:szCs w:val="22"/>
          <w:rPrChange w:id="5805" w:author="Park, Sanghoon" w:date="2021-10-03T16:09:00Z">
            <w:rPr>
              <w:rFonts w:hint="eastAsia"/>
            </w:rPr>
          </w:rPrChange>
        </w:rPr>
        <w:t>한국인사행정학회보</w:t>
      </w:r>
      <w:r w:rsidRPr="005302F9">
        <w:rPr>
          <w:rFonts w:eastAsia="나눔명조"/>
          <w:sz w:val="22"/>
          <w:szCs w:val="22"/>
          <w:rPrChange w:id="5806" w:author="Park, Sanghoon" w:date="2021-10-03T16:09:00Z">
            <w:rPr/>
          </w:rPrChange>
        </w:rPr>
        <w:t xml:space="preserve"> 16(3): 53–91.</w:t>
      </w:r>
    </w:p>
    <w:p w14:paraId="305239DD" w14:textId="77777777" w:rsidR="005302F9" w:rsidRPr="005302F9" w:rsidRDefault="005302F9" w:rsidP="005302F9">
      <w:pPr>
        <w:pStyle w:val="Bibliography"/>
        <w:rPr>
          <w:rFonts w:eastAsia="나눔명조"/>
          <w:sz w:val="22"/>
          <w:szCs w:val="22"/>
          <w:rPrChange w:id="5807" w:author="Park, Sanghoon" w:date="2021-10-03T16:09:00Z">
            <w:rPr/>
          </w:rPrChange>
        </w:rPr>
      </w:pPr>
      <w:r w:rsidRPr="005302F9">
        <w:rPr>
          <w:rFonts w:eastAsia="나눔명조" w:hint="eastAsia"/>
          <w:sz w:val="22"/>
          <w:szCs w:val="22"/>
          <w:rPrChange w:id="5808" w:author="Park, Sanghoon" w:date="2021-10-03T16:09:00Z">
            <w:rPr>
              <w:rFonts w:hint="eastAsia"/>
            </w:rPr>
          </w:rPrChange>
        </w:rPr>
        <w:t>이혜윤</w:t>
      </w:r>
      <w:r w:rsidRPr="005302F9">
        <w:rPr>
          <w:rFonts w:eastAsia="나눔명조"/>
          <w:sz w:val="22"/>
          <w:szCs w:val="22"/>
          <w:rPrChange w:id="5809" w:author="Park, Sanghoon" w:date="2021-10-03T16:09:00Z">
            <w:rPr/>
          </w:rPrChange>
        </w:rPr>
        <w:t>. 2017. “</w:t>
      </w:r>
      <w:r w:rsidRPr="005302F9">
        <w:rPr>
          <w:rFonts w:eastAsia="나눔명조" w:hint="eastAsia"/>
          <w:sz w:val="22"/>
          <w:szCs w:val="22"/>
          <w:rPrChange w:id="5810" w:author="Park, Sanghoon" w:date="2021-10-03T16:09:00Z">
            <w:rPr>
              <w:rFonts w:hint="eastAsia"/>
            </w:rPr>
          </w:rPrChange>
        </w:rPr>
        <w:t>공기업과</w:t>
      </w:r>
      <w:r w:rsidRPr="005302F9">
        <w:rPr>
          <w:rFonts w:eastAsia="나눔명조"/>
          <w:sz w:val="22"/>
          <w:szCs w:val="22"/>
          <w:rPrChange w:id="5811" w:author="Park, Sanghoon" w:date="2021-10-03T16:09:00Z">
            <w:rPr/>
          </w:rPrChange>
        </w:rPr>
        <w:t xml:space="preserve"> </w:t>
      </w:r>
      <w:r w:rsidRPr="005302F9">
        <w:rPr>
          <w:rFonts w:eastAsia="나눔명조" w:hint="eastAsia"/>
          <w:sz w:val="22"/>
          <w:szCs w:val="22"/>
          <w:rPrChange w:id="5812" w:author="Park, Sanghoon" w:date="2021-10-03T16:09:00Z">
            <w:rPr>
              <w:rFonts w:hint="eastAsia"/>
            </w:rPr>
          </w:rPrChange>
        </w:rPr>
        <w:t>준정부기관</w:t>
      </w:r>
      <w:r w:rsidRPr="005302F9">
        <w:rPr>
          <w:rFonts w:eastAsia="나눔명조"/>
          <w:sz w:val="22"/>
          <w:szCs w:val="22"/>
          <w:rPrChange w:id="5813" w:author="Park, Sanghoon" w:date="2021-10-03T16:09:00Z">
            <w:rPr/>
          </w:rPrChange>
        </w:rPr>
        <w:t xml:space="preserve"> </w:t>
      </w:r>
      <w:r w:rsidRPr="005302F9">
        <w:rPr>
          <w:rFonts w:eastAsia="나눔명조" w:hint="eastAsia"/>
          <w:sz w:val="22"/>
          <w:szCs w:val="22"/>
          <w:rPrChange w:id="5814" w:author="Park, Sanghoon" w:date="2021-10-03T16:09:00Z">
            <w:rPr>
              <w:rFonts w:hint="eastAsia"/>
            </w:rPr>
          </w:rPrChange>
        </w:rPr>
        <w:t>종사자들의</w:t>
      </w:r>
      <w:r w:rsidRPr="005302F9">
        <w:rPr>
          <w:rFonts w:eastAsia="나눔명조"/>
          <w:sz w:val="22"/>
          <w:szCs w:val="22"/>
          <w:rPrChange w:id="5815" w:author="Park, Sanghoon" w:date="2021-10-03T16:09:00Z">
            <w:rPr/>
          </w:rPrChange>
        </w:rPr>
        <w:t xml:space="preserve"> </w:t>
      </w:r>
      <w:r w:rsidRPr="005302F9">
        <w:rPr>
          <w:rFonts w:eastAsia="나눔명조" w:hint="eastAsia"/>
          <w:sz w:val="22"/>
          <w:szCs w:val="22"/>
          <w:rPrChange w:id="5816" w:author="Park, Sanghoon" w:date="2021-10-03T16:09:00Z">
            <w:rPr>
              <w:rFonts w:hint="eastAsia"/>
            </w:rPr>
          </w:rPrChange>
        </w:rPr>
        <w:t>공공봉사동기</w:t>
      </w:r>
      <w:r w:rsidRPr="005302F9">
        <w:rPr>
          <w:rFonts w:eastAsia="나눔명조"/>
          <w:sz w:val="22"/>
          <w:szCs w:val="22"/>
          <w:rPrChange w:id="5817" w:author="Park, Sanghoon" w:date="2021-10-03T16:09:00Z">
            <w:rPr/>
          </w:rPrChange>
        </w:rPr>
        <w:t>(PSM)</w:t>
      </w:r>
      <w:r w:rsidRPr="005302F9">
        <w:rPr>
          <w:rFonts w:eastAsia="나눔명조" w:hint="eastAsia"/>
          <w:sz w:val="22"/>
          <w:szCs w:val="22"/>
          <w:rPrChange w:id="5818" w:author="Park, Sanghoon" w:date="2021-10-03T16:09:00Z">
            <w:rPr>
              <w:rFonts w:hint="eastAsia"/>
            </w:rPr>
          </w:rPrChange>
        </w:rPr>
        <w:t>와</w:t>
      </w:r>
      <w:r w:rsidRPr="005302F9">
        <w:rPr>
          <w:rFonts w:eastAsia="나눔명조"/>
          <w:sz w:val="22"/>
          <w:szCs w:val="22"/>
          <w:rPrChange w:id="5819" w:author="Park, Sanghoon" w:date="2021-10-03T16:09:00Z">
            <w:rPr/>
          </w:rPrChange>
        </w:rPr>
        <w:t xml:space="preserve"> </w:t>
      </w:r>
      <w:r w:rsidRPr="005302F9">
        <w:rPr>
          <w:rFonts w:eastAsia="나눔명조" w:hint="eastAsia"/>
          <w:sz w:val="22"/>
          <w:szCs w:val="22"/>
          <w:rPrChange w:id="5820" w:author="Park, Sanghoon" w:date="2021-10-03T16:09:00Z">
            <w:rPr>
              <w:rFonts w:hint="eastAsia"/>
            </w:rPr>
          </w:rPrChange>
        </w:rPr>
        <w:t>직무동기요인이</w:t>
      </w:r>
      <w:r w:rsidRPr="005302F9">
        <w:rPr>
          <w:rFonts w:eastAsia="나눔명조"/>
          <w:sz w:val="22"/>
          <w:szCs w:val="22"/>
          <w:rPrChange w:id="5821" w:author="Park, Sanghoon" w:date="2021-10-03T16:09:00Z">
            <w:rPr/>
          </w:rPrChange>
        </w:rPr>
        <w:t xml:space="preserve"> </w:t>
      </w:r>
      <w:r w:rsidRPr="005302F9">
        <w:rPr>
          <w:rFonts w:eastAsia="나눔명조" w:hint="eastAsia"/>
          <w:sz w:val="22"/>
          <w:szCs w:val="22"/>
          <w:rPrChange w:id="5822" w:author="Park, Sanghoon" w:date="2021-10-03T16:09:00Z">
            <w:rPr>
              <w:rFonts w:hint="eastAsia"/>
            </w:rPr>
          </w:rPrChange>
        </w:rPr>
        <w:t>직무만족에</w:t>
      </w:r>
      <w:r w:rsidRPr="005302F9">
        <w:rPr>
          <w:rFonts w:eastAsia="나눔명조"/>
          <w:sz w:val="22"/>
          <w:szCs w:val="22"/>
          <w:rPrChange w:id="5823" w:author="Park, Sanghoon" w:date="2021-10-03T16:09:00Z">
            <w:rPr/>
          </w:rPrChange>
        </w:rPr>
        <w:t xml:space="preserve"> </w:t>
      </w:r>
      <w:r w:rsidRPr="005302F9">
        <w:rPr>
          <w:rFonts w:eastAsia="나눔명조" w:hint="eastAsia"/>
          <w:sz w:val="22"/>
          <w:szCs w:val="22"/>
          <w:rPrChange w:id="5824" w:author="Park, Sanghoon" w:date="2021-10-03T16:09:00Z">
            <w:rPr>
              <w:rFonts w:hint="eastAsia"/>
            </w:rPr>
          </w:rPrChange>
        </w:rPr>
        <w:t>미치는</w:t>
      </w:r>
      <w:r w:rsidRPr="005302F9">
        <w:rPr>
          <w:rFonts w:eastAsia="나눔명조"/>
          <w:sz w:val="22"/>
          <w:szCs w:val="22"/>
          <w:rPrChange w:id="5825" w:author="Park, Sanghoon" w:date="2021-10-03T16:09:00Z">
            <w:rPr/>
          </w:rPrChange>
        </w:rPr>
        <w:t xml:space="preserve"> </w:t>
      </w:r>
      <w:r w:rsidRPr="005302F9">
        <w:rPr>
          <w:rFonts w:eastAsia="나눔명조" w:hint="eastAsia"/>
          <w:sz w:val="22"/>
          <w:szCs w:val="22"/>
          <w:rPrChange w:id="5826" w:author="Park, Sanghoon" w:date="2021-10-03T16:09:00Z">
            <w:rPr>
              <w:rFonts w:hint="eastAsia"/>
            </w:rPr>
          </w:rPrChange>
        </w:rPr>
        <w:t>영향에</w:t>
      </w:r>
      <w:r w:rsidRPr="005302F9">
        <w:rPr>
          <w:rFonts w:eastAsia="나눔명조"/>
          <w:sz w:val="22"/>
          <w:szCs w:val="22"/>
          <w:rPrChange w:id="5827" w:author="Park, Sanghoon" w:date="2021-10-03T16:09:00Z">
            <w:rPr/>
          </w:rPrChange>
        </w:rPr>
        <w:t xml:space="preserve"> </w:t>
      </w:r>
      <w:r w:rsidRPr="005302F9">
        <w:rPr>
          <w:rFonts w:eastAsia="나눔명조" w:hint="eastAsia"/>
          <w:sz w:val="22"/>
          <w:szCs w:val="22"/>
          <w:rPrChange w:id="5828" w:author="Park, Sanghoon" w:date="2021-10-03T16:09:00Z">
            <w:rPr>
              <w:rFonts w:hint="eastAsia"/>
            </w:rPr>
          </w:rPrChange>
        </w:rPr>
        <w:t>관한</w:t>
      </w:r>
      <w:r w:rsidRPr="005302F9">
        <w:rPr>
          <w:rFonts w:eastAsia="나눔명조"/>
          <w:sz w:val="22"/>
          <w:szCs w:val="22"/>
          <w:rPrChange w:id="5829" w:author="Park, Sanghoon" w:date="2021-10-03T16:09:00Z">
            <w:rPr/>
          </w:rPrChange>
        </w:rPr>
        <w:t xml:space="preserve"> </w:t>
      </w:r>
      <w:r w:rsidRPr="005302F9">
        <w:rPr>
          <w:rFonts w:eastAsia="나눔명조" w:hint="eastAsia"/>
          <w:sz w:val="22"/>
          <w:szCs w:val="22"/>
          <w:rPrChange w:id="5830" w:author="Park, Sanghoon" w:date="2021-10-03T16:09:00Z">
            <w:rPr>
              <w:rFonts w:hint="eastAsia"/>
            </w:rPr>
          </w:rPrChange>
        </w:rPr>
        <w:t>실증연구</w:t>
      </w:r>
      <w:r w:rsidRPr="005302F9">
        <w:rPr>
          <w:rFonts w:eastAsia="나눔명조"/>
          <w:sz w:val="22"/>
          <w:szCs w:val="22"/>
          <w:rPrChange w:id="5831" w:author="Park, Sanghoon" w:date="2021-10-03T16:09:00Z">
            <w:rPr/>
          </w:rPrChange>
        </w:rPr>
        <w:t xml:space="preserve">.” </w:t>
      </w:r>
      <w:r w:rsidRPr="005302F9">
        <w:rPr>
          <w:rFonts w:eastAsia="나눔명조" w:hint="eastAsia"/>
          <w:sz w:val="22"/>
          <w:szCs w:val="22"/>
          <w:rPrChange w:id="5832" w:author="Park, Sanghoon" w:date="2021-10-03T16:09:00Z">
            <w:rPr>
              <w:rFonts w:hint="eastAsia"/>
            </w:rPr>
          </w:rPrChange>
        </w:rPr>
        <w:t>한국행정학보</w:t>
      </w:r>
      <w:r w:rsidRPr="005302F9">
        <w:rPr>
          <w:rFonts w:eastAsia="나눔명조"/>
          <w:sz w:val="22"/>
          <w:szCs w:val="22"/>
          <w:rPrChange w:id="5833" w:author="Park, Sanghoon" w:date="2021-10-03T16:09:00Z">
            <w:rPr/>
          </w:rPrChange>
        </w:rPr>
        <w:t xml:space="preserve"> 51(2): 349–88.</w:t>
      </w:r>
    </w:p>
    <w:p w14:paraId="5D828D81" w14:textId="77777777" w:rsidR="005302F9" w:rsidRPr="005302F9" w:rsidRDefault="005302F9" w:rsidP="005302F9">
      <w:pPr>
        <w:pStyle w:val="Bibliography"/>
        <w:rPr>
          <w:rFonts w:eastAsia="나눔명조"/>
          <w:sz w:val="22"/>
          <w:szCs w:val="22"/>
          <w:rPrChange w:id="5834" w:author="Park, Sanghoon" w:date="2021-10-03T16:09:00Z">
            <w:rPr/>
          </w:rPrChange>
        </w:rPr>
      </w:pPr>
      <w:r w:rsidRPr="005302F9">
        <w:rPr>
          <w:rFonts w:eastAsia="나눔명조" w:hint="eastAsia"/>
          <w:sz w:val="22"/>
          <w:szCs w:val="22"/>
          <w:rPrChange w:id="5835" w:author="Park, Sanghoon" w:date="2021-10-03T16:09:00Z">
            <w:rPr>
              <w:rFonts w:hint="eastAsia"/>
            </w:rPr>
          </w:rPrChange>
        </w:rPr>
        <w:t>임재영</w:t>
      </w:r>
      <w:r w:rsidRPr="005302F9">
        <w:rPr>
          <w:rFonts w:eastAsia="나눔명조"/>
          <w:sz w:val="22"/>
          <w:szCs w:val="22"/>
          <w:rPrChange w:id="5836" w:author="Park, Sanghoon" w:date="2021-10-03T16:09:00Z">
            <w:rPr/>
          </w:rPrChange>
        </w:rPr>
        <w:t xml:space="preserve">, and </w:t>
      </w:r>
      <w:r w:rsidRPr="005302F9">
        <w:rPr>
          <w:rFonts w:eastAsia="나눔명조" w:hint="eastAsia"/>
          <w:sz w:val="22"/>
          <w:szCs w:val="22"/>
          <w:rPrChange w:id="5837" w:author="Park, Sanghoon" w:date="2021-10-03T16:09:00Z">
            <w:rPr>
              <w:rFonts w:hint="eastAsia"/>
            </w:rPr>
          </w:rPrChange>
        </w:rPr>
        <w:t>문국경</w:t>
      </w:r>
      <w:r w:rsidRPr="005302F9">
        <w:rPr>
          <w:rFonts w:eastAsia="나눔명조"/>
          <w:sz w:val="22"/>
          <w:szCs w:val="22"/>
          <w:rPrChange w:id="5838" w:author="Park, Sanghoon" w:date="2021-10-03T16:09:00Z">
            <w:rPr/>
          </w:rPrChange>
        </w:rPr>
        <w:t>. 2019. “</w:t>
      </w:r>
      <w:r w:rsidRPr="005302F9">
        <w:rPr>
          <w:rFonts w:eastAsia="나눔명조" w:hint="eastAsia"/>
          <w:sz w:val="22"/>
          <w:szCs w:val="22"/>
          <w:rPrChange w:id="5839" w:author="Park, Sanghoon" w:date="2021-10-03T16:09:00Z">
            <w:rPr>
              <w:rFonts w:hint="eastAsia"/>
            </w:rPr>
          </w:rPrChange>
        </w:rPr>
        <w:t>공공봉사동기와</w:t>
      </w:r>
      <w:r w:rsidRPr="005302F9">
        <w:rPr>
          <w:rFonts w:eastAsia="나눔명조"/>
          <w:sz w:val="22"/>
          <w:szCs w:val="22"/>
          <w:rPrChange w:id="5840" w:author="Park, Sanghoon" w:date="2021-10-03T16:09:00Z">
            <w:rPr/>
          </w:rPrChange>
        </w:rPr>
        <w:t xml:space="preserve"> </w:t>
      </w:r>
      <w:r w:rsidRPr="005302F9">
        <w:rPr>
          <w:rFonts w:eastAsia="나눔명조" w:hint="eastAsia"/>
          <w:sz w:val="22"/>
          <w:szCs w:val="22"/>
          <w:rPrChange w:id="5841" w:author="Park, Sanghoon" w:date="2021-10-03T16:09:00Z">
            <w:rPr>
              <w:rFonts w:hint="eastAsia"/>
            </w:rPr>
          </w:rPrChange>
        </w:rPr>
        <w:t>직무성과</w:t>
      </w:r>
      <w:r w:rsidRPr="005302F9">
        <w:rPr>
          <w:rFonts w:eastAsia="나눔명조"/>
          <w:sz w:val="22"/>
          <w:szCs w:val="22"/>
          <w:rPrChange w:id="5842" w:author="Park, Sanghoon" w:date="2021-10-03T16:09:00Z">
            <w:rPr/>
          </w:rPrChange>
        </w:rPr>
        <w:t xml:space="preserve">: </w:t>
      </w:r>
      <w:r w:rsidRPr="005302F9">
        <w:rPr>
          <w:rFonts w:eastAsia="나눔명조" w:hint="eastAsia"/>
          <w:sz w:val="22"/>
          <w:szCs w:val="22"/>
          <w:rPrChange w:id="5843" w:author="Park, Sanghoon" w:date="2021-10-03T16:09:00Z">
            <w:rPr>
              <w:rFonts w:hint="eastAsia"/>
            </w:rPr>
          </w:rPrChange>
        </w:rPr>
        <w:t>조직구조의</w:t>
      </w:r>
      <w:r w:rsidRPr="005302F9">
        <w:rPr>
          <w:rFonts w:eastAsia="나눔명조"/>
          <w:sz w:val="22"/>
          <w:szCs w:val="22"/>
          <w:rPrChange w:id="5844" w:author="Park, Sanghoon" w:date="2021-10-03T16:09:00Z">
            <w:rPr/>
          </w:rPrChange>
        </w:rPr>
        <w:t xml:space="preserve"> </w:t>
      </w:r>
      <w:r w:rsidRPr="005302F9">
        <w:rPr>
          <w:rFonts w:eastAsia="나눔명조" w:hint="eastAsia"/>
          <w:sz w:val="22"/>
          <w:szCs w:val="22"/>
          <w:rPrChange w:id="5845" w:author="Park, Sanghoon" w:date="2021-10-03T16:09:00Z">
            <w:rPr>
              <w:rFonts w:hint="eastAsia"/>
            </w:rPr>
          </w:rPrChange>
        </w:rPr>
        <w:t>조절효과를</w:t>
      </w:r>
      <w:r w:rsidRPr="005302F9">
        <w:rPr>
          <w:rFonts w:eastAsia="나눔명조"/>
          <w:sz w:val="22"/>
          <w:szCs w:val="22"/>
          <w:rPrChange w:id="5846" w:author="Park, Sanghoon" w:date="2021-10-03T16:09:00Z">
            <w:rPr/>
          </w:rPrChange>
        </w:rPr>
        <w:t xml:space="preserve"> </w:t>
      </w:r>
      <w:r w:rsidRPr="005302F9">
        <w:rPr>
          <w:rFonts w:eastAsia="나눔명조" w:hint="eastAsia"/>
          <w:sz w:val="22"/>
          <w:szCs w:val="22"/>
          <w:rPrChange w:id="5847" w:author="Park, Sanghoon" w:date="2021-10-03T16:09:00Z">
            <w:rPr>
              <w:rFonts w:hint="eastAsia"/>
            </w:rPr>
          </w:rPrChange>
        </w:rPr>
        <w:t>중심으로</w:t>
      </w:r>
      <w:r w:rsidRPr="005302F9">
        <w:rPr>
          <w:rFonts w:eastAsia="나눔명조"/>
          <w:sz w:val="22"/>
          <w:szCs w:val="22"/>
          <w:rPrChange w:id="5848" w:author="Park, Sanghoon" w:date="2021-10-03T16:09:00Z">
            <w:rPr/>
          </w:rPrChange>
        </w:rPr>
        <w:t xml:space="preserve">.” </w:t>
      </w:r>
      <w:r w:rsidRPr="005302F9">
        <w:rPr>
          <w:rFonts w:eastAsia="나눔명조" w:hint="eastAsia"/>
          <w:sz w:val="22"/>
          <w:szCs w:val="22"/>
          <w:rPrChange w:id="5849" w:author="Park, Sanghoon" w:date="2021-10-03T16:09:00Z">
            <w:rPr>
              <w:rFonts w:hint="eastAsia"/>
            </w:rPr>
          </w:rPrChange>
        </w:rPr>
        <w:t>한국행정논집</w:t>
      </w:r>
      <w:r w:rsidRPr="005302F9">
        <w:rPr>
          <w:rFonts w:eastAsia="나눔명조"/>
          <w:sz w:val="22"/>
          <w:szCs w:val="22"/>
          <w:rPrChange w:id="5850" w:author="Park, Sanghoon" w:date="2021-10-03T16:09:00Z">
            <w:rPr/>
          </w:rPrChange>
        </w:rPr>
        <w:t xml:space="preserve"> 31(2): 231–51.</w:t>
      </w:r>
    </w:p>
    <w:p w14:paraId="747B6CDF" w14:textId="77777777" w:rsidR="005302F9" w:rsidRPr="005302F9" w:rsidRDefault="005302F9" w:rsidP="005302F9">
      <w:pPr>
        <w:pStyle w:val="Bibliography"/>
        <w:rPr>
          <w:rFonts w:eastAsia="나눔명조"/>
          <w:sz w:val="22"/>
          <w:szCs w:val="22"/>
          <w:rPrChange w:id="5851" w:author="Park, Sanghoon" w:date="2021-10-03T16:09:00Z">
            <w:rPr/>
          </w:rPrChange>
        </w:rPr>
      </w:pPr>
      <w:r w:rsidRPr="005302F9">
        <w:rPr>
          <w:rFonts w:eastAsia="나눔명조" w:hint="eastAsia"/>
          <w:sz w:val="22"/>
          <w:szCs w:val="22"/>
          <w:rPrChange w:id="5852" w:author="Park, Sanghoon" w:date="2021-10-03T16:09:00Z">
            <w:rPr>
              <w:rFonts w:hint="eastAsia"/>
            </w:rPr>
          </w:rPrChange>
        </w:rPr>
        <w:lastRenderedPageBreak/>
        <w:t>임재영</w:t>
      </w:r>
      <w:r w:rsidRPr="005302F9">
        <w:rPr>
          <w:rFonts w:eastAsia="나눔명조"/>
          <w:sz w:val="22"/>
          <w:szCs w:val="22"/>
          <w:rPrChange w:id="5853" w:author="Park, Sanghoon" w:date="2021-10-03T16:09:00Z">
            <w:rPr/>
          </w:rPrChange>
        </w:rPr>
        <w:t xml:space="preserve">, </w:t>
      </w:r>
      <w:r w:rsidRPr="005302F9">
        <w:rPr>
          <w:rFonts w:eastAsia="나눔명조" w:hint="eastAsia"/>
          <w:sz w:val="22"/>
          <w:szCs w:val="22"/>
          <w:rPrChange w:id="5854" w:author="Park, Sanghoon" w:date="2021-10-03T16:09:00Z">
            <w:rPr>
              <w:rFonts w:hint="eastAsia"/>
            </w:rPr>
          </w:rPrChange>
        </w:rPr>
        <w:t>문국경</w:t>
      </w:r>
      <w:r w:rsidRPr="005302F9">
        <w:rPr>
          <w:rFonts w:eastAsia="나눔명조"/>
          <w:sz w:val="22"/>
          <w:szCs w:val="22"/>
          <w:rPrChange w:id="5855" w:author="Park, Sanghoon" w:date="2021-10-03T16:09:00Z">
            <w:rPr/>
          </w:rPrChange>
        </w:rPr>
        <w:t xml:space="preserve">, and </w:t>
      </w:r>
      <w:r w:rsidRPr="005302F9">
        <w:rPr>
          <w:rFonts w:eastAsia="나눔명조" w:hint="eastAsia"/>
          <w:sz w:val="22"/>
          <w:szCs w:val="22"/>
          <w:rPrChange w:id="5856" w:author="Park, Sanghoon" w:date="2021-10-03T16:09:00Z">
            <w:rPr>
              <w:rFonts w:hint="eastAsia"/>
            </w:rPr>
          </w:rPrChange>
        </w:rPr>
        <w:t>조혜진</w:t>
      </w:r>
      <w:r w:rsidRPr="005302F9">
        <w:rPr>
          <w:rFonts w:eastAsia="나눔명조"/>
          <w:sz w:val="22"/>
          <w:szCs w:val="22"/>
          <w:rPrChange w:id="5857" w:author="Park, Sanghoon" w:date="2021-10-03T16:09:00Z">
            <w:rPr/>
          </w:rPrChange>
        </w:rPr>
        <w:t>. 2019a. “</w:t>
      </w:r>
      <w:r w:rsidRPr="005302F9">
        <w:rPr>
          <w:rFonts w:eastAsia="나눔명조" w:hint="eastAsia"/>
          <w:sz w:val="22"/>
          <w:szCs w:val="22"/>
          <w:rPrChange w:id="5858" w:author="Park, Sanghoon" w:date="2021-10-03T16:09:00Z">
            <w:rPr>
              <w:rFonts w:hint="eastAsia"/>
            </w:rPr>
          </w:rPrChange>
        </w:rPr>
        <w:t>공공봉사동기가</w:t>
      </w:r>
      <w:r w:rsidRPr="005302F9">
        <w:rPr>
          <w:rFonts w:eastAsia="나눔명조"/>
          <w:sz w:val="22"/>
          <w:szCs w:val="22"/>
          <w:rPrChange w:id="5859" w:author="Park, Sanghoon" w:date="2021-10-03T16:09:00Z">
            <w:rPr/>
          </w:rPrChange>
        </w:rPr>
        <w:t xml:space="preserve"> </w:t>
      </w:r>
      <w:r w:rsidRPr="005302F9">
        <w:rPr>
          <w:rFonts w:eastAsia="나눔명조" w:hint="eastAsia"/>
          <w:sz w:val="22"/>
          <w:szCs w:val="22"/>
          <w:rPrChange w:id="5860" w:author="Park, Sanghoon" w:date="2021-10-03T16:09:00Z">
            <w:rPr>
              <w:rFonts w:hint="eastAsia"/>
            </w:rPr>
          </w:rPrChange>
        </w:rPr>
        <w:t>혁신행동에</w:t>
      </w:r>
      <w:r w:rsidRPr="005302F9">
        <w:rPr>
          <w:rFonts w:eastAsia="나눔명조"/>
          <w:sz w:val="22"/>
          <w:szCs w:val="22"/>
          <w:rPrChange w:id="5861" w:author="Park, Sanghoon" w:date="2021-10-03T16:09:00Z">
            <w:rPr/>
          </w:rPrChange>
        </w:rPr>
        <w:t xml:space="preserve"> </w:t>
      </w:r>
      <w:r w:rsidRPr="005302F9">
        <w:rPr>
          <w:rFonts w:eastAsia="나눔명조" w:hint="eastAsia"/>
          <w:sz w:val="22"/>
          <w:szCs w:val="22"/>
          <w:rPrChange w:id="5862" w:author="Park, Sanghoon" w:date="2021-10-03T16:09:00Z">
            <w:rPr>
              <w:rFonts w:hint="eastAsia"/>
            </w:rPr>
          </w:rPrChange>
        </w:rPr>
        <w:t>미치는</w:t>
      </w:r>
      <w:r w:rsidRPr="005302F9">
        <w:rPr>
          <w:rFonts w:eastAsia="나눔명조"/>
          <w:sz w:val="22"/>
          <w:szCs w:val="22"/>
          <w:rPrChange w:id="5863" w:author="Park, Sanghoon" w:date="2021-10-03T16:09:00Z">
            <w:rPr/>
          </w:rPrChange>
        </w:rPr>
        <w:t xml:space="preserve"> </w:t>
      </w:r>
      <w:r w:rsidRPr="005302F9">
        <w:rPr>
          <w:rFonts w:eastAsia="나눔명조" w:hint="eastAsia"/>
          <w:sz w:val="22"/>
          <w:szCs w:val="22"/>
          <w:rPrChange w:id="5864" w:author="Park, Sanghoon" w:date="2021-10-03T16:09:00Z">
            <w:rPr>
              <w:rFonts w:hint="eastAsia"/>
            </w:rPr>
          </w:rPrChange>
        </w:rPr>
        <w:t>영향</w:t>
      </w:r>
      <w:r w:rsidRPr="005302F9">
        <w:rPr>
          <w:rFonts w:eastAsia="나눔명조"/>
          <w:sz w:val="22"/>
          <w:szCs w:val="22"/>
          <w:rPrChange w:id="5865" w:author="Park, Sanghoon" w:date="2021-10-03T16:09:00Z">
            <w:rPr/>
          </w:rPrChange>
        </w:rPr>
        <w:t xml:space="preserve"> </w:t>
      </w:r>
      <w:r w:rsidRPr="005302F9">
        <w:rPr>
          <w:rFonts w:eastAsia="나눔명조" w:hint="eastAsia"/>
          <w:sz w:val="22"/>
          <w:szCs w:val="22"/>
          <w:rPrChange w:id="5866" w:author="Park, Sanghoon" w:date="2021-10-03T16:09:00Z">
            <w:rPr>
              <w:rFonts w:hint="eastAsia"/>
            </w:rPr>
          </w:rPrChange>
        </w:rPr>
        <w:t>그리고</w:t>
      </w:r>
      <w:r w:rsidRPr="005302F9">
        <w:rPr>
          <w:rFonts w:eastAsia="나눔명조"/>
          <w:sz w:val="22"/>
          <w:szCs w:val="22"/>
          <w:rPrChange w:id="5867" w:author="Park, Sanghoon" w:date="2021-10-03T16:09:00Z">
            <w:rPr/>
          </w:rPrChange>
        </w:rPr>
        <w:t xml:space="preserve"> </w:t>
      </w:r>
      <w:r w:rsidRPr="005302F9">
        <w:rPr>
          <w:rFonts w:eastAsia="나눔명조" w:hint="eastAsia"/>
          <w:sz w:val="22"/>
          <w:szCs w:val="22"/>
          <w:rPrChange w:id="5868" w:author="Park, Sanghoon" w:date="2021-10-03T16:09:00Z">
            <w:rPr>
              <w:rFonts w:hint="eastAsia"/>
            </w:rPr>
          </w:rPrChange>
        </w:rPr>
        <w:t>거래적</w:t>
      </w:r>
      <w:r w:rsidRPr="005302F9">
        <w:rPr>
          <w:rFonts w:eastAsia="나눔명조"/>
          <w:sz w:val="22"/>
          <w:szCs w:val="22"/>
          <w:rPrChange w:id="5869" w:author="Park, Sanghoon" w:date="2021-10-03T16:09:00Z">
            <w:rPr/>
          </w:rPrChange>
        </w:rPr>
        <w:t>·</w:t>
      </w:r>
      <w:r w:rsidRPr="005302F9">
        <w:rPr>
          <w:rFonts w:eastAsia="나눔명조" w:hint="eastAsia"/>
          <w:sz w:val="22"/>
          <w:szCs w:val="22"/>
          <w:rPrChange w:id="5870" w:author="Park, Sanghoon" w:date="2021-10-03T16:09:00Z">
            <w:rPr>
              <w:rFonts w:hint="eastAsia"/>
            </w:rPr>
          </w:rPrChange>
        </w:rPr>
        <w:t>변혁적</w:t>
      </w:r>
      <w:r w:rsidRPr="005302F9">
        <w:rPr>
          <w:rFonts w:eastAsia="나눔명조"/>
          <w:sz w:val="22"/>
          <w:szCs w:val="22"/>
          <w:rPrChange w:id="5871" w:author="Park, Sanghoon" w:date="2021-10-03T16:09:00Z">
            <w:rPr/>
          </w:rPrChange>
        </w:rPr>
        <w:t xml:space="preserve"> </w:t>
      </w:r>
      <w:r w:rsidRPr="005302F9">
        <w:rPr>
          <w:rFonts w:eastAsia="나눔명조" w:hint="eastAsia"/>
          <w:sz w:val="22"/>
          <w:szCs w:val="22"/>
          <w:rPrChange w:id="5872" w:author="Park, Sanghoon" w:date="2021-10-03T16:09:00Z">
            <w:rPr>
              <w:rFonts w:hint="eastAsia"/>
            </w:rPr>
          </w:rPrChange>
        </w:rPr>
        <w:t>리더십의</w:t>
      </w:r>
      <w:r w:rsidRPr="005302F9">
        <w:rPr>
          <w:rFonts w:eastAsia="나눔명조"/>
          <w:sz w:val="22"/>
          <w:szCs w:val="22"/>
          <w:rPrChange w:id="5873" w:author="Park, Sanghoon" w:date="2021-10-03T16:09:00Z">
            <w:rPr/>
          </w:rPrChange>
        </w:rPr>
        <w:t xml:space="preserve"> </w:t>
      </w:r>
      <w:r w:rsidRPr="005302F9">
        <w:rPr>
          <w:rFonts w:eastAsia="나눔명조" w:hint="eastAsia"/>
          <w:sz w:val="22"/>
          <w:szCs w:val="22"/>
          <w:rPrChange w:id="5874" w:author="Park, Sanghoon" w:date="2021-10-03T16:09:00Z">
            <w:rPr>
              <w:rFonts w:hint="eastAsia"/>
            </w:rPr>
          </w:rPrChange>
        </w:rPr>
        <w:t>조절효과</w:t>
      </w:r>
      <w:r w:rsidRPr="005302F9">
        <w:rPr>
          <w:rFonts w:eastAsia="나눔명조"/>
          <w:sz w:val="22"/>
          <w:szCs w:val="22"/>
          <w:rPrChange w:id="5875" w:author="Park, Sanghoon" w:date="2021-10-03T16:09:00Z">
            <w:rPr/>
          </w:rPrChange>
        </w:rPr>
        <w:t xml:space="preserve">.” </w:t>
      </w:r>
      <w:r w:rsidRPr="005302F9">
        <w:rPr>
          <w:rFonts w:eastAsia="나눔명조" w:hint="eastAsia"/>
          <w:sz w:val="22"/>
          <w:szCs w:val="22"/>
          <w:rPrChange w:id="5876" w:author="Park, Sanghoon" w:date="2021-10-03T16:09:00Z">
            <w:rPr>
              <w:rFonts w:hint="eastAsia"/>
            </w:rPr>
          </w:rPrChange>
        </w:rPr>
        <w:t>한국사회와</w:t>
      </w:r>
      <w:r w:rsidRPr="005302F9">
        <w:rPr>
          <w:rFonts w:eastAsia="나눔명조"/>
          <w:sz w:val="22"/>
          <w:szCs w:val="22"/>
          <w:rPrChange w:id="5877" w:author="Park, Sanghoon" w:date="2021-10-03T16:09:00Z">
            <w:rPr/>
          </w:rPrChange>
        </w:rPr>
        <w:t xml:space="preserve"> </w:t>
      </w:r>
      <w:r w:rsidRPr="005302F9">
        <w:rPr>
          <w:rFonts w:eastAsia="나눔명조" w:hint="eastAsia"/>
          <w:sz w:val="22"/>
          <w:szCs w:val="22"/>
          <w:rPrChange w:id="5878" w:author="Park, Sanghoon" w:date="2021-10-03T16:09:00Z">
            <w:rPr>
              <w:rFonts w:hint="eastAsia"/>
            </w:rPr>
          </w:rPrChange>
        </w:rPr>
        <w:t>행정연구</w:t>
      </w:r>
      <w:r w:rsidRPr="005302F9">
        <w:rPr>
          <w:rFonts w:eastAsia="나눔명조"/>
          <w:sz w:val="22"/>
          <w:szCs w:val="22"/>
          <w:rPrChange w:id="5879" w:author="Park, Sanghoon" w:date="2021-10-03T16:09:00Z">
            <w:rPr/>
          </w:rPrChange>
        </w:rPr>
        <w:t xml:space="preserve"> 30(2): 31–53.</w:t>
      </w:r>
    </w:p>
    <w:p w14:paraId="3E0C8D24" w14:textId="77777777" w:rsidR="005302F9" w:rsidRPr="005302F9" w:rsidRDefault="005302F9" w:rsidP="005302F9">
      <w:pPr>
        <w:pStyle w:val="Bibliography"/>
        <w:rPr>
          <w:rFonts w:eastAsia="나눔명조"/>
          <w:sz w:val="22"/>
          <w:szCs w:val="22"/>
          <w:rPrChange w:id="5880" w:author="Park, Sanghoon" w:date="2021-10-03T16:09:00Z">
            <w:rPr/>
          </w:rPrChange>
        </w:rPr>
      </w:pPr>
      <w:r w:rsidRPr="005302F9">
        <w:rPr>
          <w:rFonts w:eastAsia="나눔명조"/>
          <w:sz w:val="22"/>
          <w:szCs w:val="22"/>
          <w:rPrChange w:id="5881" w:author="Park, Sanghoon" w:date="2021-10-03T16:09:00Z">
            <w:rPr/>
          </w:rPrChange>
        </w:rPr>
        <w:t>———. 2019b. “</w:t>
      </w:r>
      <w:r w:rsidRPr="005302F9">
        <w:rPr>
          <w:rFonts w:eastAsia="나눔명조" w:hint="eastAsia"/>
          <w:sz w:val="22"/>
          <w:szCs w:val="22"/>
          <w:rPrChange w:id="5882" w:author="Park, Sanghoon" w:date="2021-10-03T16:09:00Z">
            <w:rPr>
              <w:rFonts w:hint="eastAsia"/>
            </w:rPr>
          </w:rPrChange>
        </w:rPr>
        <w:t>공공봉사동기와</w:t>
      </w:r>
      <w:r w:rsidRPr="005302F9">
        <w:rPr>
          <w:rFonts w:eastAsia="나눔명조"/>
          <w:sz w:val="22"/>
          <w:szCs w:val="22"/>
          <w:rPrChange w:id="5883" w:author="Park, Sanghoon" w:date="2021-10-03T16:09:00Z">
            <w:rPr/>
          </w:rPrChange>
        </w:rPr>
        <w:t xml:space="preserve"> </w:t>
      </w:r>
      <w:r w:rsidRPr="005302F9">
        <w:rPr>
          <w:rFonts w:eastAsia="나눔명조" w:hint="eastAsia"/>
          <w:sz w:val="22"/>
          <w:szCs w:val="22"/>
          <w:rPrChange w:id="5884" w:author="Park, Sanghoon" w:date="2021-10-03T16:09:00Z">
            <w:rPr>
              <w:rFonts w:hint="eastAsia"/>
            </w:rPr>
          </w:rPrChange>
        </w:rPr>
        <w:t>조직문화의</w:t>
      </w:r>
      <w:r w:rsidRPr="005302F9">
        <w:rPr>
          <w:rFonts w:eastAsia="나눔명조"/>
          <w:sz w:val="22"/>
          <w:szCs w:val="22"/>
          <w:rPrChange w:id="5885" w:author="Park, Sanghoon" w:date="2021-10-03T16:09:00Z">
            <w:rPr/>
          </w:rPrChange>
        </w:rPr>
        <w:t xml:space="preserve"> </w:t>
      </w:r>
      <w:r w:rsidRPr="005302F9">
        <w:rPr>
          <w:rFonts w:eastAsia="나눔명조" w:hint="eastAsia"/>
          <w:sz w:val="22"/>
          <w:szCs w:val="22"/>
          <w:rPrChange w:id="5886" w:author="Park, Sanghoon" w:date="2021-10-03T16:09:00Z">
            <w:rPr>
              <w:rFonts w:hint="eastAsia"/>
            </w:rPr>
          </w:rPrChange>
        </w:rPr>
        <w:t>적합성이</w:t>
      </w:r>
      <w:r w:rsidRPr="005302F9">
        <w:rPr>
          <w:rFonts w:eastAsia="나눔명조"/>
          <w:sz w:val="22"/>
          <w:szCs w:val="22"/>
          <w:rPrChange w:id="5887" w:author="Park, Sanghoon" w:date="2021-10-03T16:09:00Z">
            <w:rPr/>
          </w:rPrChange>
        </w:rPr>
        <w:t xml:space="preserve"> </w:t>
      </w:r>
      <w:r w:rsidRPr="005302F9">
        <w:rPr>
          <w:rFonts w:eastAsia="나눔명조" w:hint="eastAsia"/>
          <w:sz w:val="22"/>
          <w:szCs w:val="22"/>
          <w:rPrChange w:id="5888" w:author="Park, Sanghoon" w:date="2021-10-03T16:09:00Z">
            <w:rPr>
              <w:rFonts w:hint="eastAsia"/>
            </w:rPr>
          </w:rPrChange>
        </w:rPr>
        <w:t>조직몰입에</w:t>
      </w:r>
      <w:r w:rsidRPr="005302F9">
        <w:rPr>
          <w:rFonts w:eastAsia="나눔명조"/>
          <w:sz w:val="22"/>
          <w:szCs w:val="22"/>
          <w:rPrChange w:id="5889" w:author="Park, Sanghoon" w:date="2021-10-03T16:09:00Z">
            <w:rPr/>
          </w:rPrChange>
        </w:rPr>
        <w:t xml:space="preserve"> </w:t>
      </w:r>
      <w:r w:rsidRPr="005302F9">
        <w:rPr>
          <w:rFonts w:eastAsia="나눔명조" w:hint="eastAsia"/>
          <w:sz w:val="22"/>
          <w:szCs w:val="22"/>
          <w:rPrChange w:id="5890" w:author="Park, Sanghoon" w:date="2021-10-03T16:09:00Z">
            <w:rPr>
              <w:rFonts w:hint="eastAsia"/>
            </w:rPr>
          </w:rPrChange>
        </w:rPr>
        <w:t>미치는</w:t>
      </w:r>
      <w:r w:rsidRPr="005302F9">
        <w:rPr>
          <w:rFonts w:eastAsia="나눔명조"/>
          <w:sz w:val="22"/>
          <w:szCs w:val="22"/>
          <w:rPrChange w:id="5891" w:author="Park, Sanghoon" w:date="2021-10-03T16:09:00Z">
            <w:rPr/>
          </w:rPrChange>
        </w:rPr>
        <w:t xml:space="preserve"> </w:t>
      </w:r>
      <w:r w:rsidRPr="005302F9">
        <w:rPr>
          <w:rFonts w:eastAsia="나눔명조" w:hint="eastAsia"/>
          <w:sz w:val="22"/>
          <w:szCs w:val="22"/>
          <w:rPrChange w:id="5892" w:author="Park, Sanghoon" w:date="2021-10-03T16:09:00Z">
            <w:rPr>
              <w:rFonts w:hint="eastAsia"/>
            </w:rPr>
          </w:rPrChange>
        </w:rPr>
        <w:t>영향</w:t>
      </w:r>
      <w:r w:rsidRPr="005302F9">
        <w:rPr>
          <w:rFonts w:eastAsia="나눔명조"/>
          <w:sz w:val="22"/>
          <w:szCs w:val="22"/>
          <w:rPrChange w:id="5893" w:author="Park, Sanghoon" w:date="2021-10-03T16:09:00Z">
            <w:rPr/>
          </w:rPrChange>
        </w:rPr>
        <w:t xml:space="preserve">.” </w:t>
      </w:r>
      <w:r w:rsidRPr="005302F9">
        <w:rPr>
          <w:rFonts w:eastAsia="나눔명조" w:hint="eastAsia"/>
          <w:sz w:val="22"/>
          <w:szCs w:val="22"/>
          <w:rPrChange w:id="5894" w:author="Park, Sanghoon" w:date="2021-10-03T16:09:00Z">
            <w:rPr>
              <w:rFonts w:hint="eastAsia"/>
            </w:rPr>
          </w:rPrChange>
        </w:rPr>
        <w:t>한국조직학회보</w:t>
      </w:r>
      <w:r w:rsidRPr="005302F9">
        <w:rPr>
          <w:rFonts w:eastAsia="나눔명조"/>
          <w:sz w:val="22"/>
          <w:szCs w:val="22"/>
          <w:rPrChange w:id="5895" w:author="Park, Sanghoon" w:date="2021-10-03T16:09:00Z">
            <w:rPr/>
          </w:rPrChange>
        </w:rPr>
        <w:t xml:space="preserve"> 16(2): 1–34.</w:t>
      </w:r>
    </w:p>
    <w:p w14:paraId="028F67BD" w14:textId="77777777" w:rsidR="005302F9" w:rsidRPr="005302F9" w:rsidRDefault="005302F9" w:rsidP="005302F9">
      <w:pPr>
        <w:pStyle w:val="Bibliography"/>
        <w:rPr>
          <w:rFonts w:eastAsia="나눔명조"/>
          <w:sz w:val="22"/>
          <w:szCs w:val="22"/>
          <w:rPrChange w:id="5896" w:author="Park, Sanghoon" w:date="2021-10-03T16:09:00Z">
            <w:rPr/>
          </w:rPrChange>
        </w:rPr>
      </w:pPr>
      <w:r w:rsidRPr="005302F9">
        <w:rPr>
          <w:rFonts w:eastAsia="나눔명조" w:hint="eastAsia"/>
          <w:sz w:val="22"/>
          <w:szCs w:val="22"/>
          <w:rPrChange w:id="5897" w:author="Park, Sanghoon" w:date="2021-10-03T16:09:00Z">
            <w:rPr>
              <w:rFonts w:hint="eastAsia"/>
            </w:rPr>
          </w:rPrChange>
        </w:rPr>
        <w:t>전대성</w:t>
      </w:r>
      <w:r w:rsidRPr="005302F9">
        <w:rPr>
          <w:rFonts w:eastAsia="나눔명조"/>
          <w:sz w:val="22"/>
          <w:szCs w:val="22"/>
          <w:rPrChange w:id="5898" w:author="Park, Sanghoon" w:date="2021-10-03T16:09:00Z">
            <w:rPr/>
          </w:rPrChange>
        </w:rPr>
        <w:t xml:space="preserve">, and </w:t>
      </w:r>
      <w:r w:rsidRPr="005302F9">
        <w:rPr>
          <w:rFonts w:eastAsia="나눔명조" w:hint="eastAsia"/>
          <w:sz w:val="22"/>
          <w:szCs w:val="22"/>
          <w:rPrChange w:id="5899" w:author="Park, Sanghoon" w:date="2021-10-03T16:09:00Z">
            <w:rPr>
              <w:rFonts w:hint="eastAsia"/>
            </w:rPr>
          </w:rPrChange>
        </w:rPr>
        <w:t>이수영</w:t>
      </w:r>
      <w:r w:rsidRPr="005302F9">
        <w:rPr>
          <w:rFonts w:eastAsia="나눔명조"/>
          <w:sz w:val="22"/>
          <w:szCs w:val="22"/>
          <w:rPrChange w:id="5900" w:author="Park, Sanghoon" w:date="2021-10-03T16:09:00Z">
            <w:rPr/>
          </w:rPrChange>
        </w:rPr>
        <w:t>. 2015. “</w:t>
      </w:r>
      <w:r w:rsidRPr="005302F9">
        <w:rPr>
          <w:rFonts w:eastAsia="나눔명조" w:hint="eastAsia"/>
          <w:sz w:val="22"/>
          <w:szCs w:val="22"/>
          <w:rPrChange w:id="5901" w:author="Park, Sanghoon" w:date="2021-10-03T16:09:00Z">
            <w:rPr>
              <w:rFonts w:hint="eastAsia"/>
            </w:rPr>
          </w:rPrChange>
        </w:rPr>
        <w:t>도구변수</w:t>
      </w:r>
      <w:r w:rsidRPr="005302F9">
        <w:rPr>
          <w:rFonts w:eastAsia="나눔명조"/>
          <w:sz w:val="22"/>
          <w:szCs w:val="22"/>
          <w:rPrChange w:id="5902" w:author="Park, Sanghoon" w:date="2021-10-03T16:09:00Z">
            <w:rPr/>
          </w:rPrChange>
        </w:rPr>
        <w:t xml:space="preserve"> </w:t>
      </w:r>
      <w:r w:rsidRPr="005302F9">
        <w:rPr>
          <w:rFonts w:eastAsia="나눔명조" w:hint="eastAsia"/>
          <w:sz w:val="22"/>
          <w:szCs w:val="22"/>
          <w:rPrChange w:id="5903" w:author="Park, Sanghoon" w:date="2021-10-03T16:09:00Z">
            <w:rPr>
              <w:rFonts w:hint="eastAsia"/>
            </w:rPr>
          </w:rPrChange>
        </w:rPr>
        <w:t>분석을</w:t>
      </w:r>
      <w:r w:rsidRPr="005302F9">
        <w:rPr>
          <w:rFonts w:eastAsia="나눔명조"/>
          <w:sz w:val="22"/>
          <w:szCs w:val="22"/>
          <w:rPrChange w:id="5904" w:author="Park, Sanghoon" w:date="2021-10-03T16:09:00Z">
            <w:rPr/>
          </w:rPrChange>
        </w:rPr>
        <w:t xml:space="preserve"> </w:t>
      </w:r>
      <w:r w:rsidRPr="005302F9">
        <w:rPr>
          <w:rFonts w:eastAsia="나눔명조" w:hint="eastAsia"/>
          <w:sz w:val="22"/>
          <w:szCs w:val="22"/>
          <w:rPrChange w:id="5905" w:author="Park, Sanghoon" w:date="2021-10-03T16:09:00Z">
            <w:rPr>
              <w:rFonts w:hint="eastAsia"/>
            </w:rPr>
          </w:rPrChange>
        </w:rPr>
        <w:t>통한</w:t>
      </w:r>
      <w:r w:rsidRPr="005302F9">
        <w:rPr>
          <w:rFonts w:eastAsia="나눔명조"/>
          <w:sz w:val="22"/>
          <w:szCs w:val="22"/>
          <w:rPrChange w:id="5906" w:author="Park, Sanghoon" w:date="2021-10-03T16:09:00Z">
            <w:rPr/>
          </w:rPrChange>
        </w:rPr>
        <w:t xml:space="preserve"> </w:t>
      </w:r>
      <w:r w:rsidRPr="005302F9">
        <w:rPr>
          <w:rFonts w:eastAsia="나눔명조" w:hint="eastAsia"/>
          <w:sz w:val="22"/>
          <w:szCs w:val="22"/>
          <w:rPrChange w:id="5907" w:author="Park, Sanghoon" w:date="2021-10-03T16:09:00Z">
            <w:rPr>
              <w:rFonts w:hint="eastAsia"/>
            </w:rPr>
          </w:rPrChange>
        </w:rPr>
        <w:t>공공봉사동기</w:t>
      </w:r>
      <w:r w:rsidRPr="005302F9">
        <w:rPr>
          <w:rFonts w:eastAsia="나눔명조"/>
          <w:sz w:val="22"/>
          <w:szCs w:val="22"/>
          <w:rPrChange w:id="5908" w:author="Park, Sanghoon" w:date="2021-10-03T16:09:00Z">
            <w:rPr/>
          </w:rPrChange>
        </w:rPr>
        <w:t>(PSM)</w:t>
      </w:r>
      <w:r w:rsidRPr="005302F9">
        <w:rPr>
          <w:rFonts w:eastAsia="나눔명조" w:hint="eastAsia"/>
          <w:sz w:val="22"/>
          <w:szCs w:val="22"/>
          <w:rPrChange w:id="5909" w:author="Park, Sanghoon" w:date="2021-10-03T16:09:00Z">
            <w:rPr>
              <w:rFonts w:hint="eastAsia"/>
            </w:rPr>
          </w:rPrChange>
        </w:rPr>
        <w:t>의</w:t>
      </w:r>
      <w:r w:rsidRPr="005302F9">
        <w:rPr>
          <w:rFonts w:eastAsia="나눔명조"/>
          <w:sz w:val="22"/>
          <w:szCs w:val="22"/>
          <w:rPrChange w:id="5910" w:author="Park, Sanghoon" w:date="2021-10-03T16:09:00Z">
            <w:rPr/>
          </w:rPrChange>
        </w:rPr>
        <w:t xml:space="preserve"> </w:t>
      </w:r>
      <w:r w:rsidRPr="005302F9">
        <w:rPr>
          <w:rFonts w:eastAsia="나눔명조" w:hint="eastAsia"/>
          <w:sz w:val="22"/>
          <w:szCs w:val="22"/>
          <w:rPrChange w:id="5911" w:author="Park, Sanghoon" w:date="2021-10-03T16:09:00Z">
            <w:rPr>
              <w:rFonts w:hint="eastAsia"/>
            </w:rPr>
          </w:rPrChange>
        </w:rPr>
        <w:t>특성에</w:t>
      </w:r>
      <w:r w:rsidRPr="005302F9">
        <w:rPr>
          <w:rFonts w:eastAsia="나눔명조"/>
          <w:sz w:val="22"/>
          <w:szCs w:val="22"/>
          <w:rPrChange w:id="5912" w:author="Park, Sanghoon" w:date="2021-10-03T16:09:00Z">
            <w:rPr/>
          </w:rPrChange>
        </w:rPr>
        <w:t xml:space="preserve"> </w:t>
      </w:r>
      <w:r w:rsidRPr="005302F9">
        <w:rPr>
          <w:rFonts w:eastAsia="나눔명조" w:hint="eastAsia"/>
          <w:sz w:val="22"/>
          <w:szCs w:val="22"/>
          <w:rPrChange w:id="5913" w:author="Park, Sanghoon" w:date="2021-10-03T16:09:00Z">
            <w:rPr>
              <w:rFonts w:hint="eastAsia"/>
            </w:rPr>
          </w:rPrChange>
        </w:rPr>
        <w:t>관한</w:t>
      </w:r>
      <w:r w:rsidRPr="005302F9">
        <w:rPr>
          <w:rFonts w:eastAsia="나눔명조"/>
          <w:sz w:val="22"/>
          <w:szCs w:val="22"/>
          <w:rPrChange w:id="5914" w:author="Park, Sanghoon" w:date="2021-10-03T16:09:00Z">
            <w:rPr/>
          </w:rPrChange>
        </w:rPr>
        <w:t xml:space="preserve"> </w:t>
      </w:r>
      <w:r w:rsidRPr="005302F9">
        <w:rPr>
          <w:rFonts w:eastAsia="나눔명조" w:hint="eastAsia"/>
          <w:sz w:val="22"/>
          <w:szCs w:val="22"/>
          <w:rPrChange w:id="5915" w:author="Park, Sanghoon" w:date="2021-10-03T16:09:00Z">
            <w:rPr>
              <w:rFonts w:hint="eastAsia"/>
            </w:rPr>
          </w:rPrChange>
        </w:rPr>
        <w:t>연구</w:t>
      </w:r>
      <w:r w:rsidRPr="005302F9">
        <w:rPr>
          <w:rFonts w:eastAsia="나눔명조"/>
          <w:sz w:val="22"/>
          <w:szCs w:val="22"/>
          <w:rPrChange w:id="5916" w:author="Park, Sanghoon" w:date="2021-10-03T16:09:00Z">
            <w:rPr/>
          </w:rPrChange>
        </w:rPr>
        <w:t xml:space="preserve">.” </w:t>
      </w:r>
      <w:r w:rsidRPr="005302F9">
        <w:rPr>
          <w:rFonts w:eastAsia="나눔명조" w:hint="eastAsia"/>
          <w:sz w:val="22"/>
          <w:szCs w:val="22"/>
          <w:rPrChange w:id="5917" w:author="Park, Sanghoon" w:date="2021-10-03T16:09:00Z">
            <w:rPr>
              <w:rFonts w:hint="eastAsia"/>
            </w:rPr>
          </w:rPrChange>
        </w:rPr>
        <w:t>한국정책학회보</w:t>
      </w:r>
      <w:r w:rsidRPr="005302F9">
        <w:rPr>
          <w:rFonts w:eastAsia="나눔명조"/>
          <w:sz w:val="22"/>
          <w:szCs w:val="22"/>
          <w:rPrChange w:id="5918" w:author="Park, Sanghoon" w:date="2021-10-03T16:09:00Z">
            <w:rPr/>
          </w:rPrChange>
        </w:rPr>
        <w:t xml:space="preserve"> 24(3): 317–46.</w:t>
      </w:r>
    </w:p>
    <w:p w14:paraId="528B5FFA" w14:textId="77777777" w:rsidR="005302F9" w:rsidRPr="005302F9" w:rsidRDefault="005302F9" w:rsidP="005302F9">
      <w:pPr>
        <w:pStyle w:val="Bibliography"/>
        <w:rPr>
          <w:rFonts w:eastAsia="나눔명조"/>
          <w:sz w:val="22"/>
          <w:szCs w:val="22"/>
          <w:rPrChange w:id="5919" w:author="Park, Sanghoon" w:date="2021-10-03T16:09:00Z">
            <w:rPr/>
          </w:rPrChange>
        </w:rPr>
      </w:pPr>
      <w:r w:rsidRPr="005302F9">
        <w:rPr>
          <w:rFonts w:eastAsia="나눔명조" w:hint="eastAsia"/>
          <w:sz w:val="22"/>
          <w:szCs w:val="22"/>
          <w:rPrChange w:id="5920" w:author="Park, Sanghoon" w:date="2021-10-03T16:09:00Z">
            <w:rPr>
              <w:rFonts w:hint="eastAsia"/>
            </w:rPr>
          </w:rPrChange>
        </w:rPr>
        <w:t>정재호</w:t>
      </w:r>
      <w:r w:rsidRPr="005302F9">
        <w:rPr>
          <w:rFonts w:eastAsia="나눔명조"/>
          <w:sz w:val="22"/>
          <w:szCs w:val="22"/>
          <w:rPrChange w:id="5921" w:author="Park, Sanghoon" w:date="2021-10-03T16:09:00Z">
            <w:rPr/>
          </w:rPrChange>
        </w:rPr>
        <w:t xml:space="preserve">, and </w:t>
      </w:r>
      <w:r w:rsidRPr="005302F9">
        <w:rPr>
          <w:rFonts w:eastAsia="나눔명조" w:hint="eastAsia"/>
          <w:sz w:val="22"/>
          <w:szCs w:val="22"/>
          <w:rPrChange w:id="5922" w:author="Park, Sanghoon" w:date="2021-10-03T16:09:00Z">
            <w:rPr>
              <w:rFonts w:hint="eastAsia"/>
            </w:rPr>
          </w:rPrChange>
        </w:rPr>
        <w:t>최규현</w:t>
      </w:r>
      <w:r w:rsidRPr="005302F9">
        <w:rPr>
          <w:rFonts w:eastAsia="나눔명조"/>
          <w:sz w:val="22"/>
          <w:szCs w:val="22"/>
          <w:rPrChange w:id="5923" w:author="Park, Sanghoon" w:date="2021-10-03T16:09:00Z">
            <w:rPr/>
          </w:rPrChange>
        </w:rPr>
        <w:t>. 2020. “</w:t>
      </w:r>
      <w:r w:rsidRPr="005302F9">
        <w:rPr>
          <w:rFonts w:eastAsia="나눔명조" w:hint="eastAsia"/>
          <w:sz w:val="22"/>
          <w:szCs w:val="22"/>
          <w:rPrChange w:id="5924" w:author="Park, Sanghoon" w:date="2021-10-03T16:09:00Z">
            <w:rPr>
              <w:rFonts w:hint="eastAsia"/>
            </w:rPr>
          </w:rPrChange>
        </w:rPr>
        <w:t>공무원의</w:t>
      </w:r>
      <w:r w:rsidRPr="005302F9">
        <w:rPr>
          <w:rFonts w:eastAsia="나눔명조"/>
          <w:sz w:val="22"/>
          <w:szCs w:val="22"/>
          <w:rPrChange w:id="5925" w:author="Park, Sanghoon" w:date="2021-10-03T16:09:00Z">
            <w:rPr/>
          </w:rPrChange>
        </w:rPr>
        <w:t xml:space="preserve"> </w:t>
      </w:r>
      <w:r w:rsidRPr="005302F9">
        <w:rPr>
          <w:rFonts w:eastAsia="나눔명조" w:hint="eastAsia"/>
          <w:sz w:val="22"/>
          <w:szCs w:val="22"/>
          <w:rPrChange w:id="5926" w:author="Park, Sanghoon" w:date="2021-10-03T16:09:00Z">
            <w:rPr>
              <w:rFonts w:hint="eastAsia"/>
            </w:rPr>
          </w:rPrChange>
        </w:rPr>
        <w:t>공공봉사동기</w:t>
      </w:r>
      <w:r w:rsidRPr="005302F9">
        <w:rPr>
          <w:rFonts w:eastAsia="나눔명조"/>
          <w:sz w:val="22"/>
          <w:szCs w:val="22"/>
          <w:rPrChange w:id="5927" w:author="Park, Sanghoon" w:date="2021-10-03T16:09:00Z">
            <w:rPr/>
          </w:rPrChange>
        </w:rPr>
        <w:t>(PSM)</w:t>
      </w:r>
      <w:r w:rsidRPr="005302F9">
        <w:rPr>
          <w:rFonts w:eastAsia="나눔명조" w:hint="eastAsia"/>
          <w:sz w:val="22"/>
          <w:szCs w:val="22"/>
          <w:rPrChange w:id="5928" w:author="Park, Sanghoon" w:date="2021-10-03T16:09:00Z">
            <w:rPr>
              <w:rFonts w:hint="eastAsia"/>
            </w:rPr>
          </w:rPrChange>
        </w:rPr>
        <w:t>가</w:t>
      </w:r>
      <w:r w:rsidRPr="005302F9">
        <w:rPr>
          <w:rFonts w:eastAsia="나눔명조"/>
          <w:sz w:val="22"/>
          <w:szCs w:val="22"/>
          <w:rPrChange w:id="5929" w:author="Park, Sanghoon" w:date="2021-10-03T16:09:00Z">
            <w:rPr/>
          </w:rPrChange>
        </w:rPr>
        <w:t xml:space="preserve"> </w:t>
      </w:r>
      <w:r w:rsidRPr="005302F9">
        <w:rPr>
          <w:rFonts w:eastAsia="나눔명조" w:hint="eastAsia"/>
          <w:sz w:val="22"/>
          <w:szCs w:val="22"/>
          <w:rPrChange w:id="5930" w:author="Park, Sanghoon" w:date="2021-10-03T16:09:00Z">
            <w:rPr>
              <w:rFonts w:hint="eastAsia"/>
            </w:rPr>
          </w:rPrChange>
        </w:rPr>
        <w:t>조직효과성에</w:t>
      </w:r>
      <w:r w:rsidRPr="005302F9">
        <w:rPr>
          <w:rFonts w:eastAsia="나눔명조"/>
          <w:sz w:val="22"/>
          <w:szCs w:val="22"/>
          <w:rPrChange w:id="5931" w:author="Park, Sanghoon" w:date="2021-10-03T16:09:00Z">
            <w:rPr/>
          </w:rPrChange>
        </w:rPr>
        <w:t xml:space="preserve"> </w:t>
      </w:r>
      <w:r w:rsidRPr="005302F9">
        <w:rPr>
          <w:rFonts w:eastAsia="나눔명조" w:hint="eastAsia"/>
          <w:sz w:val="22"/>
          <w:szCs w:val="22"/>
          <w:rPrChange w:id="5932" w:author="Park, Sanghoon" w:date="2021-10-03T16:09:00Z">
            <w:rPr>
              <w:rFonts w:hint="eastAsia"/>
            </w:rPr>
          </w:rPrChange>
        </w:rPr>
        <w:t>미치는</w:t>
      </w:r>
      <w:r w:rsidRPr="005302F9">
        <w:rPr>
          <w:rFonts w:eastAsia="나눔명조"/>
          <w:sz w:val="22"/>
          <w:szCs w:val="22"/>
          <w:rPrChange w:id="5933" w:author="Park, Sanghoon" w:date="2021-10-03T16:09:00Z">
            <w:rPr/>
          </w:rPrChange>
        </w:rPr>
        <w:t xml:space="preserve"> </w:t>
      </w:r>
      <w:r w:rsidRPr="005302F9">
        <w:rPr>
          <w:rFonts w:eastAsia="나눔명조" w:hint="eastAsia"/>
          <w:sz w:val="22"/>
          <w:szCs w:val="22"/>
          <w:rPrChange w:id="5934" w:author="Park, Sanghoon" w:date="2021-10-03T16:09:00Z">
            <w:rPr>
              <w:rFonts w:hint="eastAsia"/>
            </w:rPr>
          </w:rPrChange>
        </w:rPr>
        <w:t>영향</w:t>
      </w:r>
      <w:r w:rsidRPr="005302F9">
        <w:rPr>
          <w:rFonts w:eastAsia="나눔명조"/>
          <w:sz w:val="22"/>
          <w:szCs w:val="22"/>
          <w:rPrChange w:id="5935" w:author="Park, Sanghoon" w:date="2021-10-03T16:09:00Z">
            <w:rPr/>
          </w:rPrChange>
        </w:rPr>
        <w:t xml:space="preserve">: </w:t>
      </w:r>
      <w:r w:rsidRPr="005302F9">
        <w:rPr>
          <w:rFonts w:eastAsia="나눔명조" w:hint="eastAsia"/>
          <w:sz w:val="22"/>
          <w:szCs w:val="22"/>
          <w:rPrChange w:id="5936" w:author="Park, Sanghoon" w:date="2021-10-03T16:09:00Z">
            <w:rPr>
              <w:rFonts w:hint="eastAsia"/>
            </w:rPr>
          </w:rPrChange>
        </w:rPr>
        <w:t>내적보상과</w:t>
      </w:r>
      <w:r w:rsidRPr="005302F9">
        <w:rPr>
          <w:rFonts w:eastAsia="나눔명조"/>
          <w:sz w:val="22"/>
          <w:szCs w:val="22"/>
          <w:rPrChange w:id="5937" w:author="Park, Sanghoon" w:date="2021-10-03T16:09:00Z">
            <w:rPr/>
          </w:rPrChange>
        </w:rPr>
        <w:t xml:space="preserve"> </w:t>
      </w:r>
      <w:r w:rsidRPr="005302F9">
        <w:rPr>
          <w:rFonts w:eastAsia="나눔명조" w:hint="eastAsia"/>
          <w:sz w:val="22"/>
          <w:szCs w:val="22"/>
          <w:rPrChange w:id="5938" w:author="Park, Sanghoon" w:date="2021-10-03T16:09:00Z">
            <w:rPr>
              <w:rFonts w:hint="eastAsia"/>
            </w:rPr>
          </w:rPrChange>
        </w:rPr>
        <w:t>외적보상의</w:t>
      </w:r>
      <w:r w:rsidRPr="005302F9">
        <w:rPr>
          <w:rFonts w:eastAsia="나눔명조"/>
          <w:sz w:val="22"/>
          <w:szCs w:val="22"/>
          <w:rPrChange w:id="5939" w:author="Park, Sanghoon" w:date="2021-10-03T16:09:00Z">
            <w:rPr/>
          </w:rPrChange>
        </w:rPr>
        <w:t xml:space="preserve"> </w:t>
      </w:r>
      <w:r w:rsidRPr="005302F9">
        <w:rPr>
          <w:rFonts w:eastAsia="나눔명조" w:hint="eastAsia"/>
          <w:sz w:val="22"/>
          <w:szCs w:val="22"/>
          <w:rPrChange w:id="5940" w:author="Park, Sanghoon" w:date="2021-10-03T16:09:00Z">
            <w:rPr>
              <w:rFonts w:hint="eastAsia"/>
            </w:rPr>
          </w:rPrChange>
        </w:rPr>
        <w:t>조절효과를</w:t>
      </w:r>
      <w:r w:rsidRPr="005302F9">
        <w:rPr>
          <w:rFonts w:eastAsia="나눔명조"/>
          <w:sz w:val="22"/>
          <w:szCs w:val="22"/>
          <w:rPrChange w:id="5941" w:author="Park, Sanghoon" w:date="2021-10-03T16:09:00Z">
            <w:rPr/>
          </w:rPrChange>
        </w:rPr>
        <w:t xml:space="preserve"> </w:t>
      </w:r>
      <w:r w:rsidRPr="005302F9">
        <w:rPr>
          <w:rFonts w:eastAsia="나눔명조" w:hint="eastAsia"/>
          <w:sz w:val="22"/>
          <w:szCs w:val="22"/>
          <w:rPrChange w:id="5942" w:author="Park, Sanghoon" w:date="2021-10-03T16:09:00Z">
            <w:rPr>
              <w:rFonts w:hint="eastAsia"/>
            </w:rPr>
          </w:rPrChange>
        </w:rPr>
        <w:t>중심으로</w:t>
      </w:r>
      <w:r w:rsidRPr="005302F9">
        <w:rPr>
          <w:rFonts w:eastAsia="나눔명조"/>
          <w:sz w:val="22"/>
          <w:szCs w:val="22"/>
          <w:rPrChange w:id="5943" w:author="Park, Sanghoon" w:date="2021-10-03T16:09:00Z">
            <w:rPr/>
          </w:rPrChange>
        </w:rPr>
        <w:t xml:space="preserve">.” </w:t>
      </w:r>
      <w:r w:rsidRPr="005302F9">
        <w:rPr>
          <w:rFonts w:eastAsia="나눔명조" w:hint="eastAsia"/>
          <w:sz w:val="22"/>
          <w:szCs w:val="22"/>
          <w:rPrChange w:id="5944" w:author="Park, Sanghoon" w:date="2021-10-03T16:09:00Z">
            <w:rPr>
              <w:rFonts w:hint="eastAsia"/>
            </w:rPr>
          </w:rPrChange>
        </w:rPr>
        <w:t>정부학연구</w:t>
      </w:r>
      <w:r w:rsidRPr="005302F9">
        <w:rPr>
          <w:rFonts w:eastAsia="나눔명조"/>
          <w:sz w:val="22"/>
          <w:szCs w:val="22"/>
          <w:rPrChange w:id="5945" w:author="Park, Sanghoon" w:date="2021-10-03T16:09:00Z">
            <w:rPr/>
          </w:rPrChange>
        </w:rPr>
        <w:t xml:space="preserve"> 26(1): 183–215.</w:t>
      </w:r>
    </w:p>
    <w:p w14:paraId="47EDDB01" w14:textId="77777777" w:rsidR="005302F9" w:rsidRPr="005302F9" w:rsidRDefault="005302F9" w:rsidP="005302F9">
      <w:pPr>
        <w:pStyle w:val="Bibliography"/>
        <w:rPr>
          <w:rFonts w:eastAsia="나눔명조"/>
          <w:sz w:val="22"/>
          <w:szCs w:val="22"/>
          <w:rPrChange w:id="5946" w:author="Park, Sanghoon" w:date="2021-10-03T16:09:00Z">
            <w:rPr/>
          </w:rPrChange>
        </w:rPr>
      </w:pPr>
      <w:r w:rsidRPr="005302F9">
        <w:rPr>
          <w:rFonts w:eastAsia="나눔명조" w:hint="eastAsia"/>
          <w:sz w:val="22"/>
          <w:szCs w:val="22"/>
          <w:rPrChange w:id="5947" w:author="Park, Sanghoon" w:date="2021-10-03T16:09:00Z">
            <w:rPr>
              <w:rFonts w:hint="eastAsia"/>
            </w:rPr>
          </w:rPrChange>
        </w:rPr>
        <w:t>정지용</w:t>
      </w:r>
      <w:r w:rsidRPr="005302F9">
        <w:rPr>
          <w:rFonts w:eastAsia="나눔명조"/>
          <w:sz w:val="22"/>
          <w:szCs w:val="22"/>
          <w:rPrChange w:id="5948" w:author="Park, Sanghoon" w:date="2021-10-03T16:09:00Z">
            <w:rPr/>
          </w:rPrChange>
        </w:rPr>
        <w:t xml:space="preserve">, and </w:t>
      </w:r>
      <w:r w:rsidRPr="005302F9">
        <w:rPr>
          <w:rFonts w:eastAsia="나눔명조" w:hint="eastAsia"/>
          <w:sz w:val="22"/>
          <w:szCs w:val="22"/>
          <w:rPrChange w:id="5949" w:author="Park, Sanghoon" w:date="2021-10-03T16:09:00Z">
            <w:rPr>
              <w:rFonts w:hint="eastAsia"/>
            </w:rPr>
          </w:rPrChange>
        </w:rPr>
        <w:t>김지수</w:t>
      </w:r>
      <w:r w:rsidRPr="005302F9">
        <w:rPr>
          <w:rFonts w:eastAsia="나눔명조"/>
          <w:sz w:val="22"/>
          <w:szCs w:val="22"/>
          <w:rPrChange w:id="5950" w:author="Park, Sanghoon" w:date="2021-10-03T16:09:00Z">
            <w:rPr/>
          </w:rPrChange>
        </w:rPr>
        <w:t>. 2020. “</w:t>
      </w:r>
      <w:r w:rsidRPr="005302F9">
        <w:rPr>
          <w:rFonts w:eastAsia="나눔명조" w:hint="eastAsia"/>
          <w:sz w:val="22"/>
          <w:szCs w:val="22"/>
          <w:rPrChange w:id="5951" w:author="Park, Sanghoon" w:date="2021-10-03T16:09:00Z">
            <w:rPr>
              <w:rFonts w:hint="eastAsia"/>
            </w:rPr>
          </w:rPrChange>
        </w:rPr>
        <w:t>리더십이</w:t>
      </w:r>
      <w:r w:rsidRPr="005302F9">
        <w:rPr>
          <w:rFonts w:eastAsia="나눔명조"/>
          <w:sz w:val="22"/>
          <w:szCs w:val="22"/>
          <w:rPrChange w:id="5952" w:author="Park, Sanghoon" w:date="2021-10-03T16:09:00Z">
            <w:rPr/>
          </w:rPrChange>
        </w:rPr>
        <w:t xml:space="preserve"> </w:t>
      </w:r>
      <w:r w:rsidRPr="005302F9">
        <w:rPr>
          <w:rFonts w:eastAsia="나눔명조" w:hint="eastAsia"/>
          <w:sz w:val="22"/>
          <w:szCs w:val="22"/>
          <w:rPrChange w:id="5953" w:author="Park, Sanghoon" w:date="2021-10-03T16:09:00Z">
            <w:rPr>
              <w:rFonts w:hint="eastAsia"/>
            </w:rPr>
          </w:rPrChange>
        </w:rPr>
        <w:t>공공봉사동기와</w:t>
      </w:r>
      <w:r w:rsidRPr="005302F9">
        <w:rPr>
          <w:rFonts w:eastAsia="나눔명조"/>
          <w:sz w:val="22"/>
          <w:szCs w:val="22"/>
          <w:rPrChange w:id="5954" w:author="Park, Sanghoon" w:date="2021-10-03T16:09:00Z">
            <w:rPr/>
          </w:rPrChange>
        </w:rPr>
        <w:t xml:space="preserve"> </w:t>
      </w:r>
      <w:r w:rsidRPr="005302F9">
        <w:rPr>
          <w:rFonts w:eastAsia="나눔명조" w:hint="eastAsia"/>
          <w:sz w:val="22"/>
          <w:szCs w:val="22"/>
          <w:rPrChange w:id="5955" w:author="Park, Sanghoon" w:date="2021-10-03T16:09:00Z">
            <w:rPr>
              <w:rFonts w:hint="eastAsia"/>
            </w:rPr>
          </w:rPrChange>
        </w:rPr>
        <w:t>분배의</w:t>
      </w:r>
      <w:r w:rsidRPr="005302F9">
        <w:rPr>
          <w:rFonts w:eastAsia="나눔명조"/>
          <w:sz w:val="22"/>
          <w:szCs w:val="22"/>
          <w:rPrChange w:id="5956" w:author="Park, Sanghoon" w:date="2021-10-03T16:09:00Z">
            <w:rPr/>
          </w:rPrChange>
        </w:rPr>
        <w:t xml:space="preserve"> </w:t>
      </w:r>
      <w:r w:rsidRPr="005302F9">
        <w:rPr>
          <w:rFonts w:eastAsia="나눔명조" w:hint="eastAsia"/>
          <w:sz w:val="22"/>
          <w:szCs w:val="22"/>
          <w:rPrChange w:id="5957" w:author="Park, Sanghoon" w:date="2021-10-03T16:09:00Z">
            <w:rPr>
              <w:rFonts w:hint="eastAsia"/>
            </w:rPr>
          </w:rPrChange>
        </w:rPr>
        <w:t>공정성을</w:t>
      </w:r>
      <w:r w:rsidRPr="005302F9">
        <w:rPr>
          <w:rFonts w:eastAsia="나눔명조"/>
          <w:sz w:val="22"/>
          <w:szCs w:val="22"/>
          <w:rPrChange w:id="5958" w:author="Park, Sanghoon" w:date="2021-10-03T16:09:00Z">
            <w:rPr/>
          </w:rPrChange>
        </w:rPr>
        <w:t xml:space="preserve"> </w:t>
      </w:r>
      <w:r w:rsidRPr="005302F9">
        <w:rPr>
          <w:rFonts w:eastAsia="나눔명조" w:hint="eastAsia"/>
          <w:sz w:val="22"/>
          <w:szCs w:val="22"/>
          <w:rPrChange w:id="5959" w:author="Park, Sanghoon" w:date="2021-10-03T16:09:00Z">
            <w:rPr>
              <w:rFonts w:hint="eastAsia"/>
            </w:rPr>
          </w:rPrChange>
        </w:rPr>
        <w:t>매개로</w:t>
      </w:r>
      <w:r w:rsidRPr="005302F9">
        <w:rPr>
          <w:rFonts w:eastAsia="나눔명조"/>
          <w:sz w:val="22"/>
          <w:szCs w:val="22"/>
          <w:rPrChange w:id="5960" w:author="Park, Sanghoon" w:date="2021-10-03T16:09:00Z">
            <w:rPr/>
          </w:rPrChange>
        </w:rPr>
        <w:t xml:space="preserve"> </w:t>
      </w:r>
      <w:r w:rsidRPr="005302F9">
        <w:rPr>
          <w:rFonts w:eastAsia="나눔명조" w:hint="eastAsia"/>
          <w:sz w:val="22"/>
          <w:szCs w:val="22"/>
          <w:rPrChange w:id="5961" w:author="Park, Sanghoon" w:date="2021-10-03T16:09:00Z">
            <w:rPr>
              <w:rFonts w:hint="eastAsia"/>
            </w:rPr>
          </w:rPrChange>
        </w:rPr>
        <w:t>혁신행동에</w:t>
      </w:r>
      <w:r w:rsidRPr="005302F9">
        <w:rPr>
          <w:rFonts w:eastAsia="나눔명조"/>
          <w:sz w:val="22"/>
          <w:szCs w:val="22"/>
          <w:rPrChange w:id="5962" w:author="Park, Sanghoon" w:date="2021-10-03T16:09:00Z">
            <w:rPr/>
          </w:rPrChange>
        </w:rPr>
        <w:t xml:space="preserve"> </w:t>
      </w:r>
      <w:r w:rsidRPr="005302F9">
        <w:rPr>
          <w:rFonts w:eastAsia="나눔명조" w:hint="eastAsia"/>
          <w:sz w:val="22"/>
          <w:szCs w:val="22"/>
          <w:rPrChange w:id="5963" w:author="Park, Sanghoon" w:date="2021-10-03T16:09:00Z">
            <w:rPr>
              <w:rFonts w:hint="eastAsia"/>
            </w:rPr>
          </w:rPrChange>
        </w:rPr>
        <w:t>미치는</w:t>
      </w:r>
      <w:r w:rsidRPr="005302F9">
        <w:rPr>
          <w:rFonts w:eastAsia="나눔명조"/>
          <w:sz w:val="22"/>
          <w:szCs w:val="22"/>
          <w:rPrChange w:id="5964" w:author="Park, Sanghoon" w:date="2021-10-03T16:09:00Z">
            <w:rPr/>
          </w:rPrChange>
        </w:rPr>
        <w:t xml:space="preserve"> </w:t>
      </w:r>
      <w:r w:rsidRPr="005302F9">
        <w:rPr>
          <w:rFonts w:eastAsia="나눔명조" w:hint="eastAsia"/>
          <w:sz w:val="22"/>
          <w:szCs w:val="22"/>
          <w:rPrChange w:id="5965" w:author="Park, Sanghoon" w:date="2021-10-03T16:09:00Z">
            <w:rPr>
              <w:rFonts w:hint="eastAsia"/>
            </w:rPr>
          </w:rPrChange>
        </w:rPr>
        <w:t>영향</w:t>
      </w:r>
      <w:r w:rsidRPr="005302F9">
        <w:rPr>
          <w:rFonts w:eastAsia="나눔명조"/>
          <w:sz w:val="22"/>
          <w:szCs w:val="22"/>
          <w:rPrChange w:id="5966" w:author="Park, Sanghoon" w:date="2021-10-03T16:09:00Z">
            <w:rPr/>
          </w:rPrChange>
        </w:rPr>
        <w:t xml:space="preserve">: </w:t>
      </w:r>
      <w:r w:rsidRPr="005302F9">
        <w:rPr>
          <w:rFonts w:eastAsia="나눔명조" w:hint="eastAsia"/>
          <w:sz w:val="22"/>
          <w:szCs w:val="22"/>
          <w:rPrChange w:id="5967" w:author="Park, Sanghoon" w:date="2021-10-03T16:09:00Z">
            <w:rPr>
              <w:rFonts w:hint="eastAsia"/>
            </w:rPr>
          </w:rPrChange>
        </w:rPr>
        <w:t>중앙</w:t>
      </w:r>
      <w:r w:rsidRPr="005302F9">
        <w:rPr>
          <w:rFonts w:eastAsia="나눔명조"/>
          <w:sz w:val="22"/>
          <w:szCs w:val="22"/>
          <w:rPrChange w:id="5968" w:author="Park, Sanghoon" w:date="2021-10-03T16:09:00Z">
            <w:rPr/>
          </w:rPrChange>
        </w:rPr>
        <w:t>-</w:t>
      </w:r>
      <w:r w:rsidRPr="005302F9">
        <w:rPr>
          <w:rFonts w:eastAsia="나눔명조" w:hint="eastAsia"/>
          <w:sz w:val="22"/>
          <w:szCs w:val="22"/>
          <w:rPrChange w:id="5969" w:author="Park, Sanghoon" w:date="2021-10-03T16:09:00Z">
            <w:rPr>
              <w:rFonts w:hint="eastAsia"/>
            </w:rPr>
          </w:rPrChange>
        </w:rPr>
        <w:t>지방</w:t>
      </w:r>
      <w:r w:rsidRPr="005302F9">
        <w:rPr>
          <w:rFonts w:eastAsia="나눔명조"/>
          <w:sz w:val="22"/>
          <w:szCs w:val="22"/>
          <w:rPrChange w:id="5970" w:author="Park, Sanghoon" w:date="2021-10-03T16:09:00Z">
            <w:rPr/>
          </w:rPrChange>
        </w:rPr>
        <w:t xml:space="preserve"> </w:t>
      </w:r>
      <w:r w:rsidRPr="005302F9">
        <w:rPr>
          <w:rFonts w:eastAsia="나눔명조" w:hint="eastAsia"/>
          <w:sz w:val="22"/>
          <w:szCs w:val="22"/>
          <w:rPrChange w:id="5971" w:author="Park, Sanghoon" w:date="2021-10-03T16:09:00Z">
            <w:rPr>
              <w:rFonts w:hint="eastAsia"/>
            </w:rPr>
          </w:rPrChange>
        </w:rPr>
        <w:t>공무원</w:t>
      </w:r>
      <w:r w:rsidRPr="005302F9">
        <w:rPr>
          <w:rFonts w:eastAsia="나눔명조"/>
          <w:sz w:val="22"/>
          <w:szCs w:val="22"/>
          <w:rPrChange w:id="5972" w:author="Park, Sanghoon" w:date="2021-10-03T16:09:00Z">
            <w:rPr/>
          </w:rPrChange>
        </w:rPr>
        <w:t xml:space="preserve"> </w:t>
      </w:r>
      <w:r w:rsidRPr="005302F9">
        <w:rPr>
          <w:rFonts w:eastAsia="나눔명조" w:hint="eastAsia"/>
          <w:sz w:val="22"/>
          <w:szCs w:val="22"/>
          <w:rPrChange w:id="5973" w:author="Park, Sanghoon" w:date="2021-10-03T16:09:00Z">
            <w:rPr>
              <w:rFonts w:hint="eastAsia"/>
            </w:rPr>
          </w:rPrChange>
        </w:rPr>
        <w:t>간</w:t>
      </w:r>
      <w:r w:rsidRPr="005302F9">
        <w:rPr>
          <w:rFonts w:eastAsia="나눔명조"/>
          <w:sz w:val="22"/>
          <w:szCs w:val="22"/>
          <w:rPrChange w:id="5974" w:author="Park, Sanghoon" w:date="2021-10-03T16:09:00Z">
            <w:rPr/>
          </w:rPrChange>
        </w:rPr>
        <w:t xml:space="preserve"> </w:t>
      </w:r>
      <w:r w:rsidRPr="005302F9">
        <w:rPr>
          <w:rFonts w:eastAsia="나눔명조" w:hint="eastAsia"/>
          <w:sz w:val="22"/>
          <w:szCs w:val="22"/>
          <w:rPrChange w:id="5975" w:author="Park, Sanghoon" w:date="2021-10-03T16:09:00Z">
            <w:rPr>
              <w:rFonts w:hint="eastAsia"/>
            </w:rPr>
          </w:rPrChange>
        </w:rPr>
        <w:t>비교를</w:t>
      </w:r>
      <w:r w:rsidRPr="005302F9">
        <w:rPr>
          <w:rFonts w:eastAsia="나눔명조"/>
          <w:sz w:val="22"/>
          <w:szCs w:val="22"/>
          <w:rPrChange w:id="5976" w:author="Park, Sanghoon" w:date="2021-10-03T16:09:00Z">
            <w:rPr/>
          </w:rPrChange>
        </w:rPr>
        <w:t xml:space="preserve"> </w:t>
      </w:r>
      <w:r w:rsidRPr="005302F9">
        <w:rPr>
          <w:rFonts w:eastAsia="나눔명조" w:hint="eastAsia"/>
          <w:sz w:val="22"/>
          <w:szCs w:val="22"/>
          <w:rPrChange w:id="5977" w:author="Park, Sanghoon" w:date="2021-10-03T16:09:00Z">
            <w:rPr>
              <w:rFonts w:hint="eastAsia"/>
            </w:rPr>
          </w:rPrChange>
        </w:rPr>
        <w:t>중심으로</w:t>
      </w:r>
      <w:r w:rsidRPr="005302F9">
        <w:rPr>
          <w:rFonts w:eastAsia="나눔명조"/>
          <w:sz w:val="22"/>
          <w:szCs w:val="22"/>
          <w:rPrChange w:id="5978" w:author="Park, Sanghoon" w:date="2021-10-03T16:09:00Z">
            <w:rPr/>
          </w:rPrChange>
        </w:rPr>
        <w:t xml:space="preserve">.” </w:t>
      </w:r>
      <w:r w:rsidRPr="005302F9">
        <w:rPr>
          <w:rFonts w:eastAsia="나눔명조" w:hint="eastAsia"/>
          <w:sz w:val="22"/>
          <w:szCs w:val="22"/>
          <w:rPrChange w:id="5979" w:author="Park, Sanghoon" w:date="2021-10-03T16:09:00Z">
            <w:rPr>
              <w:rFonts w:hint="eastAsia"/>
            </w:rPr>
          </w:rPrChange>
        </w:rPr>
        <w:t>한국조직학회보</w:t>
      </w:r>
      <w:r w:rsidRPr="005302F9">
        <w:rPr>
          <w:rFonts w:eastAsia="나눔명조"/>
          <w:sz w:val="22"/>
          <w:szCs w:val="22"/>
          <w:rPrChange w:id="5980" w:author="Park, Sanghoon" w:date="2021-10-03T16:09:00Z">
            <w:rPr/>
          </w:rPrChange>
        </w:rPr>
        <w:t xml:space="preserve"> 17(1): 63–86.</w:t>
      </w:r>
    </w:p>
    <w:p w14:paraId="0AF79666" w14:textId="77777777" w:rsidR="005302F9" w:rsidRPr="005302F9" w:rsidRDefault="005302F9" w:rsidP="005302F9">
      <w:pPr>
        <w:pStyle w:val="Bibliography"/>
        <w:rPr>
          <w:rFonts w:eastAsia="나눔명조"/>
          <w:sz w:val="22"/>
          <w:szCs w:val="22"/>
          <w:rPrChange w:id="5981" w:author="Park, Sanghoon" w:date="2021-10-03T16:09:00Z">
            <w:rPr/>
          </w:rPrChange>
        </w:rPr>
      </w:pPr>
      <w:r w:rsidRPr="005302F9">
        <w:rPr>
          <w:rFonts w:eastAsia="나눔명조" w:hint="eastAsia"/>
          <w:sz w:val="22"/>
          <w:szCs w:val="22"/>
          <w:rPrChange w:id="5982" w:author="Park, Sanghoon" w:date="2021-10-03T16:09:00Z">
            <w:rPr>
              <w:rFonts w:hint="eastAsia"/>
            </w:rPr>
          </w:rPrChange>
        </w:rPr>
        <w:t>조광래</w:t>
      </w:r>
      <w:r w:rsidRPr="005302F9">
        <w:rPr>
          <w:rFonts w:eastAsia="나눔명조"/>
          <w:sz w:val="22"/>
          <w:szCs w:val="22"/>
          <w:rPrChange w:id="5983" w:author="Park, Sanghoon" w:date="2021-10-03T16:09:00Z">
            <w:rPr/>
          </w:rPrChange>
        </w:rPr>
        <w:t xml:space="preserve">, </w:t>
      </w:r>
      <w:r w:rsidRPr="005302F9">
        <w:rPr>
          <w:rFonts w:eastAsia="나눔명조" w:hint="eastAsia"/>
          <w:sz w:val="22"/>
          <w:szCs w:val="22"/>
          <w:rPrChange w:id="5984" w:author="Park, Sanghoon" w:date="2021-10-03T16:09:00Z">
            <w:rPr>
              <w:rFonts w:hint="eastAsia"/>
            </w:rPr>
          </w:rPrChange>
        </w:rPr>
        <w:t>박미경</w:t>
      </w:r>
      <w:r w:rsidRPr="005302F9">
        <w:rPr>
          <w:rFonts w:eastAsia="나눔명조"/>
          <w:sz w:val="22"/>
          <w:szCs w:val="22"/>
          <w:rPrChange w:id="5985" w:author="Park, Sanghoon" w:date="2021-10-03T16:09:00Z">
            <w:rPr/>
          </w:rPrChange>
        </w:rPr>
        <w:t xml:space="preserve">, and </w:t>
      </w:r>
      <w:r w:rsidRPr="005302F9">
        <w:rPr>
          <w:rFonts w:eastAsia="나눔명조" w:hint="eastAsia"/>
          <w:sz w:val="22"/>
          <w:szCs w:val="22"/>
          <w:rPrChange w:id="5986" w:author="Park, Sanghoon" w:date="2021-10-03T16:09:00Z">
            <w:rPr>
              <w:rFonts w:hint="eastAsia"/>
            </w:rPr>
          </w:rPrChange>
        </w:rPr>
        <w:t>이홍재</w:t>
      </w:r>
      <w:r w:rsidRPr="005302F9">
        <w:rPr>
          <w:rFonts w:eastAsia="나눔명조"/>
          <w:sz w:val="22"/>
          <w:szCs w:val="22"/>
          <w:rPrChange w:id="5987" w:author="Park, Sanghoon" w:date="2021-10-03T16:09:00Z">
            <w:rPr/>
          </w:rPrChange>
        </w:rPr>
        <w:t>. 2016. “</w:t>
      </w:r>
      <w:r w:rsidRPr="005302F9">
        <w:rPr>
          <w:rFonts w:eastAsia="나눔명조" w:hint="eastAsia"/>
          <w:sz w:val="22"/>
          <w:szCs w:val="22"/>
          <w:rPrChange w:id="5988" w:author="Park, Sanghoon" w:date="2021-10-03T16:09:00Z">
            <w:rPr>
              <w:rFonts w:hint="eastAsia"/>
            </w:rPr>
          </w:rPrChange>
        </w:rPr>
        <w:t>변혁적</w:t>
      </w:r>
      <w:r w:rsidRPr="005302F9">
        <w:rPr>
          <w:rFonts w:eastAsia="나눔명조"/>
          <w:sz w:val="22"/>
          <w:szCs w:val="22"/>
          <w:rPrChange w:id="5989" w:author="Park, Sanghoon" w:date="2021-10-03T16:09:00Z">
            <w:rPr/>
          </w:rPrChange>
        </w:rPr>
        <w:t xml:space="preserve"> </w:t>
      </w:r>
      <w:r w:rsidRPr="005302F9">
        <w:rPr>
          <w:rFonts w:eastAsia="나눔명조" w:hint="eastAsia"/>
          <w:sz w:val="22"/>
          <w:szCs w:val="22"/>
          <w:rPrChange w:id="5990" w:author="Park, Sanghoon" w:date="2021-10-03T16:09:00Z">
            <w:rPr>
              <w:rFonts w:hint="eastAsia"/>
            </w:rPr>
          </w:rPrChange>
        </w:rPr>
        <w:t>리더십과</w:t>
      </w:r>
      <w:r w:rsidRPr="005302F9">
        <w:rPr>
          <w:rFonts w:eastAsia="나눔명조"/>
          <w:sz w:val="22"/>
          <w:szCs w:val="22"/>
          <w:rPrChange w:id="5991" w:author="Park, Sanghoon" w:date="2021-10-03T16:09:00Z">
            <w:rPr/>
          </w:rPrChange>
        </w:rPr>
        <w:t xml:space="preserve"> </w:t>
      </w:r>
      <w:r w:rsidRPr="005302F9">
        <w:rPr>
          <w:rFonts w:eastAsia="나눔명조" w:hint="eastAsia"/>
          <w:sz w:val="22"/>
          <w:szCs w:val="22"/>
          <w:rPrChange w:id="5992" w:author="Park, Sanghoon" w:date="2021-10-03T16:09:00Z">
            <w:rPr>
              <w:rFonts w:hint="eastAsia"/>
            </w:rPr>
          </w:rPrChange>
        </w:rPr>
        <w:t>업무성과</w:t>
      </w:r>
      <w:r w:rsidRPr="005302F9">
        <w:rPr>
          <w:rFonts w:eastAsia="나눔명조"/>
          <w:sz w:val="22"/>
          <w:szCs w:val="22"/>
          <w:rPrChange w:id="5993" w:author="Park, Sanghoon" w:date="2021-10-03T16:09:00Z">
            <w:rPr/>
          </w:rPrChange>
        </w:rPr>
        <w:t xml:space="preserve"> </w:t>
      </w:r>
      <w:r w:rsidRPr="005302F9">
        <w:rPr>
          <w:rFonts w:eastAsia="나눔명조" w:hint="eastAsia"/>
          <w:sz w:val="22"/>
          <w:szCs w:val="22"/>
          <w:rPrChange w:id="5994" w:author="Park, Sanghoon" w:date="2021-10-03T16:09:00Z">
            <w:rPr>
              <w:rFonts w:hint="eastAsia"/>
            </w:rPr>
          </w:rPrChange>
        </w:rPr>
        <w:t>간의</w:t>
      </w:r>
      <w:r w:rsidRPr="005302F9">
        <w:rPr>
          <w:rFonts w:eastAsia="나눔명조"/>
          <w:sz w:val="22"/>
          <w:szCs w:val="22"/>
          <w:rPrChange w:id="5995" w:author="Park, Sanghoon" w:date="2021-10-03T16:09:00Z">
            <w:rPr/>
          </w:rPrChange>
        </w:rPr>
        <w:t xml:space="preserve"> </w:t>
      </w:r>
      <w:r w:rsidRPr="005302F9">
        <w:rPr>
          <w:rFonts w:eastAsia="나눔명조" w:hint="eastAsia"/>
          <w:sz w:val="22"/>
          <w:szCs w:val="22"/>
          <w:rPrChange w:id="5996" w:author="Park, Sanghoon" w:date="2021-10-03T16:09:00Z">
            <w:rPr>
              <w:rFonts w:hint="eastAsia"/>
            </w:rPr>
          </w:rPrChange>
        </w:rPr>
        <w:t>관계에서</w:t>
      </w:r>
      <w:r w:rsidRPr="005302F9">
        <w:rPr>
          <w:rFonts w:eastAsia="나눔명조"/>
          <w:sz w:val="22"/>
          <w:szCs w:val="22"/>
          <w:rPrChange w:id="5997" w:author="Park, Sanghoon" w:date="2021-10-03T16:09:00Z">
            <w:rPr/>
          </w:rPrChange>
        </w:rPr>
        <w:t xml:space="preserve"> </w:t>
      </w:r>
      <w:r w:rsidRPr="005302F9">
        <w:rPr>
          <w:rFonts w:eastAsia="나눔명조" w:hint="eastAsia"/>
          <w:sz w:val="22"/>
          <w:szCs w:val="22"/>
          <w:rPrChange w:id="5998" w:author="Park, Sanghoon" w:date="2021-10-03T16:09:00Z">
            <w:rPr>
              <w:rFonts w:hint="eastAsia"/>
            </w:rPr>
          </w:rPrChange>
        </w:rPr>
        <w:t>커뮤니케이션의</w:t>
      </w:r>
      <w:r w:rsidRPr="005302F9">
        <w:rPr>
          <w:rFonts w:eastAsia="나눔명조"/>
          <w:sz w:val="22"/>
          <w:szCs w:val="22"/>
          <w:rPrChange w:id="5999" w:author="Park, Sanghoon" w:date="2021-10-03T16:09:00Z">
            <w:rPr/>
          </w:rPrChange>
        </w:rPr>
        <w:t xml:space="preserve"> </w:t>
      </w:r>
      <w:r w:rsidRPr="005302F9">
        <w:rPr>
          <w:rFonts w:eastAsia="나눔명조" w:hint="eastAsia"/>
          <w:sz w:val="22"/>
          <w:szCs w:val="22"/>
          <w:rPrChange w:id="6000" w:author="Park, Sanghoon" w:date="2021-10-03T16:09:00Z">
            <w:rPr>
              <w:rFonts w:hint="eastAsia"/>
            </w:rPr>
          </w:rPrChange>
        </w:rPr>
        <w:t>매개효과</w:t>
      </w:r>
      <w:r w:rsidRPr="005302F9">
        <w:rPr>
          <w:rFonts w:eastAsia="나눔명조"/>
          <w:sz w:val="22"/>
          <w:szCs w:val="22"/>
          <w:rPrChange w:id="6001" w:author="Park, Sanghoon" w:date="2021-10-03T16:09:00Z">
            <w:rPr/>
          </w:rPrChange>
        </w:rPr>
        <w:t xml:space="preserve">: </w:t>
      </w:r>
      <w:r w:rsidRPr="005302F9">
        <w:rPr>
          <w:rFonts w:eastAsia="나눔명조" w:hint="eastAsia"/>
          <w:sz w:val="22"/>
          <w:szCs w:val="22"/>
          <w:rPrChange w:id="6002" w:author="Park, Sanghoon" w:date="2021-10-03T16:09:00Z">
            <w:rPr>
              <w:rFonts w:hint="eastAsia"/>
            </w:rPr>
          </w:rPrChange>
        </w:rPr>
        <w:t>경찰공무원의</w:t>
      </w:r>
      <w:r w:rsidRPr="005302F9">
        <w:rPr>
          <w:rFonts w:eastAsia="나눔명조"/>
          <w:sz w:val="22"/>
          <w:szCs w:val="22"/>
          <w:rPrChange w:id="6003" w:author="Park, Sanghoon" w:date="2021-10-03T16:09:00Z">
            <w:rPr/>
          </w:rPrChange>
        </w:rPr>
        <w:t xml:space="preserve"> </w:t>
      </w:r>
      <w:r w:rsidRPr="005302F9">
        <w:rPr>
          <w:rFonts w:eastAsia="나눔명조" w:hint="eastAsia"/>
          <w:sz w:val="22"/>
          <w:szCs w:val="22"/>
          <w:rPrChange w:id="6004" w:author="Park, Sanghoon" w:date="2021-10-03T16:09:00Z">
            <w:rPr>
              <w:rFonts w:hint="eastAsia"/>
            </w:rPr>
          </w:rPrChange>
        </w:rPr>
        <w:t>인식을</w:t>
      </w:r>
      <w:r w:rsidRPr="005302F9">
        <w:rPr>
          <w:rFonts w:eastAsia="나눔명조"/>
          <w:sz w:val="22"/>
          <w:szCs w:val="22"/>
          <w:rPrChange w:id="6005" w:author="Park, Sanghoon" w:date="2021-10-03T16:09:00Z">
            <w:rPr/>
          </w:rPrChange>
        </w:rPr>
        <w:t xml:space="preserve"> </w:t>
      </w:r>
      <w:r w:rsidRPr="005302F9">
        <w:rPr>
          <w:rFonts w:eastAsia="나눔명조" w:hint="eastAsia"/>
          <w:sz w:val="22"/>
          <w:szCs w:val="22"/>
          <w:rPrChange w:id="6006" w:author="Park, Sanghoon" w:date="2021-10-03T16:09:00Z">
            <w:rPr>
              <w:rFonts w:hint="eastAsia"/>
            </w:rPr>
          </w:rPrChange>
        </w:rPr>
        <w:t>중심으로</w:t>
      </w:r>
      <w:r w:rsidRPr="005302F9">
        <w:rPr>
          <w:rFonts w:eastAsia="나눔명조"/>
          <w:sz w:val="22"/>
          <w:szCs w:val="22"/>
          <w:rPrChange w:id="6007" w:author="Park, Sanghoon" w:date="2021-10-03T16:09:00Z">
            <w:rPr/>
          </w:rPrChange>
        </w:rPr>
        <w:t xml:space="preserve">.” </w:t>
      </w:r>
      <w:r w:rsidRPr="005302F9">
        <w:rPr>
          <w:rFonts w:eastAsia="나눔명조" w:hint="eastAsia"/>
          <w:sz w:val="22"/>
          <w:szCs w:val="22"/>
          <w:rPrChange w:id="6008" w:author="Park, Sanghoon" w:date="2021-10-03T16:09:00Z">
            <w:rPr>
              <w:rFonts w:hint="eastAsia"/>
            </w:rPr>
          </w:rPrChange>
        </w:rPr>
        <w:t>한국공공관리학보</w:t>
      </w:r>
      <w:r w:rsidRPr="005302F9">
        <w:rPr>
          <w:rFonts w:eastAsia="나눔명조"/>
          <w:sz w:val="22"/>
          <w:szCs w:val="22"/>
          <w:rPrChange w:id="6009" w:author="Park, Sanghoon" w:date="2021-10-03T16:09:00Z">
            <w:rPr/>
          </w:rPrChange>
        </w:rPr>
        <w:t xml:space="preserve"> 30(1): 1–25.</w:t>
      </w:r>
    </w:p>
    <w:p w14:paraId="57518325" w14:textId="77777777" w:rsidR="005302F9" w:rsidRPr="005302F9" w:rsidRDefault="005302F9" w:rsidP="005302F9">
      <w:pPr>
        <w:pStyle w:val="Bibliography"/>
        <w:rPr>
          <w:rFonts w:eastAsia="나눔명조"/>
          <w:sz w:val="22"/>
          <w:szCs w:val="22"/>
          <w:rPrChange w:id="6010" w:author="Park, Sanghoon" w:date="2021-10-03T16:09:00Z">
            <w:rPr/>
          </w:rPrChange>
        </w:rPr>
      </w:pPr>
      <w:r w:rsidRPr="005302F9">
        <w:rPr>
          <w:rFonts w:eastAsia="나눔명조" w:hint="eastAsia"/>
          <w:sz w:val="22"/>
          <w:szCs w:val="22"/>
          <w:rPrChange w:id="6011" w:author="Park, Sanghoon" w:date="2021-10-03T16:09:00Z">
            <w:rPr>
              <w:rFonts w:hint="eastAsia"/>
            </w:rPr>
          </w:rPrChange>
        </w:rPr>
        <w:t>조태준</w:t>
      </w:r>
      <w:r w:rsidRPr="005302F9">
        <w:rPr>
          <w:rFonts w:eastAsia="나눔명조"/>
          <w:sz w:val="22"/>
          <w:szCs w:val="22"/>
          <w:rPrChange w:id="6012" w:author="Park, Sanghoon" w:date="2021-10-03T16:09:00Z">
            <w:rPr/>
          </w:rPrChange>
        </w:rPr>
        <w:t xml:space="preserve">, and </w:t>
      </w:r>
      <w:r w:rsidRPr="005302F9">
        <w:rPr>
          <w:rFonts w:eastAsia="나눔명조" w:hint="eastAsia"/>
          <w:sz w:val="22"/>
          <w:szCs w:val="22"/>
          <w:rPrChange w:id="6013" w:author="Park, Sanghoon" w:date="2021-10-03T16:09:00Z">
            <w:rPr>
              <w:rFonts w:hint="eastAsia"/>
            </w:rPr>
          </w:rPrChange>
        </w:rPr>
        <w:t>윤수재</w:t>
      </w:r>
      <w:r w:rsidRPr="005302F9">
        <w:rPr>
          <w:rFonts w:eastAsia="나눔명조"/>
          <w:sz w:val="22"/>
          <w:szCs w:val="22"/>
          <w:rPrChange w:id="6014" w:author="Park, Sanghoon" w:date="2021-10-03T16:09:00Z">
            <w:rPr/>
          </w:rPrChange>
        </w:rPr>
        <w:t>. 2009. “</w:t>
      </w:r>
      <w:r w:rsidRPr="005302F9">
        <w:rPr>
          <w:rFonts w:eastAsia="나눔명조" w:hint="eastAsia"/>
          <w:sz w:val="22"/>
          <w:szCs w:val="22"/>
          <w:rPrChange w:id="6015" w:author="Park, Sanghoon" w:date="2021-10-03T16:09:00Z">
            <w:rPr>
              <w:rFonts w:hint="eastAsia"/>
            </w:rPr>
          </w:rPrChange>
        </w:rPr>
        <w:t>공공서비스동기</w:t>
      </w:r>
      <w:r w:rsidRPr="005302F9">
        <w:rPr>
          <w:rFonts w:eastAsia="나눔명조"/>
          <w:sz w:val="22"/>
          <w:szCs w:val="22"/>
          <w:rPrChange w:id="6016" w:author="Park, Sanghoon" w:date="2021-10-03T16:09:00Z">
            <w:rPr/>
          </w:rPrChange>
        </w:rPr>
        <w:t>(Public Service Motivation)</w:t>
      </w:r>
      <w:r w:rsidRPr="005302F9">
        <w:rPr>
          <w:rFonts w:eastAsia="나눔명조" w:hint="eastAsia"/>
          <w:sz w:val="22"/>
          <w:szCs w:val="22"/>
          <w:rPrChange w:id="6017" w:author="Park, Sanghoon" w:date="2021-10-03T16:09:00Z">
            <w:rPr>
              <w:rFonts w:hint="eastAsia"/>
            </w:rPr>
          </w:rPrChange>
        </w:rPr>
        <w:t>와</w:t>
      </w:r>
      <w:r w:rsidRPr="005302F9">
        <w:rPr>
          <w:rFonts w:eastAsia="나눔명조"/>
          <w:sz w:val="22"/>
          <w:szCs w:val="22"/>
          <w:rPrChange w:id="6018" w:author="Park, Sanghoon" w:date="2021-10-03T16:09:00Z">
            <w:rPr/>
          </w:rPrChange>
        </w:rPr>
        <w:t xml:space="preserve"> </w:t>
      </w:r>
      <w:r w:rsidRPr="005302F9">
        <w:rPr>
          <w:rFonts w:eastAsia="나눔명조" w:hint="eastAsia"/>
          <w:sz w:val="22"/>
          <w:szCs w:val="22"/>
          <w:rPrChange w:id="6019" w:author="Park, Sanghoon" w:date="2021-10-03T16:09:00Z">
            <w:rPr>
              <w:rFonts w:hint="eastAsia"/>
            </w:rPr>
          </w:rPrChange>
        </w:rPr>
        <w:t>성과</w:t>
      </w:r>
      <w:r w:rsidRPr="005302F9">
        <w:rPr>
          <w:rFonts w:eastAsia="나눔명조"/>
          <w:sz w:val="22"/>
          <w:szCs w:val="22"/>
          <w:rPrChange w:id="6020" w:author="Park, Sanghoon" w:date="2021-10-03T16:09:00Z">
            <w:rPr/>
          </w:rPrChange>
        </w:rPr>
        <w:t xml:space="preserve"> </w:t>
      </w:r>
      <w:r w:rsidRPr="005302F9">
        <w:rPr>
          <w:rFonts w:eastAsia="나눔명조" w:hint="eastAsia"/>
          <w:sz w:val="22"/>
          <w:szCs w:val="22"/>
          <w:rPrChange w:id="6021" w:author="Park, Sanghoon" w:date="2021-10-03T16:09:00Z">
            <w:rPr>
              <w:rFonts w:hint="eastAsia"/>
            </w:rPr>
          </w:rPrChange>
        </w:rPr>
        <w:t>간</w:t>
      </w:r>
      <w:r w:rsidRPr="005302F9">
        <w:rPr>
          <w:rFonts w:eastAsia="나눔명조"/>
          <w:sz w:val="22"/>
          <w:szCs w:val="22"/>
          <w:rPrChange w:id="6022" w:author="Park, Sanghoon" w:date="2021-10-03T16:09:00Z">
            <w:rPr/>
          </w:rPrChange>
        </w:rPr>
        <w:t xml:space="preserve"> </w:t>
      </w:r>
      <w:r w:rsidRPr="005302F9">
        <w:rPr>
          <w:rFonts w:eastAsia="나눔명조" w:hint="eastAsia"/>
          <w:sz w:val="22"/>
          <w:szCs w:val="22"/>
          <w:rPrChange w:id="6023" w:author="Park, Sanghoon" w:date="2021-10-03T16:09:00Z">
            <w:rPr>
              <w:rFonts w:hint="eastAsia"/>
            </w:rPr>
          </w:rPrChange>
        </w:rPr>
        <w:t>관계에</w:t>
      </w:r>
      <w:r w:rsidRPr="005302F9">
        <w:rPr>
          <w:rFonts w:eastAsia="나눔명조"/>
          <w:sz w:val="22"/>
          <w:szCs w:val="22"/>
          <w:rPrChange w:id="6024" w:author="Park, Sanghoon" w:date="2021-10-03T16:09:00Z">
            <w:rPr/>
          </w:rPrChange>
        </w:rPr>
        <w:t xml:space="preserve"> </w:t>
      </w:r>
      <w:r w:rsidRPr="005302F9">
        <w:rPr>
          <w:rFonts w:eastAsia="나눔명조" w:hint="eastAsia"/>
          <w:sz w:val="22"/>
          <w:szCs w:val="22"/>
          <w:rPrChange w:id="6025" w:author="Park, Sanghoon" w:date="2021-10-03T16:09:00Z">
            <w:rPr>
              <w:rFonts w:hint="eastAsia"/>
            </w:rPr>
          </w:rPrChange>
        </w:rPr>
        <w:t>대한</w:t>
      </w:r>
      <w:r w:rsidRPr="005302F9">
        <w:rPr>
          <w:rFonts w:eastAsia="나눔명조"/>
          <w:sz w:val="22"/>
          <w:szCs w:val="22"/>
          <w:rPrChange w:id="6026" w:author="Park, Sanghoon" w:date="2021-10-03T16:09:00Z">
            <w:rPr/>
          </w:rPrChange>
        </w:rPr>
        <w:t xml:space="preserve"> </w:t>
      </w:r>
      <w:r w:rsidRPr="005302F9">
        <w:rPr>
          <w:rFonts w:eastAsia="나눔명조" w:hint="eastAsia"/>
          <w:sz w:val="22"/>
          <w:szCs w:val="22"/>
          <w:rPrChange w:id="6027" w:author="Park, Sanghoon" w:date="2021-10-03T16:09:00Z">
            <w:rPr>
              <w:rFonts w:hint="eastAsia"/>
            </w:rPr>
          </w:rPrChange>
        </w:rPr>
        <w:t>연구</w:t>
      </w:r>
      <w:r w:rsidRPr="005302F9">
        <w:rPr>
          <w:rFonts w:eastAsia="나눔명조"/>
          <w:sz w:val="22"/>
          <w:szCs w:val="22"/>
          <w:rPrChange w:id="6028" w:author="Park, Sanghoon" w:date="2021-10-03T16:09:00Z">
            <w:rPr/>
          </w:rPrChange>
        </w:rPr>
        <w:t xml:space="preserve">.” </w:t>
      </w:r>
      <w:r w:rsidRPr="005302F9">
        <w:rPr>
          <w:rFonts w:eastAsia="나눔명조" w:hint="eastAsia"/>
          <w:sz w:val="22"/>
          <w:szCs w:val="22"/>
          <w:rPrChange w:id="6029" w:author="Park, Sanghoon" w:date="2021-10-03T16:09:00Z">
            <w:rPr>
              <w:rFonts w:hint="eastAsia"/>
            </w:rPr>
          </w:rPrChange>
        </w:rPr>
        <w:t>한국행정연구</w:t>
      </w:r>
      <w:r w:rsidRPr="005302F9">
        <w:rPr>
          <w:rFonts w:eastAsia="나눔명조"/>
          <w:sz w:val="22"/>
          <w:szCs w:val="22"/>
          <w:rPrChange w:id="6030" w:author="Park, Sanghoon" w:date="2021-10-03T16:09:00Z">
            <w:rPr/>
          </w:rPrChange>
        </w:rPr>
        <w:t xml:space="preserve"> 18(1): 223–52.</w:t>
      </w:r>
    </w:p>
    <w:p w14:paraId="6D211634" w14:textId="77777777" w:rsidR="005302F9" w:rsidRPr="005302F9" w:rsidRDefault="005302F9" w:rsidP="005302F9">
      <w:pPr>
        <w:pStyle w:val="Bibliography"/>
        <w:rPr>
          <w:rFonts w:eastAsia="나눔명조"/>
          <w:sz w:val="22"/>
          <w:szCs w:val="22"/>
          <w:rPrChange w:id="6031" w:author="Park, Sanghoon" w:date="2021-10-03T16:09:00Z">
            <w:rPr/>
          </w:rPrChange>
        </w:rPr>
      </w:pPr>
      <w:r w:rsidRPr="005302F9">
        <w:rPr>
          <w:rFonts w:eastAsia="나눔명조" w:hint="eastAsia"/>
          <w:sz w:val="22"/>
          <w:szCs w:val="22"/>
          <w:rPrChange w:id="6032" w:author="Park, Sanghoon" w:date="2021-10-03T16:09:00Z">
            <w:rPr>
              <w:rFonts w:hint="eastAsia"/>
            </w:rPr>
          </w:rPrChange>
        </w:rPr>
        <w:t>최예나</w:t>
      </w:r>
      <w:r w:rsidRPr="005302F9">
        <w:rPr>
          <w:rFonts w:eastAsia="나눔명조"/>
          <w:sz w:val="22"/>
          <w:szCs w:val="22"/>
          <w:rPrChange w:id="6033" w:author="Park, Sanghoon" w:date="2021-10-03T16:09:00Z">
            <w:rPr/>
          </w:rPrChange>
        </w:rPr>
        <w:t>. 2018. “</w:t>
      </w:r>
      <w:r w:rsidRPr="005302F9">
        <w:rPr>
          <w:rFonts w:eastAsia="나눔명조" w:hint="eastAsia"/>
          <w:sz w:val="22"/>
          <w:szCs w:val="22"/>
          <w:rPrChange w:id="6034" w:author="Park, Sanghoon" w:date="2021-10-03T16:09:00Z">
            <w:rPr>
              <w:rFonts w:hint="eastAsia"/>
            </w:rPr>
          </w:rPrChange>
        </w:rPr>
        <w:t>지방정부</w:t>
      </w:r>
      <w:r w:rsidRPr="005302F9">
        <w:rPr>
          <w:rFonts w:eastAsia="나눔명조"/>
          <w:sz w:val="22"/>
          <w:szCs w:val="22"/>
          <w:rPrChange w:id="6035" w:author="Park, Sanghoon" w:date="2021-10-03T16:09:00Z">
            <w:rPr/>
          </w:rPrChange>
        </w:rPr>
        <w:t xml:space="preserve"> </w:t>
      </w:r>
      <w:r w:rsidRPr="005302F9">
        <w:rPr>
          <w:rFonts w:eastAsia="나눔명조" w:hint="eastAsia"/>
          <w:sz w:val="22"/>
          <w:szCs w:val="22"/>
          <w:rPrChange w:id="6036" w:author="Park, Sanghoon" w:date="2021-10-03T16:09:00Z">
            <w:rPr>
              <w:rFonts w:hint="eastAsia"/>
            </w:rPr>
          </w:rPrChange>
        </w:rPr>
        <w:t>공무원들의</w:t>
      </w:r>
      <w:r w:rsidRPr="005302F9">
        <w:rPr>
          <w:rFonts w:eastAsia="나눔명조"/>
          <w:sz w:val="22"/>
          <w:szCs w:val="22"/>
          <w:rPrChange w:id="6037" w:author="Park, Sanghoon" w:date="2021-10-03T16:09:00Z">
            <w:rPr/>
          </w:rPrChange>
        </w:rPr>
        <w:t xml:space="preserve"> </w:t>
      </w:r>
      <w:r w:rsidRPr="005302F9">
        <w:rPr>
          <w:rFonts w:eastAsia="나눔명조" w:hint="eastAsia"/>
          <w:sz w:val="22"/>
          <w:szCs w:val="22"/>
          <w:rPrChange w:id="6038" w:author="Park, Sanghoon" w:date="2021-10-03T16:09:00Z">
            <w:rPr>
              <w:rFonts w:hint="eastAsia"/>
            </w:rPr>
          </w:rPrChange>
        </w:rPr>
        <w:t>공공서비스동기와</w:t>
      </w:r>
      <w:r w:rsidRPr="005302F9">
        <w:rPr>
          <w:rFonts w:eastAsia="나눔명조"/>
          <w:sz w:val="22"/>
          <w:szCs w:val="22"/>
          <w:rPrChange w:id="6039" w:author="Park, Sanghoon" w:date="2021-10-03T16:09:00Z">
            <w:rPr/>
          </w:rPrChange>
        </w:rPr>
        <w:t xml:space="preserve"> </w:t>
      </w:r>
      <w:r w:rsidRPr="005302F9">
        <w:rPr>
          <w:rFonts w:eastAsia="나눔명조" w:hint="eastAsia"/>
          <w:sz w:val="22"/>
          <w:szCs w:val="22"/>
          <w:rPrChange w:id="6040" w:author="Park, Sanghoon" w:date="2021-10-03T16:09:00Z">
            <w:rPr>
              <w:rFonts w:hint="eastAsia"/>
            </w:rPr>
          </w:rPrChange>
        </w:rPr>
        <w:t>공직가치가</w:t>
      </w:r>
      <w:r w:rsidRPr="005302F9">
        <w:rPr>
          <w:rFonts w:eastAsia="나눔명조"/>
          <w:sz w:val="22"/>
          <w:szCs w:val="22"/>
          <w:rPrChange w:id="6041" w:author="Park, Sanghoon" w:date="2021-10-03T16:09:00Z">
            <w:rPr/>
          </w:rPrChange>
        </w:rPr>
        <w:t xml:space="preserve"> </w:t>
      </w:r>
      <w:r w:rsidRPr="005302F9">
        <w:rPr>
          <w:rFonts w:eastAsia="나눔명조" w:hint="eastAsia"/>
          <w:sz w:val="22"/>
          <w:szCs w:val="22"/>
          <w:rPrChange w:id="6042" w:author="Park, Sanghoon" w:date="2021-10-03T16:09:00Z">
            <w:rPr>
              <w:rFonts w:hint="eastAsia"/>
            </w:rPr>
          </w:rPrChange>
        </w:rPr>
        <w:t>조직성과에</w:t>
      </w:r>
      <w:r w:rsidRPr="005302F9">
        <w:rPr>
          <w:rFonts w:eastAsia="나눔명조"/>
          <w:sz w:val="22"/>
          <w:szCs w:val="22"/>
          <w:rPrChange w:id="6043" w:author="Park, Sanghoon" w:date="2021-10-03T16:09:00Z">
            <w:rPr/>
          </w:rPrChange>
        </w:rPr>
        <w:t xml:space="preserve"> </w:t>
      </w:r>
      <w:r w:rsidRPr="005302F9">
        <w:rPr>
          <w:rFonts w:eastAsia="나눔명조" w:hint="eastAsia"/>
          <w:sz w:val="22"/>
          <w:szCs w:val="22"/>
          <w:rPrChange w:id="6044" w:author="Park, Sanghoon" w:date="2021-10-03T16:09:00Z">
            <w:rPr>
              <w:rFonts w:hint="eastAsia"/>
            </w:rPr>
          </w:rPrChange>
        </w:rPr>
        <w:t>미치는</w:t>
      </w:r>
      <w:r w:rsidRPr="005302F9">
        <w:rPr>
          <w:rFonts w:eastAsia="나눔명조"/>
          <w:sz w:val="22"/>
          <w:szCs w:val="22"/>
          <w:rPrChange w:id="6045" w:author="Park, Sanghoon" w:date="2021-10-03T16:09:00Z">
            <w:rPr/>
          </w:rPrChange>
        </w:rPr>
        <w:t xml:space="preserve"> </w:t>
      </w:r>
      <w:r w:rsidRPr="005302F9">
        <w:rPr>
          <w:rFonts w:eastAsia="나눔명조" w:hint="eastAsia"/>
          <w:sz w:val="22"/>
          <w:szCs w:val="22"/>
          <w:rPrChange w:id="6046" w:author="Park, Sanghoon" w:date="2021-10-03T16:09:00Z">
            <w:rPr>
              <w:rFonts w:hint="eastAsia"/>
            </w:rPr>
          </w:rPrChange>
        </w:rPr>
        <w:t>영향연구</w:t>
      </w:r>
      <w:r w:rsidRPr="005302F9">
        <w:rPr>
          <w:rFonts w:eastAsia="나눔명조"/>
          <w:sz w:val="22"/>
          <w:szCs w:val="22"/>
          <w:rPrChange w:id="6047" w:author="Park, Sanghoon" w:date="2021-10-03T16:09:00Z">
            <w:rPr/>
          </w:rPrChange>
        </w:rPr>
        <w:t xml:space="preserve">.” </w:t>
      </w:r>
      <w:r w:rsidRPr="005302F9">
        <w:rPr>
          <w:rFonts w:eastAsia="나눔명조" w:hint="eastAsia"/>
          <w:sz w:val="22"/>
          <w:szCs w:val="22"/>
          <w:rPrChange w:id="6048" w:author="Park, Sanghoon" w:date="2021-10-03T16:09:00Z">
            <w:rPr>
              <w:rFonts w:hint="eastAsia"/>
            </w:rPr>
          </w:rPrChange>
        </w:rPr>
        <w:t>한국자치행정학보</w:t>
      </w:r>
      <w:r w:rsidRPr="005302F9">
        <w:rPr>
          <w:rFonts w:eastAsia="나눔명조"/>
          <w:sz w:val="22"/>
          <w:szCs w:val="22"/>
          <w:rPrChange w:id="6049" w:author="Park, Sanghoon" w:date="2021-10-03T16:09:00Z">
            <w:rPr/>
          </w:rPrChange>
        </w:rPr>
        <w:t xml:space="preserve"> 32(2): 123–242.</w:t>
      </w:r>
    </w:p>
    <w:p w14:paraId="295DBB15" w14:textId="77777777" w:rsidR="005302F9" w:rsidRPr="005302F9" w:rsidRDefault="005302F9" w:rsidP="005302F9">
      <w:pPr>
        <w:pStyle w:val="Bibliography"/>
        <w:rPr>
          <w:rFonts w:eastAsia="나눔명조"/>
          <w:sz w:val="22"/>
          <w:szCs w:val="22"/>
          <w:rPrChange w:id="6050" w:author="Park, Sanghoon" w:date="2021-10-03T16:09:00Z">
            <w:rPr/>
          </w:rPrChange>
        </w:rPr>
      </w:pPr>
      <w:r w:rsidRPr="005302F9">
        <w:rPr>
          <w:rFonts w:eastAsia="나눔명조" w:hint="eastAsia"/>
          <w:sz w:val="22"/>
          <w:szCs w:val="22"/>
          <w:rPrChange w:id="6051" w:author="Park, Sanghoon" w:date="2021-10-03T16:09:00Z">
            <w:rPr>
              <w:rFonts w:hint="eastAsia"/>
            </w:rPr>
          </w:rPrChange>
        </w:rPr>
        <w:t>표선영</w:t>
      </w:r>
      <w:r w:rsidRPr="005302F9">
        <w:rPr>
          <w:rFonts w:eastAsia="나눔명조"/>
          <w:sz w:val="22"/>
          <w:szCs w:val="22"/>
          <w:rPrChange w:id="6052" w:author="Park, Sanghoon" w:date="2021-10-03T16:09:00Z">
            <w:rPr/>
          </w:rPrChange>
        </w:rPr>
        <w:t>. 2013. “</w:t>
      </w:r>
      <w:r w:rsidRPr="005302F9">
        <w:rPr>
          <w:rFonts w:eastAsia="나눔명조" w:hint="eastAsia"/>
          <w:sz w:val="22"/>
          <w:szCs w:val="22"/>
          <w:rPrChange w:id="6053" w:author="Park, Sanghoon" w:date="2021-10-03T16:09:00Z">
            <w:rPr>
              <w:rFonts w:hint="eastAsia"/>
            </w:rPr>
          </w:rPrChange>
        </w:rPr>
        <w:t>조직문화와</w:t>
      </w:r>
      <w:r w:rsidRPr="005302F9">
        <w:rPr>
          <w:rFonts w:eastAsia="나눔명조"/>
          <w:sz w:val="22"/>
          <w:szCs w:val="22"/>
          <w:rPrChange w:id="6054" w:author="Park, Sanghoon" w:date="2021-10-03T16:09:00Z">
            <w:rPr/>
          </w:rPrChange>
        </w:rPr>
        <w:t xml:space="preserve"> </w:t>
      </w:r>
      <w:r w:rsidRPr="005302F9">
        <w:rPr>
          <w:rFonts w:eastAsia="나눔명조" w:hint="eastAsia"/>
          <w:sz w:val="22"/>
          <w:szCs w:val="22"/>
          <w:rPrChange w:id="6055" w:author="Park, Sanghoon" w:date="2021-10-03T16:09:00Z">
            <w:rPr>
              <w:rFonts w:hint="eastAsia"/>
            </w:rPr>
          </w:rPrChange>
        </w:rPr>
        <w:t>업무특성이</w:t>
      </w:r>
      <w:r w:rsidRPr="005302F9">
        <w:rPr>
          <w:rFonts w:eastAsia="나눔명조"/>
          <w:sz w:val="22"/>
          <w:szCs w:val="22"/>
          <w:rPrChange w:id="6056" w:author="Park, Sanghoon" w:date="2021-10-03T16:09:00Z">
            <w:rPr/>
          </w:rPrChange>
        </w:rPr>
        <w:t xml:space="preserve"> </w:t>
      </w:r>
      <w:r w:rsidRPr="005302F9">
        <w:rPr>
          <w:rFonts w:eastAsia="나눔명조" w:hint="eastAsia"/>
          <w:sz w:val="22"/>
          <w:szCs w:val="22"/>
          <w:rPrChange w:id="6057" w:author="Park, Sanghoon" w:date="2021-10-03T16:09:00Z">
            <w:rPr>
              <w:rFonts w:hint="eastAsia"/>
            </w:rPr>
          </w:rPrChange>
        </w:rPr>
        <w:t>공공봉사동기에</w:t>
      </w:r>
      <w:r w:rsidRPr="005302F9">
        <w:rPr>
          <w:rFonts w:eastAsia="나눔명조"/>
          <w:sz w:val="22"/>
          <w:szCs w:val="22"/>
          <w:rPrChange w:id="6058" w:author="Park, Sanghoon" w:date="2021-10-03T16:09:00Z">
            <w:rPr/>
          </w:rPrChange>
        </w:rPr>
        <w:t xml:space="preserve"> </w:t>
      </w:r>
      <w:r w:rsidRPr="005302F9">
        <w:rPr>
          <w:rFonts w:eastAsia="나눔명조" w:hint="eastAsia"/>
          <w:sz w:val="22"/>
          <w:szCs w:val="22"/>
          <w:rPrChange w:id="6059" w:author="Park, Sanghoon" w:date="2021-10-03T16:09:00Z">
            <w:rPr>
              <w:rFonts w:hint="eastAsia"/>
            </w:rPr>
          </w:rPrChange>
        </w:rPr>
        <w:t>미치는</w:t>
      </w:r>
      <w:r w:rsidRPr="005302F9">
        <w:rPr>
          <w:rFonts w:eastAsia="나눔명조"/>
          <w:sz w:val="22"/>
          <w:szCs w:val="22"/>
          <w:rPrChange w:id="6060" w:author="Park, Sanghoon" w:date="2021-10-03T16:09:00Z">
            <w:rPr/>
          </w:rPrChange>
        </w:rPr>
        <w:t xml:space="preserve"> </w:t>
      </w:r>
      <w:r w:rsidRPr="005302F9">
        <w:rPr>
          <w:rFonts w:eastAsia="나눔명조" w:hint="eastAsia"/>
          <w:sz w:val="22"/>
          <w:szCs w:val="22"/>
          <w:rPrChange w:id="6061" w:author="Park, Sanghoon" w:date="2021-10-03T16:09:00Z">
            <w:rPr>
              <w:rFonts w:hint="eastAsia"/>
            </w:rPr>
          </w:rPrChange>
        </w:rPr>
        <w:t>영향</w:t>
      </w:r>
      <w:r w:rsidRPr="005302F9">
        <w:rPr>
          <w:rFonts w:eastAsia="나눔명조"/>
          <w:sz w:val="22"/>
          <w:szCs w:val="22"/>
          <w:rPrChange w:id="6062" w:author="Park, Sanghoon" w:date="2021-10-03T16:09:00Z">
            <w:rPr/>
          </w:rPrChange>
        </w:rPr>
        <w:t xml:space="preserve">.” </w:t>
      </w:r>
      <w:r w:rsidRPr="005302F9">
        <w:rPr>
          <w:rFonts w:eastAsia="나눔명조" w:hint="eastAsia"/>
          <w:sz w:val="22"/>
          <w:szCs w:val="22"/>
          <w:rPrChange w:id="6063" w:author="Park, Sanghoon" w:date="2021-10-03T16:09:00Z">
            <w:rPr>
              <w:rFonts w:hint="eastAsia"/>
            </w:rPr>
          </w:rPrChange>
        </w:rPr>
        <w:t>경찰학연구</w:t>
      </w:r>
      <w:r w:rsidRPr="005302F9">
        <w:rPr>
          <w:rFonts w:eastAsia="나눔명조"/>
          <w:sz w:val="22"/>
          <w:szCs w:val="22"/>
          <w:rPrChange w:id="6064" w:author="Park, Sanghoon" w:date="2021-10-03T16:09:00Z">
            <w:rPr/>
          </w:rPrChange>
        </w:rPr>
        <w:t xml:space="preserve"> 13(2): 191–216.</w:t>
      </w:r>
    </w:p>
    <w:p w14:paraId="0BDEE794" w14:textId="77777777" w:rsidR="005302F9" w:rsidRPr="005302F9" w:rsidRDefault="005302F9" w:rsidP="005302F9">
      <w:pPr>
        <w:pStyle w:val="Bibliography"/>
        <w:rPr>
          <w:rFonts w:eastAsia="나눔명조"/>
          <w:sz w:val="22"/>
          <w:szCs w:val="22"/>
          <w:rPrChange w:id="6065" w:author="Park, Sanghoon" w:date="2021-10-03T16:09:00Z">
            <w:rPr/>
          </w:rPrChange>
        </w:rPr>
      </w:pPr>
      <w:r w:rsidRPr="005302F9">
        <w:rPr>
          <w:rFonts w:eastAsia="나눔명조" w:hint="eastAsia"/>
          <w:sz w:val="22"/>
          <w:szCs w:val="22"/>
          <w:rPrChange w:id="6066" w:author="Park, Sanghoon" w:date="2021-10-03T16:09:00Z">
            <w:rPr>
              <w:rFonts w:hint="eastAsia"/>
            </w:rPr>
          </w:rPrChange>
        </w:rPr>
        <w:t>한국행정연구원</w:t>
      </w:r>
      <w:r w:rsidRPr="005302F9">
        <w:rPr>
          <w:rFonts w:eastAsia="나눔명조"/>
          <w:sz w:val="22"/>
          <w:szCs w:val="22"/>
          <w:rPrChange w:id="6067" w:author="Park, Sanghoon" w:date="2021-10-03T16:09:00Z">
            <w:rPr/>
          </w:rPrChange>
        </w:rPr>
        <w:t>. 2021. “2020</w:t>
      </w:r>
      <w:r w:rsidRPr="005302F9">
        <w:rPr>
          <w:rFonts w:eastAsia="나눔명조" w:hint="eastAsia"/>
          <w:sz w:val="22"/>
          <w:szCs w:val="22"/>
          <w:rPrChange w:id="6068" w:author="Park, Sanghoon" w:date="2021-10-03T16:09:00Z">
            <w:rPr>
              <w:rFonts w:hint="eastAsia"/>
            </w:rPr>
          </w:rPrChange>
        </w:rPr>
        <w:t>년</w:t>
      </w:r>
      <w:r w:rsidRPr="005302F9">
        <w:rPr>
          <w:rFonts w:eastAsia="나눔명조"/>
          <w:sz w:val="22"/>
          <w:szCs w:val="22"/>
          <w:rPrChange w:id="6069" w:author="Park, Sanghoon" w:date="2021-10-03T16:09:00Z">
            <w:rPr/>
          </w:rPrChange>
        </w:rPr>
        <w:t xml:space="preserve"> </w:t>
      </w:r>
      <w:r w:rsidRPr="005302F9">
        <w:rPr>
          <w:rFonts w:eastAsia="나눔명조" w:hint="eastAsia"/>
          <w:sz w:val="22"/>
          <w:szCs w:val="22"/>
          <w:rPrChange w:id="6070" w:author="Park, Sanghoon" w:date="2021-10-03T16:09:00Z">
            <w:rPr>
              <w:rFonts w:hint="eastAsia"/>
            </w:rPr>
          </w:rPrChange>
        </w:rPr>
        <w:t>공직생활</w:t>
      </w:r>
      <w:r w:rsidRPr="005302F9">
        <w:rPr>
          <w:rFonts w:eastAsia="나눔명조"/>
          <w:sz w:val="22"/>
          <w:szCs w:val="22"/>
          <w:rPrChange w:id="6071" w:author="Park, Sanghoon" w:date="2021-10-03T16:09:00Z">
            <w:rPr/>
          </w:rPrChange>
        </w:rPr>
        <w:t xml:space="preserve"> </w:t>
      </w:r>
      <w:r w:rsidRPr="005302F9">
        <w:rPr>
          <w:rFonts w:eastAsia="나눔명조" w:hint="eastAsia"/>
          <w:sz w:val="22"/>
          <w:szCs w:val="22"/>
          <w:rPrChange w:id="6072" w:author="Park, Sanghoon" w:date="2021-10-03T16:09:00Z">
            <w:rPr>
              <w:rFonts w:hint="eastAsia"/>
            </w:rPr>
          </w:rPrChange>
        </w:rPr>
        <w:t>실태조사</w:t>
      </w:r>
      <w:r w:rsidRPr="005302F9">
        <w:rPr>
          <w:rFonts w:eastAsia="나눔명조"/>
          <w:sz w:val="22"/>
          <w:szCs w:val="22"/>
          <w:rPrChange w:id="6073" w:author="Park, Sanghoon" w:date="2021-10-03T16:09:00Z">
            <w:rPr/>
          </w:rPrChange>
        </w:rPr>
        <w:t>.”</w:t>
      </w:r>
    </w:p>
    <w:p w14:paraId="0166CF2B" w14:textId="77777777" w:rsidR="005302F9" w:rsidRPr="005302F9" w:rsidRDefault="005302F9" w:rsidP="005302F9">
      <w:pPr>
        <w:pStyle w:val="Bibliography"/>
        <w:rPr>
          <w:rFonts w:eastAsia="나눔명조"/>
          <w:sz w:val="22"/>
          <w:szCs w:val="22"/>
          <w:rPrChange w:id="6074" w:author="Park, Sanghoon" w:date="2021-10-03T16:09:00Z">
            <w:rPr/>
          </w:rPrChange>
        </w:rPr>
      </w:pPr>
      <w:r w:rsidRPr="005302F9">
        <w:rPr>
          <w:rFonts w:eastAsia="나눔명조" w:hint="eastAsia"/>
          <w:sz w:val="22"/>
          <w:szCs w:val="22"/>
          <w:rPrChange w:id="6075" w:author="Park, Sanghoon" w:date="2021-10-03T16:09:00Z">
            <w:rPr>
              <w:rFonts w:hint="eastAsia"/>
            </w:rPr>
          </w:rPrChange>
        </w:rPr>
        <w:t>한에스더</w:t>
      </w:r>
      <w:r w:rsidRPr="005302F9">
        <w:rPr>
          <w:rFonts w:eastAsia="나눔명조"/>
          <w:sz w:val="22"/>
          <w:szCs w:val="22"/>
          <w:rPrChange w:id="6076" w:author="Park, Sanghoon" w:date="2021-10-03T16:09:00Z">
            <w:rPr/>
          </w:rPrChange>
        </w:rPr>
        <w:t xml:space="preserve">, and </w:t>
      </w:r>
      <w:r w:rsidRPr="005302F9">
        <w:rPr>
          <w:rFonts w:eastAsia="나눔명조" w:hint="eastAsia"/>
          <w:sz w:val="22"/>
          <w:szCs w:val="22"/>
          <w:rPrChange w:id="6077" w:author="Park, Sanghoon" w:date="2021-10-03T16:09:00Z">
            <w:rPr>
              <w:rFonts w:hint="eastAsia"/>
            </w:rPr>
          </w:rPrChange>
        </w:rPr>
        <w:t>이근주</w:t>
      </w:r>
      <w:r w:rsidRPr="005302F9">
        <w:rPr>
          <w:rFonts w:eastAsia="나눔명조"/>
          <w:sz w:val="22"/>
          <w:szCs w:val="22"/>
          <w:rPrChange w:id="6078" w:author="Park, Sanghoon" w:date="2021-10-03T16:09:00Z">
            <w:rPr/>
          </w:rPrChange>
        </w:rPr>
        <w:t>. 2012. “</w:t>
      </w:r>
      <w:r w:rsidRPr="005302F9">
        <w:rPr>
          <w:rFonts w:eastAsia="나눔명조" w:hint="eastAsia"/>
          <w:sz w:val="22"/>
          <w:szCs w:val="22"/>
          <w:rPrChange w:id="6079" w:author="Park, Sanghoon" w:date="2021-10-03T16:09:00Z">
            <w:rPr>
              <w:rFonts w:hint="eastAsia"/>
            </w:rPr>
          </w:rPrChange>
        </w:rPr>
        <w:t>조직경험과</w:t>
      </w:r>
      <w:r w:rsidRPr="005302F9">
        <w:rPr>
          <w:rFonts w:eastAsia="나눔명조"/>
          <w:sz w:val="22"/>
          <w:szCs w:val="22"/>
          <w:rPrChange w:id="6080" w:author="Park, Sanghoon" w:date="2021-10-03T16:09:00Z">
            <w:rPr/>
          </w:rPrChange>
        </w:rPr>
        <w:t xml:space="preserve"> </w:t>
      </w:r>
      <w:r w:rsidRPr="005302F9">
        <w:rPr>
          <w:rFonts w:eastAsia="나눔명조" w:hint="eastAsia"/>
          <w:sz w:val="22"/>
          <w:szCs w:val="22"/>
          <w:rPrChange w:id="6081" w:author="Park, Sanghoon" w:date="2021-10-03T16:09:00Z">
            <w:rPr>
              <w:rFonts w:hint="eastAsia"/>
            </w:rPr>
          </w:rPrChange>
        </w:rPr>
        <w:t>업무특성이</w:t>
      </w:r>
      <w:r w:rsidRPr="005302F9">
        <w:rPr>
          <w:rFonts w:eastAsia="나눔명조"/>
          <w:sz w:val="22"/>
          <w:szCs w:val="22"/>
          <w:rPrChange w:id="6082" w:author="Park, Sanghoon" w:date="2021-10-03T16:09:00Z">
            <w:rPr/>
          </w:rPrChange>
        </w:rPr>
        <w:t xml:space="preserve"> PSM(</w:t>
      </w:r>
      <w:r w:rsidRPr="005302F9">
        <w:rPr>
          <w:rFonts w:eastAsia="나눔명조" w:hint="eastAsia"/>
          <w:sz w:val="22"/>
          <w:szCs w:val="22"/>
          <w:rPrChange w:id="6083" w:author="Park, Sanghoon" w:date="2021-10-03T16:09:00Z">
            <w:rPr>
              <w:rFonts w:hint="eastAsia"/>
            </w:rPr>
          </w:rPrChange>
        </w:rPr>
        <w:t>공공봉사동기</w:t>
      </w:r>
      <w:r w:rsidRPr="005302F9">
        <w:rPr>
          <w:rFonts w:eastAsia="나눔명조"/>
          <w:sz w:val="22"/>
          <w:szCs w:val="22"/>
          <w:rPrChange w:id="6084" w:author="Park, Sanghoon" w:date="2021-10-03T16:09:00Z">
            <w:rPr/>
          </w:rPrChange>
        </w:rPr>
        <w:t>)</w:t>
      </w:r>
      <w:r w:rsidRPr="005302F9">
        <w:rPr>
          <w:rFonts w:eastAsia="나눔명조" w:hint="eastAsia"/>
          <w:sz w:val="22"/>
          <w:szCs w:val="22"/>
          <w:rPrChange w:id="6085" w:author="Park, Sanghoon" w:date="2021-10-03T16:09:00Z">
            <w:rPr>
              <w:rFonts w:hint="eastAsia"/>
            </w:rPr>
          </w:rPrChange>
        </w:rPr>
        <w:t>에</w:t>
      </w:r>
      <w:r w:rsidRPr="005302F9">
        <w:rPr>
          <w:rFonts w:eastAsia="나눔명조"/>
          <w:sz w:val="22"/>
          <w:szCs w:val="22"/>
          <w:rPrChange w:id="6086" w:author="Park, Sanghoon" w:date="2021-10-03T16:09:00Z">
            <w:rPr/>
          </w:rPrChange>
        </w:rPr>
        <w:t xml:space="preserve"> </w:t>
      </w:r>
      <w:r w:rsidRPr="005302F9">
        <w:rPr>
          <w:rFonts w:eastAsia="나눔명조" w:hint="eastAsia"/>
          <w:sz w:val="22"/>
          <w:szCs w:val="22"/>
          <w:rPrChange w:id="6087" w:author="Park, Sanghoon" w:date="2021-10-03T16:09:00Z">
            <w:rPr>
              <w:rFonts w:hint="eastAsia"/>
            </w:rPr>
          </w:rPrChange>
        </w:rPr>
        <w:t>미치는</w:t>
      </w:r>
      <w:r w:rsidRPr="005302F9">
        <w:rPr>
          <w:rFonts w:eastAsia="나눔명조"/>
          <w:sz w:val="22"/>
          <w:szCs w:val="22"/>
          <w:rPrChange w:id="6088" w:author="Park, Sanghoon" w:date="2021-10-03T16:09:00Z">
            <w:rPr/>
          </w:rPrChange>
        </w:rPr>
        <w:t xml:space="preserve"> </w:t>
      </w:r>
      <w:r w:rsidRPr="005302F9">
        <w:rPr>
          <w:rFonts w:eastAsia="나눔명조" w:hint="eastAsia"/>
          <w:sz w:val="22"/>
          <w:szCs w:val="22"/>
          <w:rPrChange w:id="6089" w:author="Park, Sanghoon" w:date="2021-10-03T16:09:00Z">
            <w:rPr>
              <w:rFonts w:hint="eastAsia"/>
            </w:rPr>
          </w:rPrChange>
        </w:rPr>
        <w:t>영향에</w:t>
      </w:r>
      <w:r w:rsidRPr="005302F9">
        <w:rPr>
          <w:rFonts w:eastAsia="나눔명조"/>
          <w:sz w:val="22"/>
          <w:szCs w:val="22"/>
          <w:rPrChange w:id="6090" w:author="Park, Sanghoon" w:date="2021-10-03T16:09:00Z">
            <w:rPr/>
          </w:rPrChange>
        </w:rPr>
        <w:t xml:space="preserve"> </w:t>
      </w:r>
      <w:r w:rsidRPr="005302F9">
        <w:rPr>
          <w:rFonts w:eastAsia="나눔명조" w:hint="eastAsia"/>
          <w:sz w:val="22"/>
          <w:szCs w:val="22"/>
          <w:rPrChange w:id="6091" w:author="Park, Sanghoon" w:date="2021-10-03T16:09:00Z">
            <w:rPr>
              <w:rFonts w:hint="eastAsia"/>
            </w:rPr>
          </w:rPrChange>
        </w:rPr>
        <w:t>대한</w:t>
      </w:r>
      <w:r w:rsidRPr="005302F9">
        <w:rPr>
          <w:rFonts w:eastAsia="나눔명조"/>
          <w:sz w:val="22"/>
          <w:szCs w:val="22"/>
          <w:rPrChange w:id="6092" w:author="Park, Sanghoon" w:date="2021-10-03T16:09:00Z">
            <w:rPr/>
          </w:rPrChange>
        </w:rPr>
        <w:t xml:space="preserve"> </w:t>
      </w:r>
      <w:r w:rsidRPr="005302F9">
        <w:rPr>
          <w:rFonts w:eastAsia="나눔명조" w:hint="eastAsia"/>
          <w:sz w:val="22"/>
          <w:szCs w:val="22"/>
          <w:rPrChange w:id="6093" w:author="Park, Sanghoon" w:date="2021-10-03T16:09:00Z">
            <w:rPr>
              <w:rFonts w:hint="eastAsia"/>
            </w:rPr>
          </w:rPrChange>
        </w:rPr>
        <w:t>분석</w:t>
      </w:r>
      <w:r w:rsidRPr="005302F9">
        <w:rPr>
          <w:rFonts w:eastAsia="나눔명조"/>
          <w:sz w:val="22"/>
          <w:szCs w:val="22"/>
          <w:rPrChange w:id="6094" w:author="Park, Sanghoon" w:date="2021-10-03T16:09:00Z">
            <w:rPr/>
          </w:rPrChange>
        </w:rPr>
        <w:t xml:space="preserve">.” </w:t>
      </w:r>
      <w:r w:rsidRPr="005302F9">
        <w:rPr>
          <w:rFonts w:eastAsia="나눔명조" w:hint="eastAsia"/>
          <w:sz w:val="22"/>
          <w:szCs w:val="22"/>
          <w:rPrChange w:id="6095" w:author="Park, Sanghoon" w:date="2021-10-03T16:09:00Z">
            <w:rPr>
              <w:rFonts w:hint="eastAsia"/>
            </w:rPr>
          </w:rPrChange>
        </w:rPr>
        <w:t>행정논총</w:t>
      </w:r>
      <w:r w:rsidRPr="005302F9">
        <w:rPr>
          <w:rFonts w:eastAsia="나눔명조"/>
          <w:sz w:val="22"/>
          <w:szCs w:val="22"/>
          <w:rPrChange w:id="6096" w:author="Park, Sanghoon" w:date="2021-10-03T16:09:00Z">
            <w:rPr/>
          </w:rPrChange>
        </w:rPr>
        <w:t xml:space="preserve"> 50(2): 89–112.</w:t>
      </w:r>
    </w:p>
    <w:p w14:paraId="115222CF" w14:textId="6C79EC2E" w:rsidR="00D403C6" w:rsidRPr="005302F9" w:rsidRDefault="00D403C6" w:rsidP="00265BC3">
      <w:pPr>
        <w:wordWrap/>
        <w:adjustRightInd w:val="0"/>
        <w:spacing w:before="120" w:after="120" w:line="276" w:lineRule="auto"/>
        <w:ind w:leftChars="-1" w:left="536" w:hangingChars="283" w:hanging="538"/>
        <w:rPr>
          <w:ins w:id="6097" w:author="Park, Sanghoon" w:date="2021-10-01T02:37:00Z"/>
          <w:rFonts w:eastAsia="나눔명조"/>
          <w:smallCaps/>
          <w:sz w:val="20"/>
          <w:szCs w:val="22"/>
        </w:rPr>
      </w:pPr>
      <w:r w:rsidRPr="00C311B9">
        <w:rPr>
          <w:rFonts w:eastAsia="나눔명조"/>
          <w:smallCaps/>
          <w:sz w:val="20"/>
          <w:szCs w:val="22"/>
        </w:rPr>
        <w:fldChar w:fldCharType="end"/>
      </w:r>
    </w:p>
    <w:p w14:paraId="1299604B" w14:textId="77777777" w:rsidR="00D403C6" w:rsidRPr="005302F9" w:rsidRDefault="00D403C6">
      <w:pPr>
        <w:widowControl/>
        <w:wordWrap/>
        <w:autoSpaceDE/>
        <w:autoSpaceDN/>
        <w:spacing w:after="0" w:line="240" w:lineRule="auto"/>
        <w:jc w:val="left"/>
        <w:rPr>
          <w:ins w:id="6098" w:author="Park, Sanghoon" w:date="2021-10-01T02:37:00Z"/>
          <w:rFonts w:eastAsia="나눔명조"/>
          <w:smallCaps/>
          <w:sz w:val="20"/>
          <w:szCs w:val="22"/>
        </w:rPr>
      </w:pPr>
      <w:ins w:id="6099" w:author="Park, Sanghoon" w:date="2021-10-01T02:37:00Z">
        <w:r w:rsidRPr="005302F9">
          <w:rPr>
            <w:rFonts w:eastAsia="나눔명조"/>
            <w:smallCaps/>
            <w:sz w:val="20"/>
            <w:szCs w:val="22"/>
          </w:rPr>
          <w:br w:type="page"/>
        </w:r>
      </w:ins>
    </w:p>
    <w:p w14:paraId="0D85EAFD" w14:textId="0FA23C45" w:rsidR="00E72249" w:rsidRDefault="00D403C6" w:rsidP="00D403C6">
      <w:pPr>
        <w:pStyle w:val="Heading1"/>
        <w:rPr>
          <w:ins w:id="6100" w:author="Park, Sanghoon" w:date="2021-10-01T02:38:00Z"/>
        </w:rPr>
      </w:pPr>
      <w:ins w:id="6101" w:author="Park, Sanghoon" w:date="2021-10-01T02:37:00Z">
        <w:r>
          <w:rPr>
            <w:rFonts w:hint="eastAsia"/>
          </w:rPr>
          <w:lastRenderedPageBreak/>
          <w:t>A</w:t>
        </w:r>
        <w:r>
          <w:t>ppendix</w:t>
        </w:r>
      </w:ins>
    </w:p>
    <w:p w14:paraId="63426FF1" w14:textId="77777777" w:rsidR="00D403C6" w:rsidRDefault="00D403C6" w:rsidP="00D403C6">
      <w:pPr>
        <w:wordWrap/>
        <w:spacing w:before="120" w:after="120" w:line="276" w:lineRule="auto"/>
        <w:rPr>
          <w:rFonts w:eastAsia="나눔명조"/>
          <w:sz w:val="20"/>
          <w:szCs w:val="22"/>
        </w:rPr>
      </w:pPr>
    </w:p>
    <w:p w14:paraId="06CD54BC" w14:textId="56BB9D1F" w:rsidR="00D403C6" w:rsidRPr="00265BC3" w:rsidRDefault="00D403C6" w:rsidP="00D403C6">
      <w:pPr>
        <w:pStyle w:val="Caption"/>
        <w:keepNext/>
        <w:jc w:val="center"/>
        <w:rPr>
          <w:rFonts w:ascii="나눔명조" w:eastAsia="나눔명조" w:hAnsi="나눔명조"/>
          <w:i w:val="0"/>
          <w:iCs w:val="0"/>
          <w:sz w:val="20"/>
          <w:szCs w:val="20"/>
        </w:rPr>
      </w:pPr>
      <w:r w:rsidRPr="00265BC3">
        <w:rPr>
          <w:rFonts w:ascii="나눔명조" w:eastAsia="나눔명조" w:hAnsi="나눔명조" w:hint="eastAsia"/>
          <w:i w:val="0"/>
          <w:iCs w:val="0"/>
          <w:sz w:val="20"/>
          <w:szCs w:val="20"/>
        </w:rPr>
        <w:t>표</w:t>
      </w:r>
      <w:del w:id="6102" w:author="Park, Sanghoon" w:date="2021-10-01T02:40:00Z">
        <w:r w:rsidRPr="00265BC3" w:rsidDel="00D403C6">
          <w:rPr>
            <w:rFonts w:ascii="나눔명조" w:eastAsia="나눔명조" w:hAnsi="나눔명조" w:hint="eastAsia"/>
            <w:i w:val="0"/>
            <w:iCs w:val="0"/>
            <w:sz w:val="20"/>
            <w:szCs w:val="20"/>
          </w:rPr>
          <w:delText xml:space="preserve"> </w:delText>
        </w:r>
        <w:r w:rsidRPr="00265BC3" w:rsidDel="00D403C6">
          <w:rPr>
            <w:rFonts w:ascii="나눔명조" w:eastAsia="나눔명조" w:hAnsi="나눔명조"/>
            <w:i w:val="0"/>
            <w:iCs w:val="0"/>
            <w:sz w:val="20"/>
            <w:szCs w:val="20"/>
          </w:rPr>
          <w:fldChar w:fldCharType="begin"/>
        </w:r>
        <w:r w:rsidRPr="00D403C6" w:rsidDel="00D403C6">
          <w:rPr>
            <w:rFonts w:ascii="나눔명조" w:eastAsia="나눔명조" w:hAnsi="나눔명조"/>
            <w:i w:val="0"/>
            <w:iCs w:val="0"/>
            <w:sz w:val="20"/>
            <w:szCs w:val="20"/>
          </w:rPr>
          <w:delInstrText xml:space="preserve"> SEQ </w:delInstrText>
        </w:r>
        <w:r w:rsidRPr="00D403C6" w:rsidDel="00D403C6">
          <w:rPr>
            <w:rFonts w:ascii="나눔명조" w:eastAsia="나눔명조" w:hAnsi="나눔명조" w:hint="eastAsia"/>
            <w:i w:val="0"/>
            <w:iCs w:val="0"/>
            <w:sz w:val="20"/>
            <w:szCs w:val="20"/>
          </w:rPr>
          <w:delInstrText>표</w:delInstrText>
        </w:r>
        <w:r w:rsidRPr="00D403C6" w:rsidDel="00D403C6">
          <w:rPr>
            <w:rFonts w:ascii="나눔명조" w:eastAsia="나눔명조" w:hAnsi="나눔명조"/>
            <w:i w:val="0"/>
            <w:iCs w:val="0"/>
            <w:sz w:val="20"/>
            <w:szCs w:val="20"/>
          </w:rPr>
          <w:delInstrText xml:space="preserve"> \* ARABIC </w:delInstrText>
        </w:r>
        <w:r w:rsidRPr="00265BC3" w:rsidDel="00D403C6">
          <w:rPr>
            <w:rFonts w:ascii="나눔명조" w:eastAsia="나눔명조" w:hAnsi="나눔명조"/>
            <w:i w:val="0"/>
            <w:iCs w:val="0"/>
            <w:sz w:val="20"/>
            <w:szCs w:val="20"/>
          </w:rPr>
          <w:fldChar w:fldCharType="separate"/>
        </w:r>
      </w:del>
      <w:del w:id="6103" w:author="Park, Sanghoon" w:date="2021-10-01T02:39:00Z">
        <w:r w:rsidRPr="00265BC3" w:rsidDel="00D403C6">
          <w:rPr>
            <w:rFonts w:ascii="나눔명조" w:eastAsia="나눔명조" w:hAnsi="나눔명조"/>
            <w:i w:val="0"/>
            <w:iCs w:val="0"/>
            <w:noProof/>
            <w:sz w:val="20"/>
            <w:szCs w:val="20"/>
          </w:rPr>
          <w:delText>2</w:delText>
        </w:r>
      </w:del>
      <w:del w:id="6104" w:author="Park, Sanghoon" w:date="2021-10-01T02:40:00Z">
        <w:r w:rsidRPr="00265BC3" w:rsidDel="00D403C6">
          <w:rPr>
            <w:rFonts w:ascii="나눔명조" w:eastAsia="나눔명조" w:hAnsi="나눔명조"/>
            <w:i w:val="0"/>
            <w:iCs w:val="0"/>
            <w:sz w:val="20"/>
            <w:szCs w:val="20"/>
          </w:rPr>
          <w:fldChar w:fldCharType="end"/>
        </w:r>
      </w:del>
      <w:ins w:id="6105" w:author="Park, Sanghoon" w:date="2021-10-01T02:40:00Z">
        <w:r>
          <w:rPr>
            <w:rFonts w:ascii="나눔명조" w:eastAsia="나눔명조" w:hAnsi="나눔명조"/>
            <w:i w:val="0"/>
            <w:iCs w:val="0"/>
            <w:sz w:val="20"/>
            <w:szCs w:val="20"/>
          </w:rPr>
          <w:t xml:space="preserve"> A1</w:t>
        </w:r>
      </w:ins>
      <w:r w:rsidRPr="00265BC3">
        <w:rPr>
          <w:rFonts w:ascii="나눔명조" w:eastAsia="나눔명조" w:hAnsi="나눔명조"/>
          <w:i w:val="0"/>
          <w:iCs w:val="0"/>
          <w:sz w:val="20"/>
          <w:szCs w:val="20"/>
        </w:rPr>
        <w:t xml:space="preserve">. </w:t>
      </w:r>
      <w:r w:rsidRPr="00265BC3">
        <w:rPr>
          <w:rFonts w:ascii="나눔명조" w:eastAsia="나눔명조" w:hAnsi="나눔명조" w:hint="eastAsia"/>
          <w:i w:val="0"/>
          <w:iCs w:val="0"/>
          <w:sz w:val="20"/>
          <w:szCs w:val="20"/>
        </w:rPr>
        <w:t>주요 설명변수:</w:t>
      </w:r>
      <w:r w:rsidRPr="00265BC3">
        <w:rPr>
          <w:rFonts w:ascii="나눔명조" w:eastAsia="나눔명조" w:hAnsi="나눔명조"/>
          <w:i w:val="0"/>
          <w:iCs w:val="0"/>
          <w:sz w:val="20"/>
          <w:szCs w:val="20"/>
        </w:rPr>
        <w:t xml:space="preserve"> </w:t>
      </w:r>
      <w:r w:rsidRPr="00265BC3">
        <w:rPr>
          <w:rFonts w:ascii="나눔명조" w:eastAsia="나눔명조" w:hAnsi="나눔명조" w:hint="eastAsia"/>
          <w:i w:val="0"/>
          <w:iCs w:val="0"/>
          <w:sz w:val="20"/>
          <w:szCs w:val="20"/>
        </w:rPr>
        <w:t xml:space="preserve">조직 내 리더십 유형에 따른 요인분석 </w:t>
      </w:r>
      <w:r w:rsidRPr="00265BC3">
        <w:rPr>
          <w:rFonts w:ascii="나눔명조" w:eastAsia="나눔명조" w:hAnsi="나눔명조"/>
          <w:i w:val="0"/>
          <w:iCs w:val="0"/>
          <w:sz w:val="20"/>
          <w:szCs w:val="20"/>
        </w:rPr>
        <w:t>(Cronbach’s α: 0.929)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D403C6" w:rsidRPr="00C40D5F" w14:paraId="51742153"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0E385E28" w14:textId="77777777" w:rsidR="00D403C6" w:rsidRPr="00C40D5F" w:rsidRDefault="00D403C6" w:rsidP="002D5ECC">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2380DE4E"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21DD0B8A"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8105F43"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672354AB" w14:textId="77777777" w:rsidR="00D403C6" w:rsidRPr="00C40D5F" w:rsidRDefault="00D403C6" w:rsidP="002D5ECC">
            <w:pPr>
              <w:wordWrap/>
              <w:spacing w:before="120" w:after="120" w:line="276" w:lineRule="auto"/>
              <w:jc w:val="center"/>
              <w:rPr>
                <w:rFonts w:eastAsia="나눔명조"/>
                <w:sz w:val="20"/>
                <w:szCs w:val="22"/>
              </w:rPr>
            </w:pPr>
            <w:r w:rsidRPr="00C40D5F">
              <w:rPr>
                <w:rFonts w:eastAsia="나눔명조" w:hint="eastAsia"/>
                <w:sz w:val="20"/>
                <w:szCs w:val="22"/>
              </w:rPr>
              <w:t>변량</w:t>
            </w:r>
          </w:p>
        </w:tc>
      </w:tr>
      <w:tr w:rsidR="00D403C6" w:rsidRPr="00C40D5F" w14:paraId="48DB4E60" w14:textId="77777777" w:rsidTr="002D5ECC">
        <w:trPr>
          <w:trHeight w:val="52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6F2F5AFF"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거래적</w:t>
            </w:r>
            <w:r w:rsidRPr="00C40D5F">
              <w:rPr>
                <w:rFonts w:eastAsia="나눔명조" w:hint="eastAsia"/>
                <w:sz w:val="20"/>
                <w:szCs w:val="22"/>
              </w:rPr>
              <w:t xml:space="preserve"> </w:t>
            </w:r>
            <w:r w:rsidRPr="00C40D5F">
              <w:rPr>
                <w:rFonts w:eastAsia="나눔명조" w:hint="eastAsia"/>
                <w:sz w:val="20"/>
                <w:szCs w:val="22"/>
              </w:rPr>
              <w:t>리더십</w:t>
            </w:r>
          </w:p>
        </w:tc>
        <w:tc>
          <w:tcPr>
            <w:tcW w:w="4324" w:type="dxa"/>
            <w:tcBorders>
              <w:top w:val="single" w:sz="12" w:space="0" w:color="000000"/>
              <w:left w:val="nil"/>
              <w:bottom w:val="single" w:sz="4" w:space="0" w:color="000000"/>
              <w:right w:val="single" w:sz="4" w:space="0" w:color="000000"/>
            </w:tcBorders>
            <w:shd w:val="clear" w:color="auto" w:fill="auto"/>
            <w:vAlign w:val="center"/>
            <w:hideMark/>
          </w:tcPr>
          <w:p w14:paraId="06C2CD6B" w14:textId="77777777" w:rsidR="00D403C6" w:rsidRPr="00C40D5F" w:rsidRDefault="00D403C6" w:rsidP="002D5ECC">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목표가</w:t>
            </w:r>
            <w:r w:rsidRPr="00C40D5F">
              <w:rPr>
                <w:rFonts w:eastAsia="나눔명조" w:hint="eastAsia"/>
                <w:sz w:val="20"/>
                <w:szCs w:val="22"/>
              </w:rPr>
              <w:t xml:space="preserve"> </w:t>
            </w:r>
            <w:r w:rsidRPr="00C40D5F">
              <w:rPr>
                <w:rFonts w:eastAsia="나눔명조" w:hint="eastAsia"/>
                <w:sz w:val="20"/>
                <w:szCs w:val="22"/>
              </w:rPr>
              <w:t>달성될</w:t>
            </w:r>
            <w:r w:rsidRPr="00C40D5F">
              <w:rPr>
                <w:rFonts w:eastAsia="나눔명조" w:hint="eastAsia"/>
                <w:sz w:val="20"/>
                <w:szCs w:val="22"/>
              </w:rPr>
              <w:t xml:space="preserve"> </w:t>
            </w:r>
            <w:r w:rsidRPr="00C40D5F">
              <w:rPr>
                <w:rFonts w:eastAsia="나눔명조" w:hint="eastAsia"/>
                <w:sz w:val="20"/>
                <w:szCs w:val="22"/>
              </w:rPr>
              <w:t>경우</w:t>
            </w:r>
            <w:r w:rsidRPr="00C40D5F">
              <w:rPr>
                <w:rFonts w:eastAsia="나눔명조" w:hint="eastAsia"/>
                <w:sz w:val="20"/>
                <w:szCs w:val="22"/>
              </w:rPr>
              <w:t xml:space="preserve"> </w:t>
            </w:r>
            <w:r w:rsidRPr="00C40D5F">
              <w:rPr>
                <w:rFonts w:eastAsia="나눔명조" w:hint="eastAsia"/>
                <w:sz w:val="20"/>
                <w:szCs w:val="22"/>
              </w:rPr>
              <w:t>내가</w:t>
            </w:r>
            <w:r w:rsidRPr="00C40D5F">
              <w:rPr>
                <w:rFonts w:eastAsia="나눔명조" w:hint="eastAsia"/>
                <w:sz w:val="20"/>
                <w:szCs w:val="22"/>
              </w:rPr>
              <w:t xml:space="preserve"> </w:t>
            </w:r>
            <w:r w:rsidRPr="00C40D5F">
              <w:rPr>
                <w:rFonts w:eastAsia="나눔명조" w:hint="eastAsia"/>
                <w:sz w:val="20"/>
                <w:szCs w:val="22"/>
              </w:rPr>
              <w:t>받게</w:t>
            </w:r>
            <w:r w:rsidRPr="00C40D5F">
              <w:rPr>
                <w:rFonts w:eastAsia="나눔명조" w:hint="eastAsia"/>
                <w:sz w:val="20"/>
                <w:szCs w:val="22"/>
              </w:rPr>
              <w:t xml:space="preserve"> </w:t>
            </w:r>
            <w:r w:rsidRPr="00C40D5F">
              <w:rPr>
                <w:rFonts w:eastAsia="나눔명조" w:hint="eastAsia"/>
                <w:sz w:val="20"/>
                <w:szCs w:val="22"/>
              </w:rPr>
              <w:t>될</w:t>
            </w:r>
            <w:r w:rsidRPr="00C40D5F">
              <w:rPr>
                <w:rFonts w:eastAsia="나눔명조" w:hint="eastAsia"/>
                <w:sz w:val="20"/>
                <w:szCs w:val="22"/>
              </w:rPr>
              <w:t xml:space="preserve"> </w:t>
            </w:r>
            <w:r w:rsidRPr="00C40D5F">
              <w:rPr>
                <w:rFonts w:eastAsia="나눔명조" w:hint="eastAsia"/>
                <w:sz w:val="20"/>
                <w:szCs w:val="22"/>
              </w:rPr>
              <w:t>보상</w:t>
            </w:r>
            <w:r w:rsidRPr="00C40D5F">
              <w:rPr>
                <w:rFonts w:eastAsia="나눔명조"/>
                <w:sz w:val="20"/>
                <w:szCs w:val="22"/>
              </w:rPr>
              <w:t>/</w:t>
            </w:r>
            <w:r w:rsidRPr="00C40D5F">
              <w:rPr>
                <w:rFonts w:eastAsia="나눔명조" w:hint="eastAsia"/>
                <w:sz w:val="20"/>
                <w:szCs w:val="22"/>
              </w:rPr>
              <w:t>이익에</w:t>
            </w:r>
            <w:r w:rsidRPr="00C40D5F">
              <w:rPr>
                <w:rFonts w:eastAsia="나눔명조" w:hint="eastAsia"/>
                <w:sz w:val="20"/>
                <w:szCs w:val="22"/>
              </w:rPr>
              <w:t xml:space="preserve"> </w:t>
            </w:r>
            <w:r w:rsidRPr="00C40D5F">
              <w:rPr>
                <w:rFonts w:eastAsia="나눔명조" w:hint="eastAsia"/>
                <w:sz w:val="20"/>
                <w:szCs w:val="22"/>
              </w:rPr>
              <w:t>대해</w:t>
            </w:r>
            <w:r w:rsidRPr="00C40D5F">
              <w:rPr>
                <w:rFonts w:eastAsia="나눔명조" w:hint="eastAsia"/>
                <w:sz w:val="20"/>
                <w:szCs w:val="22"/>
              </w:rPr>
              <w:t xml:space="preserve"> </w:t>
            </w:r>
            <w:r w:rsidRPr="00C40D5F">
              <w:rPr>
                <w:rFonts w:eastAsia="나눔명조" w:hint="eastAsia"/>
                <w:sz w:val="20"/>
                <w:szCs w:val="22"/>
              </w:rPr>
              <w:t>잘</w:t>
            </w:r>
            <w:r w:rsidRPr="00C40D5F">
              <w:rPr>
                <w:rFonts w:eastAsia="나눔명조" w:hint="eastAsia"/>
                <w:sz w:val="20"/>
                <w:szCs w:val="22"/>
              </w:rPr>
              <w:t xml:space="preserve"> </w:t>
            </w:r>
            <w:r w:rsidRPr="00C40D5F">
              <w:rPr>
                <w:rFonts w:eastAsia="나눔명조" w:hint="eastAsia"/>
                <w:sz w:val="20"/>
                <w:szCs w:val="22"/>
              </w:rPr>
              <w:t>이해시켜</w:t>
            </w:r>
            <w:r w:rsidRPr="00C40D5F">
              <w:rPr>
                <w:rFonts w:eastAsia="나눔명조" w:hint="eastAsia"/>
                <w:sz w:val="20"/>
                <w:szCs w:val="22"/>
              </w:rPr>
              <w:t xml:space="preserve"> </w:t>
            </w:r>
            <w:r w:rsidRPr="00C40D5F">
              <w:rPr>
                <w:rFonts w:eastAsia="나눔명조" w:hint="eastAsia"/>
                <w:sz w:val="20"/>
                <w:szCs w:val="22"/>
              </w:rPr>
              <w:t>준다</w:t>
            </w:r>
            <w:r w:rsidRPr="00C40D5F">
              <w:rPr>
                <w:rFonts w:eastAsia="나눔명조"/>
                <w:sz w:val="20"/>
                <w:szCs w:val="22"/>
              </w:rPr>
              <w:t>.</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7A4F412F"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0.42</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4D849492"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0.815</w:t>
            </w: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72447F7A" w14:textId="77777777" w:rsidR="00D403C6" w:rsidRPr="00C40D5F" w:rsidRDefault="00D403C6" w:rsidP="002D5ECC">
            <w:pPr>
              <w:wordWrap/>
              <w:spacing w:before="120" w:after="120" w:line="276" w:lineRule="auto"/>
              <w:jc w:val="center"/>
              <w:rPr>
                <w:rFonts w:eastAsia="나눔명조"/>
                <w:sz w:val="20"/>
                <w:szCs w:val="22"/>
              </w:rPr>
            </w:pPr>
            <w:r w:rsidRPr="00C40D5F">
              <w:rPr>
                <w:rFonts w:eastAsia="나눔명조"/>
                <w:sz w:val="20"/>
                <w:szCs w:val="22"/>
              </w:rPr>
              <w:t>1.964</w:t>
            </w:r>
          </w:p>
        </w:tc>
      </w:tr>
      <w:tr w:rsidR="00D403C6" w:rsidRPr="00C40D5F" w14:paraId="3F7FF210" w14:textId="77777777" w:rsidTr="002D5ECC">
        <w:trPr>
          <w:trHeight w:val="364"/>
          <w:jc w:val="center"/>
        </w:trPr>
        <w:tc>
          <w:tcPr>
            <w:tcW w:w="957" w:type="dxa"/>
            <w:vMerge/>
            <w:tcBorders>
              <w:top w:val="nil"/>
              <w:left w:val="nil"/>
              <w:bottom w:val="single" w:sz="4" w:space="0" w:color="000000"/>
              <w:right w:val="single" w:sz="4" w:space="0" w:color="000000"/>
            </w:tcBorders>
            <w:vAlign w:val="center"/>
            <w:hideMark/>
          </w:tcPr>
          <w:p w14:paraId="205A97D0" w14:textId="77777777" w:rsidR="00D403C6" w:rsidRPr="00C40D5F" w:rsidRDefault="00D403C6" w:rsidP="002D5ECC">
            <w:pPr>
              <w:wordWrap/>
              <w:spacing w:after="0" w:line="240" w:lineRule="auto"/>
              <w:jc w:val="center"/>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4E7EBF5C" w14:textId="77777777" w:rsidR="00D403C6" w:rsidRPr="00C40D5F" w:rsidRDefault="00D403C6" w:rsidP="002D5ECC">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업무성과에</w:t>
            </w:r>
            <w:r w:rsidRPr="00C40D5F">
              <w:rPr>
                <w:rFonts w:eastAsia="나눔명조" w:hint="eastAsia"/>
                <w:sz w:val="20"/>
                <w:szCs w:val="22"/>
              </w:rPr>
              <w:t xml:space="preserve"> </w:t>
            </w:r>
            <w:r w:rsidRPr="00C40D5F">
              <w:rPr>
                <w:rFonts w:eastAsia="나눔명조" w:hint="eastAsia"/>
                <w:sz w:val="20"/>
                <w:szCs w:val="22"/>
              </w:rPr>
              <w:t>따른</w:t>
            </w:r>
            <w:r w:rsidRPr="00C40D5F">
              <w:rPr>
                <w:rFonts w:eastAsia="나눔명조" w:hint="eastAsia"/>
                <w:sz w:val="20"/>
                <w:szCs w:val="22"/>
              </w:rPr>
              <w:t xml:space="preserve"> </w:t>
            </w:r>
            <w:r w:rsidRPr="00C40D5F">
              <w:rPr>
                <w:rFonts w:eastAsia="나눔명조" w:hint="eastAsia"/>
                <w:sz w:val="20"/>
                <w:szCs w:val="22"/>
              </w:rPr>
              <w:t>보상</w:t>
            </w:r>
            <w:r w:rsidRPr="00C40D5F">
              <w:rPr>
                <w:rFonts w:eastAsia="나눔명조"/>
                <w:sz w:val="20"/>
                <w:szCs w:val="22"/>
              </w:rPr>
              <w:t>/</w:t>
            </w:r>
            <w:r w:rsidRPr="00C40D5F">
              <w:rPr>
                <w:rFonts w:eastAsia="나눔명조" w:hint="eastAsia"/>
                <w:sz w:val="20"/>
                <w:szCs w:val="22"/>
              </w:rPr>
              <w:t>이익을</w:t>
            </w:r>
            <w:r w:rsidRPr="00C40D5F">
              <w:rPr>
                <w:rFonts w:eastAsia="나눔명조" w:hint="eastAsia"/>
                <w:sz w:val="20"/>
                <w:szCs w:val="22"/>
              </w:rPr>
              <w:t xml:space="preserve"> </w:t>
            </w:r>
            <w:r w:rsidRPr="00C40D5F">
              <w:rPr>
                <w:rFonts w:eastAsia="나눔명조" w:hint="eastAsia"/>
                <w:sz w:val="20"/>
                <w:szCs w:val="22"/>
              </w:rPr>
              <w:t>얻기</w:t>
            </w:r>
            <w:r w:rsidRPr="00C40D5F">
              <w:rPr>
                <w:rFonts w:eastAsia="나눔명조" w:hint="eastAsia"/>
                <w:sz w:val="20"/>
                <w:szCs w:val="22"/>
              </w:rPr>
              <w:t xml:space="preserve"> </w:t>
            </w:r>
            <w:r w:rsidRPr="00C40D5F">
              <w:rPr>
                <w:rFonts w:eastAsia="나눔명조" w:hint="eastAsia"/>
                <w:sz w:val="20"/>
                <w:szCs w:val="22"/>
              </w:rPr>
              <w:t>위해</w:t>
            </w:r>
            <w:r w:rsidRPr="00C40D5F">
              <w:rPr>
                <w:rFonts w:eastAsia="나눔명조" w:hint="eastAsia"/>
                <w:sz w:val="20"/>
                <w:szCs w:val="22"/>
              </w:rPr>
              <w:t xml:space="preserve"> </w:t>
            </w:r>
            <w:r w:rsidRPr="00C40D5F">
              <w:rPr>
                <w:rFonts w:eastAsia="나눔명조" w:hint="eastAsia"/>
                <w:sz w:val="20"/>
                <w:szCs w:val="22"/>
              </w:rPr>
              <w:t>내가</w:t>
            </w:r>
            <w:r w:rsidRPr="00C40D5F">
              <w:rPr>
                <w:rFonts w:eastAsia="나눔명조" w:hint="eastAsia"/>
                <w:sz w:val="20"/>
                <w:szCs w:val="22"/>
              </w:rPr>
              <w:t xml:space="preserve"> </w:t>
            </w:r>
            <w:r w:rsidRPr="00C40D5F">
              <w:rPr>
                <w:rFonts w:eastAsia="나눔명조" w:hint="eastAsia"/>
                <w:sz w:val="20"/>
                <w:szCs w:val="22"/>
              </w:rPr>
              <w:t>어떻게</w:t>
            </w:r>
            <w:r w:rsidRPr="00C40D5F">
              <w:rPr>
                <w:rFonts w:eastAsia="나눔명조" w:hint="eastAsia"/>
                <w:sz w:val="20"/>
                <w:szCs w:val="22"/>
              </w:rPr>
              <w:t xml:space="preserve"> </w:t>
            </w:r>
            <w:r w:rsidRPr="00C40D5F">
              <w:rPr>
                <w:rFonts w:eastAsia="나눔명조" w:hint="eastAsia"/>
                <w:sz w:val="20"/>
                <w:szCs w:val="22"/>
              </w:rPr>
              <w:t>해야</w:t>
            </w:r>
            <w:r w:rsidRPr="00C40D5F">
              <w:rPr>
                <w:rFonts w:eastAsia="나눔명조" w:hint="eastAsia"/>
                <w:sz w:val="20"/>
                <w:szCs w:val="22"/>
              </w:rPr>
              <w:t xml:space="preserve"> </w:t>
            </w:r>
            <w:r w:rsidRPr="00C40D5F">
              <w:rPr>
                <w:rFonts w:eastAsia="나눔명조" w:hint="eastAsia"/>
                <w:sz w:val="20"/>
                <w:szCs w:val="22"/>
              </w:rPr>
              <w:t>하는지를</w:t>
            </w:r>
            <w:r w:rsidRPr="00C40D5F">
              <w:rPr>
                <w:rFonts w:eastAsia="나눔명조" w:hint="eastAsia"/>
                <w:sz w:val="20"/>
                <w:szCs w:val="22"/>
              </w:rPr>
              <w:t xml:space="preserve"> </w:t>
            </w:r>
            <w:r w:rsidRPr="00C40D5F">
              <w:rPr>
                <w:rFonts w:eastAsia="나눔명조" w:hint="eastAsia"/>
                <w:sz w:val="20"/>
                <w:szCs w:val="22"/>
              </w:rPr>
              <w:t>구체적으로</w:t>
            </w:r>
            <w:r w:rsidRPr="00C40D5F">
              <w:rPr>
                <w:rFonts w:eastAsia="나눔명조" w:hint="eastAsia"/>
                <w:sz w:val="20"/>
                <w:szCs w:val="22"/>
              </w:rPr>
              <w:t xml:space="preserve"> </w:t>
            </w:r>
            <w:r w:rsidRPr="00C40D5F">
              <w:rPr>
                <w:rFonts w:eastAsia="나눔명조" w:hint="eastAsia"/>
                <w:sz w:val="20"/>
                <w:szCs w:val="22"/>
              </w:rPr>
              <w:t>알려준다</w:t>
            </w:r>
            <w:r w:rsidRPr="00C40D5F">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6F7FFA1F"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0.421</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1BAB5EF7"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0.824</w:t>
            </w:r>
          </w:p>
        </w:tc>
        <w:tc>
          <w:tcPr>
            <w:tcW w:w="957" w:type="dxa"/>
            <w:vMerge/>
            <w:tcBorders>
              <w:top w:val="nil"/>
              <w:left w:val="single" w:sz="4" w:space="0" w:color="000000"/>
              <w:bottom w:val="single" w:sz="4" w:space="0" w:color="000000"/>
              <w:right w:val="nil"/>
            </w:tcBorders>
            <w:vAlign w:val="center"/>
            <w:hideMark/>
          </w:tcPr>
          <w:p w14:paraId="1866EC32" w14:textId="77777777" w:rsidR="00D403C6" w:rsidRPr="00C40D5F" w:rsidRDefault="00D403C6" w:rsidP="002D5ECC">
            <w:pPr>
              <w:wordWrap/>
              <w:spacing w:before="120" w:after="120" w:line="276" w:lineRule="auto"/>
              <w:jc w:val="center"/>
              <w:rPr>
                <w:rFonts w:eastAsia="나눔명조"/>
                <w:sz w:val="20"/>
                <w:szCs w:val="22"/>
              </w:rPr>
            </w:pPr>
          </w:p>
        </w:tc>
      </w:tr>
      <w:tr w:rsidR="00D403C6" w:rsidRPr="00C40D5F" w14:paraId="5462C660"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2A76169F"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변혁적</w:t>
            </w:r>
            <w:r w:rsidRPr="00C40D5F">
              <w:rPr>
                <w:rFonts w:eastAsia="나눔명조" w:hint="eastAsia"/>
                <w:sz w:val="20"/>
                <w:szCs w:val="22"/>
              </w:rPr>
              <w:t xml:space="preserve"> </w:t>
            </w:r>
            <w:r w:rsidRPr="00C40D5F">
              <w:rPr>
                <w:rFonts w:eastAsia="나눔명조" w:hint="eastAsia"/>
                <w:sz w:val="20"/>
                <w:szCs w:val="22"/>
              </w:rPr>
              <w:t>리더십</w:t>
            </w: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0F4E9E31" w14:textId="77777777" w:rsidR="00D403C6" w:rsidRPr="00C40D5F" w:rsidRDefault="00D403C6" w:rsidP="002D5ECC">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내가</w:t>
            </w:r>
            <w:r w:rsidRPr="00C40D5F">
              <w:rPr>
                <w:rFonts w:eastAsia="나눔명조" w:hint="eastAsia"/>
                <w:sz w:val="20"/>
                <w:szCs w:val="22"/>
              </w:rPr>
              <w:t xml:space="preserve"> </w:t>
            </w:r>
            <w:r w:rsidRPr="00C40D5F">
              <w:rPr>
                <w:rFonts w:eastAsia="나눔명조" w:hint="eastAsia"/>
                <w:sz w:val="20"/>
                <w:szCs w:val="22"/>
              </w:rPr>
              <w:t>미래에</w:t>
            </w:r>
            <w:r w:rsidRPr="00C40D5F">
              <w:rPr>
                <w:rFonts w:eastAsia="나눔명조" w:hint="eastAsia"/>
                <w:sz w:val="20"/>
                <w:szCs w:val="22"/>
              </w:rPr>
              <w:t xml:space="preserve"> </w:t>
            </w:r>
            <w:r w:rsidRPr="00C40D5F">
              <w:rPr>
                <w:rFonts w:eastAsia="나눔명조" w:hint="eastAsia"/>
                <w:sz w:val="20"/>
                <w:szCs w:val="22"/>
              </w:rPr>
              <w:t>지향해야</w:t>
            </w:r>
            <w:r w:rsidRPr="00C40D5F">
              <w:rPr>
                <w:rFonts w:eastAsia="나눔명조" w:hint="eastAsia"/>
                <w:sz w:val="20"/>
                <w:szCs w:val="22"/>
              </w:rPr>
              <w:t xml:space="preserve"> </w:t>
            </w:r>
            <w:r w:rsidRPr="00C40D5F">
              <w:rPr>
                <w:rFonts w:eastAsia="나눔명조" w:hint="eastAsia"/>
                <w:sz w:val="20"/>
                <w:szCs w:val="22"/>
              </w:rPr>
              <w:t>할</w:t>
            </w:r>
            <w:r w:rsidRPr="00C40D5F">
              <w:rPr>
                <w:rFonts w:eastAsia="나눔명조" w:hint="eastAsia"/>
                <w:sz w:val="20"/>
                <w:szCs w:val="22"/>
              </w:rPr>
              <w:t xml:space="preserve"> </w:t>
            </w:r>
            <w:r w:rsidRPr="00C40D5F">
              <w:rPr>
                <w:rFonts w:eastAsia="나눔명조" w:hint="eastAsia"/>
                <w:sz w:val="20"/>
                <w:szCs w:val="22"/>
              </w:rPr>
              <w:t>확고한</w:t>
            </w:r>
            <w:r w:rsidRPr="00C40D5F">
              <w:rPr>
                <w:rFonts w:eastAsia="나눔명조" w:hint="eastAsia"/>
                <w:sz w:val="20"/>
                <w:szCs w:val="22"/>
              </w:rPr>
              <w:t xml:space="preserve"> </w:t>
            </w:r>
            <w:r w:rsidRPr="00C40D5F">
              <w:rPr>
                <w:rFonts w:eastAsia="나눔명조" w:hint="eastAsia"/>
                <w:sz w:val="20"/>
                <w:szCs w:val="22"/>
              </w:rPr>
              <w:t>비전을</w:t>
            </w:r>
            <w:r w:rsidRPr="00C40D5F">
              <w:rPr>
                <w:rFonts w:eastAsia="나눔명조" w:hint="eastAsia"/>
                <w:sz w:val="20"/>
                <w:szCs w:val="22"/>
              </w:rPr>
              <w:t xml:space="preserve"> </w:t>
            </w:r>
            <w:r w:rsidRPr="00C40D5F">
              <w:rPr>
                <w:rFonts w:eastAsia="나눔명조" w:hint="eastAsia"/>
                <w:sz w:val="20"/>
                <w:szCs w:val="22"/>
              </w:rPr>
              <w:t>제시해</w:t>
            </w:r>
            <w:r w:rsidRPr="00C40D5F">
              <w:rPr>
                <w:rFonts w:eastAsia="나눔명조" w:hint="eastAsia"/>
                <w:sz w:val="20"/>
                <w:szCs w:val="22"/>
              </w:rPr>
              <w:t xml:space="preserve"> </w:t>
            </w:r>
            <w:r w:rsidRPr="00C40D5F">
              <w:rPr>
                <w:rFonts w:eastAsia="나눔명조" w:hint="eastAsia"/>
                <w:sz w:val="20"/>
                <w:szCs w:val="22"/>
              </w:rPr>
              <w:t>준다</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6177BC4"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0.667</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DF3F05C"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0.538</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7258D14F" w14:textId="77777777" w:rsidR="00D403C6" w:rsidRPr="00C40D5F" w:rsidRDefault="00D403C6" w:rsidP="002D5ECC">
            <w:pPr>
              <w:wordWrap/>
              <w:spacing w:before="120" w:after="120" w:line="276" w:lineRule="auto"/>
              <w:jc w:val="center"/>
              <w:rPr>
                <w:rFonts w:eastAsia="나눔명조"/>
                <w:sz w:val="20"/>
                <w:szCs w:val="22"/>
              </w:rPr>
            </w:pPr>
            <w:r w:rsidRPr="00C40D5F">
              <w:rPr>
                <w:rFonts w:eastAsia="나눔명조"/>
                <w:sz w:val="20"/>
                <w:szCs w:val="22"/>
              </w:rPr>
              <w:t>2.057</w:t>
            </w:r>
          </w:p>
        </w:tc>
      </w:tr>
      <w:tr w:rsidR="00D403C6" w:rsidRPr="00C40D5F" w14:paraId="67EC3F4E"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6C612252" w14:textId="77777777" w:rsidR="00D403C6" w:rsidRPr="00C40D5F" w:rsidRDefault="00D403C6" w:rsidP="002D5ECC">
            <w:pPr>
              <w:wordWrap/>
              <w:spacing w:after="0" w:line="240" w:lineRule="auto"/>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656E8EA3" w14:textId="77777777" w:rsidR="00D403C6" w:rsidRPr="00C40D5F" w:rsidRDefault="00D403C6" w:rsidP="002D5ECC">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내가</w:t>
            </w:r>
            <w:r w:rsidRPr="00C40D5F">
              <w:rPr>
                <w:rFonts w:eastAsia="나눔명조" w:hint="eastAsia"/>
                <w:sz w:val="20"/>
                <w:szCs w:val="22"/>
              </w:rPr>
              <w:t xml:space="preserve"> </w:t>
            </w:r>
            <w:r w:rsidRPr="00C40D5F">
              <w:rPr>
                <w:rFonts w:eastAsia="나눔명조" w:hint="eastAsia"/>
                <w:sz w:val="20"/>
                <w:szCs w:val="22"/>
              </w:rPr>
              <w:t>새로운</w:t>
            </w:r>
            <w:r w:rsidRPr="00C40D5F">
              <w:rPr>
                <w:rFonts w:eastAsia="나눔명조" w:hint="eastAsia"/>
                <w:sz w:val="20"/>
                <w:szCs w:val="22"/>
              </w:rPr>
              <w:t xml:space="preserve"> </w:t>
            </w:r>
            <w:r w:rsidRPr="00C40D5F">
              <w:rPr>
                <w:rFonts w:eastAsia="나눔명조" w:hint="eastAsia"/>
                <w:sz w:val="20"/>
                <w:szCs w:val="22"/>
              </w:rPr>
              <w:t>시각에</w:t>
            </w:r>
            <w:r w:rsidRPr="00C40D5F">
              <w:rPr>
                <w:rFonts w:eastAsia="나눔명조" w:hint="eastAsia"/>
                <w:sz w:val="20"/>
                <w:szCs w:val="22"/>
              </w:rPr>
              <w:t xml:space="preserve"> </w:t>
            </w:r>
            <w:r w:rsidRPr="00C40D5F">
              <w:rPr>
                <w:rFonts w:eastAsia="나눔명조" w:hint="eastAsia"/>
                <w:sz w:val="20"/>
                <w:szCs w:val="22"/>
              </w:rPr>
              <w:t>업무를</w:t>
            </w:r>
            <w:r w:rsidRPr="00C40D5F">
              <w:rPr>
                <w:rFonts w:eastAsia="나눔명조" w:hint="eastAsia"/>
                <w:sz w:val="20"/>
                <w:szCs w:val="22"/>
              </w:rPr>
              <w:t xml:space="preserve"> </w:t>
            </w:r>
            <w:r w:rsidRPr="00C40D5F">
              <w:rPr>
                <w:rFonts w:eastAsia="나눔명조" w:hint="eastAsia"/>
                <w:sz w:val="20"/>
                <w:szCs w:val="22"/>
              </w:rPr>
              <w:t>수행할</w:t>
            </w:r>
            <w:r w:rsidRPr="00C40D5F">
              <w:rPr>
                <w:rFonts w:eastAsia="나눔명조" w:hint="eastAsia"/>
                <w:sz w:val="20"/>
                <w:szCs w:val="22"/>
              </w:rPr>
              <w:t xml:space="preserve"> </w:t>
            </w:r>
            <w:r w:rsidRPr="00C40D5F">
              <w:rPr>
                <w:rFonts w:eastAsia="나눔명조" w:hint="eastAsia"/>
                <w:sz w:val="20"/>
                <w:szCs w:val="22"/>
              </w:rPr>
              <w:t>수</w:t>
            </w:r>
            <w:r w:rsidRPr="00C40D5F">
              <w:rPr>
                <w:rFonts w:eastAsia="나눔명조" w:hint="eastAsia"/>
                <w:sz w:val="20"/>
                <w:szCs w:val="22"/>
              </w:rPr>
              <w:t xml:space="preserve"> </w:t>
            </w:r>
            <w:r w:rsidRPr="00C40D5F">
              <w:rPr>
                <w:rFonts w:eastAsia="나눔명조" w:hint="eastAsia"/>
                <w:sz w:val="20"/>
                <w:szCs w:val="22"/>
              </w:rPr>
              <w:t>있도록</w:t>
            </w:r>
            <w:r w:rsidRPr="00C40D5F">
              <w:rPr>
                <w:rFonts w:eastAsia="나눔명조" w:hint="eastAsia"/>
                <w:sz w:val="20"/>
                <w:szCs w:val="22"/>
              </w:rPr>
              <w:t xml:space="preserve"> </w:t>
            </w:r>
            <w:r w:rsidRPr="00C40D5F">
              <w:rPr>
                <w:rFonts w:eastAsia="나눔명조" w:hint="eastAsia"/>
                <w:sz w:val="20"/>
                <w:szCs w:val="22"/>
              </w:rPr>
              <w:t>장려한다</w:t>
            </w:r>
            <w:r w:rsidRPr="00C40D5F">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D62DDF4"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0.825</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34E9B235"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0.384</w:t>
            </w:r>
          </w:p>
        </w:tc>
        <w:tc>
          <w:tcPr>
            <w:tcW w:w="957" w:type="dxa"/>
            <w:vMerge/>
            <w:tcBorders>
              <w:top w:val="nil"/>
              <w:left w:val="single" w:sz="4" w:space="0" w:color="000000"/>
              <w:bottom w:val="single" w:sz="12" w:space="0" w:color="000000"/>
              <w:right w:val="nil"/>
            </w:tcBorders>
            <w:vAlign w:val="center"/>
            <w:hideMark/>
          </w:tcPr>
          <w:p w14:paraId="0466698F" w14:textId="77777777" w:rsidR="00D403C6" w:rsidRPr="00C40D5F" w:rsidRDefault="00D403C6" w:rsidP="002D5ECC">
            <w:pPr>
              <w:widowControl/>
              <w:wordWrap/>
              <w:autoSpaceDE/>
              <w:autoSpaceDN/>
              <w:spacing w:after="0" w:line="240" w:lineRule="auto"/>
              <w:rPr>
                <w:rFonts w:eastAsia="Times New Roman"/>
                <w:color w:val="000000"/>
                <w:sz w:val="20"/>
                <w:szCs w:val="20"/>
              </w:rPr>
            </w:pPr>
          </w:p>
        </w:tc>
      </w:tr>
      <w:tr w:rsidR="00D403C6" w:rsidRPr="00C40D5F" w14:paraId="17A4CAA0"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6D45818E" w14:textId="77777777" w:rsidR="00D403C6" w:rsidRPr="00C40D5F" w:rsidRDefault="00D403C6" w:rsidP="002D5ECC">
            <w:pPr>
              <w:wordWrap/>
              <w:spacing w:after="0" w:line="240" w:lineRule="auto"/>
              <w:rPr>
                <w:rFonts w:eastAsia="나눔명조"/>
                <w:sz w:val="20"/>
                <w:szCs w:val="22"/>
              </w:rPr>
            </w:pPr>
          </w:p>
        </w:tc>
        <w:tc>
          <w:tcPr>
            <w:tcW w:w="4324" w:type="dxa"/>
            <w:tcBorders>
              <w:top w:val="single" w:sz="4" w:space="0" w:color="000000"/>
              <w:left w:val="nil"/>
              <w:bottom w:val="single" w:sz="12" w:space="0" w:color="000000"/>
              <w:right w:val="single" w:sz="4" w:space="0" w:color="000000"/>
            </w:tcBorders>
            <w:shd w:val="clear" w:color="auto" w:fill="auto"/>
            <w:vAlign w:val="center"/>
            <w:hideMark/>
          </w:tcPr>
          <w:p w14:paraId="1E8805D8" w14:textId="77777777" w:rsidR="00D403C6" w:rsidRPr="00C40D5F" w:rsidRDefault="00D403C6" w:rsidP="002D5ECC">
            <w:pPr>
              <w:wordWrap/>
              <w:spacing w:after="0" w:line="240" w:lineRule="auto"/>
              <w:jc w:val="left"/>
              <w:rPr>
                <w:rFonts w:eastAsia="나눔명조"/>
                <w:sz w:val="20"/>
                <w:szCs w:val="22"/>
              </w:rPr>
            </w:pPr>
            <w:r w:rsidRPr="00C40D5F">
              <w:rPr>
                <w:rFonts w:eastAsia="나눔명조" w:hint="eastAsia"/>
                <w:sz w:val="20"/>
                <w:szCs w:val="22"/>
              </w:rPr>
              <w:t>나의</w:t>
            </w:r>
            <w:r w:rsidRPr="00C40D5F">
              <w:rPr>
                <w:rFonts w:eastAsia="나눔명조" w:hint="eastAsia"/>
                <w:sz w:val="20"/>
                <w:szCs w:val="22"/>
              </w:rPr>
              <w:t xml:space="preserve"> </w:t>
            </w:r>
            <w:r w:rsidRPr="00C40D5F">
              <w:rPr>
                <w:rFonts w:eastAsia="나눔명조" w:hint="eastAsia"/>
                <w:sz w:val="20"/>
                <w:szCs w:val="22"/>
              </w:rPr>
              <w:t>상급자는</w:t>
            </w:r>
            <w:r w:rsidRPr="00C40D5F">
              <w:rPr>
                <w:rFonts w:eastAsia="나눔명조" w:hint="eastAsia"/>
                <w:sz w:val="20"/>
                <w:szCs w:val="22"/>
              </w:rPr>
              <w:t xml:space="preserve"> </w:t>
            </w:r>
            <w:r w:rsidRPr="00C40D5F">
              <w:rPr>
                <w:rFonts w:eastAsia="나눔명조" w:hint="eastAsia"/>
                <w:sz w:val="20"/>
                <w:szCs w:val="22"/>
              </w:rPr>
              <w:t>나</w:t>
            </w:r>
            <w:r w:rsidRPr="00C40D5F">
              <w:rPr>
                <w:rFonts w:eastAsia="나눔명조" w:hint="eastAsia"/>
                <w:sz w:val="20"/>
                <w:szCs w:val="22"/>
              </w:rPr>
              <w:t xml:space="preserve"> </w:t>
            </w:r>
            <w:r w:rsidRPr="00C40D5F">
              <w:rPr>
                <w:rFonts w:eastAsia="나눔명조" w:hint="eastAsia"/>
                <w:sz w:val="20"/>
                <w:szCs w:val="22"/>
              </w:rPr>
              <w:t>자신이</w:t>
            </w:r>
            <w:r w:rsidRPr="00C40D5F">
              <w:rPr>
                <w:rFonts w:eastAsia="나눔명조" w:hint="eastAsia"/>
                <w:sz w:val="20"/>
                <w:szCs w:val="22"/>
              </w:rPr>
              <w:t xml:space="preserve"> </w:t>
            </w:r>
            <w:r w:rsidRPr="00C40D5F">
              <w:rPr>
                <w:rFonts w:eastAsia="나눔명조" w:hint="eastAsia"/>
                <w:sz w:val="20"/>
                <w:szCs w:val="22"/>
              </w:rPr>
              <w:t>스스로</w:t>
            </w:r>
            <w:r w:rsidRPr="00C40D5F">
              <w:rPr>
                <w:rFonts w:eastAsia="나눔명조" w:hint="eastAsia"/>
                <w:sz w:val="20"/>
                <w:szCs w:val="22"/>
              </w:rPr>
              <w:t xml:space="preserve"> </w:t>
            </w:r>
            <w:r w:rsidRPr="00C40D5F">
              <w:rPr>
                <w:rFonts w:eastAsia="나눔명조" w:hint="eastAsia"/>
                <w:sz w:val="20"/>
                <w:szCs w:val="22"/>
              </w:rPr>
              <w:t>개발해</w:t>
            </w:r>
            <w:r w:rsidRPr="00C40D5F">
              <w:rPr>
                <w:rFonts w:eastAsia="나눔명조" w:hint="eastAsia"/>
                <w:sz w:val="20"/>
                <w:szCs w:val="22"/>
              </w:rPr>
              <w:t xml:space="preserve"> </w:t>
            </w:r>
            <w:r w:rsidRPr="00C40D5F">
              <w:rPr>
                <w:rFonts w:eastAsia="나눔명조" w:hint="eastAsia"/>
                <w:sz w:val="20"/>
                <w:szCs w:val="22"/>
              </w:rPr>
              <w:t>나가도록</w:t>
            </w:r>
            <w:r w:rsidRPr="00C40D5F">
              <w:rPr>
                <w:rFonts w:eastAsia="나눔명조" w:hint="eastAsia"/>
                <w:sz w:val="20"/>
                <w:szCs w:val="22"/>
              </w:rPr>
              <w:t xml:space="preserve"> </w:t>
            </w:r>
            <w:r w:rsidRPr="00C40D5F">
              <w:rPr>
                <w:rFonts w:eastAsia="나눔명조" w:hint="eastAsia"/>
                <w:sz w:val="20"/>
                <w:szCs w:val="22"/>
              </w:rPr>
              <w:t>도와준다</w:t>
            </w:r>
            <w:r w:rsidRPr="00C40D5F">
              <w:rPr>
                <w:rFonts w:eastAsia="나눔명조"/>
                <w:sz w:val="20"/>
                <w:szCs w:val="22"/>
              </w:rPr>
              <w:t>.</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6355009D"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0.76</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4F057C5F"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sz w:val="20"/>
                <w:szCs w:val="22"/>
              </w:rPr>
              <w:t>0.43</w:t>
            </w:r>
          </w:p>
        </w:tc>
        <w:tc>
          <w:tcPr>
            <w:tcW w:w="957" w:type="dxa"/>
            <w:vMerge/>
            <w:tcBorders>
              <w:top w:val="nil"/>
              <w:left w:val="single" w:sz="4" w:space="0" w:color="000000"/>
              <w:bottom w:val="single" w:sz="12" w:space="0" w:color="000000"/>
              <w:right w:val="nil"/>
            </w:tcBorders>
            <w:vAlign w:val="center"/>
            <w:hideMark/>
          </w:tcPr>
          <w:p w14:paraId="20813396" w14:textId="77777777" w:rsidR="00D403C6" w:rsidRPr="00C40D5F" w:rsidRDefault="00D403C6" w:rsidP="002D5ECC">
            <w:pPr>
              <w:widowControl/>
              <w:wordWrap/>
              <w:autoSpaceDE/>
              <w:autoSpaceDN/>
              <w:spacing w:after="0" w:line="240" w:lineRule="auto"/>
              <w:rPr>
                <w:rFonts w:eastAsia="Times New Roman"/>
                <w:color w:val="000000"/>
                <w:sz w:val="20"/>
                <w:szCs w:val="20"/>
              </w:rPr>
            </w:pPr>
          </w:p>
        </w:tc>
      </w:tr>
    </w:tbl>
    <w:p w14:paraId="27FE1A64" w14:textId="77777777" w:rsidR="00D403C6" w:rsidRPr="00C40D5F" w:rsidRDefault="00D403C6" w:rsidP="00D403C6">
      <w:pPr>
        <w:wordWrap/>
        <w:spacing w:before="120" w:after="120" w:line="276" w:lineRule="auto"/>
        <w:rPr>
          <w:rFonts w:eastAsia="나눔명조"/>
          <w:sz w:val="20"/>
          <w:szCs w:val="22"/>
        </w:rPr>
      </w:pPr>
    </w:p>
    <w:p w14:paraId="5A4745FE" w14:textId="7232ADE7" w:rsidR="00D403C6" w:rsidRPr="00C40D5F" w:rsidRDefault="00D403C6" w:rsidP="00D403C6">
      <w:pPr>
        <w:pStyle w:val="Caption"/>
        <w:keepNext/>
        <w:jc w:val="center"/>
        <w:rPr>
          <w:rFonts w:ascii="나눔명조" w:eastAsia="나눔명조" w:hAnsi="나눔명조"/>
          <w:i w:val="0"/>
          <w:iCs w:val="0"/>
          <w:sz w:val="20"/>
          <w:szCs w:val="20"/>
        </w:rPr>
      </w:pPr>
      <w:r w:rsidRPr="00C40D5F">
        <w:rPr>
          <w:rFonts w:ascii="나눔명조" w:eastAsia="나눔명조" w:hAnsi="나눔명조" w:hint="eastAsia"/>
          <w:i w:val="0"/>
          <w:iCs w:val="0"/>
          <w:sz w:val="20"/>
          <w:szCs w:val="20"/>
        </w:rPr>
        <w:t xml:space="preserve">표 </w:t>
      </w:r>
      <w:del w:id="6106" w:author="Park, Sanghoon" w:date="2021-10-01T02:40:00Z">
        <w:r w:rsidRPr="00C40D5F" w:rsidDel="00D403C6">
          <w:rPr>
            <w:rFonts w:ascii="나눔명조" w:eastAsia="나눔명조" w:hAnsi="나눔명조"/>
            <w:i w:val="0"/>
            <w:iCs w:val="0"/>
            <w:sz w:val="20"/>
            <w:szCs w:val="20"/>
          </w:rPr>
          <w:fldChar w:fldCharType="begin"/>
        </w:r>
        <w:r w:rsidRPr="00D403C6" w:rsidDel="00D403C6">
          <w:rPr>
            <w:rFonts w:ascii="나눔명조" w:eastAsia="나눔명조" w:hAnsi="나눔명조"/>
            <w:i w:val="0"/>
            <w:iCs w:val="0"/>
            <w:sz w:val="20"/>
            <w:szCs w:val="20"/>
          </w:rPr>
          <w:delInstrText xml:space="preserve"> SEQ </w:delInstrText>
        </w:r>
        <w:r w:rsidRPr="00D403C6" w:rsidDel="00D403C6">
          <w:rPr>
            <w:rFonts w:ascii="나눔명조" w:eastAsia="나눔명조" w:hAnsi="나눔명조" w:hint="eastAsia"/>
            <w:i w:val="0"/>
            <w:iCs w:val="0"/>
            <w:sz w:val="20"/>
            <w:szCs w:val="20"/>
          </w:rPr>
          <w:delInstrText>표</w:delInstrText>
        </w:r>
        <w:r w:rsidRPr="00D403C6" w:rsidDel="00D403C6">
          <w:rPr>
            <w:rFonts w:ascii="나눔명조" w:eastAsia="나눔명조" w:hAnsi="나눔명조"/>
            <w:i w:val="0"/>
            <w:iCs w:val="0"/>
            <w:sz w:val="20"/>
            <w:szCs w:val="20"/>
          </w:rPr>
          <w:delInstrText xml:space="preserve"> \* ARABIC </w:delInstrText>
        </w:r>
        <w:r w:rsidRPr="00C40D5F" w:rsidDel="00D403C6">
          <w:rPr>
            <w:rFonts w:ascii="나눔명조" w:eastAsia="나눔명조" w:hAnsi="나눔명조"/>
            <w:i w:val="0"/>
            <w:iCs w:val="0"/>
            <w:sz w:val="20"/>
            <w:szCs w:val="20"/>
          </w:rPr>
          <w:fldChar w:fldCharType="separate"/>
        </w:r>
        <w:r w:rsidDel="00D403C6">
          <w:rPr>
            <w:rFonts w:ascii="나눔명조" w:eastAsia="나눔명조" w:hAnsi="나눔명조"/>
            <w:i w:val="0"/>
            <w:iCs w:val="0"/>
            <w:noProof/>
            <w:sz w:val="20"/>
            <w:szCs w:val="20"/>
          </w:rPr>
          <w:delText>3</w:delText>
        </w:r>
        <w:r w:rsidRPr="00C40D5F" w:rsidDel="00D403C6">
          <w:rPr>
            <w:rFonts w:ascii="나눔명조" w:eastAsia="나눔명조" w:hAnsi="나눔명조"/>
            <w:i w:val="0"/>
            <w:iCs w:val="0"/>
            <w:sz w:val="20"/>
            <w:szCs w:val="20"/>
          </w:rPr>
          <w:fldChar w:fldCharType="end"/>
        </w:r>
      </w:del>
      <w:ins w:id="6107" w:author="Park, Sanghoon" w:date="2021-10-01T02:40:00Z">
        <w:r>
          <w:rPr>
            <w:rFonts w:ascii="나눔명조" w:eastAsia="나눔명조" w:hAnsi="나눔명조"/>
            <w:i w:val="0"/>
            <w:iCs w:val="0"/>
            <w:sz w:val="20"/>
            <w:szCs w:val="20"/>
          </w:rPr>
          <w:t>A2</w:t>
        </w:r>
      </w:ins>
      <w:r w:rsidRPr="00C40D5F">
        <w:rPr>
          <w:rFonts w:ascii="나눔명조" w:eastAsia="나눔명조" w:hAnsi="나눔명조"/>
          <w:i w:val="0"/>
          <w:iCs w:val="0"/>
          <w:sz w:val="20"/>
          <w:szCs w:val="20"/>
        </w:rPr>
        <w:t xml:space="preserve">. </w:t>
      </w:r>
      <w:r w:rsidRPr="00C40D5F">
        <w:rPr>
          <w:rFonts w:ascii="나눔명조" w:eastAsia="나눔명조" w:hAnsi="나눔명조" w:hint="eastAsia"/>
          <w:i w:val="0"/>
          <w:iCs w:val="0"/>
          <w:sz w:val="20"/>
          <w:szCs w:val="20"/>
        </w:rPr>
        <w:t xml:space="preserve">주요 설명변수: 조직 내 협력 및 의사소통에 대한 요인분석 </w:t>
      </w:r>
      <w:r w:rsidRPr="00C40D5F">
        <w:rPr>
          <w:rFonts w:ascii="나눔명조" w:eastAsia="나눔명조" w:hAnsi="나눔명조"/>
          <w:i w:val="0"/>
          <w:iCs w:val="0"/>
          <w:sz w:val="20"/>
          <w:szCs w:val="20"/>
        </w:rPr>
        <w:t>(Cronbach’s α: 0.836)</w:t>
      </w:r>
    </w:p>
    <w:tbl>
      <w:tblPr>
        <w:tblW w:w="0" w:type="auto"/>
        <w:jc w:val="center"/>
        <w:tblLayout w:type="fixed"/>
        <w:tblLook w:val="04A0" w:firstRow="1" w:lastRow="0" w:firstColumn="1" w:lastColumn="0" w:noHBand="0" w:noVBand="1"/>
      </w:tblPr>
      <w:tblGrid>
        <w:gridCol w:w="957"/>
        <w:gridCol w:w="5564"/>
        <w:gridCol w:w="1142"/>
        <w:gridCol w:w="957"/>
      </w:tblGrid>
      <w:tr w:rsidR="00D403C6" w:rsidRPr="00C40D5F" w14:paraId="0EFDC488"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7B550F0A" w14:textId="77777777" w:rsidR="00D403C6" w:rsidRPr="00C40D5F" w:rsidRDefault="00D403C6" w:rsidP="002D5ECC">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092EF6CF"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69BF268F"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6537211A" w14:textId="77777777" w:rsidR="00D403C6" w:rsidRPr="00C40D5F" w:rsidRDefault="00D403C6" w:rsidP="002D5ECC">
            <w:pPr>
              <w:wordWrap/>
              <w:spacing w:before="120" w:after="120" w:line="276" w:lineRule="auto"/>
              <w:jc w:val="center"/>
              <w:rPr>
                <w:rFonts w:eastAsia="나눔명조"/>
                <w:sz w:val="20"/>
                <w:szCs w:val="22"/>
              </w:rPr>
            </w:pPr>
            <w:r w:rsidRPr="00C40D5F">
              <w:rPr>
                <w:rFonts w:eastAsia="나눔명조" w:hint="eastAsia"/>
                <w:sz w:val="20"/>
                <w:szCs w:val="22"/>
              </w:rPr>
              <w:t>변량</w:t>
            </w:r>
          </w:p>
        </w:tc>
      </w:tr>
      <w:tr w:rsidR="00D403C6" w:rsidRPr="00C40D5F" w14:paraId="781773EF"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8693FF7" w14:textId="77777777" w:rsidR="00D403C6" w:rsidRDefault="00D403C6" w:rsidP="002D5ECC">
            <w:pPr>
              <w:wordWrap/>
              <w:spacing w:after="0" w:line="240" w:lineRule="auto"/>
              <w:jc w:val="center"/>
              <w:rPr>
                <w:rFonts w:eastAsia="나눔명조"/>
                <w:sz w:val="20"/>
                <w:szCs w:val="22"/>
              </w:rPr>
            </w:pPr>
            <w:r>
              <w:rPr>
                <w:rFonts w:eastAsia="나눔명조" w:hint="eastAsia"/>
                <w:sz w:val="20"/>
                <w:szCs w:val="22"/>
              </w:rPr>
              <w:t>협업</w:t>
            </w:r>
            <w:r>
              <w:rPr>
                <w:rFonts w:eastAsia="나눔명조" w:hint="eastAsia"/>
                <w:sz w:val="20"/>
                <w:szCs w:val="22"/>
              </w:rPr>
              <w:t>/</w:t>
            </w:r>
          </w:p>
          <w:p w14:paraId="38C7C72A" w14:textId="77777777" w:rsidR="00D403C6" w:rsidRDefault="00D403C6" w:rsidP="002D5ECC">
            <w:pPr>
              <w:wordWrap/>
              <w:spacing w:after="0" w:line="240" w:lineRule="auto"/>
              <w:jc w:val="center"/>
              <w:rPr>
                <w:rFonts w:eastAsia="나눔명조"/>
                <w:sz w:val="20"/>
                <w:szCs w:val="22"/>
              </w:rPr>
            </w:pPr>
            <w:r>
              <w:rPr>
                <w:rFonts w:eastAsia="나눔명조" w:hint="eastAsia"/>
                <w:sz w:val="20"/>
                <w:szCs w:val="22"/>
              </w:rPr>
              <w:t>의사</w:t>
            </w:r>
          </w:p>
          <w:p w14:paraId="63306754" w14:textId="77777777" w:rsidR="00D403C6" w:rsidRPr="00C40D5F" w:rsidRDefault="00D403C6" w:rsidP="002D5ECC">
            <w:pPr>
              <w:wordWrap/>
              <w:spacing w:after="0" w:line="240" w:lineRule="auto"/>
              <w:jc w:val="center"/>
              <w:rPr>
                <w:rFonts w:eastAsia="나눔명조"/>
                <w:sz w:val="20"/>
                <w:szCs w:val="22"/>
              </w:rPr>
            </w:pPr>
            <w:r>
              <w:rPr>
                <w:rFonts w:eastAsia="나눔명조" w:hint="eastAsia"/>
                <w:sz w:val="20"/>
                <w:szCs w:val="22"/>
              </w:rPr>
              <w:t>소통</w:t>
            </w:r>
          </w:p>
        </w:tc>
        <w:tc>
          <w:tcPr>
            <w:tcW w:w="5564" w:type="dxa"/>
            <w:tcBorders>
              <w:top w:val="single" w:sz="4" w:space="0" w:color="000000"/>
              <w:left w:val="nil"/>
              <w:bottom w:val="single" w:sz="4" w:space="0" w:color="000000"/>
              <w:right w:val="single" w:sz="4" w:space="0" w:color="000000"/>
            </w:tcBorders>
            <w:shd w:val="clear" w:color="auto" w:fill="auto"/>
            <w:vAlign w:val="center"/>
            <w:hideMark/>
          </w:tcPr>
          <w:p w14:paraId="52F8EFE2" w14:textId="77777777" w:rsidR="00D403C6" w:rsidRPr="00C40D5F" w:rsidRDefault="00D403C6" w:rsidP="002D5ECC">
            <w:pPr>
              <w:wordWrap/>
              <w:spacing w:after="0" w:line="240" w:lineRule="auto"/>
              <w:jc w:val="left"/>
              <w:rPr>
                <w:rFonts w:eastAsia="나눔명조"/>
                <w:sz w:val="20"/>
                <w:szCs w:val="22"/>
              </w:rPr>
            </w:pPr>
            <w:r>
              <w:rPr>
                <w:rFonts w:eastAsia="나눔명조" w:hint="eastAsia"/>
                <w:sz w:val="20"/>
                <w:szCs w:val="22"/>
              </w:rPr>
              <w:t>우리</w:t>
            </w:r>
            <w:r>
              <w:rPr>
                <w:rFonts w:eastAsia="나눔명조" w:hint="eastAsia"/>
                <w:sz w:val="20"/>
                <w:szCs w:val="22"/>
              </w:rPr>
              <w:t xml:space="preserve"> </w:t>
            </w:r>
            <w:r>
              <w:rPr>
                <w:rFonts w:eastAsia="나눔명조" w:hint="eastAsia"/>
                <w:sz w:val="20"/>
                <w:szCs w:val="22"/>
              </w:rPr>
              <w:t>기관에서는</w:t>
            </w:r>
            <w:r>
              <w:rPr>
                <w:rFonts w:eastAsia="나눔명조" w:hint="eastAsia"/>
                <w:sz w:val="20"/>
                <w:szCs w:val="22"/>
              </w:rPr>
              <w:t xml:space="preserve"> </w:t>
            </w:r>
            <w:r>
              <w:rPr>
                <w:rFonts w:eastAsia="나눔명조" w:hint="eastAsia"/>
                <w:sz w:val="20"/>
                <w:szCs w:val="22"/>
              </w:rPr>
              <w:t>업무상</w:t>
            </w:r>
            <w:r>
              <w:rPr>
                <w:rFonts w:eastAsia="나눔명조" w:hint="eastAsia"/>
                <w:sz w:val="20"/>
                <w:szCs w:val="22"/>
              </w:rPr>
              <w:t xml:space="preserve"> </w:t>
            </w:r>
            <w:r>
              <w:rPr>
                <w:rFonts w:eastAsia="나눔명조" w:hint="eastAsia"/>
                <w:sz w:val="20"/>
                <w:szCs w:val="22"/>
              </w:rPr>
              <w:t>협조가</w:t>
            </w:r>
            <w:r>
              <w:rPr>
                <w:rFonts w:eastAsia="나눔명조" w:hint="eastAsia"/>
                <w:sz w:val="20"/>
                <w:szCs w:val="22"/>
              </w:rPr>
              <w:t xml:space="preserve"> </w:t>
            </w:r>
            <w:r>
              <w:rPr>
                <w:rFonts w:eastAsia="나눔명조" w:hint="eastAsia"/>
                <w:sz w:val="20"/>
                <w:szCs w:val="22"/>
              </w:rPr>
              <w:t>필요한</w:t>
            </w:r>
            <w:r>
              <w:rPr>
                <w:rFonts w:eastAsia="나눔명조" w:hint="eastAsia"/>
                <w:sz w:val="20"/>
                <w:szCs w:val="22"/>
              </w:rPr>
              <w:t xml:space="preserve"> </w:t>
            </w:r>
            <w:r>
              <w:rPr>
                <w:rFonts w:eastAsia="나눔명조" w:hint="eastAsia"/>
                <w:sz w:val="20"/>
                <w:szCs w:val="22"/>
              </w:rPr>
              <w:t>경우</w:t>
            </w:r>
            <w:r>
              <w:rPr>
                <w:rFonts w:eastAsia="나눔명조" w:hint="eastAsia"/>
                <w:sz w:val="20"/>
                <w:szCs w:val="22"/>
              </w:rPr>
              <w:t xml:space="preserve"> </w:t>
            </w:r>
            <w:r>
              <w:rPr>
                <w:rFonts w:eastAsia="나눔명조" w:hint="eastAsia"/>
                <w:sz w:val="20"/>
                <w:szCs w:val="22"/>
              </w:rPr>
              <w:t>부서</w:t>
            </w:r>
            <w:r>
              <w:rPr>
                <w:rFonts w:eastAsia="나눔명조" w:hint="eastAsia"/>
                <w:sz w:val="20"/>
                <w:szCs w:val="22"/>
              </w:rPr>
              <w:t xml:space="preserve"> </w:t>
            </w:r>
            <w:r>
              <w:rPr>
                <w:rFonts w:eastAsia="나눔명조" w:hint="eastAsia"/>
                <w:sz w:val="20"/>
                <w:szCs w:val="22"/>
              </w:rPr>
              <w:t>간</w:t>
            </w:r>
            <w:r>
              <w:rPr>
                <w:rFonts w:eastAsia="나눔명조" w:hint="eastAsia"/>
                <w:sz w:val="20"/>
                <w:szCs w:val="22"/>
              </w:rPr>
              <w:t xml:space="preserve"> </w:t>
            </w:r>
            <w:r>
              <w:rPr>
                <w:rFonts w:eastAsia="나눔명조" w:hint="eastAsia"/>
                <w:sz w:val="20"/>
                <w:szCs w:val="22"/>
              </w:rPr>
              <w:t>협업이</w:t>
            </w:r>
            <w:r>
              <w:rPr>
                <w:rFonts w:eastAsia="나눔명조" w:hint="eastAsia"/>
                <w:sz w:val="20"/>
                <w:szCs w:val="22"/>
              </w:rPr>
              <w:t xml:space="preserve"> </w:t>
            </w:r>
            <w:r>
              <w:rPr>
                <w:rFonts w:eastAsia="나눔명조" w:hint="eastAsia"/>
                <w:sz w:val="20"/>
                <w:szCs w:val="22"/>
              </w:rPr>
              <w:t>대체로</w:t>
            </w:r>
            <w:r>
              <w:rPr>
                <w:rFonts w:eastAsia="나눔명조" w:hint="eastAsia"/>
                <w:sz w:val="20"/>
                <w:szCs w:val="22"/>
              </w:rPr>
              <w:t xml:space="preserve"> </w:t>
            </w:r>
            <w:r>
              <w:rPr>
                <w:rFonts w:eastAsia="나눔명조" w:hint="eastAsia"/>
                <w:sz w:val="20"/>
                <w:szCs w:val="22"/>
              </w:rPr>
              <w:t>원활하다</w:t>
            </w:r>
            <w:r>
              <w:rPr>
                <w:rFonts w:eastAsia="나눔명조" w:hint="eastAsia"/>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3317A04C"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0.789</w:t>
            </w:r>
          </w:p>
        </w:tc>
        <w:tc>
          <w:tcPr>
            <w:tcW w:w="957" w:type="dxa"/>
            <w:vMerge w:val="restart"/>
            <w:tcBorders>
              <w:top w:val="single" w:sz="12" w:space="0" w:color="000000"/>
              <w:left w:val="single" w:sz="2" w:space="0" w:color="000000"/>
              <w:bottom w:val="single" w:sz="12" w:space="0" w:color="000000"/>
              <w:right w:val="nil"/>
            </w:tcBorders>
            <w:vAlign w:val="center"/>
            <w:hideMark/>
          </w:tcPr>
          <w:p w14:paraId="2C6D4C5E"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1.891</w:t>
            </w:r>
          </w:p>
        </w:tc>
      </w:tr>
      <w:tr w:rsidR="00D403C6" w:rsidRPr="00C40D5F" w14:paraId="73FEC576"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36C78419" w14:textId="77777777" w:rsidR="00D403C6" w:rsidRPr="00C40D5F" w:rsidRDefault="00D403C6" w:rsidP="002D5ECC">
            <w:pPr>
              <w:wordWrap/>
              <w:spacing w:after="0" w:line="240" w:lineRule="auto"/>
              <w:rPr>
                <w:rFonts w:eastAsia="나눔명조"/>
                <w:sz w:val="20"/>
                <w:szCs w:val="22"/>
              </w:rPr>
            </w:pPr>
          </w:p>
        </w:tc>
        <w:tc>
          <w:tcPr>
            <w:tcW w:w="5564" w:type="dxa"/>
            <w:tcBorders>
              <w:top w:val="single" w:sz="4" w:space="0" w:color="000000"/>
              <w:left w:val="nil"/>
              <w:bottom w:val="single" w:sz="4" w:space="0" w:color="000000"/>
              <w:right w:val="single" w:sz="4" w:space="0" w:color="000000"/>
            </w:tcBorders>
            <w:shd w:val="clear" w:color="auto" w:fill="auto"/>
            <w:vAlign w:val="center"/>
          </w:tcPr>
          <w:p w14:paraId="1F2378B1" w14:textId="77777777" w:rsidR="00D403C6" w:rsidRPr="00C40D5F" w:rsidRDefault="00D403C6" w:rsidP="002D5ECC">
            <w:pPr>
              <w:wordWrap/>
              <w:spacing w:after="0" w:line="240" w:lineRule="auto"/>
              <w:jc w:val="left"/>
              <w:rPr>
                <w:rFonts w:eastAsia="나눔명조"/>
                <w:sz w:val="20"/>
                <w:szCs w:val="22"/>
              </w:rPr>
            </w:pPr>
            <w:r>
              <w:rPr>
                <w:rFonts w:eastAsia="나눔명조" w:hint="eastAsia"/>
                <w:sz w:val="20"/>
                <w:szCs w:val="22"/>
              </w:rPr>
              <w:t>우리</w:t>
            </w:r>
            <w:r>
              <w:rPr>
                <w:rFonts w:eastAsia="나눔명조" w:hint="eastAsia"/>
                <w:sz w:val="20"/>
                <w:szCs w:val="22"/>
              </w:rPr>
              <w:t xml:space="preserve"> </w:t>
            </w:r>
            <w:r>
              <w:rPr>
                <w:rFonts w:eastAsia="나눔명조" w:hint="eastAsia"/>
                <w:sz w:val="20"/>
                <w:szCs w:val="22"/>
              </w:rPr>
              <w:t>기관에서는</w:t>
            </w:r>
            <w:r>
              <w:rPr>
                <w:rFonts w:eastAsia="나눔명조" w:hint="eastAsia"/>
                <w:sz w:val="20"/>
                <w:szCs w:val="22"/>
              </w:rPr>
              <w:t xml:space="preserve"> </w:t>
            </w:r>
            <w:r>
              <w:rPr>
                <w:rFonts w:eastAsia="나눔명조" w:hint="eastAsia"/>
                <w:sz w:val="20"/>
                <w:szCs w:val="22"/>
              </w:rPr>
              <w:t>부서의</w:t>
            </w:r>
            <w:r>
              <w:rPr>
                <w:rFonts w:eastAsia="나눔명조" w:hint="eastAsia"/>
                <w:sz w:val="20"/>
                <w:szCs w:val="22"/>
              </w:rPr>
              <w:t xml:space="preserve"> </w:t>
            </w:r>
            <w:r>
              <w:rPr>
                <w:rFonts w:eastAsia="나눔명조" w:hint="eastAsia"/>
                <w:sz w:val="20"/>
                <w:szCs w:val="22"/>
              </w:rPr>
              <w:t>업무를</w:t>
            </w:r>
            <w:r>
              <w:rPr>
                <w:rFonts w:eastAsia="나눔명조" w:hint="eastAsia"/>
                <w:sz w:val="20"/>
                <w:szCs w:val="22"/>
              </w:rPr>
              <w:t xml:space="preserve"> </w:t>
            </w:r>
            <w:r>
              <w:rPr>
                <w:rFonts w:eastAsia="나눔명조" w:hint="eastAsia"/>
                <w:sz w:val="20"/>
                <w:szCs w:val="22"/>
              </w:rPr>
              <w:t>수행함에</w:t>
            </w:r>
            <w:r>
              <w:rPr>
                <w:rFonts w:eastAsia="나눔명조" w:hint="eastAsia"/>
                <w:sz w:val="20"/>
                <w:szCs w:val="22"/>
              </w:rPr>
              <w:t xml:space="preserve"> </w:t>
            </w:r>
            <w:r>
              <w:rPr>
                <w:rFonts w:eastAsia="나눔명조" w:hint="eastAsia"/>
                <w:sz w:val="20"/>
                <w:szCs w:val="22"/>
              </w:rPr>
              <w:t>있어</w:t>
            </w:r>
            <w:r>
              <w:rPr>
                <w:rFonts w:eastAsia="나눔명조" w:hint="eastAsia"/>
                <w:sz w:val="20"/>
                <w:szCs w:val="22"/>
              </w:rPr>
              <w:t xml:space="preserve"> </w:t>
            </w:r>
            <w:r>
              <w:rPr>
                <w:rFonts w:eastAsia="나눔명조" w:hint="eastAsia"/>
                <w:sz w:val="20"/>
                <w:szCs w:val="22"/>
              </w:rPr>
              <w:t>상하</w:t>
            </w:r>
            <w:r>
              <w:rPr>
                <w:rFonts w:eastAsia="나눔명조" w:hint="eastAsia"/>
                <w:sz w:val="20"/>
                <w:szCs w:val="22"/>
              </w:rPr>
              <w:t xml:space="preserve"> </w:t>
            </w:r>
            <w:r>
              <w:rPr>
                <w:rFonts w:eastAsia="나눔명조" w:hint="eastAsia"/>
                <w:sz w:val="20"/>
                <w:szCs w:val="22"/>
              </w:rPr>
              <w:t>간</w:t>
            </w:r>
            <w:r>
              <w:rPr>
                <w:rFonts w:eastAsia="나눔명조" w:hint="eastAsia"/>
                <w:sz w:val="20"/>
                <w:szCs w:val="22"/>
              </w:rPr>
              <w:t>(</w:t>
            </w:r>
            <w:r>
              <w:rPr>
                <w:rFonts w:eastAsia="나눔명조" w:hint="eastAsia"/>
                <w:sz w:val="20"/>
                <w:szCs w:val="22"/>
              </w:rPr>
              <w:t>수직적</w:t>
            </w:r>
            <w:r>
              <w:rPr>
                <w:rFonts w:eastAsia="나눔명조"/>
                <w:sz w:val="20"/>
                <w:szCs w:val="22"/>
              </w:rPr>
              <w:t xml:space="preserve">) </w:t>
            </w:r>
            <w:r>
              <w:rPr>
                <w:rFonts w:eastAsia="나눔명조" w:hint="eastAsia"/>
                <w:sz w:val="20"/>
                <w:szCs w:val="22"/>
              </w:rPr>
              <w:t>의사소통이</w:t>
            </w:r>
            <w:r>
              <w:rPr>
                <w:rFonts w:eastAsia="나눔명조" w:hint="eastAsia"/>
                <w:sz w:val="20"/>
                <w:szCs w:val="22"/>
              </w:rPr>
              <w:t xml:space="preserve"> </w:t>
            </w:r>
            <w:r>
              <w:rPr>
                <w:rFonts w:eastAsia="나눔명조" w:hint="eastAsia"/>
                <w:sz w:val="20"/>
                <w:szCs w:val="22"/>
              </w:rPr>
              <w:t>원활하다</w:t>
            </w:r>
            <w:r>
              <w:rPr>
                <w:rFonts w:eastAsia="나눔명조" w:hint="eastAsia"/>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2ED9EE53"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0.795</w:t>
            </w:r>
          </w:p>
        </w:tc>
        <w:tc>
          <w:tcPr>
            <w:tcW w:w="957" w:type="dxa"/>
            <w:vMerge/>
            <w:tcBorders>
              <w:top w:val="single" w:sz="12" w:space="0" w:color="000000"/>
              <w:left w:val="single" w:sz="2" w:space="0" w:color="000000"/>
              <w:bottom w:val="single" w:sz="12" w:space="0" w:color="000000"/>
              <w:right w:val="nil"/>
            </w:tcBorders>
            <w:vAlign w:val="center"/>
            <w:hideMark/>
          </w:tcPr>
          <w:p w14:paraId="7998BFB0" w14:textId="77777777" w:rsidR="00D403C6" w:rsidRPr="00C40D5F" w:rsidRDefault="00D403C6" w:rsidP="002D5ECC">
            <w:pPr>
              <w:widowControl/>
              <w:wordWrap/>
              <w:autoSpaceDE/>
              <w:autoSpaceDN/>
              <w:spacing w:after="0" w:line="240" w:lineRule="auto"/>
              <w:rPr>
                <w:rFonts w:eastAsia="Times New Roman"/>
                <w:color w:val="000000"/>
                <w:sz w:val="20"/>
                <w:szCs w:val="20"/>
              </w:rPr>
            </w:pPr>
          </w:p>
        </w:tc>
      </w:tr>
      <w:tr w:rsidR="00D403C6" w:rsidRPr="00C40D5F" w14:paraId="72ED2672"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0FEA29E5" w14:textId="77777777" w:rsidR="00D403C6" w:rsidRPr="00C40D5F" w:rsidRDefault="00D403C6" w:rsidP="002D5ECC">
            <w:pPr>
              <w:wordWrap/>
              <w:spacing w:after="0" w:line="240" w:lineRule="auto"/>
              <w:rPr>
                <w:rFonts w:eastAsia="나눔명조"/>
                <w:sz w:val="20"/>
                <w:szCs w:val="22"/>
              </w:rPr>
            </w:pPr>
          </w:p>
        </w:tc>
        <w:tc>
          <w:tcPr>
            <w:tcW w:w="5564" w:type="dxa"/>
            <w:tcBorders>
              <w:top w:val="single" w:sz="4" w:space="0" w:color="000000"/>
              <w:left w:val="nil"/>
              <w:bottom w:val="single" w:sz="12" w:space="0" w:color="000000"/>
              <w:right w:val="single" w:sz="4" w:space="0" w:color="000000"/>
            </w:tcBorders>
            <w:shd w:val="clear" w:color="auto" w:fill="auto"/>
            <w:vAlign w:val="center"/>
            <w:hideMark/>
          </w:tcPr>
          <w:p w14:paraId="2555EA91" w14:textId="77777777" w:rsidR="00D403C6" w:rsidRPr="00C40D5F" w:rsidRDefault="00D403C6" w:rsidP="002D5ECC">
            <w:pPr>
              <w:wordWrap/>
              <w:spacing w:after="0" w:line="240" w:lineRule="auto"/>
              <w:jc w:val="left"/>
              <w:rPr>
                <w:rFonts w:eastAsia="나눔명조"/>
                <w:sz w:val="20"/>
                <w:szCs w:val="22"/>
              </w:rPr>
            </w:pPr>
            <w:r>
              <w:rPr>
                <w:rFonts w:eastAsia="나눔명조" w:hint="eastAsia"/>
                <w:sz w:val="20"/>
                <w:szCs w:val="22"/>
              </w:rPr>
              <w:t>우리</w:t>
            </w:r>
            <w:r>
              <w:rPr>
                <w:rFonts w:eastAsia="나눔명조" w:hint="eastAsia"/>
                <w:sz w:val="20"/>
                <w:szCs w:val="22"/>
              </w:rPr>
              <w:t xml:space="preserve"> </w:t>
            </w:r>
            <w:r>
              <w:rPr>
                <w:rFonts w:eastAsia="나눔명조" w:hint="eastAsia"/>
                <w:sz w:val="20"/>
                <w:szCs w:val="22"/>
              </w:rPr>
              <w:t>기관에서는</w:t>
            </w:r>
            <w:r>
              <w:rPr>
                <w:rFonts w:eastAsia="나눔명조" w:hint="eastAsia"/>
                <w:sz w:val="20"/>
                <w:szCs w:val="22"/>
              </w:rPr>
              <w:t xml:space="preserve"> </w:t>
            </w:r>
            <w:r>
              <w:rPr>
                <w:rFonts w:eastAsia="나눔명조" w:hint="eastAsia"/>
                <w:sz w:val="20"/>
                <w:szCs w:val="22"/>
              </w:rPr>
              <w:t>부서의</w:t>
            </w:r>
            <w:r>
              <w:rPr>
                <w:rFonts w:eastAsia="나눔명조" w:hint="eastAsia"/>
                <w:sz w:val="20"/>
                <w:szCs w:val="22"/>
              </w:rPr>
              <w:t xml:space="preserve"> </w:t>
            </w:r>
            <w:r>
              <w:rPr>
                <w:rFonts w:eastAsia="나눔명조" w:hint="eastAsia"/>
                <w:sz w:val="20"/>
                <w:szCs w:val="22"/>
              </w:rPr>
              <w:t>업무를</w:t>
            </w:r>
            <w:r>
              <w:rPr>
                <w:rFonts w:eastAsia="나눔명조" w:hint="eastAsia"/>
                <w:sz w:val="20"/>
                <w:szCs w:val="22"/>
              </w:rPr>
              <w:t xml:space="preserve"> </w:t>
            </w:r>
            <w:r>
              <w:rPr>
                <w:rFonts w:eastAsia="나눔명조" w:hint="eastAsia"/>
                <w:sz w:val="20"/>
                <w:szCs w:val="22"/>
              </w:rPr>
              <w:t>수행함에</w:t>
            </w:r>
            <w:r>
              <w:rPr>
                <w:rFonts w:eastAsia="나눔명조" w:hint="eastAsia"/>
                <w:sz w:val="20"/>
                <w:szCs w:val="22"/>
              </w:rPr>
              <w:t xml:space="preserve"> </w:t>
            </w:r>
            <w:r>
              <w:rPr>
                <w:rFonts w:eastAsia="나눔명조" w:hint="eastAsia"/>
                <w:sz w:val="20"/>
                <w:szCs w:val="22"/>
              </w:rPr>
              <w:t>있어</w:t>
            </w:r>
            <w:r>
              <w:rPr>
                <w:rFonts w:eastAsia="나눔명조" w:hint="eastAsia"/>
                <w:sz w:val="20"/>
                <w:szCs w:val="22"/>
              </w:rPr>
              <w:t xml:space="preserve"> </w:t>
            </w:r>
            <w:r>
              <w:rPr>
                <w:rFonts w:eastAsia="나눔명조" w:hint="eastAsia"/>
                <w:sz w:val="20"/>
                <w:szCs w:val="22"/>
              </w:rPr>
              <w:t>직원</w:t>
            </w:r>
            <w:r>
              <w:rPr>
                <w:rFonts w:eastAsia="나눔명조" w:hint="eastAsia"/>
                <w:sz w:val="20"/>
                <w:szCs w:val="22"/>
              </w:rPr>
              <w:t xml:space="preserve"> </w:t>
            </w:r>
            <w:r>
              <w:rPr>
                <w:rFonts w:eastAsia="나눔명조" w:hint="eastAsia"/>
                <w:sz w:val="20"/>
                <w:szCs w:val="22"/>
              </w:rPr>
              <w:t>간</w:t>
            </w:r>
            <w:r>
              <w:rPr>
                <w:rFonts w:eastAsia="나눔명조" w:hint="eastAsia"/>
                <w:sz w:val="20"/>
                <w:szCs w:val="22"/>
              </w:rPr>
              <w:t>(</w:t>
            </w:r>
            <w:r>
              <w:rPr>
                <w:rFonts w:eastAsia="나눔명조" w:hint="eastAsia"/>
                <w:sz w:val="20"/>
                <w:szCs w:val="22"/>
              </w:rPr>
              <w:t>수평적</w:t>
            </w:r>
            <w:r>
              <w:rPr>
                <w:rFonts w:eastAsia="나눔명조" w:hint="eastAsia"/>
                <w:sz w:val="20"/>
                <w:szCs w:val="22"/>
              </w:rPr>
              <w:t>)</w:t>
            </w:r>
            <w:r>
              <w:rPr>
                <w:rFonts w:eastAsia="나눔명조"/>
                <w:sz w:val="20"/>
                <w:szCs w:val="22"/>
              </w:rPr>
              <w:t xml:space="preserve"> </w:t>
            </w:r>
            <w:r>
              <w:rPr>
                <w:rFonts w:eastAsia="나눔명조" w:hint="eastAsia"/>
                <w:sz w:val="20"/>
                <w:szCs w:val="22"/>
              </w:rPr>
              <w:t>의사소통이</w:t>
            </w:r>
            <w:r>
              <w:rPr>
                <w:rFonts w:eastAsia="나눔명조" w:hint="eastAsia"/>
                <w:sz w:val="20"/>
                <w:szCs w:val="22"/>
              </w:rPr>
              <w:t xml:space="preserve"> </w:t>
            </w:r>
            <w:r>
              <w:rPr>
                <w:rFonts w:eastAsia="나눔명조" w:hint="eastAsia"/>
                <w:sz w:val="20"/>
                <w:szCs w:val="22"/>
              </w:rPr>
              <w:t>원활하다</w:t>
            </w:r>
            <w:r>
              <w:rPr>
                <w:rFonts w:eastAsia="나눔명조" w:hint="eastAsia"/>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6C14953D"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0.797</w:t>
            </w:r>
          </w:p>
        </w:tc>
        <w:tc>
          <w:tcPr>
            <w:tcW w:w="957" w:type="dxa"/>
            <w:vMerge/>
            <w:tcBorders>
              <w:top w:val="single" w:sz="12" w:space="0" w:color="000000"/>
              <w:left w:val="single" w:sz="2" w:space="0" w:color="000000"/>
              <w:bottom w:val="single" w:sz="12" w:space="0" w:color="000000"/>
              <w:right w:val="nil"/>
            </w:tcBorders>
            <w:vAlign w:val="center"/>
            <w:hideMark/>
          </w:tcPr>
          <w:p w14:paraId="6CAE39D2" w14:textId="77777777" w:rsidR="00D403C6" w:rsidRPr="00C40D5F" w:rsidRDefault="00D403C6" w:rsidP="002D5ECC">
            <w:pPr>
              <w:widowControl/>
              <w:wordWrap/>
              <w:autoSpaceDE/>
              <w:autoSpaceDN/>
              <w:spacing w:after="0" w:line="240" w:lineRule="auto"/>
              <w:rPr>
                <w:rFonts w:eastAsia="Times New Roman"/>
                <w:color w:val="000000"/>
                <w:sz w:val="20"/>
                <w:szCs w:val="20"/>
              </w:rPr>
            </w:pPr>
          </w:p>
        </w:tc>
      </w:tr>
    </w:tbl>
    <w:p w14:paraId="0EE8D8AE" w14:textId="77777777" w:rsidR="00D403C6" w:rsidRDefault="00D403C6" w:rsidP="00D403C6">
      <w:pPr>
        <w:wordWrap/>
        <w:spacing w:before="120" w:after="120" w:line="276" w:lineRule="auto"/>
        <w:rPr>
          <w:rFonts w:eastAsia="나눔명조"/>
          <w:i/>
          <w:sz w:val="20"/>
          <w:szCs w:val="22"/>
        </w:rPr>
      </w:pPr>
    </w:p>
    <w:p w14:paraId="15CD4908" w14:textId="7F0BFF66" w:rsidR="00D403C6" w:rsidRPr="00B36CED" w:rsidRDefault="00D403C6" w:rsidP="00D403C6">
      <w:pPr>
        <w:pStyle w:val="Caption"/>
        <w:keepNext/>
        <w:jc w:val="center"/>
        <w:rPr>
          <w:rFonts w:ascii="나눔명조" w:eastAsia="나눔명조" w:hAnsi="나눔명조"/>
          <w:i w:val="0"/>
          <w:iCs w:val="0"/>
          <w:sz w:val="20"/>
          <w:szCs w:val="20"/>
        </w:rPr>
      </w:pPr>
      <w:r w:rsidRPr="00B36CED">
        <w:rPr>
          <w:rFonts w:ascii="나눔명조" w:eastAsia="나눔명조" w:hAnsi="나눔명조" w:hint="eastAsia"/>
          <w:i w:val="0"/>
          <w:iCs w:val="0"/>
          <w:sz w:val="20"/>
          <w:szCs w:val="20"/>
        </w:rPr>
        <w:t xml:space="preserve">표 </w:t>
      </w:r>
      <w:del w:id="6108" w:author="Park, Sanghoon" w:date="2021-10-01T02:40:00Z">
        <w:r w:rsidRPr="00B36CED" w:rsidDel="00D403C6">
          <w:rPr>
            <w:rFonts w:ascii="나눔명조" w:eastAsia="나눔명조" w:hAnsi="나눔명조"/>
            <w:i w:val="0"/>
            <w:iCs w:val="0"/>
            <w:sz w:val="20"/>
            <w:szCs w:val="20"/>
          </w:rPr>
          <w:fldChar w:fldCharType="begin"/>
        </w:r>
        <w:r w:rsidRPr="00D403C6" w:rsidDel="00D403C6">
          <w:rPr>
            <w:rFonts w:ascii="나눔명조" w:eastAsia="나눔명조" w:hAnsi="나눔명조"/>
            <w:i w:val="0"/>
            <w:iCs w:val="0"/>
            <w:sz w:val="20"/>
            <w:szCs w:val="20"/>
          </w:rPr>
          <w:delInstrText xml:space="preserve"> SEQ </w:delInstrText>
        </w:r>
        <w:r w:rsidRPr="00D403C6" w:rsidDel="00D403C6">
          <w:rPr>
            <w:rFonts w:ascii="나눔명조" w:eastAsia="나눔명조" w:hAnsi="나눔명조" w:hint="eastAsia"/>
            <w:i w:val="0"/>
            <w:iCs w:val="0"/>
            <w:sz w:val="20"/>
            <w:szCs w:val="20"/>
          </w:rPr>
          <w:delInstrText>표</w:delInstrText>
        </w:r>
        <w:r w:rsidRPr="00D403C6" w:rsidDel="00D403C6">
          <w:rPr>
            <w:rFonts w:ascii="나눔명조" w:eastAsia="나눔명조" w:hAnsi="나눔명조"/>
            <w:i w:val="0"/>
            <w:iCs w:val="0"/>
            <w:sz w:val="20"/>
            <w:szCs w:val="20"/>
          </w:rPr>
          <w:delInstrText xml:space="preserve"> \* ARABIC </w:delInstrText>
        </w:r>
        <w:r w:rsidRPr="00B36CED" w:rsidDel="00D403C6">
          <w:rPr>
            <w:rFonts w:ascii="나눔명조" w:eastAsia="나눔명조" w:hAnsi="나눔명조"/>
            <w:i w:val="0"/>
            <w:iCs w:val="0"/>
            <w:sz w:val="20"/>
            <w:szCs w:val="20"/>
          </w:rPr>
          <w:fldChar w:fldCharType="separate"/>
        </w:r>
        <w:r w:rsidDel="00D403C6">
          <w:rPr>
            <w:rFonts w:ascii="나눔명조" w:eastAsia="나눔명조" w:hAnsi="나눔명조"/>
            <w:i w:val="0"/>
            <w:iCs w:val="0"/>
            <w:noProof/>
            <w:sz w:val="20"/>
            <w:szCs w:val="20"/>
          </w:rPr>
          <w:delText>4</w:delText>
        </w:r>
        <w:r w:rsidRPr="00B36CED" w:rsidDel="00D403C6">
          <w:rPr>
            <w:rFonts w:ascii="나눔명조" w:eastAsia="나눔명조" w:hAnsi="나눔명조"/>
            <w:i w:val="0"/>
            <w:iCs w:val="0"/>
            <w:sz w:val="20"/>
            <w:szCs w:val="20"/>
          </w:rPr>
          <w:fldChar w:fldCharType="end"/>
        </w:r>
      </w:del>
      <w:ins w:id="6109" w:author="Park, Sanghoon" w:date="2021-10-01T02:40:00Z">
        <w:r>
          <w:rPr>
            <w:rFonts w:ascii="나눔명조" w:eastAsia="나눔명조" w:hAnsi="나눔명조"/>
            <w:i w:val="0"/>
            <w:iCs w:val="0"/>
            <w:sz w:val="20"/>
            <w:szCs w:val="20"/>
          </w:rPr>
          <w:t>A3</w:t>
        </w:r>
      </w:ins>
      <w:r w:rsidRPr="00B36CED">
        <w:rPr>
          <w:rFonts w:ascii="나눔명조" w:eastAsia="나눔명조" w:hAnsi="나눔명조"/>
          <w:i w:val="0"/>
          <w:iCs w:val="0"/>
          <w:sz w:val="20"/>
          <w:szCs w:val="20"/>
        </w:rPr>
        <w:t xml:space="preserve">. </w:t>
      </w:r>
      <w:r w:rsidRPr="00B36CED">
        <w:rPr>
          <w:rFonts w:ascii="나눔명조" w:eastAsia="나눔명조" w:hAnsi="나눔명조" w:hint="eastAsia"/>
          <w:i w:val="0"/>
          <w:iCs w:val="0"/>
          <w:sz w:val="20"/>
          <w:szCs w:val="20"/>
        </w:rPr>
        <w:t xml:space="preserve">기타 설명변수: 성과관리에 대한 요인분석 </w:t>
      </w:r>
      <w:r w:rsidRPr="00B36CED">
        <w:rPr>
          <w:rFonts w:ascii="나눔명조" w:eastAsia="나눔명조" w:hAnsi="나눔명조"/>
          <w:i w:val="0"/>
          <w:iCs w:val="0"/>
          <w:sz w:val="20"/>
          <w:szCs w:val="20"/>
        </w:rPr>
        <w:t>(Cronbach’s α: 0.878)</w:t>
      </w:r>
    </w:p>
    <w:tbl>
      <w:tblPr>
        <w:tblW w:w="0" w:type="auto"/>
        <w:jc w:val="center"/>
        <w:tblLayout w:type="fixed"/>
        <w:tblLook w:val="04A0" w:firstRow="1" w:lastRow="0" w:firstColumn="1" w:lastColumn="0" w:noHBand="0" w:noVBand="1"/>
      </w:tblPr>
      <w:tblGrid>
        <w:gridCol w:w="957"/>
        <w:gridCol w:w="5564"/>
        <w:gridCol w:w="1142"/>
        <w:gridCol w:w="957"/>
      </w:tblGrid>
      <w:tr w:rsidR="00D403C6" w:rsidRPr="00C40D5F" w14:paraId="076EB8ED"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7F7765C2" w14:textId="77777777" w:rsidR="00D403C6" w:rsidRPr="00C40D5F" w:rsidRDefault="00D403C6" w:rsidP="002D5ECC">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2287C9FA"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4E5C3118" w14:textId="77777777" w:rsidR="00D403C6" w:rsidRPr="00C40D5F" w:rsidRDefault="00D403C6" w:rsidP="002D5ECC">
            <w:pPr>
              <w:wordWrap/>
              <w:spacing w:after="0" w:line="240" w:lineRule="auto"/>
              <w:jc w:val="center"/>
              <w:rPr>
                <w:rFonts w:eastAsia="나눔명조"/>
                <w:sz w:val="20"/>
                <w:szCs w:val="22"/>
              </w:rPr>
            </w:pPr>
            <w:r w:rsidRPr="00C40D5F">
              <w:rPr>
                <w:rFonts w:eastAsia="나눔명조" w:hint="eastAsia"/>
                <w:sz w:val="20"/>
                <w:szCs w:val="22"/>
              </w:rPr>
              <w:t>요인</w:t>
            </w:r>
            <w:r w:rsidRPr="00C40D5F">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41D4452D" w14:textId="77777777" w:rsidR="00D403C6" w:rsidRPr="00C40D5F" w:rsidRDefault="00D403C6" w:rsidP="002D5ECC">
            <w:pPr>
              <w:wordWrap/>
              <w:spacing w:before="120" w:after="120" w:line="276" w:lineRule="auto"/>
              <w:jc w:val="center"/>
              <w:rPr>
                <w:rFonts w:eastAsia="나눔명조"/>
                <w:sz w:val="20"/>
                <w:szCs w:val="22"/>
              </w:rPr>
            </w:pPr>
            <w:r w:rsidRPr="00C40D5F">
              <w:rPr>
                <w:rFonts w:eastAsia="나눔명조" w:hint="eastAsia"/>
                <w:sz w:val="20"/>
                <w:szCs w:val="22"/>
              </w:rPr>
              <w:t>변량</w:t>
            </w:r>
          </w:p>
        </w:tc>
      </w:tr>
      <w:tr w:rsidR="00D403C6" w:rsidRPr="00C40D5F" w14:paraId="1596788A"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DB90CF4" w14:textId="77777777" w:rsidR="00D403C6" w:rsidRPr="00C40D5F" w:rsidRDefault="00D403C6" w:rsidP="002D5ECC">
            <w:pPr>
              <w:wordWrap/>
              <w:spacing w:after="0" w:line="240" w:lineRule="auto"/>
              <w:jc w:val="center"/>
              <w:rPr>
                <w:rFonts w:eastAsia="나눔명조"/>
                <w:sz w:val="20"/>
                <w:szCs w:val="22"/>
              </w:rPr>
            </w:pPr>
            <w:r>
              <w:rPr>
                <w:rFonts w:eastAsia="나눔명조" w:hint="eastAsia"/>
                <w:sz w:val="20"/>
                <w:szCs w:val="22"/>
              </w:rPr>
              <w:t>성과</w:t>
            </w:r>
            <w:r>
              <w:rPr>
                <w:rFonts w:eastAsia="나눔명조"/>
                <w:sz w:val="20"/>
                <w:szCs w:val="22"/>
              </w:rPr>
              <w:br/>
            </w:r>
            <w:r>
              <w:rPr>
                <w:rFonts w:eastAsia="나눔명조" w:hint="eastAsia"/>
                <w:sz w:val="20"/>
                <w:szCs w:val="22"/>
              </w:rPr>
              <w:t>관리</w:t>
            </w:r>
          </w:p>
        </w:tc>
        <w:tc>
          <w:tcPr>
            <w:tcW w:w="5564" w:type="dxa"/>
            <w:tcBorders>
              <w:top w:val="single" w:sz="12" w:space="0" w:color="000000"/>
              <w:left w:val="single" w:sz="2" w:space="0" w:color="000000"/>
              <w:bottom w:val="single" w:sz="2" w:space="0" w:color="000000"/>
              <w:right w:val="single" w:sz="2" w:space="0" w:color="000000"/>
            </w:tcBorders>
            <w:vAlign w:val="center"/>
            <w:hideMark/>
          </w:tcPr>
          <w:p w14:paraId="7F32B099" w14:textId="77777777" w:rsidR="00D403C6" w:rsidRPr="00C40D5F" w:rsidRDefault="00D403C6" w:rsidP="002D5ECC">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비용절감을</w:t>
            </w:r>
            <w:r w:rsidRPr="00B36CED">
              <w:rPr>
                <w:rFonts w:eastAsia="나눔명조" w:hint="eastAsia"/>
                <w:sz w:val="20"/>
                <w:szCs w:val="22"/>
              </w:rPr>
              <w:t xml:space="preserve"> </w:t>
            </w:r>
            <w:r w:rsidRPr="00B36CED">
              <w:rPr>
                <w:rFonts w:eastAsia="나눔명조" w:hint="eastAsia"/>
                <w:sz w:val="20"/>
                <w:szCs w:val="22"/>
              </w:rPr>
              <w:t>하고</w:t>
            </w:r>
            <w:r w:rsidRPr="00B36CED">
              <w:rPr>
                <w:rFonts w:eastAsia="나눔명조" w:hint="eastAsia"/>
                <w:sz w:val="20"/>
                <w:szCs w:val="22"/>
              </w:rPr>
              <w:t xml:space="preserve"> </w:t>
            </w:r>
            <w:r w:rsidRPr="00B36CED">
              <w:rPr>
                <w:rFonts w:eastAsia="나눔명조" w:hint="eastAsia"/>
                <w:sz w:val="20"/>
                <w:szCs w:val="22"/>
              </w:rPr>
              <w:t>있다</w:t>
            </w:r>
            <w:r w:rsidRPr="00B36CED">
              <w:rPr>
                <w:rFonts w:eastAsia="나눔명조"/>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56ADD41E"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0.698</w:t>
            </w:r>
          </w:p>
        </w:tc>
        <w:tc>
          <w:tcPr>
            <w:tcW w:w="957" w:type="dxa"/>
            <w:vMerge w:val="restart"/>
            <w:tcBorders>
              <w:top w:val="single" w:sz="12" w:space="0" w:color="000000"/>
              <w:left w:val="single" w:sz="2" w:space="0" w:color="000000"/>
              <w:bottom w:val="single" w:sz="12" w:space="0" w:color="000000"/>
              <w:right w:val="nil"/>
            </w:tcBorders>
            <w:vAlign w:val="center"/>
            <w:hideMark/>
          </w:tcPr>
          <w:p w14:paraId="65AF6A86" w14:textId="77777777" w:rsidR="00D403C6" w:rsidRPr="00B36CED" w:rsidRDefault="00D403C6" w:rsidP="002D5ECC">
            <w:pPr>
              <w:wordWrap/>
              <w:spacing w:after="0" w:line="240" w:lineRule="auto"/>
              <w:jc w:val="center"/>
              <w:rPr>
                <w:rFonts w:eastAsia="Times New Roman"/>
                <w:sz w:val="20"/>
                <w:szCs w:val="20"/>
              </w:rPr>
            </w:pPr>
            <w:r w:rsidRPr="00B36CED">
              <w:rPr>
                <w:rFonts w:eastAsia="나눔명조"/>
                <w:sz w:val="20"/>
                <w:szCs w:val="22"/>
              </w:rPr>
              <w:t>2.168</w:t>
            </w:r>
          </w:p>
        </w:tc>
      </w:tr>
      <w:tr w:rsidR="00D403C6" w:rsidRPr="00C40D5F" w14:paraId="566AA2FE"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489B0226" w14:textId="77777777" w:rsidR="00D403C6" w:rsidRPr="00C40D5F" w:rsidRDefault="00D403C6" w:rsidP="002D5ECC">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2" w:space="0" w:color="000000"/>
              <w:right w:val="single" w:sz="2" w:space="0" w:color="000000"/>
            </w:tcBorders>
            <w:vAlign w:val="center"/>
          </w:tcPr>
          <w:p w14:paraId="7DAE5899" w14:textId="77777777" w:rsidR="00D403C6" w:rsidRPr="00C40D5F" w:rsidRDefault="00D403C6" w:rsidP="002D5ECC">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기관의</w:t>
            </w:r>
            <w:r w:rsidRPr="00B36CED">
              <w:rPr>
                <w:rFonts w:eastAsia="나눔명조" w:hint="eastAsia"/>
                <w:sz w:val="20"/>
                <w:szCs w:val="22"/>
              </w:rPr>
              <w:t xml:space="preserve"> </w:t>
            </w:r>
            <w:r w:rsidRPr="00B36CED">
              <w:rPr>
                <w:rFonts w:eastAsia="나눔명조" w:hint="eastAsia"/>
                <w:sz w:val="20"/>
                <w:szCs w:val="22"/>
              </w:rPr>
              <w:t>성과는</w:t>
            </w:r>
            <w:r w:rsidRPr="00B36CED">
              <w:rPr>
                <w:rFonts w:eastAsia="나눔명조" w:hint="eastAsia"/>
                <w:sz w:val="20"/>
                <w:szCs w:val="22"/>
              </w:rPr>
              <w:t xml:space="preserve"> </w:t>
            </w:r>
            <w:r w:rsidRPr="00B36CED">
              <w:rPr>
                <w:rFonts w:eastAsia="나눔명조" w:hint="eastAsia"/>
                <w:sz w:val="20"/>
                <w:szCs w:val="22"/>
              </w:rPr>
              <w:t>꾸준히</w:t>
            </w:r>
            <w:r w:rsidRPr="00B36CED">
              <w:rPr>
                <w:rFonts w:eastAsia="나눔명조" w:hint="eastAsia"/>
                <w:sz w:val="20"/>
                <w:szCs w:val="22"/>
              </w:rPr>
              <w:t xml:space="preserve"> </w:t>
            </w:r>
            <w:r w:rsidRPr="00B36CED">
              <w:rPr>
                <w:rFonts w:eastAsia="나눔명조" w:hint="eastAsia"/>
                <w:sz w:val="20"/>
                <w:szCs w:val="22"/>
              </w:rPr>
              <w:t>향상되고</w:t>
            </w:r>
            <w:r w:rsidRPr="00B36CED">
              <w:rPr>
                <w:rFonts w:eastAsia="나눔명조" w:hint="eastAsia"/>
                <w:sz w:val="20"/>
                <w:szCs w:val="22"/>
              </w:rPr>
              <w:t xml:space="preserve"> </w:t>
            </w:r>
            <w:r w:rsidRPr="00B36CED">
              <w:rPr>
                <w:rFonts w:eastAsia="나눔명조" w:hint="eastAsia"/>
                <w:sz w:val="20"/>
                <w:szCs w:val="22"/>
              </w:rPr>
              <w:t>있다</w:t>
            </w:r>
            <w:r w:rsidRPr="00B36CED">
              <w:rPr>
                <w:rFonts w:eastAsia="나눔명조"/>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2489DBE5"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0.929</w:t>
            </w:r>
          </w:p>
        </w:tc>
        <w:tc>
          <w:tcPr>
            <w:tcW w:w="957" w:type="dxa"/>
            <w:vMerge/>
            <w:tcBorders>
              <w:top w:val="single" w:sz="12" w:space="0" w:color="000000"/>
              <w:left w:val="single" w:sz="2" w:space="0" w:color="000000"/>
              <w:bottom w:val="single" w:sz="12" w:space="0" w:color="000000"/>
              <w:right w:val="nil"/>
            </w:tcBorders>
            <w:vAlign w:val="center"/>
            <w:hideMark/>
          </w:tcPr>
          <w:p w14:paraId="57C5B2D6" w14:textId="77777777" w:rsidR="00D403C6" w:rsidRPr="00C40D5F" w:rsidRDefault="00D403C6" w:rsidP="002D5ECC">
            <w:pPr>
              <w:widowControl/>
              <w:wordWrap/>
              <w:autoSpaceDE/>
              <w:autoSpaceDN/>
              <w:spacing w:after="0" w:line="240" w:lineRule="auto"/>
              <w:rPr>
                <w:rFonts w:eastAsia="Times New Roman"/>
                <w:color w:val="000000"/>
                <w:sz w:val="20"/>
                <w:szCs w:val="20"/>
              </w:rPr>
            </w:pPr>
          </w:p>
        </w:tc>
      </w:tr>
      <w:tr w:rsidR="00D403C6" w:rsidRPr="00C40D5F" w14:paraId="43AB8412"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53FBCFA7" w14:textId="77777777" w:rsidR="00D403C6" w:rsidRPr="00C40D5F" w:rsidRDefault="00D403C6" w:rsidP="002D5ECC">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12" w:space="0" w:color="000000"/>
              <w:right w:val="single" w:sz="2" w:space="0" w:color="000000"/>
            </w:tcBorders>
            <w:vAlign w:val="center"/>
            <w:hideMark/>
          </w:tcPr>
          <w:p w14:paraId="7E5A0A4A" w14:textId="77777777" w:rsidR="00D403C6" w:rsidRPr="00C40D5F" w:rsidRDefault="00D403C6" w:rsidP="002D5ECC">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w:t>
            </w:r>
            <w:r w:rsidRPr="00B36CED">
              <w:rPr>
                <w:rFonts w:eastAsia="나눔명조" w:hint="eastAsia"/>
                <w:sz w:val="20"/>
                <w:szCs w:val="22"/>
              </w:rPr>
              <w:t xml:space="preserve"> </w:t>
            </w:r>
            <w:r w:rsidRPr="00B36CED">
              <w:rPr>
                <w:rFonts w:eastAsia="나눔명조" w:hint="eastAsia"/>
                <w:sz w:val="20"/>
                <w:szCs w:val="22"/>
              </w:rPr>
              <w:t>성과의</w:t>
            </w:r>
            <w:r w:rsidRPr="00B36CED">
              <w:rPr>
                <w:rFonts w:eastAsia="나눔명조" w:hint="eastAsia"/>
                <w:sz w:val="20"/>
                <w:szCs w:val="22"/>
              </w:rPr>
              <w:t xml:space="preserve"> </w:t>
            </w:r>
            <w:r w:rsidRPr="00B36CED">
              <w:rPr>
                <w:rFonts w:eastAsia="나눔명조" w:hint="eastAsia"/>
                <w:sz w:val="20"/>
                <w:szCs w:val="22"/>
              </w:rPr>
              <w:t>질은</w:t>
            </w:r>
            <w:r w:rsidRPr="00B36CED">
              <w:rPr>
                <w:rFonts w:eastAsia="나눔명조" w:hint="eastAsia"/>
                <w:sz w:val="20"/>
                <w:szCs w:val="22"/>
              </w:rPr>
              <w:t xml:space="preserve"> </w:t>
            </w:r>
            <w:r w:rsidRPr="00B36CED">
              <w:rPr>
                <w:rFonts w:eastAsia="나눔명조" w:hint="eastAsia"/>
                <w:sz w:val="20"/>
                <w:szCs w:val="22"/>
              </w:rPr>
              <w:t>개선되고</w:t>
            </w:r>
            <w:r w:rsidRPr="00B36CED">
              <w:rPr>
                <w:rFonts w:eastAsia="나눔명조" w:hint="eastAsia"/>
                <w:sz w:val="20"/>
                <w:szCs w:val="22"/>
              </w:rPr>
              <w:t xml:space="preserve"> </w:t>
            </w:r>
            <w:r w:rsidRPr="00B36CED">
              <w:rPr>
                <w:rFonts w:eastAsia="나눔명조" w:hint="eastAsia"/>
                <w:sz w:val="20"/>
                <w:szCs w:val="22"/>
              </w:rPr>
              <w:t>있다</w:t>
            </w:r>
            <w:r w:rsidRPr="00B36CED">
              <w:rPr>
                <w:rFonts w:eastAsia="나눔명조"/>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5F49A3CE"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0.904</w:t>
            </w:r>
          </w:p>
        </w:tc>
        <w:tc>
          <w:tcPr>
            <w:tcW w:w="957" w:type="dxa"/>
            <w:vMerge/>
            <w:tcBorders>
              <w:top w:val="single" w:sz="12" w:space="0" w:color="000000"/>
              <w:left w:val="single" w:sz="2" w:space="0" w:color="000000"/>
              <w:bottom w:val="single" w:sz="12" w:space="0" w:color="000000"/>
              <w:right w:val="nil"/>
            </w:tcBorders>
            <w:vAlign w:val="center"/>
            <w:hideMark/>
          </w:tcPr>
          <w:p w14:paraId="271DF778" w14:textId="77777777" w:rsidR="00D403C6" w:rsidRPr="00C40D5F" w:rsidRDefault="00D403C6" w:rsidP="002D5ECC">
            <w:pPr>
              <w:widowControl/>
              <w:wordWrap/>
              <w:autoSpaceDE/>
              <w:autoSpaceDN/>
              <w:spacing w:after="0" w:line="240" w:lineRule="auto"/>
              <w:rPr>
                <w:rFonts w:eastAsia="Times New Roman"/>
                <w:color w:val="000000"/>
                <w:sz w:val="20"/>
                <w:szCs w:val="20"/>
              </w:rPr>
            </w:pPr>
          </w:p>
        </w:tc>
      </w:tr>
    </w:tbl>
    <w:p w14:paraId="25F67956" w14:textId="77777777" w:rsidR="00D403C6" w:rsidRDefault="00D403C6" w:rsidP="00D403C6">
      <w:pPr>
        <w:wordWrap/>
        <w:spacing w:before="120" w:after="120" w:line="276" w:lineRule="auto"/>
        <w:rPr>
          <w:rFonts w:eastAsia="나눔명조"/>
          <w:i/>
          <w:sz w:val="20"/>
          <w:szCs w:val="22"/>
        </w:rPr>
      </w:pPr>
    </w:p>
    <w:p w14:paraId="7B99A710" w14:textId="6E79503A" w:rsidR="00D403C6" w:rsidRPr="00B36CED" w:rsidRDefault="00D403C6" w:rsidP="00D403C6">
      <w:pPr>
        <w:pStyle w:val="Caption"/>
        <w:keepNext/>
        <w:jc w:val="center"/>
        <w:rPr>
          <w:rFonts w:ascii="나눔명조" w:eastAsia="나눔명조" w:hAnsi="나눔명조"/>
          <w:i w:val="0"/>
          <w:iCs w:val="0"/>
        </w:rPr>
      </w:pPr>
      <w:r w:rsidRPr="00B36CED">
        <w:rPr>
          <w:rFonts w:ascii="나눔명조" w:eastAsia="나눔명조" w:hAnsi="나눔명조" w:hint="eastAsia"/>
          <w:i w:val="0"/>
          <w:iCs w:val="0"/>
        </w:rPr>
        <w:t>표</w:t>
      </w:r>
      <w:ins w:id="6110" w:author="Park, Sanghoon" w:date="2021-10-01T02:40:00Z">
        <w:r>
          <w:rPr>
            <w:rFonts w:ascii="나눔명조" w:eastAsia="나눔명조" w:hAnsi="나눔명조" w:hint="eastAsia"/>
            <w:i w:val="0"/>
            <w:iCs w:val="0"/>
          </w:rPr>
          <w:t xml:space="preserve"> </w:t>
        </w:r>
      </w:ins>
      <w:del w:id="6111" w:author="Park, Sanghoon" w:date="2021-10-01T02:40:00Z">
        <w:r w:rsidRPr="00B36CED" w:rsidDel="00D403C6">
          <w:rPr>
            <w:rFonts w:ascii="나눔명조" w:eastAsia="나눔명조" w:hAnsi="나눔명조" w:hint="eastAsia"/>
            <w:i w:val="0"/>
            <w:iCs w:val="0"/>
          </w:rPr>
          <w:delText xml:space="preserve"> </w:delText>
        </w:r>
        <w:r w:rsidRPr="00B36CED" w:rsidDel="00D403C6">
          <w:rPr>
            <w:rFonts w:ascii="나눔명조" w:eastAsia="나눔명조" w:hAnsi="나눔명조"/>
            <w:i w:val="0"/>
            <w:iCs w:val="0"/>
          </w:rPr>
          <w:fldChar w:fldCharType="begin"/>
        </w:r>
        <w:r w:rsidRPr="00D403C6" w:rsidDel="00D403C6">
          <w:rPr>
            <w:rFonts w:ascii="나눔명조" w:eastAsia="나눔명조" w:hAnsi="나눔명조"/>
            <w:i w:val="0"/>
            <w:iCs w:val="0"/>
          </w:rPr>
          <w:delInstrText xml:space="preserve"> SEQ </w:delInstrText>
        </w:r>
        <w:r w:rsidRPr="00D403C6" w:rsidDel="00D403C6">
          <w:rPr>
            <w:rFonts w:ascii="나눔명조" w:eastAsia="나눔명조" w:hAnsi="나눔명조" w:hint="eastAsia"/>
            <w:i w:val="0"/>
            <w:iCs w:val="0"/>
          </w:rPr>
          <w:delInstrText>표</w:delInstrText>
        </w:r>
        <w:r w:rsidRPr="00D403C6" w:rsidDel="00D403C6">
          <w:rPr>
            <w:rFonts w:ascii="나눔명조" w:eastAsia="나눔명조" w:hAnsi="나눔명조"/>
            <w:i w:val="0"/>
            <w:iCs w:val="0"/>
          </w:rPr>
          <w:delInstrText xml:space="preserve"> \* ARABIC </w:delInstrText>
        </w:r>
        <w:r w:rsidRPr="00B36CED" w:rsidDel="00D403C6">
          <w:rPr>
            <w:rFonts w:ascii="나눔명조" w:eastAsia="나눔명조" w:hAnsi="나눔명조"/>
            <w:i w:val="0"/>
            <w:iCs w:val="0"/>
          </w:rPr>
          <w:fldChar w:fldCharType="separate"/>
        </w:r>
        <w:r w:rsidDel="00D403C6">
          <w:rPr>
            <w:rFonts w:ascii="나눔명조" w:eastAsia="나눔명조" w:hAnsi="나눔명조"/>
            <w:i w:val="0"/>
            <w:iCs w:val="0"/>
            <w:noProof/>
          </w:rPr>
          <w:delText>5</w:delText>
        </w:r>
        <w:r w:rsidRPr="00B36CED" w:rsidDel="00D403C6">
          <w:rPr>
            <w:rFonts w:ascii="나눔명조" w:eastAsia="나눔명조" w:hAnsi="나눔명조"/>
            <w:i w:val="0"/>
            <w:iCs w:val="0"/>
          </w:rPr>
          <w:fldChar w:fldCharType="end"/>
        </w:r>
      </w:del>
      <w:ins w:id="6112" w:author="Park, Sanghoon" w:date="2021-10-01T02:40:00Z">
        <w:r>
          <w:rPr>
            <w:rFonts w:ascii="나눔명조" w:eastAsia="나눔명조" w:hAnsi="나눔명조"/>
            <w:i w:val="0"/>
            <w:iCs w:val="0"/>
          </w:rPr>
          <w:t>A4</w:t>
        </w:r>
      </w:ins>
      <w:r w:rsidRPr="00B36CED">
        <w:rPr>
          <w:rFonts w:ascii="나눔명조" w:eastAsia="나눔명조" w:hAnsi="나눔명조"/>
          <w:i w:val="0"/>
          <w:iCs w:val="0"/>
        </w:rPr>
        <w:t xml:space="preserve">. </w:t>
      </w:r>
      <w:r w:rsidRPr="00B36CED">
        <w:rPr>
          <w:rFonts w:ascii="나눔명조" w:eastAsia="나눔명조" w:hAnsi="나눔명조" w:hint="eastAsia"/>
          <w:i w:val="0"/>
          <w:iCs w:val="0"/>
        </w:rPr>
        <w:t>기타 설명변수:</w:t>
      </w:r>
      <w:r w:rsidRPr="00B36CED">
        <w:rPr>
          <w:rFonts w:ascii="나눔명조" w:eastAsia="나눔명조" w:hAnsi="나눔명조"/>
          <w:i w:val="0"/>
          <w:iCs w:val="0"/>
        </w:rPr>
        <w:t xml:space="preserve"> </w:t>
      </w:r>
      <w:r w:rsidRPr="00B36CED">
        <w:rPr>
          <w:rFonts w:ascii="나눔명조" w:eastAsia="나눔명조" w:hAnsi="나눔명조" w:hint="eastAsia"/>
          <w:i w:val="0"/>
          <w:iCs w:val="0"/>
        </w:rPr>
        <w:t xml:space="preserve">조직문화에 대한 요인분석 </w:t>
      </w:r>
      <w:r w:rsidRPr="00B36CED">
        <w:rPr>
          <w:rFonts w:ascii="나눔명조" w:eastAsia="나눔명조" w:hAnsi="나눔명조"/>
          <w:i w:val="0"/>
          <w:iCs w:val="0"/>
        </w:rPr>
        <w:t>(Cronbach’s α: 0.839)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D403C6" w:rsidRPr="00C40D5F" w14:paraId="3925FCF6"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50AB1450" w14:textId="77777777" w:rsidR="00D403C6" w:rsidRPr="00C40D5F" w:rsidRDefault="00D403C6" w:rsidP="002D5ECC">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4E371282" w14:textId="77777777" w:rsidR="00D403C6" w:rsidRPr="00C40D5F" w:rsidRDefault="00D403C6" w:rsidP="002D5ECC">
            <w:pPr>
              <w:wordWrap/>
              <w:spacing w:after="0" w:line="240" w:lineRule="auto"/>
              <w:rPr>
                <w:rFonts w:eastAsia="나눔명조"/>
                <w:sz w:val="20"/>
                <w:szCs w:val="22"/>
              </w:rPr>
            </w:pPr>
            <w:r w:rsidRPr="00C40D5F">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1CDF013" w14:textId="77777777" w:rsidR="00D403C6" w:rsidRPr="00C40D5F" w:rsidRDefault="00D403C6" w:rsidP="002D5ECC">
            <w:pPr>
              <w:wordWrap/>
              <w:spacing w:after="0" w:line="240" w:lineRule="auto"/>
              <w:rPr>
                <w:rFonts w:eastAsia="나눔명조"/>
                <w:sz w:val="20"/>
                <w:szCs w:val="22"/>
              </w:rPr>
            </w:pPr>
            <w:r w:rsidRPr="00C40D5F">
              <w:rPr>
                <w:rFonts w:eastAsia="나눔명조" w:hint="eastAsia"/>
                <w:sz w:val="20"/>
                <w:szCs w:val="22"/>
              </w:rPr>
              <w:t>요인</w:t>
            </w:r>
            <w:r w:rsidRPr="00C40D5F">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447FE37E" w14:textId="77777777" w:rsidR="00D403C6" w:rsidRPr="00C40D5F" w:rsidRDefault="00D403C6" w:rsidP="002D5ECC">
            <w:pPr>
              <w:wordWrap/>
              <w:spacing w:after="0" w:line="240" w:lineRule="auto"/>
              <w:rPr>
                <w:rFonts w:eastAsia="나눔명조"/>
                <w:sz w:val="20"/>
                <w:szCs w:val="22"/>
              </w:rPr>
            </w:pPr>
            <w:r w:rsidRPr="00C40D5F">
              <w:rPr>
                <w:rFonts w:eastAsia="나눔명조" w:hint="eastAsia"/>
                <w:sz w:val="20"/>
                <w:szCs w:val="22"/>
              </w:rPr>
              <w:t>요인</w:t>
            </w:r>
            <w:r w:rsidRPr="00C40D5F">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79472366" w14:textId="77777777" w:rsidR="00D403C6" w:rsidRPr="00C40D5F" w:rsidRDefault="00D403C6" w:rsidP="002D5ECC">
            <w:pPr>
              <w:wordWrap/>
              <w:spacing w:before="120" w:after="120" w:line="276" w:lineRule="auto"/>
              <w:rPr>
                <w:rFonts w:eastAsia="나눔명조"/>
                <w:sz w:val="20"/>
                <w:szCs w:val="22"/>
              </w:rPr>
            </w:pPr>
            <w:r w:rsidRPr="00C40D5F">
              <w:rPr>
                <w:rFonts w:eastAsia="나눔명조" w:hint="eastAsia"/>
                <w:sz w:val="20"/>
                <w:szCs w:val="22"/>
              </w:rPr>
              <w:t>변량</w:t>
            </w:r>
          </w:p>
        </w:tc>
      </w:tr>
      <w:tr w:rsidR="00D403C6" w:rsidRPr="00C40D5F" w14:paraId="15538336" w14:textId="77777777" w:rsidTr="002D5ECC">
        <w:trPr>
          <w:trHeight w:val="59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01663B6B" w14:textId="77777777" w:rsidR="00D403C6" w:rsidRDefault="00D403C6" w:rsidP="002D5ECC">
            <w:pPr>
              <w:wordWrap/>
              <w:spacing w:after="0" w:line="240" w:lineRule="auto"/>
              <w:jc w:val="center"/>
              <w:rPr>
                <w:rFonts w:eastAsia="나눔명조"/>
                <w:sz w:val="20"/>
                <w:szCs w:val="22"/>
              </w:rPr>
            </w:pPr>
            <w:r>
              <w:rPr>
                <w:rFonts w:eastAsia="나눔명조" w:hint="eastAsia"/>
                <w:sz w:val="20"/>
                <w:szCs w:val="22"/>
              </w:rPr>
              <w:lastRenderedPageBreak/>
              <w:t>거래적</w:t>
            </w:r>
          </w:p>
          <w:p w14:paraId="4A022760" w14:textId="77777777" w:rsidR="00D403C6" w:rsidRDefault="00D403C6" w:rsidP="002D5ECC">
            <w:pPr>
              <w:wordWrap/>
              <w:spacing w:after="0" w:line="240" w:lineRule="auto"/>
              <w:jc w:val="center"/>
              <w:rPr>
                <w:rFonts w:eastAsia="나눔명조"/>
                <w:sz w:val="20"/>
                <w:szCs w:val="22"/>
              </w:rPr>
            </w:pPr>
            <w:r>
              <w:rPr>
                <w:rFonts w:eastAsia="나눔명조" w:hint="eastAsia"/>
                <w:sz w:val="20"/>
                <w:szCs w:val="22"/>
              </w:rPr>
              <w:t>조직</w:t>
            </w:r>
          </w:p>
          <w:p w14:paraId="4FAD6DDC" w14:textId="77777777" w:rsidR="00D403C6" w:rsidRPr="00C40D5F" w:rsidRDefault="00D403C6" w:rsidP="002D5ECC">
            <w:pPr>
              <w:wordWrap/>
              <w:spacing w:after="0" w:line="240" w:lineRule="auto"/>
              <w:jc w:val="center"/>
              <w:rPr>
                <w:rFonts w:eastAsia="나눔명조"/>
                <w:sz w:val="20"/>
                <w:szCs w:val="22"/>
              </w:rPr>
            </w:pPr>
            <w:r>
              <w:rPr>
                <w:rFonts w:eastAsia="나눔명조" w:hint="eastAsia"/>
                <w:sz w:val="20"/>
                <w:szCs w:val="22"/>
              </w:rPr>
              <w:t>문화</w:t>
            </w:r>
          </w:p>
        </w:tc>
        <w:tc>
          <w:tcPr>
            <w:tcW w:w="4324" w:type="dxa"/>
            <w:tcBorders>
              <w:top w:val="single" w:sz="12" w:space="0" w:color="000000"/>
              <w:left w:val="single" w:sz="2" w:space="0" w:color="000000"/>
              <w:bottom w:val="single" w:sz="2" w:space="0" w:color="000000"/>
              <w:right w:val="single" w:sz="2" w:space="0" w:color="000000"/>
            </w:tcBorders>
            <w:vAlign w:val="center"/>
            <w:hideMark/>
          </w:tcPr>
          <w:p w14:paraId="4B5C6A03" w14:textId="77777777" w:rsidR="00D403C6" w:rsidRPr="00C40D5F" w:rsidRDefault="00D403C6" w:rsidP="002D5ECC">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계획수립</w:t>
            </w:r>
            <w:r w:rsidRPr="00B36CED">
              <w:rPr>
                <w:rFonts w:eastAsia="나눔명조"/>
                <w:sz w:val="20"/>
                <w:szCs w:val="22"/>
              </w:rPr>
              <w:t>/</w:t>
            </w:r>
            <w:r w:rsidRPr="00B36CED">
              <w:rPr>
                <w:rFonts w:eastAsia="나눔명조" w:hint="eastAsia"/>
                <w:sz w:val="20"/>
                <w:szCs w:val="22"/>
              </w:rPr>
              <w:t>목표설정</w:t>
            </w:r>
            <w:r w:rsidRPr="00B36CED">
              <w:rPr>
                <w:rFonts w:eastAsia="나눔명조"/>
                <w:sz w:val="20"/>
                <w:szCs w:val="22"/>
              </w:rPr>
              <w:t>/</w:t>
            </w:r>
            <w:r w:rsidRPr="00B36CED">
              <w:rPr>
                <w:rFonts w:eastAsia="나눔명조" w:hint="eastAsia"/>
                <w:sz w:val="20"/>
                <w:szCs w:val="22"/>
              </w:rPr>
              <w:t>목표달성을</w:t>
            </w:r>
            <w:r w:rsidRPr="00B36CED">
              <w:rPr>
                <w:rFonts w:eastAsia="나눔명조" w:hint="eastAsia"/>
                <w:sz w:val="20"/>
                <w:szCs w:val="22"/>
              </w:rPr>
              <w:t xml:space="preserve"> </w:t>
            </w:r>
            <w:r w:rsidRPr="00B36CED">
              <w:rPr>
                <w:rFonts w:eastAsia="나눔명조" w:hint="eastAsia"/>
                <w:sz w:val="20"/>
                <w:szCs w:val="22"/>
              </w:rPr>
              <w:t>강조한다</w:t>
            </w:r>
            <w:r w:rsidRPr="00B36CED">
              <w:rPr>
                <w:rFonts w:eastAsia="나눔명조"/>
                <w:sz w:val="20"/>
                <w:szCs w:val="22"/>
              </w:rPr>
              <w:t>.</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335BCDCE"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0.767</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63F33412" w14:textId="77777777" w:rsidR="00D403C6" w:rsidRPr="00C40D5F" w:rsidRDefault="00D403C6" w:rsidP="002D5ECC">
            <w:pPr>
              <w:wordWrap/>
              <w:spacing w:after="0" w:line="240" w:lineRule="auto"/>
              <w:jc w:val="center"/>
              <w:rPr>
                <w:rFonts w:eastAsia="나눔명조"/>
                <w:sz w:val="20"/>
                <w:szCs w:val="22"/>
              </w:rPr>
            </w:pP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04218763" w14:textId="77777777" w:rsidR="00D403C6" w:rsidRPr="00C40D5F" w:rsidRDefault="00D403C6" w:rsidP="002D5ECC">
            <w:pPr>
              <w:wordWrap/>
              <w:spacing w:before="120" w:after="120" w:line="276" w:lineRule="auto"/>
              <w:jc w:val="center"/>
              <w:rPr>
                <w:rFonts w:eastAsia="나눔명조"/>
                <w:sz w:val="20"/>
                <w:szCs w:val="22"/>
              </w:rPr>
            </w:pPr>
            <w:r>
              <w:rPr>
                <w:rFonts w:eastAsia="나눔명조"/>
                <w:sz w:val="20"/>
                <w:szCs w:val="22"/>
              </w:rPr>
              <w:t>1.388</w:t>
            </w:r>
          </w:p>
        </w:tc>
      </w:tr>
      <w:tr w:rsidR="00D403C6" w:rsidRPr="00C40D5F" w14:paraId="3FA8B3C2" w14:textId="77777777" w:rsidTr="002D5ECC">
        <w:trPr>
          <w:trHeight w:val="598"/>
          <w:jc w:val="center"/>
        </w:trPr>
        <w:tc>
          <w:tcPr>
            <w:tcW w:w="957" w:type="dxa"/>
            <w:vMerge/>
            <w:tcBorders>
              <w:top w:val="nil"/>
              <w:left w:val="nil"/>
              <w:bottom w:val="single" w:sz="4" w:space="0" w:color="000000"/>
              <w:right w:val="single" w:sz="4" w:space="0" w:color="000000"/>
            </w:tcBorders>
            <w:vAlign w:val="center"/>
            <w:hideMark/>
          </w:tcPr>
          <w:p w14:paraId="3FDD6278" w14:textId="77777777" w:rsidR="00D403C6" w:rsidRPr="00C40D5F" w:rsidRDefault="00D403C6" w:rsidP="002D5ECC">
            <w:pPr>
              <w:wordWrap/>
              <w:spacing w:after="0" w:line="240" w:lineRule="auto"/>
              <w:jc w:val="center"/>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B1763BF" w14:textId="77777777" w:rsidR="00D403C6" w:rsidRPr="00C40D5F" w:rsidRDefault="00D403C6" w:rsidP="002D5ECC">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경쟁력</w:t>
            </w:r>
            <w:r w:rsidRPr="00B36CED">
              <w:rPr>
                <w:rFonts w:eastAsia="나눔명조"/>
                <w:sz w:val="20"/>
                <w:szCs w:val="22"/>
              </w:rPr>
              <w:t>/</w:t>
            </w:r>
            <w:r w:rsidRPr="00B36CED">
              <w:rPr>
                <w:rFonts w:eastAsia="나눔명조" w:hint="eastAsia"/>
                <w:sz w:val="20"/>
                <w:szCs w:val="22"/>
              </w:rPr>
              <w:t>성과</w:t>
            </w:r>
            <w:r w:rsidRPr="00B36CED">
              <w:rPr>
                <w:rFonts w:eastAsia="나눔명조"/>
                <w:sz w:val="20"/>
                <w:szCs w:val="22"/>
              </w:rPr>
              <w:t>/</w:t>
            </w:r>
            <w:r w:rsidRPr="00B36CED">
              <w:rPr>
                <w:rFonts w:eastAsia="나눔명조" w:hint="eastAsia"/>
                <w:sz w:val="20"/>
                <w:szCs w:val="22"/>
              </w:rPr>
              <w:t>실적을</w:t>
            </w:r>
            <w:r w:rsidRPr="00B36CED">
              <w:rPr>
                <w:rFonts w:eastAsia="나눔명조" w:hint="eastAsia"/>
                <w:sz w:val="20"/>
                <w:szCs w:val="22"/>
              </w:rPr>
              <w:t xml:space="preserve"> </w:t>
            </w:r>
            <w:r w:rsidRPr="00B36CED">
              <w:rPr>
                <w:rFonts w:eastAsia="나눔명조" w:hint="eastAsia"/>
                <w:sz w:val="20"/>
                <w:szCs w:val="22"/>
              </w:rPr>
              <w:t>중시한다</w:t>
            </w:r>
            <w:r w:rsidRPr="00B36CED">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3B5A5B2C"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0.720</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14687716" w14:textId="77777777" w:rsidR="00D403C6" w:rsidRPr="00C40D5F" w:rsidRDefault="00D403C6" w:rsidP="002D5ECC">
            <w:pPr>
              <w:wordWrap/>
              <w:spacing w:after="0" w:line="240" w:lineRule="auto"/>
              <w:jc w:val="center"/>
              <w:rPr>
                <w:rFonts w:eastAsia="나눔명조"/>
                <w:sz w:val="20"/>
                <w:szCs w:val="22"/>
              </w:rPr>
            </w:pPr>
          </w:p>
        </w:tc>
        <w:tc>
          <w:tcPr>
            <w:tcW w:w="957" w:type="dxa"/>
            <w:vMerge/>
            <w:tcBorders>
              <w:top w:val="nil"/>
              <w:left w:val="single" w:sz="4" w:space="0" w:color="000000"/>
              <w:bottom w:val="single" w:sz="4" w:space="0" w:color="000000"/>
              <w:right w:val="nil"/>
            </w:tcBorders>
            <w:vAlign w:val="center"/>
            <w:hideMark/>
          </w:tcPr>
          <w:p w14:paraId="06AD4124" w14:textId="77777777" w:rsidR="00D403C6" w:rsidRPr="00C40D5F" w:rsidRDefault="00D403C6" w:rsidP="002D5ECC">
            <w:pPr>
              <w:wordWrap/>
              <w:spacing w:before="120" w:after="120" w:line="276" w:lineRule="auto"/>
              <w:jc w:val="center"/>
              <w:rPr>
                <w:rFonts w:eastAsia="나눔명조"/>
                <w:sz w:val="20"/>
                <w:szCs w:val="22"/>
              </w:rPr>
            </w:pPr>
          </w:p>
        </w:tc>
      </w:tr>
      <w:tr w:rsidR="00D403C6" w:rsidRPr="00C40D5F" w14:paraId="57FD3794" w14:textId="77777777" w:rsidTr="002D5ECC">
        <w:trPr>
          <w:trHeight w:val="598"/>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4604DD5D" w14:textId="77777777" w:rsidR="00D403C6" w:rsidRDefault="00D403C6" w:rsidP="002D5ECC">
            <w:pPr>
              <w:wordWrap/>
              <w:spacing w:after="0" w:line="240" w:lineRule="auto"/>
              <w:jc w:val="center"/>
              <w:rPr>
                <w:rFonts w:eastAsia="나눔명조"/>
                <w:sz w:val="20"/>
                <w:szCs w:val="22"/>
              </w:rPr>
            </w:pPr>
            <w:r>
              <w:rPr>
                <w:rFonts w:eastAsia="나눔명조" w:hint="eastAsia"/>
                <w:sz w:val="20"/>
                <w:szCs w:val="22"/>
              </w:rPr>
              <w:t>변혁적</w:t>
            </w:r>
          </w:p>
          <w:p w14:paraId="43AD01FD" w14:textId="77777777" w:rsidR="00D403C6" w:rsidRDefault="00D403C6" w:rsidP="002D5ECC">
            <w:pPr>
              <w:wordWrap/>
              <w:spacing w:after="0" w:line="240" w:lineRule="auto"/>
              <w:jc w:val="center"/>
              <w:rPr>
                <w:rFonts w:eastAsia="나눔명조"/>
                <w:sz w:val="20"/>
                <w:szCs w:val="22"/>
              </w:rPr>
            </w:pPr>
            <w:r>
              <w:rPr>
                <w:rFonts w:eastAsia="나눔명조" w:hint="eastAsia"/>
                <w:sz w:val="20"/>
                <w:szCs w:val="22"/>
              </w:rPr>
              <w:t>조직</w:t>
            </w:r>
          </w:p>
          <w:p w14:paraId="5F323281" w14:textId="77777777" w:rsidR="00D403C6" w:rsidRPr="00C40D5F" w:rsidRDefault="00D403C6" w:rsidP="002D5ECC">
            <w:pPr>
              <w:wordWrap/>
              <w:spacing w:after="0" w:line="240" w:lineRule="auto"/>
              <w:jc w:val="center"/>
              <w:rPr>
                <w:rFonts w:eastAsia="나눔명조"/>
                <w:sz w:val="20"/>
                <w:szCs w:val="22"/>
              </w:rPr>
            </w:pPr>
            <w:r>
              <w:rPr>
                <w:rFonts w:eastAsia="나눔명조" w:hint="eastAsia"/>
                <w:sz w:val="20"/>
                <w:szCs w:val="22"/>
              </w:rPr>
              <w:t>문화</w:t>
            </w: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3C878C6" w14:textId="77777777" w:rsidR="00D403C6" w:rsidRPr="00C40D5F" w:rsidRDefault="00D403C6" w:rsidP="002D5ECC">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창의성</w:t>
            </w:r>
            <w:r w:rsidRPr="00B36CED">
              <w:rPr>
                <w:rFonts w:eastAsia="나눔명조"/>
                <w:sz w:val="20"/>
                <w:szCs w:val="22"/>
              </w:rPr>
              <w:t>/</w:t>
            </w:r>
            <w:r w:rsidRPr="00B36CED">
              <w:rPr>
                <w:rFonts w:eastAsia="나눔명조" w:hint="eastAsia"/>
                <w:sz w:val="20"/>
                <w:szCs w:val="22"/>
              </w:rPr>
              <w:t>혁신성</w:t>
            </w:r>
            <w:r w:rsidRPr="00B36CED">
              <w:rPr>
                <w:rFonts w:eastAsia="나눔명조"/>
                <w:sz w:val="20"/>
                <w:szCs w:val="22"/>
              </w:rPr>
              <w:t>/</w:t>
            </w:r>
            <w:r w:rsidRPr="00B36CED">
              <w:rPr>
                <w:rFonts w:eastAsia="나눔명조" w:hint="eastAsia"/>
                <w:sz w:val="20"/>
                <w:szCs w:val="22"/>
              </w:rPr>
              <w:t>도전을</w:t>
            </w:r>
            <w:r w:rsidRPr="00B36CED">
              <w:rPr>
                <w:rFonts w:eastAsia="나눔명조" w:hint="eastAsia"/>
                <w:sz w:val="20"/>
                <w:szCs w:val="22"/>
              </w:rPr>
              <w:t xml:space="preserve"> </w:t>
            </w:r>
            <w:r w:rsidRPr="00B36CED">
              <w:rPr>
                <w:rFonts w:eastAsia="나눔명조" w:hint="eastAsia"/>
                <w:sz w:val="20"/>
                <w:szCs w:val="22"/>
              </w:rPr>
              <w:t>강조한다</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CCE0BB6"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0.382</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67A41F67"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0.695</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1E55ADE7" w14:textId="77777777" w:rsidR="00D403C6" w:rsidRPr="00C40D5F" w:rsidRDefault="00D403C6" w:rsidP="002D5ECC">
            <w:pPr>
              <w:wordWrap/>
              <w:spacing w:before="120" w:after="120" w:line="276" w:lineRule="auto"/>
              <w:jc w:val="center"/>
              <w:rPr>
                <w:rFonts w:eastAsia="나눔명조"/>
                <w:sz w:val="20"/>
                <w:szCs w:val="22"/>
              </w:rPr>
            </w:pPr>
            <w:r>
              <w:rPr>
                <w:rFonts w:eastAsia="나눔명조"/>
                <w:sz w:val="20"/>
                <w:szCs w:val="22"/>
              </w:rPr>
              <w:t>1.868</w:t>
            </w:r>
          </w:p>
        </w:tc>
      </w:tr>
      <w:tr w:rsidR="00D403C6" w:rsidRPr="00C40D5F" w14:paraId="16BB574C" w14:textId="77777777" w:rsidTr="002D5ECC">
        <w:trPr>
          <w:trHeight w:val="598"/>
          <w:jc w:val="center"/>
        </w:trPr>
        <w:tc>
          <w:tcPr>
            <w:tcW w:w="957" w:type="dxa"/>
            <w:vMerge/>
            <w:tcBorders>
              <w:top w:val="nil"/>
              <w:left w:val="nil"/>
              <w:bottom w:val="single" w:sz="12" w:space="0" w:color="000000"/>
              <w:right w:val="single" w:sz="4" w:space="0" w:color="000000"/>
            </w:tcBorders>
            <w:vAlign w:val="center"/>
            <w:hideMark/>
          </w:tcPr>
          <w:p w14:paraId="284A1F9B" w14:textId="77777777" w:rsidR="00D403C6" w:rsidRPr="00C40D5F" w:rsidRDefault="00D403C6" w:rsidP="002D5ECC">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3EAB33EF" w14:textId="77777777" w:rsidR="00D403C6" w:rsidRPr="00C40D5F" w:rsidRDefault="00D403C6" w:rsidP="002D5ECC">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새로운</w:t>
            </w:r>
            <w:r w:rsidRPr="00B36CED">
              <w:rPr>
                <w:rFonts w:eastAsia="나눔명조" w:hint="eastAsia"/>
                <w:sz w:val="20"/>
                <w:szCs w:val="22"/>
              </w:rPr>
              <w:t xml:space="preserve"> </w:t>
            </w:r>
            <w:r w:rsidRPr="00B36CED">
              <w:rPr>
                <w:rFonts w:eastAsia="나눔명조" w:hint="eastAsia"/>
                <w:sz w:val="20"/>
                <w:szCs w:val="22"/>
              </w:rPr>
              <w:t>도전과제</w:t>
            </w:r>
            <w:r w:rsidRPr="00B36CED">
              <w:rPr>
                <w:rFonts w:eastAsia="나눔명조" w:hint="eastAsia"/>
                <w:sz w:val="20"/>
                <w:szCs w:val="22"/>
              </w:rPr>
              <w:t xml:space="preserve"> </w:t>
            </w:r>
            <w:r w:rsidRPr="00B36CED">
              <w:rPr>
                <w:rFonts w:eastAsia="나눔명조" w:hint="eastAsia"/>
                <w:sz w:val="20"/>
                <w:szCs w:val="22"/>
              </w:rPr>
              <w:t>해결을</w:t>
            </w:r>
            <w:r w:rsidRPr="00B36CED">
              <w:rPr>
                <w:rFonts w:eastAsia="나눔명조" w:hint="eastAsia"/>
                <w:sz w:val="20"/>
                <w:szCs w:val="22"/>
              </w:rPr>
              <w:t xml:space="preserve"> </w:t>
            </w:r>
            <w:r w:rsidRPr="00B36CED">
              <w:rPr>
                <w:rFonts w:eastAsia="나눔명조" w:hint="eastAsia"/>
                <w:sz w:val="20"/>
                <w:szCs w:val="22"/>
              </w:rPr>
              <w:t>위해</w:t>
            </w:r>
            <w:r w:rsidRPr="00B36CED">
              <w:rPr>
                <w:rFonts w:eastAsia="나눔명조" w:hint="eastAsia"/>
                <w:sz w:val="20"/>
                <w:szCs w:val="22"/>
              </w:rPr>
              <w:t xml:space="preserve"> </w:t>
            </w:r>
            <w:r w:rsidRPr="00B36CED">
              <w:rPr>
                <w:rFonts w:eastAsia="나눔명조" w:hint="eastAsia"/>
                <w:sz w:val="20"/>
                <w:szCs w:val="22"/>
              </w:rPr>
              <w:t>직원들의</w:t>
            </w:r>
            <w:r w:rsidRPr="00B36CED">
              <w:rPr>
                <w:rFonts w:eastAsia="나눔명조" w:hint="eastAsia"/>
                <w:sz w:val="20"/>
                <w:szCs w:val="22"/>
              </w:rPr>
              <w:t xml:space="preserve"> </w:t>
            </w:r>
            <w:r w:rsidRPr="00B36CED">
              <w:rPr>
                <w:rFonts w:eastAsia="나눔명조" w:hint="eastAsia"/>
                <w:sz w:val="20"/>
                <w:szCs w:val="22"/>
              </w:rPr>
              <w:t>직관</w:t>
            </w:r>
            <w:r w:rsidRPr="00B36CED">
              <w:rPr>
                <w:rFonts w:eastAsia="나눔명조"/>
                <w:sz w:val="20"/>
                <w:szCs w:val="22"/>
              </w:rPr>
              <w:t>/</w:t>
            </w:r>
            <w:r w:rsidRPr="00B36CED">
              <w:rPr>
                <w:rFonts w:eastAsia="나눔명조" w:hint="eastAsia"/>
                <w:sz w:val="20"/>
                <w:szCs w:val="22"/>
              </w:rPr>
              <w:t>통찰력</w:t>
            </w:r>
            <w:r w:rsidRPr="00B36CED">
              <w:rPr>
                <w:rFonts w:eastAsia="나눔명조"/>
                <w:sz w:val="20"/>
                <w:szCs w:val="22"/>
              </w:rPr>
              <w:t xml:space="preserve">, </w:t>
            </w:r>
            <w:r w:rsidRPr="00B36CED">
              <w:rPr>
                <w:rFonts w:eastAsia="나눔명조" w:hint="eastAsia"/>
                <w:sz w:val="20"/>
                <w:szCs w:val="22"/>
              </w:rPr>
              <w:t>성장을</w:t>
            </w:r>
            <w:r w:rsidRPr="00B36CED">
              <w:rPr>
                <w:rFonts w:eastAsia="나눔명조" w:hint="eastAsia"/>
                <w:sz w:val="20"/>
                <w:szCs w:val="22"/>
              </w:rPr>
              <w:t xml:space="preserve"> </w:t>
            </w:r>
            <w:r w:rsidRPr="00B36CED">
              <w:rPr>
                <w:rFonts w:eastAsia="나눔명조" w:hint="eastAsia"/>
                <w:sz w:val="20"/>
                <w:szCs w:val="22"/>
              </w:rPr>
              <w:t>중시한다</w:t>
            </w:r>
            <w:r w:rsidRPr="00B36CED">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48F41B42" w14:textId="77777777" w:rsidR="00D403C6" w:rsidRPr="00C40D5F" w:rsidRDefault="00D403C6" w:rsidP="002D5ECC">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7C69F19"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0.885</w:t>
            </w:r>
          </w:p>
        </w:tc>
        <w:tc>
          <w:tcPr>
            <w:tcW w:w="957" w:type="dxa"/>
            <w:vMerge/>
            <w:tcBorders>
              <w:top w:val="nil"/>
              <w:left w:val="single" w:sz="4" w:space="0" w:color="000000"/>
              <w:bottom w:val="single" w:sz="12" w:space="0" w:color="000000"/>
              <w:right w:val="nil"/>
            </w:tcBorders>
            <w:vAlign w:val="center"/>
            <w:hideMark/>
          </w:tcPr>
          <w:p w14:paraId="79D2600A" w14:textId="77777777" w:rsidR="00D403C6" w:rsidRPr="00C40D5F" w:rsidRDefault="00D403C6" w:rsidP="002D5ECC">
            <w:pPr>
              <w:widowControl/>
              <w:wordWrap/>
              <w:autoSpaceDE/>
              <w:autoSpaceDN/>
              <w:spacing w:after="0" w:line="240" w:lineRule="auto"/>
              <w:rPr>
                <w:rFonts w:eastAsia="Times New Roman"/>
                <w:color w:val="000000"/>
                <w:sz w:val="20"/>
                <w:szCs w:val="20"/>
              </w:rPr>
            </w:pPr>
          </w:p>
        </w:tc>
      </w:tr>
      <w:tr w:rsidR="00D403C6" w:rsidRPr="00C40D5F" w14:paraId="6D53F571" w14:textId="77777777" w:rsidTr="002D5ECC">
        <w:trPr>
          <w:trHeight w:val="598"/>
          <w:jc w:val="center"/>
        </w:trPr>
        <w:tc>
          <w:tcPr>
            <w:tcW w:w="957" w:type="dxa"/>
            <w:vMerge/>
            <w:tcBorders>
              <w:top w:val="nil"/>
              <w:left w:val="nil"/>
              <w:bottom w:val="single" w:sz="12" w:space="0" w:color="000000"/>
              <w:right w:val="single" w:sz="4" w:space="0" w:color="000000"/>
            </w:tcBorders>
            <w:vAlign w:val="center"/>
            <w:hideMark/>
          </w:tcPr>
          <w:p w14:paraId="2C10B53C" w14:textId="77777777" w:rsidR="00D403C6" w:rsidRPr="00C40D5F" w:rsidRDefault="00D403C6" w:rsidP="002D5ECC">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12" w:space="0" w:color="000000"/>
              <w:right w:val="single" w:sz="2" w:space="0" w:color="000000"/>
            </w:tcBorders>
            <w:vAlign w:val="center"/>
            <w:hideMark/>
          </w:tcPr>
          <w:p w14:paraId="1805823C" w14:textId="77777777" w:rsidR="00D403C6" w:rsidRPr="00C40D5F" w:rsidRDefault="00D403C6" w:rsidP="002D5ECC">
            <w:pPr>
              <w:wordWrap/>
              <w:spacing w:after="0" w:line="240" w:lineRule="auto"/>
              <w:jc w:val="left"/>
              <w:rPr>
                <w:rFonts w:eastAsia="나눔명조"/>
                <w:sz w:val="20"/>
                <w:szCs w:val="22"/>
              </w:rPr>
            </w:pPr>
            <w:r w:rsidRPr="00B36CED">
              <w:rPr>
                <w:rFonts w:eastAsia="나눔명조" w:hint="eastAsia"/>
                <w:sz w:val="20"/>
                <w:szCs w:val="22"/>
              </w:rPr>
              <w:t>우리</w:t>
            </w:r>
            <w:r w:rsidRPr="00B36CED">
              <w:rPr>
                <w:rFonts w:eastAsia="나눔명조" w:hint="eastAsia"/>
                <w:sz w:val="20"/>
                <w:szCs w:val="22"/>
              </w:rPr>
              <w:t xml:space="preserve"> </w:t>
            </w:r>
            <w:r w:rsidRPr="00B36CED">
              <w:rPr>
                <w:rFonts w:eastAsia="나눔명조" w:hint="eastAsia"/>
                <w:sz w:val="20"/>
                <w:szCs w:val="22"/>
              </w:rPr>
              <w:t>기관은</w:t>
            </w:r>
            <w:r w:rsidRPr="00B36CED">
              <w:rPr>
                <w:rFonts w:eastAsia="나눔명조" w:hint="eastAsia"/>
                <w:sz w:val="20"/>
                <w:szCs w:val="22"/>
              </w:rPr>
              <w:t xml:space="preserve"> </w:t>
            </w:r>
            <w:r w:rsidRPr="00B36CED">
              <w:rPr>
                <w:rFonts w:eastAsia="나눔명조" w:hint="eastAsia"/>
                <w:sz w:val="20"/>
                <w:szCs w:val="22"/>
              </w:rPr>
              <w:t>참여</w:t>
            </w:r>
            <w:r w:rsidRPr="00B36CED">
              <w:rPr>
                <w:rFonts w:eastAsia="나눔명조"/>
                <w:sz w:val="20"/>
                <w:szCs w:val="22"/>
              </w:rPr>
              <w:t>/</w:t>
            </w:r>
            <w:r w:rsidRPr="00B36CED">
              <w:rPr>
                <w:rFonts w:eastAsia="나눔명조" w:hint="eastAsia"/>
                <w:sz w:val="20"/>
                <w:szCs w:val="22"/>
              </w:rPr>
              <w:t>협력</w:t>
            </w:r>
            <w:r w:rsidRPr="00B36CED">
              <w:rPr>
                <w:rFonts w:eastAsia="나눔명조"/>
                <w:sz w:val="20"/>
                <w:szCs w:val="22"/>
              </w:rPr>
              <w:t>/</w:t>
            </w:r>
            <w:r w:rsidRPr="00B36CED">
              <w:rPr>
                <w:rFonts w:eastAsia="나눔명조" w:hint="eastAsia"/>
                <w:sz w:val="20"/>
                <w:szCs w:val="22"/>
              </w:rPr>
              <w:t>신뢰를</w:t>
            </w:r>
            <w:r w:rsidRPr="00B36CED">
              <w:rPr>
                <w:rFonts w:eastAsia="나눔명조" w:hint="eastAsia"/>
                <w:sz w:val="20"/>
                <w:szCs w:val="22"/>
              </w:rPr>
              <w:t xml:space="preserve"> </w:t>
            </w:r>
            <w:r w:rsidRPr="00B36CED">
              <w:rPr>
                <w:rFonts w:eastAsia="나눔명조" w:hint="eastAsia"/>
                <w:sz w:val="20"/>
                <w:szCs w:val="22"/>
              </w:rPr>
              <w:t>강조한다</w:t>
            </w: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2661FD8F" w14:textId="77777777" w:rsidR="00D403C6" w:rsidRPr="00C40D5F" w:rsidRDefault="00D403C6" w:rsidP="002D5ECC">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18490E8C" w14:textId="77777777" w:rsidR="00D403C6" w:rsidRPr="00C40D5F" w:rsidRDefault="00D403C6" w:rsidP="002D5ECC">
            <w:pPr>
              <w:wordWrap/>
              <w:spacing w:after="0" w:line="240" w:lineRule="auto"/>
              <w:jc w:val="center"/>
              <w:rPr>
                <w:rFonts w:eastAsia="나눔명조"/>
                <w:sz w:val="20"/>
                <w:szCs w:val="22"/>
              </w:rPr>
            </w:pPr>
            <w:r w:rsidRPr="00B36CED">
              <w:rPr>
                <w:rFonts w:eastAsia="나눔명조"/>
                <w:sz w:val="20"/>
                <w:szCs w:val="22"/>
              </w:rPr>
              <w:t>0.684</w:t>
            </w:r>
          </w:p>
        </w:tc>
        <w:tc>
          <w:tcPr>
            <w:tcW w:w="957" w:type="dxa"/>
            <w:vMerge/>
            <w:tcBorders>
              <w:top w:val="nil"/>
              <w:left w:val="single" w:sz="4" w:space="0" w:color="000000"/>
              <w:bottom w:val="single" w:sz="12" w:space="0" w:color="000000"/>
              <w:right w:val="nil"/>
            </w:tcBorders>
            <w:vAlign w:val="center"/>
            <w:hideMark/>
          </w:tcPr>
          <w:p w14:paraId="45BFE228" w14:textId="77777777" w:rsidR="00D403C6" w:rsidRPr="00C40D5F" w:rsidRDefault="00D403C6" w:rsidP="002D5ECC">
            <w:pPr>
              <w:widowControl/>
              <w:wordWrap/>
              <w:autoSpaceDE/>
              <w:autoSpaceDN/>
              <w:spacing w:after="0" w:line="240" w:lineRule="auto"/>
              <w:rPr>
                <w:rFonts w:eastAsia="Times New Roman"/>
                <w:color w:val="000000"/>
                <w:sz w:val="20"/>
                <w:szCs w:val="20"/>
              </w:rPr>
            </w:pPr>
          </w:p>
        </w:tc>
      </w:tr>
    </w:tbl>
    <w:p w14:paraId="48FBD2E2" w14:textId="77777777" w:rsidR="00D403C6" w:rsidRDefault="00D403C6" w:rsidP="00D403C6">
      <w:pPr>
        <w:wordWrap/>
        <w:spacing w:before="120" w:after="120" w:line="276" w:lineRule="auto"/>
        <w:rPr>
          <w:rFonts w:eastAsia="나눔명조"/>
          <w:i/>
          <w:sz w:val="20"/>
          <w:szCs w:val="22"/>
        </w:rPr>
      </w:pPr>
    </w:p>
    <w:p w14:paraId="5DEEE5E7" w14:textId="77777777" w:rsidR="00D403C6" w:rsidRPr="00D403C6" w:rsidRDefault="00D403C6">
      <w:pPr>
        <w:pPrChange w:id="6113" w:author="Park, Sanghoon" w:date="2021-10-01T02:38:00Z">
          <w:pPr>
            <w:wordWrap/>
            <w:adjustRightInd w:val="0"/>
            <w:spacing w:before="120" w:after="120" w:line="276" w:lineRule="auto"/>
            <w:ind w:leftChars="-1" w:left="677" w:hangingChars="283" w:hanging="679"/>
          </w:pPr>
        </w:pPrChange>
      </w:pPr>
    </w:p>
    <w:sectPr w:rsidR="00D403C6" w:rsidRPr="00D403C6" w:rsidSect="003B6363">
      <w:footerReference w:type="default" r:id="rId20"/>
      <w:pgSz w:w="11906" w:h="16838"/>
      <w:pgMar w:top="1440" w:right="1440" w:bottom="1440" w:left="1440" w:header="850" w:footer="994" w:gutter="0"/>
      <w:lnNumType w:countBy="1" w:restart="continuous"/>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박 상훈" w:date="2021-09-30T10:38:00Z" w:initials="박상">
    <w:p w14:paraId="67498847" w14:textId="15997E04" w:rsidR="006A2C1F" w:rsidRDefault="006A2C1F">
      <w:pPr>
        <w:pStyle w:val="CommentText"/>
      </w:pPr>
      <w:r>
        <w:rPr>
          <w:rStyle w:val="CommentReference"/>
        </w:rPr>
        <w:annotationRef/>
      </w:r>
      <w:r>
        <w:rPr>
          <w:rFonts w:hint="eastAsia"/>
        </w:rPr>
        <w:t>선규쌤</w:t>
      </w:r>
      <w:r>
        <w:rPr>
          <w:rFonts w:hint="eastAsia"/>
        </w:rPr>
        <w:t>,</w:t>
      </w:r>
      <w:r>
        <w:t xml:space="preserve"> </w:t>
      </w:r>
      <w:r>
        <w:rPr>
          <w:rFonts w:hint="eastAsia"/>
        </w:rPr>
        <w:t>영어로</w:t>
      </w:r>
      <w:r>
        <w:rPr>
          <w:rFonts w:hint="eastAsia"/>
        </w:rPr>
        <w:t xml:space="preserve"> </w:t>
      </w:r>
      <w:r>
        <w:rPr>
          <w:rFonts w:hint="eastAsia"/>
        </w:rPr>
        <w:t>초록</w:t>
      </w:r>
      <w:r>
        <w:rPr>
          <w:rFonts w:hint="eastAsia"/>
        </w:rPr>
        <w:t xml:space="preserve"> </w:t>
      </w:r>
      <w:r>
        <w:rPr>
          <w:rFonts w:hint="eastAsia"/>
        </w:rPr>
        <w:t>부탁합니다</w:t>
      </w:r>
      <w:r>
        <w:rPr>
          <w:rFonts w:hint="eastAsia"/>
        </w:rPr>
        <w:t>.</w:t>
      </w:r>
    </w:p>
  </w:comment>
  <w:comment w:id="5" w:author="Susan Yang" w:date="2021-10-03T18:36:00Z" w:initials="SY">
    <w:p w14:paraId="15BDF140" w14:textId="33311D4F" w:rsidR="744A43DE" w:rsidRDefault="744A43DE">
      <w:r>
        <w:t>함</w:t>
      </w:r>
      <w:r>
        <w:t xml:space="preserve"> </w:t>
      </w:r>
      <w:r>
        <w:t>써봤는데</w:t>
      </w:r>
      <w:r>
        <w:t xml:space="preserve"> </w:t>
      </w:r>
      <w:r>
        <w:t>확인하시고</w:t>
      </w:r>
      <w:r>
        <w:t xml:space="preserve"> </w:t>
      </w:r>
      <w:r>
        <w:t>수정사항</w:t>
      </w:r>
      <w:r>
        <w:t xml:space="preserve"> </w:t>
      </w:r>
      <w:r>
        <w:t>있으심</w:t>
      </w:r>
      <w:r>
        <w:t xml:space="preserve"> </w:t>
      </w:r>
      <w:r>
        <w:t>화욜에</w:t>
      </w:r>
      <w:r>
        <w:t xml:space="preserve"> </w:t>
      </w:r>
      <w:r>
        <w:t>알려주세용</w:t>
      </w:r>
      <w:r>
        <w:annotationRef/>
      </w:r>
    </w:p>
  </w:comment>
  <w:comment w:id="266" w:author="Park, Sanghoon" w:date="2021-09-30T13:57:00Z" w:initials="PS">
    <w:p w14:paraId="11F60B9A" w14:textId="787EFBE8" w:rsidR="00B12EA6" w:rsidRDefault="00B12EA6">
      <w:pPr>
        <w:pStyle w:val="CommentText"/>
      </w:pPr>
      <w:r>
        <w:rPr>
          <w:rStyle w:val="CommentReference"/>
        </w:rPr>
        <w:annotationRef/>
      </w:r>
      <w:r>
        <w:rPr>
          <w:rFonts w:hint="eastAsia"/>
        </w:rPr>
        <w:t>하지만</w:t>
      </w:r>
      <w:r>
        <w:rPr>
          <w:rFonts w:hint="eastAsia"/>
        </w:rPr>
        <w:t xml:space="preserve"> </w:t>
      </w:r>
      <w:r>
        <w:t xml:space="preserve">~ </w:t>
      </w:r>
      <w:r>
        <w:rPr>
          <w:rFonts w:hint="eastAsia"/>
        </w:rPr>
        <w:t>미흡하다</w:t>
      </w:r>
      <w:r>
        <w:rPr>
          <w:rFonts w:hint="eastAsia"/>
        </w:rPr>
        <w:t>.</w:t>
      </w:r>
      <w:r>
        <w:t xml:space="preserve"> </w:t>
      </w:r>
      <w:r>
        <w:rPr>
          <w:rFonts w:hint="eastAsia"/>
        </w:rPr>
        <w:t>하고</w:t>
      </w:r>
      <w:r>
        <w:rPr>
          <w:rFonts w:hint="eastAsia"/>
        </w:rPr>
        <w:t xml:space="preserve"> </w:t>
      </w:r>
      <w:r>
        <w:rPr>
          <w:rFonts w:hint="eastAsia"/>
        </w:rPr>
        <w:t>여기에</w:t>
      </w:r>
      <w:r>
        <w:rPr>
          <w:rFonts w:hint="eastAsia"/>
        </w:rPr>
        <w:t xml:space="preserve"> </w:t>
      </w:r>
      <w:r>
        <w:rPr>
          <w:rFonts w:hint="eastAsia"/>
        </w:rPr>
        <w:t>둘을</w:t>
      </w:r>
      <w:r>
        <w:rPr>
          <w:rFonts w:hint="eastAsia"/>
        </w:rPr>
        <w:t xml:space="preserve"> </w:t>
      </w:r>
      <w:r>
        <w:rPr>
          <w:rFonts w:hint="eastAsia"/>
        </w:rPr>
        <w:t>한번에</w:t>
      </w:r>
      <w:r>
        <w:rPr>
          <w:rFonts w:hint="eastAsia"/>
        </w:rPr>
        <w:t xml:space="preserve"> </w:t>
      </w:r>
      <w:r>
        <w:rPr>
          <w:rFonts w:hint="eastAsia"/>
        </w:rPr>
        <w:t>같이</w:t>
      </w:r>
      <w:r>
        <w:rPr>
          <w:rFonts w:hint="eastAsia"/>
        </w:rPr>
        <w:t xml:space="preserve"> </w:t>
      </w:r>
      <w:r>
        <w:rPr>
          <w:rFonts w:hint="eastAsia"/>
        </w:rPr>
        <w:t>본</w:t>
      </w:r>
      <w:r>
        <w:rPr>
          <w:rFonts w:hint="eastAsia"/>
        </w:rPr>
        <w:t xml:space="preserve"> </w:t>
      </w:r>
      <w:r>
        <w:rPr>
          <w:rFonts w:hint="eastAsia"/>
        </w:rPr>
        <w:t>연구는</w:t>
      </w:r>
      <w:r>
        <w:rPr>
          <w:rFonts w:hint="eastAsia"/>
        </w:rPr>
        <w:t xml:space="preserve"> </w:t>
      </w:r>
      <w:r>
        <w:rPr>
          <w:rFonts w:hint="eastAsia"/>
        </w:rPr>
        <w:t>없지만</w:t>
      </w:r>
      <w:r>
        <w:rPr>
          <w:rFonts w:hint="eastAsia"/>
        </w:rPr>
        <w:t xml:space="preserve"> </w:t>
      </w:r>
      <w:r>
        <w:rPr>
          <w:rFonts w:hint="eastAsia"/>
        </w:rPr>
        <w:t>우리는</w:t>
      </w:r>
      <w:r>
        <w:rPr>
          <w:rFonts w:hint="eastAsia"/>
        </w:rPr>
        <w:t xml:space="preserve"> </w:t>
      </w:r>
      <w:r>
        <w:rPr>
          <w:rFonts w:hint="eastAsia"/>
        </w:rPr>
        <w:t>충분히</w:t>
      </w:r>
      <w:r>
        <w:rPr>
          <w:rFonts w:hint="eastAsia"/>
        </w:rPr>
        <w:t xml:space="preserve"> </w:t>
      </w:r>
      <w:r>
        <w:rPr>
          <w:rFonts w:hint="eastAsia"/>
        </w:rPr>
        <w:t>두</w:t>
      </w:r>
      <w:r>
        <w:rPr>
          <w:rFonts w:hint="eastAsia"/>
        </w:rPr>
        <w:t xml:space="preserve"> </w:t>
      </w:r>
      <w:r>
        <w:rPr>
          <w:rFonts w:hint="eastAsia"/>
        </w:rPr>
        <w:t>리더십</w:t>
      </w:r>
      <w:r>
        <w:rPr>
          <w:rFonts w:hint="eastAsia"/>
        </w:rPr>
        <w:t xml:space="preserve"> </w:t>
      </w:r>
      <w:r>
        <w:rPr>
          <w:rFonts w:hint="eastAsia"/>
        </w:rPr>
        <w:t>유형이</w:t>
      </w:r>
      <w:r>
        <w:rPr>
          <w:rFonts w:hint="eastAsia"/>
        </w:rPr>
        <w:t xml:space="preserve"> </w:t>
      </w:r>
      <w:r>
        <w:rPr>
          <w:rFonts w:hint="eastAsia"/>
        </w:rPr>
        <w:t>하나의</w:t>
      </w:r>
      <w:r>
        <w:rPr>
          <w:rFonts w:hint="eastAsia"/>
        </w:rPr>
        <w:t xml:space="preserve"> </w:t>
      </w:r>
      <w:r>
        <w:rPr>
          <w:rFonts w:hint="eastAsia"/>
        </w:rPr>
        <w:t>조직</w:t>
      </w:r>
      <w:r>
        <w:rPr>
          <w:rFonts w:hint="eastAsia"/>
        </w:rPr>
        <w:t xml:space="preserve"> </w:t>
      </w:r>
      <w:r>
        <w:rPr>
          <w:rFonts w:hint="eastAsia"/>
        </w:rPr>
        <w:t>체계</w:t>
      </w:r>
      <w:r>
        <w:rPr>
          <w:rFonts w:hint="eastAsia"/>
        </w:rPr>
        <w:t xml:space="preserve"> </w:t>
      </w:r>
      <w:r>
        <w:rPr>
          <w:rFonts w:hint="eastAsia"/>
        </w:rPr>
        <w:t>안에</w:t>
      </w:r>
      <w:r>
        <w:rPr>
          <w:rFonts w:hint="eastAsia"/>
        </w:rPr>
        <w:t xml:space="preserve"> </w:t>
      </w:r>
      <w:r>
        <w:rPr>
          <w:rFonts w:hint="eastAsia"/>
        </w:rPr>
        <w:t>공존할</w:t>
      </w:r>
      <w:r>
        <w:rPr>
          <w:rFonts w:hint="eastAsia"/>
        </w:rPr>
        <w:t xml:space="preserve"> </w:t>
      </w:r>
      <w:r>
        <w:rPr>
          <w:rFonts w:hint="eastAsia"/>
        </w:rPr>
        <w:t>수</w:t>
      </w:r>
      <w:r>
        <w:rPr>
          <w:rFonts w:hint="eastAsia"/>
        </w:rPr>
        <w:t xml:space="preserve"> </w:t>
      </w:r>
      <w:r>
        <w:rPr>
          <w:rFonts w:hint="eastAsia"/>
        </w:rPr>
        <w:t>잇을</w:t>
      </w:r>
      <w:r>
        <w:rPr>
          <w:rFonts w:hint="eastAsia"/>
        </w:rPr>
        <w:t xml:space="preserve"> </w:t>
      </w:r>
      <w:r>
        <w:rPr>
          <w:rFonts w:hint="eastAsia"/>
        </w:rPr>
        <w:t>것이라고</w:t>
      </w:r>
      <w:r>
        <w:rPr>
          <w:rFonts w:hint="eastAsia"/>
        </w:rPr>
        <w:t xml:space="preserve"> </w:t>
      </w:r>
      <w:r>
        <w:rPr>
          <w:rFonts w:hint="eastAsia"/>
        </w:rPr>
        <w:t>보며</w:t>
      </w:r>
      <w:r>
        <w:rPr>
          <w:rFonts w:hint="eastAsia"/>
        </w:rPr>
        <w:t>,</w:t>
      </w:r>
      <w:r>
        <w:t xml:space="preserve"> </w:t>
      </w:r>
      <w:r>
        <w:rPr>
          <w:rFonts w:hint="eastAsia"/>
        </w:rPr>
        <w:t>이때</w:t>
      </w:r>
      <w:r>
        <w:rPr>
          <w:rFonts w:hint="eastAsia"/>
        </w:rPr>
        <w:t xml:space="preserve"> </w:t>
      </w:r>
      <w:r>
        <w:rPr>
          <w:rFonts w:hint="eastAsia"/>
        </w:rPr>
        <w:t>조직</w:t>
      </w:r>
      <w:r>
        <w:rPr>
          <w:rFonts w:hint="eastAsia"/>
        </w:rPr>
        <w:t xml:space="preserve"> </w:t>
      </w:r>
      <w:r>
        <w:rPr>
          <w:rFonts w:hint="eastAsia"/>
        </w:rPr>
        <w:t>내</w:t>
      </w:r>
      <w:r>
        <w:rPr>
          <w:rFonts w:hint="eastAsia"/>
        </w:rPr>
        <w:t xml:space="preserve"> </w:t>
      </w:r>
      <w:r>
        <w:rPr>
          <w:rFonts w:hint="eastAsia"/>
        </w:rPr>
        <w:t>의사소통</w:t>
      </w:r>
      <w:r>
        <w:rPr>
          <w:rFonts w:hint="eastAsia"/>
        </w:rPr>
        <w:t xml:space="preserve"> </w:t>
      </w:r>
      <w:r>
        <w:rPr>
          <w:rFonts w:hint="eastAsia"/>
        </w:rPr>
        <w:t>또한</w:t>
      </w:r>
      <w:r>
        <w:rPr>
          <w:rFonts w:hint="eastAsia"/>
        </w:rPr>
        <w:t xml:space="preserve"> </w:t>
      </w:r>
      <w:r>
        <w:rPr>
          <w:rFonts w:hint="eastAsia"/>
        </w:rPr>
        <w:t>중요할</w:t>
      </w:r>
      <w:r>
        <w:rPr>
          <w:rFonts w:hint="eastAsia"/>
        </w:rPr>
        <w:t xml:space="preserve"> </w:t>
      </w:r>
      <w:r>
        <w:rPr>
          <w:rFonts w:hint="eastAsia"/>
        </w:rPr>
        <w:t>수</w:t>
      </w:r>
      <w:r>
        <w:rPr>
          <w:rFonts w:hint="eastAsia"/>
        </w:rPr>
        <w:t xml:space="preserve"> </w:t>
      </w:r>
      <w:r>
        <w:rPr>
          <w:rFonts w:hint="eastAsia"/>
        </w:rPr>
        <w:t>있다는</w:t>
      </w:r>
      <w:r>
        <w:rPr>
          <w:rFonts w:hint="eastAsia"/>
        </w:rPr>
        <w:t>,</w:t>
      </w:r>
      <w:r>
        <w:t xml:space="preserve"> </w:t>
      </w:r>
      <w:r>
        <w:rPr>
          <w:rFonts w:hint="eastAsia"/>
        </w:rPr>
        <w:t>그런</w:t>
      </w:r>
      <w:r>
        <w:rPr>
          <w:rFonts w:hint="eastAsia"/>
        </w:rPr>
        <w:t xml:space="preserve"> </w:t>
      </w:r>
      <w:r>
        <w:rPr>
          <w:rFonts w:hint="eastAsia"/>
        </w:rPr>
        <w:t>요지의</w:t>
      </w:r>
      <w:r>
        <w:rPr>
          <w:rFonts w:hint="eastAsia"/>
        </w:rPr>
        <w:t xml:space="preserve"> </w:t>
      </w:r>
      <w:r>
        <w:rPr>
          <w:rFonts w:hint="eastAsia"/>
        </w:rPr>
        <w:t>문단</w:t>
      </w:r>
      <w:r>
        <w:rPr>
          <w:rFonts w:hint="eastAsia"/>
        </w:rPr>
        <w:t xml:space="preserve"> </w:t>
      </w:r>
      <w:r>
        <w:rPr>
          <w:rFonts w:hint="eastAsia"/>
        </w:rPr>
        <w:t>하나가</w:t>
      </w:r>
      <w:r>
        <w:rPr>
          <w:rFonts w:hint="eastAsia"/>
        </w:rPr>
        <w:t xml:space="preserve"> </w:t>
      </w:r>
      <w:r>
        <w:rPr>
          <w:rFonts w:hint="eastAsia"/>
        </w:rPr>
        <w:t>추가되어야</w:t>
      </w:r>
      <w:r>
        <w:rPr>
          <w:rFonts w:hint="eastAsia"/>
        </w:rPr>
        <w:t xml:space="preserve"> </w:t>
      </w:r>
      <w:r>
        <w:rPr>
          <w:rFonts w:hint="eastAsia"/>
        </w:rPr>
        <w:t>함</w:t>
      </w:r>
      <w:r>
        <w:rPr>
          <w:rFonts w:hint="eastAsia"/>
        </w:rPr>
        <w:t>.</w:t>
      </w:r>
    </w:p>
  </w:comment>
  <w:comment w:id="364" w:author="Park, Sanghoon" w:date="2021-09-30T14:28:00Z" w:initials="PS">
    <w:p w14:paraId="6FE2445D" w14:textId="02171883" w:rsidR="005E3D2D" w:rsidRDefault="005E3D2D">
      <w:pPr>
        <w:pStyle w:val="CommentText"/>
      </w:pPr>
      <w:r>
        <w:rPr>
          <w:rStyle w:val="CommentReference"/>
        </w:rPr>
        <w:annotationRef/>
      </w:r>
      <w:r>
        <w:rPr>
          <w:rFonts w:hint="eastAsia"/>
        </w:rPr>
        <w:t>우리</w:t>
      </w:r>
      <w:r>
        <w:rPr>
          <w:rFonts w:hint="eastAsia"/>
        </w:rPr>
        <w:t xml:space="preserve"> </w:t>
      </w:r>
      <w:r>
        <w:rPr>
          <w:rFonts w:hint="eastAsia"/>
        </w:rPr>
        <w:t>연구에서</w:t>
      </w:r>
      <w:r>
        <w:rPr>
          <w:rFonts w:hint="eastAsia"/>
        </w:rPr>
        <w:t xml:space="preserve"> </w:t>
      </w:r>
      <w:r>
        <w:rPr>
          <w:rFonts w:hint="eastAsia"/>
        </w:rPr>
        <w:t>굳이</w:t>
      </w:r>
      <w:r>
        <w:rPr>
          <w:rFonts w:hint="eastAsia"/>
        </w:rPr>
        <w:t xml:space="preserve"> </w:t>
      </w:r>
      <w:r>
        <w:rPr>
          <w:rFonts w:hint="eastAsia"/>
        </w:rPr>
        <w:t>선행이라는</w:t>
      </w:r>
      <w:r>
        <w:rPr>
          <w:rFonts w:hint="eastAsia"/>
        </w:rPr>
        <w:t xml:space="preserve"> </w:t>
      </w:r>
      <w:r>
        <w:rPr>
          <w:rFonts w:hint="eastAsia"/>
        </w:rPr>
        <w:t>단어가</w:t>
      </w:r>
      <w:r>
        <w:rPr>
          <w:rFonts w:hint="eastAsia"/>
        </w:rPr>
        <w:t xml:space="preserve"> </w:t>
      </w:r>
      <w:r>
        <w:rPr>
          <w:rFonts w:hint="eastAsia"/>
        </w:rPr>
        <w:t>들어갈</w:t>
      </w:r>
      <w:r>
        <w:rPr>
          <w:rFonts w:hint="eastAsia"/>
        </w:rPr>
        <w:t xml:space="preserve"> </w:t>
      </w:r>
      <w:r>
        <w:rPr>
          <w:rFonts w:hint="eastAsia"/>
        </w:rPr>
        <w:t>필요는</w:t>
      </w:r>
      <w:r>
        <w:rPr>
          <w:rFonts w:hint="eastAsia"/>
        </w:rPr>
        <w:t xml:space="preserve"> </w:t>
      </w:r>
      <w:r>
        <w:rPr>
          <w:rFonts w:hint="eastAsia"/>
        </w:rPr>
        <w:t>없다고</w:t>
      </w:r>
      <w:r>
        <w:rPr>
          <w:rFonts w:hint="eastAsia"/>
        </w:rPr>
        <w:t xml:space="preserve"> </w:t>
      </w:r>
      <w:r>
        <w:rPr>
          <w:rFonts w:hint="eastAsia"/>
        </w:rPr>
        <w:t>보임</w:t>
      </w:r>
      <w:r>
        <w:rPr>
          <w:rFonts w:hint="eastAsia"/>
        </w:rPr>
        <w:t>.</w:t>
      </w:r>
    </w:p>
  </w:comment>
  <w:comment w:id="529" w:author="Park, Sanghoon" w:date="2021-09-30T23:09:00Z" w:initials="PS">
    <w:p w14:paraId="60022572" w14:textId="1ABEC64A" w:rsidR="00A064FA" w:rsidRDefault="00A064FA">
      <w:pPr>
        <w:pStyle w:val="CommentText"/>
      </w:pPr>
      <w:r>
        <w:rPr>
          <w:rStyle w:val="CommentReference"/>
        </w:rPr>
        <w:annotationRef/>
      </w:r>
      <w:r>
        <w:rPr>
          <w:rFonts w:hint="eastAsia"/>
        </w:rPr>
        <w:t>따라서</w:t>
      </w:r>
      <w:r>
        <w:rPr>
          <w:rFonts w:hint="eastAsia"/>
        </w:rPr>
        <w:t>,</w:t>
      </w:r>
      <w:r>
        <w:t xml:space="preserve"> </w:t>
      </w:r>
      <w:r>
        <w:rPr>
          <w:rFonts w:hint="eastAsia"/>
        </w:rPr>
        <w:t>가</w:t>
      </w:r>
      <w:r>
        <w:rPr>
          <w:rFonts w:hint="eastAsia"/>
        </w:rPr>
        <w:t xml:space="preserve"> </w:t>
      </w:r>
      <w:r>
        <w:rPr>
          <w:rFonts w:hint="eastAsia"/>
        </w:rPr>
        <w:t>아니라면</w:t>
      </w:r>
      <w:r>
        <w:rPr>
          <w:rFonts w:hint="eastAsia"/>
        </w:rPr>
        <w:t xml:space="preserve"> </w:t>
      </w:r>
      <w:r>
        <w:rPr>
          <w:rFonts w:hint="eastAsia"/>
        </w:rPr>
        <w:t>적어도</w:t>
      </w:r>
      <w:r>
        <w:rPr>
          <w:rFonts w:hint="eastAsia"/>
        </w:rPr>
        <w:t xml:space="preserve"> </w:t>
      </w:r>
      <w:r>
        <w:rPr>
          <w:rFonts w:hint="eastAsia"/>
        </w:rPr>
        <w:t>이</w:t>
      </w:r>
      <w:r>
        <w:rPr>
          <w:rFonts w:hint="eastAsia"/>
        </w:rPr>
        <w:t xml:space="preserve"> </w:t>
      </w:r>
      <w:r>
        <w:rPr>
          <w:rFonts w:hint="eastAsia"/>
        </w:rPr>
        <w:t>주장에</w:t>
      </w:r>
      <w:r>
        <w:rPr>
          <w:rFonts w:hint="eastAsia"/>
        </w:rPr>
        <w:t xml:space="preserve"> </w:t>
      </w:r>
      <w:r>
        <w:rPr>
          <w:rFonts w:hint="eastAsia"/>
        </w:rPr>
        <w:t>대한</w:t>
      </w:r>
      <w:r>
        <w:rPr>
          <w:rFonts w:hint="eastAsia"/>
        </w:rPr>
        <w:t xml:space="preserve"> </w:t>
      </w:r>
      <w:r>
        <w:rPr>
          <w:rFonts w:hint="eastAsia"/>
        </w:rPr>
        <w:t>근거가</w:t>
      </w:r>
      <w:r>
        <w:rPr>
          <w:rFonts w:hint="eastAsia"/>
        </w:rPr>
        <w:t xml:space="preserve"> </w:t>
      </w:r>
      <w:r>
        <w:rPr>
          <w:rFonts w:hint="eastAsia"/>
        </w:rPr>
        <w:t>필요함</w:t>
      </w:r>
      <w:r>
        <w:rPr>
          <w:rFonts w:hint="eastAsia"/>
        </w:rPr>
        <w:t>.</w:t>
      </w:r>
      <w:r>
        <w:t xml:space="preserve"> </w:t>
      </w:r>
      <w:r>
        <w:rPr>
          <w:rFonts w:hint="eastAsia"/>
        </w:rPr>
        <w:t>따라서라고</w:t>
      </w:r>
      <w:r>
        <w:rPr>
          <w:rFonts w:hint="eastAsia"/>
        </w:rPr>
        <w:t xml:space="preserve"> </w:t>
      </w:r>
      <w:r>
        <w:rPr>
          <w:rFonts w:hint="eastAsia"/>
        </w:rPr>
        <w:t>한다면</w:t>
      </w:r>
      <w:r>
        <w:rPr>
          <w:rFonts w:hint="eastAsia"/>
        </w:rPr>
        <w:t xml:space="preserve"> </w:t>
      </w:r>
      <w:r>
        <w:rPr>
          <w:rFonts w:hint="eastAsia"/>
        </w:rPr>
        <w:t>앞선</w:t>
      </w:r>
      <w:r>
        <w:rPr>
          <w:rFonts w:hint="eastAsia"/>
        </w:rPr>
        <w:t xml:space="preserve"> </w:t>
      </w:r>
      <w:r>
        <w:rPr>
          <w:rFonts w:hint="eastAsia"/>
        </w:rPr>
        <w:t>논거에</w:t>
      </w:r>
      <w:r>
        <w:rPr>
          <w:rFonts w:hint="eastAsia"/>
        </w:rPr>
        <w:t xml:space="preserve"> </w:t>
      </w:r>
      <w:r>
        <w:rPr>
          <w:rFonts w:hint="eastAsia"/>
        </w:rPr>
        <w:t>따른</w:t>
      </w:r>
      <w:r>
        <w:rPr>
          <w:rFonts w:hint="eastAsia"/>
        </w:rPr>
        <w:t xml:space="preserve"> </w:t>
      </w:r>
      <w:r>
        <w:rPr>
          <w:rFonts w:hint="eastAsia"/>
        </w:rPr>
        <w:t>우리의</w:t>
      </w:r>
      <w:r>
        <w:rPr>
          <w:rFonts w:hint="eastAsia"/>
        </w:rPr>
        <w:t xml:space="preserve"> </w:t>
      </w:r>
      <w:r>
        <w:rPr>
          <w:rFonts w:hint="eastAsia"/>
        </w:rPr>
        <w:t>기대로</w:t>
      </w:r>
      <w:r>
        <w:rPr>
          <w:rFonts w:hint="eastAsia"/>
        </w:rPr>
        <w:t xml:space="preserve"> </w:t>
      </w:r>
      <w:r>
        <w:rPr>
          <w:rFonts w:hint="eastAsia"/>
        </w:rPr>
        <w:t>포장할</w:t>
      </w:r>
      <w:r>
        <w:rPr>
          <w:rFonts w:hint="eastAsia"/>
        </w:rPr>
        <w:t xml:space="preserve"> </w:t>
      </w:r>
      <w:r>
        <w:rPr>
          <w:rFonts w:hint="eastAsia"/>
        </w:rPr>
        <w:t>수</w:t>
      </w:r>
      <w:r>
        <w:rPr>
          <w:rFonts w:hint="eastAsia"/>
        </w:rPr>
        <w:t xml:space="preserve"> </w:t>
      </w:r>
      <w:r>
        <w:rPr>
          <w:rFonts w:hint="eastAsia"/>
        </w:rPr>
        <w:t>있어서</w:t>
      </w:r>
      <w:r>
        <w:rPr>
          <w:rFonts w:hint="eastAsia"/>
        </w:rPr>
        <w:t xml:space="preserve"> </w:t>
      </w:r>
      <w:r>
        <w:rPr>
          <w:rFonts w:hint="eastAsia"/>
        </w:rPr>
        <w:t>인용이</w:t>
      </w:r>
      <w:r>
        <w:rPr>
          <w:rFonts w:hint="eastAsia"/>
        </w:rPr>
        <w:t xml:space="preserve"> </w:t>
      </w:r>
      <w:r>
        <w:rPr>
          <w:rFonts w:hint="eastAsia"/>
        </w:rPr>
        <w:t>필요</w:t>
      </w:r>
      <w:r>
        <w:rPr>
          <w:rFonts w:hint="eastAsia"/>
        </w:rPr>
        <w:t xml:space="preserve"> </w:t>
      </w:r>
      <w:r>
        <w:rPr>
          <w:rFonts w:hint="eastAsia"/>
        </w:rPr>
        <w:t>없음</w:t>
      </w:r>
      <w:r>
        <w:rPr>
          <w:rFonts w:hint="eastAsia"/>
        </w:rPr>
        <w:t>.</w:t>
      </w:r>
    </w:p>
  </w:comment>
  <w:comment w:id="559" w:author="Park, Sanghoon" w:date="2021-09-30T23:13:00Z" w:initials="PS">
    <w:p w14:paraId="237DA1E5" w14:textId="1E00F156" w:rsidR="00A064FA" w:rsidRDefault="00A064FA">
      <w:pPr>
        <w:pStyle w:val="CommentText"/>
      </w:pPr>
      <w:r>
        <w:rPr>
          <w:rStyle w:val="CommentReference"/>
        </w:rPr>
        <w:annotationRef/>
      </w:r>
      <w:r>
        <w:rPr>
          <w:rFonts w:hint="eastAsia"/>
        </w:rPr>
        <w:t>김호정과</w:t>
      </w:r>
      <w:r>
        <w:rPr>
          <w:rFonts w:hint="eastAsia"/>
        </w:rPr>
        <w:t xml:space="preserve"> </w:t>
      </w:r>
      <w:r>
        <w:rPr>
          <w:rFonts w:hint="eastAsia"/>
        </w:rPr>
        <w:t>달리</w:t>
      </w:r>
      <w:r>
        <w:rPr>
          <w:rFonts w:hint="eastAsia"/>
        </w:rPr>
        <w:t xml:space="preserve"> </w:t>
      </w:r>
      <w:r>
        <w:rPr>
          <w:rFonts w:hint="eastAsia"/>
        </w:rPr>
        <w:t>여기서</w:t>
      </w:r>
      <w:r>
        <w:rPr>
          <w:rFonts w:hint="eastAsia"/>
        </w:rPr>
        <w:t xml:space="preserve"> </w:t>
      </w:r>
      <w:r>
        <w:t>Yukl 2012</w:t>
      </w:r>
      <w:r>
        <w:rPr>
          <w:rFonts w:hint="eastAsia"/>
        </w:rPr>
        <w:t>를</w:t>
      </w:r>
      <w:r>
        <w:t xml:space="preserve"> </w:t>
      </w:r>
      <w:r>
        <w:rPr>
          <w:rFonts w:hint="eastAsia"/>
        </w:rPr>
        <w:t>통해</w:t>
      </w:r>
      <w:r>
        <w:rPr>
          <w:rFonts w:hint="eastAsia"/>
        </w:rPr>
        <w:t xml:space="preserve"> </w:t>
      </w:r>
      <w:r>
        <w:rPr>
          <w:rFonts w:hint="eastAsia"/>
        </w:rPr>
        <w:t>재개념화해야</w:t>
      </w:r>
      <w:r>
        <w:rPr>
          <w:rFonts w:hint="eastAsia"/>
        </w:rPr>
        <w:t xml:space="preserve"> </w:t>
      </w:r>
      <w:r>
        <w:rPr>
          <w:rFonts w:hint="eastAsia"/>
        </w:rPr>
        <w:t>하는</w:t>
      </w:r>
      <w:r>
        <w:rPr>
          <w:rFonts w:hint="eastAsia"/>
        </w:rPr>
        <w:t xml:space="preserve"> </w:t>
      </w:r>
      <w:r>
        <w:rPr>
          <w:rFonts w:hint="eastAsia"/>
        </w:rPr>
        <w:t>이유가</w:t>
      </w:r>
      <w:r>
        <w:rPr>
          <w:rFonts w:hint="eastAsia"/>
        </w:rPr>
        <w:t xml:space="preserve"> </w:t>
      </w:r>
      <w:r>
        <w:rPr>
          <w:rFonts w:hint="eastAsia"/>
        </w:rPr>
        <w:t>무엇인지</w:t>
      </w:r>
      <w:r>
        <w:rPr>
          <w:rFonts w:hint="eastAsia"/>
        </w:rPr>
        <w:t>?</w:t>
      </w:r>
    </w:p>
  </w:comment>
  <w:comment w:id="568" w:author="Park, Sanghoon" w:date="2021-09-30T23:15:00Z" w:initials="PS">
    <w:p w14:paraId="78C4DAFA" w14:textId="5EC8B8D6" w:rsidR="00965EB0" w:rsidRDefault="00965EB0">
      <w:pPr>
        <w:pStyle w:val="CommentText"/>
      </w:pPr>
      <w:r>
        <w:rPr>
          <w:rStyle w:val="CommentReference"/>
        </w:rPr>
        <w:annotationRef/>
      </w:r>
      <w:r>
        <w:rPr>
          <w:rFonts w:hint="eastAsia"/>
        </w:rPr>
        <w:t>구체적</w:t>
      </w:r>
      <w:r>
        <w:rPr>
          <w:rFonts w:hint="eastAsia"/>
        </w:rPr>
        <w:t xml:space="preserve"> </w:t>
      </w:r>
      <w:r>
        <w:rPr>
          <w:rFonts w:hint="eastAsia"/>
        </w:rPr>
        <w:t>서술</w:t>
      </w:r>
      <w:r>
        <w:rPr>
          <w:rFonts w:hint="eastAsia"/>
        </w:rPr>
        <w:t xml:space="preserve"> </w:t>
      </w:r>
      <w:r>
        <w:rPr>
          <w:rFonts w:hint="eastAsia"/>
        </w:rPr>
        <w:t>필요</w:t>
      </w:r>
    </w:p>
  </w:comment>
  <w:comment w:id="806" w:author="Park, Sanghoon" w:date="2021-10-01T12:23:00Z" w:initials="PS">
    <w:p w14:paraId="3452F5E6" w14:textId="608247E2" w:rsidR="0044366C" w:rsidRDefault="0044366C">
      <w:pPr>
        <w:pStyle w:val="CommentText"/>
      </w:pPr>
      <w:r>
        <w:rPr>
          <w:rStyle w:val="CommentReference"/>
        </w:rPr>
        <w:annotationRef/>
      </w:r>
      <w:r>
        <w:rPr>
          <w:rFonts w:hint="eastAsia"/>
        </w:rPr>
        <w:t>가정하는게</w:t>
      </w:r>
      <w:r>
        <w:rPr>
          <w:rFonts w:hint="eastAsia"/>
        </w:rPr>
        <w:t xml:space="preserve"> </w:t>
      </w:r>
      <w:r>
        <w:rPr>
          <w:rFonts w:hint="eastAsia"/>
        </w:rPr>
        <w:t>아니라</w:t>
      </w:r>
      <w:r>
        <w:rPr>
          <w:rFonts w:hint="eastAsia"/>
        </w:rPr>
        <w:t xml:space="preserve"> </w:t>
      </w:r>
      <w:r>
        <w:rPr>
          <w:rFonts w:hint="eastAsia"/>
        </w:rPr>
        <w:t>기대하는</w:t>
      </w:r>
      <w:r>
        <w:rPr>
          <w:rFonts w:hint="eastAsia"/>
        </w:rPr>
        <w:t xml:space="preserve"> </w:t>
      </w:r>
      <w:r>
        <w:rPr>
          <w:rFonts w:hint="eastAsia"/>
        </w:rPr>
        <w:t>것</w:t>
      </w:r>
      <w:r>
        <w:rPr>
          <w:rFonts w:hint="eastAsia"/>
        </w:rPr>
        <w:t>,</w:t>
      </w:r>
      <w:r>
        <w:t xml:space="preserve"> </w:t>
      </w:r>
      <w:r>
        <w:rPr>
          <w:rFonts w:hint="eastAsia"/>
        </w:rPr>
        <w:t>유의미한</w:t>
      </w:r>
      <w:r>
        <w:rPr>
          <w:rFonts w:hint="eastAsia"/>
        </w:rPr>
        <w:t xml:space="preserve"> </w:t>
      </w:r>
      <w:r>
        <w:rPr>
          <w:rFonts w:hint="eastAsia"/>
        </w:rPr>
        <w:t>영향을</w:t>
      </w:r>
      <w:r>
        <w:rPr>
          <w:rFonts w:hint="eastAsia"/>
        </w:rPr>
        <w:t xml:space="preserve"> </w:t>
      </w:r>
      <w:r>
        <w:rPr>
          <w:rFonts w:hint="eastAsia"/>
        </w:rPr>
        <w:t>받지</w:t>
      </w:r>
      <w:r>
        <w:rPr>
          <w:rFonts w:hint="eastAsia"/>
        </w:rPr>
        <w:t xml:space="preserve"> </w:t>
      </w:r>
      <w:r>
        <w:rPr>
          <w:rFonts w:hint="eastAsia"/>
        </w:rPr>
        <w:t>않을</w:t>
      </w:r>
      <w:r>
        <w:rPr>
          <w:rFonts w:hint="eastAsia"/>
        </w:rPr>
        <w:t xml:space="preserve"> </w:t>
      </w:r>
      <w:r>
        <w:rPr>
          <w:rFonts w:hint="eastAsia"/>
        </w:rPr>
        <w:t>것이라는</w:t>
      </w:r>
      <w:r>
        <w:rPr>
          <w:rFonts w:hint="eastAsia"/>
        </w:rPr>
        <w:t xml:space="preserve"> </w:t>
      </w:r>
      <w:r>
        <w:rPr>
          <w:rFonts w:hint="eastAsia"/>
        </w:rPr>
        <w:t>것</w:t>
      </w:r>
      <w:r>
        <w:rPr>
          <w:rFonts w:hint="eastAsia"/>
        </w:rPr>
        <w:t xml:space="preserve"> </w:t>
      </w:r>
      <w:r>
        <w:t>(</w:t>
      </w:r>
      <w:r>
        <w:rPr>
          <w:rFonts w:hint="eastAsia"/>
        </w:rPr>
        <w:t>상관</w:t>
      </w:r>
      <w:r>
        <w:rPr>
          <w:rFonts w:hint="eastAsia"/>
        </w:rPr>
        <w:t>X</w:t>
      </w:r>
      <w:r>
        <w:t>)</w:t>
      </w:r>
      <w:r>
        <w:rPr>
          <w:rFonts w:hint="eastAsia"/>
        </w:rPr>
        <w:t>는</w:t>
      </w:r>
      <w:r>
        <w:rPr>
          <w:rFonts w:hint="eastAsia"/>
        </w:rPr>
        <w:t xml:space="preserve"> </w:t>
      </w:r>
      <w:r>
        <w:rPr>
          <w:rFonts w:hint="eastAsia"/>
        </w:rPr>
        <w:t>아래</w:t>
      </w:r>
      <w:r>
        <w:rPr>
          <w:rFonts w:hint="eastAsia"/>
        </w:rPr>
        <w:t xml:space="preserve"> </w:t>
      </w:r>
      <w:r>
        <w:rPr>
          <w:rFonts w:hint="eastAsia"/>
        </w:rPr>
        <w:t>가설과</w:t>
      </w:r>
      <w:r>
        <w:rPr>
          <w:rFonts w:hint="eastAsia"/>
        </w:rPr>
        <w:t xml:space="preserve"> </w:t>
      </w:r>
      <w:r>
        <w:rPr>
          <w:rFonts w:hint="eastAsia"/>
        </w:rPr>
        <w:t>다름</w:t>
      </w:r>
      <w:r>
        <w:rPr>
          <w:rFonts w:hint="eastAsia"/>
        </w:rPr>
        <w:t>.</w:t>
      </w:r>
      <w:r>
        <w:t xml:space="preserve"> </w:t>
      </w:r>
      <w:r>
        <w:rPr>
          <w:rFonts w:hint="eastAsia"/>
        </w:rPr>
        <w:t>검토</w:t>
      </w:r>
      <w:r>
        <w:rPr>
          <w:rFonts w:hint="eastAsia"/>
        </w:rPr>
        <w:t xml:space="preserve"> </w:t>
      </w:r>
      <w:r>
        <w:rPr>
          <w:rFonts w:hint="eastAsia"/>
        </w:rPr>
        <w:t>바람</w:t>
      </w:r>
      <w:r>
        <w:rPr>
          <w:rFonts w:hint="eastAsia"/>
        </w:rPr>
        <w:t>.</w:t>
      </w:r>
    </w:p>
  </w:comment>
  <w:comment w:id="820" w:author="Park, Sanghoon" w:date="2021-10-01T12:53:00Z" w:initials="PS">
    <w:p w14:paraId="525265C0" w14:textId="67E511B9" w:rsidR="00E75810" w:rsidRDefault="00E75810">
      <w:pPr>
        <w:pStyle w:val="CommentText"/>
      </w:pPr>
      <w:r>
        <w:rPr>
          <w:rStyle w:val="CommentReference"/>
        </w:rPr>
        <w:annotationRef/>
      </w:r>
      <w:r>
        <w:rPr>
          <w:rFonts w:hint="eastAsia"/>
        </w:rPr>
        <w:t>수준은</w:t>
      </w:r>
      <w:r>
        <w:rPr>
          <w:rFonts w:hint="eastAsia"/>
        </w:rPr>
        <w:t xml:space="preserve"> </w:t>
      </w:r>
      <w:r>
        <w:rPr>
          <w:rFonts w:hint="eastAsia"/>
        </w:rPr>
        <w:t>아님</w:t>
      </w:r>
      <w:r>
        <w:rPr>
          <w:rFonts w:hint="eastAsia"/>
        </w:rPr>
        <w:t>.</w:t>
      </w:r>
      <w:r>
        <w:t xml:space="preserve"> </w:t>
      </w:r>
      <w:r>
        <w:rPr>
          <w:rFonts w:hint="eastAsia"/>
        </w:rPr>
        <w:t>종속변수가</w:t>
      </w:r>
      <w:r>
        <w:rPr>
          <w:rFonts w:hint="eastAsia"/>
        </w:rPr>
        <w:t xml:space="preserve"> </w:t>
      </w:r>
      <w:r>
        <w:rPr>
          <w:rFonts w:hint="eastAsia"/>
        </w:rPr>
        <w:t>이항변수니까</w:t>
      </w:r>
      <w:r>
        <w:rPr>
          <w:rFonts w:hint="eastAsia"/>
        </w:rPr>
        <w:t>.</w:t>
      </w:r>
    </w:p>
  </w:comment>
  <w:comment w:id="1550" w:author="Kang, Jiyoon" w:date="2021-10-03T09:10:00Z" w:initials="KJ">
    <w:p w14:paraId="2F761EA7" w14:textId="048954C2" w:rsidR="00744673" w:rsidRDefault="00744673">
      <w:pPr>
        <w:pStyle w:val="CommentText"/>
      </w:pPr>
      <w:r>
        <w:rPr>
          <w:rStyle w:val="CommentReference"/>
        </w:rPr>
        <w:annotationRef/>
      </w:r>
      <w:r>
        <w:rPr>
          <w:rFonts w:hint="eastAsia"/>
        </w:rPr>
        <w:t>제가</w:t>
      </w:r>
      <w:r>
        <w:rPr>
          <w:rFonts w:hint="eastAsia"/>
        </w:rPr>
        <w:t xml:space="preserve"> </w:t>
      </w:r>
      <w:r>
        <w:rPr>
          <w:rFonts w:hint="eastAsia"/>
        </w:rPr>
        <w:t>조테로로</w:t>
      </w:r>
      <w:r>
        <w:rPr>
          <w:rFonts w:hint="eastAsia"/>
        </w:rPr>
        <w:t xml:space="preserve"> </w:t>
      </w:r>
      <w:r>
        <w:rPr>
          <w:rFonts w:hint="eastAsia"/>
        </w:rPr>
        <w:t>인용</w:t>
      </w:r>
      <w:r>
        <w:rPr>
          <w:rFonts w:hint="eastAsia"/>
        </w:rPr>
        <w:t xml:space="preserve"> </w:t>
      </w:r>
      <w:r>
        <w:rPr>
          <w:rFonts w:hint="eastAsia"/>
        </w:rPr>
        <w:t>넣으려고</w:t>
      </w:r>
      <w:r>
        <w:rPr>
          <w:rFonts w:hint="eastAsia"/>
        </w:rPr>
        <w:t xml:space="preserve"> </w:t>
      </w:r>
      <w:r>
        <w:rPr>
          <w:rFonts w:hint="eastAsia"/>
        </w:rPr>
        <w:t>했더니</w:t>
      </w:r>
      <w:r>
        <w:rPr>
          <w:rFonts w:hint="eastAsia"/>
        </w:rPr>
        <w:t xml:space="preserve"> </w:t>
      </w:r>
      <w:r>
        <w:rPr>
          <w:rFonts w:hint="eastAsia"/>
        </w:rPr>
        <w:t>똑같은</w:t>
      </w:r>
      <w:r>
        <w:rPr>
          <w:rFonts w:hint="eastAsia"/>
        </w:rPr>
        <w:t xml:space="preserve"> </w:t>
      </w:r>
      <w:r>
        <w:rPr>
          <w:rFonts w:hint="eastAsia"/>
        </w:rPr>
        <w:t>논문이</w:t>
      </w:r>
      <w:r>
        <w:t>a, b</w:t>
      </w:r>
      <w:r>
        <w:rPr>
          <w:rFonts w:hint="eastAsia"/>
        </w:rPr>
        <w:t>로</w:t>
      </w:r>
      <w:r>
        <w:rPr>
          <w:rFonts w:hint="eastAsia"/>
        </w:rPr>
        <w:t xml:space="preserve"> </w:t>
      </w:r>
      <w:r>
        <w:rPr>
          <w:rFonts w:hint="eastAsia"/>
        </w:rPr>
        <w:t>구분되어</w:t>
      </w:r>
      <w:r>
        <w:rPr>
          <w:rFonts w:hint="eastAsia"/>
        </w:rPr>
        <w:t xml:space="preserve"> </w:t>
      </w:r>
      <w:r>
        <w:rPr>
          <w:rFonts w:hint="eastAsia"/>
        </w:rPr>
        <w:t>들어가서</w:t>
      </w:r>
      <w:r>
        <w:rPr>
          <w:rFonts w:hint="eastAsia"/>
        </w:rPr>
        <w:t xml:space="preserve"> </w:t>
      </w:r>
      <w:r>
        <w:rPr>
          <w:rFonts w:hint="eastAsia"/>
        </w:rPr>
        <w:t>걍</w:t>
      </w:r>
      <w:r>
        <w:rPr>
          <w:rFonts w:hint="eastAsia"/>
        </w:rPr>
        <w:t xml:space="preserve"> </w:t>
      </w:r>
      <w:r>
        <w:rPr>
          <w:rFonts w:hint="eastAsia"/>
        </w:rPr>
        <w:t>지우고</w:t>
      </w:r>
      <w:r>
        <w:rPr>
          <w:rFonts w:hint="eastAsia"/>
        </w:rPr>
        <w:t xml:space="preserve"> </w:t>
      </w:r>
      <w:r>
        <w:rPr>
          <w:rFonts w:hint="eastAsia"/>
        </w:rPr>
        <w:t>수기로</w:t>
      </w:r>
      <w:r>
        <w:rPr>
          <w:rFonts w:hint="eastAsia"/>
        </w:rPr>
        <w:t xml:space="preserve"> </w:t>
      </w:r>
      <w:r>
        <w:rPr>
          <w:rFonts w:hint="eastAsia"/>
        </w:rPr>
        <w:t>입력했어용</w:t>
      </w:r>
      <w:r>
        <w:rPr>
          <w:rFonts w:hint="eastAsia"/>
        </w:rPr>
        <w:t>!</w:t>
      </w:r>
    </w:p>
  </w:comment>
  <w:comment w:id="1564" w:author="Park, Sanghoon" w:date="2021-10-01T02:43:00Z" w:initials="PS">
    <w:p w14:paraId="309B0E71" w14:textId="4E942C70" w:rsidR="000F4CAE" w:rsidRDefault="000F4CAE">
      <w:pPr>
        <w:pStyle w:val="CommentText"/>
      </w:pPr>
      <w:r>
        <w:rPr>
          <w:rStyle w:val="CommentReference"/>
        </w:rPr>
        <w:annotationRef/>
      </w:r>
      <w:r>
        <w:rPr>
          <w:rFonts w:hint="eastAsia"/>
        </w:rPr>
        <w:t>가설에</w:t>
      </w:r>
      <w:r>
        <w:rPr>
          <w:rFonts w:hint="eastAsia"/>
        </w:rPr>
        <w:t xml:space="preserve"> </w:t>
      </w:r>
      <w:r>
        <w:rPr>
          <w:rFonts w:hint="eastAsia"/>
        </w:rPr>
        <w:t>맞게</w:t>
      </w:r>
      <w:r>
        <w:rPr>
          <w:rFonts w:hint="eastAsia"/>
        </w:rPr>
        <w:t xml:space="preserve"> </w:t>
      </w:r>
      <w:r>
        <w:rPr>
          <w:rFonts w:hint="eastAsia"/>
        </w:rPr>
        <w:t>재배치</w:t>
      </w:r>
      <w:r>
        <w:rPr>
          <w:rFonts w:hint="eastAsia"/>
        </w:rPr>
        <w:t xml:space="preserve"> </w:t>
      </w:r>
      <w:r>
        <w:rPr>
          <w:rFonts w:hint="eastAsia"/>
        </w:rPr>
        <w:t>필요</w:t>
      </w:r>
      <w:r>
        <w:rPr>
          <w:rFonts w:hint="eastAsia"/>
        </w:rPr>
        <w:t xml:space="preserve"> </w:t>
      </w:r>
      <w:r>
        <w:t>(10</w:t>
      </w:r>
      <w:r>
        <w:rPr>
          <w:rFonts w:hint="eastAsia"/>
        </w:rPr>
        <w:t>월</w:t>
      </w:r>
      <w:r>
        <w:rPr>
          <w:rFonts w:hint="eastAsia"/>
        </w:rPr>
        <w:t xml:space="preserve"> </w:t>
      </w:r>
      <w:r>
        <w:t>1</w:t>
      </w:r>
      <w:r>
        <w:rPr>
          <w:rFonts w:hint="eastAsia"/>
        </w:rPr>
        <w:t>일</w:t>
      </w:r>
      <w:r>
        <w:rPr>
          <w:rFonts w:hint="eastAsia"/>
        </w:rPr>
        <w:t xml:space="preserve"> </w:t>
      </w:r>
      <w:r>
        <w:rPr>
          <w:rFonts w:hint="eastAsia"/>
        </w:rPr>
        <w:t>오후</w:t>
      </w:r>
      <w:r>
        <w:rPr>
          <w:rFonts w:hint="eastAsia"/>
        </w:rPr>
        <w:t xml:space="preserve"> </w:t>
      </w:r>
      <w:r>
        <w:rPr>
          <w:rFonts w:hint="eastAsia"/>
        </w:rPr>
        <w:t>작업</w:t>
      </w:r>
      <w:r>
        <w:rPr>
          <w:rFonts w:hint="eastAsia"/>
        </w:rPr>
        <w:t xml:space="preserve"> </w:t>
      </w:r>
      <w:r>
        <w:rPr>
          <w:rFonts w:hint="eastAsia"/>
        </w:rPr>
        <w:t>예정</w:t>
      </w:r>
      <w:r>
        <w:rPr>
          <w:rFonts w:hint="eastAsia"/>
        </w:rPr>
        <w:t>)</w:t>
      </w:r>
    </w:p>
  </w:comment>
  <w:comment w:id="1572" w:author="Kang Jiyoon" w:date="2021-09-20T21:06:00Z" w:initials="KJ">
    <w:p w14:paraId="25D7B8FA" w14:textId="77777777" w:rsidR="0044366C" w:rsidRDefault="0044366C" w:rsidP="0044366C">
      <w:pPr>
        <w:pStyle w:val="CommentText"/>
      </w:pPr>
      <w:r>
        <w:rPr>
          <w:rStyle w:val="CommentReference"/>
        </w:rPr>
        <w:annotationRef/>
      </w:r>
      <w:r>
        <w:rPr>
          <w:rFonts w:hint="eastAsia"/>
        </w:rPr>
        <w:t>각주부분</w:t>
      </w:r>
      <w:r>
        <w:rPr>
          <w:rFonts w:hint="eastAsia"/>
        </w:rPr>
        <w:t xml:space="preserve"> </w:t>
      </w:r>
      <w:r>
        <w:rPr>
          <w:rFonts w:hint="eastAsia"/>
        </w:rPr>
        <w:t>제가</w:t>
      </w:r>
      <w:r>
        <w:rPr>
          <w:rFonts w:hint="eastAsia"/>
        </w:rPr>
        <w:t xml:space="preserve"> </w:t>
      </w:r>
      <w:r>
        <w:rPr>
          <w:rFonts w:hint="eastAsia"/>
        </w:rPr>
        <w:t>쓸게용</w:t>
      </w:r>
      <w:r>
        <w:rPr>
          <w:rFonts w:hint="eastAsia"/>
        </w:rPr>
        <w:t>!</w:t>
      </w:r>
    </w:p>
  </w:comment>
  <w:comment w:id="1573" w:author="Kang Jiyoon" w:date="2021-09-23T20:27:00Z" w:initials="KJ">
    <w:p w14:paraId="5FE01B18" w14:textId="77777777" w:rsidR="0044366C" w:rsidRDefault="0044366C" w:rsidP="0044366C">
      <w:pPr>
        <w:pStyle w:val="CommentText"/>
      </w:pPr>
      <w:r>
        <w:rPr>
          <w:rStyle w:val="CommentReference"/>
        </w:rPr>
        <w:annotationRef/>
      </w:r>
      <w:r>
        <w:rPr>
          <w:rFonts w:hint="eastAsia"/>
        </w:rPr>
        <w:t>쓰긴</w:t>
      </w:r>
      <w:r>
        <w:rPr>
          <w:rFonts w:hint="eastAsia"/>
        </w:rPr>
        <w:t xml:space="preserve"> </w:t>
      </w:r>
      <w:r>
        <w:rPr>
          <w:rFonts w:hint="eastAsia"/>
        </w:rPr>
        <w:t>썼는데</w:t>
      </w:r>
      <w:r>
        <w:rPr>
          <w:rFonts w:hint="eastAsia"/>
        </w:rPr>
        <w:t xml:space="preserve"> </w:t>
      </w:r>
      <w:r>
        <w:rPr>
          <w:rFonts w:hint="eastAsia"/>
        </w:rPr>
        <w:t>이렇게</w:t>
      </w:r>
      <w:r>
        <w:rPr>
          <w:rFonts w:hint="eastAsia"/>
        </w:rPr>
        <w:t xml:space="preserve"> </w:t>
      </w:r>
      <w:r>
        <w:rPr>
          <w:rFonts w:hint="eastAsia"/>
        </w:rPr>
        <w:t>쓰는게</w:t>
      </w:r>
      <w:r>
        <w:rPr>
          <w:rFonts w:hint="eastAsia"/>
        </w:rPr>
        <w:t xml:space="preserve"> </w:t>
      </w:r>
      <w:r>
        <w:rPr>
          <w:rFonts w:hint="eastAsia"/>
        </w:rPr>
        <w:t>맞나</w:t>
      </w:r>
      <w:r>
        <w:rPr>
          <w:rFonts w:hint="eastAsia"/>
        </w:rPr>
        <w:t xml:space="preserve"> </w:t>
      </w:r>
      <w:r>
        <w:rPr>
          <w:rFonts w:hint="eastAsia"/>
        </w:rPr>
        <w:t>모르겠네요ㅋㅋㅋ</w:t>
      </w:r>
    </w:p>
  </w:comment>
  <w:comment w:id="3606" w:author="Kang Jiyoon" w:date="2021-09-20T21:06:00Z" w:initials="KJ">
    <w:p w14:paraId="37C75F8B" w14:textId="77777777" w:rsidR="0044366C" w:rsidRDefault="0044366C" w:rsidP="0044366C">
      <w:pPr>
        <w:pStyle w:val="CommentText"/>
      </w:pPr>
      <w:r>
        <w:rPr>
          <w:rStyle w:val="CommentReference"/>
        </w:rPr>
        <w:annotationRef/>
      </w:r>
      <w:r>
        <w:rPr>
          <w:rFonts w:hint="eastAsia"/>
        </w:rPr>
        <w:t>각주부분</w:t>
      </w:r>
      <w:r>
        <w:rPr>
          <w:rFonts w:hint="eastAsia"/>
        </w:rPr>
        <w:t xml:space="preserve"> </w:t>
      </w:r>
      <w:r>
        <w:rPr>
          <w:rFonts w:hint="eastAsia"/>
        </w:rPr>
        <w:t>제가</w:t>
      </w:r>
      <w:r>
        <w:rPr>
          <w:rFonts w:hint="eastAsia"/>
        </w:rPr>
        <w:t xml:space="preserve"> </w:t>
      </w:r>
      <w:r>
        <w:rPr>
          <w:rFonts w:hint="eastAsia"/>
        </w:rPr>
        <w:t>쓸게용</w:t>
      </w:r>
      <w:r>
        <w:rPr>
          <w:rFonts w:hint="eastAsia"/>
        </w:rPr>
        <w:t>!</w:t>
      </w:r>
    </w:p>
  </w:comment>
  <w:comment w:id="3607" w:author="Kang Jiyoon" w:date="2021-09-23T20:27:00Z" w:initials="KJ">
    <w:p w14:paraId="76A923D8" w14:textId="77777777" w:rsidR="0044366C" w:rsidRDefault="0044366C" w:rsidP="0044366C">
      <w:pPr>
        <w:pStyle w:val="CommentText"/>
      </w:pPr>
      <w:r>
        <w:rPr>
          <w:rStyle w:val="CommentReference"/>
        </w:rPr>
        <w:annotationRef/>
      </w:r>
      <w:r>
        <w:rPr>
          <w:rFonts w:hint="eastAsia"/>
        </w:rPr>
        <w:t>쓰긴</w:t>
      </w:r>
      <w:r>
        <w:rPr>
          <w:rFonts w:hint="eastAsia"/>
        </w:rPr>
        <w:t xml:space="preserve"> </w:t>
      </w:r>
      <w:r>
        <w:rPr>
          <w:rFonts w:hint="eastAsia"/>
        </w:rPr>
        <w:t>썼는데</w:t>
      </w:r>
      <w:r>
        <w:rPr>
          <w:rFonts w:hint="eastAsia"/>
        </w:rPr>
        <w:t xml:space="preserve"> </w:t>
      </w:r>
      <w:r>
        <w:rPr>
          <w:rFonts w:hint="eastAsia"/>
        </w:rPr>
        <w:t>이렇게</w:t>
      </w:r>
      <w:r>
        <w:rPr>
          <w:rFonts w:hint="eastAsia"/>
        </w:rPr>
        <w:t xml:space="preserve"> </w:t>
      </w:r>
      <w:r>
        <w:rPr>
          <w:rFonts w:hint="eastAsia"/>
        </w:rPr>
        <w:t>쓰는게</w:t>
      </w:r>
      <w:r>
        <w:rPr>
          <w:rFonts w:hint="eastAsia"/>
        </w:rPr>
        <w:t xml:space="preserve"> </w:t>
      </w:r>
      <w:r>
        <w:rPr>
          <w:rFonts w:hint="eastAsia"/>
        </w:rPr>
        <w:t>맞나</w:t>
      </w:r>
      <w:r>
        <w:rPr>
          <w:rFonts w:hint="eastAsia"/>
        </w:rPr>
        <w:t xml:space="preserve"> </w:t>
      </w:r>
      <w:r>
        <w:rPr>
          <w:rFonts w:hint="eastAsia"/>
        </w:rPr>
        <w:t>모르겠네요ㅋㅋㅋ</w:t>
      </w:r>
    </w:p>
  </w:comment>
  <w:comment w:id="3724" w:author="Kang Jiyoon" w:date="2021-09-20T21:06:00Z" w:initials="KJ">
    <w:p w14:paraId="70FCA8E2" w14:textId="522953BC" w:rsidR="00F63613" w:rsidRDefault="00F63613">
      <w:pPr>
        <w:pStyle w:val="CommentText"/>
      </w:pPr>
      <w:r>
        <w:rPr>
          <w:rStyle w:val="CommentReference"/>
        </w:rPr>
        <w:annotationRef/>
      </w:r>
      <w:r>
        <w:rPr>
          <w:rFonts w:hint="eastAsia"/>
        </w:rPr>
        <w:t>각주부분</w:t>
      </w:r>
      <w:r>
        <w:rPr>
          <w:rFonts w:hint="eastAsia"/>
        </w:rPr>
        <w:t xml:space="preserve"> </w:t>
      </w:r>
      <w:r>
        <w:rPr>
          <w:rFonts w:hint="eastAsia"/>
        </w:rPr>
        <w:t>제가</w:t>
      </w:r>
      <w:r>
        <w:rPr>
          <w:rFonts w:hint="eastAsia"/>
        </w:rPr>
        <w:t xml:space="preserve"> </w:t>
      </w:r>
      <w:r>
        <w:rPr>
          <w:rFonts w:hint="eastAsia"/>
        </w:rPr>
        <w:t>쓸게용</w:t>
      </w:r>
      <w:r>
        <w:rPr>
          <w:rFonts w:hint="eastAsia"/>
        </w:rPr>
        <w:t>!</w:t>
      </w:r>
    </w:p>
  </w:comment>
  <w:comment w:id="3725" w:author="Kang Jiyoon" w:date="2021-09-23T20:27:00Z" w:initials="KJ">
    <w:p w14:paraId="45FDE573" w14:textId="74156553" w:rsidR="00D26274" w:rsidRDefault="00D26274">
      <w:pPr>
        <w:pStyle w:val="CommentText"/>
      </w:pPr>
      <w:r>
        <w:rPr>
          <w:rStyle w:val="CommentReference"/>
        </w:rPr>
        <w:annotationRef/>
      </w:r>
      <w:r>
        <w:rPr>
          <w:rFonts w:hint="eastAsia"/>
        </w:rPr>
        <w:t>쓰긴</w:t>
      </w:r>
      <w:r>
        <w:rPr>
          <w:rFonts w:hint="eastAsia"/>
        </w:rPr>
        <w:t xml:space="preserve"> </w:t>
      </w:r>
      <w:r>
        <w:rPr>
          <w:rFonts w:hint="eastAsia"/>
        </w:rPr>
        <w:t>썼는데</w:t>
      </w:r>
      <w:r>
        <w:rPr>
          <w:rFonts w:hint="eastAsia"/>
        </w:rPr>
        <w:t xml:space="preserve"> </w:t>
      </w:r>
      <w:r>
        <w:rPr>
          <w:rFonts w:hint="eastAsia"/>
        </w:rPr>
        <w:t>이렇게</w:t>
      </w:r>
      <w:r>
        <w:rPr>
          <w:rFonts w:hint="eastAsia"/>
        </w:rPr>
        <w:t xml:space="preserve"> </w:t>
      </w:r>
      <w:r>
        <w:rPr>
          <w:rFonts w:hint="eastAsia"/>
        </w:rPr>
        <w:t>쓰는게</w:t>
      </w:r>
      <w:r>
        <w:rPr>
          <w:rFonts w:hint="eastAsia"/>
        </w:rPr>
        <w:t xml:space="preserve"> </w:t>
      </w:r>
      <w:r>
        <w:rPr>
          <w:rFonts w:hint="eastAsia"/>
        </w:rPr>
        <w:t>맞나</w:t>
      </w:r>
      <w:r>
        <w:rPr>
          <w:rFonts w:hint="eastAsia"/>
        </w:rPr>
        <w:t xml:space="preserve"> </w:t>
      </w:r>
      <w:r>
        <w:rPr>
          <w:rFonts w:hint="eastAsia"/>
        </w:rPr>
        <w:t>모르겠네요ㅋㅋㅋ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498847" w15:done="0"/>
  <w15:commentEx w15:paraId="15BDF140" w15:paraIdParent="67498847" w15:done="0"/>
  <w15:commentEx w15:paraId="11F60B9A" w15:done="0"/>
  <w15:commentEx w15:paraId="6FE2445D" w15:done="0"/>
  <w15:commentEx w15:paraId="60022572" w15:done="0"/>
  <w15:commentEx w15:paraId="237DA1E5" w15:done="0"/>
  <w15:commentEx w15:paraId="78C4DAFA" w15:done="0"/>
  <w15:commentEx w15:paraId="3452F5E6" w15:done="0"/>
  <w15:commentEx w15:paraId="525265C0" w15:done="0"/>
  <w15:commentEx w15:paraId="2F761EA7" w15:done="1"/>
  <w15:commentEx w15:paraId="309B0E71" w15:done="1"/>
  <w15:commentEx w15:paraId="25D7B8FA" w15:done="0"/>
  <w15:commentEx w15:paraId="5FE01B18" w15:paraIdParent="25D7B8FA" w15:done="0"/>
  <w15:commentEx w15:paraId="37C75F8B" w15:done="1"/>
  <w15:commentEx w15:paraId="76A923D8" w15:paraIdParent="37C75F8B" w15:done="1"/>
  <w15:commentEx w15:paraId="70FCA8E2" w15:done="0"/>
  <w15:commentEx w15:paraId="45FDE573" w15:paraIdParent="70FCA8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01243" w16cex:dateUtc="2021-09-30T14:38:00Z"/>
  <w16cex:commentExtensible w16cex:durableId="6FD8D4AB" w16cex:dateUtc="2021-10-03T22:36:00Z"/>
  <w16cex:commentExtensible w16cex:durableId="250040BB" w16cex:dateUtc="2021-09-30T17:57:00Z"/>
  <w16cex:commentExtensible w16cex:durableId="2500481E" w16cex:dateUtc="2021-09-30T18:28:00Z"/>
  <w16cex:commentExtensible w16cex:durableId="2500C20F" w16cex:dateUtc="2021-10-01T03:09:00Z"/>
  <w16cex:commentExtensible w16cex:durableId="2500C306" w16cex:dateUtc="2021-10-01T03:13:00Z"/>
  <w16cex:commentExtensible w16cex:durableId="2500C3A7" w16cex:dateUtc="2021-10-01T03:15:00Z"/>
  <w16cex:commentExtensible w16cex:durableId="25017C57" w16cex:dateUtc="2021-10-01T16:23:00Z"/>
  <w16cex:commentExtensible w16cex:durableId="25018343" w16cex:dateUtc="2021-10-01T16:53:00Z"/>
  <w16cex:commentExtensible w16cex:durableId="2503F217" w16cex:dateUtc="2021-10-03T13:10:00Z"/>
  <w16cex:commentExtensible w16cex:durableId="2500F45F" w16cex:dateUtc="2021-10-01T06:43:00Z"/>
  <w16cex:commentExtensible w16cex:durableId="25017A23" w16cex:dateUtc="2021-09-21T01:06:00Z"/>
  <w16cex:commentExtensible w16cex:durableId="25017A22" w16cex:dateUtc="2021-09-24T00:27:00Z"/>
  <w16cex:commentExtensible w16cex:durableId="25017ACA" w16cex:dateUtc="2021-09-21T01:06:00Z"/>
  <w16cex:commentExtensible w16cex:durableId="25017AC9" w16cex:dateUtc="2021-09-24T00:27:00Z"/>
  <w16cex:commentExtensible w16cex:durableId="24F3765B" w16cex:dateUtc="2021-09-21T01:06:00Z"/>
  <w16cex:commentExtensible w16cex:durableId="24F761BC" w16cex:dateUtc="2021-09-24T0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498847" w16cid:durableId="25001243"/>
  <w16cid:commentId w16cid:paraId="15BDF140" w16cid:durableId="6FD8D4AB"/>
  <w16cid:commentId w16cid:paraId="11F60B9A" w16cid:durableId="250040BB"/>
  <w16cid:commentId w16cid:paraId="6FE2445D" w16cid:durableId="2500481E"/>
  <w16cid:commentId w16cid:paraId="60022572" w16cid:durableId="2500C20F"/>
  <w16cid:commentId w16cid:paraId="237DA1E5" w16cid:durableId="2500C306"/>
  <w16cid:commentId w16cid:paraId="78C4DAFA" w16cid:durableId="2500C3A7"/>
  <w16cid:commentId w16cid:paraId="3452F5E6" w16cid:durableId="25017C57"/>
  <w16cid:commentId w16cid:paraId="525265C0" w16cid:durableId="25018343"/>
  <w16cid:commentId w16cid:paraId="2F761EA7" w16cid:durableId="2503F217"/>
  <w16cid:commentId w16cid:paraId="309B0E71" w16cid:durableId="2500F45F"/>
  <w16cid:commentId w16cid:paraId="25D7B8FA" w16cid:durableId="25017A23"/>
  <w16cid:commentId w16cid:paraId="5FE01B18" w16cid:durableId="25017A22"/>
  <w16cid:commentId w16cid:paraId="37C75F8B" w16cid:durableId="25017ACA"/>
  <w16cid:commentId w16cid:paraId="76A923D8" w16cid:durableId="25017AC9"/>
  <w16cid:commentId w16cid:paraId="70FCA8E2" w16cid:durableId="24F3765B"/>
  <w16cid:commentId w16cid:paraId="45FDE573" w16cid:durableId="24F761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30F81" w14:textId="77777777" w:rsidR="001878D2" w:rsidRDefault="001878D2" w:rsidP="000E58EF">
      <w:pPr>
        <w:spacing w:after="0" w:line="240" w:lineRule="auto"/>
      </w:pPr>
      <w:r>
        <w:separator/>
      </w:r>
    </w:p>
  </w:endnote>
  <w:endnote w:type="continuationSeparator" w:id="0">
    <w:p w14:paraId="5E1FCFE1" w14:textId="77777777" w:rsidR="001878D2" w:rsidRDefault="001878D2" w:rsidP="000E5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명조">
    <w:altName w:val="바탕"/>
    <w:panose1 w:val="02020603020101020101"/>
    <w:charset w:val="81"/>
    <w:family w:val="roman"/>
    <w:pitch w:val="variable"/>
    <w:sig w:usb0="800002A7" w:usb1="09D7FCFB" w:usb2="00000010"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함초롬돋움">
    <w:panose1 w:val="020B0604000101010101"/>
    <w:charset w:val="81"/>
    <w:family w:val="modern"/>
    <w:pitch w:val="variable"/>
    <w:sig w:usb0="F7002EFF" w:usb1="19DFFFFF" w:usb2="001BFDD7" w:usb3="00000000" w:csb0="001F007F" w:csb1="00000000"/>
  </w:font>
  <w:font w:name="맑은 고딕">
    <w:panose1 w:val="020B0503020000020004"/>
    <w:charset w:val="81"/>
    <w:family w:val="modern"/>
    <w:pitch w:val="variable"/>
    <w:sig w:usb0="9000002F" w:usb1="29D77CFB" w:usb2="00000012" w:usb3="00000000" w:csb0="00080001" w:csb1="00000000"/>
  </w:font>
  <w:font w:name="나눔명조 ExtraBold">
    <w:panose1 w:val="02020603020101020101"/>
    <w:charset w:val="81"/>
    <w:family w:val="roman"/>
    <w:pitch w:val="variable"/>
    <w:sig w:usb0="800002A7" w:usb1="09D7FCFB" w:usb2="00000010" w:usb3="00000000" w:csb0="0008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de">
    <w:altName w:val="Calibri"/>
    <w:charset w:val="00"/>
    <w:family w:val="swiss"/>
    <w:pitch w:val="default"/>
    <w:sig w:usb0="00000000"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MS Mincho">
    <w:altName w:val="MS Mincho"/>
    <w:panose1 w:val="02020609040205080304"/>
    <w:charset w:val="80"/>
    <w:family w:val="modern"/>
    <w:pitch w:val="fixed"/>
    <w:sig w:usb0="E00002FF" w:usb1="6AC7FDFB" w:usb2="08000012" w:usb3="00000000" w:csb0="0002009F" w:csb1="00000000"/>
  </w:font>
  <w:font w:name="휴먼명조">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131749"/>
      <w:docPartObj>
        <w:docPartGallery w:val="Page Numbers (Bottom of Page)"/>
        <w:docPartUnique/>
      </w:docPartObj>
    </w:sdtPr>
    <w:sdtEndPr/>
    <w:sdtContent>
      <w:p w14:paraId="73983238" w14:textId="080F31E4" w:rsidR="00265BC3" w:rsidRDefault="00265BC3">
        <w:pPr>
          <w:pStyle w:val="Footer"/>
          <w:jc w:val="center"/>
        </w:pPr>
        <w:r>
          <w:fldChar w:fldCharType="begin"/>
        </w:r>
        <w:r>
          <w:instrText>PAGE   \* MERGEFORMAT</w:instrText>
        </w:r>
        <w:r>
          <w:fldChar w:fldCharType="separate"/>
        </w:r>
        <w:r>
          <w:rPr>
            <w:lang w:val="ko-KR"/>
          </w:rPr>
          <w:t>2</w:t>
        </w:r>
        <w:r>
          <w:fldChar w:fldCharType="end"/>
        </w:r>
      </w:p>
    </w:sdtContent>
  </w:sdt>
  <w:p w14:paraId="17C08ECB" w14:textId="77777777" w:rsidR="00265BC3" w:rsidRDefault="00265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44BB7" w14:textId="77777777" w:rsidR="001878D2" w:rsidRDefault="001878D2" w:rsidP="000E58EF">
      <w:pPr>
        <w:spacing w:after="0" w:line="240" w:lineRule="auto"/>
      </w:pPr>
      <w:r>
        <w:separator/>
      </w:r>
    </w:p>
  </w:footnote>
  <w:footnote w:type="continuationSeparator" w:id="0">
    <w:p w14:paraId="6E4D442F" w14:textId="77777777" w:rsidR="001878D2" w:rsidRDefault="001878D2" w:rsidP="000E58EF">
      <w:pPr>
        <w:spacing w:after="0" w:line="240" w:lineRule="auto"/>
      </w:pPr>
      <w:r>
        <w:continuationSeparator/>
      </w:r>
    </w:p>
  </w:footnote>
  <w:footnote w:id="1">
    <w:p w14:paraId="31AB5C6C" w14:textId="7DD9A65B" w:rsidR="00646FFA" w:rsidRPr="00165BE8" w:rsidRDefault="00646FFA">
      <w:pPr>
        <w:pStyle w:val="FootnoteText"/>
        <w:rPr>
          <w:rFonts w:ascii="나눔명조" w:eastAsia="나눔명조" w:hAnsi="나눔명조"/>
          <w:lang w:eastAsia="ko-KR"/>
        </w:rPr>
      </w:pPr>
      <w:r w:rsidRPr="00FF6C62">
        <w:rPr>
          <w:rStyle w:val="FootnoteReference"/>
          <w:rPrChange w:id="120" w:author="Park, Sanghoon" w:date="2021-10-01T09:01:00Z">
            <w:rPr>
              <w:rStyle w:val="FootnoteReference"/>
              <w:rFonts w:ascii="나눔명조" w:eastAsia="나눔명조" w:hAnsi="나눔명조"/>
            </w:rPr>
          </w:rPrChange>
        </w:rPr>
        <w:footnoteRef/>
      </w:r>
      <w:r w:rsidRPr="00165BE8">
        <w:rPr>
          <w:rFonts w:ascii="나눔명조" w:eastAsia="나눔명조" w:hAnsi="나눔명조"/>
          <w:lang w:eastAsia="ko-KR"/>
        </w:rPr>
        <w:t xml:space="preserve"> </w:t>
      </w:r>
      <w:r w:rsidRPr="001C34EA">
        <w:rPr>
          <w:rFonts w:ascii="나눔명조" w:eastAsia="나눔명조" w:hAnsi="나눔명조" w:cs="맑은 고딕" w:hint="eastAsia"/>
          <w:sz w:val="18"/>
          <w:szCs w:val="18"/>
          <w:lang w:eastAsia="ko-KR"/>
        </w:rPr>
        <w:t>본 연구에서 사용하는 설문조사 자료는 한국행정연구원에서 생산된 자료를 활용하였으며,</w:t>
      </w:r>
      <w:r w:rsidRPr="001C34EA">
        <w:rPr>
          <w:rFonts w:ascii="나눔명조" w:eastAsia="나눔명조" w:hAnsi="나눔명조" w:cs="맑은 고딕"/>
          <w:sz w:val="18"/>
          <w:szCs w:val="18"/>
          <w:lang w:eastAsia="ko-KR"/>
        </w:rPr>
        <w:t xml:space="preserve"> </w:t>
      </w:r>
      <w:r w:rsidRPr="001C34EA">
        <w:rPr>
          <w:rFonts w:ascii="나눔명조" w:eastAsia="나눔명조" w:hAnsi="나눔명조" w:cs="맑은 고딕" w:hint="eastAsia"/>
          <w:sz w:val="18"/>
          <w:szCs w:val="18"/>
          <w:lang w:eastAsia="ko-KR"/>
        </w:rPr>
        <w:t>한국행정연구원 연구자료관리규칙에 의거 사용허가를 받았다.</w:t>
      </w:r>
    </w:p>
  </w:footnote>
  <w:footnote w:id="2">
    <w:p w14:paraId="0FA3E1E1" w14:textId="147A30CD" w:rsidR="000A27D5" w:rsidRPr="000A27D5" w:rsidRDefault="000A27D5">
      <w:pPr>
        <w:pStyle w:val="FootnoteText"/>
        <w:rPr>
          <w:rFonts w:ascii="나눔명조" w:eastAsia="나눔명조" w:hAnsi="나눔명조"/>
          <w:lang w:eastAsia="ko-KR"/>
        </w:rPr>
      </w:pPr>
      <w:r w:rsidRPr="00FF6C62">
        <w:rPr>
          <w:rStyle w:val="FootnoteReference"/>
          <w:rPrChange w:id="150" w:author="Park, Sanghoon" w:date="2021-10-01T09:01:00Z">
            <w:rPr>
              <w:rStyle w:val="FootnoteReference"/>
              <w:rFonts w:ascii="나눔명조" w:eastAsia="나눔명조" w:hAnsi="나눔명조"/>
            </w:rPr>
          </w:rPrChange>
        </w:rPr>
        <w:footnoteRef/>
      </w:r>
      <w:r w:rsidRPr="000A27D5">
        <w:rPr>
          <w:rFonts w:ascii="나눔명조" w:eastAsia="나눔명조" w:hAnsi="나눔명조"/>
          <w:lang w:eastAsia="ko-KR"/>
        </w:rPr>
        <w:t xml:space="preserve"> </w:t>
      </w:r>
      <w:r w:rsidRPr="001C34EA">
        <w:rPr>
          <w:rFonts w:ascii="나눔명조" w:eastAsia="나눔명조" w:hAnsi="나눔명조" w:hint="eastAsia"/>
          <w:sz w:val="18"/>
          <w:szCs w:val="18"/>
          <w:lang w:eastAsia="ko-KR"/>
        </w:rPr>
        <w:t>정치인을 신뢰한다고 응답한 사람은</w:t>
      </w:r>
      <w:r w:rsidRPr="001C34EA">
        <w:rPr>
          <w:rFonts w:ascii="나눔명조" w:eastAsia="나눔명조" w:hAnsi="나눔명조"/>
          <w:sz w:val="18"/>
          <w:szCs w:val="18"/>
          <w:lang w:eastAsia="ko-KR"/>
        </w:rPr>
        <w:t>3.7%</w:t>
      </w:r>
      <w:r w:rsidRPr="001C34EA">
        <w:rPr>
          <w:rFonts w:ascii="나눔명조" w:eastAsia="나눔명조" w:hAnsi="나눔명조" w:hint="eastAsia"/>
          <w:sz w:val="18"/>
          <w:szCs w:val="18"/>
          <w:lang w:eastAsia="ko-KR"/>
        </w:rPr>
        <w:t>에 불과했으며,</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공공기관에 대해서는 </w:t>
      </w:r>
      <w:r w:rsidRPr="001C34EA">
        <w:rPr>
          <w:rFonts w:ascii="나눔명조" w:eastAsia="나눔명조" w:hAnsi="나눔명조"/>
          <w:sz w:val="18"/>
          <w:szCs w:val="18"/>
          <w:lang w:eastAsia="ko-KR"/>
        </w:rPr>
        <w:t xml:space="preserve">19.8%, </w:t>
      </w:r>
      <w:r w:rsidRPr="001C34EA">
        <w:rPr>
          <w:rFonts w:ascii="나눔명조" w:eastAsia="나눔명조" w:hAnsi="나눔명조" w:hint="eastAsia"/>
          <w:sz w:val="18"/>
          <w:szCs w:val="18"/>
          <w:lang w:eastAsia="ko-KR"/>
        </w:rPr>
        <w:t xml:space="preserve">정부에 대해서는 </w:t>
      </w:r>
      <w:r w:rsidRPr="001C34EA">
        <w:rPr>
          <w:rFonts w:ascii="나눔명조" w:eastAsia="나눔명조" w:hAnsi="나눔명조"/>
          <w:sz w:val="18"/>
          <w:szCs w:val="18"/>
          <w:lang w:eastAsia="ko-KR"/>
        </w:rPr>
        <w:t>22%</w:t>
      </w:r>
      <w:r w:rsidRPr="001C34EA">
        <w:rPr>
          <w:rFonts w:ascii="나눔명조" w:eastAsia="나눔명조" w:hAnsi="나눔명조" w:hint="eastAsia"/>
          <w:sz w:val="18"/>
          <w:szCs w:val="18"/>
          <w:lang w:eastAsia="ko-KR"/>
        </w:rPr>
        <w:t>가 신뢰한다고 응답했다.</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또한</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공무원을 신뢰한다고 말한 응답자 역시 </w:t>
      </w:r>
      <w:r w:rsidRPr="001C34EA">
        <w:rPr>
          <w:rFonts w:ascii="나눔명조" w:eastAsia="나눔명조" w:hAnsi="나눔명조"/>
          <w:sz w:val="18"/>
          <w:szCs w:val="18"/>
          <w:lang w:eastAsia="ko-KR"/>
        </w:rPr>
        <w:t>16%</w:t>
      </w:r>
      <w:r w:rsidRPr="001C34EA">
        <w:rPr>
          <w:rFonts w:ascii="나눔명조" w:eastAsia="나눔명조" w:hAnsi="나눔명조" w:hint="eastAsia"/>
          <w:sz w:val="18"/>
          <w:szCs w:val="18"/>
          <w:lang w:eastAsia="ko-KR"/>
        </w:rPr>
        <w:t>에 불과했다.</w:t>
      </w:r>
      <w:r w:rsidRPr="001C34EA">
        <w:rPr>
          <w:rFonts w:ascii="나눔명조" w:eastAsia="나눔명조" w:hAnsi="나눔명조"/>
          <w:sz w:val="18"/>
          <w:szCs w:val="18"/>
          <w:lang w:eastAsia="ko-KR"/>
        </w:rPr>
        <w:t xml:space="preserve"> </w:t>
      </w:r>
      <w:r w:rsidR="001C34EA">
        <w:rPr>
          <w:rFonts w:ascii="나눔명조" w:eastAsia="나눔명조" w:hAnsi="나눔명조"/>
          <w:sz w:val="18"/>
          <w:szCs w:val="18"/>
          <w:lang w:eastAsia="ko-KR"/>
        </w:rPr>
        <w:t>(</w:t>
      </w:r>
      <w:r w:rsidRPr="001C34EA">
        <w:rPr>
          <w:rFonts w:ascii="나눔명조" w:eastAsia="나눔명조" w:hAnsi="나눔명조" w:hint="eastAsia"/>
          <w:sz w:val="18"/>
          <w:szCs w:val="18"/>
          <w:lang w:eastAsia="ko-KR"/>
        </w:rPr>
        <w:t>김현주</w:t>
      </w:r>
      <w:r w:rsidRPr="001C34EA">
        <w:rPr>
          <w:rFonts w:ascii="나눔명조" w:eastAsia="나눔명조" w:hAnsi="나눔명조"/>
          <w:sz w:val="18"/>
          <w:szCs w:val="18"/>
          <w:lang w:eastAsia="ko-KR"/>
        </w:rPr>
        <w:t>, “</w:t>
      </w:r>
      <w:r w:rsidRPr="001C34EA">
        <w:rPr>
          <w:rFonts w:ascii="나눔명조" w:eastAsia="나눔명조" w:hAnsi="나눔명조" w:hint="eastAsia"/>
          <w:sz w:val="18"/>
          <w:szCs w:val="18"/>
          <w:lang w:eastAsia="ko-KR"/>
        </w:rPr>
        <w:t>누구도, 무엇도 쉽게 믿을 수 없는 ‘불신사회’로 전락한 대한민국[김현주의 일상 톡톡</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세계일보 </w:t>
      </w:r>
      <w:r w:rsidRPr="001C34EA">
        <w:rPr>
          <w:rFonts w:ascii="나눔명조" w:eastAsia="나눔명조" w:hAnsi="나눔명조"/>
          <w:sz w:val="18"/>
          <w:szCs w:val="18"/>
          <w:lang w:eastAsia="ko-KR"/>
        </w:rPr>
        <w:t>2020</w:t>
      </w:r>
      <w:r w:rsidRPr="001C34EA">
        <w:rPr>
          <w:rFonts w:ascii="나눔명조" w:eastAsia="나눔명조" w:hAnsi="나눔명조" w:hint="eastAsia"/>
          <w:sz w:val="18"/>
          <w:szCs w:val="18"/>
          <w:lang w:eastAsia="ko-KR"/>
        </w:rPr>
        <w:t>년</w:t>
      </w:r>
      <w:r w:rsidRPr="001C34EA">
        <w:rPr>
          <w:rFonts w:ascii="나눔명조" w:eastAsia="나눔명조" w:hAnsi="나눔명조"/>
          <w:sz w:val="18"/>
          <w:szCs w:val="18"/>
          <w:lang w:eastAsia="ko-KR"/>
        </w:rPr>
        <w:t>2</w:t>
      </w:r>
      <w:r w:rsidRPr="001C34EA">
        <w:rPr>
          <w:rFonts w:ascii="나눔명조" w:eastAsia="나눔명조" w:hAnsi="나눔명조" w:hint="eastAsia"/>
          <w:sz w:val="18"/>
          <w:szCs w:val="18"/>
          <w:lang w:eastAsia="ko-KR"/>
        </w:rPr>
        <w:t>월</w:t>
      </w:r>
      <w:r w:rsidRPr="001C34EA">
        <w:rPr>
          <w:rFonts w:ascii="나눔명조" w:eastAsia="나눔명조" w:hAnsi="나눔명조"/>
          <w:sz w:val="18"/>
          <w:szCs w:val="18"/>
          <w:lang w:eastAsia="ko-KR"/>
        </w:rPr>
        <w:t>13</w:t>
      </w:r>
      <w:r w:rsidRPr="001C34EA">
        <w:rPr>
          <w:rFonts w:ascii="나눔명조" w:eastAsia="나눔명조" w:hAnsi="나눔명조" w:hint="eastAsia"/>
          <w:sz w:val="18"/>
          <w:szCs w:val="18"/>
          <w:lang w:eastAsia="ko-KR"/>
        </w:rPr>
        <w:t>일,</w:t>
      </w:r>
      <w:r w:rsidRPr="001C34EA">
        <w:rPr>
          <w:rFonts w:ascii="나눔명조" w:eastAsia="나눔명조" w:hAnsi="나눔명조"/>
          <w:sz w:val="18"/>
          <w:szCs w:val="18"/>
          <w:lang w:eastAsia="ko-KR"/>
        </w:rPr>
        <w:t xml:space="preserve"> </w:t>
      </w:r>
      <w:r w:rsidR="001C34EA" w:rsidRPr="001C34EA">
        <w:rPr>
          <w:rFonts w:ascii="나눔명조" w:eastAsia="나눔명조" w:hAnsi="나눔명조"/>
          <w:sz w:val="18"/>
          <w:szCs w:val="18"/>
          <w:lang w:eastAsia="ko-KR"/>
        </w:rPr>
        <w:t>2021</w:t>
      </w:r>
      <w:r w:rsidR="001C34EA" w:rsidRPr="001C34EA">
        <w:rPr>
          <w:rFonts w:ascii="나눔명조" w:eastAsia="나눔명조" w:hAnsi="나눔명조" w:hint="eastAsia"/>
          <w:sz w:val="18"/>
          <w:szCs w:val="18"/>
          <w:lang w:eastAsia="ko-KR"/>
        </w:rPr>
        <w:t>년</w:t>
      </w:r>
      <w:r w:rsidR="001C34EA" w:rsidRPr="001C34EA">
        <w:rPr>
          <w:rFonts w:ascii="나눔명조" w:eastAsia="나눔명조" w:hAnsi="나눔명조"/>
          <w:sz w:val="18"/>
          <w:szCs w:val="18"/>
          <w:lang w:eastAsia="ko-KR"/>
        </w:rPr>
        <w:t>9</w:t>
      </w:r>
      <w:r w:rsidR="001C34EA" w:rsidRPr="001C34EA">
        <w:rPr>
          <w:rFonts w:ascii="나눔명조" w:eastAsia="나눔명조" w:hAnsi="나눔명조" w:hint="eastAsia"/>
          <w:sz w:val="18"/>
          <w:szCs w:val="18"/>
          <w:lang w:eastAsia="ko-KR"/>
        </w:rPr>
        <w:t>월</w:t>
      </w:r>
      <w:r w:rsidR="001C34EA" w:rsidRPr="001C34EA">
        <w:rPr>
          <w:rFonts w:ascii="나눔명조" w:eastAsia="나눔명조" w:hAnsi="나눔명조"/>
          <w:sz w:val="18"/>
          <w:szCs w:val="18"/>
          <w:lang w:eastAsia="ko-KR"/>
        </w:rPr>
        <w:t>29</w:t>
      </w:r>
      <w:r w:rsidR="001C34EA" w:rsidRPr="001C34EA">
        <w:rPr>
          <w:rFonts w:ascii="나눔명조" w:eastAsia="나눔명조" w:hAnsi="나눔명조" w:hint="eastAsia"/>
          <w:sz w:val="18"/>
          <w:szCs w:val="18"/>
          <w:lang w:eastAsia="ko-KR"/>
        </w:rPr>
        <w:t>일 검색</w:t>
      </w:r>
      <w:r w:rsidR="001C34EA" w:rsidRPr="001C34EA">
        <w:rPr>
          <w:rFonts w:ascii="나눔명조" w:eastAsia="나눔명조" w:hAnsi="나눔명조"/>
          <w:sz w:val="18"/>
          <w:szCs w:val="18"/>
          <w:lang w:eastAsia="ko-KR"/>
        </w:rPr>
        <w:t>:</w:t>
      </w:r>
      <w:r w:rsidR="001C34EA">
        <w:rPr>
          <w:rFonts w:ascii="나눔명조" w:eastAsia="나눔명조" w:hAnsi="나눔명조"/>
          <w:sz w:val="18"/>
          <w:szCs w:val="18"/>
          <w:lang w:eastAsia="ko-KR"/>
        </w:rPr>
        <w:t xml:space="preserve"> </w:t>
      </w:r>
      <w:r w:rsidR="001C34EA" w:rsidRPr="001C34EA">
        <w:rPr>
          <w:rFonts w:ascii="나눔명조" w:eastAsia="나눔명조" w:hAnsi="나눔명조"/>
          <w:sz w:val="18"/>
          <w:szCs w:val="18"/>
          <w:lang w:eastAsia="ko-KR"/>
        </w:rPr>
        <w:t>https://www.segye.com/newsView/20200212511077?OutUrl=naver)</w:t>
      </w:r>
    </w:p>
  </w:footnote>
  <w:footnote w:id="3">
    <w:p w14:paraId="061BAF3F" w14:textId="116E77AD" w:rsidR="003A3BE4" w:rsidRPr="003A3BE4" w:rsidRDefault="003A3BE4">
      <w:pPr>
        <w:pStyle w:val="FootnoteText"/>
        <w:rPr>
          <w:rFonts w:eastAsiaTheme="minorEastAsia"/>
          <w:lang w:eastAsia="ko-KR"/>
        </w:rPr>
      </w:pPr>
      <w:r w:rsidRPr="00FF6C62">
        <w:rPr>
          <w:rStyle w:val="FootnoteReference"/>
        </w:rPr>
        <w:footnoteRef/>
      </w:r>
      <w:r>
        <w:rPr>
          <w:lang w:eastAsia="ko-KR"/>
        </w:rPr>
        <w:t xml:space="preserve"> </w:t>
      </w:r>
      <w:r w:rsidRPr="003A3BE4">
        <w:rPr>
          <w:rFonts w:ascii="나눔명조" w:eastAsia="나눔명조" w:hAnsi="나눔명조" w:hint="eastAsia"/>
          <w:sz w:val="18"/>
          <w:szCs w:val="18"/>
          <w:lang w:eastAsia="ko-KR"/>
        </w:rPr>
        <w:t xml:space="preserve">실제로 </w:t>
      </w:r>
      <w:r w:rsidRPr="003A3BE4">
        <w:rPr>
          <w:rFonts w:ascii="나눔명조" w:eastAsia="나눔명조" w:hAnsi="나눔명조"/>
          <w:sz w:val="18"/>
          <w:szCs w:val="18"/>
          <w:lang w:eastAsia="ko-KR"/>
        </w:rPr>
        <w:t xml:space="preserve">LH </w:t>
      </w:r>
      <w:r w:rsidRPr="003A3BE4">
        <w:rPr>
          <w:rFonts w:ascii="나눔명조" w:eastAsia="나눔명조" w:hAnsi="나눔명조" w:hint="eastAsia"/>
          <w:sz w:val="18"/>
          <w:szCs w:val="18"/>
          <w:lang w:eastAsia="ko-KR"/>
        </w:rPr>
        <w:t>투기 사태 이후로, 특히 청년층을 중심으로 정부 불만도와 정책 불신,</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공공기관 불신이 높아지고 있으며,</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정직한 사람들만 바보가 되는 불합리한 세상</w:t>
      </w:r>
      <w:r w:rsidRPr="003A3BE4">
        <w:rPr>
          <w:rFonts w:ascii="나눔명조" w:eastAsia="나눔명조" w:hAnsi="나눔명조"/>
          <w:sz w:val="18"/>
          <w:szCs w:val="18"/>
          <w:lang w:eastAsia="ko-KR"/>
        </w:rPr>
        <w:t>”</w:t>
      </w:r>
      <w:r w:rsidRPr="003A3BE4">
        <w:rPr>
          <w:rFonts w:ascii="나눔명조" w:eastAsia="나눔명조" w:hAnsi="나눔명조" w:hint="eastAsia"/>
          <w:sz w:val="18"/>
          <w:szCs w:val="18"/>
          <w:lang w:eastAsia="ko-KR"/>
        </w:rPr>
        <w:t>이라는 시선이 증가했다.</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정성조,</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'LH 투기'에 허탈한 청년들…"정직하면 바보 되는 세상"</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연합뉴스,</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3</w:t>
      </w:r>
      <w:r w:rsidRPr="003A3BE4">
        <w:rPr>
          <w:rFonts w:ascii="나눔명조" w:eastAsia="나눔명조" w:hAnsi="나눔명조" w:hint="eastAsia"/>
          <w:sz w:val="18"/>
          <w:szCs w:val="18"/>
          <w:lang w:eastAsia="ko-KR"/>
        </w:rPr>
        <w:t>월</w:t>
      </w:r>
      <w:r w:rsidRPr="003A3BE4">
        <w:rPr>
          <w:rFonts w:ascii="나눔명조" w:eastAsia="나눔명조" w:hAnsi="나눔명조"/>
          <w:sz w:val="18"/>
          <w:szCs w:val="18"/>
          <w:lang w:eastAsia="ko-KR"/>
        </w:rPr>
        <w:t>7</w:t>
      </w:r>
      <w:r w:rsidRPr="003A3BE4">
        <w:rPr>
          <w:rFonts w:ascii="나눔명조" w:eastAsia="나눔명조" w:hAnsi="나눔명조" w:hint="eastAsia"/>
          <w:sz w:val="18"/>
          <w:szCs w:val="18"/>
          <w:lang w:eastAsia="ko-KR"/>
        </w:rPr>
        <w:t>일.</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월2</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일 검색:</w:t>
      </w:r>
      <w:r w:rsidRPr="003A3BE4">
        <w:rPr>
          <w:rFonts w:ascii="나눔명조" w:eastAsia="나눔명조" w:hAnsi="나눔명조"/>
          <w:sz w:val="18"/>
          <w:szCs w:val="18"/>
          <w:lang w:eastAsia="ko-KR"/>
        </w:rPr>
        <w:t xml:space="preserve"> </w:t>
      </w:r>
      <w:hyperlink r:id="rId1" w:history="1">
        <w:r w:rsidR="009F432E" w:rsidRPr="00391068">
          <w:rPr>
            <w:rStyle w:val="Hyperlink"/>
            <w:rFonts w:ascii="나눔명조" w:eastAsia="나눔명조" w:hAnsi="나눔명조"/>
            <w:sz w:val="18"/>
            <w:szCs w:val="18"/>
            <w:lang w:eastAsia="ko-KR"/>
          </w:rPr>
          <w:t>https://www.yna.co.kr/view/AKR20210306054000004</w:t>
        </w:r>
      </w:hyperlink>
      <w:r w:rsidRPr="003A3BE4">
        <w:rPr>
          <w:rFonts w:ascii="나눔명조" w:eastAsia="나눔명조" w:hAnsi="나눔명조"/>
          <w:sz w:val="18"/>
          <w:szCs w:val="18"/>
          <w:lang w:eastAsia="ko-KR"/>
        </w:rPr>
        <w:t>)</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또한 연이어 공공기관의 부정채용의혹이 터지고,</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이에 비례하여 공정사회 구현을 외치며 등장한 현 정부와 공무원 집단에 대한 신뢰도가 하락하고 있다.</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진선우,</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연이어 터진 공공기관 부정채용 의혹</w:t>
      </w:r>
      <w:r w:rsidR="009F432E">
        <w:rPr>
          <w:rFonts w:ascii="나눔명조" w:eastAsia="나눔명조" w:hAnsi="나눔명조"/>
          <w:sz w:val="18"/>
          <w:szCs w:val="18"/>
          <w:lang w:eastAsia="ko-KR"/>
        </w:rPr>
        <w:t>…</w:t>
      </w:r>
      <w:r w:rsidR="009F432E">
        <w:rPr>
          <w:rFonts w:ascii="나눔명조" w:eastAsia="나눔명조" w:hAnsi="나눔명조" w:hint="eastAsia"/>
          <w:sz w:val="18"/>
          <w:szCs w:val="18"/>
          <w:lang w:eastAsia="ko-KR"/>
        </w:rPr>
        <w:t>청년들은 허탈감 호소</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투</w:t>
      </w:r>
      <w:ins w:id="160" w:author="Kang, Jiyoon" w:date="2021-10-03T09:25:00Z">
        <w:r w:rsidR="00FE5E96">
          <w:rPr>
            <w:rFonts w:ascii="나눔명조" w:eastAsia="나눔명조" w:hAnsi="나눔명조" w:hint="eastAsia"/>
            <w:sz w:val="18"/>
            <w:szCs w:val="18"/>
            <w:lang w:eastAsia="ko-KR"/>
          </w:rPr>
          <w:t>데</w:t>
        </w:r>
      </w:ins>
      <w:del w:id="161" w:author="Kang, Jiyoon" w:date="2021-10-03T09:25:00Z">
        <w:r w:rsidR="009F432E" w:rsidDel="00FE5E96">
          <w:rPr>
            <w:rFonts w:ascii="나눔명조" w:eastAsia="나눔명조" w:hAnsi="나눔명조" w:hint="eastAsia"/>
            <w:sz w:val="18"/>
            <w:szCs w:val="18"/>
            <w:lang w:eastAsia="ko-KR"/>
          </w:rPr>
          <w:delText>덷</w:delText>
        </w:r>
      </w:del>
      <w:r w:rsidR="009F432E">
        <w:rPr>
          <w:rFonts w:ascii="나눔명조" w:eastAsia="나눔명조" w:hAnsi="나눔명조" w:hint="eastAsia"/>
          <w:sz w:val="18"/>
          <w:szCs w:val="18"/>
          <w:lang w:eastAsia="ko-KR"/>
        </w:rPr>
        <w:t>이신문,</w:t>
      </w:r>
      <w:r w:rsidR="009F432E">
        <w:rPr>
          <w:rFonts w:ascii="나눔명조" w:eastAsia="나눔명조" w:hAnsi="나눔명조"/>
          <w:sz w:val="18"/>
          <w:szCs w:val="18"/>
          <w:lang w:eastAsia="ko-KR"/>
        </w:rPr>
        <w:t xml:space="preserve">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2</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4</w:t>
      </w:r>
      <w:r w:rsidR="009F432E">
        <w:rPr>
          <w:rFonts w:ascii="나눔명조" w:eastAsia="나눔명조" w:hAnsi="나눔명조" w:hint="eastAsia"/>
          <w:sz w:val="18"/>
          <w:szCs w:val="18"/>
          <w:lang w:eastAsia="ko-KR"/>
        </w:rPr>
        <w:t>일</w:t>
      </w:r>
      <w:r w:rsidR="009F432E">
        <w:rPr>
          <w:rFonts w:ascii="나눔명조" w:eastAsia="나눔명조" w:hAnsi="나눔명조"/>
          <w:sz w:val="18"/>
          <w:szCs w:val="18"/>
          <w:lang w:eastAsia="ko-KR"/>
        </w:rPr>
        <w:t>.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9</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29</w:t>
      </w:r>
      <w:r w:rsidR="009F432E">
        <w:rPr>
          <w:rFonts w:ascii="나눔명조" w:eastAsia="나눔명조" w:hAnsi="나눔명조" w:hint="eastAsia"/>
          <w:sz w:val="18"/>
          <w:szCs w:val="18"/>
          <w:lang w:eastAsia="ko-KR"/>
        </w:rPr>
        <w:t>일 검색:</w:t>
      </w:r>
      <w:r w:rsidR="009F432E">
        <w:rPr>
          <w:rFonts w:ascii="나눔명조" w:eastAsia="나눔명조" w:hAnsi="나눔명조"/>
          <w:sz w:val="18"/>
          <w:szCs w:val="18"/>
          <w:lang w:eastAsia="ko-KR"/>
        </w:rPr>
        <w:t xml:space="preserve"> </w:t>
      </w:r>
      <w:r w:rsidR="009F432E" w:rsidRPr="009F432E">
        <w:rPr>
          <w:rFonts w:ascii="나눔명조" w:eastAsia="나눔명조" w:hAnsi="나눔명조"/>
          <w:sz w:val="18"/>
          <w:szCs w:val="18"/>
          <w:lang w:eastAsia="ko-KR"/>
        </w:rPr>
        <w:t>http://www.ntoday.co.kr/news/articleView.html?idxno=77076</w:t>
      </w:r>
      <w:r w:rsidR="009F432E">
        <w:rPr>
          <w:rFonts w:ascii="나눔명조" w:eastAsia="나눔명조" w:hAnsi="나눔명조"/>
          <w:sz w:val="18"/>
          <w:szCs w:val="18"/>
          <w:lang w:eastAsia="ko-KR"/>
        </w:rPr>
        <w:t>)</w:t>
      </w:r>
    </w:p>
  </w:footnote>
  <w:footnote w:id="4">
    <w:p w14:paraId="337C647A" w14:textId="77777777" w:rsidR="0044366C" w:rsidRPr="0044366C" w:rsidDel="0044366C" w:rsidRDefault="0044366C" w:rsidP="0044366C">
      <w:pPr>
        <w:pStyle w:val="FootnoteText"/>
        <w:jc w:val="both"/>
        <w:rPr>
          <w:ins w:id="1577" w:author="Park, Sanghoon" w:date="2021-10-01T12:14:00Z"/>
          <w:del w:id="1578" w:author="Park, Sanghoon" w:date="2021-10-01T12:17:00Z"/>
          <w:rFonts w:ascii="나눔명조" w:eastAsia="나눔명조" w:hAnsi="나눔명조" w:cs="맑은 고딕"/>
          <w:sz w:val="18"/>
          <w:szCs w:val="18"/>
          <w:lang w:eastAsia="ko-KR"/>
          <w:rPrChange w:id="1579" w:author="Park, Sanghoon" w:date="2021-10-01T12:15:00Z">
            <w:rPr>
              <w:ins w:id="1580" w:author="Park, Sanghoon" w:date="2021-10-01T12:14:00Z"/>
              <w:del w:id="1581" w:author="Park, Sanghoon" w:date="2021-10-01T12:17:00Z"/>
              <w:rFonts w:eastAsiaTheme="minorEastAsia"/>
              <w:lang w:eastAsia="ko-KR"/>
            </w:rPr>
          </w:rPrChange>
        </w:rPr>
      </w:pPr>
      <w:ins w:id="1582" w:author="Park, Sanghoon" w:date="2021-10-01T12:14:00Z">
        <w:del w:id="1583" w:author="Park, Sanghoon" w:date="2021-10-01T12:17:00Z">
          <w:r w:rsidRPr="002D5ECC" w:rsidDel="0044366C">
            <w:rPr>
              <w:rStyle w:val="FootnoteReference"/>
            </w:rPr>
            <w:footnoteRef/>
          </w:r>
          <w:r w:rsidRPr="00BC5C4A" w:rsidDel="0044366C">
            <w:rPr>
              <w:rFonts w:ascii="맑은 고딕" w:eastAsia="맑은 고딕" w:hAnsi="맑은 고딕" w:cs="맑은 고딕"/>
              <w:sz w:val="18"/>
              <w:szCs w:val="18"/>
              <w:lang w:eastAsia="ko-KR"/>
            </w:rPr>
            <w:delText xml:space="preserve"> </w:delText>
          </w:r>
          <w:r w:rsidRPr="0044366C" w:rsidDel="0044366C">
            <w:rPr>
              <w:rFonts w:ascii="나눔명조" w:eastAsia="나눔명조" w:hAnsi="나눔명조" w:cs="맑은 고딕"/>
              <w:sz w:val="18"/>
              <w:szCs w:val="18"/>
              <w:rPrChange w:id="1584" w:author="Park, Sanghoon" w:date="2021-10-01T12:15:00Z">
                <w:rPr>
                  <w:rFonts w:ascii="맑은 고딕" w:hAnsi="맑은 고딕" w:cs="맑은 고딕"/>
                  <w:sz w:val="18"/>
                  <w:szCs w:val="18"/>
                </w:rPr>
              </w:rPrChange>
            </w:rPr>
            <w:delText>본</w:delText>
          </w:r>
          <w:r w:rsidRPr="0044366C" w:rsidDel="0044366C">
            <w:rPr>
              <w:rFonts w:ascii="나눔명조" w:eastAsia="나눔명조" w:hAnsi="나눔명조" w:cs="맑은 고딕"/>
              <w:sz w:val="18"/>
              <w:szCs w:val="18"/>
              <w:rPrChange w:id="1585"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586" w:author="Park, Sanghoon" w:date="2021-10-01T12:15:00Z">
                <w:rPr>
                  <w:rFonts w:ascii="맑은 고딕" w:hAnsi="맑은 고딕" w:cs="맑은 고딕"/>
                  <w:sz w:val="18"/>
                  <w:szCs w:val="18"/>
                </w:rPr>
              </w:rPrChange>
            </w:rPr>
            <w:delText>연구</w:delText>
          </w:r>
          <w:r w:rsidRPr="0044366C" w:rsidDel="0044366C">
            <w:rPr>
              <w:rFonts w:ascii="나눔명조" w:eastAsia="나눔명조" w:hAnsi="나눔명조" w:cs="맑은 고딕"/>
              <w:sz w:val="18"/>
              <w:szCs w:val="18"/>
              <w:rPrChange w:id="1587"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588" w:author="Park, Sanghoon" w:date="2021-10-01T12:15:00Z">
                <w:rPr>
                  <w:rFonts w:ascii="맑은 고딕" w:hAnsi="맑은 고딕" w:cs="맑은 고딕"/>
                  <w:sz w:val="18"/>
                  <w:szCs w:val="18"/>
                </w:rPr>
              </w:rPrChange>
            </w:rPr>
            <w:delText>역시</w:delText>
          </w:r>
          <w:r w:rsidRPr="0044366C" w:rsidDel="0044366C">
            <w:rPr>
              <w:rFonts w:ascii="나눔명조" w:eastAsia="나눔명조" w:hAnsi="나눔명조" w:cs="맑은 고딕"/>
              <w:sz w:val="18"/>
              <w:szCs w:val="18"/>
              <w:rPrChange w:id="1589"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590" w:author="Park, Sanghoon" w:date="2021-10-01T12:15:00Z">
                <w:rPr>
                  <w:rFonts w:ascii="맑은 고딕" w:hAnsi="맑은 고딕" w:cs="맑은 고딕"/>
                  <w:sz w:val="18"/>
                  <w:szCs w:val="18"/>
                </w:rPr>
              </w:rPrChange>
            </w:rPr>
            <w:delText>이론적</w:delText>
          </w:r>
          <w:r w:rsidRPr="0044366C" w:rsidDel="0044366C">
            <w:rPr>
              <w:rFonts w:ascii="나눔명조" w:eastAsia="나눔명조" w:hAnsi="나눔명조" w:cs="맑은 고딕"/>
              <w:sz w:val="18"/>
              <w:szCs w:val="18"/>
              <w:rPrChange w:id="1591"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592" w:author="Park, Sanghoon" w:date="2021-10-01T12:15:00Z">
                <w:rPr>
                  <w:rFonts w:ascii="맑은 고딕" w:hAnsi="맑은 고딕" w:cs="맑은 고딕"/>
                  <w:sz w:val="18"/>
                  <w:szCs w:val="18"/>
                </w:rPr>
              </w:rPrChange>
            </w:rPr>
            <w:delText>기대에</w:delText>
          </w:r>
          <w:r w:rsidRPr="0044366C" w:rsidDel="0044366C">
            <w:rPr>
              <w:rFonts w:ascii="나눔명조" w:eastAsia="나눔명조" w:hAnsi="나눔명조" w:cs="맑은 고딕"/>
              <w:sz w:val="18"/>
              <w:szCs w:val="18"/>
              <w:rPrChange w:id="1593"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594" w:author="Park, Sanghoon" w:date="2021-10-01T12:15:00Z">
                <w:rPr>
                  <w:rFonts w:ascii="맑은 고딕" w:hAnsi="맑은 고딕" w:cs="맑은 고딕"/>
                  <w:sz w:val="18"/>
                  <w:szCs w:val="18"/>
                </w:rPr>
              </w:rPrChange>
            </w:rPr>
            <w:delText>근거하여</w:delText>
          </w:r>
          <w:r w:rsidRPr="0044366C" w:rsidDel="0044366C">
            <w:rPr>
              <w:rFonts w:ascii="나눔명조" w:eastAsia="나눔명조" w:hAnsi="나눔명조" w:cs="맑은 고딕"/>
              <w:sz w:val="18"/>
              <w:szCs w:val="18"/>
              <w:rPrChange w:id="1595"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596" w:author="Park, Sanghoon" w:date="2021-10-01T12:15:00Z">
                <w:rPr>
                  <w:rFonts w:ascii="맑은 고딕" w:hAnsi="맑은 고딕" w:cs="맑은 고딕"/>
                  <w:sz w:val="18"/>
                  <w:szCs w:val="18"/>
                </w:rPr>
              </w:rPrChange>
            </w:rPr>
            <w:delText>공공봉사동기</w:delText>
          </w:r>
          <w:r w:rsidRPr="0044366C" w:rsidDel="0044366C">
            <w:rPr>
              <w:rFonts w:ascii="나눔명조" w:eastAsia="나눔명조" w:hAnsi="나눔명조" w:cs="맑은 고딕"/>
              <w:sz w:val="18"/>
              <w:szCs w:val="18"/>
              <w:rPrChange w:id="1597"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598" w:author="Park, Sanghoon" w:date="2021-10-01T12:15:00Z">
                <w:rPr>
                  <w:rFonts w:ascii="맑은 고딕" w:hAnsi="맑은 고딕" w:cs="맑은 고딕"/>
                  <w:sz w:val="18"/>
                  <w:szCs w:val="18"/>
                </w:rPr>
              </w:rPrChange>
            </w:rPr>
            <w:delText>측정에</w:delText>
          </w:r>
          <w:r w:rsidRPr="0044366C" w:rsidDel="0044366C">
            <w:rPr>
              <w:rFonts w:ascii="나눔명조" w:eastAsia="나눔명조" w:hAnsi="나눔명조" w:cs="맑은 고딕"/>
              <w:sz w:val="18"/>
              <w:szCs w:val="18"/>
              <w:rPrChange w:id="1599"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00" w:author="Park, Sanghoon" w:date="2021-10-01T12:15:00Z">
                <w:rPr>
                  <w:rFonts w:ascii="맑은 고딕" w:hAnsi="맑은 고딕" w:cs="맑은 고딕"/>
                  <w:sz w:val="18"/>
                  <w:szCs w:val="18"/>
                </w:rPr>
              </w:rPrChange>
            </w:rPr>
            <w:delText>가장</w:delText>
          </w:r>
          <w:r w:rsidRPr="0044366C" w:rsidDel="0044366C">
            <w:rPr>
              <w:rFonts w:ascii="나눔명조" w:eastAsia="나눔명조" w:hAnsi="나눔명조" w:cs="맑은 고딕"/>
              <w:sz w:val="18"/>
              <w:szCs w:val="18"/>
              <w:rPrChange w:id="1601"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02" w:author="Park, Sanghoon" w:date="2021-10-01T12:15:00Z">
                <w:rPr>
                  <w:rFonts w:ascii="맑은 고딕" w:hAnsi="맑은 고딕" w:cs="맑은 고딕"/>
                  <w:sz w:val="18"/>
                  <w:szCs w:val="18"/>
                </w:rPr>
              </w:rPrChange>
            </w:rPr>
            <w:delText>적합하다고</w:delText>
          </w:r>
          <w:r w:rsidRPr="0044366C" w:rsidDel="0044366C">
            <w:rPr>
              <w:rFonts w:ascii="나눔명조" w:eastAsia="나눔명조" w:hAnsi="나눔명조" w:cs="맑은 고딕"/>
              <w:sz w:val="18"/>
              <w:szCs w:val="18"/>
              <w:rPrChange w:id="1603"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04" w:author="Park, Sanghoon" w:date="2021-10-01T12:15:00Z">
                <w:rPr>
                  <w:rFonts w:ascii="맑은 고딕" w:hAnsi="맑은 고딕" w:cs="맑은 고딕"/>
                  <w:sz w:val="18"/>
                  <w:szCs w:val="18"/>
                </w:rPr>
              </w:rPrChange>
            </w:rPr>
            <w:delText>판단된</w:delText>
          </w:r>
          <w:r w:rsidRPr="0044366C" w:rsidDel="0044366C">
            <w:rPr>
              <w:rFonts w:ascii="나눔명조" w:eastAsia="나눔명조" w:hAnsi="나눔명조" w:cs="맑은 고딕"/>
              <w:sz w:val="18"/>
              <w:szCs w:val="18"/>
              <w:rPrChange w:id="1605"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06" w:author="Park, Sanghoon" w:date="2021-10-01T12:15:00Z">
                <w:rPr>
                  <w:rFonts w:ascii="맑은 고딕" w:hAnsi="맑은 고딕" w:cs="맑은 고딕"/>
                  <w:sz w:val="18"/>
                  <w:szCs w:val="18"/>
                </w:rPr>
              </w:rPrChange>
            </w:rPr>
            <w:delText>한가지</w:delText>
          </w:r>
          <w:r w:rsidRPr="0044366C" w:rsidDel="0044366C">
            <w:rPr>
              <w:rFonts w:ascii="나눔명조" w:eastAsia="나눔명조" w:hAnsi="나눔명조" w:cs="맑은 고딕"/>
              <w:sz w:val="18"/>
              <w:szCs w:val="18"/>
              <w:rPrChange w:id="1607"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08" w:author="Park, Sanghoon" w:date="2021-10-01T12:15:00Z">
                <w:rPr>
                  <w:rFonts w:ascii="맑은 고딕" w:hAnsi="맑은 고딕" w:cs="맑은 고딕"/>
                  <w:sz w:val="18"/>
                  <w:szCs w:val="18"/>
                </w:rPr>
              </w:rPrChange>
            </w:rPr>
            <w:delText>항목만을</w:delText>
          </w:r>
          <w:r w:rsidRPr="0044366C" w:rsidDel="0044366C">
            <w:rPr>
              <w:rFonts w:ascii="나눔명조" w:eastAsia="나눔명조" w:hAnsi="나눔명조" w:cs="맑은 고딕"/>
              <w:sz w:val="18"/>
              <w:szCs w:val="18"/>
              <w:rPrChange w:id="1609"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10" w:author="Park, Sanghoon" w:date="2021-10-01T12:15:00Z">
                <w:rPr>
                  <w:rFonts w:ascii="맑은 고딕" w:hAnsi="맑은 고딕" w:cs="맑은 고딕"/>
                  <w:sz w:val="18"/>
                  <w:szCs w:val="18"/>
                </w:rPr>
              </w:rPrChange>
            </w:rPr>
            <w:delText>취사선택하였으나</w:delText>
          </w:r>
          <w:r w:rsidRPr="0044366C" w:rsidDel="0044366C">
            <w:rPr>
              <w:rFonts w:ascii="나눔명조" w:eastAsia="나눔명조" w:hAnsi="나눔명조" w:cs="맑은 고딕"/>
              <w:sz w:val="18"/>
              <w:szCs w:val="18"/>
              <w:rPrChange w:id="1611"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12" w:author="Park, Sanghoon" w:date="2021-10-01T12:15:00Z">
                <w:rPr>
                  <w:rFonts w:ascii="맑은 고딕" w:hAnsi="맑은 고딕" w:cs="맑은 고딕"/>
                  <w:sz w:val="18"/>
                  <w:szCs w:val="18"/>
                </w:rPr>
              </w:rPrChange>
            </w:rPr>
            <w:delText>강건성</w:delText>
          </w:r>
          <w:r w:rsidRPr="0044366C" w:rsidDel="0044366C">
            <w:rPr>
              <w:rFonts w:ascii="나눔명조" w:eastAsia="나눔명조" w:hAnsi="나눔명조" w:cs="맑은 고딕"/>
              <w:sz w:val="18"/>
              <w:szCs w:val="18"/>
              <w:rPrChange w:id="1613" w:author="Park, Sanghoon" w:date="2021-10-01T12:15:00Z">
                <w:rPr>
                  <w:rFonts w:ascii="맑은 고딕" w:hAnsi="맑은 고딕" w:cs="맑은 고딕"/>
                  <w:sz w:val="18"/>
                  <w:szCs w:val="18"/>
                </w:rPr>
              </w:rPrChange>
            </w:rPr>
            <w:delText xml:space="preserve">(robustness) </w:delText>
          </w:r>
          <w:r w:rsidRPr="0044366C" w:rsidDel="0044366C">
            <w:rPr>
              <w:rFonts w:ascii="나눔명조" w:eastAsia="나눔명조" w:hAnsi="나눔명조" w:cs="맑은 고딕"/>
              <w:sz w:val="18"/>
              <w:szCs w:val="18"/>
              <w:rPrChange w:id="1614" w:author="Park, Sanghoon" w:date="2021-10-01T12:15:00Z">
                <w:rPr>
                  <w:rFonts w:ascii="맑은 고딕" w:hAnsi="맑은 고딕" w:cs="맑은 고딕"/>
                  <w:sz w:val="18"/>
                  <w:szCs w:val="18"/>
                </w:rPr>
              </w:rPrChange>
            </w:rPr>
            <w:delText>검정을</w:delText>
          </w:r>
          <w:r w:rsidRPr="0044366C" w:rsidDel="0044366C">
            <w:rPr>
              <w:rFonts w:ascii="나눔명조" w:eastAsia="나눔명조" w:hAnsi="나눔명조" w:cs="맑은 고딕"/>
              <w:sz w:val="18"/>
              <w:szCs w:val="18"/>
              <w:rPrChange w:id="1615"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16" w:author="Park, Sanghoon" w:date="2021-10-01T12:15:00Z">
                <w:rPr>
                  <w:rFonts w:ascii="맑은 고딕" w:hAnsi="맑은 고딕" w:cs="맑은 고딕"/>
                  <w:sz w:val="18"/>
                  <w:szCs w:val="18"/>
                </w:rPr>
              </w:rPrChange>
            </w:rPr>
            <w:delText>위해</w:delText>
          </w:r>
          <w:r w:rsidRPr="0044366C" w:rsidDel="0044366C">
            <w:rPr>
              <w:rFonts w:ascii="나눔명조" w:eastAsia="나눔명조" w:hAnsi="나눔명조" w:cs="맑은 고딕"/>
              <w:sz w:val="18"/>
              <w:szCs w:val="18"/>
              <w:rPrChange w:id="1617"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18" w:author="Park, Sanghoon" w:date="2021-10-01T12:15:00Z">
                <w:rPr>
                  <w:rFonts w:ascii="맑은 고딕" w:hAnsi="맑은 고딕" w:cs="맑은 고딕"/>
                  <w:sz w:val="18"/>
                  <w:szCs w:val="18"/>
                </w:rPr>
              </w:rPrChange>
            </w:rPr>
            <w:delText>여타</w:delText>
          </w:r>
          <w:r w:rsidRPr="0044366C" w:rsidDel="0044366C">
            <w:rPr>
              <w:rFonts w:ascii="나눔명조" w:eastAsia="나눔명조" w:hAnsi="나눔명조" w:cs="맑은 고딕"/>
              <w:sz w:val="18"/>
              <w:szCs w:val="18"/>
              <w:rPrChange w:id="1619"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20" w:author="Park, Sanghoon" w:date="2021-10-01T12:15:00Z">
                <w:rPr>
                  <w:rFonts w:ascii="맑은 고딕" w:hAnsi="맑은 고딕" w:cs="맑은 고딕"/>
                  <w:sz w:val="18"/>
                  <w:szCs w:val="18"/>
                </w:rPr>
              </w:rPrChange>
            </w:rPr>
            <w:delText>항목을</w:delText>
          </w:r>
          <w:r w:rsidRPr="0044366C" w:rsidDel="0044366C">
            <w:rPr>
              <w:rFonts w:ascii="나눔명조" w:eastAsia="나눔명조" w:hAnsi="나눔명조" w:cs="맑은 고딕"/>
              <w:sz w:val="18"/>
              <w:szCs w:val="18"/>
              <w:rPrChange w:id="1621"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22" w:author="Park, Sanghoon" w:date="2021-10-01T12:15:00Z">
                <w:rPr>
                  <w:rFonts w:ascii="맑은 고딕" w:hAnsi="맑은 고딕" w:cs="맑은 고딕"/>
                  <w:sz w:val="18"/>
                  <w:szCs w:val="18"/>
                </w:rPr>
              </w:rPrChange>
            </w:rPr>
            <w:delText>각기</w:delText>
          </w:r>
          <w:r w:rsidRPr="0044366C" w:rsidDel="0044366C">
            <w:rPr>
              <w:rFonts w:ascii="나눔명조" w:eastAsia="나눔명조" w:hAnsi="나눔명조" w:cs="맑은 고딕"/>
              <w:sz w:val="18"/>
              <w:szCs w:val="18"/>
              <w:rPrChange w:id="1623"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24" w:author="Park, Sanghoon" w:date="2021-10-01T12:15:00Z">
                <w:rPr>
                  <w:rFonts w:ascii="맑은 고딕" w:hAnsi="맑은 고딕" w:cs="맑은 고딕"/>
                  <w:sz w:val="18"/>
                  <w:szCs w:val="18"/>
                </w:rPr>
              </w:rPrChange>
            </w:rPr>
            <w:delText>활용하여</w:delText>
          </w:r>
          <w:r w:rsidRPr="0044366C" w:rsidDel="0044366C">
            <w:rPr>
              <w:rFonts w:ascii="나눔명조" w:eastAsia="나눔명조" w:hAnsi="나눔명조" w:cs="맑은 고딕"/>
              <w:sz w:val="18"/>
              <w:szCs w:val="18"/>
              <w:rPrChange w:id="1625"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26" w:author="Park, Sanghoon" w:date="2021-10-01T12:15:00Z">
                <w:rPr>
                  <w:rFonts w:ascii="맑은 고딕" w:hAnsi="맑은 고딕" w:cs="맑은 고딕"/>
                  <w:sz w:val="18"/>
                  <w:szCs w:val="18"/>
                </w:rPr>
              </w:rPrChange>
            </w:rPr>
            <w:delText>동일한</w:delText>
          </w:r>
          <w:r w:rsidRPr="0044366C" w:rsidDel="0044366C">
            <w:rPr>
              <w:rFonts w:ascii="나눔명조" w:eastAsia="나눔명조" w:hAnsi="나눔명조" w:cs="맑은 고딕"/>
              <w:sz w:val="18"/>
              <w:szCs w:val="18"/>
              <w:rPrChange w:id="1627"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28" w:author="Park, Sanghoon" w:date="2021-10-01T12:15:00Z">
                <w:rPr>
                  <w:rFonts w:ascii="맑은 고딕" w:hAnsi="맑은 고딕" w:cs="맑은 고딕"/>
                  <w:sz w:val="18"/>
                  <w:szCs w:val="18"/>
                </w:rPr>
              </w:rPrChange>
            </w:rPr>
            <w:delText>모델을</w:delText>
          </w:r>
          <w:r w:rsidRPr="0044366C" w:rsidDel="0044366C">
            <w:rPr>
              <w:rFonts w:ascii="나눔명조" w:eastAsia="나눔명조" w:hAnsi="나눔명조" w:cs="맑은 고딕"/>
              <w:sz w:val="18"/>
              <w:szCs w:val="18"/>
              <w:rPrChange w:id="1629"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30" w:author="Park, Sanghoon" w:date="2021-10-01T12:15:00Z">
                <w:rPr>
                  <w:rFonts w:ascii="맑은 고딕" w:hAnsi="맑은 고딕" w:cs="맑은 고딕"/>
                  <w:sz w:val="18"/>
                  <w:szCs w:val="18"/>
                </w:rPr>
              </w:rPrChange>
            </w:rPr>
            <w:delText>경험적으로</w:delText>
          </w:r>
          <w:r w:rsidRPr="0044366C" w:rsidDel="0044366C">
            <w:rPr>
              <w:rFonts w:ascii="나눔명조" w:eastAsia="나눔명조" w:hAnsi="나눔명조" w:cs="맑은 고딕"/>
              <w:sz w:val="18"/>
              <w:szCs w:val="18"/>
              <w:rPrChange w:id="1631"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sz w:val="18"/>
              <w:szCs w:val="18"/>
              <w:rPrChange w:id="1632" w:author="Park, Sanghoon" w:date="2021-10-01T12:15:00Z">
                <w:rPr>
                  <w:rFonts w:ascii="맑은 고딕" w:hAnsi="맑은 고딕" w:cs="맑은 고딕"/>
                  <w:sz w:val="18"/>
                  <w:szCs w:val="18"/>
                </w:rPr>
              </w:rPrChange>
            </w:rPr>
            <w:delText>분석하였다</w:delText>
          </w:r>
          <w:r w:rsidRPr="0044366C" w:rsidDel="0044366C">
            <w:rPr>
              <w:rFonts w:ascii="나눔명조" w:eastAsia="나눔명조" w:hAnsi="나눔명조" w:cs="맑은 고딕"/>
              <w:sz w:val="18"/>
              <w:szCs w:val="18"/>
              <w:rPrChange w:id="1633" w:author="Park, Sanghoon" w:date="2021-10-01T12:15:00Z">
                <w:rPr>
                  <w:rFonts w:ascii="맑은 고딕" w:hAnsi="맑은 고딕" w:cs="맑은 고딕"/>
                  <w:sz w:val="18"/>
                  <w:szCs w:val="18"/>
                </w:rPr>
              </w:rPrChange>
            </w:rPr>
            <w:delText xml:space="preserve">. </w:delText>
          </w:r>
          <w:r w:rsidRPr="0044366C" w:rsidDel="0044366C">
            <w:rPr>
              <w:rFonts w:ascii="나눔명조" w:eastAsia="나눔명조" w:hAnsi="나눔명조" w:cs="맑은 고딕" w:hint="eastAsia"/>
              <w:sz w:val="18"/>
              <w:szCs w:val="18"/>
              <w:rPrChange w:id="1634" w:author="Park, Sanghoon" w:date="2021-10-01T12:15:00Z">
                <w:rPr>
                  <w:rFonts w:eastAsiaTheme="minorEastAsia" w:hint="eastAsia"/>
                  <w:sz w:val="18"/>
                  <w:szCs w:val="18"/>
                </w:rPr>
              </w:rPrChange>
            </w:rPr>
            <w:delText>위</w:delText>
          </w:r>
          <w:r w:rsidRPr="0044366C" w:rsidDel="0044366C">
            <w:rPr>
              <w:rFonts w:ascii="나눔명조" w:eastAsia="나눔명조" w:hAnsi="나눔명조" w:cs="맑은 고딕"/>
              <w:sz w:val="18"/>
              <w:szCs w:val="18"/>
              <w:rPrChange w:id="1635"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36" w:author="Park, Sanghoon" w:date="2021-10-01T12:15:00Z">
                <w:rPr>
                  <w:rFonts w:eastAsiaTheme="minorEastAsia" w:hint="eastAsia"/>
                  <w:sz w:val="18"/>
                  <w:szCs w:val="18"/>
                </w:rPr>
              </w:rPrChange>
            </w:rPr>
            <w:delText>변수들을</w:delText>
          </w:r>
          <w:r w:rsidRPr="0044366C" w:rsidDel="0044366C">
            <w:rPr>
              <w:rFonts w:ascii="나눔명조" w:eastAsia="나눔명조" w:hAnsi="나눔명조" w:cs="맑은 고딕"/>
              <w:sz w:val="18"/>
              <w:szCs w:val="18"/>
              <w:rPrChange w:id="1637"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38" w:author="Park, Sanghoon" w:date="2021-10-01T12:15:00Z">
                <w:rPr>
                  <w:rFonts w:eastAsiaTheme="minorEastAsia" w:hint="eastAsia"/>
                  <w:sz w:val="18"/>
                  <w:szCs w:val="18"/>
                </w:rPr>
              </w:rPrChange>
            </w:rPr>
            <w:delText>각각</w:delText>
          </w:r>
          <w:r w:rsidRPr="0044366C" w:rsidDel="0044366C">
            <w:rPr>
              <w:rFonts w:ascii="나눔명조" w:eastAsia="나눔명조" w:hAnsi="나눔명조" w:cs="맑은 고딕"/>
              <w:sz w:val="18"/>
              <w:szCs w:val="18"/>
              <w:rPrChange w:id="1639"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40" w:author="Park, Sanghoon" w:date="2021-10-01T12:15:00Z">
                <w:rPr>
                  <w:rFonts w:eastAsiaTheme="minorEastAsia" w:hint="eastAsia"/>
                  <w:sz w:val="18"/>
                  <w:szCs w:val="18"/>
                </w:rPr>
              </w:rPrChange>
            </w:rPr>
            <w:delText>종속변수로</w:delText>
          </w:r>
          <w:r w:rsidRPr="0044366C" w:rsidDel="0044366C">
            <w:rPr>
              <w:rFonts w:ascii="나눔명조" w:eastAsia="나눔명조" w:hAnsi="나눔명조" w:cs="맑은 고딕"/>
              <w:sz w:val="18"/>
              <w:szCs w:val="18"/>
              <w:rPrChange w:id="1641"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42" w:author="Park, Sanghoon" w:date="2021-10-01T12:15:00Z">
                <w:rPr>
                  <w:rFonts w:eastAsiaTheme="minorEastAsia" w:hint="eastAsia"/>
                  <w:sz w:val="18"/>
                  <w:szCs w:val="18"/>
                </w:rPr>
              </w:rPrChange>
            </w:rPr>
            <w:delText>하여</w:delText>
          </w:r>
          <w:r w:rsidRPr="0044366C" w:rsidDel="0044366C">
            <w:rPr>
              <w:rFonts w:ascii="나눔명조" w:eastAsia="나눔명조" w:hAnsi="나눔명조" w:cs="맑은 고딕"/>
              <w:sz w:val="18"/>
              <w:szCs w:val="18"/>
              <w:rPrChange w:id="1643"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44" w:author="Park, Sanghoon" w:date="2021-10-01T12:15:00Z">
                <w:rPr>
                  <w:rFonts w:eastAsiaTheme="minorEastAsia" w:hint="eastAsia"/>
                  <w:sz w:val="18"/>
                  <w:szCs w:val="18"/>
                </w:rPr>
              </w:rPrChange>
            </w:rPr>
            <w:delText>본</w:delText>
          </w:r>
          <w:r w:rsidRPr="0044366C" w:rsidDel="0044366C">
            <w:rPr>
              <w:rFonts w:ascii="나눔명조" w:eastAsia="나눔명조" w:hAnsi="나눔명조" w:cs="맑은 고딕"/>
              <w:sz w:val="18"/>
              <w:szCs w:val="18"/>
              <w:rPrChange w:id="1645"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46" w:author="Park, Sanghoon" w:date="2021-10-01T12:15:00Z">
                <w:rPr>
                  <w:rFonts w:eastAsiaTheme="minorEastAsia" w:hint="eastAsia"/>
                  <w:sz w:val="18"/>
                  <w:szCs w:val="18"/>
                </w:rPr>
              </w:rPrChange>
            </w:rPr>
            <w:delText>연구에서</w:delText>
          </w:r>
          <w:r w:rsidRPr="0044366C" w:rsidDel="0044366C">
            <w:rPr>
              <w:rFonts w:ascii="나눔명조" w:eastAsia="나눔명조" w:hAnsi="나눔명조" w:cs="맑은 고딕"/>
              <w:sz w:val="18"/>
              <w:szCs w:val="18"/>
              <w:rPrChange w:id="1647"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48" w:author="Park, Sanghoon" w:date="2021-10-01T12:15:00Z">
                <w:rPr>
                  <w:rFonts w:eastAsiaTheme="minorEastAsia" w:hint="eastAsia"/>
                  <w:sz w:val="18"/>
                  <w:szCs w:val="18"/>
                </w:rPr>
              </w:rPrChange>
            </w:rPr>
            <w:delText>활용한</w:delText>
          </w:r>
          <w:r w:rsidRPr="0044366C" w:rsidDel="0044366C">
            <w:rPr>
              <w:rFonts w:ascii="나눔명조" w:eastAsia="나눔명조" w:hAnsi="나눔명조" w:cs="맑은 고딕"/>
              <w:sz w:val="18"/>
              <w:szCs w:val="18"/>
              <w:rPrChange w:id="1649"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50" w:author="Park, Sanghoon" w:date="2021-10-01T12:15:00Z">
                <w:rPr>
                  <w:rFonts w:eastAsiaTheme="minorEastAsia" w:hint="eastAsia"/>
                  <w:sz w:val="18"/>
                  <w:szCs w:val="18"/>
                </w:rPr>
              </w:rPrChange>
            </w:rPr>
            <w:delText>네</w:delText>
          </w:r>
          <w:r w:rsidRPr="0044366C" w:rsidDel="0044366C">
            <w:rPr>
              <w:rFonts w:ascii="나눔명조" w:eastAsia="나눔명조" w:hAnsi="나눔명조" w:cs="맑은 고딕"/>
              <w:sz w:val="18"/>
              <w:szCs w:val="18"/>
              <w:rPrChange w:id="1651"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52" w:author="Park, Sanghoon" w:date="2021-10-01T12:15:00Z">
                <w:rPr>
                  <w:rFonts w:eastAsiaTheme="minorEastAsia" w:hint="eastAsia"/>
                  <w:sz w:val="18"/>
                  <w:szCs w:val="18"/>
                </w:rPr>
              </w:rPrChange>
            </w:rPr>
            <w:delText>가지</w:delText>
          </w:r>
          <w:r w:rsidRPr="0044366C" w:rsidDel="0044366C">
            <w:rPr>
              <w:rFonts w:ascii="나눔명조" w:eastAsia="나눔명조" w:hAnsi="나눔명조" w:cs="맑은 고딕"/>
              <w:sz w:val="18"/>
              <w:szCs w:val="18"/>
              <w:rPrChange w:id="1653"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54" w:author="Park, Sanghoon" w:date="2021-10-01T12:15:00Z">
                <w:rPr>
                  <w:rFonts w:eastAsiaTheme="minorEastAsia" w:hint="eastAsia"/>
                  <w:sz w:val="18"/>
                  <w:szCs w:val="18"/>
                </w:rPr>
              </w:rPrChange>
            </w:rPr>
            <w:delText>모델을</w:delText>
          </w:r>
          <w:r w:rsidRPr="0044366C" w:rsidDel="0044366C">
            <w:rPr>
              <w:rFonts w:ascii="나눔명조" w:eastAsia="나눔명조" w:hAnsi="나눔명조" w:cs="맑은 고딕"/>
              <w:sz w:val="18"/>
              <w:szCs w:val="18"/>
              <w:rPrChange w:id="1655"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56" w:author="Park, Sanghoon" w:date="2021-10-01T12:15:00Z">
                <w:rPr>
                  <w:rFonts w:eastAsiaTheme="minorEastAsia" w:hint="eastAsia"/>
                  <w:sz w:val="18"/>
                  <w:szCs w:val="18"/>
                </w:rPr>
              </w:rPrChange>
            </w:rPr>
            <w:delText>동일하게</w:delText>
          </w:r>
          <w:r w:rsidRPr="0044366C" w:rsidDel="0044366C">
            <w:rPr>
              <w:rFonts w:ascii="나눔명조" w:eastAsia="나눔명조" w:hAnsi="나눔명조" w:cs="맑은 고딕"/>
              <w:sz w:val="18"/>
              <w:szCs w:val="18"/>
              <w:rPrChange w:id="1657"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58" w:author="Park, Sanghoon" w:date="2021-10-01T12:15:00Z">
                <w:rPr>
                  <w:rFonts w:eastAsiaTheme="minorEastAsia" w:hint="eastAsia"/>
                  <w:sz w:val="18"/>
                  <w:szCs w:val="18"/>
                </w:rPr>
              </w:rPrChange>
            </w:rPr>
            <w:delText>활용하여</w:delText>
          </w:r>
          <w:r w:rsidRPr="0044366C" w:rsidDel="0044366C">
            <w:rPr>
              <w:rFonts w:ascii="나눔명조" w:eastAsia="나눔명조" w:hAnsi="나눔명조" w:cs="맑은 고딕"/>
              <w:sz w:val="18"/>
              <w:szCs w:val="18"/>
              <w:rPrChange w:id="1659"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60" w:author="Park, Sanghoon" w:date="2021-10-01T12:15:00Z">
                <w:rPr>
                  <w:rFonts w:eastAsiaTheme="minorEastAsia" w:hint="eastAsia"/>
                  <w:sz w:val="18"/>
                  <w:szCs w:val="18"/>
                </w:rPr>
              </w:rPrChange>
            </w:rPr>
            <w:delText>분석한</w:delText>
          </w:r>
          <w:r w:rsidRPr="0044366C" w:rsidDel="0044366C">
            <w:rPr>
              <w:rFonts w:ascii="나눔명조" w:eastAsia="나눔명조" w:hAnsi="나눔명조" w:cs="맑은 고딕"/>
              <w:sz w:val="18"/>
              <w:szCs w:val="18"/>
              <w:rPrChange w:id="1661"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62" w:author="Park, Sanghoon" w:date="2021-10-01T12:15:00Z">
                <w:rPr>
                  <w:rFonts w:eastAsiaTheme="minorEastAsia" w:hint="eastAsia"/>
                  <w:sz w:val="18"/>
                  <w:szCs w:val="18"/>
                </w:rPr>
              </w:rPrChange>
            </w:rPr>
            <w:delText>결과</w:delText>
          </w:r>
          <w:r w:rsidRPr="0044366C" w:rsidDel="0044366C">
            <w:rPr>
              <w:rFonts w:ascii="나눔명조" w:eastAsia="나눔명조" w:hAnsi="나눔명조" w:cs="맑은 고딕"/>
              <w:sz w:val="18"/>
              <w:szCs w:val="18"/>
              <w:rPrChange w:id="1663"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64" w:author="Park, Sanghoon" w:date="2021-10-01T12:15:00Z">
                <w:rPr>
                  <w:rFonts w:eastAsiaTheme="minorEastAsia" w:hint="eastAsia"/>
                  <w:sz w:val="18"/>
                  <w:szCs w:val="18"/>
                </w:rPr>
              </w:rPrChange>
            </w:rPr>
            <w:delText>계수값</w:delText>
          </w:r>
          <w:r w:rsidRPr="0044366C" w:rsidDel="0044366C">
            <w:rPr>
              <w:rFonts w:ascii="나눔명조" w:eastAsia="나눔명조" w:hAnsi="나눔명조" w:cs="맑은 고딕"/>
              <w:sz w:val="18"/>
              <w:szCs w:val="18"/>
              <w:rPrChange w:id="1665"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66" w:author="Park, Sanghoon" w:date="2021-10-01T12:15:00Z">
                <w:rPr>
                  <w:rFonts w:eastAsiaTheme="minorEastAsia" w:hint="eastAsia"/>
                  <w:sz w:val="18"/>
                  <w:szCs w:val="18"/>
                </w:rPr>
              </w:rPrChange>
            </w:rPr>
            <w:delText>차이만</w:delText>
          </w:r>
          <w:r w:rsidRPr="0044366C" w:rsidDel="0044366C">
            <w:rPr>
              <w:rFonts w:ascii="나눔명조" w:eastAsia="나눔명조" w:hAnsi="나눔명조" w:cs="맑은 고딕"/>
              <w:sz w:val="18"/>
              <w:szCs w:val="18"/>
              <w:rPrChange w:id="1667"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68" w:author="Park, Sanghoon" w:date="2021-10-01T12:15:00Z">
                <w:rPr>
                  <w:rFonts w:eastAsiaTheme="minorEastAsia" w:hint="eastAsia"/>
                  <w:sz w:val="18"/>
                  <w:szCs w:val="18"/>
                </w:rPr>
              </w:rPrChange>
            </w:rPr>
            <w:delText>있을</w:delText>
          </w:r>
          <w:r w:rsidRPr="0044366C" w:rsidDel="0044366C">
            <w:rPr>
              <w:rFonts w:ascii="나눔명조" w:eastAsia="나눔명조" w:hAnsi="나눔명조" w:cs="맑은 고딕"/>
              <w:sz w:val="18"/>
              <w:szCs w:val="18"/>
              <w:rPrChange w:id="1669"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70" w:author="Park, Sanghoon" w:date="2021-10-01T12:15:00Z">
                <w:rPr>
                  <w:rFonts w:eastAsiaTheme="minorEastAsia" w:hint="eastAsia"/>
                  <w:sz w:val="18"/>
                  <w:szCs w:val="18"/>
                </w:rPr>
              </w:rPrChange>
            </w:rPr>
            <w:delText>뿐</w:delText>
          </w:r>
          <w:r w:rsidRPr="0044366C" w:rsidDel="0044366C">
            <w:rPr>
              <w:rFonts w:ascii="나눔명조" w:eastAsia="나눔명조" w:hAnsi="나눔명조" w:cs="맑은 고딕"/>
              <w:sz w:val="18"/>
              <w:szCs w:val="18"/>
              <w:rPrChange w:id="1671"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72" w:author="Park, Sanghoon" w:date="2021-10-01T12:15:00Z">
                <w:rPr>
                  <w:rFonts w:eastAsiaTheme="minorEastAsia" w:hint="eastAsia"/>
                  <w:sz w:val="18"/>
                  <w:szCs w:val="18"/>
                </w:rPr>
              </w:rPrChange>
            </w:rPr>
            <w:delText>방향성과</w:delText>
          </w:r>
          <w:r w:rsidRPr="0044366C" w:rsidDel="0044366C">
            <w:rPr>
              <w:rFonts w:ascii="나눔명조" w:eastAsia="나눔명조" w:hAnsi="나눔명조" w:cs="맑은 고딕"/>
              <w:sz w:val="18"/>
              <w:szCs w:val="18"/>
              <w:rPrChange w:id="1673"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74" w:author="Park, Sanghoon" w:date="2021-10-01T12:15:00Z">
                <w:rPr>
                  <w:rFonts w:eastAsiaTheme="minorEastAsia" w:hint="eastAsia"/>
                  <w:sz w:val="18"/>
                  <w:szCs w:val="18"/>
                </w:rPr>
              </w:rPrChange>
            </w:rPr>
            <w:delText>통계적</w:delText>
          </w:r>
          <w:r w:rsidRPr="0044366C" w:rsidDel="0044366C">
            <w:rPr>
              <w:rFonts w:ascii="나눔명조" w:eastAsia="나눔명조" w:hAnsi="나눔명조" w:cs="맑은 고딕"/>
              <w:sz w:val="18"/>
              <w:szCs w:val="18"/>
              <w:rPrChange w:id="1675"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76" w:author="Park, Sanghoon" w:date="2021-10-01T12:15:00Z">
                <w:rPr>
                  <w:rFonts w:eastAsiaTheme="minorEastAsia" w:hint="eastAsia"/>
                  <w:sz w:val="18"/>
                  <w:szCs w:val="18"/>
                </w:rPr>
              </w:rPrChange>
            </w:rPr>
            <w:delText>유의성은</w:delText>
          </w:r>
          <w:r w:rsidRPr="0044366C" w:rsidDel="0044366C">
            <w:rPr>
              <w:rFonts w:ascii="나눔명조" w:eastAsia="나눔명조" w:hAnsi="나눔명조" w:cs="맑은 고딕"/>
              <w:sz w:val="18"/>
              <w:szCs w:val="18"/>
              <w:rPrChange w:id="1677"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78" w:author="Park, Sanghoon" w:date="2021-10-01T12:15:00Z">
                <w:rPr>
                  <w:rFonts w:eastAsiaTheme="minorEastAsia" w:hint="eastAsia"/>
                  <w:sz w:val="18"/>
                  <w:szCs w:val="18"/>
                </w:rPr>
              </w:rPrChange>
            </w:rPr>
            <w:delText>본</w:delText>
          </w:r>
          <w:r w:rsidRPr="0044366C" w:rsidDel="0044366C">
            <w:rPr>
              <w:rFonts w:ascii="나눔명조" w:eastAsia="나눔명조" w:hAnsi="나눔명조" w:cs="맑은 고딕"/>
              <w:sz w:val="18"/>
              <w:szCs w:val="18"/>
              <w:rPrChange w:id="1679"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80" w:author="Park, Sanghoon" w:date="2021-10-01T12:15:00Z">
                <w:rPr>
                  <w:rFonts w:eastAsiaTheme="minorEastAsia" w:hint="eastAsia"/>
                  <w:sz w:val="18"/>
                  <w:szCs w:val="18"/>
                </w:rPr>
              </w:rPrChange>
            </w:rPr>
            <w:delText>연구의</w:delText>
          </w:r>
          <w:r w:rsidRPr="0044366C" w:rsidDel="0044366C">
            <w:rPr>
              <w:rFonts w:ascii="나눔명조" w:eastAsia="나눔명조" w:hAnsi="나눔명조" w:cs="맑은 고딕"/>
              <w:sz w:val="18"/>
              <w:szCs w:val="18"/>
              <w:rPrChange w:id="1681"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82" w:author="Park, Sanghoon" w:date="2021-10-01T12:15:00Z">
                <w:rPr>
                  <w:rFonts w:eastAsiaTheme="minorEastAsia" w:hint="eastAsia"/>
                  <w:sz w:val="18"/>
                  <w:szCs w:val="18"/>
                </w:rPr>
              </w:rPrChange>
            </w:rPr>
            <w:delText>분석</w:delText>
          </w:r>
          <w:r w:rsidRPr="0044366C" w:rsidDel="0044366C">
            <w:rPr>
              <w:rFonts w:ascii="나눔명조" w:eastAsia="나눔명조" w:hAnsi="나눔명조" w:cs="맑은 고딕"/>
              <w:sz w:val="18"/>
              <w:szCs w:val="18"/>
              <w:rPrChange w:id="1683"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84" w:author="Park, Sanghoon" w:date="2021-10-01T12:15:00Z">
                <w:rPr>
                  <w:rFonts w:eastAsiaTheme="minorEastAsia" w:hint="eastAsia"/>
                  <w:sz w:val="18"/>
                  <w:szCs w:val="18"/>
                </w:rPr>
              </w:rPrChange>
            </w:rPr>
            <w:delText>결과와</w:delText>
          </w:r>
          <w:r w:rsidRPr="0044366C" w:rsidDel="0044366C">
            <w:rPr>
              <w:rFonts w:ascii="나눔명조" w:eastAsia="나눔명조" w:hAnsi="나눔명조" w:cs="맑은 고딕"/>
              <w:sz w:val="18"/>
              <w:szCs w:val="18"/>
              <w:rPrChange w:id="1685" w:author="Park, Sanghoon" w:date="2021-10-01T12:15:00Z">
                <w:rPr>
                  <w:rFonts w:eastAsiaTheme="minorEastAsia"/>
                  <w:sz w:val="18"/>
                  <w:szCs w:val="18"/>
                </w:rPr>
              </w:rPrChange>
            </w:rPr>
            <w:delText xml:space="preserve"> </w:delText>
          </w:r>
          <w:r w:rsidRPr="0044366C" w:rsidDel="0044366C">
            <w:rPr>
              <w:rFonts w:ascii="나눔명조" w:eastAsia="나눔명조" w:hAnsi="나눔명조" w:cs="맑은 고딕" w:hint="eastAsia"/>
              <w:sz w:val="18"/>
              <w:szCs w:val="18"/>
              <w:rPrChange w:id="1686" w:author="Park, Sanghoon" w:date="2021-10-01T12:15:00Z">
                <w:rPr>
                  <w:rFonts w:eastAsiaTheme="minorEastAsia" w:hint="eastAsia"/>
                  <w:sz w:val="18"/>
                  <w:szCs w:val="18"/>
                </w:rPr>
              </w:rPrChange>
            </w:rPr>
            <w:delText>동일하였다</w:delText>
          </w:r>
          <w:r w:rsidRPr="0044366C" w:rsidDel="0044366C">
            <w:rPr>
              <w:rFonts w:ascii="나눔명조" w:eastAsia="나눔명조" w:hAnsi="나눔명조" w:cs="맑은 고딕"/>
              <w:sz w:val="18"/>
              <w:szCs w:val="18"/>
              <w:rPrChange w:id="1687" w:author="Park, Sanghoon" w:date="2021-10-01T12:15:00Z">
                <w:rPr>
                  <w:rFonts w:eastAsiaTheme="minorEastAsia"/>
                  <w:sz w:val="18"/>
                  <w:szCs w:val="18"/>
                </w:rPr>
              </w:rPrChange>
            </w:rPr>
            <w:delText>.</w:delText>
          </w:r>
        </w:del>
      </w:ins>
    </w:p>
  </w:footnote>
  <w:footnote w:id="5">
    <w:p w14:paraId="51D11931" w14:textId="77777777" w:rsidR="0044366C" w:rsidRPr="002D5ECC" w:rsidRDefault="0044366C" w:rsidP="0044366C">
      <w:pPr>
        <w:pStyle w:val="FootnoteText"/>
        <w:jc w:val="both"/>
        <w:rPr>
          <w:ins w:id="3609" w:author="Park, Sanghoon" w:date="2021-10-01T12:17:00Z"/>
          <w:rFonts w:ascii="나눔명조" w:eastAsia="나눔명조" w:hAnsi="나눔명조" w:cs="맑은 고딕"/>
          <w:sz w:val="18"/>
          <w:szCs w:val="18"/>
          <w:lang w:eastAsia="ko-KR"/>
        </w:rPr>
      </w:pPr>
      <w:ins w:id="3610" w:author="Park, Sanghoon" w:date="2021-10-01T12:17:00Z">
        <w:r w:rsidRPr="002D5ECC">
          <w:rPr>
            <w:rStyle w:val="FootnoteReference"/>
          </w:rPr>
          <w:footnoteRef/>
        </w:r>
        <w:r w:rsidRPr="00BC5C4A">
          <w:rPr>
            <w:rFonts w:ascii="맑은 고딕" w:eastAsia="맑은 고딕" w:hAnsi="맑은 고딕" w:cs="맑은 고딕"/>
            <w:sz w:val="18"/>
            <w:szCs w:val="18"/>
            <w:lang w:eastAsia="ko-KR"/>
          </w:rPr>
          <w:t xml:space="preserve"> </w:t>
        </w:r>
        <w:r w:rsidRPr="002D5ECC">
          <w:rPr>
            <w:rFonts w:ascii="나눔명조" w:eastAsia="나눔명조" w:hAnsi="나눔명조" w:cs="맑은 고딕" w:hint="eastAsia"/>
            <w:sz w:val="18"/>
            <w:szCs w:val="18"/>
            <w:lang w:eastAsia="ko-KR"/>
          </w:rPr>
          <w:t>본 연구 역시 이론적 기대에 근거하여 공공봉사동기 측정에 가장 적합하다고 판단된 한가지 항목만을 취사선택하였으나,</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강건성(</w:t>
        </w:r>
        <w:r w:rsidRPr="002D5ECC">
          <w:rPr>
            <w:rFonts w:ascii="나눔명조" w:eastAsia="나눔명조" w:hAnsi="나눔명조" w:cs="맑은 고딕"/>
            <w:sz w:val="18"/>
            <w:szCs w:val="18"/>
            <w:lang w:eastAsia="ko-KR"/>
          </w:rPr>
          <w:t xml:space="preserve">robustness) </w:t>
        </w:r>
        <w:r w:rsidRPr="002D5ECC">
          <w:rPr>
            <w:rFonts w:ascii="나눔명조" w:eastAsia="나눔명조" w:hAnsi="나눔명조" w:cs="맑은 고딕" w:hint="eastAsia"/>
            <w:sz w:val="18"/>
            <w:szCs w:val="18"/>
            <w:lang w:eastAsia="ko-KR"/>
          </w:rPr>
          <w:t>검정을 위해</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여타 항목을 각기 활용하여 동일한 모델을 경험적으로 분석하였다.</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위 변수들을 각각 종속변수로 하여 본</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연구에서 활용한 네 가지 모델을 동일하게 활용하여 분석한 결과,</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계수값 차이만 있을 뿐,</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방향성과 통계적 유의성은 본 연구의 분석 결과와 동일하였다.</w:t>
        </w:r>
      </w:ins>
    </w:p>
  </w:footnote>
  <w:footnote w:id="6">
    <w:p w14:paraId="781DCC61" w14:textId="7841265A" w:rsidR="00265BC3" w:rsidRPr="00BC5C4A" w:rsidDel="0044366C" w:rsidRDefault="00265BC3" w:rsidP="00BA350C">
      <w:pPr>
        <w:pStyle w:val="FootnoteText"/>
        <w:jc w:val="both"/>
        <w:rPr>
          <w:del w:id="3728" w:author="Park, Sanghoon" w:date="2021-10-01T12:14:00Z"/>
          <w:rFonts w:eastAsiaTheme="minorEastAsia"/>
          <w:lang w:eastAsia="ko-KR"/>
        </w:rPr>
      </w:pPr>
      <w:del w:id="3729" w:author="Park, Sanghoon" w:date="2021-10-01T12:14:00Z">
        <w:r w:rsidRPr="00FF6C62" w:rsidDel="0044366C">
          <w:rPr>
            <w:rStyle w:val="FootnoteReference"/>
          </w:rPr>
          <w:footnoteRef/>
        </w:r>
        <w:r w:rsidR="001512ED" w:rsidRPr="00BC5C4A" w:rsidDel="0044366C">
          <w:rPr>
            <w:rFonts w:ascii="맑은 고딕" w:eastAsia="맑은 고딕" w:hAnsi="맑은 고딕" w:cs="맑은 고딕"/>
            <w:sz w:val="18"/>
            <w:szCs w:val="18"/>
            <w:lang w:eastAsia="ko-KR"/>
          </w:rPr>
          <w:delText xml:space="preserve"> </w:delText>
        </w:r>
        <w:r w:rsidR="008B4F6D" w:rsidRPr="00BC5C4A" w:rsidDel="0044366C">
          <w:rPr>
            <w:rFonts w:ascii="맑은 고딕" w:eastAsia="맑은 고딕" w:hAnsi="맑은 고딕" w:cs="맑은 고딕" w:hint="eastAsia"/>
            <w:sz w:val="18"/>
            <w:szCs w:val="18"/>
            <w:lang w:eastAsia="ko-KR"/>
          </w:rPr>
          <w:delText>본 연구 역시 이론적 기대에 근거하여 공공봉사동기 측정에 가장 적합하다고 판단된 한가지 항목만을 취사선택하였으나,</w:delText>
        </w:r>
        <w:r w:rsidR="008B4F6D" w:rsidRPr="00BC5C4A" w:rsidDel="0044366C">
          <w:rPr>
            <w:rFonts w:ascii="맑은 고딕" w:eastAsia="맑은 고딕" w:hAnsi="맑은 고딕" w:cs="맑은 고딕"/>
            <w:sz w:val="18"/>
            <w:szCs w:val="18"/>
            <w:lang w:eastAsia="ko-KR"/>
          </w:rPr>
          <w:delText xml:space="preserve"> </w:delText>
        </w:r>
        <w:r w:rsidR="005C0602" w:rsidRPr="00BC5C4A" w:rsidDel="0044366C">
          <w:rPr>
            <w:rFonts w:ascii="맑은 고딕" w:eastAsia="맑은 고딕" w:hAnsi="맑은 고딕" w:cs="맑은 고딕" w:hint="eastAsia"/>
            <w:sz w:val="18"/>
            <w:szCs w:val="18"/>
            <w:lang w:eastAsia="ko-KR"/>
          </w:rPr>
          <w:delText>강건성(</w:delText>
        </w:r>
        <w:r w:rsidR="005C0602" w:rsidRPr="00BC5C4A" w:rsidDel="0044366C">
          <w:rPr>
            <w:rFonts w:ascii="맑은 고딕" w:eastAsia="맑은 고딕" w:hAnsi="맑은 고딕" w:cs="맑은 고딕"/>
            <w:sz w:val="18"/>
            <w:szCs w:val="18"/>
            <w:lang w:eastAsia="ko-KR"/>
          </w:rPr>
          <w:delText>robustness)</w:delText>
        </w:r>
        <w:r w:rsidR="001512ED" w:rsidRPr="00BC5C4A" w:rsidDel="0044366C">
          <w:rPr>
            <w:rFonts w:ascii="맑은 고딕" w:eastAsia="맑은 고딕" w:hAnsi="맑은 고딕" w:cs="맑은 고딕"/>
            <w:sz w:val="18"/>
            <w:szCs w:val="18"/>
            <w:lang w:eastAsia="ko-KR"/>
          </w:rPr>
          <w:delText xml:space="preserve"> </w:delText>
        </w:r>
        <w:r w:rsidR="001512ED" w:rsidRPr="00BC5C4A" w:rsidDel="0044366C">
          <w:rPr>
            <w:rFonts w:ascii="맑은 고딕" w:eastAsia="맑은 고딕" w:hAnsi="맑은 고딕" w:cs="맑은 고딕" w:hint="eastAsia"/>
            <w:sz w:val="18"/>
            <w:szCs w:val="18"/>
            <w:lang w:eastAsia="ko-KR"/>
          </w:rPr>
          <w:delText xml:space="preserve">검정을 </w:delText>
        </w:r>
        <w:r w:rsidR="005C0602" w:rsidRPr="00BC5C4A" w:rsidDel="0044366C">
          <w:rPr>
            <w:rFonts w:ascii="맑은 고딕" w:eastAsia="맑은 고딕" w:hAnsi="맑은 고딕" w:cs="맑은 고딕" w:hint="eastAsia"/>
            <w:sz w:val="18"/>
            <w:szCs w:val="18"/>
            <w:lang w:eastAsia="ko-KR"/>
          </w:rPr>
          <w:delText>위해</w:delText>
        </w:r>
        <w:r w:rsidR="008B4F6D" w:rsidRPr="00BC5C4A" w:rsidDel="0044366C">
          <w:rPr>
            <w:rFonts w:ascii="맑은 고딕" w:eastAsia="맑은 고딕" w:hAnsi="맑은 고딕" w:cs="맑은 고딕"/>
            <w:sz w:val="18"/>
            <w:szCs w:val="18"/>
            <w:lang w:eastAsia="ko-KR"/>
          </w:rPr>
          <w:delText xml:space="preserve"> </w:delText>
        </w:r>
        <w:r w:rsidR="008B4F6D" w:rsidRPr="00BC5C4A" w:rsidDel="0044366C">
          <w:rPr>
            <w:rFonts w:ascii="맑은 고딕" w:eastAsia="맑은 고딕" w:hAnsi="맑은 고딕" w:cs="맑은 고딕" w:hint="eastAsia"/>
            <w:sz w:val="18"/>
            <w:szCs w:val="18"/>
            <w:lang w:eastAsia="ko-KR"/>
          </w:rPr>
          <w:delText>여타 항목을 각기 활용하여 동일한 모델을 경험적으로 분석하였다.</w:delText>
        </w:r>
        <w:r w:rsidR="008B4F6D" w:rsidRPr="00BC5C4A" w:rsidDel="0044366C">
          <w:rPr>
            <w:rFonts w:ascii="맑은 고딕" w:eastAsia="맑은 고딕" w:hAnsi="맑은 고딕" w:cs="맑은 고딕"/>
            <w:sz w:val="18"/>
            <w:szCs w:val="18"/>
            <w:lang w:eastAsia="ko-KR"/>
          </w:rPr>
          <w:delText xml:space="preserve"> </w:delText>
        </w:r>
        <w:r w:rsidR="005C0602" w:rsidRPr="00BC5C4A" w:rsidDel="0044366C">
          <w:rPr>
            <w:rFonts w:eastAsiaTheme="minorEastAsia" w:hint="eastAsia"/>
            <w:sz w:val="18"/>
            <w:szCs w:val="18"/>
            <w:lang w:eastAsia="ko-KR"/>
          </w:rPr>
          <w:delText>위</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변수들을</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각각</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종속변수로</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하여</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본</w:delText>
        </w:r>
        <w:r w:rsidR="005C0602" w:rsidRPr="00BC5C4A" w:rsidDel="0044366C">
          <w:rPr>
            <w:rFonts w:eastAsiaTheme="minorEastAsia"/>
            <w:sz w:val="18"/>
            <w:szCs w:val="18"/>
            <w:lang w:eastAsia="ko-KR"/>
          </w:rPr>
          <w:delText xml:space="preserve"> </w:delText>
        </w:r>
        <w:r w:rsidR="005C0602" w:rsidRPr="00BC5C4A" w:rsidDel="0044366C">
          <w:rPr>
            <w:rFonts w:eastAsiaTheme="minorEastAsia" w:hint="eastAsia"/>
            <w:sz w:val="18"/>
            <w:szCs w:val="18"/>
            <w:lang w:eastAsia="ko-KR"/>
          </w:rPr>
          <w:delText>연구에서</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활용한</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네</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가지</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모델을</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동일하게</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활용하여</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분석한</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결과</w:delText>
        </w:r>
        <w:r w:rsidR="005C0602" w:rsidRPr="00BC5C4A" w:rsidDel="0044366C">
          <w:rPr>
            <w:rFonts w:eastAsiaTheme="minorEastAsia" w:hint="eastAsia"/>
            <w:sz w:val="18"/>
            <w:szCs w:val="18"/>
            <w:lang w:eastAsia="ko-KR"/>
          </w:rPr>
          <w:delText>,</w:delText>
        </w:r>
        <w:r w:rsidR="005C0602" w:rsidRPr="00BC5C4A" w:rsidDel="0044366C">
          <w:rPr>
            <w:rFonts w:eastAsiaTheme="minorEastAsia"/>
            <w:sz w:val="18"/>
            <w:szCs w:val="18"/>
            <w:lang w:eastAsia="ko-KR"/>
          </w:rPr>
          <w:delText xml:space="preserve"> </w:delText>
        </w:r>
        <w:r w:rsidR="005C0602" w:rsidRPr="00BC5C4A" w:rsidDel="0044366C">
          <w:rPr>
            <w:rFonts w:eastAsiaTheme="minorEastAsia" w:hint="eastAsia"/>
            <w:sz w:val="18"/>
            <w:szCs w:val="18"/>
            <w:lang w:eastAsia="ko-KR"/>
          </w:rPr>
          <w:delText>계수값</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차이만</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있을</w:delText>
        </w:r>
        <w:r w:rsidR="005C0602" w:rsidRPr="00BC5C4A" w:rsidDel="0044366C">
          <w:rPr>
            <w:rFonts w:eastAsiaTheme="minorEastAsia" w:hint="eastAsia"/>
            <w:sz w:val="18"/>
            <w:szCs w:val="18"/>
            <w:lang w:eastAsia="ko-KR"/>
          </w:rPr>
          <w:delText xml:space="preserve"> </w:delText>
        </w:r>
        <w:r w:rsidR="005C0602" w:rsidRPr="00BC5C4A" w:rsidDel="0044366C">
          <w:rPr>
            <w:rFonts w:eastAsiaTheme="minorEastAsia" w:hint="eastAsia"/>
            <w:sz w:val="18"/>
            <w:szCs w:val="18"/>
            <w:lang w:eastAsia="ko-KR"/>
          </w:rPr>
          <w:delText>뿐</w:delText>
        </w:r>
        <w:r w:rsidR="005C0602" w:rsidRPr="00BC5C4A" w:rsidDel="0044366C">
          <w:rPr>
            <w:rFonts w:eastAsiaTheme="minorEastAsia" w:hint="eastAsia"/>
            <w:sz w:val="18"/>
            <w:szCs w:val="18"/>
            <w:lang w:eastAsia="ko-KR"/>
          </w:rPr>
          <w:delText>,</w:delText>
        </w:r>
        <w:r w:rsidR="005C0602" w:rsidRPr="00BC5C4A" w:rsidDel="0044366C">
          <w:rPr>
            <w:rFonts w:eastAsiaTheme="minorEastAsia"/>
            <w:sz w:val="18"/>
            <w:szCs w:val="18"/>
            <w:lang w:eastAsia="ko-KR"/>
          </w:rPr>
          <w:delText xml:space="preserve"> </w:delText>
        </w:r>
        <w:r w:rsidR="005C0602" w:rsidRPr="00BC5C4A" w:rsidDel="0044366C">
          <w:rPr>
            <w:rFonts w:eastAsiaTheme="minorEastAsia" w:hint="eastAsia"/>
            <w:sz w:val="18"/>
            <w:szCs w:val="18"/>
            <w:lang w:eastAsia="ko-KR"/>
          </w:rPr>
          <w:delText>방향성과</w:delText>
        </w:r>
        <w:r w:rsidR="005C0602" w:rsidRPr="00BC5C4A" w:rsidDel="0044366C">
          <w:rPr>
            <w:rFonts w:eastAsiaTheme="minorEastAsia" w:hint="eastAsia"/>
            <w:sz w:val="18"/>
            <w:szCs w:val="18"/>
            <w:lang w:eastAsia="ko-KR"/>
          </w:rPr>
          <w:delText xml:space="preserve"> </w:delText>
        </w:r>
        <w:r w:rsidR="00BA350C" w:rsidRPr="00BC5C4A" w:rsidDel="0044366C">
          <w:rPr>
            <w:rFonts w:eastAsiaTheme="minorEastAsia" w:hint="eastAsia"/>
            <w:sz w:val="18"/>
            <w:szCs w:val="18"/>
            <w:lang w:eastAsia="ko-KR"/>
          </w:rPr>
          <w:delText>통계적</w:delText>
        </w:r>
        <w:r w:rsidR="00BA350C" w:rsidRPr="00BC5C4A" w:rsidDel="0044366C">
          <w:rPr>
            <w:rFonts w:eastAsiaTheme="minorEastAsia" w:hint="eastAsia"/>
            <w:sz w:val="18"/>
            <w:szCs w:val="18"/>
            <w:lang w:eastAsia="ko-KR"/>
          </w:rPr>
          <w:delText xml:space="preserve"> </w:delText>
        </w:r>
        <w:r w:rsidR="00BA350C" w:rsidRPr="00BC5C4A" w:rsidDel="0044366C">
          <w:rPr>
            <w:rFonts w:eastAsiaTheme="minorEastAsia" w:hint="eastAsia"/>
            <w:sz w:val="18"/>
            <w:szCs w:val="18"/>
            <w:lang w:eastAsia="ko-KR"/>
          </w:rPr>
          <w:delText>유의성은</w:delText>
        </w:r>
        <w:r w:rsidR="00BA350C" w:rsidRPr="00BC5C4A" w:rsidDel="0044366C">
          <w:rPr>
            <w:rFonts w:eastAsiaTheme="minorEastAsia" w:hint="eastAsia"/>
            <w:sz w:val="18"/>
            <w:szCs w:val="18"/>
            <w:lang w:eastAsia="ko-KR"/>
          </w:rPr>
          <w:delText xml:space="preserve"> </w:delText>
        </w:r>
        <w:r w:rsidR="00BA350C" w:rsidRPr="00BC5C4A" w:rsidDel="0044366C">
          <w:rPr>
            <w:rFonts w:eastAsiaTheme="minorEastAsia" w:hint="eastAsia"/>
            <w:sz w:val="18"/>
            <w:szCs w:val="18"/>
            <w:lang w:eastAsia="ko-KR"/>
          </w:rPr>
          <w:delText>본</w:delText>
        </w:r>
        <w:r w:rsidR="00BA350C" w:rsidRPr="00BC5C4A" w:rsidDel="0044366C">
          <w:rPr>
            <w:rFonts w:eastAsiaTheme="minorEastAsia" w:hint="eastAsia"/>
            <w:sz w:val="18"/>
            <w:szCs w:val="18"/>
            <w:lang w:eastAsia="ko-KR"/>
          </w:rPr>
          <w:delText xml:space="preserve"> </w:delText>
        </w:r>
        <w:r w:rsidR="00BA350C" w:rsidRPr="00BC5C4A" w:rsidDel="0044366C">
          <w:rPr>
            <w:rFonts w:eastAsiaTheme="minorEastAsia" w:hint="eastAsia"/>
            <w:sz w:val="18"/>
            <w:szCs w:val="18"/>
            <w:lang w:eastAsia="ko-KR"/>
          </w:rPr>
          <w:delText>연구의</w:delText>
        </w:r>
        <w:r w:rsidR="00BA350C" w:rsidRPr="00BC5C4A" w:rsidDel="0044366C">
          <w:rPr>
            <w:rFonts w:eastAsiaTheme="minorEastAsia" w:hint="eastAsia"/>
            <w:sz w:val="18"/>
            <w:szCs w:val="18"/>
            <w:lang w:eastAsia="ko-KR"/>
          </w:rPr>
          <w:delText xml:space="preserve"> </w:delText>
        </w:r>
        <w:r w:rsidR="00BA350C" w:rsidRPr="00BC5C4A" w:rsidDel="0044366C">
          <w:rPr>
            <w:rFonts w:eastAsiaTheme="minorEastAsia" w:hint="eastAsia"/>
            <w:sz w:val="18"/>
            <w:szCs w:val="18"/>
            <w:lang w:eastAsia="ko-KR"/>
          </w:rPr>
          <w:delText>분석</w:delText>
        </w:r>
        <w:r w:rsidR="00BA350C" w:rsidRPr="00BC5C4A" w:rsidDel="0044366C">
          <w:rPr>
            <w:rFonts w:eastAsiaTheme="minorEastAsia" w:hint="eastAsia"/>
            <w:sz w:val="18"/>
            <w:szCs w:val="18"/>
            <w:lang w:eastAsia="ko-KR"/>
          </w:rPr>
          <w:delText xml:space="preserve"> </w:delText>
        </w:r>
        <w:r w:rsidR="00BA350C" w:rsidRPr="00BC5C4A" w:rsidDel="0044366C">
          <w:rPr>
            <w:rFonts w:eastAsiaTheme="minorEastAsia" w:hint="eastAsia"/>
            <w:sz w:val="18"/>
            <w:szCs w:val="18"/>
            <w:lang w:eastAsia="ko-KR"/>
          </w:rPr>
          <w:delText>결과와</w:delText>
        </w:r>
        <w:r w:rsidR="00BA350C" w:rsidRPr="00BC5C4A" w:rsidDel="0044366C">
          <w:rPr>
            <w:rFonts w:eastAsiaTheme="minorEastAsia" w:hint="eastAsia"/>
            <w:sz w:val="18"/>
            <w:szCs w:val="18"/>
            <w:lang w:eastAsia="ko-KR"/>
          </w:rPr>
          <w:delText xml:space="preserve"> </w:delText>
        </w:r>
        <w:r w:rsidR="00BA350C" w:rsidRPr="00BC5C4A" w:rsidDel="0044366C">
          <w:rPr>
            <w:rFonts w:eastAsiaTheme="minorEastAsia" w:hint="eastAsia"/>
            <w:sz w:val="18"/>
            <w:szCs w:val="18"/>
            <w:lang w:eastAsia="ko-KR"/>
          </w:rPr>
          <w:delText>동일</w:delText>
        </w:r>
        <w:r w:rsidR="008B4F6D" w:rsidRPr="00BC5C4A" w:rsidDel="0044366C">
          <w:rPr>
            <w:rFonts w:eastAsiaTheme="minorEastAsia" w:hint="eastAsia"/>
            <w:sz w:val="18"/>
            <w:szCs w:val="18"/>
            <w:lang w:eastAsia="ko-KR"/>
          </w:rPr>
          <w:delText>하였다</w:delText>
        </w:r>
        <w:r w:rsidR="008B4F6D" w:rsidRPr="00BC5C4A" w:rsidDel="0044366C">
          <w:rPr>
            <w:rFonts w:eastAsiaTheme="minorEastAsia" w:hint="eastAsia"/>
            <w:sz w:val="18"/>
            <w:szCs w:val="18"/>
            <w:lang w:eastAsia="ko-KR"/>
          </w:rPr>
          <w:delText>.</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7C31"/>
    <w:multiLevelType w:val="hybridMultilevel"/>
    <w:tmpl w:val="CFD80B5E"/>
    <w:lvl w:ilvl="0" w:tplc="5EB84008">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25106"/>
    <w:multiLevelType w:val="hybridMultilevel"/>
    <w:tmpl w:val="37483976"/>
    <w:lvl w:ilvl="0" w:tplc="D054AB2C">
      <w:numFmt w:val="bullet"/>
      <w:lvlText w:val=""/>
      <w:lvlJc w:val="left"/>
      <w:pPr>
        <w:ind w:left="720" w:hanging="360"/>
      </w:pPr>
      <w:rPr>
        <w:rFonts w:ascii="Wingdings" w:eastAsia="나눔명조"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74A90"/>
    <w:multiLevelType w:val="hybridMultilevel"/>
    <w:tmpl w:val="15C47F52"/>
    <w:lvl w:ilvl="0" w:tplc="AD729BA2">
      <w:start w:val="1"/>
      <w:numFmt w:val="decimal"/>
      <w:lvlText w:val="%1."/>
      <w:lvlJc w:val="left"/>
      <w:pPr>
        <w:ind w:left="720" w:hanging="360"/>
      </w:pPr>
      <w:rPr>
        <w:rFonts w:ascii="함초롬돋움"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52C12"/>
    <w:multiLevelType w:val="hybridMultilevel"/>
    <w:tmpl w:val="25FCA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076DC"/>
    <w:multiLevelType w:val="hybridMultilevel"/>
    <w:tmpl w:val="8690BB3E"/>
    <w:lvl w:ilvl="0" w:tplc="774C0C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82020D"/>
    <w:multiLevelType w:val="hybridMultilevel"/>
    <w:tmpl w:val="45180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A33519"/>
    <w:multiLevelType w:val="hybridMultilevel"/>
    <w:tmpl w:val="27B0E940"/>
    <w:lvl w:ilvl="0" w:tplc="1E282A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ng, Jiyoon">
    <w15:presenceInfo w15:providerId="None" w15:userId="Kang, Jiyoon"/>
  </w15:person>
  <w15:person w15:author="박 상훈">
    <w15:presenceInfo w15:providerId="Windows Live" w15:userId="1bf8d786ee04d9e7"/>
  </w15:person>
  <w15:person w15:author="Park, Sanghoon">
    <w15:presenceInfo w15:providerId="None" w15:userId="Park, Sanghoon"/>
  </w15:person>
  <w15:person w15:author="Kang Jiyoon">
    <w15:presenceInfo w15:providerId="Windows Live" w15:userId="a83345ef98ad6c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trackRevisions/>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zNDUytDC3MLOwMLJQ0lEKTi0uzszPAykwNKkFADEzvL8tAAAA"/>
  </w:docVars>
  <w:rsids>
    <w:rsidRoot w:val="00806212"/>
    <w:rsid w:val="00012453"/>
    <w:rsid w:val="00013304"/>
    <w:rsid w:val="00015997"/>
    <w:rsid w:val="0001735E"/>
    <w:rsid w:val="000270E5"/>
    <w:rsid w:val="00032D15"/>
    <w:rsid w:val="00037B39"/>
    <w:rsid w:val="000430DB"/>
    <w:rsid w:val="00045CAE"/>
    <w:rsid w:val="00047B78"/>
    <w:rsid w:val="0005167B"/>
    <w:rsid w:val="00055D95"/>
    <w:rsid w:val="00060579"/>
    <w:rsid w:val="00064654"/>
    <w:rsid w:val="000666B8"/>
    <w:rsid w:val="00066F70"/>
    <w:rsid w:val="00067692"/>
    <w:rsid w:val="00070208"/>
    <w:rsid w:val="0007360D"/>
    <w:rsid w:val="00077335"/>
    <w:rsid w:val="00084079"/>
    <w:rsid w:val="00084FA8"/>
    <w:rsid w:val="00086D63"/>
    <w:rsid w:val="00095D61"/>
    <w:rsid w:val="000A04B1"/>
    <w:rsid w:val="000A205C"/>
    <w:rsid w:val="000A27D5"/>
    <w:rsid w:val="000A6C09"/>
    <w:rsid w:val="000B2D5A"/>
    <w:rsid w:val="000D0139"/>
    <w:rsid w:val="000D35A9"/>
    <w:rsid w:val="000D4F6D"/>
    <w:rsid w:val="000D51AB"/>
    <w:rsid w:val="000E0CED"/>
    <w:rsid w:val="000E2767"/>
    <w:rsid w:val="000E29FB"/>
    <w:rsid w:val="000E58EF"/>
    <w:rsid w:val="000E69C2"/>
    <w:rsid w:val="000E6D8D"/>
    <w:rsid w:val="000E7092"/>
    <w:rsid w:val="000F2CDF"/>
    <w:rsid w:val="000F4CAE"/>
    <w:rsid w:val="000F568A"/>
    <w:rsid w:val="000F72D6"/>
    <w:rsid w:val="00100A08"/>
    <w:rsid w:val="00101215"/>
    <w:rsid w:val="00101922"/>
    <w:rsid w:val="001024D9"/>
    <w:rsid w:val="00106AD7"/>
    <w:rsid w:val="00107468"/>
    <w:rsid w:val="001118BB"/>
    <w:rsid w:val="0011755F"/>
    <w:rsid w:val="00122A90"/>
    <w:rsid w:val="0012321B"/>
    <w:rsid w:val="00123C8E"/>
    <w:rsid w:val="00130C0C"/>
    <w:rsid w:val="0013174F"/>
    <w:rsid w:val="00134135"/>
    <w:rsid w:val="00134484"/>
    <w:rsid w:val="001345A4"/>
    <w:rsid w:val="00140FA2"/>
    <w:rsid w:val="00141AB6"/>
    <w:rsid w:val="00145E41"/>
    <w:rsid w:val="00146328"/>
    <w:rsid w:val="001512ED"/>
    <w:rsid w:val="0015181E"/>
    <w:rsid w:val="00151A4D"/>
    <w:rsid w:val="00152037"/>
    <w:rsid w:val="00154F00"/>
    <w:rsid w:val="00160F31"/>
    <w:rsid w:val="00161ADF"/>
    <w:rsid w:val="001631C3"/>
    <w:rsid w:val="001645E9"/>
    <w:rsid w:val="00165BE8"/>
    <w:rsid w:val="00173C11"/>
    <w:rsid w:val="00175125"/>
    <w:rsid w:val="001821C0"/>
    <w:rsid w:val="001824B9"/>
    <w:rsid w:val="001878D2"/>
    <w:rsid w:val="00195EFB"/>
    <w:rsid w:val="0019699B"/>
    <w:rsid w:val="001A01F0"/>
    <w:rsid w:val="001A1AEF"/>
    <w:rsid w:val="001A1BD9"/>
    <w:rsid w:val="001A219C"/>
    <w:rsid w:val="001A4359"/>
    <w:rsid w:val="001A75E0"/>
    <w:rsid w:val="001B18FE"/>
    <w:rsid w:val="001B1F40"/>
    <w:rsid w:val="001B2696"/>
    <w:rsid w:val="001B59D7"/>
    <w:rsid w:val="001B5B15"/>
    <w:rsid w:val="001B79FA"/>
    <w:rsid w:val="001C1125"/>
    <w:rsid w:val="001C34EA"/>
    <w:rsid w:val="001C7605"/>
    <w:rsid w:val="001D2796"/>
    <w:rsid w:val="001D51F4"/>
    <w:rsid w:val="001E49C8"/>
    <w:rsid w:val="001E7403"/>
    <w:rsid w:val="001F4C01"/>
    <w:rsid w:val="0020302D"/>
    <w:rsid w:val="0020465E"/>
    <w:rsid w:val="00205688"/>
    <w:rsid w:val="00205971"/>
    <w:rsid w:val="00205C1C"/>
    <w:rsid w:val="00210BB8"/>
    <w:rsid w:val="00212BD6"/>
    <w:rsid w:val="00214B91"/>
    <w:rsid w:val="00214D93"/>
    <w:rsid w:val="00216A1E"/>
    <w:rsid w:val="00217E8B"/>
    <w:rsid w:val="00221BB7"/>
    <w:rsid w:val="0022573B"/>
    <w:rsid w:val="0023392E"/>
    <w:rsid w:val="00236478"/>
    <w:rsid w:val="002366CA"/>
    <w:rsid w:val="00244E37"/>
    <w:rsid w:val="0025192B"/>
    <w:rsid w:val="00251A7E"/>
    <w:rsid w:val="00255367"/>
    <w:rsid w:val="00255DB9"/>
    <w:rsid w:val="00256219"/>
    <w:rsid w:val="00257A4C"/>
    <w:rsid w:val="002606C8"/>
    <w:rsid w:val="00260A5C"/>
    <w:rsid w:val="00261A3A"/>
    <w:rsid w:val="00265BC3"/>
    <w:rsid w:val="00266347"/>
    <w:rsid w:val="00271B69"/>
    <w:rsid w:val="00273A1E"/>
    <w:rsid w:val="002761A1"/>
    <w:rsid w:val="002849AA"/>
    <w:rsid w:val="00285325"/>
    <w:rsid w:val="00287F31"/>
    <w:rsid w:val="00292A32"/>
    <w:rsid w:val="00294A14"/>
    <w:rsid w:val="00294D4F"/>
    <w:rsid w:val="00296A49"/>
    <w:rsid w:val="002A29B6"/>
    <w:rsid w:val="002A75CA"/>
    <w:rsid w:val="002B42F2"/>
    <w:rsid w:val="002B58FA"/>
    <w:rsid w:val="002B7B68"/>
    <w:rsid w:val="002B7EE6"/>
    <w:rsid w:val="002C4115"/>
    <w:rsid w:val="002D0104"/>
    <w:rsid w:val="002D3FA3"/>
    <w:rsid w:val="002E556E"/>
    <w:rsid w:val="002E7BF0"/>
    <w:rsid w:val="002F4584"/>
    <w:rsid w:val="00302307"/>
    <w:rsid w:val="00303BE4"/>
    <w:rsid w:val="00305A05"/>
    <w:rsid w:val="00305F11"/>
    <w:rsid w:val="003073EC"/>
    <w:rsid w:val="00310178"/>
    <w:rsid w:val="00310C42"/>
    <w:rsid w:val="00314626"/>
    <w:rsid w:val="0031496E"/>
    <w:rsid w:val="0033564A"/>
    <w:rsid w:val="0033568A"/>
    <w:rsid w:val="003365A4"/>
    <w:rsid w:val="003377B5"/>
    <w:rsid w:val="0034416D"/>
    <w:rsid w:val="003448D0"/>
    <w:rsid w:val="0034590D"/>
    <w:rsid w:val="00347AFB"/>
    <w:rsid w:val="003512F8"/>
    <w:rsid w:val="0035179F"/>
    <w:rsid w:val="003520FA"/>
    <w:rsid w:val="00355371"/>
    <w:rsid w:val="00367E96"/>
    <w:rsid w:val="00370D16"/>
    <w:rsid w:val="003730A2"/>
    <w:rsid w:val="00374D94"/>
    <w:rsid w:val="0038358B"/>
    <w:rsid w:val="00384C06"/>
    <w:rsid w:val="00394EF0"/>
    <w:rsid w:val="00395DDC"/>
    <w:rsid w:val="003977DF"/>
    <w:rsid w:val="003A0E51"/>
    <w:rsid w:val="003A12BC"/>
    <w:rsid w:val="003A22EC"/>
    <w:rsid w:val="003A3BE4"/>
    <w:rsid w:val="003A5175"/>
    <w:rsid w:val="003A5907"/>
    <w:rsid w:val="003A5A60"/>
    <w:rsid w:val="003A7249"/>
    <w:rsid w:val="003B4456"/>
    <w:rsid w:val="003B6363"/>
    <w:rsid w:val="003B76B3"/>
    <w:rsid w:val="003C0369"/>
    <w:rsid w:val="003C3AE2"/>
    <w:rsid w:val="003C6C8C"/>
    <w:rsid w:val="003D2AA7"/>
    <w:rsid w:val="003D60A2"/>
    <w:rsid w:val="003E3A7D"/>
    <w:rsid w:val="003E3D9A"/>
    <w:rsid w:val="003E5529"/>
    <w:rsid w:val="003E56D7"/>
    <w:rsid w:val="003E654E"/>
    <w:rsid w:val="003F15CE"/>
    <w:rsid w:val="003F29AF"/>
    <w:rsid w:val="003F3E26"/>
    <w:rsid w:val="003F41B8"/>
    <w:rsid w:val="003F608A"/>
    <w:rsid w:val="003F70B4"/>
    <w:rsid w:val="004039F5"/>
    <w:rsid w:val="0041086E"/>
    <w:rsid w:val="004130B5"/>
    <w:rsid w:val="00415296"/>
    <w:rsid w:val="00415B31"/>
    <w:rsid w:val="00421D4A"/>
    <w:rsid w:val="00422A2F"/>
    <w:rsid w:val="004277B6"/>
    <w:rsid w:val="00433BCA"/>
    <w:rsid w:val="00435B73"/>
    <w:rsid w:val="00435D8A"/>
    <w:rsid w:val="0043611D"/>
    <w:rsid w:val="00436135"/>
    <w:rsid w:val="00437B8E"/>
    <w:rsid w:val="0044134D"/>
    <w:rsid w:val="00442985"/>
    <w:rsid w:val="0044366C"/>
    <w:rsid w:val="004535E8"/>
    <w:rsid w:val="004545B7"/>
    <w:rsid w:val="00455947"/>
    <w:rsid w:val="004601E9"/>
    <w:rsid w:val="00461E78"/>
    <w:rsid w:val="004627D4"/>
    <w:rsid w:val="004639EC"/>
    <w:rsid w:val="00464FFA"/>
    <w:rsid w:val="00465FAF"/>
    <w:rsid w:val="00466F2E"/>
    <w:rsid w:val="004722DB"/>
    <w:rsid w:val="004733B7"/>
    <w:rsid w:val="0047501E"/>
    <w:rsid w:val="004773D8"/>
    <w:rsid w:val="00480373"/>
    <w:rsid w:val="00481ECD"/>
    <w:rsid w:val="00482B1E"/>
    <w:rsid w:val="00487680"/>
    <w:rsid w:val="004933CC"/>
    <w:rsid w:val="004949A6"/>
    <w:rsid w:val="004A2A37"/>
    <w:rsid w:val="004A2C8B"/>
    <w:rsid w:val="004A6D27"/>
    <w:rsid w:val="004B08DE"/>
    <w:rsid w:val="004B1103"/>
    <w:rsid w:val="004C0BA4"/>
    <w:rsid w:val="004C2830"/>
    <w:rsid w:val="004C2C0F"/>
    <w:rsid w:val="004C3AA4"/>
    <w:rsid w:val="004C408C"/>
    <w:rsid w:val="004C491D"/>
    <w:rsid w:val="004D0613"/>
    <w:rsid w:val="004D0F50"/>
    <w:rsid w:val="004D10E8"/>
    <w:rsid w:val="004D452C"/>
    <w:rsid w:val="004E0EB4"/>
    <w:rsid w:val="004E43B6"/>
    <w:rsid w:val="004E65E9"/>
    <w:rsid w:val="004E66D4"/>
    <w:rsid w:val="004E69F6"/>
    <w:rsid w:val="004F0B1C"/>
    <w:rsid w:val="004F1444"/>
    <w:rsid w:val="004F55A8"/>
    <w:rsid w:val="004F5C9C"/>
    <w:rsid w:val="004F70F9"/>
    <w:rsid w:val="00500E34"/>
    <w:rsid w:val="00501DCA"/>
    <w:rsid w:val="00503FA7"/>
    <w:rsid w:val="00506CB0"/>
    <w:rsid w:val="005109A8"/>
    <w:rsid w:val="00511B35"/>
    <w:rsid w:val="005121E5"/>
    <w:rsid w:val="005176D1"/>
    <w:rsid w:val="00517F41"/>
    <w:rsid w:val="0052272A"/>
    <w:rsid w:val="0052464A"/>
    <w:rsid w:val="00526637"/>
    <w:rsid w:val="005302F9"/>
    <w:rsid w:val="00530DCF"/>
    <w:rsid w:val="005328FE"/>
    <w:rsid w:val="00533EE9"/>
    <w:rsid w:val="00536468"/>
    <w:rsid w:val="005370FC"/>
    <w:rsid w:val="005416C8"/>
    <w:rsid w:val="00541892"/>
    <w:rsid w:val="00541A09"/>
    <w:rsid w:val="0054331C"/>
    <w:rsid w:val="005534F5"/>
    <w:rsid w:val="00554AA8"/>
    <w:rsid w:val="00555C50"/>
    <w:rsid w:val="0055642A"/>
    <w:rsid w:val="005570A8"/>
    <w:rsid w:val="005577A5"/>
    <w:rsid w:val="00560ABF"/>
    <w:rsid w:val="00562E8C"/>
    <w:rsid w:val="005738E6"/>
    <w:rsid w:val="005750DD"/>
    <w:rsid w:val="00575B8A"/>
    <w:rsid w:val="00576789"/>
    <w:rsid w:val="00581589"/>
    <w:rsid w:val="00587ABB"/>
    <w:rsid w:val="00590CE6"/>
    <w:rsid w:val="005956E1"/>
    <w:rsid w:val="005967EB"/>
    <w:rsid w:val="005A3955"/>
    <w:rsid w:val="005A5FC5"/>
    <w:rsid w:val="005B0A60"/>
    <w:rsid w:val="005B108D"/>
    <w:rsid w:val="005B15F1"/>
    <w:rsid w:val="005B5D8D"/>
    <w:rsid w:val="005C0602"/>
    <w:rsid w:val="005C4FB7"/>
    <w:rsid w:val="005D11FC"/>
    <w:rsid w:val="005D16BE"/>
    <w:rsid w:val="005D35F7"/>
    <w:rsid w:val="005D3E04"/>
    <w:rsid w:val="005D4199"/>
    <w:rsid w:val="005D612E"/>
    <w:rsid w:val="005E168A"/>
    <w:rsid w:val="005E3844"/>
    <w:rsid w:val="005E3D2D"/>
    <w:rsid w:val="005E4888"/>
    <w:rsid w:val="005E6C73"/>
    <w:rsid w:val="005E6FF2"/>
    <w:rsid w:val="005E773A"/>
    <w:rsid w:val="005F2254"/>
    <w:rsid w:val="00600697"/>
    <w:rsid w:val="006050B4"/>
    <w:rsid w:val="00605344"/>
    <w:rsid w:val="006057B8"/>
    <w:rsid w:val="006057D0"/>
    <w:rsid w:val="006063FE"/>
    <w:rsid w:val="00610C41"/>
    <w:rsid w:val="00611611"/>
    <w:rsid w:val="00613E8F"/>
    <w:rsid w:val="00620695"/>
    <w:rsid w:val="00620DBD"/>
    <w:rsid w:val="00621B8C"/>
    <w:rsid w:val="00626E94"/>
    <w:rsid w:val="0063139A"/>
    <w:rsid w:val="00633FBC"/>
    <w:rsid w:val="006344C8"/>
    <w:rsid w:val="0063573A"/>
    <w:rsid w:val="00635DA2"/>
    <w:rsid w:val="00636696"/>
    <w:rsid w:val="00637B2B"/>
    <w:rsid w:val="00641315"/>
    <w:rsid w:val="00641B57"/>
    <w:rsid w:val="00642398"/>
    <w:rsid w:val="006435D4"/>
    <w:rsid w:val="00643DE7"/>
    <w:rsid w:val="00645722"/>
    <w:rsid w:val="00646164"/>
    <w:rsid w:val="006461AD"/>
    <w:rsid w:val="00646FFA"/>
    <w:rsid w:val="00647814"/>
    <w:rsid w:val="00651267"/>
    <w:rsid w:val="00653C2C"/>
    <w:rsid w:val="00653C75"/>
    <w:rsid w:val="00655FAE"/>
    <w:rsid w:val="00663F0E"/>
    <w:rsid w:val="006666A8"/>
    <w:rsid w:val="00670F27"/>
    <w:rsid w:val="006775C7"/>
    <w:rsid w:val="00677F47"/>
    <w:rsid w:val="006802FD"/>
    <w:rsid w:val="006827FB"/>
    <w:rsid w:val="00682CF8"/>
    <w:rsid w:val="00683C78"/>
    <w:rsid w:val="006841AD"/>
    <w:rsid w:val="00686573"/>
    <w:rsid w:val="0069031C"/>
    <w:rsid w:val="006929FA"/>
    <w:rsid w:val="0069361F"/>
    <w:rsid w:val="0069425F"/>
    <w:rsid w:val="00694BC3"/>
    <w:rsid w:val="0069598C"/>
    <w:rsid w:val="006A2C1F"/>
    <w:rsid w:val="006A570E"/>
    <w:rsid w:val="006A622C"/>
    <w:rsid w:val="006B4B86"/>
    <w:rsid w:val="006B6871"/>
    <w:rsid w:val="006D0700"/>
    <w:rsid w:val="006D39C5"/>
    <w:rsid w:val="006D64AC"/>
    <w:rsid w:val="006D7F79"/>
    <w:rsid w:val="006E151A"/>
    <w:rsid w:val="006E1ED1"/>
    <w:rsid w:val="006E2B25"/>
    <w:rsid w:val="006E4F2F"/>
    <w:rsid w:val="006E569D"/>
    <w:rsid w:val="006F30D1"/>
    <w:rsid w:val="00701578"/>
    <w:rsid w:val="00702184"/>
    <w:rsid w:val="00702A39"/>
    <w:rsid w:val="007033E1"/>
    <w:rsid w:val="00705DFE"/>
    <w:rsid w:val="007152A5"/>
    <w:rsid w:val="007202B6"/>
    <w:rsid w:val="00721768"/>
    <w:rsid w:val="00723373"/>
    <w:rsid w:val="00724FEE"/>
    <w:rsid w:val="0072547C"/>
    <w:rsid w:val="00726C1F"/>
    <w:rsid w:val="00726EE5"/>
    <w:rsid w:val="00730057"/>
    <w:rsid w:val="007354E2"/>
    <w:rsid w:val="00735C04"/>
    <w:rsid w:val="007362A5"/>
    <w:rsid w:val="0073636F"/>
    <w:rsid w:val="007418C8"/>
    <w:rsid w:val="00742181"/>
    <w:rsid w:val="00744673"/>
    <w:rsid w:val="00745497"/>
    <w:rsid w:val="00747109"/>
    <w:rsid w:val="00750801"/>
    <w:rsid w:val="00752495"/>
    <w:rsid w:val="00754076"/>
    <w:rsid w:val="007569F8"/>
    <w:rsid w:val="007576E5"/>
    <w:rsid w:val="0076222F"/>
    <w:rsid w:val="00762D89"/>
    <w:rsid w:val="00763B29"/>
    <w:rsid w:val="00763C0D"/>
    <w:rsid w:val="007641B2"/>
    <w:rsid w:val="00766DEF"/>
    <w:rsid w:val="00767F9F"/>
    <w:rsid w:val="0077160E"/>
    <w:rsid w:val="00771A5E"/>
    <w:rsid w:val="00772D2A"/>
    <w:rsid w:val="007811CC"/>
    <w:rsid w:val="00783947"/>
    <w:rsid w:val="00787ACE"/>
    <w:rsid w:val="00793F28"/>
    <w:rsid w:val="007944E0"/>
    <w:rsid w:val="007949BF"/>
    <w:rsid w:val="00796D03"/>
    <w:rsid w:val="00797498"/>
    <w:rsid w:val="007A301A"/>
    <w:rsid w:val="007A64B3"/>
    <w:rsid w:val="007A792A"/>
    <w:rsid w:val="007B11F4"/>
    <w:rsid w:val="007B2F5C"/>
    <w:rsid w:val="007B3BFC"/>
    <w:rsid w:val="007B7E95"/>
    <w:rsid w:val="007C0358"/>
    <w:rsid w:val="007C12C9"/>
    <w:rsid w:val="007C3134"/>
    <w:rsid w:val="007C6025"/>
    <w:rsid w:val="007D0A6E"/>
    <w:rsid w:val="007D480D"/>
    <w:rsid w:val="007E75AB"/>
    <w:rsid w:val="007F4579"/>
    <w:rsid w:val="007F5861"/>
    <w:rsid w:val="007F5BCD"/>
    <w:rsid w:val="00805806"/>
    <w:rsid w:val="00806212"/>
    <w:rsid w:val="0080678F"/>
    <w:rsid w:val="00806DDB"/>
    <w:rsid w:val="00812338"/>
    <w:rsid w:val="00812626"/>
    <w:rsid w:val="00820DAE"/>
    <w:rsid w:val="00822D5C"/>
    <w:rsid w:val="0082411C"/>
    <w:rsid w:val="0082519F"/>
    <w:rsid w:val="00832737"/>
    <w:rsid w:val="0083369C"/>
    <w:rsid w:val="00833B5E"/>
    <w:rsid w:val="00834FBD"/>
    <w:rsid w:val="00846F74"/>
    <w:rsid w:val="00850260"/>
    <w:rsid w:val="00850687"/>
    <w:rsid w:val="00850C74"/>
    <w:rsid w:val="00850C91"/>
    <w:rsid w:val="00851820"/>
    <w:rsid w:val="008534AE"/>
    <w:rsid w:val="00854702"/>
    <w:rsid w:val="008551C3"/>
    <w:rsid w:val="008551D3"/>
    <w:rsid w:val="00855CB2"/>
    <w:rsid w:val="00857CBB"/>
    <w:rsid w:val="008619DF"/>
    <w:rsid w:val="00862A1B"/>
    <w:rsid w:val="00862ED7"/>
    <w:rsid w:val="00863CE1"/>
    <w:rsid w:val="00866673"/>
    <w:rsid w:val="00871405"/>
    <w:rsid w:val="00871434"/>
    <w:rsid w:val="00877ADD"/>
    <w:rsid w:val="00880D2E"/>
    <w:rsid w:val="00881C3F"/>
    <w:rsid w:val="00884D9F"/>
    <w:rsid w:val="00885B6E"/>
    <w:rsid w:val="00885C1C"/>
    <w:rsid w:val="00887802"/>
    <w:rsid w:val="0089004C"/>
    <w:rsid w:val="00897976"/>
    <w:rsid w:val="008A1050"/>
    <w:rsid w:val="008A315A"/>
    <w:rsid w:val="008B338D"/>
    <w:rsid w:val="008B4F6D"/>
    <w:rsid w:val="008B58B9"/>
    <w:rsid w:val="008B6616"/>
    <w:rsid w:val="008B7385"/>
    <w:rsid w:val="008B7E43"/>
    <w:rsid w:val="008C09DB"/>
    <w:rsid w:val="008C5C2D"/>
    <w:rsid w:val="008D02CD"/>
    <w:rsid w:val="008D6642"/>
    <w:rsid w:val="008D67D6"/>
    <w:rsid w:val="008E07A4"/>
    <w:rsid w:val="008E13F1"/>
    <w:rsid w:val="008E1FE6"/>
    <w:rsid w:val="008E324D"/>
    <w:rsid w:val="008E5E08"/>
    <w:rsid w:val="008F614B"/>
    <w:rsid w:val="008F6B4A"/>
    <w:rsid w:val="00906FD9"/>
    <w:rsid w:val="009113DE"/>
    <w:rsid w:val="0091165B"/>
    <w:rsid w:val="0092404D"/>
    <w:rsid w:val="00924371"/>
    <w:rsid w:val="00925EC2"/>
    <w:rsid w:val="009347B2"/>
    <w:rsid w:val="00937726"/>
    <w:rsid w:val="009463D0"/>
    <w:rsid w:val="00950940"/>
    <w:rsid w:val="009534C7"/>
    <w:rsid w:val="00956DE7"/>
    <w:rsid w:val="009609D1"/>
    <w:rsid w:val="009631A6"/>
    <w:rsid w:val="00965EB0"/>
    <w:rsid w:val="00966B5E"/>
    <w:rsid w:val="00967B94"/>
    <w:rsid w:val="009744A8"/>
    <w:rsid w:val="00975A42"/>
    <w:rsid w:val="009808B7"/>
    <w:rsid w:val="009820BB"/>
    <w:rsid w:val="00995DE0"/>
    <w:rsid w:val="009B0D9D"/>
    <w:rsid w:val="009B19D7"/>
    <w:rsid w:val="009B323F"/>
    <w:rsid w:val="009B4F27"/>
    <w:rsid w:val="009B6274"/>
    <w:rsid w:val="009B785C"/>
    <w:rsid w:val="009C088D"/>
    <w:rsid w:val="009C29FD"/>
    <w:rsid w:val="009C5A78"/>
    <w:rsid w:val="009C5E43"/>
    <w:rsid w:val="009C6167"/>
    <w:rsid w:val="009D3DCF"/>
    <w:rsid w:val="009D5269"/>
    <w:rsid w:val="009E0545"/>
    <w:rsid w:val="009E3C5C"/>
    <w:rsid w:val="009E6D8B"/>
    <w:rsid w:val="009E7603"/>
    <w:rsid w:val="009F1B38"/>
    <w:rsid w:val="009F24CF"/>
    <w:rsid w:val="009F432E"/>
    <w:rsid w:val="009F5511"/>
    <w:rsid w:val="00A059AD"/>
    <w:rsid w:val="00A064FA"/>
    <w:rsid w:val="00A071DB"/>
    <w:rsid w:val="00A14F28"/>
    <w:rsid w:val="00A17619"/>
    <w:rsid w:val="00A17651"/>
    <w:rsid w:val="00A17ECA"/>
    <w:rsid w:val="00A20898"/>
    <w:rsid w:val="00A24A5A"/>
    <w:rsid w:val="00A24E05"/>
    <w:rsid w:val="00A3139F"/>
    <w:rsid w:val="00A32E22"/>
    <w:rsid w:val="00A34D32"/>
    <w:rsid w:val="00A41E6C"/>
    <w:rsid w:val="00A4442F"/>
    <w:rsid w:val="00A44CA7"/>
    <w:rsid w:val="00A46F60"/>
    <w:rsid w:val="00A5289C"/>
    <w:rsid w:val="00A5319D"/>
    <w:rsid w:val="00A547A8"/>
    <w:rsid w:val="00A54DF5"/>
    <w:rsid w:val="00A558A2"/>
    <w:rsid w:val="00A57808"/>
    <w:rsid w:val="00A60CEE"/>
    <w:rsid w:val="00A60E5D"/>
    <w:rsid w:val="00A61D11"/>
    <w:rsid w:val="00A63439"/>
    <w:rsid w:val="00A700A7"/>
    <w:rsid w:val="00A70CAB"/>
    <w:rsid w:val="00A725BC"/>
    <w:rsid w:val="00A827AD"/>
    <w:rsid w:val="00A834DA"/>
    <w:rsid w:val="00A858C8"/>
    <w:rsid w:val="00A85EC9"/>
    <w:rsid w:val="00A87B8B"/>
    <w:rsid w:val="00A922F1"/>
    <w:rsid w:val="00A952C6"/>
    <w:rsid w:val="00AA19AF"/>
    <w:rsid w:val="00AA25B3"/>
    <w:rsid w:val="00AA3A3A"/>
    <w:rsid w:val="00AA5F60"/>
    <w:rsid w:val="00AA7DC4"/>
    <w:rsid w:val="00AB445F"/>
    <w:rsid w:val="00AB4F1A"/>
    <w:rsid w:val="00AC17C9"/>
    <w:rsid w:val="00AC253A"/>
    <w:rsid w:val="00AC330C"/>
    <w:rsid w:val="00AC45B9"/>
    <w:rsid w:val="00AC7470"/>
    <w:rsid w:val="00AD4F17"/>
    <w:rsid w:val="00AD54CA"/>
    <w:rsid w:val="00AE0456"/>
    <w:rsid w:val="00AE7B4B"/>
    <w:rsid w:val="00AF0512"/>
    <w:rsid w:val="00B0060F"/>
    <w:rsid w:val="00B0250A"/>
    <w:rsid w:val="00B10A2A"/>
    <w:rsid w:val="00B12EA6"/>
    <w:rsid w:val="00B13CAB"/>
    <w:rsid w:val="00B1556A"/>
    <w:rsid w:val="00B1561B"/>
    <w:rsid w:val="00B164EC"/>
    <w:rsid w:val="00B217AE"/>
    <w:rsid w:val="00B251E8"/>
    <w:rsid w:val="00B25E3C"/>
    <w:rsid w:val="00B26AFA"/>
    <w:rsid w:val="00B33A5B"/>
    <w:rsid w:val="00B36C2A"/>
    <w:rsid w:val="00B36CED"/>
    <w:rsid w:val="00B37D06"/>
    <w:rsid w:val="00B43A8C"/>
    <w:rsid w:val="00B4699F"/>
    <w:rsid w:val="00B47520"/>
    <w:rsid w:val="00B54E21"/>
    <w:rsid w:val="00B57160"/>
    <w:rsid w:val="00B60AE7"/>
    <w:rsid w:val="00B6534D"/>
    <w:rsid w:val="00B66457"/>
    <w:rsid w:val="00B672CB"/>
    <w:rsid w:val="00B67816"/>
    <w:rsid w:val="00B713DC"/>
    <w:rsid w:val="00B72982"/>
    <w:rsid w:val="00B72AFF"/>
    <w:rsid w:val="00B73896"/>
    <w:rsid w:val="00B749D4"/>
    <w:rsid w:val="00B77A51"/>
    <w:rsid w:val="00B84380"/>
    <w:rsid w:val="00B864A6"/>
    <w:rsid w:val="00B8663C"/>
    <w:rsid w:val="00B97BEA"/>
    <w:rsid w:val="00BA350C"/>
    <w:rsid w:val="00BA42AA"/>
    <w:rsid w:val="00BA7B17"/>
    <w:rsid w:val="00BB2CCE"/>
    <w:rsid w:val="00BB682A"/>
    <w:rsid w:val="00BB72F8"/>
    <w:rsid w:val="00BB7556"/>
    <w:rsid w:val="00BB7AAE"/>
    <w:rsid w:val="00BC3403"/>
    <w:rsid w:val="00BC4322"/>
    <w:rsid w:val="00BC53A8"/>
    <w:rsid w:val="00BC5C4A"/>
    <w:rsid w:val="00BC78E4"/>
    <w:rsid w:val="00BD2D1C"/>
    <w:rsid w:val="00BD4A5E"/>
    <w:rsid w:val="00BD72B4"/>
    <w:rsid w:val="00BE525E"/>
    <w:rsid w:val="00BE5ADB"/>
    <w:rsid w:val="00BE5E9B"/>
    <w:rsid w:val="00BF0DE4"/>
    <w:rsid w:val="00BF4D74"/>
    <w:rsid w:val="00BF6942"/>
    <w:rsid w:val="00C018AC"/>
    <w:rsid w:val="00C04FF5"/>
    <w:rsid w:val="00C05EF1"/>
    <w:rsid w:val="00C061E5"/>
    <w:rsid w:val="00C06E41"/>
    <w:rsid w:val="00C1355D"/>
    <w:rsid w:val="00C13C07"/>
    <w:rsid w:val="00C234C0"/>
    <w:rsid w:val="00C23D0D"/>
    <w:rsid w:val="00C27C5C"/>
    <w:rsid w:val="00C311B9"/>
    <w:rsid w:val="00C31399"/>
    <w:rsid w:val="00C3281E"/>
    <w:rsid w:val="00C360E8"/>
    <w:rsid w:val="00C36D6B"/>
    <w:rsid w:val="00C40D5F"/>
    <w:rsid w:val="00C46F76"/>
    <w:rsid w:val="00C475EC"/>
    <w:rsid w:val="00C5310E"/>
    <w:rsid w:val="00C5320C"/>
    <w:rsid w:val="00C6290E"/>
    <w:rsid w:val="00C63698"/>
    <w:rsid w:val="00C663A6"/>
    <w:rsid w:val="00C66B4B"/>
    <w:rsid w:val="00C70E47"/>
    <w:rsid w:val="00C73977"/>
    <w:rsid w:val="00C739B3"/>
    <w:rsid w:val="00C75FE2"/>
    <w:rsid w:val="00C76452"/>
    <w:rsid w:val="00C85971"/>
    <w:rsid w:val="00C922ED"/>
    <w:rsid w:val="00C97896"/>
    <w:rsid w:val="00CA221C"/>
    <w:rsid w:val="00CA3505"/>
    <w:rsid w:val="00CA4586"/>
    <w:rsid w:val="00CA4F23"/>
    <w:rsid w:val="00CA62EF"/>
    <w:rsid w:val="00CA77EF"/>
    <w:rsid w:val="00CB040E"/>
    <w:rsid w:val="00CB054B"/>
    <w:rsid w:val="00CB1D43"/>
    <w:rsid w:val="00CB5C76"/>
    <w:rsid w:val="00CC1C6A"/>
    <w:rsid w:val="00CC2292"/>
    <w:rsid w:val="00CD3F2C"/>
    <w:rsid w:val="00CE09C8"/>
    <w:rsid w:val="00CE454D"/>
    <w:rsid w:val="00CE6B4F"/>
    <w:rsid w:val="00CF10B7"/>
    <w:rsid w:val="00CF19B2"/>
    <w:rsid w:val="00CF2876"/>
    <w:rsid w:val="00CF3000"/>
    <w:rsid w:val="00CF491A"/>
    <w:rsid w:val="00CF4E4D"/>
    <w:rsid w:val="00CF6179"/>
    <w:rsid w:val="00CF7E57"/>
    <w:rsid w:val="00D0563E"/>
    <w:rsid w:val="00D07201"/>
    <w:rsid w:val="00D136BD"/>
    <w:rsid w:val="00D13717"/>
    <w:rsid w:val="00D14F6F"/>
    <w:rsid w:val="00D16657"/>
    <w:rsid w:val="00D200B3"/>
    <w:rsid w:val="00D24589"/>
    <w:rsid w:val="00D255D7"/>
    <w:rsid w:val="00D26274"/>
    <w:rsid w:val="00D30872"/>
    <w:rsid w:val="00D32474"/>
    <w:rsid w:val="00D32E37"/>
    <w:rsid w:val="00D335C2"/>
    <w:rsid w:val="00D34B34"/>
    <w:rsid w:val="00D403C6"/>
    <w:rsid w:val="00D43E00"/>
    <w:rsid w:val="00D45A90"/>
    <w:rsid w:val="00D47A0D"/>
    <w:rsid w:val="00D47A28"/>
    <w:rsid w:val="00D55BE4"/>
    <w:rsid w:val="00D5728B"/>
    <w:rsid w:val="00D57B69"/>
    <w:rsid w:val="00D57F99"/>
    <w:rsid w:val="00D609A0"/>
    <w:rsid w:val="00D70F3B"/>
    <w:rsid w:val="00D73A37"/>
    <w:rsid w:val="00D8057B"/>
    <w:rsid w:val="00D8327C"/>
    <w:rsid w:val="00D84142"/>
    <w:rsid w:val="00D85ADD"/>
    <w:rsid w:val="00D85B46"/>
    <w:rsid w:val="00D87909"/>
    <w:rsid w:val="00D904A1"/>
    <w:rsid w:val="00D930FE"/>
    <w:rsid w:val="00D93197"/>
    <w:rsid w:val="00D932A5"/>
    <w:rsid w:val="00D93394"/>
    <w:rsid w:val="00D93F38"/>
    <w:rsid w:val="00D9460A"/>
    <w:rsid w:val="00D976D5"/>
    <w:rsid w:val="00DA033B"/>
    <w:rsid w:val="00DA03AC"/>
    <w:rsid w:val="00DA09E8"/>
    <w:rsid w:val="00DA1BB0"/>
    <w:rsid w:val="00DA1F0E"/>
    <w:rsid w:val="00DA464A"/>
    <w:rsid w:val="00DA6465"/>
    <w:rsid w:val="00DC02CF"/>
    <w:rsid w:val="00DC3AC4"/>
    <w:rsid w:val="00DD7F42"/>
    <w:rsid w:val="00DE1BC5"/>
    <w:rsid w:val="00DE4B4D"/>
    <w:rsid w:val="00DE691E"/>
    <w:rsid w:val="00DF2F55"/>
    <w:rsid w:val="00DF4E62"/>
    <w:rsid w:val="00DF6E10"/>
    <w:rsid w:val="00E01A2A"/>
    <w:rsid w:val="00E01BD0"/>
    <w:rsid w:val="00E045F8"/>
    <w:rsid w:val="00E068CD"/>
    <w:rsid w:val="00E1086F"/>
    <w:rsid w:val="00E11AE8"/>
    <w:rsid w:val="00E12A70"/>
    <w:rsid w:val="00E15652"/>
    <w:rsid w:val="00E16305"/>
    <w:rsid w:val="00E200C7"/>
    <w:rsid w:val="00E2160F"/>
    <w:rsid w:val="00E358BF"/>
    <w:rsid w:val="00E35D60"/>
    <w:rsid w:val="00E424BB"/>
    <w:rsid w:val="00E44416"/>
    <w:rsid w:val="00E501DA"/>
    <w:rsid w:val="00E51717"/>
    <w:rsid w:val="00E56064"/>
    <w:rsid w:val="00E612AA"/>
    <w:rsid w:val="00E61834"/>
    <w:rsid w:val="00E6451B"/>
    <w:rsid w:val="00E72249"/>
    <w:rsid w:val="00E75810"/>
    <w:rsid w:val="00E854FF"/>
    <w:rsid w:val="00E904A9"/>
    <w:rsid w:val="00E90FCB"/>
    <w:rsid w:val="00E92FD5"/>
    <w:rsid w:val="00E936D6"/>
    <w:rsid w:val="00E94D8A"/>
    <w:rsid w:val="00EA1FBD"/>
    <w:rsid w:val="00EB54B8"/>
    <w:rsid w:val="00EC01EA"/>
    <w:rsid w:val="00EC431E"/>
    <w:rsid w:val="00EC4F6E"/>
    <w:rsid w:val="00EC67F1"/>
    <w:rsid w:val="00EC768B"/>
    <w:rsid w:val="00EC7E24"/>
    <w:rsid w:val="00ED1D72"/>
    <w:rsid w:val="00ED33D1"/>
    <w:rsid w:val="00ED633B"/>
    <w:rsid w:val="00EE52E1"/>
    <w:rsid w:val="00EE7348"/>
    <w:rsid w:val="00EF0A0A"/>
    <w:rsid w:val="00EF67F8"/>
    <w:rsid w:val="00F10AC3"/>
    <w:rsid w:val="00F12B0F"/>
    <w:rsid w:val="00F13136"/>
    <w:rsid w:val="00F17F6E"/>
    <w:rsid w:val="00F20EC9"/>
    <w:rsid w:val="00F21412"/>
    <w:rsid w:val="00F2578B"/>
    <w:rsid w:val="00F25BC7"/>
    <w:rsid w:val="00F25E72"/>
    <w:rsid w:val="00F26937"/>
    <w:rsid w:val="00F308E3"/>
    <w:rsid w:val="00F31D1D"/>
    <w:rsid w:val="00F37528"/>
    <w:rsid w:val="00F4206E"/>
    <w:rsid w:val="00F44A46"/>
    <w:rsid w:val="00F47FF5"/>
    <w:rsid w:val="00F553AE"/>
    <w:rsid w:val="00F55E4B"/>
    <w:rsid w:val="00F55E52"/>
    <w:rsid w:val="00F61CD4"/>
    <w:rsid w:val="00F63430"/>
    <w:rsid w:val="00F63613"/>
    <w:rsid w:val="00F65884"/>
    <w:rsid w:val="00F65D21"/>
    <w:rsid w:val="00F67436"/>
    <w:rsid w:val="00F7123F"/>
    <w:rsid w:val="00F749E4"/>
    <w:rsid w:val="00F75CDC"/>
    <w:rsid w:val="00F768E2"/>
    <w:rsid w:val="00F870C7"/>
    <w:rsid w:val="00F91C36"/>
    <w:rsid w:val="00F96A7F"/>
    <w:rsid w:val="00FA3A61"/>
    <w:rsid w:val="00FA75BA"/>
    <w:rsid w:val="00FA7AB3"/>
    <w:rsid w:val="00FB13B2"/>
    <w:rsid w:val="00FB54BA"/>
    <w:rsid w:val="00FB5AD0"/>
    <w:rsid w:val="00FC1A4C"/>
    <w:rsid w:val="00FC37CF"/>
    <w:rsid w:val="00FD05EE"/>
    <w:rsid w:val="00FD12E0"/>
    <w:rsid w:val="00FD2AE5"/>
    <w:rsid w:val="00FE1A4A"/>
    <w:rsid w:val="00FE3FD2"/>
    <w:rsid w:val="00FE5B21"/>
    <w:rsid w:val="00FE5E96"/>
    <w:rsid w:val="00FF0631"/>
    <w:rsid w:val="00FF2686"/>
    <w:rsid w:val="00FF3753"/>
    <w:rsid w:val="00FF4123"/>
    <w:rsid w:val="00FF4CE6"/>
    <w:rsid w:val="00FF6C62"/>
    <w:rsid w:val="00FF746A"/>
    <w:rsid w:val="34D5D6E7"/>
    <w:rsid w:val="744A43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C9E38"/>
  <w15:chartTrackingRefBased/>
  <w15:docId w15:val="{C312A8CC-77DA-4A36-8A17-36A90CA3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spacing w:after="160" w:line="259" w:lineRule="auto"/>
      <w:jc w:val="both"/>
    </w:pPr>
    <w:rPr>
      <w:sz w:val="24"/>
      <w:szCs w:val="24"/>
    </w:rPr>
  </w:style>
  <w:style w:type="paragraph" w:styleId="Heading1">
    <w:name w:val="heading 1"/>
    <w:basedOn w:val="Normal"/>
    <w:next w:val="Normal"/>
    <w:link w:val="Heading1Char"/>
    <w:uiPriority w:val="9"/>
    <w:qFormat/>
    <w:rsid w:val="006A2C1F"/>
    <w:pPr>
      <w:keepNext/>
      <w:keepLines/>
      <w:spacing w:before="240" w:after="0"/>
      <w:outlineLvl w:val="0"/>
    </w:pPr>
    <w:rPr>
      <w:rFonts w:ascii="나눔명조 ExtraBold" w:eastAsiaTheme="majorEastAsia" w:hAnsi="나눔명조 ExtraBold" w:cstheme="majorBidi"/>
      <w:b/>
      <w:color w:val="000000" w:themeColor="text1"/>
      <w:sz w:val="28"/>
      <w:szCs w:val="32"/>
    </w:rPr>
  </w:style>
  <w:style w:type="paragraph" w:styleId="Heading2">
    <w:name w:val="heading 2"/>
    <w:basedOn w:val="Normal"/>
    <w:next w:val="Normal"/>
    <w:link w:val="Heading2Char"/>
    <w:autoRedefine/>
    <w:uiPriority w:val="9"/>
    <w:unhideWhenUsed/>
    <w:rsid w:val="006A2C1F"/>
    <w:pPr>
      <w:keepNext/>
      <w:keepLines/>
      <w:spacing w:before="40" w:after="0"/>
      <w:outlineLvl w:val="1"/>
    </w:pPr>
    <w:rPr>
      <w:rFonts w:ascii="Book Antiqua" w:eastAsia="나눔명조 ExtraBold" w:hAnsi="Book Antiqua" w:cstheme="majorBidi"/>
      <w:color w:val="000000" w:themeColor="text1"/>
      <w:szCs w:val="26"/>
    </w:rPr>
  </w:style>
  <w:style w:type="paragraph" w:styleId="Heading3">
    <w:name w:val="heading 3"/>
    <w:basedOn w:val="Normal"/>
    <w:link w:val="Heading3Char"/>
    <w:uiPriority w:val="9"/>
    <w:qFormat/>
    <w:rsid w:val="006A2C1F"/>
    <w:pPr>
      <w:widowControl/>
      <w:wordWrap/>
      <w:autoSpaceDE/>
      <w:autoSpaceDN/>
      <w:spacing w:before="100" w:beforeAutospacing="1" w:after="100" w:afterAutospacing="1" w:line="240" w:lineRule="auto"/>
      <w:jc w:val="left"/>
      <w:outlineLvl w:val="2"/>
    </w:pPr>
    <w:rPr>
      <w:rFonts w:ascii="Book Antiqua" w:eastAsia="나눔명조 ExtraBold" w:hAnsi="Book Antiqua"/>
      <w:bCs/>
      <w:sz w:val="23"/>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8EF"/>
    <w:pPr>
      <w:tabs>
        <w:tab w:val="center" w:pos="4513"/>
        <w:tab w:val="right" w:pos="9026"/>
      </w:tabs>
      <w:snapToGrid w:val="0"/>
    </w:pPr>
  </w:style>
  <w:style w:type="character" w:customStyle="1" w:styleId="HeaderChar">
    <w:name w:val="Header Char"/>
    <w:link w:val="Header"/>
    <w:uiPriority w:val="99"/>
    <w:rsid w:val="000E58EF"/>
    <w:rPr>
      <w:sz w:val="24"/>
      <w:szCs w:val="24"/>
    </w:rPr>
  </w:style>
  <w:style w:type="paragraph" w:styleId="Footer">
    <w:name w:val="footer"/>
    <w:basedOn w:val="Normal"/>
    <w:link w:val="FooterChar"/>
    <w:uiPriority w:val="99"/>
    <w:unhideWhenUsed/>
    <w:rsid w:val="000E58EF"/>
    <w:pPr>
      <w:tabs>
        <w:tab w:val="center" w:pos="4513"/>
        <w:tab w:val="right" w:pos="9026"/>
      </w:tabs>
      <w:snapToGrid w:val="0"/>
    </w:pPr>
  </w:style>
  <w:style w:type="character" w:customStyle="1" w:styleId="FooterChar">
    <w:name w:val="Footer Char"/>
    <w:link w:val="Footer"/>
    <w:uiPriority w:val="99"/>
    <w:rsid w:val="000E58EF"/>
    <w:rPr>
      <w:sz w:val="24"/>
      <w:szCs w:val="24"/>
    </w:rPr>
  </w:style>
  <w:style w:type="paragraph" w:styleId="FootnoteText">
    <w:name w:val="footnote text"/>
    <w:basedOn w:val="Normal"/>
    <w:link w:val="FootnoteTextChar"/>
    <w:uiPriority w:val="99"/>
    <w:unhideWhenUsed/>
    <w:rsid w:val="001D51F4"/>
    <w:pPr>
      <w:widowControl/>
      <w:wordWrap/>
      <w:autoSpaceDE/>
      <w:autoSpaceDN/>
      <w:spacing w:after="0" w:line="240" w:lineRule="auto"/>
      <w:jc w:val="left"/>
    </w:pPr>
    <w:rPr>
      <w:rFonts w:ascii="Calibri" w:eastAsia="Calibri" w:hAnsi="Calibri"/>
      <w:sz w:val="20"/>
      <w:szCs w:val="20"/>
      <w:lang w:eastAsia="en-US"/>
    </w:rPr>
  </w:style>
  <w:style w:type="character" w:customStyle="1" w:styleId="FootnoteTextChar">
    <w:name w:val="Footnote Text Char"/>
    <w:basedOn w:val="DefaultParagraphFont"/>
    <w:link w:val="FootnoteText"/>
    <w:uiPriority w:val="99"/>
    <w:rsid w:val="001D51F4"/>
    <w:rPr>
      <w:rFonts w:ascii="Calibri" w:eastAsia="Calibri" w:hAnsi="Calibri"/>
      <w:lang w:eastAsia="en-US"/>
    </w:rPr>
  </w:style>
  <w:style w:type="character" w:styleId="FootnoteReference">
    <w:name w:val="footnote reference"/>
    <w:uiPriority w:val="99"/>
    <w:semiHidden/>
    <w:unhideWhenUsed/>
    <w:rsid w:val="001D51F4"/>
    <w:rPr>
      <w:vertAlign w:val="superscript"/>
    </w:rPr>
  </w:style>
  <w:style w:type="character" w:styleId="Hyperlink">
    <w:name w:val="Hyperlink"/>
    <w:uiPriority w:val="99"/>
    <w:unhideWhenUsed/>
    <w:rsid w:val="001D51F4"/>
    <w:rPr>
      <w:color w:val="0563C1"/>
      <w:u w:val="single"/>
    </w:rPr>
  </w:style>
  <w:style w:type="character" w:styleId="LineNumber">
    <w:name w:val="line number"/>
    <w:basedOn w:val="DefaultParagraphFont"/>
    <w:uiPriority w:val="99"/>
    <w:semiHidden/>
    <w:unhideWhenUsed/>
    <w:rsid w:val="003B6363"/>
  </w:style>
  <w:style w:type="paragraph" w:styleId="ListParagraph">
    <w:name w:val="List Paragraph"/>
    <w:basedOn w:val="Normal"/>
    <w:uiPriority w:val="34"/>
    <w:qFormat/>
    <w:rsid w:val="0044134D"/>
    <w:pPr>
      <w:ind w:left="720"/>
      <w:contextualSpacing/>
    </w:pPr>
  </w:style>
  <w:style w:type="character" w:customStyle="1" w:styleId="Heading3Char">
    <w:name w:val="Heading 3 Char"/>
    <w:basedOn w:val="DefaultParagraphFont"/>
    <w:link w:val="Heading3"/>
    <w:uiPriority w:val="9"/>
    <w:rsid w:val="006A2C1F"/>
    <w:rPr>
      <w:rFonts w:ascii="Book Antiqua" w:eastAsia="나눔명조 ExtraBold" w:hAnsi="Book Antiqua"/>
      <w:bCs/>
      <w:sz w:val="23"/>
      <w:szCs w:val="27"/>
      <w:lang w:eastAsia="en-US"/>
    </w:rPr>
  </w:style>
  <w:style w:type="character" w:styleId="CommentReference">
    <w:name w:val="annotation reference"/>
    <w:basedOn w:val="DefaultParagraphFont"/>
    <w:uiPriority w:val="99"/>
    <w:semiHidden/>
    <w:unhideWhenUsed/>
    <w:rsid w:val="00862A1B"/>
    <w:rPr>
      <w:sz w:val="16"/>
      <w:szCs w:val="16"/>
    </w:rPr>
  </w:style>
  <w:style w:type="paragraph" w:styleId="CommentText">
    <w:name w:val="annotation text"/>
    <w:basedOn w:val="Normal"/>
    <w:link w:val="CommentTextChar"/>
    <w:uiPriority w:val="99"/>
    <w:unhideWhenUsed/>
    <w:rsid w:val="00862A1B"/>
    <w:pPr>
      <w:spacing w:line="240" w:lineRule="auto"/>
    </w:pPr>
    <w:rPr>
      <w:sz w:val="20"/>
      <w:szCs w:val="20"/>
    </w:rPr>
  </w:style>
  <w:style w:type="character" w:customStyle="1" w:styleId="CommentTextChar">
    <w:name w:val="Comment Text Char"/>
    <w:basedOn w:val="DefaultParagraphFont"/>
    <w:link w:val="CommentText"/>
    <w:uiPriority w:val="99"/>
    <w:rsid w:val="00862A1B"/>
  </w:style>
  <w:style w:type="paragraph" w:styleId="CommentSubject">
    <w:name w:val="annotation subject"/>
    <w:basedOn w:val="CommentText"/>
    <w:next w:val="CommentText"/>
    <w:link w:val="CommentSubjectChar"/>
    <w:uiPriority w:val="99"/>
    <w:semiHidden/>
    <w:unhideWhenUsed/>
    <w:rsid w:val="00862A1B"/>
    <w:rPr>
      <w:b/>
      <w:bCs/>
    </w:rPr>
  </w:style>
  <w:style w:type="character" w:customStyle="1" w:styleId="CommentSubjectChar">
    <w:name w:val="Comment Subject Char"/>
    <w:basedOn w:val="CommentTextChar"/>
    <w:link w:val="CommentSubject"/>
    <w:uiPriority w:val="99"/>
    <w:semiHidden/>
    <w:rsid w:val="00862A1B"/>
    <w:rPr>
      <w:b/>
      <w:bCs/>
    </w:rPr>
  </w:style>
  <w:style w:type="paragraph" w:styleId="BalloonText">
    <w:name w:val="Balloon Text"/>
    <w:basedOn w:val="Normal"/>
    <w:link w:val="BalloonTextChar"/>
    <w:uiPriority w:val="99"/>
    <w:semiHidden/>
    <w:unhideWhenUsed/>
    <w:rsid w:val="00862A1B"/>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62A1B"/>
    <w:rPr>
      <w:sz w:val="18"/>
      <w:szCs w:val="18"/>
    </w:rPr>
  </w:style>
  <w:style w:type="paragraph" w:customStyle="1" w:styleId="Default">
    <w:name w:val="Default"/>
    <w:rsid w:val="00F10AC3"/>
    <w:pPr>
      <w:autoSpaceDE w:val="0"/>
      <w:autoSpaceDN w:val="0"/>
      <w:adjustRightInd w:val="0"/>
    </w:pPr>
    <w:rPr>
      <w:rFonts w:ascii="Code" w:hAnsi="Code" w:cs="Code"/>
      <w:color w:val="000000"/>
      <w:sz w:val="24"/>
      <w:szCs w:val="24"/>
    </w:rPr>
  </w:style>
  <w:style w:type="character" w:customStyle="1" w:styleId="italic">
    <w:name w:val="italic"/>
    <w:basedOn w:val="DefaultParagraphFont"/>
    <w:rsid w:val="00BF4D74"/>
  </w:style>
  <w:style w:type="character" w:customStyle="1" w:styleId="author">
    <w:name w:val="author"/>
    <w:basedOn w:val="DefaultParagraphFont"/>
    <w:rsid w:val="00FA3A61"/>
  </w:style>
  <w:style w:type="character" w:customStyle="1" w:styleId="pubyear">
    <w:name w:val="pubyear"/>
    <w:basedOn w:val="DefaultParagraphFont"/>
    <w:rsid w:val="00FA3A61"/>
  </w:style>
  <w:style w:type="character" w:customStyle="1" w:styleId="articletitle">
    <w:name w:val="articletitle"/>
    <w:basedOn w:val="DefaultParagraphFont"/>
    <w:rsid w:val="00FA3A61"/>
  </w:style>
  <w:style w:type="character" w:customStyle="1" w:styleId="vol">
    <w:name w:val="vol"/>
    <w:basedOn w:val="DefaultParagraphFont"/>
    <w:rsid w:val="00FA3A61"/>
  </w:style>
  <w:style w:type="character" w:customStyle="1" w:styleId="pagefirst">
    <w:name w:val="pagefirst"/>
    <w:basedOn w:val="DefaultParagraphFont"/>
    <w:rsid w:val="00FA3A61"/>
  </w:style>
  <w:style w:type="character" w:customStyle="1" w:styleId="pagelast">
    <w:name w:val="pagelast"/>
    <w:basedOn w:val="DefaultParagraphFont"/>
    <w:rsid w:val="00FA3A61"/>
  </w:style>
  <w:style w:type="paragraph" w:customStyle="1" w:styleId="a">
    <w:name w:val="바탕글"/>
    <w:basedOn w:val="Normal"/>
    <w:rsid w:val="00750801"/>
    <w:pPr>
      <w:spacing w:after="0" w:line="384" w:lineRule="auto"/>
      <w:textAlignment w:val="baseline"/>
    </w:pPr>
    <w:rPr>
      <w:rFonts w:ascii="함초롬돋움" w:eastAsia="Times New Roman"/>
      <w:color w:val="000000"/>
      <w:sz w:val="20"/>
      <w:szCs w:val="20"/>
    </w:rPr>
  </w:style>
  <w:style w:type="paragraph" w:styleId="Caption">
    <w:name w:val="caption"/>
    <w:basedOn w:val="Normal"/>
    <w:next w:val="Normal"/>
    <w:uiPriority w:val="35"/>
    <w:unhideWhenUsed/>
    <w:qFormat/>
    <w:rsid w:val="00750801"/>
    <w:pPr>
      <w:spacing w:after="200" w:line="240" w:lineRule="auto"/>
    </w:pPr>
    <w:rPr>
      <w:i/>
      <w:iCs/>
      <w:color w:val="44546A" w:themeColor="text2"/>
      <w:sz w:val="18"/>
      <w:szCs w:val="18"/>
    </w:rPr>
  </w:style>
  <w:style w:type="table" w:styleId="TableGrid">
    <w:name w:val="Table Grid"/>
    <w:basedOn w:val="TableNormal"/>
    <w:uiPriority w:val="39"/>
    <w:rsid w:val="0010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024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B36CED"/>
    <w:rPr>
      <w:color w:val="808080"/>
    </w:rPr>
  </w:style>
  <w:style w:type="paragraph" w:customStyle="1" w:styleId="MS">
    <w:name w:val="MS바탕글"/>
    <w:basedOn w:val="Normal"/>
    <w:rsid w:val="00BB2CCE"/>
    <w:pPr>
      <w:widowControl/>
      <w:wordWrap/>
      <w:spacing w:after="0" w:line="240" w:lineRule="auto"/>
      <w:jc w:val="left"/>
      <w:textAlignment w:val="baseline"/>
    </w:pPr>
    <w:rPr>
      <w:rFonts w:eastAsia="Times New Roman"/>
      <w:color w:val="000000"/>
    </w:rPr>
  </w:style>
  <w:style w:type="paragraph" w:styleId="Bibliography">
    <w:name w:val="Bibliography"/>
    <w:basedOn w:val="Normal"/>
    <w:next w:val="Normal"/>
    <w:uiPriority w:val="37"/>
    <w:unhideWhenUsed/>
    <w:rsid w:val="00541892"/>
    <w:pPr>
      <w:spacing w:after="240" w:line="240" w:lineRule="auto"/>
      <w:ind w:left="720" w:hanging="720"/>
    </w:pPr>
  </w:style>
  <w:style w:type="character" w:customStyle="1" w:styleId="Heading1Char">
    <w:name w:val="Heading 1 Char"/>
    <w:basedOn w:val="DefaultParagraphFont"/>
    <w:link w:val="Heading1"/>
    <w:uiPriority w:val="9"/>
    <w:rsid w:val="006A2C1F"/>
    <w:rPr>
      <w:rFonts w:ascii="나눔명조 ExtraBold" w:eastAsiaTheme="majorEastAsia" w:hAnsi="나눔명조 ExtraBold" w:cstheme="majorBidi"/>
      <w:b/>
      <w:color w:val="000000" w:themeColor="text1"/>
      <w:sz w:val="28"/>
      <w:szCs w:val="32"/>
    </w:rPr>
  </w:style>
  <w:style w:type="character" w:styleId="UnresolvedMention">
    <w:name w:val="Unresolved Mention"/>
    <w:basedOn w:val="DefaultParagraphFont"/>
    <w:uiPriority w:val="99"/>
    <w:semiHidden/>
    <w:unhideWhenUsed/>
    <w:rsid w:val="009F432E"/>
    <w:rPr>
      <w:color w:val="605E5C"/>
      <w:shd w:val="clear" w:color="auto" w:fill="E1DFDD"/>
    </w:rPr>
  </w:style>
  <w:style w:type="paragraph" w:customStyle="1" w:styleId="Style1">
    <w:name w:val="Style1"/>
    <w:basedOn w:val="Normal"/>
    <w:link w:val="Style1Char"/>
    <w:qFormat/>
    <w:rsid w:val="006A2C1F"/>
    <w:pPr>
      <w:wordWrap/>
      <w:spacing w:before="120" w:after="120" w:line="276" w:lineRule="auto"/>
    </w:pPr>
    <w:rPr>
      <w:rFonts w:ascii="나눔명조 ExtraBold" w:eastAsia="나눔명조" w:hAnsi="나눔명조 ExtraBold"/>
      <w:b/>
      <w:bCs/>
      <w:smallCaps/>
      <w:szCs w:val="28"/>
    </w:rPr>
  </w:style>
  <w:style w:type="character" w:customStyle="1" w:styleId="Heading2Char">
    <w:name w:val="Heading 2 Char"/>
    <w:basedOn w:val="DefaultParagraphFont"/>
    <w:link w:val="Heading2"/>
    <w:uiPriority w:val="9"/>
    <w:rsid w:val="006A2C1F"/>
    <w:rPr>
      <w:rFonts w:ascii="Book Antiqua" w:eastAsia="나눔명조 ExtraBold" w:hAnsi="Book Antiqua" w:cstheme="majorBidi"/>
      <w:color w:val="000000" w:themeColor="text1"/>
      <w:sz w:val="24"/>
      <w:szCs w:val="26"/>
    </w:rPr>
  </w:style>
  <w:style w:type="character" w:customStyle="1" w:styleId="Style1Char">
    <w:name w:val="Style1 Char"/>
    <w:basedOn w:val="DefaultParagraphFont"/>
    <w:link w:val="Style1"/>
    <w:rsid w:val="006A2C1F"/>
    <w:rPr>
      <w:rFonts w:ascii="나눔명조 ExtraBold" w:eastAsia="나눔명조" w:hAnsi="나눔명조 ExtraBold"/>
      <w:b/>
      <w:bCs/>
      <w:smallCaps/>
      <w:sz w:val="24"/>
      <w:szCs w:val="28"/>
    </w:rPr>
  </w:style>
  <w:style w:type="paragraph" w:styleId="Title">
    <w:name w:val="Title"/>
    <w:basedOn w:val="Normal"/>
    <w:next w:val="Normal"/>
    <w:link w:val="TitleChar"/>
    <w:uiPriority w:val="10"/>
    <w:qFormat/>
    <w:rsid w:val="006A2C1F"/>
    <w:pPr>
      <w:spacing w:after="0" w:line="240" w:lineRule="auto"/>
      <w:contextualSpacing/>
    </w:pPr>
    <w:rPr>
      <w:rFonts w:ascii="Book Antiqua" w:eastAsia="나눔명조 ExtraBold" w:hAnsi="Book Antiqua" w:cstheme="majorBidi"/>
      <w:b/>
      <w:spacing w:val="-10"/>
      <w:kern w:val="28"/>
      <w:sz w:val="36"/>
      <w:szCs w:val="56"/>
    </w:rPr>
  </w:style>
  <w:style w:type="character" w:customStyle="1" w:styleId="TitleChar">
    <w:name w:val="Title Char"/>
    <w:basedOn w:val="DefaultParagraphFont"/>
    <w:link w:val="Title"/>
    <w:uiPriority w:val="10"/>
    <w:rsid w:val="006A2C1F"/>
    <w:rPr>
      <w:rFonts w:ascii="Book Antiqua" w:eastAsia="나눔명조 ExtraBold" w:hAnsi="Book Antiqua" w:cstheme="majorBidi"/>
      <w:b/>
      <w:spacing w:val="-10"/>
      <w:kern w:val="28"/>
      <w:sz w:val="36"/>
      <w:szCs w:val="56"/>
    </w:rPr>
  </w:style>
  <w:style w:type="character" w:styleId="EndnoteReference">
    <w:name w:val="endnote reference"/>
    <w:basedOn w:val="DefaultParagraphFont"/>
    <w:uiPriority w:val="99"/>
    <w:semiHidden/>
    <w:unhideWhenUsed/>
    <w:rsid w:val="00FF6C62"/>
    <w:rPr>
      <w:vertAlign w:val="superscript"/>
    </w:rPr>
  </w:style>
  <w:style w:type="table" w:customStyle="1" w:styleId="21">
    <w:name w:val="일반 표 21"/>
    <w:basedOn w:val="TableNormal"/>
    <w:next w:val="PlainTable2"/>
    <w:uiPriority w:val="42"/>
    <w:rsid w:val="00D47A0D"/>
    <w:rPr>
      <w:rFonts w:eastAsia="바탕"/>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2964">
      <w:bodyDiv w:val="1"/>
      <w:marLeft w:val="0"/>
      <w:marRight w:val="0"/>
      <w:marTop w:val="0"/>
      <w:marBottom w:val="0"/>
      <w:divBdr>
        <w:top w:val="none" w:sz="0" w:space="0" w:color="auto"/>
        <w:left w:val="none" w:sz="0" w:space="0" w:color="auto"/>
        <w:bottom w:val="none" w:sz="0" w:space="0" w:color="auto"/>
        <w:right w:val="none" w:sz="0" w:space="0" w:color="auto"/>
      </w:divBdr>
    </w:div>
    <w:div w:id="34043632">
      <w:bodyDiv w:val="1"/>
      <w:marLeft w:val="0"/>
      <w:marRight w:val="0"/>
      <w:marTop w:val="0"/>
      <w:marBottom w:val="0"/>
      <w:divBdr>
        <w:top w:val="none" w:sz="0" w:space="0" w:color="auto"/>
        <w:left w:val="none" w:sz="0" w:space="0" w:color="auto"/>
        <w:bottom w:val="none" w:sz="0" w:space="0" w:color="auto"/>
        <w:right w:val="none" w:sz="0" w:space="0" w:color="auto"/>
      </w:divBdr>
    </w:div>
    <w:div w:id="59180838">
      <w:bodyDiv w:val="1"/>
      <w:marLeft w:val="0"/>
      <w:marRight w:val="0"/>
      <w:marTop w:val="0"/>
      <w:marBottom w:val="0"/>
      <w:divBdr>
        <w:top w:val="none" w:sz="0" w:space="0" w:color="auto"/>
        <w:left w:val="none" w:sz="0" w:space="0" w:color="auto"/>
        <w:bottom w:val="none" w:sz="0" w:space="0" w:color="auto"/>
        <w:right w:val="none" w:sz="0" w:space="0" w:color="auto"/>
      </w:divBdr>
    </w:div>
    <w:div w:id="150143554">
      <w:bodyDiv w:val="1"/>
      <w:marLeft w:val="0"/>
      <w:marRight w:val="0"/>
      <w:marTop w:val="0"/>
      <w:marBottom w:val="0"/>
      <w:divBdr>
        <w:top w:val="none" w:sz="0" w:space="0" w:color="auto"/>
        <w:left w:val="none" w:sz="0" w:space="0" w:color="auto"/>
        <w:bottom w:val="none" w:sz="0" w:space="0" w:color="auto"/>
        <w:right w:val="none" w:sz="0" w:space="0" w:color="auto"/>
      </w:divBdr>
    </w:div>
    <w:div w:id="187911517">
      <w:bodyDiv w:val="1"/>
      <w:marLeft w:val="0"/>
      <w:marRight w:val="0"/>
      <w:marTop w:val="0"/>
      <w:marBottom w:val="0"/>
      <w:divBdr>
        <w:top w:val="none" w:sz="0" w:space="0" w:color="auto"/>
        <w:left w:val="none" w:sz="0" w:space="0" w:color="auto"/>
        <w:bottom w:val="none" w:sz="0" w:space="0" w:color="auto"/>
        <w:right w:val="none" w:sz="0" w:space="0" w:color="auto"/>
      </w:divBdr>
    </w:div>
    <w:div w:id="201596229">
      <w:bodyDiv w:val="1"/>
      <w:marLeft w:val="0"/>
      <w:marRight w:val="0"/>
      <w:marTop w:val="0"/>
      <w:marBottom w:val="0"/>
      <w:divBdr>
        <w:top w:val="none" w:sz="0" w:space="0" w:color="auto"/>
        <w:left w:val="none" w:sz="0" w:space="0" w:color="auto"/>
        <w:bottom w:val="none" w:sz="0" w:space="0" w:color="auto"/>
        <w:right w:val="none" w:sz="0" w:space="0" w:color="auto"/>
      </w:divBdr>
    </w:div>
    <w:div w:id="237057844">
      <w:bodyDiv w:val="1"/>
      <w:marLeft w:val="0"/>
      <w:marRight w:val="0"/>
      <w:marTop w:val="0"/>
      <w:marBottom w:val="0"/>
      <w:divBdr>
        <w:top w:val="none" w:sz="0" w:space="0" w:color="auto"/>
        <w:left w:val="none" w:sz="0" w:space="0" w:color="auto"/>
        <w:bottom w:val="none" w:sz="0" w:space="0" w:color="auto"/>
        <w:right w:val="none" w:sz="0" w:space="0" w:color="auto"/>
      </w:divBdr>
    </w:div>
    <w:div w:id="268899714">
      <w:bodyDiv w:val="1"/>
      <w:marLeft w:val="0"/>
      <w:marRight w:val="0"/>
      <w:marTop w:val="0"/>
      <w:marBottom w:val="0"/>
      <w:divBdr>
        <w:top w:val="none" w:sz="0" w:space="0" w:color="auto"/>
        <w:left w:val="none" w:sz="0" w:space="0" w:color="auto"/>
        <w:bottom w:val="none" w:sz="0" w:space="0" w:color="auto"/>
        <w:right w:val="none" w:sz="0" w:space="0" w:color="auto"/>
      </w:divBdr>
    </w:div>
    <w:div w:id="274220351">
      <w:bodyDiv w:val="1"/>
      <w:marLeft w:val="0"/>
      <w:marRight w:val="0"/>
      <w:marTop w:val="0"/>
      <w:marBottom w:val="0"/>
      <w:divBdr>
        <w:top w:val="none" w:sz="0" w:space="0" w:color="auto"/>
        <w:left w:val="none" w:sz="0" w:space="0" w:color="auto"/>
        <w:bottom w:val="none" w:sz="0" w:space="0" w:color="auto"/>
        <w:right w:val="none" w:sz="0" w:space="0" w:color="auto"/>
      </w:divBdr>
    </w:div>
    <w:div w:id="302078847">
      <w:bodyDiv w:val="1"/>
      <w:marLeft w:val="0"/>
      <w:marRight w:val="0"/>
      <w:marTop w:val="0"/>
      <w:marBottom w:val="0"/>
      <w:divBdr>
        <w:top w:val="none" w:sz="0" w:space="0" w:color="auto"/>
        <w:left w:val="none" w:sz="0" w:space="0" w:color="auto"/>
        <w:bottom w:val="none" w:sz="0" w:space="0" w:color="auto"/>
        <w:right w:val="none" w:sz="0" w:space="0" w:color="auto"/>
      </w:divBdr>
    </w:div>
    <w:div w:id="368141474">
      <w:bodyDiv w:val="1"/>
      <w:marLeft w:val="0"/>
      <w:marRight w:val="0"/>
      <w:marTop w:val="0"/>
      <w:marBottom w:val="0"/>
      <w:divBdr>
        <w:top w:val="none" w:sz="0" w:space="0" w:color="auto"/>
        <w:left w:val="none" w:sz="0" w:space="0" w:color="auto"/>
        <w:bottom w:val="none" w:sz="0" w:space="0" w:color="auto"/>
        <w:right w:val="none" w:sz="0" w:space="0" w:color="auto"/>
      </w:divBdr>
    </w:div>
    <w:div w:id="394403157">
      <w:bodyDiv w:val="1"/>
      <w:marLeft w:val="0"/>
      <w:marRight w:val="0"/>
      <w:marTop w:val="0"/>
      <w:marBottom w:val="0"/>
      <w:divBdr>
        <w:top w:val="none" w:sz="0" w:space="0" w:color="auto"/>
        <w:left w:val="none" w:sz="0" w:space="0" w:color="auto"/>
        <w:bottom w:val="none" w:sz="0" w:space="0" w:color="auto"/>
        <w:right w:val="none" w:sz="0" w:space="0" w:color="auto"/>
      </w:divBdr>
    </w:div>
    <w:div w:id="400493499">
      <w:bodyDiv w:val="1"/>
      <w:marLeft w:val="0"/>
      <w:marRight w:val="0"/>
      <w:marTop w:val="0"/>
      <w:marBottom w:val="0"/>
      <w:divBdr>
        <w:top w:val="none" w:sz="0" w:space="0" w:color="auto"/>
        <w:left w:val="none" w:sz="0" w:space="0" w:color="auto"/>
        <w:bottom w:val="none" w:sz="0" w:space="0" w:color="auto"/>
        <w:right w:val="none" w:sz="0" w:space="0" w:color="auto"/>
      </w:divBdr>
    </w:div>
    <w:div w:id="451822367">
      <w:bodyDiv w:val="1"/>
      <w:marLeft w:val="0"/>
      <w:marRight w:val="0"/>
      <w:marTop w:val="0"/>
      <w:marBottom w:val="0"/>
      <w:divBdr>
        <w:top w:val="none" w:sz="0" w:space="0" w:color="auto"/>
        <w:left w:val="none" w:sz="0" w:space="0" w:color="auto"/>
        <w:bottom w:val="none" w:sz="0" w:space="0" w:color="auto"/>
        <w:right w:val="none" w:sz="0" w:space="0" w:color="auto"/>
      </w:divBdr>
    </w:div>
    <w:div w:id="456677617">
      <w:bodyDiv w:val="1"/>
      <w:marLeft w:val="0"/>
      <w:marRight w:val="0"/>
      <w:marTop w:val="0"/>
      <w:marBottom w:val="0"/>
      <w:divBdr>
        <w:top w:val="none" w:sz="0" w:space="0" w:color="auto"/>
        <w:left w:val="none" w:sz="0" w:space="0" w:color="auto"/>
        <w:bottom w:val="none" w:sz="0" w:space="0" w:color="auto"/>
        <w:right w:val="none" w:sz="0" w:space="0" w:color="auto"/>
      </w:divBdr>
    </w:div>
    <w:div w:id="519197416">
      <w:bodyDiv w:val="1"/>
      <w:marLeft w:val="0"/>
      <w:marRight w:val="0"/>
      <w:marTop w:val="0"/>
      <w:marBottom w:val="0"/>
      <w:divBdr>
        <w:top w:val="none" w:sz="0" w:space="0" w:color="auto"/>
        <w:left w:val="none" w:sz="0" w:space="0" w:color="auto"/>
        <w:bottom w:val="none" w:sz="0" w:space="0" w:color="auto"/>
        <w:right w:val="none" w:sz="0" w:space="0" w:color="auto"/>
      </w:divBdr>
    </w:div>
    <w:div w:id="531848533">
      <w:bodyDiv w:val="1"/>
      <w:marLeft w:val="0"/>
      <w:marRight w:val="0"/>
      <w:marTop w:val="0"/>
      <w:marBottom w:val="0"/>
      <w:divBdr>
        <w:top w:val="none" w:sz="0" w:space="0" w:color="auto"/>
        <w:left w:val="none" w:sz="0" w:space="0" w:color="auto"/>
        <w:bottom w:val="none" w:sz="0" w:space="0" w:color="auto"/>
        <w:right w:val="none" w:sz="0" w:space="0" w:color="auto"/>
      </w:divBdr>
    </w:div>
    <w:div w:id="532154459">
      <w:bodyDiv w:val="1"/>
      <w:marLeft w:val="0"/>
      <w:marRight w:val="0"/>
      <w:marTop w:val="0"/>
      <w:marBottom w:val="0"/>
      <w:divBdr>
        <w:top w:val="none" w:sz="0" w:space="0" w:color="auto"/>
        <w:left w:val="none" w:sz="0" w:space="0" w:color="auto"/>
        <w:bottom w:val="none" w:sz="0" w:space="0" w:color="auto"/>
        <w:right w:val="none" w:sz="0" w:space="0" w:color="auto"/>
      </w:divBdr>
    </w:div>
    <w:div w:id="543449481">
      <w:bodyDiv w:val="1"/>
      <w:marLeft w:val="0"/>
      <w:marRight w:val="0"/>
      <w:marTop w:val="0"/>
      <w:marBottom w:val="0"/>
      <w:divBdr>
        <w:top w:val="none" w:sz="0" w:space="0" w:color="auto"/>
        <w:left w:val="none" w:sz="0" w:space="0" w:color="auto"/>
        <w:bottom w:val="none" w:sz="0" w:space="0" w:color="auto"/>
        <w:right w:val="none" w:sz="0" w:space="0" w:color="auto"/>
      </w:divBdr>
    </w:div>
    <w:div w:id="545141858">
      <w:bodyDiv w:val="1"/>
      <w:marLeft w:val="0"/>
      <w:marRight w:val="0"/>
      <w:marTop w:val="0"/>
      <w:marBottom w:val="0"/>
      <w:divBdr>
        <w:top w:val="none" w:sz="0" w:space="0" w:color="auto"/>
        <w:left w:val="none" w:sz="0" w:space="0" w:color="auto"/>
        <w:bottom w:val="none" w:sz="0" w:space="0" w:color="auto"/>
        <w:right w:val="none" w:sz="0" w:space="0" w:color="auto"/>
      </w:divBdr>
    </w:div>
    <w:div w:id="601575465">
      <w:bodyDiv w:val="1"/>
      <w:marLeft w:val="0"/>
      <w:marRight w:val="0"/>
      <w:marTop w:val="0"/>
      <w:marBottom w:val="0"/>
      <w:divBdr>
        <w:top w:val="none" w:sz="0" w:space="0" w:color="auto"/>
        <w:left w:val="none" w:sz="0" w:space="0" w:color="auto"/>
        <w:bottom w:val="none" w:sz="0" w:space="0" w:color="auto"/>
        <w:right w:val="none" w:sz="0" w:space="0" w:color="auto"/>
      </w:divBdr>
    </w:div>
    <w:div w:id="621765206">
      <w:bodyDiv w:val="1"/>
      <w:marLeft w:val="0"/>
      <w:marRight w:val="0"/>
      <w:marTop w:val="0"/>
      <w:marBottom w:val="0"/>
      <w:divBdr>
        <w:top w:val="none" w:sz="0" w:space="0" w:color="auto"/>
        <w:left w:val="none" w:sz="0" w:space="0" w:color="auto"/>
        <w:bottom w:val="none" w:sz="0" w:space="0" w:color="auto"/>
        <w:right w:val="none" w:sz="0" w:space="0" w:color="auto"/>
      </w:divBdr>
    </w:div>
    <w:div w:id="630747330">
      <w:bodyDiv w:val="1"/>
      <w:marLeft w:val="0"/>
      <w:marRight w:val="0"/>
      <w:marTop w:val="0"/>
      <w:marBottom w:val="0"/>
      <w:divBdr>
        <w:top w:val="none" w:sz="0" w:space="0" w:color="auto"/>
        <w:left w:val="none" w:sz="0" w:space="0" w:color="auto"/>
        <w:bottom w:val="none" w:sz="0" w:space="0" w:color="auto"/>
        <w:right w:val="none" w:sz="0" w:space="0" w:color="auto"/>
      </w:divBdr>
    </w:div>
    <w:div w:id="648099938">
      <w:bodyDiv w:val="1"/>
      <w:marLeft w:val="0"/>
      <w:marRight w:val="0"/>
      <w:marTop w:val="0"/>
      <w:marBottom w:val="0"/>
      <w:divBdr>
        <w:top w:val="none" w:sz="0" w:space="0" w:color="auto"/>
        <w:left w:val="none" w:sz="0" w:space="0" w:color="auto"/>
        <w:bottom w:val="none" w:sz="0" w:space="0" w:color="auto"/>
        <w:right w:val="none" w:sz="0" w:space="0" w:color="auto"/>
      </w:divBdr>
    </w:div>
    <w:div w:id="658509183">
      <w:bodyDiv w:val="1"/>
      <w:marLeft w:val="0"/>
      <w:marRight w:val="0"/>
      <w:marTop w:val="0"/>
      <w:marBottom w:val="0"/>
      <w:divBdr>
        <w:top w:val="none" w:sz="0" w:space="0" w:color="auto"/>
        <w:left w:val="none" w:sz="0" w:space="0" w:color="auto"/>
        <w:bottom w:val="none" w:sz="0" w:space="0" w:color="auto"/>
        <w:right w:val="none" w:sz="0" w:space="0" w:color="auto"/>
      </w:divBdr>
    </w:div>
    <w:div w:id="710106445">
      <w:bodyDiv w:val="1"/>
      <w:marLeft w:val="0"/>
      <w:marRight w:val="0"/>
      <w:marTop w:val="0"/>
      <w:marBottom w:val="0"/>
      <w:divBdr>
        <w:top w:val="none" w:sz="0" w:space="0" w:color="auto"/>
        <w:left w:val="none" w:sz="0" w:space="0" w:color="auto"/>
        <w:bottom w:val="none" w:sz="0" w:space="0" w:color="auto"/>
        <w:right w:val="none" w:sz="0" w:space="0" w:color="auto"/>
      </w:divBdr>
    </w:div>
    <w:div w:id="735318860">
      <w:bodyDiv w:val="1"/>
      <w:marLeft w:val="0"/>
      <w:marRight w:val="0"/>
      <w:marTop w:val="0"/>
      <w:marBottom w:val="0"/>
      <w:divBdr>
        <w:top w:val="none" w:sz="0" w:space="0" w:color="auto"/>
        <w:left w:val="none" w:sz="0" w:space="0" w:color="auto"/>
        <w:bottom w:val="none" w:sz="0" w:space="0" w:color="auto"/>
        <w:right w:val="none" w:sz="0" w:space="0" w:color="auto"/>
      </w:divBdr>
    </w:div>
    <w:div w:id="740253690">
      <w:bodyDiv w:val="1"/>
      <w:marLeft w:val="0"/>
      <w:marRight w:val="0"/>
      <w:marTop w:val="0"/>
      <w:marBottom w:val="0"/>
      <w:divBdr>
        <w:top w:val="none" w:sz="0" w:space="0" w:color="auto"/>
        <w:left w:val="none" w:sz="0" w:space="0" w:color="auto"/>
        <w:bottom w:val="none" w:sz="0" w:space="0" w:color="auto"/>
        <w:right w:val="none" w:sz="0" w:space="0" w:color="auto"/>
      </w:divBdr>
    </w:div>
    <w:div w:id="742066491">
      <w:bodyDiv w:val="1"/>
      <w:marLeft w:val="0"/>
      <w:marRight w:val="0"/>
      <w:marTop w:val="0"/>
      <w:marBottom w:val="0"/>
      <w:divBdr>
        <w:top w:val="none" w:sz="0" w:space="0" w:color="auto"/>
        <w:left w:val="none" w:sz="0" w:space="0" w:color="auto"/>
        <w:bottom w:val="none" w:sz="0" w:space="0" w:color="auto"/>
        <w:right w:val="none" w:sz="0" w:space="0" w:color="auto"/>
      </w:divBdr>
    </w:div>
    <w:div w:id="765033066">
      <w:bodyDiv w:val="1"/>
      <w:marLeft w:val="0"/>
      <w:marRight w:val="0"/>
      <w:marTop w:val="0"/>
      <w:marBottom w:val="0"/>
      <w:divBdr>
        <w:top w:val="none" w:sz="0" w:space="0" w:color="auto"/>
        <w:left w:val="none" w:sz="0" w:space="0" w:color="auto"/>
        <w:bottom w:val="none" w:sz="0" w:space="0" w:color="auto"/>
        <w:right w:val="none" w:sz="0" w:space="0" w:color="auto"/>
      </w:divBdr>
    </w:div>
    <w:div w:id="784425913">
      <w:bodyDiv w:val="1"/>
      <w:marLeft w:val="0"/>
      <w:marRight w:val="0"/>
      <w:marTop w:val="0"/>
      <w:marBottom w:val="0"/>
      <w:divBdr>
        <w:top w:val="none" w:sz="0" w:space="0" w:color="auto"/>
        <w:left w:val="none" w:sz="0" w:space="0" w:color="auto"/>
        <w:bottom w:val="none" w:sz="0" w:space="0" w:color="auto"/>
        <w:right w:val="none" w:sz="0" w:space="0" w:color="auto"/>
      </w:divBdr>
    </w:div>
    <w:div w:id="801462033">
      <w:bodyDiv w:val="1"/>
      <w:marLeft w:val="0"/>
      <w:marRight w:val="0"/>
      <w:marTop w:val="0"/>
      <w:marBottom w:val="0"/>
      <w:divBdr>
        <w:top w:val="none" w:sz="0" w:space="0" w:color="auto"/>
        <w:left w:val="none" w:sz="0" w:space="0" w:color="auto"/>
        <w:bottom w:val="none" w:sz="0" w:space="0" w:color="auto"/>
        <w:right w:val="none" w:sz="0" w:space="0" w:color="auto"/>
      </w:divBdr>
    </w:div>
    <w:div w:id="812672687">
      <w:bodyDiv w:val="1"/>
      <w:marLeft w:val="0"/>
      <w:marRight w:val="0"/>
      <w:marTop w:val="0"/>
      <w:marBottom w:val="0"/>
      <w:divBdr>
        <w:top w:val="none" w:sz="0" w:space="0" w:color="auto"/>
        <w:left w:val="none" w:sz="0" w:space="0" w:color="auto"/>
        <w:bottom w:val="none" w:sz="0" w:space="0" w:color="auto"/>
        <w:right w:val="none" w:sz="0" w:space="0" w:color="auto"/>
      </w:divBdr>
    </w:div>
    <w:div w:id="854880009">
      <w:bodyDiv w:val="1"/>
      <w:marLeft w:val="0"/>
      <w:marRight w:val="0"/>
      <w:marTop w:val="0"/>
      <w:marBottom w:val="0"/>
      <w:divBdr>
        <w:top w:val="none" w:sz="0" w:space="0" w:color="auto"/>
        <w:left w:val="none" w:sz="0" w:space="0" w:color="auto"/>
        <w:bottom w:val="none" w:sz="0" w:space="0" w:color="auto"/>
        <w:right w:val="none" w:sz="0" w:space="0" w:color="auto"/>
      </w:divBdr>
    </w:div>
    <w:div w:id="857160902">
      <w:bodyDiv w:val="1"/>
      <w:marLeft w:val="0"/>
      <w:marRight w:val="0"/>
      <w:marTop w:val="0"/>
      <w:marBottom w:val="0"/>
      <w:divBdr>
        <w:top w:val="none" w:sz="0" w:space="0" w:color="auto"/>
        <w:left w:val="none" w:sz="0" w:space="0" w:color="auto"/>
        <w:bottom w:val="none" w:sz="0" w:space="0" w:color="auto"/>
        <w:right w:val="none" w:sz="0" w:space="0" w:color="auto"/>
      </w:divBdr>
    </w:div>
    <w:div w:id="876553494">
      <w:bodyDiv w:val="1"/>
      <w:marLeft w:val="0"/>
      <w:marRight w:val="0"/>
      <w:marTop w:val="0"/>
      <w:marBottom w:val="0"/>
      <w:divBdr>
        <w:top w:val="none" w:sz="0" w:space="0" w:color="auto"/>
        <w:left w:val="none" w:sz="0" w:space="0" w:color="auto"/>
        <w:bottom w:val="none" w:sz="0" w:space="0" w:color="auto"/>
        <w:right w:val="none" w:sz="0" w:space="0" w:color="auto"/>
      </w:divBdr>
    </w:div>
    <w:div w:id="895235845">
      <w:bodyDiv w:val="1"/>
      <w:marLeft w:val="0"/>
      <w:marRight w:val="0"/>
      <w:marTop w:val="0"/>
      <w:marBottom w:val="0"/>
      <w:divBdr>
        <w:top w:val="none" w:sz="0" w:space="0" w:color="auto"/>
        <w:left w:val="none" w:sz="0" w:space="0" w:color="auto"/>
        <w:bottom w:val="none" w:sz="0" w:space="0" w:color="auto"/>
        <w:right w:val="none" w:sz="0" w:space="0" w:color="auto"/>
      </w:divBdr>
    </w:div>
    <w:div w:id="922493606">
      <w:bodyDiv w:val="1"/>
      <w:marLeft w:val="0"/>
      <w:marRight w:val="0"/>
      <w:marTop w:val="0"/>
      <w:marBottom w:val="0"/>
      <w:divBdr>
        <w:top w:val="none" w:sz="0" w:space="0" w:color="auto"/>
        <w:left w:val="none" w:sz="0" w:space="0" w:color="auto"/>
        <w:bottom w:val="none" w:sz="0" w:space="0" w:color="auto"/>
        <w:right w:val="none" w:sz="0" w:space="0" w:color="auto"/>
      </w:divBdr>
    </w:div>
    <w:div w:id="1013149927">
      <w:bodyDiv w:val="1"/>
      <w:marLeft w:val="0"/>
      <w:marRight w:val="0"/>
      <w:marTop w:val="0"/>
      <w:marBottom w:val="0"/>
      <w:divBdr>
        <w:top w:val="none" w:sz="0" w:space="0" w:color="auto"/>
        <w:left w:val="none" w:sz="0" w:space="0" w:color="auto"/>
        <w:bottom w:val="none" w:sz="0" w:space="0" w:color="auto"/>
        <w:right w:val="none" w:sz="0" w:space="0" w:color="auto"/>
      </w:divBdr>
    </w:div>
    <w:div w:id="1047988946">
      <w:bodyDiv w:val="1"/>
      <w:marLeft w:val="0"/>
      <w:marRight w:val="0"/>
      <w:marTop w:val="0"/>
      <w:marBottom w:val="0"/>
      <w:divBdr>
        <w:top w:val="none" w:sz="0" w:space="0" w:color="auto"/>
        <w:left w:val="none" w:sz="0" w:space="0" w:color="auto"/>
        <w:bottom w:val="none" w:sz="0" w:space="0" w:color="auto"/>
        <w:right w:val="none" w:sz="0" w:space="0" w:color="auto"/>
      </w:divBdr>
    </w:div>
    <w:div w:id="1070075318">
      <w:bodyDiv w:val="1"/>
      <w:marLeft w:val="0"/>
      <w:marRight w:val="0"/>
      <w:marTop w:val="0"/>
      <w:marBottom w:val="0"/>
      <w:divBdr>
        <w:top w:val="none" w:sz="0" w:space="0" w:color="auto"/>
        <w:left w:val="none" w:sz="0" w:space="0" w:color="auto"/>
        <w:bottom w:val="none" w:sz="0" w:space="0" w:color="auto"/>
        <w:right w:val="none" w:sz="0" w:space="0" w:color="auto"/>
      </w:divBdr>
    </w:div>
    <w:div w:id="1070150557">
      <w:bodyDiv w:val="1"/>
      <w:marLeft w:val="0"/>
      <w:marRight w:val="0"/>
      <w:marTop w:val="0"/>
      <w:marBottom w:val="0"/>
      <w:divBdr>
        <w:top w:val="none" w:sz="0" w:space="0" w:color="auto"/>
        <w:left w:val="none" w:sz="0" w:space="0" w:color="auto"/>
        <w:bottom w:val="none" w:sz="0" w:space="0" w:color="auto"/>
        <w:right w:val="none" w:sz="0" w:space="0" w:color="auto"/>
      </w:divBdr>
    </w:div>
    <w:div w:id="1070692622">
      <w:bodyDiv w:val="1"/>
      <w:marLeft w:val="0"/>
      <w:marRight w:val="0"/>
      <w:marTop w:val="0"/>
      <w:marBottom w:val="0"/>
      <w:divBdr>
        <w:top w:val="none" w:sz="0" w:space="0" w:color="auto"/>
        <w:left w:val="none" w:sz="0" w:space="0" w:color="auto"/>
        <w:bottom w:val="none" w:sz="0" w:space="0" w:color="auto"/>
        <w:right w:val="none" w:sz="0" w:space="0" w:color="auto"/>
      </w:divBdr>
    </w:div>
    <w:div w:id="1098253972">
      <w:bodyDiv w:val="1"/>
      <w:marLeft w:val="0"/>
      <w:marRight w:val="0"/>
      <w:marTop w:val="0"/>
      <w:marBottom w:val="0"/>
      <w:divBdr>
        <w:top w:val="none" w:sz="0" w:space="0" w:color="auto"/>
        <w:left w:val="none" w:sz="0" w:space="0" w:color="auto"/>
        <w:bottom w:val="none" w:sz="0" w:space="0" w:color="auto"/>
        <w:right w:val="none" w:sz="0" w:space="0" w:color="auto"/>
      </w:divBdr>
    </w:div>
    <w:div w:id="1136533609">
      <w:bodyDiv w:val="1"/>
      <w:marLeft w:val="0"/>
      <w:marRight w:val="0"/>
      <w:marTop w:val="0"/>
      <w:marBottom w:val="0"/>
      <w:divBdr>
        <w:top w:val="none" w:sz="0" w:space="0" w:color="auto"/>
        <w:left w:val="none" w:sz="0" w:space="0" w:color="auto"/>
        <w:bottom w:val="none" w:sz="0" w:space="0" w:color="auto"/>
        <w:right w:val="none" w:sz="0" w:space="0" w:color="auto"/>
      </w:divBdr>
    </w:div>
    <w:div w:id="1200511009">
      <w:bodyDiv w:val="1"/>
      <w:marLeft w:val="0"/>
      <w:marRight w:val="0"/>
      <w:marTop w:val="0"/>
      <w:marBottom w:val="0"/>
      <w:divBdr>
        <w:top w:val="none" w:sz="0" w:space="0" w:color="auto"/>
        <w:left w:val="none" w:sz="0" w:space="0" w:color="auto"/>
        <w:bottom w:val="none" w:sz="0" w:space="0" w:color="auto"/>
        <w:right w:val="none" w:sz="0" w:space="0" w:color="auto"/>
      </w:divBdr>
    </w:div>
    <w:div w:id="1271359791">
      <w:bodyDiv w:val="1"/>
      <w:marLeft w:val="0"/>
      <w:marRight w:val="0"/>
      <w:marTop w:val="0"/>
      <w:marBottom w:val="0"/>
      <w:divBdr>
        <w:top w:val="none" w:sz="0" w:space="0" w:color="auto"/>
        <w:left w:val="none" w:sz="0" w:space="0" w:color="auto"/>
        <w:bottom w:val="none" w:sz="0" w:space="0" w:color="auto"/>
        <w:right w:val="none" w:sz="0" w:space="0" w:color="auto"/>
      </w:divBdr>
    </w:div>
    <w:div w:id="1374504407">
      <w:bodyDiv w:val="1"/>
      <w:marLeft w:val="0"/>
      <w:marRight w:val="0"/>
      <w:marTop w:val="0"/>
      <w:marBottom w:val="0"/>
      <w:divBdr>
        <w:top w:val="none" w:sz="0" w:space="0" w:color="auto"/>
        <w:left w:val="none" w:sz="0" w:space="0" w:color="auto"/>
        <w:bottom w:val="none" w:sz="0" w:space="0" w:color="auto"/>
        <w:right w:val="none" w:sz="0" w:space="0" w:color="auto"/>
      </w:divBdr>
    </w:div>
    <w:div w:id="1400596332">
      <w:bodyDiv w:val="1"/>
      <w:marLeft w:val="0"/>
      <w:marRight w:val="0"/>
      <w:marTop w:val="0"/>
      <w:marBottom w:val="0"/>
      <w:divBdr>
        <w:top w:val="none" w:sz="0" w:space="0" w:color="auto"/>
        <w:left w:val="none" w:sz="0" w:space="0" w:color="auto"/>
        <w:bottom w:val="none" w:sz="0" w:space="0" w:color="auto"/>
        <w:right w:val="none" w:sz="0" w:space="0" w:color="auto"/>
      </w:divBdr>
    </w:div>
    <w:div w:id="1450389356">
      <w:bodyDiv w:val="1"/>
      <w:marLeft w:val="0"/>
      <w:marRight w:val="0"/>
      <w:marTop w:val="0"/>
      <w:marBottom w:val="0"/>
      <w:divBdr>
        <w:top w:val="none" w:sz="0" w:space="0" w:color="auto"/>
        <w:left w:val="none" w:sz="0" w:space="0" w:color="auto"/>
        <w:bottom w:val="none" w:sz="0" w:space="0" w:color="auto"/>
        <w:right w:val="none" w:sz="0" w:space="0" w:color="auto"/>
      </w:divBdr>
    </w:div>
    <w:div w:id="1474757065">
      <w:bodyDiv w:val="1"/>
      <w:marLeft w:val="0"/>
      <w:marRight w:val="0"/>
      <w:marTop w:val="0"/>
      <w:marBottom w:val="0"/>
      <w:divBdr>
        <w:top w:val="none" w:sz="0" w:space="0" w:color="auto"/>
        <w:left w:val="none" w:sz="0" w:space="0" w:color="auto"/>
        <w:bottom w:val="none" w:sz="0" w:space="0" w:color="auto"/>
        <w:right w:val="none" w:sz="0" w:space="0" w:color="auto"/>
      </w:divBdr>
    </w:div>
    <w:div w:id="1510290183">
      <w:bodyDiv w:val="1"/>
      <w:marLeft w:val="0"/>
      <w:marRight w:val="0"/>
      <w:marTop w:val="0"/>
      <w:marBottom w:val="0"/>
      <w:divBdr>
        <w:top w:val="none" w:sz="0" w:space="0" w:color="auto"/>
        <w:left w:val="none" w:sz="0" w:space="0" w:color="auto"/>
        <w:bottom w:val="none" w:sz="0" w:space="0" w:color="auto"/>
        <w:right w:val="none" w:sz="0" w:space="0" w:color="auto"/>
      </w:divBdr>
    </w:div>
    <w:div w:id="1516067808">
      <w:bodyDiv w:val="1"/>
      <w:marLeft w:val="0"/>
      <w:marRight w:val="0"/>
      <w:marTop w:val="0"/>
      <w:marBottom w:val="0"/>
      <w:divBdr>
        <w:top w:val="none" w:sz="0" w:space="0" w:color="auto"/>
        <w:left w:val="none" w:sz="0" w:space="0" w:color="auto"/>
        <w:bottom w:val="none" w:sz="0" w:space="0" w:color="auto"/>
        <w:right w:val="none" w:sz="0" w:space="0" w:color="auto"/>
      </w:divBdr>
    </w:div>
    <w:div w:id="1524855730">
      <w:bodyDiv w:val="1"/>
      <w:marLeft w:val="0"/>
      <w:marRight w:val="0"/>
      <w:marTop w:val="0"/>
      <w:marBottom w:val="0"/>
      <w:divBdr>
        <w:top w:val="none" w:sz="0" w:space="0" w:color="auto"/>
        <w:left w:val="none" w:sz="0" w:space="0" w:color="auto"/>
        <w:bottom w:val="none" w:sz="0" w:space="0" w:color="auto"/>
        <w:right w:val="none" w:sz="0" w:space="0" w:color="auto"/>
      </w:divBdr>
    </w:div>
    <w:div w:id="1525050616">
      <w:bodyDiv w:val="1"/>
      <w:marLeft w:val="0"/>
      <w:marRight w:val="0"/>
      <w:marTop w:val="0"/>
      <w:marBottom w:val="0"/>
      <w:divBdr>
        <w:top w:val="none" w:sz="0" w:space="0" w:color="auto"/>
        <w:left w:val="none" w:sz="0" w:space="0" w:color="auto"/>
        <w:bottom w:val="none" w:sz="0" w:space="0" w:color="auto"/>
        <w:right w:val="none" w:sz="0" w:space="0" w:color="auto"/>
      </w:divBdr>
    </w:div>
    <w:div w:id="1534922526">
      <w:bodyDiv w:val="1"/>
      <w:marLeft w:val="0"/>
      <w:marRight w:val="0"/>
      <w:marTop w:val="0"/>
      <w:marBottom w:val="0"/>
      <w:divBdr>
        <w:top w:val="none" w:sz="0" w:space="0" w:color="auto"/>
        <w:left w:val="none" w:sz="0" w:space="0" w:color="auto"/>
        <w:bottom w:val="none" w:sz="0" w:space="0" w:color="auto"/>
        <w:right w:val="none" w:sz="0" w:space="0" w:color="auto"/>
      </w:divBdr>
    </w:div>
    <w:div w:id="1560360143">
      <w:bodyDiv w:val="1"/>
      <w:marLeft w:val="0"/>
      <w:marRight w:val="0"/>
      <w:marTop w:val="0"/>
      <w:marBottom w:val="0"/>
      <w:divBdr>
        <w:top w:val="none" w:sz="0" w:space="0" w:color="auto"/>
        <w:left w:val="none" w:sz="0" w:space="0" w:color="auto"/>
        <w:bottom w:val="none" w:sz="0" w:space="0" w:color="auto"/>
        <w:right w:val="none" w:sz="0" w:space="0" w:color="auto"/>
      </w:divBdr>
    </w:div>
    <w:div w:id="1658341422">
      <w:bodyDiv w:val="1"/>
      <w:marLeft w:val="0"/>
      <w:marRight w:val="0"/>
      <w:marTop w:val="0"/>
      <w:marBottom w:val="0"/>
      <w:divBdr>
        <w:top w:val="none" w:sz="0" w:space="0" w:color="auto"/>
        <w:left w:val="none" w:sz="0" w:space="0" w:color="auto"/>
        <w:bottom w:val="none" w:sz="0" w:space="0" w:color="auto"/>
        <w:right w:val="none" w:sz="0" w:space="0" w:color="auto"/>
      </w:divBdr>
    </w:div>
    <w:div w:id="1695956880">
      <w:bodyDiv w:val="1"/>
      <w:marLeft w:val="0"/>
      <w:marRight w:val="0"/>
      <w:marTop w:val="0"/>
      <w:marBottom w:val="0"/>
      <w:divBdr>
        <w:top w:val="none" w:sz="0" w:space="0" w:color="auto"/>
        <w:left w:val="none" w:sz="0" w:space="0" w:color="auto"/>
        <w:bottom w:val="none" w:sz="0" w:space="0" w:color="auto"/>
        <w:right w:val="none" w:sz="0" w:space="0" w:color="auto"/>
      </w:divBdr>
    </w:div>
    <w:div w:id="1775904055">
      <w:bodyDiv w:val="1"/>
      <w:marLeft w:val="0"/>
      <w:marRight w:val="0"/>
      <w:marTop w:val="0"/>
      <w:marBottom w:val="0"/>
      <w:divBdr>
        <w:top w:val="none" w:sz="0" w:space="0" w:color="auto"/>
        <w:left w:val="none" w:sz="0" w:space="0" w:color="auto"/>
        <w:bottom w:val="none" w:sz="0" w:space="0" w:color="auto"/>
        <w:right w:val="none" w:sz="0" w:space="0" w:color="auto"/>
      </w:divBdr>
    </w:div>
    <w:div w:id="1918518622">
      <w:bodyDiv w:val="1"/>
      <w:marLeft w:val="0"/>
      <w:marRight w:val="0"/>
      <w:marTop w:val="0"/>
      <w:marBottom w:val="0"/>
      <w:divBdr>
        <w:top w:val="none" w:sz="0" w:space="0" w:color="auto"/>
        <w:left w:val="none" w:sz="0" w:space="0" w:color="auto"/>
        <w:bottom w:val="none" w:sz="0" w:space="0" w:color="auto"/>
        <w:right w:val="none" w:sz="0" w:space="0" w:color="auto"/>
      </w:divBdr>
    </w:div>
    <w:div w:id="1960260512">
      <w:bodyDiv w:val="1"/>
      <w:marLeft w:val="0"/>
      <w:marRight w:val="0"/>
      <w:marTop w:val="0"/>
      <w:marBottom w:val="0"/>
      <w:divBdr>
        <w:top w:val="none" w:sz="0" w:space="0" w:color="auto"/>
        <w:left w:val="none" w:sz="0" w:space="0" w:color="auto"/>
        <w:bottom w:val="none" w:sz="0" w:space="0" w:color="auto"/>
        <w:right w:val="none" w:sz="0" w:space="0" w:color="auto"/>
      </w:divBdr>
    </w:div>
    <w:div w:id="197317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www.yna.co.kr/view/AKR2021030605400000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5A062-AB1E-4043-AE68-FBBFDFC2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30</Pages>
  <Words>28042</Words>
  <Characters>159843</Characters>
  <Application>Microsoft Office Word</Application>
  <DocSecurity>0</DocSecurity>
  <Lines>1332</Lines>
  <Paragraphs>375</Paragraphs>
  <ScaleCrop>false</ScaleCrop>
  <Company/>
  <LinksUpToDate>false</LinksUpToDate>
  <CharactersWithSpaces>187510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Whang Taehee</dc:creator>
  <cp:keywords/>
  <dc:description/>
  <cp:lastModifiedBy>박 상훈</cp:lastModifiedBy>
  <cp:revision>46</cp:revision>
  <dcterms:created xsi:type="dcterms:W3CDTF">2021-09-23T19:12:00Z</dcterms:created>
  <dcterms:modified xsi:type="dcterms:W3CDTF">2021-10-05T19:33:00Z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b316f328-f463-312f-ac67-3de21977df47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y fmtid="{D5CDD505-2E9C-101B-9397-08002B2CF9AE}" pid="25" name="ZOTERO_PREF_1">
    <vt:lpwstr>&lt;data data-version="3" zotero-version="5.0.96.3"&gt;&lt;session id="1rrBPs3u"/&gt;&lt;style id="http://www.zotero.org/styles/american-political-science-association" locale="en-US" hasBibliography="1" bibliographyStyleHasBeenSet="1"/&gt;&lt;prefs&gt;&lt;pref name="fieldType" valu</vt:lpwstr>
  </property>
  <property fmtid="{D5CDD505-2E9C-101B-9397-08002B2CF9AE}" pid="26" name="ZOTERO_PREF_2">
    <vt:lpwstr>e="Field"/&gt;&lt;/prefs&gt;&lt;/data&gt;</vt:lpwstr>
  </property>
</Properties>
</file>